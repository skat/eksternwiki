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5B333" w14:textId="77777777" w:rsidR="003B68D7"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2320F" w14:paraId="2C43FDBC" w14:textId="77777777" w:rsidTr="00A2320F">
        <w:trPr>
          <w:trHeight w:hRule="exact" w:val="113"/>
        </w:trPr>
        <w:tc>
          <w:tcPr>
            <w:tcW w:w="10345" w:type="dxa"/>
            <w:gridSpan w:val="6"/>
            <w:shd w:val="clear" w:color="auto" w:fill="B3B3B3"/>
          </w:tcPr>
          <w:p w14:paraId="49C88285"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320F" w14:paraId="466F5EBB" w14:textId="77777777" w:rsidTr="00A2320F">
        <w:trPr>
          <w:trHeight w:val="283"/>
        </w:trPr>
        <w:tc>
          <w:tcPr>
            <w:tcW w:w="10345" w:type="dxa"/>
            <w:gridSpan w:val="6"/>
            <w:tcBorders>
              <w:bottom w:val="single" w:sz="6" w:space="0" w:color="auto"/>
            </w:tcBorders>
          </w:tcPr>
          <w:p w14:paraId="4769F1D5"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2320F">
              <w:rPr>
                <w:rFonts w:ascii="Arial" w:hAnsi="Arial" w:cs="Arial"/>
                <w:b/>
                <w:sz w:val="30"/>
              </w:rPr>
              <w:t>DRKundeUdeståendeKontrol</w:t>
            </w:r>
          </w:p>
        </w:tc>
      </w:tr>
      <w:tr w:rsidR="00A2320F" w14:paraId="06AB0229" w14:textId="77777777" w:rsidTr="00A2320F">
        <w:trPr>
          <w:trHeight w:val="283"/>
        </w:trPr>
        <w:tc>
          <w:tcPr>
            <w:tcW w:w="1134" w:type="dxa"/>
            <w:tcBorders>
              <w:top w:val="single" w:sz="6" w:space="0" w:color="auto"/>
              <w:bottom w:val="nil"/>
            </w:tcBorders>
            <w:shd w:val="clear" w:color="auto" w:fill="auto"/>
            <w:vAlign w:val="center"/>
          </w:tcPr>
          <w:p w14:paraId="39920A6B"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2A68696"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985E88E"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6137750A"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2791D83A"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120E983"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320F" w14:paraId="153EE393" w14:textId="77777777" w:rsidTr="00A2320F">
        <w:trPr>
          <w:trHeight w:val="283"/>
        </w:trPr>
        <w:tc>
          <w:tcPr>
            <w:tcW w:w="1134" w:type="dxa"/>
            <w:tcBorders>
              <w:top w:val="nil"/>
            </w:tcBorders>
            <w:shd w:val="clear" w:color="auto" w:fill="auto"/>
            <w:vAlign w:val="center"/>
          </w:tcPr>
          <w:p w14:paraId="697EA1E1"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w:t>
            </w:r>
          </w:p>
        </w:tc>
        <w:tc>
          <w:tcPr>
            <w:tcW w:w="2835" w:type="dxa"/>
            <w:tcBorders>
              <w:top w:val="nil"/>
            </w:tcBorders>
            <w:shd w:val="clear" w:color="auto" w:fill="auto"/>
            <w:vAlign w:val="center"/>
          </w:tcPr>
          <w:p w14:paraId="3A151D6A" w14:textId="64584F7C" w:rsidR="00A2320F" w:rsidRP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 w:author="Poul V Madsen" w:date="2013-01-23T13:43:00Z">
              <w:r>
                <w:rPr>
                  <w:rFonts w:ascii="Arial" w:hAnsi="Arial" w:cs="Arial"/>
                  <w:sz w:val="18"/>
                </w:rPr>
                <w:delText>Debitormotor_EKKO</w:delText>
              </w:r>
            </w:del>
            <w:ins w:id="2" w:author="Poul V Madsen" w:date="2013-01-23T13:43:00Z">
              <w:r w:rsidR="00A2320F">
                <w:rPr>
                  <w:rFonts w:ascii="Arial" w:hAnsi="Arial" w:cs="Arial"/>
                  <w:sz w:val="18"/>
                </w:rPr>
                <w:t>Graensesnit</w:t>
              </w:r>
            </w:ins>
            <w:r w:rsidR="00A2320F">
              <w:rPr>
                <w:rFonts w:ascii="Arial" w:hAnsi="Arial" w:cs="Arial"/>
                <w:sz w:val="18"/>
              </w:rPr>
              <w:t>_1_8</w:t>
            </w:r>
            <w:del w:id="3" w:author="Poul V Madsen" w:date="2013-01-23T13:43:00Z">
              <w:r>
                <w:rPr>
                  <w:rFonts w:ascii="Arial" w:hAnsi="Arial" w:cs="Arial"/>
                  <w:sz w:val="18"/>
                </w:rPr>
                <w:delText>_2</w:delText>
              </w:r>
            </w:del>
          </w:p>
        </w:tc>
        <w:tc>
          <w:tcPr>
            <w:tcW w:w="1134" w:type="dxa"/>
            <w:tcBorders>
              <w:top w:val="nil"/>
            </w:tcBorders>
            <w:shd w:val="clear" w:color="auto" w:fill="auto"/>
            <w:vAlign w:val="center"/>
          </w:tcPr>
          <w:p w14:paraId="57163BD4" w14:textId="2AEE3944"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4" w:author="Poul V Madsen" w:date="2013-01-23T13:43:00Z">
              <w:r w:rsidR="002E1221">
                <w:rPr>
                  <w:rFonts w:ascii="Arial" w:hAnsi="Arial" w:cs="Arial"/>
                  <w:sz w:val="18"/>
                </w:rPr>
                <w:delText>0</w:delText>
              </w:r>
            </w:del>
            <w:ins w:id="5" w:author="Poul V Madsen" w:date="2013-01-23T13:43:00Z">
              <w:r>
                <w:rPr>
                  <w:rFonts w:ascii="Arial" w:hAnsi="Arial" w:cs="Arial"/>
                  <w:sz w:val="18"/>
                </w:rPr>
                <w:t>1</w:t>
              </w:r>
            </w:ins>
          </w:p>
        </w:tc>
        <w:tc>
          <w:tcPr>
            <w:tcW w:w="1701" w:type="dxa"/>
            <w:tcBorders>
              <w:top w:val="nil"/>
            </w:tcBorders>
            <w:shd w:val="clear" w:color="auto" w:fill="auto"/>
            <w:vAlign w:val="center"/>
          </w:tcPr>
          <w:p w14:paraId="0B02296F"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30-8-2010</w:t>
            </w:r>
          </w:p>
        </w:tc>
        <w:tc>
          <w:tcPr>
            <w:tcW w:w="1701" w:type="dxa"/>
            <w:tcBorders>
              <w:top w:val="nil"/>
            </w:tcBorders>
            <w:shd w:val="clear" w:color="auto" w:fill="auto"/>
            <w:vAlign w:val="center"/>
          </w:tcPr>
          <w:p w14:paraId="6CFC2CA3" w14:textId="1017C1CB" w:rsidR="00A2320F" w:rsidRP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 w:author="Poul V Madsen" w:date="2013-01-23T13:43:00Z">
              <w:r>
                <w:rPr>
                  <w:rFonts w:ascii="Arial" w:hAnsi="Arial" w:cs="Arial"/>
                  <w:sz w:val="18"/>
                </w:rPr>
                <w:delText>w18361</w:delText>
              </w:r>
            </w:del>
            <w:ins w:id="7" w:author="Poul V Madsen" w:date="2013-01-23T13:43:00Z">
              <w:r w:rsidR="00A2320F">
                <w:rPr>
                  <w:rFonts w:ascii="Arial" w:hAnsi="Arial" w:cs="Arial"/>
                  <w:sz w:val="18"/>
                </w:rPr>
                <w:t>w00288</w:t>
              </w:r>
            </w:ins>
          </w:p>
        </w:tc>
        <w:tc>
          <w:tcPr>
            <w:tcW w:w="1835" w:type="dxa"/>
            <w:tcBorders>
              <w:top w:val="nil"/>
            </w:tcBorders>
            <w:shd w:val="clear" w:color="auto" w:fill="auto"/>
            <w:vAlign w:val="center"/>
          </w:tcPr>
          <w:p w14:paraId="21495497" w14:textId="7A724549" w:rsidR="00A2320F" w:rsidRP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 w:author="Poul V Madsen" w:date="2013-01-23T13:43:00Z">
              <w:r>
                <w:rPr>
                  <w:rFonts w:ascii="Arial" w:hAnsi="Arial" w:cs="Arial"/>
                  <w:sz w:val="18"/>
                </w:rPr>
                <w:delText>6-</w:delText>
              </w:r>
            </w:del>
            <w:r w:rsidR="00A2320F">
              <w:rPr>
                <w:rFonts w:ascii="Arial" w:hAnsi="Arial" w:cs="Arial"/>
                <w:sz w:val="18"/>
              </w:rPr>
              <w:t>2-</w:t>
            </w:r>
            <w:ins w:id="9" w:author="Poul V Madsen" w:date="2013-01-23T13:43:00Z">
              <w:r w:rsidR="00A2320F">
                <w:rPr>
                  <w:rFonts w:ascii="Arial" w:hAnsi="Arial" w:cs="Arial"/>
                  <w:sz w:val="18"/>
                </w:rPr>
                <w:t>5-</w:t>
              </w:r>
            </w:ins>
            <w:r w:rsidR="00A2320F">
              <w:rPr>
                <w:rFonts w:ascii="Arial" w:hAnsi="Arial" w:cs="Arial"/>
                <w:sz w:val="18"/>
              </w:rPr>
              <w:t>2012</w:t>
            </w:r>
          </w:p>
        </w:tc>
      </w:tr>
      <w:tr w:rsidR="00A2320F" w14:paraId="17903437" w14:textId="77777777" w:rsidTr="00A2320F">
        <w:trPr>
          <w:trHeight w:val="283"/>
        </w:trPr>
        <w:tc>
          <w:tcPr>
            <w:tcW w:w="10345" w:type="dxa"/>
            <w:gridSpan w:val="6"/>
            <w:shd w:val="clear" w:color="auto" w:fill="B3B3B3"/>
            <w:vAlign w:val="center"/>
          </w:tcPr>
          <w:p w14:paraId="28AD3327"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320F" w14:paraId="1EB2EDF9" w14:textId="77777777" w:rsidTr="00A2320F">
        <w:trPr>
          <w:trHeight w:val="283"/>
        </w:trPr>
        <w:tc>
          <w:tcPr>
            <w:tcW w:w="10345" w:type="dxa"/>
            <w:gridSpan w:val="6"/>
            <w:vAlign w:val="center"/>
          </w:tcPr>
          <w:p w14:paraId="122FDBAE"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DR har udeståender på den angivne kunde.  </w:t>
            </w:r>
          </w:p>
          <w:p w14:paraId="510B507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19DBA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14:paraId="0D0CCFB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8979D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DR som fagsystem for moms, A skat, lønsum og told og forventer at kunne hente oplysning om der er fordringer der har SRB eller SRA indenfor de næste 5 dage.  Det forventes at DR systemet leverer oplysning om den fordring/(pligt i DR) som har den førstkommende/ældste  SRB/SRA. I de tilfælde hvor der er flere fordringer(pligter) der forfalder indenfor de næste 5 dage er det således kun forventet at der leveres oplysning om den fordring/pligt hvor SRB er ældst. </w:t>
            </w:r>
          </w:p>
          <w:p w14:paraId="18142F8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713D7D" w14:textId="0CD8F8BC"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Ligeså forespørges der om der perioder der er foreløbigt fastsat(FF’et) ellerom der er angivelser der ikke er modtaget og hvor fristen for indsende</w:t>
            </w:r>
            <w:r w:rsidR="00AA3975">
              <w:rPr>
                <w:rFonts w:ascii="Arial" w:hAnsi="Arial" w:cs="Arial"/>
                <w:sz w:val="18"/>
              </w:rPr>
              <w:t>lse af angivelse er overskredet</w:t>
            </w:r>
            <w:del w:id="10" w:author="Poul V Madsen" w:date="2013-01-23T13:43:00Z">
              <w:r w:rsidR="002E1221">
                <w:rPr>
                  <w:rFonts w:ascii="Arial" w:hAnsi="Arial" w:cs="Arial"/>
                  <w:sz w:val="18"/>
                </w:rPr>
                <w:delText xml:space="preserve"> </w:delText>
              </w:r>
            </w:del>
            <w:r>
              <w:rPr>
                <w:rFonts w:ascii="Arial" w:hAnsi="Arial" w:cs="Arial"/>
                <w:sz w:val="18"/>
              </w:rPr>
              <w:t xml:space="preserve">. Det oplyses samtidig om hvilken fordringstype(pligt) og periode hvor angivelse mangler.  </w:t>
            </w:r>
          </w:p>
          <w:p w14:paraId="6850DB9E"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063C3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14:paraId="6741524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undgå den situation, hvor der straks efter en</w:t>
            </w:r>
          </w:p>
          <w:p w14:paraId="4FFDC25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14:paraId="5515350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14:paraId="29A155C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14:paraId="2D65225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14:paraId="1BE2418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14:paraId="51F902E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14:paraId="58F050F9"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14:paraId="165F352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14:paraId="5D85F03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14:paraId="765CE41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14:paraId="64A72117"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14:paraId="7AAD6E5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14:paraId="6A6F94B0"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14:paraId="55A818E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14:paraId="2CD01E2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14:paraId="4721758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A711E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661AB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CA65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273897"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14:paraId="6EB8D4B4" w14:textId="77777777" w:rsidTr="00A2320F">
        <w:trPr>
          <w:trHeight w:val="283"/>
        </w:trPr>
        <w:tc>
          <w:tcPr>
            <w:tcW w:w="10345" w:type="dxa"/>
            <w:gridSpan w:val="6"/>
            <w:shd w:val="clear" w:color="auto" w:fill="B3B3B3"/>
            <w:vAlign w:val="center"/>
          </w:tcPr>
          <w:p w14:paraId="51601956"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320F" w14:paraId="2554A572" w14:textId="77777777" w:rsidTr="00A2320F">
        <w:trPr>
          <w:trHeight w:val="283"/>
        </w:trPr>
        <w:tc>
          <w:tcPr>
            <w:tcW w:w="10345" w:type="dxa"/>
            <w:gridSpan w:val="6"/>
          </w:tcPr>
          <w:p w14:paraId="5784B91E" w14:textId="77777777" w:rsidR="002E1221" w:rsidRDefault="00A2320F"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Poul V Madsen" w:date="2013-01-23T13:43:00Z"/>
                <w:rFonts w:ascii="Arial" w:hAnsi="Arial" w:cs="Arial"/>
                <w:sz w:val="18"/>
              </w:rPr>
            </w:pPr>
            <w:ins w:id="12" w:author="Poul V Madsen" w:date="2013-01-23T13:43:00Z">
              <w:r>
                <w:rPr>
                  <w:rFonts w:ascii="Arial" w:hAnsi="Arial" w:cs="Arial"/>
                  <w:sz w:val="18"/>
                </w:rPr>
                <w:t>For hver kunde i forespørgsel returnerer servicen enten en manglende angivelse eller en udestående fordring</w:t>
              </w:r>
              <w:r w:rsidR="00AA3975">
                <w:rPr>
                  <w:rFonts w:ascii="Arial" w:hAnsi="Arial" w:cs="Arial"/>
                  <w:sz w:val="18"/>
                </w:rPr>
                <w:t>,</w:t>
              </w:r>
              <w:r>
                <w:rPr>
                  <w:rFonts w:ascii="Arial" w:hAnsi="Arial" w:cs="Arial"/>
                  <w:sz w:val="18"/>
                </w:rPr>
                <w:t xml:space="preserve"> hvis der er forekomster der er indenfor</w:t>
              </w:r>
            </w:ins>
            <w:moveFromRangeStart w:id="13" w:author="Poul V Madsen" w:date="2013-01-23T13:43:00Z" w:name="move346711937"/>
            <w:moveFrom w:id="14" w:author="Poul V Madsen" w:date="2013-01-23T13:43:00Z">
              <w:r>
                <w:rPr>
                  <w:rFonts w:ascii="Arial" w:hAnsi="Arial" w:cs="Arial"/>
                  <w:sz w:val="18"/>
                </w:rPr>
                <w:t>Parametre:</w:t>
              </w:r>
            </w:moveFrom>
            <w:moveFromRangeEnd w:id="13"/>
          </w:p>
          <w:p w14:paraId="19BE9DC6"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3-01-23T13:43:00Z"/>
                <w:rFonts w:ascii="Arial" w:hAnsi="Arial" w:cs="Arial"/>
                <w:sz w:val="18"/>
              </w:rPr>
            </w:pPr>
            <w:del w:id="16" w:author="Poul V Madsen" w:date="2013-01-23T13:43:00Z">
              <w:r>
                <w:rPr>
                  <w:rFonts w:ascii="Arial" w:hAnsi="Arial" w:cs="Arial"/>
                  <w:sz w:val="18"/>
                </w:rPr>
                <w:delText>- ForfaldenFordringVindueAntalDage:</w:delText>
              </w:r>
            </w:del>
          </w:p>
          <w:p w14:paraId="43C4DCC6" w14:textId="40B781A8" w:rsid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3-01-23T13:43:00Z"/>
                <w:rFonts w:ascii="Arial" w:hAnsi="Arial" w:cs="Arial"/>
                <w:sz w:val="18"/>
              </w:rPr>
            </w:pPr>
            <w:del w:id="18" w:author="Poul V Madsen" w:date="2013-01-23T13:43:00Z">
              <w:r>
                <w:rPr>
                  <w:rFonts w:ascii="Arial" w:hAnsi="Arial" w:cs="Arial"/>
                  <w:sz w:val="18"/>
                </w:rPr>
                <w:delText xml:space="preserve"> </w:delText>
              </w:r>
            </w:del>
            <w:ins w:id="19" w:author="Poul V Madsen" w:date="2013-01-23T13:43:00Z">
              <w:r w:rsidR="00A2320F">
                <w:rPr>
                  <w:rFonts w:ascii="Arial" w:hAnsi="Arial" w:cs="Arial"/>
                  <w:sz w:val="18"/>
                </w:rPr>
                <w:t xml:space="preserve"> ForfaldenFordringVindueAntalDage, ellers returneres i tom ManglendeAngivelseListe.</w:t>
              </w:r>
            </w:ins>
          </w:p>
          <w:p w14:paraId="72567A9C"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3-01-23T13:43:00Z"/>
                <w:rFonts w:ascii="Arial" w:hAnsi="Arial" w:cs="Arial"/>
                <w:sz w:val="18"/>
              </w:rPr>
            </w:pPr>
          </w:p>
          <w:p w14:paraId="7AAA94F9"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Poul V Madsen" w:date="2013-01-23T13:43:00Z"/>
                <w:rFonts w:ascii="Arial" w:hAnsi="Arial" w:cs="Arial"/>
                <w:sz w:val="18"/>
              </w:rPr>
            </w:pPr>
            <w:ins w:id="22" w:author="Poul V Madsen" w:date="2013-01-23T13:43:00Z">
              <w:r>
                <w:rPr>
                  <w:rFonts w:ascii="Arial" w:hAnsi="Arial" w:cs="Arial"/>
                  <w:sz w:val="18"/>
                </w:rPr>
                <w:t>Selv om servicen kan returnerer en liste af manglende angivelser, så vil kun den første som opfylder kriteriet bliver returneret. Generelt gælder for servicen at første gang den støder på manglende angivelse el</w:t>
              </w:r>
              <w:r w:rsidR="00AA3975">
                <w:rPr>
                  <w:rFonts w:ascii="Arial" w:hAnsi="Arial" w:cs="Arial"/>
                  <w:sz w:val="18"/>
                </w:rPr>
                <w:t xml:space="preserve">ler udeståendefordring, som </w:t>
              </w:r>
              <w:r>
                <w:rPr>
                  <w:rFonts w:ascii="Arial" w:hAnsi="Arial" w:cs="Arial"/>
                  <w:sz w:val="18"/>
                </w:rPr>
                <w:t>falder indenfor ForfaldenFordringVindueAntalDage, så afbrydes søgningen og resultatet returneres til det kaldende system.</w:t>
              </w:r>
            </w:ins>
          </w:p>
          <w:p w14:paraId="7D2220A5"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Poul V Madsen" w:date="2013-01-23T13:43:00Z"/>
                <w:rFonts w:ascii="Arial" w:hAnsi="Arial" w:cs="Arial"/>
                <w:sz w:val="18"/>
              </w:rPr>
            </w:pPr>
          </w:p>
          <w:p w14:paraId="214B547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3-01-23T13:43:00Z"/>
                <w:rFonts w:ascii="Arial" w:hAnsi="Arial" w:cs="Arial"/>
                <w:sz w:val="18"/>
              </w:rPr>
            </w:pPr>
            <w:moveToRangeStart w:id="25" w:author="Poul V Madsen" w:date="2013-01-23T13:43:00Z" w:name="move346711937"/>
            <w:moveTo w:id="26" w:author="Poul V Madsen" w:date="2013-01-23T13:43:00Z">
              <w:r>
                <w:rPr>
                  <w:rFonts w:ascii="Arial" w:hAnsi="Arial" w:cs="Arial"/>
                  <w:sz w:val="18"/>
                </w:rPr>
                <w:t>Parametre:</w:t>
              </w:r>
            </w:moveTo>
            <w:moveToRangeEnd w:id="25"/>
            <w:ins w:id="27" w:author="Poul V Madsen" w:date="2013-01-23T13:43:00Z">
              <w:r>
                <w:rPr>
                  <w:rFonts w:ascii="Arial" w:hAnsi="Arial" w:cs="Arial"/>
                  <w:sz w:val="18"/>
                </w:rPr>
                <w:t xml:space="preserve"> </w:t>
              </w:r>
            </w:ins>
          </w:p>
          <w:p w14:paraId="61F3990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3-01-23T13:43:00Z"/>
                <w:rFonts w:ascii="Arial" w:hAnsi="Arial" w:cs="Arial"/>
                <w:sz w:val="18"/>
              </w:rPr>
            </w:pPr>
            <w:ins w:id="29" w:author="Poul V Madsen" w:date="2013-01-23T13:43:00Z">
              <w:r>
                <w:rPr>
                  <w:rFonts w:ascii="Arial" w:hAnsi="Arial" w:cs="Arial"/>
                  <w:sz w:val="18"/>
                </w:rPr>
                <w:t xml:space="preserve">ForfaldenFordringVindueAntalDage:  </w:t>
              </w:r>
            </w:ins>
          </w:p>
          <w:p w14:paraId="5942151B" w14:textId="2633B3AF" w:rsidR="00A2320F" w:rsidRDefault="00AA3975"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w:t>
            </w:r>
            <w:del w:id="30" w:author="Poul V Madsen" w:date="2013-01-23T13:43:00Z">
              <w:r w:rsidR="002E1221">
                <w:rPr>
                  <w:rFonts w:ascii="Arial" w:hAnsi="Arial" w:cs="Arial"/>
                  <w:sz w:val="18"/>
                </w:rPr>
                <w:delText>denne</w:delText>
              </w:r>
            </w:del>
            <w:ins w:id="31" w:author="Poul V Madsen" w:date="2013-01-23T13:43:00Z">
              <w:r>
                <w:rPr>
                  <w:rFonts w:ascii="Arial" w:hAnsi="Arial" w:cs="Arial"/>
                  <w:sz w:val="18"/>
                </w:rPr>
                <w:t>dett</w:t>
              </w:r>
              <w:r w:rsidR="00A2320F">
                <w:rPr>
                  <w:rFonts w:ascii="Arial" w:hAnsi="Arial" w:cs="Arial"/>
                  <w:sz w:val="18"/>
                </w:rPr>
                <w:t>e</w:t>
              </w:r>
            </w:ins>
            <w:r w:rsidR="00A2320F">
              <w:rPr>
                <w:rFonts w:ascii="Arial" w:hAnsi="Arial" w:cs="Arial"/>
                <w:sz w:val="18"/>
              </w:rPr>
              <w:t xml:space="preserve"> parameter angiver man hvor mange dage fordringens betalingsdato (SRB) må</w:t>
            </w:r>
            <w:r>
              <w:rPr>
                <w:rFonts w:ascii="Arial" w:hAnsi="Arial" w:cs="Arial"/>
                <w:sz w:val="18"/>
              </w:rPr>
              <w:t xml:space="preserve"> være fra dags dato, for at </w:t>
            </w:r>
            <w:del w:id="32" w:author="Poul V Madsen" w:date="2013-01-23T13:43:00Z">
              <w:r w:rsidR="002E1221">
                <w:rPr>
                  <w:rFonts w:ascii="Arial" w:hAnsi="Arial" w:cs="Arial"/>
                  <w:sz w:val="18"/>
                </w:rPr>
                <w:delText>den fordring</w:delText>
              </w:r>
            </w:del>
            <w:ins w:id="33" w:author="Poul V Madsen" w:date="2013-01-23T13:43:00Z">
              <w:r w:rsidR="00A2320F">
                <w:rPr>
                  <w:rFonts w:ascii="Arial" w:hAnsi="Arial" w:cs="Arial"/>
                  <w:sz w:val="18"/>
                </w:rPr>
                <w:t>fordring</w:t>
              </w:r>
              <w:r>
                <w:rPr>
                  <w:rFonts w:ascii="Arial" w:hAnsi="Arial" w:cs="Arial"/>
                  <w:sz w:val="18"/>
                </w:rPr>
                <w:t>en</w:t>
              </w:r>
            </w:ins>
            <w:r w:rsidR="00A2320F">
              <w:rPr>
                <w:rFonts w:ascii="Arial" w:hAnsi="Arial" w:cs="Arial"/>
                <w:sz w:val="18"/>
              </w:rPr>
              <w:t xml:space="preserve"> kan betragtes som forfalden til betaling. Eksempelvis betyder værdien 1 at der medtages fordringer som har SRB dd og dd+1.</w:t>
            </w:r>
            <w:ins w:id="34" w:author="Poul V Madsen" w:date="2013-01-23T13:43:00Z">
              <w:r w:rsidR="00A2320F">
                <w:rPr>
                  <w:rFonts w:ascii="Arial" w:hAnsi="Arial" w:cs="Arial"/>
                  <w:sz w:val="18"/>
                </w:rPr>
                <w:t xml:space="preserve"> </w:t>
              </w:r>
              <w:r w:rsidR="00A2320F">
                <w:rPr>
                  <w:rFonts w:ascii="Arial" w:hAnsi="Arial" w:cs="Arial"/>
                  <w:sz w:val="18"/>
                </w:rPr>
                <w:tab/>
              </w:r>
            </w:ins>
          </w:p>
          <w:p w14:paraId="288119F7"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 w:author="Poul V Madsen" w:date="2013-01-23T13:43:00Z"/>
                <w:rFonts w:ascii="Arial" w:hAnsi="Arial" w:cs="Arial"/>
                <w:sz w:val="18"/>
              </w:rPr>
            </w:pPr>
            <w:del w:id="36" w:author="Poul V Madsen" w:date="2013-01-23T13:43:00Z">
              <w:r>
                <w:rPr>
                  <w:rFonts w:ascii="Arial" w:hAnsi="Arial" w:cs="Arial"/>
                  <w:sz w:val="18"/>
                </w:rPr>
                <w:tab/>
              </w:r>
              <w:r>
                <w:rPr>
                  <w:rFonts w:ascii="Arial" w:hAnsi="Arial" w:cs="Arial"/>
                  <w:sz w:val="18"/>
                </w:rPr>
                <w:tab/>
              </w:r>
              <w:r>
                <w:rPr>
                  <w:rFonts w:ascii="Arial" w:hAnsi="Arial" w:cs="Arial"/>
                  <w:sz w:val="18"/>
                </w:rPr>
                <w:tab/>
              </w:r>
            </w:del>
          </w:p>
          <w:p w14:paraId="573080CD" w14:textId="7BCDE6F4" w:rsid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Poul V Madsen" w:date="2013-01-23T13:43:00Z"/>
                <w:rFonts w:ascii="Arial" w:hAnsi="Arial" w:cs="Arial"/>
                <w:sz w:val="18"/>
              </w:rPr>
            </w:pPr>
            <w:del w:id="38" w:author="Poul V Madsen" w:date="2013-01-23T13:43:00Z">
              <w:r>
                <w:rPr>
                  <w:rFonts w:ascii="Arial" w:hAnsi="Arial" w:cs="Arial"/>
                  <w:sz w:val="18"/>
                </w:rPr>
                <w:delText xml:space="preserve">- </w:delText>
              </w:r>
            </w:del>
            <w:ins w:id="39" w:author="Poul V Madsen" w:date="2013-01-23T13:43:00Z">
              <w:r w:rsidR="00A2320F">
                <w:rPr>
                  <w:rFonts w:ascii="Arial" w:hAnsi="Arial" w:cs="Arial"/>
                  <w:sz w:val="18"/>
                </w:rPr>
                <w:t>BEMÆRK: ForfaldenFordringVindueAntalDage anvender dato for kald af servicen</w:t>
              </w:r>
              <w:r w:rsidR="00AA3975">
                <w:rPr>
                  <w:rFonts w:ascii="Arial" w:hAnsi="Arial" w:cs="Arial"/>
                  <w:sz w:val="18"/>
                </w:rPr>
                <w:t>,</w:t>
              </w:r>
              <w:r w:rsidR="00A2320F">
                <w:rPr>
                  <w:rFonts w:ascii="Arial" w:hAnsi="Arial" w:cs="Arial"/>
                  <w:sz w:val="18"/>
                </w:rPr>
                <w:t xml:space="preserve"> som udgangspunkt for hvilke datoer der checkes for.</w:t>
              </w:r>
            </w:ins>
          </w:p>
          <w:p w14:paraId="7ACA2A10" w14:textId="252210C2"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del w:id="40" w:author="Poul V Madsen" w:date="2013-01-23T13:43:00Z">
              <w:r w:rsidR="002E1221">
                <w:rPr>
                  <w:rFonts w:ascii="Arial" w:hAnsi="Arial" w:cs="Arial"/>
                  <w:sz w:val="18"/>
                </w:rPr>
                <w:delText>:</w:delText>
              </w:r>
            </w:del>
          </w:p>
          <w:p w14:paraId="26E9AE88"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 w:author="Poul V Madsen" w:date="2013-01-23T13:43:00Z"/>
                <w:rFonts w:ascii="Arial" w:hAnsi="Arial" w:cs="Arial"/>
                <w:sz w:val="18"/>
              </w:rPr>
            </w:pPr>
            <w:del w:id="42" w:author="Poul V Madsen" w:date="2013-01-23T13:43:00Z">
              <w:r>
                <w:rPr>
                  <w:rFonts w:ascii="Arial" w:hAnsi="Arial" w:cs="Arial"/>
                  <w:sz w:val="18"/>
                </w:rPr>
                <w:delText>Oplyses af DMO.</w:delText>
              </w:r>
            </w:del>
          </w:p>
          <w:p w14:paraId="6DD958E4"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 w:author="Poul V Madsen" w:date="2013-01-23T13:43:00Z"/>
                <w:rFonts w:ascii="Arial" w:hAnsi="Arial" w:cs="Arial"/>
                <w:sz w:val="18"/>
              </w:rPr>
            </w:pPr>
          </w:p>
          <w:p w14:paraId="38BC8FBD" w14:textId="46341997" w:rsid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4" w:author="Poul V Madsen" w:date="2013-01-23T13:43:00Z">
              <w:r>
                <w:rPr>
                  <w:rFonts w:ascii="Arial" w:hAnsi="Arial" w:cs="Arial"/>
                  <w:sz w:val="18"/>
                </w:rPr>
                <w:delText xml:space="preserve">- </w:delText>
              </w:r>
            </w:del>
            <w:r w:rsidR="00A2320F">
              <w:rPr>
                <w:rFonts w:ascii="Arial" w:hAnsi="Arial" w:cs="Arial"/>
                <w:sz w:val="18"/>
              </w:rPr>
              <w:t>OpkrævningFordringPeriodeFraDato</w:t>
            </w:r>
          </w:p>
          <w:p w14:paraId="34E31D1A" w14:textId="76F3B7CD" w:rsidR="00A2320F" w:rsidRDefault="002E1221"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5" w:author="Poul V Madsen" w:date="2013-01-23T13:43:00Z">
              <w:r>
                <w:rPr>
                  <w:rFonts w:ascii="Arial" w:hAnsi="Arial" w:cs="Arial"/>
                  <w:sz w:val="18"/>
                </w:rPr>
                <w:delText xml:space="preserve">- </w:delText>
              </w:r>
            </w:del>
            <w:r w:rsidR="00A2320F">
              <w:rPr>
                <w:rFonts w:ascii="Arial" w:hAnsi="Arial" w:cs="Arial"/>
                <w:sz w:val="18"/>
              </w:rPr>
              <w:t>OpkrævningFordringPeriodeTilDato</w:t>
            </w:r>
            <w:del w:id="46" w:author="Poul V Madsen" w:date="2013-01-23T13:43:00Z">
              <w:r>
                <w:rPr>
                  <w:rFonts w:ascii="Arial" w:hAnsi="Arial" w:cs="Arial"/>
                  <w:sz w:val="18"/>
                </w:rPr>
                <w:delText>:</w:delText>
              </w:r>
            </w:del>
          </w:p>
          <w:p w14:paraId="07E04750" w14:textId="7EDF1B18"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7" w:author="Poul V Madsen" w:date="2013-01-23T13:43:00Z">
              <w:r>
                <w:rPr>
                  <w:rFonts w:ascii="Arial" w:hAnsi="Arial" w:cs="Arial"/>
                  <w:sz w:val="18"/>
                </w:rPr>
                <w:t xml:space="preserve"> </w:t>
              </w:r>
            </w:ins>
            <w:r>
              <w:rPr>
                <w:rFonts w:ascii="Arial" w:hAnsi="Arial" w:cs="Arial"/>
                <w:sz w:val="18"/>
              </w:rPr>
              <w:t xml:space="preserve">De tre ovenstående parametre anvendes til at beskrive fordringer som </w:t>
            </w:r>
            <w:del w:id="48" w:author="Poul V Madsen" w:date="2013-01-23T13:43:00Z">
              <w:r w:rsidR="002E1221">
                <w:rPr>
                  <w:rFonts w:ascii="Arial" w:hAnsi="Arial" w:cs="Arial"/>
                  <w:sz w:val="18"/>
                </w:rPr>
                <w:delText>er forfalden til betaling.</w:delText>
              </w:r>
            </w:del>
            <w:ins w:id="49" w:author="Poul V Madsen" w:date="2013-01-23T13:43:00Z">
              <w:r>
                <w:rPr>
                  <w:rFonts w:ascii="Arial" w:hAnsi="Arial" w:cs="Arial"/>
                  <w:sz w:val="18"/>
                </w:rPr>
                <w:t xml:space="preserve">skyldes manglende angivelse. </w:t>
              </w:r>
            </w:ins>
          </w:p>
          <w:p w14:paraId="501F7003"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 w:author="Poul V Madsen" w:date="2013-01-23T13:43:00Z"/>
                <w:rFonts w:ascii="Arial" w:hAnsi="Arial" w:cs="Arial"/>
                <w:sz w:val="18"/>
              </w:rPr>
            </w:pPr>
            <w:del w:id="51" w:author="Poul V Madsen" w:date="2013-01-23T13:43:00Z">
              <w:r>
                <w:rPr>
                  <w:rFonts w:ascii="Arial" w:hAnsi="Arial" w:cs="Arial"/>
                  <w:sz w:val="18"/>
                </w:rPr>
                <w:delText xml:space="preserve">De samme fire parametre anvendes også til at beskrive angivelser som er overskredet, da de i sidste ende bliver til fordringer i </w:delText>
              </w:r>
              <w:r>
                <w:rPr>
                  <w:rFonts w:ascii="Arial" w:hAnsi="Arial" w:cs="Arial"/>
                  <w:sz w:val="18"/>
                </w:rPr>
                <w:lastRenderedPageBreak/>
                <w:delText>DMO. Det er svært at finde parameter-navne som bedre beskriver angivelser, da navngivningen af angivelser varierer fra system til system.</w:delText>
              </w:r>
            </w:del>
          </w:p>
          <w:p w14:paraId="421C8BD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Poul V Madsen" w:date="2013-01-23T13:43:00Z"/>
                <w:rFonts w:ascii="Arial" w:hAnsi="Arial" w:cs="Arial"/>
                <w:sz w:val="18"/>
              </w:rPr>
            </w:pPr>
          </w:p>
          <w:p w14:paraId="5C2ED29C"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Poul V Madsen" w:date="2013-01-23T13:43:00Z"/>
                <w:rFonts w:ascii="Arial" w:hAnsi="Arial" w:cs="Arial"/>
                <w:sz w:val="18"/>
              </w:rPr>
            </w:pPr>
            <w:ins w:id="54" w:author="Poul V Madsen" w:date="2013-01-23T13:43:00Z">
              <w:r>
                <w:rPr>
                  <w:rFonts w:ascii="Arial" w:hAnsi="Arial" w:cs="Arial"/>
                  <w:sz w:val="18"/>
                </w:rPr>
                <w:t>OpkrævningFordringSidsteRettidigBetalingDato</w:t>
              </w:r>
            </w:ins>
          </w:p>
          <w:p w14:paraId="0B529A65"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Poul V Madsen" w:date="2013-01-23T13:43:00Z"/>
                <w:rFonts w:ascii="Arial" w:hAnsi="Arial" w:cs="Arial"/>
                <w:sz w:val="18"/>
              </w:rPr>
            </w:pPr>
            <w:ins w:id="56" w:author="Poul V Madsen" w:date="2013-01-23T13:43:00Z">
              <w:r>
                <w:rPr>
                  <w:rFonts w:ascii="Arial" w:hAnsi="Arial" w:cs="Arial"/>
                  <w:sz w:val="18"/>
                </w:rPr>
                <w:t>Dette parameter anvendes til at oplyse hvornår en udestående fordring er forfalder.</w:t>
              </w:r>
            </w:ins>
          </w:p>
          <w:p w14:paraId="7AF9C17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Poul V Madsen" w:date="2013-01-23T13:43:00Z"/>
                <w:rFonts w:ascii="Arial" w:hAnsi="Arial" w:cs="Arial"/>
                <w:sz w:val="18"/>
              </w:rPr>
            </w:pPr>
          </w:p>
          <w:p w14:paraId="5A8116CD"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14:paraId="490590DA" w14:textId="77777777" w:rsidTr="00A2320F">
        <w:trPr>
          <w:trHeight w:val="283"/>
        </w:trPr>
        <w:tc>
          <w:tcPr>
            <w:tcW w:w="10345" w:type="dxa"/>
            <w:gridSpan w:val="6"/>
            <w:shd w:val="clear" w:color="auto" w:fill="B3B3B3"/>
            <w:vAlign w:val="center"/>
          </w:tcPr>
          <w:p w14:paraId="3B5BBA44"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2320F" w14:paraId="1F9B8E12" w14:textId="77777777" w:rsidTr="00A2320F">
        <w:trPr>
          <w:trHeight w:val="283"/>
        </w:trPr>
        <w:tc>
          <w:tcPr>
            <w:tcW w:w="10345" w:type="dxa"/>
            <w:gridSpan w:val="6"/>
            <w:shd w:val="clear" w:color="auto" w:fill="FFFFFF"/>
            <w:vAlign w:val="center"/>
          </w:tcPr>
          <w:p w14:paraId="7592E657"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2320F" w14:paraId="54C4AB7C" w14:textId="77777777" w:rsidTr="00A2320F">
        <w:trPr>
          <w:trHeight w:val="283"/>
        </w:trPr>
        <w:tc>
          <w:tcPr>
            <w:tcW w:w="10345" w:type="dxa"/>
            <w:gridSpan w:val="6"/>
            <w:shd w:val="clear" w:color="auto" w:fill="FFFFFF"/>
          </w:tcPr>
          <w:p w14:paraId="2DA602C3"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DRKundeUdeståendeKontrol_I</w:t>
            </w:r>
          </w:p>
        </w:tc>
      </w:tr>
      <w:tr w:rsidR="00A2320F" w14:paraId="7E2E22A2" w14:textId="77777777" w:rsidTr="00A2320F">
        <w:trPr>
          <w:trHeight w:val="283"/>
        </w:trPr>
        <w:tc>
          <w:tcPr>
            <w:tcW w:w="10345" w:type="dxa"/>
            <w:gridSpan w:val="6"/>
            <w:shd w:val="clear" w:color="auto" w:fill="FFFFFF"/>
          </w:tcPr>
          <w:p w14:paraId="17F39A2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6E79E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14:paraId="6448612C"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8" w:author="Poul V Madsen" w:date="2013-01-23T13:43:00Z">
              <w:r>
                <w:rPr>
                  <w:rFonts w:ascii="Arial" w:hAnsi="Arial" w:cs="Arial"/>
                  <w:sz w:val="18"/>
                </w:rPr>
                <w:t xml:space="preserve"> </w:t>
              </w:r>
            </w:ins>
            <w:r>
              <w:rPr>
                <w:rFonts w:ascii="Arial" w:hAnsi="Arial" w:cs="Arial"/>
                <w:sz w:val="18"/>
              </w:rPr>
              <w:t>* KundeListe *</w:t>
            </w:r>
          </w:p>
          <w:p w14:paraId="61190C83"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Poul V Madsen" w:date="2013-01-23T13:43:00Z"/>
                <w:rFonts w:ascii="Arial" w:hAnsi="Arial" w:cs="Arial"/>
                <w:sz w:val="18"/>
              </w:rPr>
            </w:pPr>
            <w:del w:id="60" w:author="Poul V Madsen" w:date="2013-01-23T13:43:00Z">
              <w:r>
                <w:rPr>
                  <w:rFonts w:ascii="Arial" w:hAnsi="Arial" w:cs="Arial"/>
                  <w:sz w:val="18"/>
                </w:rPr>
                <w:delText>{</w:delText>
              </w:r>
            </w:del>
          </w:p>
          <w:p w14:paraId="47C4BA5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Poul V Madsen" w:date="2013-01-23T13:43:00Z"/>
                <w:rFonts w:ascii="Arial" w:hAnsi="Arial" w:cs="Arial"/>
                <w:sz w:val="18"/>
              </w:rPr>
            </w:pPr>
            <w:ins w:id="62" w:author="Poul V Madsen" w:date="2013-01-23T13:43:00Z">
              <w:r>
                <w:rPr>
                  <w:rFonts w:ascii="Arial" w:hAnsi="Arial" w:cs="Arial"/>
                  <w:sz w:val="18"/>
                </w:rPr>
                <w:t xml:space="preserve"> {</w:t>
              </w:r>
            </w:ins>
          </w:p>
          <w:p w14:paraId="612E526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3" w:author="Poul V Madsen" w:date="2013-01-23T13:43:00Z">
              <w:r>
                <w:rPr>
                  <w:rFonts w:ascii="Arial" w:hAnsi="Arial" w:cs="Arial"/>
                  <w:sz w:val="18"/>
                </w:rPr>
                <w:t xml:space="preserve"> </w:t>
              </w:r>
            </w:ins>
            <w:r>
              <w:rPr>
                <w:rFonts w:ascii="Arial" w:hAnsi="Arial" w:cs="Arial"/>
                <w:sz w:val="18"/>
              </w:rPr>
              <w:tab/>
              <w:t>* Kunde *</w:t>
            </w:r>
          </w:p>
          <w:p w14:paraId="1901ED3C"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 w:author="Poul V Madsen" w:date="2013-01-23T13:43:00Z"/>
                <w:rFonts w:ascii="Arial" w:hAnsi="Arial" w:cs="Arial"/>
                <w:sz w:val="18"/>
              </w:rPr>
            </w:pPr>
            <w:del w:id="65" w:author="Poul V Madsen" w:date="2013-01-23T13:43:00Z">
              <w:r>
                <w:rPr>
                  <w:rFonts w:ascii="Arial" w:hAnsi="Arial" w:cs="Arial"/>
                  <w:sz w:val="18"/>
                </w:rPr>
                <w:tab/>
                <w:delText>[</w:delText>
              </w:r>
            </w:del>
          </w:p>
          <w:p w14:paraId="79F6E2FF"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 w:author="Poul V Madsen" w:date="2013-01-23T13:43:00Z"/>
                <w:rFonts w:ascii="Arial" w:hAnsi="Arial" w:cs="Arial"/>
                <w:sz w:val="18"/>
              </w:rPr>
            </w:pPr>
            <w:del w:id="67" w:author="Poul V Madsen" w:date="2013-01-23T13:43:00Z">
              <w:r>
                <w:rPr>
                  <w:rFonts w:ascii="Arial" w:hAnsi="Arial" w:cs="Arial"/>
                  <w:sz w:val="18"/>
                </w:rPr>
                <w:tab/>
              </w:r>
              <w:r>
                <w:rPr>
                  <w:rFonts w:ascii="Arial" w:hAnsi="Arial" w:cs="Arial"/>
                  <w:sz w:val="18"/>
                </w:rPr>
                <w:tab/>
                <w:delText>VirksomhedSENummer</w:delText>
              </w:r>
            </w:del>
          </w:p>
          <w:p w14:paraId="491C4AB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Poul V Madsen" w:date="2013-01-23T13:43:00Z"/>
                <w:rFonts w:ascii="Arial" w:hAnsi="Arial" w:cs="Arial"/>
                <w:sz w:val="18"/>
              </w:rPr>
            </w:pPr>
            <w:ins w:id="69" w:author="Poul V Madsen" w:date="2013-01-23T13:43:00Z">
              <w:r>
                <w:rPr>
                  <w:rFonts w:ascii="Arial" w:hAnsi="Arial" w:cs="Arial"/>
                  <w:sz w:val="18"/>
                </w:rPr>
                <w:t xml:space="preserve"> </w:t>
              </w:r>
              <w:r>
                <w:rPr>
                  <w:rFonts w:ascii="Arial" w:hAnsi="Arial" w:cs="Arial"/>
                  <w:sz w:val="18"/>
                </w:rPr>
                <w:tab/>
                <w:t>[</w:t>
              </w:r>
            </w:ins>
          </w:p>
          <w:p w14:paraId="5D6ABCF2"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Poul V Madsen" w:date="2013-01-23T13:43:00Z"/>
                <w:rFonts w:ascii="Arial" w:hAnsi="Arial" w:cs="Arial"/>
                <w:sz w:val="18"/>
              </w:rPr>
            </w:pPr>
            <w:ins w:id="71" w:author="Poul V Madsen" w:date="2013-01-23T13:43:00Z">
              <w:r>
                <w:rPr>
                  <w:rFonts w:ascii="Arial" w:hAnsi="Arial" w:cs="Arial"/>
                  <w:sz w:val="18"/>
                </w:rPr>
                <w:t xml:space="preserve"> </w:t>
              </w:r>
              <w:r>
                <w:rPr>
                  <w:rFonts w:ascii="Arial" w:hAnsi="Arial" w:cs="Arial"/>
                  <w:sz w:val="18"/>
                </w:rPr>
                <w:tab/>
              </w:r>
              <w:r>
                <w:rPr>
                  <w:rFonts w:ascii="Arial" w:hAnsi="Arial" w:cs="Arial"/>
                  <w:sz w:val="18"/>
                </w:rPr>
                <w:tab/>
                <w:t>KundeNummer</w:t>
              </w:r>
            </w:ins>
          </w:p>
          <w:p w14:paraId="62DF7CC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2" w:author="Poul V Madsen" w:date="2013-01-23T13:43:00Z">
              <w:r>
                <w:rPr>
                  <w:rFonts w:ascii="Arial" w:hAnsi="Arial" w:cs="Arial"/>
                  <w:sz w:val="18"/>
                </w:rPr>
                <w:t xml:space="preserve"> </w:t>
              </w:r>
            </w:ins>
            <w:r>
              <w:rPr>
                <w:rFonts w:ascii="Arial" w:hAnsi="Arial" w:cs="Arial"/>
                <w:sz w:val="18"/>
              </w:rPr>
              <w:tab/>
              <w:t>]</w:t>
            </w:r>
          </w:p>
          <w:p w14:paraId="32C301F0"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320F" w14:paraId="007BFBFE" w14:textId="77777777" w:rsidTr="00A2320F">
        <w:trPr>
          <w:trHeight w:val="283"/>
        </w:trPr>
        <w:tc>
          <w:tcPr>
            <w:tcW w:w="10345" w:type="dxa"/>
            <w:gridSpan w:val="6"/>
            <w:shd w:val="clear" w:color="auto" w:fill="FFFFFF"/>
            <w:vAlign w:val="center"/>
          </w:tcPr>
          <w:p w14:paraId="4AF3A7DF"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2320F" w14:paraId="356CD354" w14:textId="77777777" w:rsidTr="00A2320F">
        <w:trPr>
          <w:trHeight w:val="283"/>
        </w:trPr>
        <w:tc>
          <w:tcPr>
            <w:tcW w:w="10345" w:type="dxa"/>
            <w:gridSpan w:val="6"/>
            <w:shd w:val="clear" w:color="auto" w:fill="FFFFFF"/>
          </w:tcPr>
          <w:p w14:paraId="2F7EFAEB"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DRKundeUdeståendeKontrol_O</w:t>
            </w:r>
          </w:p>
        </w:tc>
      </w:tr>
      <w:tr w:rsidR="00A2320F" w14:paraId="51C74E14" w14:textId="77777777" w:rsidTr="00A2320F">
        <w:trPr>
          <w:trHeight w:val="283"/>
        </w:trPr>
        <w:tc>
          <w:tcPr>
            <w:tcW w:w="10345" w:type="dxa"/>
            <w:gridSpan w:val="6"/>
            <w:shd w:val="clear" w:color="auto" w:fill="FFFFFF"/>
          </w:tcPr>
          <w:p w14:paraId="2AF4073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C55BA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ResultatListe *</w:t>
            </w:r>
            <w:ins w:id="73" w:author="Poul V Madsen" w:date="2013-01-23T13:43:00Z">
              <w:r>
                <w:rPr>
                  <w:rFonts w:ascii="Arial" w:hAnsi="Arial" w:cs="Arial"/>
                  <w:sz w:val="18"/>
                </w:rPr>
                <w:t xml:space="preserve"> </w:t>
              </w:r>
            </w:ins>
          </w:p>
          <w:p w14:paraId="24595ED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ins w:id="74" w:author="Poul V Madsen" w:date="2013-01-23T13:43:00Z">
              <w:r>
                <w:rPr>
                  <w:rFonts w:ascii="Arial" w:hAnsi="Arial" w:cs="Arial"/>
                  <w:sz w:val="18"/>
                </w:rPr>
                <w:t xml:space="preserve"> </w:t>
              </w:r>
            </w:ins>
          </w:p>
          <w:p w14:paraId="139779A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14:paraId="0F6F466D"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Poul V Madsen" w:date="2013-01-23T13:43:00Z"/>
                <w:rFonts w:ascii="Arial" w:hAnsi="Arial" w:cs="Arial"/>
                <w:sz w:val="18"/>
              </w:rPr>
            </w:pPr>
            <w:del w:id="76" w:author="Poul V Madsen" w:date="2013-01-23T13:43:00Z">
              <w:r>
                <w:rPr>
                  <w:rFonts w:ascii="Arial" w:hAnsi="Arial" w:cs="Arial"/>
                  <w:sz w:val="18"/>
                </w:rPr>
                <w:tab/>
                <w:delText>[</w:delText>
              </w:r>
            </w:del>
          </w:p>
          <w:p w14:paraId="3AED8BC1"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 w:author="Poul V Madsen" w:date="2013-01-23T13:43:00Z"/>
                <w:rFonts w:ascii="Arial" w:hAnsi="Arial" w:cs="Arial"/>
                <w:sz w:val="18"/>
              </w:rPr>
            </w:pPr>
            <w:del w:id="78" w:author="Poul V Madsen" w:date="2013-01-23T13:43:00Z">
              <w:r>
                <w:rPr>
                  <w:rFonts w:ascii="Arial" w:hAnsi="Arial" w:cs="Arial"/>
                  <w:sz w:val="18"/>
                </w:rPr>
                <w:tab/>
              </w:r>
              <w:r>
                <w:rPr>
                  <w:rFonts w:ascii="Arial" w:hAnsi="Arial" w:cs="Arial"/>
                  <w:sz w:val="18"/>
                </w:rPr>
                <w:tab/>
                <w:delText>VirksomhedSENummer</w:delText>
              </w:r>
            </w:del>
          </w:p>
          <w:p w14:paraId="3521D91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Poul V Madsen" w:date="2013-01-23T13:43:00Z"/>
                <w:rFonts w:ascii="Arial" w:hAnsi="Arial" w:cs="Arial"/>
                <w:sz w:val="18"/>
              </w:rPr>
            </w:pPr>
            <w:ins w:id="80" w:author="Poul V Madsen" w:date="2013-01-23T13:43:00Z">
              <w:r>
                <w:rPr>
                  <w:rFonts w:ascii="Arial" w:hAnsi="Arial" w:cs="Arial"/>
                  <w:sz w:val="18"/>
                </w:rPr>
                <w:t xml:space="preserve"> </w:t>
              </w:r>
              <w:r>
                <w:rPr>
                  <w:rFonts w:ascii="Arial" w:hAnsi="Arial" w:cs="Arial"/>
                  <w:sz w:val="18"/>
                </w:rPr>
                <w:tab/>
                <w:t>[</w:t>
              </w:r>
            </w:ins>
          </w:p>
          <w:p w14:paraId="6E91819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Poul V Madsen" w:date="2013-01-23T13:43:00Z"/>
                <w:rFonts w:ascii="Arial" w:hAnsi="Arial" w:cs="Arial"/>
                <w:sz w:val="18"/>
              </w:rPr>
            </w:pPr>
            <w:ins w:id="82" w:author="Poul V Madsen" w:date="2013-01-23T13:43:00Z">
              <w:r>
                <w:rPr>
                  <w:rFonts w:ascii="Arial" w:hAnsi="Arial" w:cs="Arial"/>
                  <w:sz w:val="18"/>
                </w:rPr>
                <w:t xml:space="preserve"> </w:t>
              </w:r>
              <w:r>
                <w:rPr>
                  <w:rFonts w:ascii="Arial" w:hAnsi="Arial" w:cs="Arial"/>
                  <w:sz w:val="18"/>
                </w:rPr>
                <w:tab/>
              </w:r>
              <w:r>
                <w:rPr>
                  <w:rFonts w:ascii="Arial" w:hAnsi="Arial" w:cs="Arial"/>
                  <w:sz w:val="18"/>
                </w:rPr>
                <w:tab/>
                <w:t>KundeNummer</w:t>
              </w:r>
            </w:ins>
          </w:p>
          <w:p w14:paraId="5F25A04C"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3" w:author="Poul V Madsen" w:date="2013-01-23T13:43:00Z">
              <w:r>
                <w:rPr>
                  <w:rFonts w:ascii="Arial" w:hAnsi="Arial" w:cs="Arial"/>
                  <w:sz w:val="18"/>
                </w:rPr>
                <w:t xml:space="preserve"> </w:t>
              </w:r>
            </w:ins>
            <w:r>
              <w:rPr>
                <w:rFonts w:ascii="Arial" w:hAnsi="Arial" w:cs="Arial"/>
                <w:sz w:val="18"/>
              </w:rPr>
              <w:tab/>
            </w:r>
            <w:r>
              <w:rPr>
                <w:rFonts w:ascii="Arial" w:hAnsi="Arial" w:cs="Arial"/>
                <w:sz w:val="18"/>
              </w:rPr>
              <w:tab/>
              <w:t>* UdeståendeValg *</w:t>
            </w:r>
          </w:p>
          <w:p w14:paraId="461741E1"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Poul V Madsen" w:date="2013-01-23T13:43:00Z"/>
                <w:rFonts w:ascii="Arial" w:hAnsi="Arial" w:cs="Arial"/>
                <w:sz w:val="18"/>
              </w:rPr>
            </w:pPr>
            <w:del w:id="85" w:author="Poul V Madsen" w:date="2013-01-23T13:43:00Z">
              <w:r>
                <w:rPr>
                  <w:rFonts w:ascii="Arial" w:hAnsi="Arial" w:cs="Arial"/>
                  <w:sz w:val="18"/>
                </w:rPr>
                <w:tab/>
              </w:r>
              <w:r>
                <w:rPr>
                  <w:rFonts w:ascii="Arial" w:hAnsi="Arial" w:cs="Arial"/>
                  <w:sz w:val="18"/>
                </w:rPr>
                <w:tab/>
                <w:delText>[</w:delText>
              </w:r>
            </w:del>
          </w:p>
          <w:p w14:paraId="41837C05"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Poul V Madsen" w:date="2013-01-23T13:43:00Z"/>
                <w:rFonts w:ascii="Arial" w:hAnsi="Arial" w:cs="Arial"/>
                <w:sz w:val="18"/>
              </w:rPr>
            </w:pPr>
            <w:ins w:id="87" w:author="Poul V Madsen" w:date="2013-01-23T13:43:00Z">
              <w:r>
                <w:rPr>
                  <w:rFonts w:ascii="Arial" w:hAnsi="Arial" w:cs="Arial"/>
                  <w:sz w:val="18"/>
                </w:rPr>
                <w:t xml:space="preserve"> </w:t>
              </w:r>
              <w:r>
                <w:rPr>
                  <w:rFonts w:ascii="Arial" w:hAnsi="Arial" w:cs="Arial"/>
                  <w:sz w:val="18"/>
                </w:rPr>
                <w:tab/>
              </w:r>
              <w:r>
                <w:rPr>
                  <w:rFonts w:ascii="Arial" w:hAnsi="Arial" w:cs="Arial"/>
                  <w:sz w:val="18"/>
                </w:rPr>
                <w:tab/>
                <w:t xml:space="preserve">[ </w:t>
              </w:r>
            </w:ins>
          </w:p>
          <w:p w14:paraId="6C39A1A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Poul V Madsen" w:date="2013-01-23T13:43:00Z"/>
                <w:rFonts w:ascii="Arial" w:hAnsi="Arial" w:cs="Arial"/>
                <w:sz w:val="18"/>
              </w:rPr>
            </w:pPr>
            <w:ins w:id="89" w:author="Poul V Madsen" w:date="2013-01-23T13:43:00Z">
              <w:r>
                <w:rPr>
                  <w:rFonts w:ascii="Arial" w:hAnsi="Arial" w:cs="Arial"/>
                  <w:sz w:val="18"/>
                </w:rPr>
                <w:tab/>
              </w:r>
              <w:r>
                <w:rPr>
                  <w:rFonts w:ascii="Arial" w:hAnsi="Arial" w:cs="Arial"/>
                  <w:sz w:val="18"/>
                </w:rPr>
                <w:tab/>
              </w:r>
              <w:r>
                <w:rPr>
                  <w:rFonts w:ascii="Arial" w:hAnsi="Arial" w:cs="Arial"/>
                  <w:sz w:val="18"/>
                </w:rPr>
                <w:tab/>
                <w:t>* ManglendeAngivelseListe *</w:t>
              </w:r>
            </w:ins>
          </w:p>
          <w:p w14:paraId="79FC968E"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Poul V Madsen" w:date="2013-01-23T13:43:00Z"/>
                <w:rFonts w:ascii="Arial" w:hAnsi="Arial" w:cs="Arial"/>
                <w:sz w:val="18"/>
              </w:rPr>
            </w:pPr>
            <w:ins w:id="91" w:author="Poul V Madsen" w:date="2013-01-23T13:43:00Z">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0{</w:t>
              </w:r>
            </w:ins>
          </w:p>
          <w:p w14:paraId="6A28B9A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2" w:author="Poul V Madsen" w:date="2013-01-23T13:43:00Z">
              <w:r>
                <w:rPr>
                  <w:rFonts w:ascii="Arial" w:hAnsi="Arial" w:cs="Arial"/>
                  <w:sz w:val="18"/>
                </w:rPr>
                <w:t xml:space="preserve"> </w:t>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 ManglendeAngivelse *</w:t>
            </w:r>
            <w:ins w:id="93" w:author="Poul V Madsen" w:date="2013-01-23T13:43:00Z">
              <w:r>
                <w:rPr>
                  <w:rFonts w:ascii="Arial" w:hAnsi="Arial" w:cs="Arial"/>
                  <w:sz w:val="18"/>
                </w:rPr>
                <w:t xml:space="preserve"> </w:t>
              </w:r>
            </w:ins>
          </w:p>
          <w:p w14:paraId="3766FD15" w14:textId="05473B9E"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94" w:author="Poul V Madsen" w:date="2013-01-23T13:43:00Z">
              <w:r w:rsidR="002E1221">
                <w:rPr>
                  <w:rFonts w:ascii="Arial" w:hAnsi="Arial" w:cs="Arial"/>
                  <w:sz w:val="18"/>
                </w:rPr>
                <w:delText>[</w:delText>
              </w:r>
            </w:del>
            <w:ins w:id="95" w:author="Poul V Madsen" w:date="2013-01-23T13:43:00Z">
              <w:r>
                <w:rPr>
                  <w:rFonts w:ascii="Arial" w:hAnsi="Arial" w:cs="Arial"/>
                  <w:sz w:val="18"/>
                </w:rPr>
                <w:tab/>
                <w:t xml:space="preserve">[ </w:t>
              </w:r>
            </w:ins>
          </w:p>
          <w:p w14:paraId="0507D810"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6" w:author="Poul V Madsen" w:date="2013-01-23T13:43: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18F89197"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7" w:author="Poul V Madsen" w:date="2013-01-23T13:43:00Z">
              <w:r>
                <w:rPr>
                  <w:rFonts w:ascii="Arial" w:hAnsi="Arial" w:cs="Arial"/>
                  <w:sz w:val="18"/>
                </w:rPr>
                <w:t xml:space="preserve"> </w:t>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14:paraId="12F6150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8" w:author="Poul V Madsen" w:date="2013-01-23T13:43:00Z">
              <w:r>
                <w:rPr>
                  <w:rFonts w:ascii="Arial" w:hAnsi="Arial" w:cs="Arial"/>
                  <w:sz w:val="18"/>
                </w:rPr>
                <w:t xml:space="preserve"> </w:t>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14:paraId="18C6DEF0"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 w:author="Poul V Madsen" w:date="2013-01-23T13:43:00Z"/>
                <w:rFonts w:ascii="Arial" w:hAnsi="Arial" w:cs="Arial"/>
                <w:sz w:val="18"/>
              </w:rPr>
            </w:pPr>
            <w:del w:id="100" w:author="Poul V Madsen" w:date="2013-01-23T13:43:00Z">
              <w:r>
                <w:rPr>
                  <w:rFonts w:ascii="Arial" w:hAnsi="Arial" w:cs="Arial"/>
                  <w:sz w:val="18"/>
                </w:rPr>
                <w:tab/>
              </w:r>
              <w:r>
                <w:rPr>
                  <w:rFonts w:ascii="Arial" w:hAnsi="Arial" w:cs="Arial"/>
                  <w:sz w:val="18"/>
                </w:rPr>
                <w:tab/>
              </w:r>
              <w:r>
                <w:rPr>
                  <w:rFonts w:ascii="Arial" w:hAnsi="Arial" w:cs="Arial"/>
                  <w:sz w:val="18"/>
                </w:rPr>
                <w:tab/>
                <w:delText>]</w:delText>
              </w:r>
            </w:del>
          </w:p>
          <w:p w14:paraId="20635C0E"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 w:author="Poul V Madsen" w:date="2013-01-23T13:43:00Z"/>
                <w:rFonts w:ascii="Arial" w:hAnsi="Arial" w:cs="Arial"/>
                <w:sz w:val="18"/>
              </w:rPr>
            </w:pPr>
            <w:del w:id="102" w:author="Poul V Madsen" w:date="2013-01-23T13:43:00Z">
              <w:r>
                <w:rPr>
                  <w:rFonts w:ascii="Arial" w:hAnsi="Arial" w:cs="Arial"/>
                  <w:sz w:val="18"/>
                </w:rPr>
                <w:tab/>
              </w:r>
              <w:r>
                <w:rPr>
                  <w:rFonts w:ascii="Arial" w:hAnsi="Arial" w:cs="Arial"/>
                  <w:sz w:val="18"/>
                </w:rPr>
                <w:tab/>
              </w:r>
              <w:r>
                <w:rPr>
                  <w:rFonts w:ascii="Arial" w:hAnsi="Arial" w:cs="Arial"/>
                  <w:sz w:val="18"/>
                </w:rPr>
                <w:tab/>
                <w:delText>|</w:delText>
              </w:r>
            </w:del>
          </w:p>
          <w:p w14:paraId="0591E98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Poul V Madsen" w:date="2013-01-23T13:43:00Z"/>
                <w:rFonts w:ascii="Arial" w:hAnsi="Arial" w:cs="Arial"/>
                <w:sz w:val="18"/>
              </w:rPr>
            </w:pPr>
            <w:ins w:id="104" w:author="Poul V Madsen" w:date="2013-01-23T13:43:00Z">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ins>
          </w:p>
          <w:p w14:paraId="49B922D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Poul V Madsen" w:date="2013-01-23T13:43:00Z"/>
                <w:rFonts w:ascii="Arial" w:hAnsi="Arial" w:cs="Arial"/>
                <w:sz w:val="18"/>
              </w:rPr>
            </w:pPr>
            <w:ins w:id="106" w:author="Poul V Madsen" w:date="2013-01-23T13:43:00Z">
              <w:r>
                <w:rPr>
                  <w:rFonts w:ascii="Arial" w:hAnsi="Arial" w:cs="Arial"/>
                  <w:sz w:val="18"/>
                </w:rPr>
                <w:tab/>
              </w:r>
              <w:r>
                <w:rPr>
                  <w:rFonts w:ascii="Arial" w:hAnsi="Arial" w:cs="Arial"/>
                  <w:sz w:val="18"/>
                </w:rPr>
                <w:tab/>
              </w:r>
              <w:r>
                <w:rPr>
                  <w:rFonts w:ascii="Arial" w:hAnsi="Arial" w:cs="Arial"/>
                  <w:sz w:val="18"/>
                </w:rPr>
                <w:tab/>
                <w:t xml:space="preserve">} </w:t>
              </w:r>
            </w:ins>
          </w:p>
          <w:p w14:paraId="5E7B0F9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Poul V Madsen" w:date="2013-01-23T13:43:00Z"/>
                <w:rFonts w:ascii="Arial" w:hAnsi="Arial" w:cs="Arial"/>
                <w:sz w:val="18"/>
              </w:rPr>
            </w:pPr>
            <w:ins w:id="108" w:author="Poul V Madsen" w:date="2013-01-23T13:43:00Z">
              <w:r>
                <w:rPr>
                  <w:rFonts w:ascii="Arial" w:hAnsi="Arial" w:cs="Arial"/>
                  <w:sz w:val="18"/>
                </w:rPr>
                <w:tab/>
              </w:r>
              <w:r>
                <w:rPr>
                  <w:rFonts w:ascii="Arial" w:hAnsi="Arial" w:cs="Arial"/>
                  <w:sz w:val="18"/>
                </w:rPr>
                <w:tab/>
              </w:r>
              <w:r>
                <w:rPr>
                  <w:rFonts w:ascii="Arial" w:hAnsi="Arial" w:cs="Arial"/>
                  <w:sz w:val="18"/>
                </w:rPr>
                <w:tab/>
                <w:t xml:space="preserve">| </w:t>
              </w:r>
            </w:ins>
          </w:p>
          <w:p w14:paraId="3211DA2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UdeståendeFordring *</w:t>
            </w:r>
            <w:ins w:id="109" w:author="Poul V Madsen" w:date="2013-01-23T13:43:00Z">
              <w:r>
                <w:rPr>
                  <w:rFonts w:ascii="Arial" w:hAnsi="Arial" w:cs="Arial"/>
                  <w:sz w:val="18"/>
                </w:rPr>
                <w:t xml:space="preserve"> </w:t>
              </w:r>
            </w:ins>
          </w:p>
          <w:p w14:paraId="71EA591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ins w:id="110" w:author="Poul V Madsen" w:date="2013-01-23T13:43:00Z">
              <w:r>
                <w:rPr>
                  <w:rFonts w:ascii="Arial" w:hAnsi="Arial" w:cs="Arial"/>
                  <w:sz w:val="18"/>
                </w:rPr>
                <w:t xml:space="preserve"> </w:t>
              </w:r>
            </w:ins>
          </w:p>
          <w:p w14:paraId="4668A22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1ECF47C6"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1" w:author="Poul V Madsen" w:date="2013-01-23T13:43:00Z"/>
                <w:rFonts w:ascii="Arial" w:hAnsi="Arial" w:cs="Arial"/>
                <w:sz w:val="18"/>
              </w:rPr>
            </w:pPr>
            <w:del w:id="112" w:author="Poul V Madsen" w:date="2013-01-23T13:43:00Z">
              <w:r>
                <w:rPr>
                  <w:rFonts w:ascii="Arial" w:hAnsi="Arial" w:cs="Arial"/>
                  <w:sz w:val="18"/>
                </w:rPr>
                <w:tab/>
              </w:r>
              <w:r>
                <w:rPr>
                  <w:rFonts w:ascii="Arial" w:hAnsi="Arial" w:cs="Arial"/>
                  <w:sz w:val="18"/>
                </w:rPr>
                <w:tab/>
              </w:r>
              <w:r>
                <w:rPr>
                  <w:rFonts w:ascii="Arial" w:hAnsi="Arial" w:cs="Arial"/>
                  <w:sz w:val="18"/>
                </w:rPr>
                <w:tab/>
                <w:delText>]</w:delText>
              </w:r>
            </w:del>
          </w:p>
          <w:p w14:paraId="110143BC"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3" w:author="Poul V Madsen" w:date="2013-01-23T13:43:00Z"/>
                <w:rFonts w:ascii="Arial" w:hAnsi="Arial" w:cs="Arial"/>
                <w:sz w:val="18"/>
              </w:rPr>
            </w:pPr>
            <w:del w:id="114" w:author="Poul V Madsen" w:date="2013-01-23T13:43:00Z">
              <w:r>
                <w:rPr>
                  <w:rFonts w:ascii="Arial" w:hAnsi="Arial" w:cs="Arial"/>
                  <w:sz w:val="18"/>
                </w:rPr>
                <w:tab/>
              </w:r>
              <w:r>
                <w:rPr>
                  <w:rFonts w:ascii="Arial" w:hAnsi="Arial" w:cs="Arial"/>
                  <w:sz w:val="18"/>
                </w:rPr>
                <w:tab/>
                <w:delText>]</w:delText>
              </w:r>
            </w:del>
          </w:p>
          <w:p w14:paraId="37222B2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Poul V Madsen" w:date="2013-01-23T13:43:00Z"/>
                <w:rFonts w:ascii="Arial" w:hAnsi="Arial" w:cs="Arial"/>
                <w:sz w:val="18"/>
              </w:rPr>
            </w:pPr>
            <w:ins w:id="116" w:author="Poul V Madsen" w:date="2013-01-23T13:43:00Z">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ins>
          </w:p>
          <w:p w14:paraId="34DE67B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Poul V Madsen" w:date="2013-01-23T13:43:00Z"/>
                <w:rFonts w:ascii="Arial" w:hAnsi="Arial" w:cs="Arial"/>
                <w:sz w:val="18"/>
              </w:rPr>
            </w:pPr>
            <w:ins w:id="118" w:author="Poul V Madsen" w:date="2013-01-23T13:43:00Z">
              <w:r>
                <w:rPr>
                  <w:rFonts w:ascii="Arial" w:hAnsi="Arial" w:cs="Arial"/>
                  <w:sz w:val="18"/>
                </w:rPr>
                <w:t xml:space="preserve"> </w:t>
              </w:r>
              <w:r>
                <w:rPr>
                  <w:rFonts w:ascii="Arial" w:hAnsi="Arial" w:cs="Arial"/>
                  <w:sz w:val="18"/>
                </w:rPr>
                <w:tab/>
              </w:r>
              <w:r>
                <w:rPr>
                  <w:rFonts w:ascii="Arial" w:hAnsi="Arial" w:cs="Arial"/>
                  <w:sz w:val="18"/>
                </w:rPr>
                <w:tab/>
                <w:t>]</w:t>
              </w:r>
            </w:ins>
          </w:p>
          <w:p w14:paraId="533D843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9" w:author="Poul V Madsen" w:date="2013-01-23T13:43:00Z">
              <w:r>
                <w:rPr>
                  <w:rFonts w:ascii="Arial" w:hAnsi="Arial" w:cs="Arial"/>
                  <w:sz w:val="18"/>
                </w:rPr>
                <w:t xml:space="preserve"> </w:t>
              </w:r>
            </w:ins>
            <w:r>
              <w:rPr>
                <w:rFonts w:ascii="Arial" w:hAnsi="Arial" w:cs="Arial"/>
                <w:sz w:val="18"/>
              </w:rPr>
              <w:tab/>
              <w:t>]</w:t>
            </w:r>
          </w:p>
          <w:p w14:paraId="7A05F650"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320F" w14:paraId="55127C61" w14:textId="77777777" w:rsidTr="00A2320F">
        <w:trPr>
          <w:trHeight w:val="283"/>
        </w:trPr>
        <w:tc>
          <w:tcPr>
            <w:tcW w:w="10345" w:type="dxa"/>
            <w:gridSpan w:val="6"/>
            <w:shd w:val="clear" w:color="auto" w:fill="B3B3B3"/>
            <w:vAlign w:val="center"/>
          </w:tcPr>
          <w:p w14:paraId="660B2836"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2320F" w14:paraId="79066C78" w14:textId="77777777" w:rsidTr="00A2320F">
        <w:trPr>
          <w:trHeight w:val="283"/>
        </w:trPr>
        <w:tc>
          <w:tcPr>
            <w:tcW w:w="10345" w:type="dxa"/>
            <w:gridSpan w:val="6"/>
            <w:shd w:val="clear" w:color="auto" w:fill="FFFFFF"/>
            <w:vAlign w:val="center"/>
          </w:tcPr>
          <w:p w14:paraId="413A6A22"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2320F" w14:paraId="61BA1B16" w14:textId="77777777" w:rsidTr="00A2320F">
        <w:trPr>
          <w:trHeight w:val="283"/>
        </w:trPr>
        <w:tc>
          <w:tcPr>
            <w:tcW w:w="10345" w:type="dxa"/>
            <w:gridSpan w:val="6"/>
            <w:shd w:val="clear" w:color="auto" w:fill="FFFFFF"/>
            <w:vAlign w:val="center"/>
          </w:tcPr>
          <w:p w14:paraId="067C3ACC"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//Udvilkler af service, CSC, beskriver håndtering af validering og fejl/advisering her, herunder udarbejder en liste over fejl/advis som løsningen leverer til kaldende løsning..//</w:t>
            </w:r>
          </w:p>
          <w:p w14:paraId="66E859AE"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5638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forslag til håndtering af svar fra service.</w:t>
            </w:r>
          </w:p>
          <w:p w14:paraId="0188A497" w14:textId="42CE343E"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DR returnerer tom </w:t>
            </w:r>
            <w:del w:id="120" w:author="Poul V Madsen" w:date="2013-01-23T13:43:00Z">
              <w:r w:rsidR="002E1221">
                <w:rPr>
                  <w:rFonts w:ascii="Arial" w:hAnsi="Arial" w:cs="Arial"/>
                  <w:sz w:val="18"/>
                </w:rPr>
                <w:delText>ResultatListe</w:delText>
              </w:r>
            </w:del>
            <w:ins w:id="121" w:author="Poul V Madsen" w:date="2013-01-23T13:43:00Z">
              <w:r>
                <w:rPr>
                  <w:rFonts w:ascii="Arial" w:hAnsi="Arial" w:cs="Arial"/>
                  <w:sz w:val="18"/>
                </w:rPr>
                <w:t>ManglendeAngivelseListe</w:t>
              </w:r>
            </w:ins>
            <w:r>
              <w:rPr>
                <w:rFonts w:ascii="Arial" w:hAnsi="Arial" w:cs="Arial"/>
                <w:sz w:val="18"/>
              </w:rPr>
              <w:t xml:space="preserve">, hvis søgning ikke har fundet </w:t>
            </w:r>
            <w:del w:id="122" w:author="Poul V Madsen" w:date="2013-01-23T13:43:00Z">
              <w:r w:rsidR="002E1221">
                <w:rPr>
                  <w:rFonts w:ascii="Arial" w:hAnsi="Arial" w:cs="Arial"/>
                  <w:sz w:val="18"/>
                </w:rPr>
                <w:delText>fordringer/</w:delText>
              </w:r>
            </w:del>
            <w:ins w:id="123" w:author="Poul V Madsen" w:date="2013-01-23T13:43:00Z">
              <w:r>
                <w:rPr>
                  <w:rFonts w:ascii="Arial" w:hAnsi="Arial" w:cs="Arial"/>
                  <w:sz w:val="18"/>
                </w:rPr>
                <w:t xml:space="preserve">en fordring eller en </w:t>
              </w:r>
            </w:ins>
            <w:r>
              <w:rPr>
                <w:rFonts w:ascii="Arial" w:hAnsi="Arial" w:cs="Arial"/>
                <w:sz w:val="18"/>
              </w:rPr>
              <w:t xml:space="preserve">manglende </w:t>
            </w:r>
            <w:del w:id="124" w:author="Poul V Madsen" w:date="2013-01-23T13:43:00Z">
              <w:r w:rsidR="002E1221">
                <w:rPr>
                  <w:rFonts w:ascii="Arial" w:hAnsi="Arial" w:cs="Arial"/>
                  <w:sz w:val="18"/>
                </w:rPr>
                <w:delText>angivelser</w:delText>
              </w:r>
            </w:del>
            <w:ins w:id="125" w:author="Poul V Madsen" w:date="2013-01-23T13:43:00Z">
              <w:r>
                <w:rPr>
                  <w:rFonts w:ascii="Arial" w:hAnsi="Arial" w:cs="Arial"/>
                  <w:sz w:val="18"/>
                </w:rPr>
                <w:t>angivelse</w:t>
              </w:r>
            </w:ins>
            <w:r>
              <w:rPr>
                <w:rFonts w:ascii="Arial" w:hAnsi="Arial" w:cs="Arial"/>
                <w:sz w:val="18"/>
              </w:rPr>
              <w:t xml:space="preserve"> som opfylder søgekriterier,</w:t>
            </w:r>
          </w:p>
          <w:p w14:paraId="7BB70031"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6" w:author="Poul V Madsen" w:date="2013-01-23T13:43:00Z"/>
                <w:rFonts w:ascii="Arial" w:hAnsi="Arial" w:cs="Arial"/>
                <w:sz w:val="18"/>
              </w:rPr>
            </w:pPr>
            <w:del w:id="127" w:author="Poul V Madsen" w:date="2013-01-23T13:43:00Z">
              <w:r>
                <w:rPr>
                  <w:rFonts w:ascii="Arial" w:hAnsi="Arial" w:cs="Arial"/>
                  <w:sz w:val="18"/>
                </w:rPr>
                <w:delText>ellers skal der returneres fejl. DR oplyser fejlkoder og tekster.</w:delText>
              </w:r>
            </w:del>
          </w:p>
          <w:p w14:paraId="721EE74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Poul V Madsen" w:date="2013-01-23T13:43:00Z"/>
                <w:rFonts w:ascii="Arial" w:hAnsi="Arial" w:cs="Arial"/>
                <w:sz w:val="18"/>
              </w:rPr>
            </w:pPr>
            <w:ins w:id="129" w:author="Poul V Madsen" w:date="2013-01-23T13:43:00Z">
              <w:r>
                <w:rPr>
                  <w:rFonts w:ascii="Arial" w:hAnsi="Arial" w:cs="Arial"/>
                  <w:sz w:val="18"/>
                </w:rPr>
                <w:t>.</w:t>
              </w:r>
            </w:ins>
          </w:p>
          <w:p w14:paraId="269B985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30F9A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 driftsafvikler, CSC, beskriver begrænsninger i antallet af instanser af søgekriterie i samme kald. Oplæg maks. 1000 SE-numre pr. kald.</w:t>
            </w:r>
          </w:p>
          <w:p w14:paraId="03E77682"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1221" w14:paraId="341EB0E3" w14:textId="77777777" w:rsidTr="002E1221">
        <w:trPr>
          <w:trHeight w:val="283"/>
          <w:del w:id="130" w:author="Poul V Madsen" w:date="2013-01-23T13:43:00Z"/>
        </w:trPr>
        <w:tc>
          <w:tcPr>
            <w:tcW w:w="10345" w:type="dxa"/>
            <w:gridSpan w:val="6"/>
            <w:shd w:val="clear" w:color="auto" w:fill="B3B3B3"/>
            <w:vAlign w:val="center"/>
          </w:tcPr>
          <w:p w14:paraId="368F578E" w14:textId="77777777" w:rsidR="002E1221" w:rsidRP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1" w:author="Poul V Madsen" w:date="2013-01-23T13:43:00Z"/>
                <w:rFonts w:ascii="Arial" w:hAnsi="Arial" w:cs="Arial"/>
                <w:b/>
                <w:sz w:val="18"/>
              </w:rPr>
            </w:pPr>
            <w:del w:id="132" w:author="Poul V Madsen" w:date="2013-01-23T13:43:00Z">
              <w:r>
                <w:rPr>
                  <w:rFonts w:ascii="Arial" w:hAnsi="Arial" w:cs="Arial"/>
                  <w:b/>
                  <w:sz w:val="18"/>
                </w:rPr>
                <w:lastRenderedPageBreak/>
                <w:delText>Referencer fra use case(s)</w:delText>
              </w:r>
            </w:del>
          </w:p>
        </w:tc>
      </w:tr>
      <w:tr w:rsidR="002E1221" w14:paraId="4BEAD281" w14:textId="77777777" w:rsidTr="002E1221">
        <w:trPr>
          <w:trHeight w:val="283"/>
          <w:del w:id="133" w:author="Poul V Madsen" w:date="2013-01-23T13:43:00Z"/>
        </w:trPr>
        <w:tc>
          <w:tcPr>
            <w:tcW w:w="10345" w:type="dxa"/>
            <w:gridSpan w:val="6"/>
            <w:shd w:val="clear" w:color="auto" w:fill="FFFFFF"/>
          </w:tcPr>
          <w:p w14:paraId="1874C730"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4" w:author="Poul V Madsen" w:date="2013-01-23T13:43:00Z"/>
                <w:rFonts w:ascii="Arial" w:hAnsi="Arial" w:cs="Arial"/>
                <w:sz w:val="18"/>
              </w:rPr>
            </w:pPr>
            <w:del w:id="135" w:author="Poul V Madsen" w:date="2013-01-23T13:43:00Z">
              <w:r>
                <w:rPr>
                  <w:rFonts w:ascii="Arial" w:hAnsi="Arial" w:cs="Arial"/>
                  <w:sz w:val="18"/>
                </w:rPr>
                <w:delText xml:space="preserve"> trin Udvælg konti i Use Case "10.03 Dan udbetalingsforslag"</w:delText>
              </w:r>
            </w:del>
          </w:p>
          <w:p w14:paraId="530A444B" w14:textId="77777777" w:rsidR="002E1221" w:rsidRP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Poul V Madsen" w:date="2013-01-23T13:43:00Z"/>
                <w:rFonts w:ascii="Arial" w:hAnsi="Arial" w:cs="Arial"/>
                <w:sz w:val="18"/>
              </w:rPr>
            </w:pPr>
          </w:p>
        </w:tc>
      </w:tr>
      <w:tr w:rsidR="00A2320F" w14:paraId="1F64D536" w14:textId="77777777" w:rsidTr="00A2320F">
        <w:trPr>
          <w:trHeight w:val="283"/>
        </w:trPr>
        <w:tc>
          <w:tcPr>
            <w:tcW w:w="10345" w:type="dxa"/>
            <w:gridSpan w:val="6"/>
            <w:shd w:val="clear" w:color="auto" w:fill="B3B3B3"/>
            <w:vAlign w:val="center"/>
          </w:tcPr>
          <w:p w14:paraId="3BAE0E3C"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2320F" w14:paraId="1AF815C2" w14:textId="77777777" w:rsidTr="00A2320F">
        <w:trPr>
          <w:trHeight w:val="283"/>
        </w:trPr>
        <w:tc>
          <w:tcPr>
            <w:tcW w:w="10345" w:type="dxa"/>
            <w:gridSpan w:val="6"/>
            <w:shd w:val="clear" w:color="auto" w:fill="FFFFFF"/>
          </w:tcPr>
          <w:p w14:paraId="0A9A6FDD"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7" w:author="Poul V Madsen" w:date="2013-01-23T13:43:00Z"/>
                <w:rFonts w:ascii="Arial" w:hAnsi="Arial" w:cs="Arial"/>
                <w:sz w:val="18"/>
              </w:rPr>
            </w:pPr>
            <w:del w:id="138" w:author="Poul V Madsen" w:date="2013-01-23T13:43:00Z">
              <w:r>
                <w:rPr>
                  <w:rFonts w:ascii="Arial" w:hAnsi="Arial" w:cs="Arial"/>
                  <w:sz w:val="18"/>
                </w:rPr>
                <w:delText>Det skal afklares hvorledes DR afgør fra hvilken dato de fem dage skal regnes.</w:delText>
              </w:r>
            </w:del>
          </w:p>
          <w:p w14:paraId="61C23252"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9" w:author="Poul V Madsen" w:date="2013-01-23T13:43:00Z"/>
                <w:rFonts w:ascii="Arial" w:hAnsi="Arial" w:cs="Arial"/>
                <w:sz w:val="18"/>
              </w:rPr>
            </w:pPr>
            <w:del w:id="140" w:author="Poul V Madsen" w:date="2013-01-23T13:43:00Z">
              <w:r>
                <w:rPr>
                  <w:rFonts w:ascii="Arial" w:hAnsi="Arial" w:cs="Arial"/>
                  <w:sz w:val="18"/>
                </w:rPr>
                <w:delText>Løsningsalternativer:</w:delText>
              </w:r>
            </w:del>
          </w:p>
          <w:p w14:paraId="7211671A"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1" w:author="Poul V Madsen" w:date="2013-01-23T13:43:00Z"/>
                <w:rFonts w:ascii="Arial" w:hAnsi="Arial" w:cs="Arial"/>
                <w:sz w:val="18"/>
              </w:rPr>
            </w:pPr>
            <w:del w:id="142" w:author="Poul V Madsen" w:date="2013-01-23T13:43:00Z">
              <w:r>
                <w:rPr>
                  <w:rFonts w:ascii="Arial" w:hAnsi="Arial" w:cs="Arial"/>
                  <w:sz w:val="18"/>
                </w:rPr>
                <w:delText>1. Servicens input struktur suppleres med et felt hvor kalder af service kan angive en dato for udgangspunkt.</w:delText>
              </w:r>
            </w:del>
          </w:p>
          <w:p w14:paraId="20AD3F31"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3" w:author="Poul V Madsen" w:date="2013-01-23T13:43:00Z"/>
                <w:rFonts w:ascii="Arial" w:hAnsi="Arial" w:cs="Arial"/>
                <w:sz w:val="18"/>
              </w:rPr>
            </w:pPr>
            <w:del w:id="144" w:author="Poul V Madsen" w:date="2013-01-23T13:43:00Z">
              <w:r>
                <w:rPr>
                  <w:rFonts w:ascii="Arial" w:hAnsi="Arial" w:cs="Arial"/>
                  <w:sz w:val="18"/>
                </w:rPr>
                <w:delText>2. Servicens inputstruktur suppleres med et felt, hvor kalder af service kan angive en dato som angiver hvilken dato, som skal opfattes, som dag  fem.</w:delText>
              </w:r>
            </w:del>
          </w:p>
          <w:p w14:paraId="315E001C"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5" w:author="Poul V Madsen" w:date="2013-01-23T13:43:00Z"/>
                <w:rFonts w:ascii="Arial" w:hAnsi="Arial" w:cs="Arial"/>
                <w:sz w:val="18"/>
              </w:rPr>
            </w:pPr>
            <w:del w:id="146" w:author="Poul V Madsen" w:date="2013-01-23T13:43:00Z">
              <w:r>
                <w:rPr>
                  <w:rFonts w:ascii="Arial" w:hAnsi="Arial" w:cs="Arial"/>
                  <w:sz w:val="18"/>
                </w:rPr>
                <w:delText>3. DR anvender dato for afvikling, som udgangspunkt.</w:delText>
              </w:r>
            </w:del>
          </w:p>
          <w:p w14:paraId="7A54420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7" w:author="Poul V Madsen" w:date="2013-01-23T13:43:00Z"/>
                <w:rFonts w:ascii="Arial" w:hAnsi="Arial" w:cs="Arial"/>
                <w:sz w:val="18"/>
              </w:rPr>
            </w:pPr>
          </w:p>
          <w:p w14:paraId="0D76A080"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A67835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320F" w:rsidSect="00A2320F">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026DF4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2320F" w14:paraId="7BEE826F" w14:textId="77777777" w:rsidTr="00A2320F">
        <w:trPr>
          <w:tblHeader/>
        </w:trPr>
        <w:tc>
          <w:tcPr>
            <w:tcW w:w="3402" w:type="dxa"/>
            <w:shd w:val="clear" w:color="auto" w:fill="B3B3B3"/>
            <w:vAlign w:val="center"/>
          </w:tcPr>
          <w:p w14:paraId="5E514B03"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6FB79B36"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71CA60BF"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2320F" w14:paraId="231DF3C9" w14:textId="77777777" w:rsidTr="00A2320F">
        <w:tc>
          <w:tcPr>
            <w:tcW w:w="3402" w:type="dxa"/>
          </w:tcPr>
          <w:p w14:paraId="080ED0B1"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14:paraId="3B68CD39"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95E30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14:paraId="1732EC18"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7980DD1"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3F56CE2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14:paraId="002EEBF0"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A2320F" w14:paraId="5583852D" w14:textId="77777777" w:rsidTr="00A2320F">
        <w:trPr>
          <w:ins w:id="150" w:author="Poul V Madsen" w:date="2013-01-23T13:43:00Z"/>
        </w:trPr>
        <w:tc>
          <w:tcPr>
            <w:tcW w:w="3402" w:type="dxa"/>
          </w:tcPr>
          <w:p w14:paraId="4F1E3632"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51" w:author="Poul V Madsen" w:date="2013-01-23T13:43:00Z"/>
                <w:rFonts w:ascii="Arial" w:hAnsi="Arial" w:cs="Arial"/>
                <w:sz w:val="18"/>
              </w:rPr>
            </w:pPr>
            <w:ins w:id="152" w:author="Poul V Madsen" w:date="2013-01-23T13:43:00Z">
              <w:r>
                <w:rPr>
                  <w:rFonts w:ascii="Arial" w:hAnsi="Arial" w:cs="Arial"/>
                  <w:sz w:val="18"/>
                </w:rPr>
                <w:t>KundeNummer</w:t>
              </w:r>
            </w:ins>
          </w:p>
        </w:tc>
        <w:tc>
          <w:tcPr>
            <w:tcW w:w="1701" w:type="dxa"/>
          </w:tcPr>
          <w:p w14:paraId="5511EBA9"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Poul V Madsen" w:date="2013-01-23T13:43:00Z"/>
                <w:rFonts w:ascii="Arial" w:hAnsi="Arial" w:cs="Arial"/>
                <w:sz w:val="18"/>
                <w:lang w:val="en-US"/>
              </w:rPr>
            </w:pPr>
            <w:ins w:id="154" w:author="Poul V Madsen" w:date="2013-01-23T13:43:00Z">
              <w:r w:rsidRPr="00AA3975">
                <w:rPr>
                  <w:rFonts w:ascii="Arial" w:hAnsi="Arial" w:cs="Arial"/>
                  <w:sz w:val="18"/>
                  <w:lang w:val="en-US"/>
                </w:rPr>
                <w:t xml:space="preserve">Domain: </w:t>
              </w:r>
            </w:ins>
          </w:p>
          <w:p w14:paraId="2B8AA7E2"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5" w:author="Poul V Madsen" w:date="2013-01-23T13:43:00Z"/>
                <w:rFonts w:ascii="Arial" w:hAnsi="Arial" w:cs="Arial"/>
                <w:sz w:val="18"/>
                <w:lang w:val="en-US"/>
              </w:rPr>
            </w:pPr>
            <w:ins w:id="156" w:author="Poul V Madsen" w:date="2013-01-23T13:43:00Z">
              <w:r w:rsidRPr="00AA3975">
                <w:rPr>
                  <w:rFonts w:ascii="Arial" w:hAnsi="Arial" w:cs="Arial"/>
                  <w:sz w:val="18"/>
                  <w:lang w:val="en-US"/>
                </w:rPr>
                <w:t>KundeNummer</w:t>
              </w:r>
            </w:ins>
          </w:p>
          <w:p w14:paraId="01575BC0"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Poul V Madsen" w:date="2013-01-23T13:43:00Z"/>
                <w:rFonts w:ascii="Arial" w:hAnsi="Arial" w:cs="Arial"/>
                <w:sz w:val="18"/>
                <w:lang w:val="en-US"/>
              </w:rPr>
            </w:pPr>
            <w:ins w:id="158" w:author="Poul V Madsen" w:date="2013-01-23T13:43:00Z">
              <w:r w:rsidRPr="00AA3975">
                <w:rPr>
                  <w:rFonts w:ascii="Arial" w:hAnsi="Arial" w:cs="Arial"/>
                  <w:sz w:val="18"/>
                  <w:lang w:val="en-US"/>
                </w:rPr>
                <w:t>base: string</w:t>
              </w:r>
            </w:ins>
          </w:p>
          <w:p w14:paraId="0F6795A4"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9" w:author="Poul V Madsen" w:date="2013-01-23T13:43:00Z"/>
                <w:rFonts w:ascii="Arial" w:hAnsi="Arial" w:cs="Arial"/>
                <w:sz w:val="18"/>
                <w:lang w:val="en-US"/>
              </w:rPr>
            </w:pPr>
            <w:ins w:id="160" w:author="Poul V Madsen" w:date="2013-01-23T13:43:00Z">
              <w:r w:rsidRPr="00AA3975">
                <w:rPr>
                  <w:rFonts w:ascii="Arial" w:hAnsi="Arial" w:cs="Arial"/>
                  <w:sz w:val="18"/>
                  <w:lang w:val="en-US"/>
                </w:rPr>
                <w:t>maxLength: 11</w:t>
              </w:r>
            </w:ins>
          </w:p>
          <w:p w14:paraId="13E47399"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1" w:author="Poul V Madsen" w:date="2013-01-23T13:43:00Z"/>
                <w:rFonts w:ascii="Arial" w:hAnsi="Arial" w:cs="Arial"/>
                <w:sz w:val="18"/>
                <w:lang w:val="en-US"/>
              </w:rPr>
            </w:pPr>
            <w:ins w:id="162" w:author="Poul V Madsen" w:date="2013-01-23T13:43:00Z">
              <w:r w:rsidRPr="00AA3975">
                <w:rPr>
                  <w:rFonts w:ascii="Arial" w:hAnsi="Arial" w:cs="Arial"/>
                  <w:sz w:val="18"/>
                  <w:lang w:val="en-US"/>
                </w:rPr>
                <w:t>pattern: [0-9]{8,11}</w:t>
              </w:r>
            </w:ins>
          </w:p>
        </w:tc>
        <w:tc>
          <w:tcPr>
            <w:tcW w:w="4671" w:type="dxa"/>
          </w:tcPr>
          <w:p w14:paraId="3E336A58"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Poul V Madsen" w:date="2013-01-23T13:43:00Z"/>
                <w:rFonts w:ascii="Arial" w:hAnsi="Arial" w:cs="Arial"/>
                <w:sz w:val="18"/>
              </w:rPr>
            </w:pPr>
            <w:ins w:id="164" w:author="Poul V Madsen" w:date="2013-01-23T13:43:00Z">
              <w:r>
                <w:rPr>
                  <w:rFonts w:ascii="Arial" w:hAnsi="Arial" w:cs="Arial"/>
                  <w:sz w:val="18"/>
                </w:rPr>
                <w:t>Identifikationen af kunden i form af CVR/SE nr. for virksomheder, CPR for personer og journalnr. for dem, som ikke har et af de 2 andre typer.</w:t>
              </w:r>
            </w:ins>
          </w:p>
        </w:tc>
      </w:tr>
      <w:tr w:rsidR="00A2320F" w14:paraId="591DBEF6" w14:textId="77777777" w:rsidTr="00A2320F">
        <w:tc>
          <w:tcPr>
            <w:tcW w:w="3402" w:type="dxa"/>
          </w:tcPr>
          <w:p w14:paraId="3198F15B"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536FFA03"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D729A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E656FA4"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78B21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1555933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0EFE9EC6"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14:paraId="22495817" w14:textId="77777777" w:rsidTr="00A2320F">
        <w:tc>
          <w:tcPr>
            <w:tcW w:w="3402" w:type="dxa"/>
          </w:tcPr>
          <w:p w14:paraId="6533C393"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0DE2C0F0"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10653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306F6DF"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399C5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262F421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7E085F9F"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14:paraId="09EEA251" w14:textId="77777777" w:rsidTr="00A2320F">
        <w:tc>
          <w:tcPr>
            <w:tcW w:w="3402" w:type="dxa"/>
          </w:tcPr>
          <w:p w14:paraId="72C53176"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1207642C"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09A9977"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5FE4DE4"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7FEC74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542F78AF"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35AA8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71DB54B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E6E6B"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A2320F" w14:paraId="5F9591B9" w14:textId="77777777" w:rsidTr="00A2320F">
        <w:tc>
          <w:tcPr>
            <w:tcW w:w="3402" w:type="dxa"/>
          </w:tcPr>
          <w:p w14:paraId="22D5ADAF"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7A74C526"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 xml:space="preserve">Domain: </w:t>
            </w:r>
          </w:p>
          <w:p w14:paraId="6CBC33F2"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ID4</w:t>
            </w:r>
          </w:p>
          <w:p w14:paraId="0B21AF65"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base: integer</w:t>
            </w:r>
          </w:p>
          <w:p w14:paraId="26527F7F" w14:textId="77777777"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totalDigits: 4</w:t>
            </w:r>
          </w:p>
        </w:tc>
        <w:tc>
          <w:tcPr>
            <w:tcW w:w="4671" w:type="dxa"/>
          </w:tcPr>
          <w:p w14:paraId="45F201C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03A220D"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393DDE"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0C072BC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0A26C7F0"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0CD0F6FA"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479F9A2B"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50EA2E70"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3045382"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18046D62"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7CE50331"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8B870A6"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56C6884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666B34" w14:textId="77777777"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92B5CD8"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E1221" w14:paraId="07E2D7C3" w14:textId="77777777" w:rsidTr="002E1221">
        <w:trPr>
          <w:del w:id="165" w:author="Poul V Madsen" w:date="2013-01-23T13:43:00Z"/>
        </w:trPr>
        <w:tc>
          <w:tcPr>
            <w:tcW w:w="3402" w:type="dxa"/>
          </w:tcPr>
          <w:p w14:paraId="7E370CAF" w14:textId="77777777" w:rsidR="002E1221" w:rsidRP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66" w:author="Poul V Madsen" w:date="2013-01-23T13:43:00Z"/>
                <w:rFonts w:ascii="Arial" w:hAnsi="Arial" w:cs="Arial"/>
                <w:sz w:val="18"/>
              </w:rPr>
            </w:pPr>
            <w:del w:id="167" w:author="Poul V Madsen" w:date="2013-01-23T13:43:00Z">
              <w:r>
                <w:rPr>
                  <w:rFonts w:ascii="Arial" w:hAnsi="Arial" w:cs="Arial"/>
                  <w:sz w:val="18"/>
                </w:rPr>
                <w:delText>VirksomhedSENummer</w:delText>
              </w:r>
            </w:del>
          </w:p>
        </w:tc>
        <w:tc>
          <w:tcPr>
            <w:tcW w:w="1701" w:type="dxa"/>
          </w:tcPr>
          <w:p w14:paraId="20EE7F9A"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8" w:author="Poul V Madsen" w:date="2013-01-23T13:43:00Z"/>
                <w:rFonts w:ascii="Arial" w:hAnsi="Arial" w:cs="Arial"/>
                <w:sz w:val="18"/>
              </w:rPr>
            </w:pPr>
            <w:del w:id="169" w:author="Poul V Madsen" w:date="2013-01-23T13:43:00Z">
              <w:r>
                <w:rPr>
                  <w:rFonts w:ascii="Arial" w:hAnsi="Arial" w:cs="Arial"/>
                  <w:sz w:val="18"/>
                </w:rPr>
                <w:delText xml:space="preserve">Domain: </w:delText>
              </w:r>
            </w:del>
          </w:p>
          <w:p w14:paraId="78A1EB51"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0" w:author="Poul V Madsen" w:date="2013-01-23T13:43:00Z"/>
                <w:rFonts w:ascii="Arial" w:hAnsi="Arial" w:cs="Arial"/>
                <w:sz w:val="18"/>
              </w:rPr>
            </w:pPr>
            <w:del w:id="171" w:author="Poul V Madsen" w:date="2013-01-23T13:43:00Z">
              <w:r>
                <w:rPr>
                  <w:rFonts w:ascii="Arial" w:hAnsi="Arial" w:cs="Arial"/>
                  <w:sz w:val="18"/>
                </w:rPr>
                <w:delText>SENummer</w:delText>
              </w:r>
            </w:del>
          </w:p>
          <w:p w14:paraId="76CD815A"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2" w:author="Poul V Madsen" w:date="2013-01-23T13:43:00Z"/>
                <w:rFonts w:ascii="Arial" w:hAnsi="Arial" w:cs="Arial"/>
                <w:sz w:val="18"/>
              </w:rPr>
            </w:pPr>
            <w:del w:id="173" w:author="Poul V Madsen" w:date="2013-01-23T13:43:00Z">
              <w:r>
                <w:rPr>
                  <w:rFonts w:ascii="Arial" w:hAnsi="Arial" w:cs="Arial"/>
                  <w:sz w:val="18"/>
                </w:rPr>
                <w:delText>base: integer</w:delText>
              </w:r>
            </w:del>
          </w:p>
          <w:p w14:paraId="44E84E5C" w14:textId="77777777" w:rsid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4" w:author="Poul V Madsen" w:date="2013-01-23T13:43:00Z"/>
                <w:rFonts w:ascii="Arial" w:hAnsi="Arial" w:cs="Arial"/>
                <w:sz w:val="18"/>
              </w:rPr>
            </w:pPr>
            <w:del w:id="175" w:author="Poul V Madsen" w:date="2013-01-23T13:43:00Z">
              <w:r>
                <w:rPr>
                  <w:rFonts w:ascii="Arial" w:hAnsi="Arial" w:cs="Arial"/>
                  <w:sz w:val="18"/>
                </w:rPr>
                <w:delText>pattern: [0-9]{8}</w:delText>
              </w:r>
            </w:del>
          </w:p>
          <w:p w14:paraId="1F12F238" w14:textId="77777777" w:rsidR="002E1221" w:rsidRP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6" w:author="Poul V Madsen" w:date="2013-01-23T13:43:00Z"/>
                <w:rFonts w:ascii="Arial" w:hAnsi="Arial" w:cs="Arial"/>
                <w:sz w:val="18"/>
              </w:rPr>
            </w:pPr>
            <w:del w:id="177" w:author="Poul V Madsen" w:date="2013-01-23T13:43:00Z">
              <w:r>
                <w:rPr>
                  <w:rFonts w:ascii="Arial" w:hAnsi="Arial" w:cs="Arial"/>
                  <w:sz w:val="18"/>
                </w:rPr>
                <w:delText>totalDigits: 8</w:delText>
              </w:r>
            </w:del>
          </w:p>
        </w:tc>
        <w:tc>
          <w:tcPr>
            <w:tcW w:w="4671" w:type="dxa"/>
          </w:tcPr>
          <w:p w14:paraId="34E31D2B" w14:textId="77777777" w:rsidR="002E1221" w:rsidRPr="002E1221" w:rsidRDefault="002E1221" w:rsidP="002E12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8" w:author="Poul V Madsen" w:date="2013-01-23T13:43:00Z"/>
                <w:rFonts w:ascii="Arial" w:hAnsi="Arial" w:cs="Arial"/>
                <w:sz w:val="18"/>
              </w:rPr>
            </w:pPr>
            <w:del w:id="179" w:author="Poul V Madsen" w:date="2013-01-23T13:43:00Z">
              <w:r>
                <w:rPr>
                  <w:rFonts w:ascii="Arial" w:hAnsi="Arial" w:cs="Arial"/>
                  <w:sz w:val="18"/>
                </w:rPr>
                <w:delText>8-cifret nummer,  der entydigt identificerer en registreret virksomhed i SKAT.</w:delText>
              </w:r>
            </w:del>
          </w:p>
        </w:tc>
      </w:tr>
    </w:tbl>
    <w:p w14:paraId="08045C73" w14:textId="77777777"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320F" w:rsidRPr="00A2320F" w:rsidSect="00A2320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92E2E" w14:textId="77777777" w:rsidR="00511F75" w:rsidRDefault="00511F75" w:rsidP="00A2320F">
      <w:r>
        <w:separator/>
      </w:r>
    </w:p>
  </w:endnote>
  <w:endnote w:type="continuationSeparator" w:id="0">
    <w:p w14:paraId="0FDA4354" w14:textId="77777777" w:rsidR="00511F75" w:rsidRDefault="00511F75" w:rsidP="00A2320F">
      <w:r>
        <w:continuationSeparator/>
      </w:r>
    </w:p>
  </w:endnote>
  <w:endnote w:type="continuationNotice" w:id="1">
    <w:p w14:paraId="4E78AE91" w14:textId="77777777" w:rsidR="00511F75" w:rsidRDefault="00511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B83F4" w14:textId="77777777" w:rsidR="00A2320F" w:rsidRDefault="00A2320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616C" w14:textId="1F5F4737" w:rsidR="00A2320F" w:rsidRPr="00A2320F" w:rsidRDefault="00A2320F" w:rsidP="00A2320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48" w:author="Poul V Madsen" w:date="2013-01-23T13:43:00Z">
      <w:r w:rsidR="002E1221">
        <w:rPr>
          <w:rFonts w:ascii="Arial" w:hAnsi="Arial" w:cs="Arial"/>
          <w:noProof/>
          <w:sz w:val="16"/>
        </w:rPr>
        <w:delText>6. februar 2012</w:delText>
      </w:r>
    </w:del>
    <w:ins w:id="149" w:author="Poul V Madsen" w:date="2013-01-23T13:43:00Z">
      <w:r>
        <w:rPr>
          <w:rFonts w:ascii="Arial" w:hAnsi="Arial" w:cs="Arial"/>
          <w:noProof/>
          <w:sz w:val="16"/>
        </w:rPr>
        <w:t>23. januar 2013</w:t>
      </w:r>
    </w:ins>
    <w:r>
      <w:rPr>
        <w:rFonts w:ascii="Arial" w:hAnsi="Arial" w:cs="Arial"/>
        <w:sz w:val="16"/>
      </w:rPr>
      <w:fldChar w:fldCharType="end"/>
    </w:r>
    <w:r>
      <w:rPr>
        <w:rFonts w:ascii="Arial" w:hAnsi="Arial" w:cs="Arial"/>
        <w:sz w:val="16"/>
      </w:rPr>
      <w:tab/>
    </w:r>
    <w:r>
      <w:rPr>
        <w:rFonts w:ascii="Arial" w:hAnsi="Arial" w:cs="Arial"/>
        <w:sz w:val="16"/>
      </w:rPr>
      <w:tab/>
      <w:t xml:space="preserve">DRKundeUdeståendeKontrol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11F75">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11F75">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1C3D6" w14:textId="77777777" w:rsidR="00A2320F" w:rsidRDefault="00A2320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81028" w14:textId="77777777" w:rsidR="00511F75" w:rsidRDefault="00511F75" w:rsidP="00A2320F">
      <w:r>
        <w:separator/>
      </w:r>
    </w:p>
  </w:footnote>
  <w:footnote w:type="continuationSeparator" w:id="0">
    <w:p w14:paraId="1FC3387F" w14:textId="77777777" w:rsidR="00511F75" w:rsidRDefault="00511F75" w:rsidP="00A2320F">
      <w:r>
        <w:continuationSeparator/>
      </w:r>
    </w:p>
  </w:footnote>
  <w:footnote w:type="continuationNotice" w:id="1">
    <w:p w14:paraId="43ECAEB6" w14:textId="77777777" w:rsidR="00511F75" w:rsidRDefault="00511F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B4D05" w14:textId="77777777" w:rsidR="00A2320F" w:rsidRDefault="00A2320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A98B0" w14:textId="77777777" w:rsidR="00A2320F" w:rsidRPr="00A2320F" w:rsidRDefault="00A2320F" w:rsidP="00A2320F">
    <w:pPr>
      <w:pStyle w:val="Sidehoved"/>
      <w:jc w:val="center"/>
      <w:rPr>
        <w:rFonts w:ascii="Arial" w:hAnsi="Arial" w:cs="Arial"/>
      </w:rPr>
    </w:pPr>
    <w:r w:rsidRPr="00A2320F">
      <w:rPr>
        <w:rFonts w:ascii="Arial" w:hAnsi="Arial" w:cs="Arial"/>
      </w:rPr>
      <w:t>Servicebeskrivelse</w:t>
    </w:r>
  </w:p>
  <w:p w14:paraId="59304558" w14:textId="77777777" w:rsidR="00A2320F" w:rsidRPr="00A2320F" w:rsidRDefault="00A2320F" w:rsidP="00A2320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822FA" w14:textId="77777777" w:rsidR="00A2320F" w:rsidRDefault="00A2320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D6DF8" w14:textId="77777777" w:rsidR="00A2320F" w:rsidRDefault="00A2320F" w:rsidP="00A2320F">
    <w:pPr>
      <w:pStyle w:val="Sidehoved"/>
      <w:jc w:val="center"/>
      <w:rPr>
        <w:rFonts w:ascii="Arial" w:hAnsi="Arial" w:cs="Arial"/>
      </w:rPr>
    </w:pPr>
    <w:r>
      <w:rPr>
        <w:rFonts w:ascii="Arial" w:hAnsi="Arial" w:cs="Arial"/>
      </w:rPr>
      <w:t>Data elementer</w:t>
    </w:r>
  </w:p>
  <w:p w14:paraId="0900A9E6" w14:textId="77777777" w:rsidR="00A2320F" w:rsidRPr="00A2320F" w:rsidRDefault="00A2320F" w:rsidP="00A2320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14A97"/>
    <w:multiLevelType w:val="multilevel"/>
    <w:tmpl w:val="E494A5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0F"/>
    <w:rsid w:val="00062E9B"/>
    <w:rsid w:val="002E1221"/>
    <w:rsid w:val="00322A25"/>
    <w:rsid w:val="003717A5"/>
    <w:rsid w:val="00511F75"/>
    <w:rsid w:val="00636BE0"/>
    <w:rsid w:val="006F2D8E"/>
    <w:rsid w:val="00943F82"/>
    <w:rsid w:val="00A2320F"/>
    <w:rsid w:val="00AA39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2320F"/>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2320F"/>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2320F"/>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2320F"/>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232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232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232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232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232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2320F"/>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2320F"/>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2320F"/>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2320F"/>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2320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2320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2320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2320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2320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2320F"/>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2320F"/>
    <w:rPr>
      <w:rFonts w:ascii="Arial" w:hAnsi="Arial" w:cs="Arial"/>
      <w:b/>
      <w:sz w:val="30"/>
    </w:rPr>
  </w:style>
  <w:style w:type="paragraph" w:customStyle="1" w:styleId="Overskrift211pkt">
    <w:name w:val="Overskrift 2 + 11 pkt"/>
    <w:basedOn w:val="Normal"/>
    <w:link w:val="Overskrift211pktTegn"/>
    <w:rsid w:val="00A2320F"/>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320F"/>
    <w:rPr>
      <w:rFonts w:ascii="Arial" w:hAnsi="Arial" w:cs="Arial"/>
      <w:b/>
    </w:rPr>
  </w:style>
  <w:style w:type="paragraph" w:customStyle="1" w:styleId="Normal11">
    <w:name w:val="Normal + 11"/>
    <w:basedOn w:val="Normal"/>
    <w:link w:val="Normal11Tegn"/>
    <w:rsid w:val="00A2320F"/>
    <w:rPr>
      <w:rFonts w:ascii="Times New Roman" w:hAnsi="Times New Roman" w:cs="Times New Roman"/>
    </w:rPr>
  </w:style>
  <w:style w:type="character" w:customStyle="1" w:styleId="Normal11Tegn">
    <w:name w:val="Normal + 11 Tegn"/>
    <w:basedOn w:val="Standardskrifttypeiafsnit"/>
    <w:link w:val="Normal11"/>
    <w:rsid w:val="00A2320F"/>
    <w:rPr>
      <w:rFonts w:ascii="Times New Roman" w:hAnsi="Times New Roman" w:cs="Times New Roman"/>
    </w:rPr>
  </w:style>
  <w:style w:type="paragraph" w:styleId="Sidehoved">
    <w:name w:val="header"/>
    <w:basedOn w:val="Normal"/>
    <w:link w:val="SidehovedTegn"/>
    <w:uiPriority w:val="99"/>
    <w:unhideWhenUsed/>
    <w:rsid w:val="00A2320F"/>
    <w:pPr>
      <w:tabs>
        <w:tab w:val="center" w:pos="4819"/>
        <w:tab w:val="right" w:pos="9638"/>
      </w:tabs>
    </w:pPr>
  </w:style>
  <w:style w:type="character" w:customStyle="1" w:styleId="SidehovedTegn">
    <w:name w:val="Sidehoved Tegn"/>
    <w:basedOn w:val="Standardskrifttypeiafsnit"/>
    <w:link w:val="Sidehoved"/>
    <w:uiPriority w:val="99"/>
    <w:rsid w:val="00A2320F"/>
  </w:style>
  <w:style w:type="paragraph" w:styleId="Sidefod">
    <w:name w:val="footer"/>
    <w:basedOn w:val="Normal"/>
    <w:link w:val="SidefodTegn"/>
    <w:uiPriority w:val="99"/>
    <w:unhideWhenUsed/>
    <w:rsid w:val="00A2320F"/>
    <w:pPr>
      <w:tabs>
        <w:tab w:val="center" w:pos="4819"/>
        <w:tab w:val="right" w:pos="9638"/>
      </w:tabs>
    </w:pPr>
  </w:style>
  <w:style w:type="character" w:customStyle="1" w:styleId="SidefodTegn">
    <w:name w:val="Sidefod Tegn"/>
    <w:basedOn w:val="Standardskrifttypeiafsnit"/>
    <w:link w:val="Sidefod"/>
    <w:uiPriority w:val="99"/>
    <w:rsid w:val="00A2320F"/>
  </w:style>
  <w:style w:type="paragraph" w:styleId="Markeringsbobletekst">
    <w:name w:val="Balloon Text"/>
    <w:basedOn w:val="Normal"/>
    <w:link w:val="MarkeringsbobletekstTegn"/>
    <w:uiPriority w:val="99"/>
    <w:semiHidden/>
    <w:unhideWhenUsed/>
    <w:rsid w:val="00511F75"/>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1F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2320F"/>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2320F"/>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2320F"/>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2320F"/>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232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232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232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232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232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2320F"/>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2320F"/>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2320F"/>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2320F"/>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2320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2320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2320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2320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2320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2320F"/>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2320F"/>
    <w:rPr>
      <w:rFonts w:ascii="Arial" w:hAnsi="Arial" w:cs="Arial"/>
      <w:b/>
      <w:sz w:val="30"/>
    </w:rPr>
  </w:style>
  <w:style w:type="paragraph" w:customStyle="1" w:styleId="Overskrift211pkt">
    <w:name w:val="Overskrift 2 + 11 pkt"/>
    <w:basedOn w:val="Normal"/>
    <w:link w:val="Overskrift211pktTegn"/>
    <w:rsid w:val="00A2320F"/>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320F"/>
    <w:rPr>
      <w:rFonts w:ascii="Arial" w:hAnsi="Arial" w:cs="Arial"/>
      <w:b/>
    </w:rPr>
  </w:style>
  <w:style w:type="paragraph" w:customStyle="1" w:styleId="Normal11">
    <w:name w:val="Normal + 11"/>
    <w:basedOn w:val="Normal"/>
    <w:link w:val="Normal11Tegn"/>
    <w:rsid w:val="00A2320F"/>
    <w:rPr>
      <w:rFonts w:ascii="Times New Roman" w:hAnsi="Times New Roman" w:cs="Times New Roman"/>
    </w:rPr>
  </w:style>
  <w:style w:type="character" w:customStyle="1" w:styleId="Normal11Tegn">
    <w:name w:val="Normal + 11 Tegn"/>
    <w:basedOn w:val="Standardskrifttypeiafsnit"/>
    <w:link w:val="Normal11"/>
    <w:rsid w:val="00A2320F"/>
    <w:rPr>
      <w:rFonts w:ascii="Times New Roman" w:hAnsi="Times New Roman" w:cs="Times New Roman"/>
    </w:rPr>
  </w:style>
  <w:style w:type="paragraph" w:styleId="Sidehoved">
    <w:name w:val="header"/>
    <w:basedOn w:val="Normal"/>
    <w:link w:val="SidehovedTegn"/>
    <w:uiPriority w:val="99"/>
    <w:unhideWhenUsed/>
    <w:rsid w:val="00A2320F"/>
    <w:pPr>
      <w:tabs>
        <w:tab w:val="center" w:pos="4819"/>
        <w:tab w:val="right" w:pos="9638"/>
      </w:tabs>
    </w:pPr>
  </w:style>
  <w:style w:type="character" w:customStyle="1" w:styleId="SidehovedTegn">
    <w:name w:val="Sidehoved Tegn"/>
    <w:basedOn w:val="Standardskrifttypeiafsnit"/>
    <w:link w:val="Sidehoved"/>
    <w:uiPriority w:val="99"/>
    <w:rsid w:val="00A2320F"/>
  </w:style>
  <w:style w:type="paragraph" w:styleId="Sidefod">
    <w:name w:val="footer"/>
    <w:basedOn w:val="Normal"/>
    <w:link w:val="SidefodTegn"/>
    <w:uiPriority w:val="99"/>
    <w:unhideWhenUsed/>
    <w:rsid w:val="00A2320F"/>
    <w:pPr>
      <w:tabs>
        <w:tab w:val="center" w:pos="4819"/>
        <w:tab w:val="right" w:pos="9638"/>
      </w:tabs>
    </w:pPr>
  </w:style>
  <w:style w:type="character" w:customStyle="1" w:styleId="SidefodTegn">
    <w:name w:val="Sidefod Tegn"/>
    <w:basedOn w:val="Standardskrifttypeiafsnit"/>
    <w:link w:val="Sidefod"/>
    <w:uiPriority w:val="99"/>
    <w:rsid w:val="00A2320F"/>
  </w:style>
  <w:style w:type="paragraph" w:styleId="Markeringsbobletekst">
    <w:name w:val="Balloon Text"/>
    <w:basedOn w:val="Normal"/>
    <w:link w:val="MarkeringsbobletekstTegn"/>
    <w:uiPriority w:val="99"/>
    <w:semiHidden/>
    <w:unhideWhenUsed/>
    <w:rsid w:val="00511F75"/>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1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25DB1-D640-4ED6-8ACA-E3DE52D7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1097</Words>
  <Characters>6692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2013-01-23T11:56:00Z</dcterms:created>
  <dcterms:modified xsi:type="dcterms:W3CDTF">2013-01-23T12:44:00Z</dcterms:modified>
</cp:coreProperties>
</file>