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E891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E5177" w14:paraId="2693C1E0" w14:textId="77777777" w:rsidTr="006E5177">
        <w:trPr>
          <w:trHeight w:hRule="exact" w:val="113"/>
        </w:trPr>
        <w:tc>
          <w:tcPr>
            <w:tcW w:w="10345" w:type="dxa"/>
            <w:gridSpan w:val="6"/>
            <w:shd w:val="clear" w:color="auto" w:fill="B3B3B3"/>
          </w:tcPr>
          <w:p w14:paraId="56CD8C7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14:paraId="38E9CA7A" w14:textId="77777777" w:rsidTr="006E5177">
        <w:trPr>
          <w:trHeight w:val="283"/>
        </w:trPr>
        <w:tc>
          <w:tcPr>
            <w:tcW w:w="10345" w:type="dxa"/>
            <w:gridSpan w:val="6"/>
            <w:tcBorders>
              <w:bottom w:val="single" w:sz="6" w:space="0" w:color="auto"/>
            </w:tcBorders>
          </w:tcPr>
          <w:p w14:paraId="0D816AC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5177">
              <w:rPr>
                <w:rFonts w:ascii="Arial" w:hAnsi="Arial" w:cs="Arial"/>
                <w:b/>
                <w:sz w:val="30"/>
              </w:rPr>
              <w:t>OpkrævningFordringListeOpdater</w:t>
            </w:r>
          </w:p>
        </w:tc>
      </w:tr>
      <w:tr w:rsidR="006E5177" w14:paraId="5B92E7D6" w14:textId="77777777" w:rsidTr="006E5177">
        <w:trPr>
          <w:trHeight w:val="283"/>
        </w:trPr>
        <w:tc>
          <w:tcPr>
            <w:tcW w:w="1134" w:type="dxa"/>
            <w:tcBorders>
              <w:top w:val="single" w:sz="6" w:space="0" w:color="auto"/>
              <w:bottom w:val="nil"/>
            </w:tcBorders>
            <w:shd w:val="clear" w:color="auto" w:fill="auto"/>
            <w:vAlign w:val="center"/>
          </w:tcPr>
          <w:p w14:paraId="7C098C0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54DBCF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625804A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65B79D8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502472C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1552C5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5177" w14:paraId="01CC5739" w14:textId="77777777" w:rsidTr="006E5177">
        <w:trPr>
          <w:trHeight w:val="283"/>
        </w:trPr>
        <w:tc>
          <w:tcPr>
            <w:tcW w:w="1134" w:type="dxa"/>
            <w:tcBorders>
              <w:top w:val="nil"/>
            </w:tcBorders>
            <w:shd w:val="clear" w:color="auto" w:fill="auto"/>
            <w:vAlign w:val="center"/>
          </w:tcPr>
          <w:p w14:paraId="2DD4DB9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59F97B2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2F5BF89" w14:textId="45662486"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w18361" w:date="2012-08-09T11:26:00Z">
              <w:r w:rsidR="00153D20">
                <w:rPr>
                  <w:rFonts w:ascii="Arial" w:hAnsi="Arial" w:cs="Arial"/>
                  <w:sz w:val="18"/>
                </w:rPr>
                <w:delText>0</w:delText>
              </w:r>
            </w:del>
            <w:ins w:id="2" w:author="w18361" w:date="2012-08-09T11:26:00Z">
              <w:r>
                <w:rPr>
                  <w:rFonts w:ascii="Arial" w:hAnsi="Arial" w:cs="Arial"/>
                  <w:sz w:val="18"/>
                </w:rPr>
                <w:t>1</w:t>
              </w:r>
            </w:ins>
          </w:p>
        </w:tc>
        <w:tc>
          <w:tcPr>
            <w:tcW w:w="1701" w:type="dxa"/>
            <w:tcBorders>
              <w:top w:val="nil"/>
            </w:tcBorders>
            <w:shd w:val="clear" w:color="auto" w:fill="auto"/>
            <w:vAlign w:val="center"/>
          </w:tcPr>
          <w:p w14:paraId="38C1D21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7EA5CF1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3A058BAE" w14:textId="7A93F1F5" w:rsidR="006E5177" w:rsidRPr="006E5177" w:rsidRDefault="00153D20"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w18361" w:date="2012-08-09T11:26:00Z">
              <w:r>
                <w:rPr>
                  <w:rFonts w:ascii="Arial" w:hAnsi="Arial" w:cs="Arial"/>
                  <w:sz w:val="18"/>
                </w:rPr>
                <w:delText>14-4-2011</w:delText>
              </w:r>
            </w:del>
            <w:ins w:id="4" w:author="w18361" w:date="2012-08-09T11:26:00Z">
              <w:r w:rsidR="006E5177">
                <w:rPr>
                  <w:rFonts w:ascii="Arial" w:hAnsi="Arial" w:cs="Arial"/>
                  <w:sz w:val="18"/>
                </w:rPr>
                <w:t>9-8-2012</w:t>
              </w:r>
            </w:ins>
          </w:p>
        </w:tc>
      </w:tr>
      <w:tr w:rsidR="006E5177" w14:paraId="4956FE7B" w14:textId="77777777" w:rsidTr="006E5177">
        <w:trPr>
          <w:trHeight w:val="283"/>
        </w:trPr>
        <w:tc>
          <w:tcPr>
            <w:tcW w:w="10345" w:type="dxa"/>
            <w:gridSpan w:val="6"/>
            <w:shd w:val="clear" w:color="auto" w:fill="B3B3B3"/>
            <w:vAlign w:val="center"/>
          </w:tcPr>
          <w:p w14:paraId="173AE45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5177" w14:paraId="20698B22" w14:textId="77777777" w:rsidTr="006E5177">
        <w:trPr>
          <w:trHeight w:val="283"/>
        </w:trPr>
        <w:tc>
          <w:tcPr>
            <w:tcW w:w="10345" w:type="dxa"/>
            <w:gridSpan w:val="6"/>
            <w:vAlign w:val="center"/>
          </w:tcPr>
          <w:p w14:paraId="296D7E7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14:paraId="689A58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FDD7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14:paraId="3B50A8D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6E5177" w14:paraId="2B983247" w14:textId="77777777" w:rsidTr="006E5177">
        <w:trPr>
          <w:trHeight w:val="283"/>
        </w:trPr>
        <w:tc>
          <w:tcPr>
            <w:tcW w:w="10345" w:type="dxa"/>
            <w:gridSpan w:val="6"/>
            <w:shd w:val="clear" w:color="auto" w:fill="B3B3B3"/>
            <w:vAlign w:val="center"/>
          </w:tcPr>
          <w:p w14:paraId="0C0B611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5177" w14:paraId="20F084D3" w14:textId="77777777" w:rsidTr="006E5177">
        <w:trPr>
          <w:trHeight w:val="283"/>
        </w:trPr>
        <w:tc>
          <w:tcPr>
            <w:tcW w:w="10345" w:type="dxa"/>
            <w:gridSpan w:val="6"/>
          </w:tcPr>
          <w:p w14:paraId="08CDAAD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14:paraId="55205DF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C18E5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14:paraId="7D7F8A7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6E5177" w14:paraId="7BC24DB4" w14:textId="77777777" w:rsidTr="006E5177">
        <w:trPr>
          <w:trHeight w:val="283"/>
        </w:trPr>
        <w:tc>
          <w:tcPr>
            <w:tcW w:w="10345" w:type="dxa"/>
            <w:gridSpan w:val="6"/>
            <w:shd w:val="clear" w:color="auto" w:fill="B3B3B3"/>
            <w:vAlign w:val="center"/>
          </w:tcPr>
          <w:p w14:paraId="46245AF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5177" w14:paraId="76BB684F" w14:textId="77777777" w:rsidTr="006E5177">
        <w:trPr>
          <w:trHeight w:val="283"/>
        </w:trPr>
        <w:tc>
          <w:tcPr>
            <w:tcW w:w="10345" w:type="dxa"/>
            <w:gridSpan w:val="6"/>
            <w:shd w:val="clear" w:color="auto" w:fill="FFFFFF"/>
          </w:tcPr>
          <w:p w14:paraId="682BF76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79BE7AA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75971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ISO-starndardkoden "dkk"</w:t>
            </w:r>
          </w:p>
          <w:p w14:paraId="09322F7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14:paraId="6552AC9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4BD1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14:paraId="43C785E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w:t>
            </w:r>
          </w:p>
          <w:p w14:paraId="18B6369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 w:author="w18361" w:date="2012-08-09T11:26:00Z"/>
                <w:rFonts w:ascii="Arial" w:hAnsi="Arial" w:cs="Arial"/>
                <w:sz w:val="18"/>
              </w:rPr>
            </w:pPr>
            <w:del w:id="6" w:author="w18361" w:date="2012-08-09T11:26:00Z">
              <w:r>
                <w:rPr>
                  <w:rFonts w:ascii="Arial" w:hAnsi="Arial" w:cs="Arial"/>
                  <w:sz w:val="18"/>
                </w:rPr>
                <w:delText>- Når beløbet på en fordring en gang er angivet til 0, kan den ikke opdateres ved en senere lejlighed, men vil kræve oprettelse af en ny.</w:delText>
              </w:r>
            </w:del>
          </w:p>
          <w:p w14:paraId="5867F71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fordringen indgå i kontoens saldo kreditering.</w:t>
            </w:r>
          </w:p>
          <w:p w14:paraId="277FB60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Påløbne renter på den tilbagekaldte opkrævningsfordring vil blive tilbagerullet, inklusiv dækninger af disse.</w:t>
            </w:r>
          </w:p>
          <w:p w14:paraId="69760D1E" w14:textId="21584E8A"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den tilbagekaldte opkrævningsfordring er overdraget til inddrivelse (EFI/DMI), så </w:t>
            </w:r>
            <w:del w:id="7" w:author="w18361" w:date="2012-08-09T11:26:00Z">
              <w:r w:rsidR="00153D20">
                <w:rPr>
                  <w:rFonts w:ascii="Arial" w:hAnsi="Arial" w:cs="Arial"/>
                  <w:sz w:val="18"/>
                </w:rPr>
                <w:delText>skal inddrivelsesfordringen</w:delText>
              </w:r>
            </w:del>
            <w:ins w:id="8" w:author="w18361" w:date="2012-08-09T11:26:00Z">
              <w:r>
                <w:rPr>
                  <w:rFonts w:ascii="Arial" w:hAnsi="Arial" w:cs="Arial"/>
                  <w:sz w:val="18"/>
                </w:rPr>
                <w:t>vil DMO foranledige at fordringen</w:t>
              </w:r>
            </w:ins>
            <w:r>
              <w:rPr>
                <w:rFonts w:ascii="Arial" w:hAnsi="Arial" w:cs="Arial"/>
                <w:sz w:val="18"/>
              </w:rPr>
              <w:t xml:space="preserve"> tilbagekaldes</w:t>
            </w:r>
            <w:ins w:id="9" w:author="w18361" w:date="2012-08-09T11:26:00Z">
              <w:r>
                <w:rPr>
                  <w:rFonts w:ascii="Arial" w:hAnsi="Arial" w:cs="Arial"/>
                  <w:sz w:val="18"/>
                </w:rPr>
                <w:t xml:space="preserve"> fra EFI</w:t>
              </w:r>
            </w:ins>
            <w:r>
              <w:rPr>
                <w:rFonts w:ascii="Arial" w:hAnsi="Arial" w:cs="Arial"/>
                <w:sz w:val="18"/>
              </w:rPr>
              <w:t>.</w:t>
            </w:r>
          </w:p>
          <w:p w14:paraId="70E2200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458A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11F9047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CF2E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14:paraId="6C6EEE5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tc>
      </w:tr>
      <w:tr w:rsidR="006E5177" w14:paraId="4C8D3C34" w14:textId="77777777" w:rsidTr="006E5177">
        <w:trPr>
          <w:trHeight w:val="283"/>
        </w:trPr>
        <w:tc>
          <w:tcPr>
            <w:tcW w:w="10345" w:type="dxa"/>
            <w:gridSpan w:val="6"/>
            <w:shd w:val="clear" w:color="auto" w:fill="B3B3B3"/>
            <w:vAlign w:val="center"/>
          </w:tcPr>
          <w:p w14:paraId="0E9D889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5177" w14:paraId="273BDB94" w14:textId="77777777" w:rsidTr="006E5177">
        <w:trPr>
          <w:trHeight w:val="283"/>
        </w:trPr>
        <w:tc>
          <w:tcPr>
            <w:tcW w:w="10345" w:type="dxa"/>
            <w:gridSpan w:val="6"/>
            <w:shd w:val="clear" w:color="auto" w:fill="FFFFFF"/>
            <w:vAlign w:val="center"/>
          </w:tcPr>
          <w:p w14:paraId="614B77B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5177" w14:paraId="0D92AA1D" w14:textId="77777777" w:rsidTr="006E5177">
        <w:trPr>
          <w:trHeight w:val="283"/>
        </w:trPr>
        <w:tc>
          <w:tcPr>
            <w:tcW w:w="10345" w:type="dxa"/>
            <w:gridSpan w:val="6"/>
            <w:shd w:val="clear" w:color="auto" w:fill="FFFFFF"/>
          </w:tcPr>
          <w:p w14:paraId="3E63968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6E5177" w14:paraId="3E2B00BE" w14:textId="77777777" w:rsidTr="006E5177">
        <w:trPr>
          <w:trHeight w:val="283"/>
        </w:trPr>
        <w:tc>
          <w:tcPr>
            <w:tcW w:w="10345" w:type="dxa"/>
            <w:gridSpan w:val="6"/>
            <w:shd w:val="clear" w:color="auto" w:fill="FFFFFF"/>
          </w:tcPr>
          <w:p w14:paraId="4E94D1A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CF46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4379C8D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321BF39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14:paraId="755CED3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05B03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3A455E2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123AF9C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7B8C424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(EANNummer)</w:t>
            </w:r>
          </w:p>
          <w:p w14:paraId="4ED827A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(EANOrdreNummer)</w:t>
            </w:r>
          </w:p>
          <w:p w14:paraId="557583B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(EANKontoNummer)</w:t>
            </w:r>
          </w:p>
          <w:p w14:paraId="184BB63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(EANKontakt)</w:t>
            </w:r>
          </w:p>
          <w:p w14:paraId="2B9B0E1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(ProduktionEnhedNummer)</w:t>
            </w:r>
          </w:p>
          <w:p w14:paraId="767755B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14:paraId="5B20993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0CA281F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51608FE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7EAE4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14:paraId="53C9D342" w14:textId="77777777" w:rsidR="00153D20" w:rsidRDefault="006E5177"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 w:author="w18361" w:date="2012-08-09T11:2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del w:id="11" w:author="w18361" w:date="2012-08-09T11:26:00Z">
              <w:r w:rsidR="00153D20">
                <w:rPr>
                  <w:rFonts w:ascii="Arial" w:hAnsi="Arial" w:cs="Arial"/>
                  <w:sz w:val="18"/>
                </w:rPr>
                <w:delText>OpkrævningFordringTypeID)</w:delText>
              </w:r>
            </w:del>
          </w:p>
          <w:p w14:paraId="16F177B9" w14:textId="00BA5DA0" w:rsidR="006E5177" w:rsidRDefault="00153D20"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 w:author="w18361" w:date="2012-08-09T11:26:00Z">
              <w:r>
                <w:rPr>
                  <w:rFonts w:ascii="Arial" w:hAnsi="Arial" w:cs="Arial"/>
                  <w:sz w:val="18"/>
                </w:rPr>
                <w:lastRenderedPageBreak/>
                <w:tab/>
              </w:r>
              <w:r>
                <w:rPr>
                  <w:rFonts w:ascii="Arial" w:hAnsi="Arial" w:cs="Arial"/>
                  <w:sz w:val="18"/>
                </w:rPr>
                <w:tab/>
              </w:r>
              <w:r>
                <w:rPr>
                  <w:rFonts w:ascii="Arial" w:hAnsi="Arial" w:cs="Arial"/>
                  <w:sz w:val="18"/>
                </w:rPr>
                <w:tab/>
                <w:delText>(</w:delText>
              </w:r>
            </w:del>
            <w:r w:rsidR="006E5177">
              <w:rPr>
                <w:rFonts w:ascii="Arial" w:hAnsi="Arial" w:cs="Arial"/>
                <w:sz w:val="18"/>
              </w:rPr>
              <w:t>OpkrævningFordringTypeNavn)</w:t>
            </w:r>
          </w:p>
          <w:p w14:paraId="488AAD14" w14:textId="77234C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13" w:author="w18361" w:date="2012-08-09T11:26:00Z">
              <w:r w:rsidR="00153D20">
                <w:rPr>
                  <w:rFonts w:ascii="Arial" w:hAnsi="Arial" w:cs="Arial"/>
                  <w:sz w:val="18"/>
                </w:rPr>
                <w:delText>(</w:delText>
              </w:r>
            </w:del>
            <w:r>
              <w:rPr>
                <w:rFonts w:ascii="Arial" w:hAnsi="Arial" w:cs="Arial"/>
                <w:sz w:val="18"/>
              </w:rPr>
              <w:t>OpkrævningFordringErOpkrævetMarkering</w:t>
            </w:r>
            <w:del w:id="14" w:author="w18361" w:date="2012-08-09T11:26:00Z">
              <w:r w:rsidR="00153D20">
                <w:rPr>
                  <w:rFonts w:ascii="Arial" w:hAnsi="Arial" w:cs="Arial"/>
                  <w:sz w:val="18"/>
                </w:rPr>
                <w:delText>)</w:delText>
              </w:r>
            </w:del>
          </w:p>
          <w:p w14:paraId="0B1EB87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14:paraId="203973B8"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w18361" w:date="2012-08-09T11:26:00Z"/>
                <w:rFonts w:ascii="Arial" w:hAnsi="Arial" w:cs="Arial"/>
                <w:sz w:val="18"/>
              </w:rPr>
            </w:pPr>
            <w:del w:id="16" w:author="w18361" w:date="2012-08-09T11:26:00Z">
              <w:r>
                <w:rPr>
                  <w:rFonts w:ascii="Arial" w:hAnsi="Arial" w:cs="Arial"/>
                  <w:sz w:val="18"/>
                </w:rPr>
                <w:tab/>
              </w:r>
              <w:r>
                <w:rPr>
                  <w:rFonts w:ascii="Arial" w:hAnsi="Arial" w:cs="Arial"/>
                  <w:sz w:val="18"/>
                </w:rPr>
                <w:tab/>
              </w:r>
              <w:r>
                <w:rPr>
                  <w:rFonts w:ascii="Arial" w:hAnsi="Arial" w:cs="Arial"/>
                  <w:sz w:val="18"/>
                </w:rPr>
                <w:tab/>
                <w:delText>(OpkrævningFordringRenteDato)</w:delText>
              </w:r>
            </w:del>
          </w:p>
          <w:p w14:paraId="34966C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57192D17"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w18361" w:date="2012-08-09T11:26:00Z"/>
                <w:rFonts w:ascii="Arial" w:hAnsi="Arial" w:cs="Arial"/>
                <w:sz w:val="18"/>
              </w:rPr>
            </w:pPr>
            <w:del w:id="18" w:author="w18361" w:date="2012-08-09T11:26:00Z">
              <w:r>
                <w:rPr>
                  <w:rFonts w:ascii="Arial" w:hAnsi="Arial" w:cs="Arial"/>
                  <w:sz w:val="18"/>
                </w:rPr>
                <w:tab/>
              </w:r>
              <w:r>
                <w:rPr>
                  <w:rFonts w:ascii="Arial" w:hAnsi="Arial" w:cs="Arial"/>
                  <w:sz w:val="18"/>
                </w:rPr>
                <w:tab/>
              </w:r>
              <w:r>
                <w:rPr>
                  <w:rFonts w:ascii="Arial" w:hAnsi="Arial" w:cs="Arial"/>
                  <w:sz w:val="18"/>
                </w:rPr>
                <w:tab/>
                <w:delText>(ValutaOplysningKode)</w:delText>
              </w:r>
            </w:del>
          </w:p>
          <w:p w14:paraId="09D0B6C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14:paraId="27007C3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14:paraId="58A9D28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14:paraId="7BE39DA0" w14:textId="77777777" w:rsidR="00153D20" w:rsidRDefault="006E5177"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w18361" w:date="2012-08-09T11:2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del w:id="20" w:author="w18361" w:date="2012-08-09T11:26:00Z">
              <w:r w:rsidR="00153D20">
                <w:rPr>
                  <w:rFonts w:ascii="Arial" w:hAnsi="Arial" w:cs="Arial"/>
                  <w:sz w:val="18"/>
                </w:rPr>
                <w:delText>OpkrævningFordringBogføringDato)</w:delText>
              </w:r>
            </w:del>
          </w:p>
          <w:p w14:paraId="6622EDE5"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w18361" w:date="2012-08-09T11:26:00Z"/>
                <w:rFonts w:ascii="Arial" w:hAnsi="Arial" w:cs="Arial"/>
                <w:sz w:val="18"/>
              </w:rPr>
            </w:pPr>
            <w:del w:id="22" w:author="w18361" w:date="2012-08-09T11:26:00Z">
              <w:r>
                <w:rPr>
                  <w:rFonts w:ascii="Arial" w:hAnsi="Arial" w:cs="Arial"/>
                  <w:sz w:val="18"/>
                </w:rPr>
                <w:tab/>
              </w:r>
              <w:r>
                <w:rPr>
                  <w:rFonts w:ascii="Arial" w:hAnsi="Arial" w:cs="Arial"/>
                  <w:sz w:val="18"/>
                </w:rPr>
                <w:tab/>
              </w:r>
              <w:r>
                <w:rPr>
                  <w:rFonts w:ascii="Arial" w:hAnsi="Arial" w:cs="Arial"/>
                  <w:sz w:val="18"/>
                </w:rPr>
                <w:tab/>
                <w:delText>(OpkrævningFordringReferenceNummer)</w:delText>
              </w:r>
            </w:del>
          </w:p>
          <w:p w14:paraId="05FE2D49" w14:textId="650D643F" w:rsidR="006E5177" w:rsidRDefault="00153D20"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3" w:author="w18361" w:date="2012-08-09T11:26:00Z">
              <w:r>
                <w:rPr>
                  <w:rFonts w:ascii="Arial" w:hAnsi="Arial" w:cs="Arial"/>
                  <w:sz w:val="18"/>
                </w:rPr>
                <w:tab/>
              </w:r>
              <w:r>
                <w:rPr>
                  <w:rFonts w:ascii="Arial" w:hAnsi="Arial" w:cs="Arial"/>
                  <w:sz w:val="18"/>
                </w:rPr>
                <w:tab/>
              </w:r>
              <w:r>
                <w:rPr>
                  <w:rFonts w:ascii="Arial" w:hAnsi="Arial" w:cs="Arial"/>
                  <w:sz w:val="18"/>
                </w:rPr>
                <w:tab/>
                <w:delText>(</w:delText>
              </w:r>
            </w:del>
            <w:r w:rsidR="006E5177">
              <w:rPr>
                <w:rFonts w:ascii="Arial" w:hAnsi="Arial" w:cs="Arial"/>
                <w:sz w:val="18"/>
              </w:rPr>
              <w:t>OpkrævningFordringKommentar)</w:t>
            </w:r>
          </w:p>
          <w:p w14:paraId="031BEB6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612212B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73343FC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367FDBE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14:paraId="6225387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14:paraId="48F4028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10B71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(OpkrævningSpecifikationStruktur)</w:t>
            </w:r>
          </w:p>
          <w:p w14:paraId="204D28A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1E529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14:paraId="655300E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3C55C76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14:paraId="41CE8F9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671B9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0A99A51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14:paraId="435EBF7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14:paraId="4DCBC0F8" w14:textId="77777777" w:rsidR="00153D20" w:rsidRDefault="006E5177"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w18361" w:date="2012-08-09T11:26: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id="25" w:author="w18361" w:date="2012-08-09T11:26:00Z">
              <w:r w:rsidR="00153D20">
                <w:rPr>
                  <w:rFonts w:ascii="Arial" w:hAnsi="Arial" w:cs="Arial"/>
                  <w:sz w:val="18"/>
                </w:rPr>
                <w:tab/>
                <w:delText>(</w:delText>
              </w:r>
            </w:del>
          </w:p>
          <w:p w14:paraId="1CB6BC25"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 w:author="w18361" w:date="2012-08-09T11:26:00Z"/>
                <w:rFonts w:ascii="Arial" w:hAnsi="Arial" w:cs="Arial"/>
                <w:sz w:val="18"/>
              </w:rPr>
            </w:pPr>
            <w:del w:id="27"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 FordringHaver *</w:delText>
              </w:r>
            </w:del>
          </w:p>
          <w:p w14:paraId="295C86F3"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 w:author="w18361" w:date="2012-08-09T11:26:00Z"/>
                <w:rFonts w:ascii="Arial" w:hAnsi="Arial" w:cs="Arial"/>
                <w:sz w:val="18"/>
              </w:rPr>
            </w:pPr>
            <w:del w:id="29"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5DB1D1E5"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w18361" w:date="2012-08-09T11:26:00Z"/>
                <w:rFonts w:ascii="Arial" w:hAnsi="Arial" w:cs="Arial"/>
                <w:sz w:val="18"/>
              </w:rPr>
            </w:pPr>
            <w:del w:id="31"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OpkrævningFordringHaverNummerType</w:delText>
              </w:r>
            </w:del>
          </w:p>
          <w:p w14:paraId="09CE322F"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2" w:author="w18361" w:date="2012-08-09T11:26:00Z"/>
                <w:rFonts w:ascii="Arial" w:hAnsi="Arial" w:cs="Arial"/>
                <w:sz w:val="18"/>
              </w:rPr>
            </w:pPr>
            <w:del w:id="33"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OpkrævningFordringHaverNummer</w:delText>
              </w:r>
            </w:del>
          </w:p>
          <w:p w14:paraId="4667EF71"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w18361" w:date="2012-08-09T11:26:00Z"/>
                <w:rFonts w:ascii="Arial" w:hAnsi="Arial" w:cs="Arial"/>
                <w:sz w:val="18"/>
              </w:rPr>
            </w:pPr>
            <w:del w:id="35"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OpkrævningFordringHaverNavn</w:delText>
              </w:r>
            </w:del>
          </w:p>
          <w:p w14:paraId="1C59AF00"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6" w:author="w18361" w:date="2012-08-09T11:26:00Z"/>
                <w:rFonts w:ascii="Arial" w:hAnsi="Arial" w:cs="Arial"/>
                <w:sz w:val="18"/>
              </w:rPr>
            </w:pPr>
            <w:del w:id="37"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379B4A86"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8" w:author="w18361" w:date="2012-08-09T11:26:00Z"/>
                <w:rFonts w:ascii="Arial" w:hAnsi="Arial" w:cs="Arial"/>
                <w:sz w:val="18"/>
              </w:rPr>
            </w:pPr>
            <w:del w:id="39"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delText>)</w:delText>
              </w:r>
            </w:del>
          </w:p>
          <w:p w14:paraId="24E411D9" w14:textId="5B86C102" w:rsidR="006E5177" w:rsidRDefault="00153D20"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0" w:author="w18361" w:date="2012-08-09T11:26: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del>
            <w:r w:rsidR="006E5177">
              <w:rPr>
                <w:rFonts w:ascii="Arial" w:hAnsi="Arial" w:cs="Arial"/>
                <w:sz w:val="18"/>
              </w:rPr>
              <w:t>]</w:t>
            </w:r>
          </w:p>
          <w:p w14:paraId="5C8D6E9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D8C95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B0B55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29C74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HæftelseListe *</w:t>
            </w:r>
          </w:p>
          <w:p w14:paraId="02CF1EF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EE32B8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14:paraId="4C0A301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E4B75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0A5AEA5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DCBBA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1B17204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613D0E6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5DF5A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75A70ED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24F241D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7CD41A2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FB8C6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47180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7183B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7D6955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14:paraId="4B42830A" w14:textId="77777777" w:rsidTr="006E5177">
        <w:trPr>
          <w:trHeight w:val="283"/>
        </w:trPr>
        <w:tc>
          <w:tcPr>
            <w:tcW w:w="10345" w:type="dxa"/>
            <w:gridSpan w:val="6"/>
            <w:shd w:val="clear" w:color="auto" w:fill="FFFFFF"/>
          </w:tcPr>
          <w:p w14:paraId="12C85B5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B648B5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6E5177" w14:paraId="42048008" w14:textId="77777777" w:rsidTr="006E5177">
        <w:trPr>
          <w:trHeight w:val="283"/>
        </w:trPr>
        <w:tc>
          <w:tcPr>
            <w:tcW w:w="10345" w:type="dxa"/>
            <w:gridSpan w:val="6"/>
            <w:shd w:val="clear" w:color="auto" w:fill="FFFFFF"/>
          </w:tcPr>
          <w:p w14:paraId="51A9E8D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55F0D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E5177" w14:paraId="2B5F60B8" w14:textId="77777777" w:rsidTr="006E5177">
        <w:trPr>
          <w:trHeight w:val="283"/>
        </w:trPr>
        <w:tc>
          <w:tcPr>
            <w:tcW w:w="10345" w:type="dxa"/>
            <w:gridSpan w:val="6"/>
            <w:shd w:val="clear" w:color="auto" w:fill="FFFFFF"/>
            <w:vAlign w:val="center"/>
          </w:tcPr>
          <w:p w14:paraId="41B0815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5177" w14:paraId="0CB29483" w14:textId="77777777" w:rsidTr="006E5177">
        <w:trPr>
          <w:trHeight w:val="283"/>
        </w:trPr>
        <w:tc>
          <w:tcPr>
            <w:tcW w:w="10345" w:type="dxa"/>
            <w:gridSpan w:val="6"/>
            <w:shd w:val="clear" w:color="auto" w:fill="FFFFFF"/>
          </w:tcPr>
          <w:p w14:paraId="050E327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6E5177" w14:paraId="4754DF6C" w14:textId="77777777" w:rsidTr="006E5177">
        <w:trPr>
          <w:trHeight w:val="283"/>
        </w:trPr>
        <w:tc>
          <w:tcPr>
            <w:tcW w:w="10345" w:type="dxa"/>
            <w:gridSpan w:val="6"/>
            <w:shd w:val="clear" w:color="auto" w:fill="FFFFFF"/>
          </w:tcPr>
          <w:p w14:paraId="39F82F8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4CC0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E5177" w14:paraId="6E8FD9E3" w14:textId="77777777" w:rsidTr="006E5177">
        <w:trPr>
          <w:trHeight w:val="283"/>
        </w:trPr>
        <w:tc>
          <w:tcPr>
            <w:tcW w:w="10345" w:type="dxa"/>
            <w:gridSpan w:val="6"/>
            <w:shd w:val="clear" w:color="auto" w:fill="FFFFFF"/>
          </w:tcPr>
          <w:p w14:paraId="1E0BFDC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D130AB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6E5177" w14:paraId="275E50A2" w14:textId="77777777" w:rsidTr="006E5177">
        <w:trPr>
          <w:trHeight w:val="283"/>
        </w:trPr>
        <w:tc>
          <w:tcPr>
            <w:tcW w:w="10345" w:type="dxa"/>
            <w:gridSpan w:val="6"/>
            <w:shd w:val="clear" w:color="auto" w:fill="FFFFFF"/>
          </w:tcPr>
          <w:p w14:paraId="1FA6C28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10EC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14:paraId="011FE2E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3F51454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BDBDB4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14:paraId="2C7855B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F7C166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14:paraId="76755D7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14:paraId="0F8F807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F400DC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14:paraId="32AF1CED" w14:textId="77777777" w:rsidTr="006E5177">
        <w:trPr>
          <w:trHeight w:val="283"/>
        </w:trPr>
        <w:tc>
          <w:tcPr>
            <w:tcW w:w="10345" w:type="dxa"/>
            <w:gridSpan w:val="6"/>
            <w:shd w:val="clear" w:color="auto" w:fill="FFFFFF"/>
            <w:vAlign w:val="center"/>
          </w:tcPr>
          <w:p w14:paraId="6848248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5177" w14:paraId="1D38B636" w14:textId="77777777" w:rsidTr="006E5177">
        <w:trPr>
          <w:trHeight w:val="283"/>
        </w:trPr>
        <w:tc>
          <w:tcPr>
            <w:tcW w:w="10345" w:type="dxa"/>
            <w:gridSpan w:val="6"/>
            <w:shd w:val="clear" w:color="auto" w:fill="FFFFFF"/>
          </w:tcPr>
          <w:p w14:paraId="02F5729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6E5177" w14:paraId="2A3FD4A0" w14:textId="77777777" w:rsidTr="006E5177">
        <w:trPr>
          <w:trHeight w:val="283"/>
        </w:trPr>
        <w:tc>
          <w:tcPr>
            <w:tcW w:w="10345" w:type="dxa"/>
            <w:gridSpan w:val="6"/>
            <w:shd w:val="clear" w:color="auto" w:fill="FFFFFF"/>
          </w:tcPr>
          <w:p w14:paraId="23B2FC6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AC50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14:paraId="7AB578C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EE859D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14:paraId="5BA74AC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 w:author="w18361" w:date="2012-08-09T11:26:00Z"/>
                <w:rFonts w:ascii="Arial" w:hAnsi="Arial" w:cs="Arial"/>
                <w:sz w:val="18"/>
              </w:rPr>
            </w:pPr>
            <w:del w:id="42" w:author="w18361" w:date="2012-08-09T11:26:00Z">
              <w:r>
                <w:rPr>
                  <w:rFonts w:ascii="Arial" w:hAnsi="Arial" w:cs="Arial"/>
                  <w:sz w:val="18"/>
                </w:rPr>
                <w:tab/>
                <w:delText>(OpkrævningFordringHaverNummerType)</w:delText>
              </w:r>
            </w:del>
          </w:p>
          <w:p w14:paraId="3BEBD6EF"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 w:author="w18361" w:date="2012-08-09T11:26:00Z"/>
                <w:rFonts w:ascii="Arial" w:hAnsi="Arial" w:cs="Arial"/>
                <w:sz w:val="18"/>
              </w:rPr>
            </w:pPr>
            <w:del w:id="44" w:author="w18361" w:date="2012-08-09T11:26:00Z">
              <w:r>
                <w:rPr>
                  <w:rFonts w:ascii="Arial" w:hAnsi="Arial" w:cs="Arial"/>
                  <w:sz w:val="18"/>
                </w:rPr>
                <w:tab/>
                <w:delText>(OpkrævningFordringHaverNummer)</w:delText>
              </w:r>
            </w:del>
          </w:p>
          <w:p w14:paraId="52CA7ED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3D6FF43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0AF9999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14:paraId="2486BA2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14:paraId="5FA06B1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14:paraId="283A4EE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14:paraId="61A15C39"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5" w:author="w18361" w:date="2012-08-09T11:26:00Z"/>
                <w:rFonts w:ascii="Arial" w:hAnsi="Arial" w:cs="Arial"/>
                <w:sz w:val="18"/>
              </w:rPr>
            </w:pPr>
            <w:del w:id="46" w:author="w18361" w:date="2012-08-09T11:26:00Z">
              <w:r>
                <w:rPr>
                  <w:rFonts w:ascii="Arial" w:hAnsi="Arial" w:cs="Arial"/>
                  <w:sz w:val="18"/>
                </w:rPr>
                <w:tab/>
                <w:delText>(ValutaOplysningKode)</w:delText>
              </w:r>
            </w:del>
          </w:p>
          <w:p w14:paraId="5FF1575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14:paraId="48B1A97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14:paraId="62BFC8F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14:paraId="728CD00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14:paraId="1F151D1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14:paraId="0808F98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14:paraId="5B58AC0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14:paraId="73CC13B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(OpkrævningFordringBogføringDato)</w:t>
            </w:r>
          </w:p>
          <w:p w14:paraId="771CE31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177" w14:paraId="63559521" w14:textId="77777777" w:rsidTr="006E5177">
        <w:trPr>
          <w:trHeight w:val="283"/>
        </w:trPr>
        <w:tc>
          <w:tcPr>
            <w:tcW w:w="10345" w:type="dxa"/>
            <w:gridSpan w:val="6"/>
            <w:shd w:val="clear" w:color="auto" w:fill="B3B3B3"/>
            <w:vAlign w:val="center"/>
          </w:tcPr>
          <w:p w14:paraId="6DCCC2A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E5177" w14:paraId="6FD271D6" w14:textId="77777777" w:rsidTr="006E5177">
        <w:trPr>
          <w:trHeight w:val="283"/>
        </w:trPr>
        <w:tc>
          <w:tcPr>
            <w:tcW w:w="10345" w:type="dxa"/>
            <w:gridSpan w:val="6"/>
            <w:shd w:val="clear" w:color="auto" w:fill="FFFFFF"/>
            <w:vAlign w:val="center"/>
          </w:tcPr>
          <w:p w14:paraId="6546FFD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E5177" w14:paraId="10A3E215" w14:textId="77777777" w:rsidTr="006E5177">
        <w:trPr>
          <w:trHeight w:val="283"/>
        </w:trPr>
        <w:tc>
          <w:tcPr>
            <w:tcW w:w="10345" w:type="dxa"/>
            <w:gridSpan w:val="6"/>
            <w:shd w:val="clear" w:color="auto" w:fill="FFFFFF"/>
            <w:vAlign w:val="center"/>
          </w:tcPr>
          <w:p w14:paraId="7766138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22090F5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509D837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8914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14:paraId="3A79CA4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5BE8E7"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 w:author="w18361" w:date="2012-08-09T11:26:00Z"/>
                <w:rFonts w:ascii="Arial" w:hAnsi="Arial" w:cs="Arial"/>
                <w:sz w:val="18"/>
              </w:rPr>
            </w:pPr>
            <w:del w:id="48" w:author="w18361" w:date="2012-08-09T11:26:00Z">
              <w:r>
                <w:rPr>
                  <w:rFonts w:ascii="Arial" w:hAnsi="Arial" w:cs="Arial"/>
                  <w:sz w:val="18"/>
                </w:rPr>
                <w:delText>011 - Fordringshaver er ikke kendt som kunde - OpkrævningFordringHaverNummerType, OpkrævningFordringHaverNummer.</w:delText>
              </w:r>
            </w:del>
          </w:p>
          <w:p w14:paraId="0F029281"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 w:author="w18361" w:date="2012-08-09T11:26:00Z"/>
                <w:rFonts w:ascii="Arial" w:hAnsi="Arial" w:cs="Arial"/>
                <w:sz w:val="18"/>
              </w:rPr>
            </w:pPr>
          </w:p>
          <w:p w14:paraId="70BB154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 w:author="w18361" w:date="2012-08-09T11:26:00Z"/>
                <w:rFonts w:ascii="Arial" w:hAnsi="Arial" w:cs="Arial"/>
                <w:sz w:val="18"/>
              </w:rPr>
            </w:pPr>
            <w:del w:id="51" w:author="w18361" w:date="2012-08-09T11:26:00Z">
              <w:r>
                <w:rPr>
                  <w:rFonts w:ascii="Arial" w:hAnsi="Arial" w:cs="Arial"/>
                  <w:sz w:val="18"/>
                </w:rPr>
                <w:delText>012 - Fordringshaver er ikke kendt som fordringshaver - OpkrævningFordringHaverNummerType, OpkrævningFordringHaverNummer.</w:delText>
              </w:r>
            </w:del>
          </w:p>
          <w:p w14:paraId="542B803C"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 w:author="w18361" w:date="2012-08-09T11:26:00Z"/>
                <w:rFonts w:ascii="Arial" w:hAnsi="Arial" w:cs="Arial"/>
                <w:sz w:val="18"/>
              </w:rPr>
            </w:pPr>
          </w:p>
          <w:p w14:paraId="6D51C0D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14:paraId="745FB0A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9BC1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14:paraId="0E81466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5951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14:paraId="09E4458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C272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14:paraId="2586FE9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E12D7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14:paraId="4799DC7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AB777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 Fejl i Genstandsnummer - OpkrævningFordringGenstandNummer.</w:t>
            </w:r>
          </w:p>
          <w:p w14:paraId="711370A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D51E0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14:paraId="37ED629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BD3E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028 - FordringtypeID må ikke ændres - OpkrævningFordringID.</w:t>
            </w:r>
          </w:p>
          <w:p w14:paraId="7A2C523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5A6B3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14:paraId="54CFB3A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2D1BD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14:paraId="4091C3B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E68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14:paraId="4AB9838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E34FFF"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w18361" w:date="2012-08-09T11:26:00Z"/>
                <w:rFonts w:ascii="Arial" w:hAnsi="Arial" w:cs="Arial"/>
                <w:sz w:val="18"/>
              </w:rPr>
            </w:pPr>
            <w:del w:id="54" w:author="w18361" w:date="2012-08-09T11:26:00Z">
              <w:r>
                <w:rPr>
                  <w:rFonts w:ascii="Arial" w:hAnsi="Arial" w:cs="Arial"/>
                  <w:sz w:val="18"/>
                </w:rPr>
                <w:delText>032 - Fordringshaver kan ikke opdateres på afregnede fordringer - OpkrævningFordringID.</w:delText>
              </w:r>
            </w:del>
          </w:p>
          <w:p w14:paraId="6280A713"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 w:author="w18361" w:date="2012-08-09T11:26:00Z"/>
                <w:rFonts w:ascii="Arial" w:hAnsi="Arial" w:cs="Arial"/>
                <w:sz w:val="18"/>
              </w:rPr>
            </w:pPr>
          </w:p>
          <w:p w14:paraId="49F7813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14:paraId="3726385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4CFF8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14:paraId="34F3E3A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70DF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14:paraId="0431577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F5596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14:paraId="2674ABB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EBCAA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14:paraId="44CAD76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B5E5E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14:paraId="4142A3B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E9B0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 w:author="w18361" w:date="2012-08-09T11:26:00Z"/>
                <w:rFonts w:ascii="Arial" w:hAnsi="Arial" w:cs="Arial"/>
                <w:sz w:val="18"/>
              </w:rPr>
            </w:pPr>
            <w:ins w:id="57" w:author="w18361" w:date="2012-08-09T11:26:00Z">
              <w:r>
                <w:rPr>
                  <w:rFonts w:ascii="Arial" w:hAnsi="Arial" w:cs="Arial"/>
                  <w:sz w:val="18"/>
                </w:rPr>
                <w:t>056 - OpkrævningFordringArt må ikke ændres fra EA til OR - OpkrævningFordringID, OpkrævningFordringArt, OpkrævningFordringID.</w:t>
              </w:r>
            </w:ins>
          </w:p>
          <w:p w14:paraId="5DDE8B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 w:author="w18361" w:date="2012-08-09T11:26:00Z"/>
                <w:rFonts w:ascii="Arial" w:hAnsi="Arial" w:cs="Arial"/>
                <w:sz w:val="18"/>
              </w:rPr>
            </w:pPr>
          </w:p>
          <w:p w14:paraId="3D884E7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w18361" w:date="2012-08-09T11:26:00Z"/>
                <w:rFonts w:ascii="Arial" w:hAnsi="Arial" w:cs="Arial"/>
                <w:sz w:val="18"/>
              </w:rPr>
            </w:pPr>
            <w:ins w:id="60" w:author="w18361" w:date="2012-08-09T11:26:00Z">
              <w:r>
                <w:rPr>
                  <w:rFonts w:ascii="Arial" w:hAnsi="Arial" w:cs="Arial"/>
                  <w:sz w:val="18"/>
                </w:rPr>
                <w:t xml:space="preserve">057 - OpkrævningFordringArt må ikke ændres fra OR til FF - OpkrævningFordringID, OpkrævningFordringArt, OpkrævningFordringID. </w:t>
              </w:r>
            </w:ins>
          </w:p>
          <w:p w14:paraId="313699D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w18361" w:date="2012-08-09T11:26:00Z"/>
                <w:rFonts w:ascii="Arial" w:hAnsi="Arial" w:cs="Arial"/>
                <w:sz w:val="18"/>
              </w:rPr>
            </w:pPr>
          </w:p>
          <w:p w14:paraId="16B8EE4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w18361" w:date="2012-08-09T11:26:00Z"/>
                <w:rFonts w:ascii="Arial" w:hAnsi="Arial" w:cs="Arial"/>
                <w:sz w:val="18"/>
              </w:rPr>
            </w:pPr>
          </w:p>
          <w:p w14:paraId="4F99E87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5E7812C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75CF5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25A0DF8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AD09F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346488E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59C0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76A0822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ADED6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597A77F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58305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34445B7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76C65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6E5177" w14:paraId="7732FD1B" w14:textId="77777777" w:rsidTr="006E5177">
        <w:trPr>
          <w:trHeight w:val="283"/>
        </w:trPr>
        <w:tc>
          <w:tcPr>
            <w:tcW w:w="10345" w:type="dxa"/>
            <w:gridSpan w:val="6"/>
            <w:shd w:val="clear" w:color="auto" w:fill="B3B3B3"/>
            <w:vAlign w:val="center"/>
          </w:tcPr>
          <w:p w14:paraId="7A24F75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E5177" w14:paraId="1026A190" w14:textId="77777777" w:rsidTr="006E5177">
        <w:trPr>
          <w:trHeight w:val="283"/>
        </w:trPr>
        <w:tc>
          <w:tcPr>
            <w:tcW w:w="10345" w:type="dxa"/>
            <w:gridSpan w:val="6"/>
            <w:shd w:val="clear" w:color="auto" w:fill="FFFFFF"/>
          </w:tcPr>
          <w:p w14:paraId="7A24EFE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14:paraId="7614CEA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47E29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3BCD58B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14:paraId="4FD0F00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4C89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14:paraId="6FE0C58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14:paraId="1D061F5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EC091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6E5177" w14:paraId="5FA507B1" w14:textId="77777777" w:rsidTr="006E5177">
        <w:trPr>
          <w:trHeight w:val="283"/>
        </w:trPr>
        <w:tc>
          <w:tcPr>
            <w:tcW w:w="10345" w:type="dxa"/>
            <w:gridSpan w:val="6"/>
            <w:shd w:val="clear" w:color="auto" w:fill="B3B3B3"/>
            <w:vAlign w:val="center"/>
          </w:tcPr>
          <w:p w14:paraId="3510C6B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E5177" w14:paraId="341547A8" w14:textId="77777777" w:rsidTr="006E5177">
        <w:trPr>
          <w:trHeight w:val="283"/>
        </w:trPr>
        <w:tc>
          <w:tcPr>
            <w:tcW w:w="10345" w:type="dxa"/>
            <w:gridSpan w:val="6"/>
            <w:shd w:val="clear" w:color="auto" w:fill="FFFFFF"/>
          </w:tcPr>
          <w:p w14:paraId="5924F2A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797D08D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C81D3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 Som det fremgår skal lister  dog opdateres samlet for at kunne håndtere slettede elementer i listerne.</w:t>
            </w:r>
          </w:p>
        </w:tc>
      </w:tr>
    </w:tbl>
    <w:p w14:paraId="2F6AC3D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177" w:rsidSect="006E5177">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2DE8A1D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5177" w14:paraId="3D47F70A" w14:textId="77777777" w:rsidTr="006E5177">
        <w:trPr>
          <w:trHeight w:hRule="exact" w:val="113"/>
        </w:trPr>
        <w:tc>
          <w:tcPr>
            <w:tcW w:w="10345" w:type="dxa"/>
            <w:shd w:val="clear" w:color="auto" w:fill="B3B3B3"/>
          </w:tcPr>
          <w:p w14:paraId="50969E6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14:paraId="173F24F4" w14:textId="77777777" w:rsidTr="006E5177">
        <w:tc>
          <w:tcPr>
            <w:tcW w:w="10345" w:type="dxa"/>
            <w:vAlign w:val="center"/>
          </w:tcPr>
          <w:p w14:paraId="0CDD0CC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6E5177" w14:paraId="4008B6D9" w14:textId="77777777" w:rsidTr="006E5177">
        <w:tc>
          <w:tcPr>
            <w:tcW w:w="10345" w:type="dxa"/>
            <w:vAlign w:val="center"/>
          </w:tcPr>
          <w:p w14:paraId="6C795A2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0683E51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0CF80D8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2CB98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05D6720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E1EF7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0CAC1EB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2329B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5A037BF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B8691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07A4321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2309B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78390F3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5B79D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5177" w14:paraId="5B94B413" w14:textId="77777777" w:rsidTr="006E5177">
        <w:trPr>
          <w:trHeight w:hRule="exact" w:val="113"/>
        </w:trPr>
        <w:tc>
          <w:tcPr>
            <w:tcW w:w="10345" w:type="dxa"/>
            <w:shd w:val="clear" w:color="auto" w:fill="B3B3B3"/>
          </w:tcPr>
          <w:p w14:paraId="355D691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14:paraId="42CE5319" w14:textId="77777777" w:rsidTr="006E5177">
        <w:tc>
          <w:tcPr>
            <w:tcW w:w="10345" w:type="dxa"/>
            <w:vAlign w:val="center"/>
          </w:tcPr>
          <w:p w14:paraId="72CD234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6E5177" w14:paraId="0080D69E" w14:textId="77777777" w:rsidTr="006E5177">
        <w:tc>
          <w:tcPr>
            <w:tcW w:w="10345" w:type="dxa"/>
            <w:vAlign w:val="center"/>
          </w:tcPr>
          <w:p w14:paraId="0056C1E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1B584F0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25DD3A5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33138ED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105CB92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037291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6F2F313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9B61CA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5177" w14:paraId="477DCD7E" w14:textId="77777777" w:rsidTr="006E5177">
        <w:trPr>
          <w:trHeight w:hRule="exact" w:val="113"/>
        </w:trPr>
        <w:tc>
          <w:tcPr>
            <w:tcW w:w="10345" w:type="dxa"/>
            <w:shd w:val="clear" w:color="auto" w:fill="B3B3B3"/>
          </w:tcPr>
          <w:p w14:paraId="0A750CE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14:paraId="21ABAFC7" w14:textId="77777777" w:rsidTr="006E5177">
        <w:tc>
          <w:tcPr>
            <w:tcW w:w="10345" w:type="dxa"/>
            <w:vAlign w:val="center"/>
          </w:tcPr>
          <w:p w14:paraId="40413C1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6E5177" w14:paraId="12617B29" w14:textId="77777777" w:rsidTr="006E5177">
        <w:tc>
          <w:tcPr>
            <w:tcW w:w="10345" w:type="dxa"/>
            <w:vAlign w:val="center"/>
          </w:tcPr>
          <w:p w14:paraId="5283223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0BC43EF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02AF8EC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05190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729CCB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25949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30C28F5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00F92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476442F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6A9F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516C550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07EF3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7F704DB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0BE911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E5177" w14:paraId="3000BF40" w14:textId="77777777" w:rsidTr="006E5177">
        <w:trPr>
          <w:trHeight w:hRule="exact" w:val="113"/>
        </w:trPr>
        <w:tc>
          <w:tcPr>
            <w:tcW w:w="10345" w:type="dxa"/>
            <w:shd w:val="clear" w:color="auto" w:fill="B3B3B3"/>
          </w:tcPr>
          <w:p w14:paraId="69D1C85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177" w14:paraId="05656A3B" w14:textId="77777777" w:rsidTr="006E5177">
        <w:tc>
          <w:tcPr>
            <w:tcW w:w="10345" w:type="dxa"/>
            <w:vAlign w:val="center"/>
          </w:tcPr>
          <w:p w14:paraId="27B5D2D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6E5177" w14:paraId="12E5CA2E" w14:textId="77777777" w:rsidTr="006E5177">
        <w:tc>
          <w:tcPr>
            <w:tcW w:w="10345" w:type="dxa"/>
            <w:vAlign w:val="center"/>
          </w:tcPr>
          <w:p w14:paraId="1EA905C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50049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14:paraId="79CD693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849C0E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14:paraId="2079ABF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C6107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72B63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14:paraId="76C5481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96BEB6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14:paraId="0C32C61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48A032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0DA8C59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177" w:rsidSect="006E5177">
          <w:headerReference w:type="default" r:id="rId15"/>
          <w:pgSz w:w="11906" w:h="16838"/>
          <w:pgMar w:top="567" w:right="567" w:bottom="567" w:left="1134" w:header="283" w:footer="708" w:gutter="0"/>
          <w:cols w:space="708"/>
          <w:docGrid w:linePitch="360"/>
        </w:sectPr>
      </w:pPr>
    </w:p>
    <w:p w14:paraId="1EB10F7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E5177" w14:paraId="353D8978" w14:textId="77777777" w:rsidTr="006E5177">
        <w:trPr>
          <w:tblHeader/>
        </w:trPr>
        <w:tc>
          <w:tcPr>
            <w:tcW w:w="3402" w:type="dxa"/>
            <w:shd w:val="clear" w:color="auto" w:fill="B3B3B3"/>
            <w:vAlign w:val="center"/>
          </w:tcPr>
          <w:p w14:paraId="09AA36E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207D42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163303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E5177" w14:paraId="4037E8AD" w14:textId="77777777" w:rsidTr="006E5177">
        <w:tc>
          <w:tcPr>
            <w:tcW w:w="3402" w:type="dxa"/>
          </w:tcPr>
          <w:p w14:paraId="14CF921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7A25545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21D72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E48314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96AA5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9126F2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33EFBF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12541F0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E5177" w14:paraId="7EA49A65" w14:textId="77777777" w:rsidTr="006E5177">
        <w:tc>
          <w:tcPr>
            <w:tcW w:w="3402" w:type="dxa"/>
          </w:tcPr>
          <w:p w14:paraId="3BE5FC1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010567B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67702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664752C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93E845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4E67C95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E5177" w14:paraId="2A49ED06" w14:textId="77777777" w:rsidTr="006E5177">
        <w:tc>
          <w:tcPr>
            <w:tcW w:w="3402" w:type="dxa"/>
          </w:tcPr>
          <w:p w14:paraId="0BC41BF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7D709AC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EEC74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5A5F69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94CE58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360EE19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73F0F40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CECE1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62E7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AF05AE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61DD009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C0D5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E5177" w14:paraId="474F337E" w14:textId="77777777" w:rsidTr="006E5177">
        <w:tc>
          <w:tcPr>
            <w:tcW w:w="3402" w:type="dxa"/>
          </w:tcPr>
          <w:p w14:paraId="7116CE3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12F2791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1D128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255D438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F359A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63C2E81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E5177" w14:paraId="7DAADE54" w14:textId="77777777" w:rsidTr="006E5177">
        <w:tc>
          <w:tcPr>
            <w:tcW w:w="3402" w:type="dxa"/>
          </w:tcPr>
          <w:p w14:paraId="447740E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E0135A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753FA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017FC0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2B827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7738C95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8923FE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E5177" w14:paraId="3339BA83" w14:textId="77777777" w:rsidTr="006E5177">
        <w:tc>
          <w:tcPr>
            <w:tcW w:w="3402" w:type="dxa"/>
          </w:tcPr>
          <w:p w14:paraId="1F20330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153613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6C4B57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371C10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E07625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C53946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D71A24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BCD6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1B4683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10F313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0EDF008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1C23880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A25E6E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B1829E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90B36D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E42AB7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EB9EA1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D578FF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E5177" w14:paraId="343CA397" w14:textId="77777777" w:rsidTr="006E5177">
        <w:tc>
          <w:tcPr>
            <w:tcW w:w="3402" w:type="dxa"/>
          </w:tcPr>
          <w:p w14:paraId="48B502A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6333194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5CBDF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12F1518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D2625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7814894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46E4A1B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C1DF49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E5177" w14:paraId="6D6C972F" w14:textId="77777777" w:rsidTr="006E5177">
        <w:tc>
          <w:tcPr>
            <w:tcW w:w="3402" w:type="dxa"/>
          </w:tcPr>
          <w:p w14:paraId="155C98D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1C5F764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54927E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328DC0C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328B08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B0869D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1CD1CF5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C838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31F28C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E5177" w14:paraId="0FC9A1B3" w14:textId="77777777" w:rsidTr="006E5177">
        <w:tc>
          <w:tcPr>
            <w:tcW w:w="3402" w:type="dxa"/>
          </w:tcPr>
          <w:p w14:paraId="79F0E30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14:paraId="2943690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A20FC6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E7F9A2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491CB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FDE5C0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14:paraId="607DA5C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4DA9B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174255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tc>
      </w:tr>
      <w:tr w:rsidR="006E5177" w14:paraId="14AF28FD" w14:textId="77777777" w:rsidTr="006E5177">
        <w:tc>
          <w:tcPr>
            <w:tcW w:w="3402" w:type="dxa"/>
          </w:tcPr>
          <w:p w14:paraId="454D05C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36E279A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61F2E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14:paraId="2DAF7B3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0164F1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32E4C6A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DA4B47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AC89A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302ABE7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2DA98E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4729B2E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C257D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BAF8A0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084DE7C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2FC0DB7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E5177" w14:paraId="6994DAB1" w14:textId="77777777" w:rsidTr="006E5177">
        <w:tc>
          <w:tcPr>
            <w:tcW w:w="3402" w:type="dxa"/>
          </w:tcPr>
          <w:p w14:paraId="1EC4287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6650F35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93F41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290926D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2427A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911FCD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121CE54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937D5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2A3D9D6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18CC1D8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E5177" w14:paraId="37F9C108" w14:textId="77777777" w:rsidTr="006E5177">
        <w:tc>
          <w:tcPr>
            <w:tcW w:w="3402" w:type="dxa"/>
          </w:tcPr>
          <w:p w14:paraId="0E96A9A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14:paraId="44F7D82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2BC0C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09095F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D643F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tc>
      </w:tr>
      <w:tr w:rsidR="006E5177" w14:paraId="7F3B9F3C" w14:textId="77777777" w:rsidTr="006E5177">
        <w:tc>
          <w:tcPr>
            <w:tcW w:w="3402" w:type="dxa"/>
          </w:tcPr>
          <w:p w14:paraId="036F1E3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58E6A9F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13A3A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207B051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2A7FADC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E5177" w14:paraId="5B596D1F" w14:textId="77777777" w:rsidTr="006E5177">
        <w:tc>
          <w:tcPr>
            <w:tcW w:w="3402" w:type="dxa"/>
          </w:tcPr>
          <w:p w14:paraId="2D58B41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3F0284F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B4D08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9B1879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AC7C7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162E857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11C309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5393C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E5177" w14:paraId="4F52BA1E" w14:textId="77777777" w:rsidTr="006E5177">
        <w:tc>
          <w:tcPr>
            <w:tcW w:w="3402" w:type="dxa"/>
          </w:tcPr>
          <w:p w14:paraId="10BC15B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14:paraId="1A998A4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59E71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0702FA0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3FB45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5EF7465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E5177" w14:paraId="5A5DAF55" w14:textId="77777777" w:rsidTr="006E5177">
        <w:tc>
          <w:tcPr>
            <w:tcW w:w="3402" w:type="dxa"/>
          </w:tcPr>
          <w:p w14:paraId="33BAFF6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14:paraId="27E582A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AD18E1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444F14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3E82FD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1D80342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tc>
      </w:tr>
      <w:tr w:rsidR="006E5177" w14:paraId="129A6995" w14:textId="77777777" w:rsidTr="006E5177">
        <w:tc>
          <w:tcPr>
            <w:tcW w:w="3402" w:type="dxa"/>
          </w:tcPr>
          <w:p w14:paraId="571C30A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6F849D7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9A9E2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FB2EF0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89A33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114802A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E5177" w14:paraId="3250E149" w14:textId="77777777" w:rsidTr="006E5177">
        <w:tc>
          <w:tcPr>
            <w:tcW w:w="3402" w:type="dxa"/>
          </w:tcPr>
          <w:p w14:paraId="48D1335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14:paraId="1CABBC5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653BB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14:paraId="5DB164E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77CD7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14:paraId="04119A1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tc>
      </w:tr>
      <w:tr w:rsidR="00153D20" w14:paraId="519DDA8F" w14:textId="77777777" w:rsidTr="00153D20">
        <w:trPr>
          <w:del w:id="67" w:author="w18361" w:date="2012-08-09T11:26:00Z"/>
        </w:trPr>
        <w:tc>
          <w:tcPr>
            <w:tcW w:w="3402" w:type="dxa"/>
          </w:tcPr>
          <w:p w14:paraId="7C968201"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68" w:author="w18361" w:date="2012-08-09T11:26:00Z"/>
                <w:rFonts w:ascii="Arial" w:hAnsi="Arial" w:cs="Arial"/>
                <w:sz w:val="18"/>
              </w:rPr>
            </w:pPr>
            <w:del w:id="69" w:author="w18361" w:date="2012-08-09T11:26:00Z">
              <w:r>
                <w:rPr>
                  <w:rFonts w:ascii="Arial" w:hAnsi="Arial" w:cs="Arial"/>
                  <w:sz w:val="18"/>
                </w:rPr>
                <w:delText>OpkrævningFordringHaverNavn</w:delText>
              </w:r>
            </w:del>
          </w:p>
        </w:tc>
        <w:tc>
          <w:tcPr>
            <w:tcW w:w="1701" w:type="dxa"/>
          </w:tcPr>
          <w:p w14:paraId="3506551A"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 w:author="w18361" w:date="2012-08-09T11:26:00Z"/>
                <w:rFonts w:ascii="Arial" w:hAnsi="Arial" w:cs="Arial"/>
                <w:sz w:val="18"/>
              </w:rPr>
            </w:pPr>
            <w:del w:id="71" w:author="w18361" w:date="2012-08-09T11:26:00Z">
              <w:r>
                <w:rPr>
                  <w:rFonts w:ascii="Arial" w:hAnsi="Arial" w:cs="Arial"/>
                  <w:sz w:val="18"/>
                </w:rPr>
                <w:delText xml:space="preserve">Domain: </w:delText>
              </w:r>
            </w:del>
          </w:p>
          <w:p w14:paraId="4EFBA02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 w:author="w18361" w:date="2012-08-09T11:26:00Z"/>
                <w:rFonts w:ascii="Arial" w:hAnsi="Arial" w:cs="Arial"/>
                <w:sz w:val="18"/>
              </w:rPr>
            </w:pPr>
            <w:del w:id="73" w:author="w18361" w:date="2012-08-09T11:26:00Z">
              <w:r>
                <w:rPr>
                  <w:rFonts w:ascii="Arial" w:hAnsi="Arial" w:cs="Arial"/>
                  <w:sz w:val="18"/>
                </w:rPr>
                <w:delText>Tekst30</w:delText>
              </w:r>
            </w:del>
          </w:p>
          <w:p w14:paraId="263B2274"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 w:author="w18361" w:date="2012-08-09T11:26:00Z"/>
                <w:rFonts w:ascii="Arial" w:hAnsi="Arial" w:cs="Arial"/>
                <w:sz w:val="18"/>
              </w:rPr>
            </w:pPr>
            <w:del w:id="75" w:author="w18361" w:date="2012-08-09T11:26:00Z">
              <w:r>
                <w:rPr>
                  <w:rFonts w:ascii="Arial" w:hAnsi="Arial" w:cs="Arial"/>
                  <w:sz w:val="18"/>
                </w:rPr>
                <w:delText>base: string</w:delText>
              </w:r>
            </w:del>
          </w:p>
          <w:p w14:paraId="45A57769"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 w:author="w18361" w:date="2012-08-09T11:26:00Z"/>
                <w:rFonts w:ascii="Arial" w:hAnsi="Arial" w:cs="Arial"/>
                <w:sz w:val="18"/>
              </w:rPr>
            </w:pPr>
            <w:del w:id="77" w:author="w18361" w:date="2012-08-09T11:26:00Z">
              <w:r>
                <w:rPr>
                  <w:rFonts w:ascii="Arial" w:hAnsi="Arial" w:cs="Arial"/>
                  <w:sz w:val="18"/>
                </w:rPr>
                <w:delText>maxLength: 30</w:delText>
              </w:r>
            </w:del>
          </w:p>
        </w:tc>
        <w:tc>
          <w:tcPr>
            <w:tcW w:w="4671" w:type="dxa"/>
          </w:tcPr>
          <w:p w14:paraId="77E2C49E"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8" w:author="w18361" w:date="2012-08-09T11:26:00Z"/>
                <w:rFonts w:ascii="Arial" w:hAnsi="Arial" w:cs="Arial"/>
                <w:sz w:val="18"/>
              </w:rPr>
            </w:pPr>
            <w:del w:id="79" w:author="w18361" w:date="2012-08-09T11:26:00Z">
              <w:r>
                <w:rPr>
                  <w:rFonts w:ascii="Arial" w:hAnsi="Arial" w:cs="Arial"/>
                  <w:sz w:val="18"/>
                </w:rPr>
                <w:delText>Navnet på en fordringshaver i SKATs fælles opkrævningssystem, DMO.</w:delText>
              </w:r>
            </w:del>
          </w:p>
        </w:tc>
      </w:tr>
      <w:tr w:rsidR="00153D20" w14:paraId="662CE247" w14:textId="77777777" w:rsidTr="00153D20">
        <w:trPr>
          <w:del w:id="80" w:author="w18361" w:date="2012-08-09T11:26:00Z"/>
        </w:trPr>
        <w:tc>
          <w:tcPr>
            <w:tcW w:w="3402" w:type="dxa"/>
          </w:tcPr>
          <w:p w14:paraId="2FD66EDA"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81" w:author="w18361" w:date="2012-08-09T11:26:00Z"/>
                <w:rFonts w:ascii="Arial" w:hAnsi="Arial" w:cs="Arial"/>
                <w:sz w:val="18"/>
              </w:rPr>
            </w:pPr>
            <w:del w:id="82" w:author="w18361" w:date="2012-08-09T11:26:00Z">
              <w:r>
                <w:rPr>
                  <w:rFonts w:ascii="Arial" w:hAnsi="Arial" w:cs="Arial"/>
                  <w:sz w:val="18"/>
                </w:rPr>
                <w:delText>OpkrævningFordringHaverNummer</w:delText>
              </w:r>
            </w:del>
          </w:p>
        </w:tc>
        <w:tc>
          <w:tcPr>
            <w:tcW w:w="1701" w:type="dxa"/>
          </w:tcPr>
          <w:p w14:paraId="50675EF0"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3" w:author="w18361" w:date="2012-08-09T11:26:00Z"/>
                <w:rFonts w:ascii="Arial" w:hAnsi="Arial" w:cs="Arial"/>
                <w:sz w:val="18"/>
              </w:rPr>
            </w:pPr>
            <w:del w:id="84" w:author="w18361" w:date="2012-08-09T11:26:00Z">
              <w:r>
                <w:rPr>
                  <w:rFonts w:ascii="Arial" w:hAnsi="Arial" w:cs="Arial"/>
                  <w:sz w:val="18"/>
                </w:rPr>
                <w:delText xml:space="preserve">Domain: </w:delText>
              </w:r>
            </w:del>
          </w:p>
          <w:p w14:paraId="28B1EA71"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5" w:author="w18361" w:date="2012-08-09T11:26:00Z"/>
                <w:rFonts w:ascii="Arial" w:hAnsi="Arial" w:cs="Arial"/>
                <w:sz w:val="18"/>
              </w:rPr>
            </w:pPr>
            <w:del w:id="86" w:author="w18361" w:date="2012-08-09T11:26:00Z">
              <w:r>
                <w:rPr>
                  <w:rFonts w:ascii="Arial" w:hAnsi="Arial" w:cs="Arial"/>
                  <w:sz w:val="18"/>
                </w:rPr>
                <w:delText>KundeNummer</w:delText>
              </w:r>
            </w:del>
          </w:p>
          <w:p w14:paraId="4C7BAEF1"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7" w:author="w18361" w:date="2012-08-09T11:26:00Z"/>
                <w:rFonts w:ascii="Arial" w:hAnsi="Arial" w:cs="Arial"/>
                <w:sz w:val="18"/>
              </w:rPr>
            </w:pPr>
            <w:del w:id="88" w:author="w18361" w:date="2012-08-09T11:26:00Z">
              <w:r>
                <w:rPr>
                  <w:rFonts w:ascii="Arial" w:hAnsi="Arial" w:cs="Arial"/>
                  <w:sz w:val="18"/>
                </w:rPr>
                <w:delText>base: string</w:delText>
              </w:r>
            </w:del>
          </w:p>
          <w:p w14:paraId="3FF32EBD"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9" w:author="w18361" w:date="2012-08-09T11:26:00Z"/>
                <w:rFonts w:ascii="Arial" w:hAnsi="Arial" w:cs="Arial"/>
                <w:sz w:val="18"/>
              </w:rPr>
            </w:pPr>
            <w:del w:id="90" w:author="w18361" w:date="2012-08-09T11:26:00Z">
              <w:r>
                <w:rPr>
                  <w:rFonts w:ascii="Arial" w:hAnsi="Arial" w:cs="Arial"/>
                  <w:sz w:val="18"/>
                </w:rPr>
                <w:delText>maxLength: 11</w:delText>
              </w:r>
            </w:del>
          </w:p>
          <w:p w14:paraId="6F54E4AB"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1" w:author="w18361" w:date="2012-08-09T11:26:00Z"/>
                <w:rFonts w:ascii="Arial" w:hAnsi="Arial" w:cs="Arial"/>
                <w:sz w:val="18"/>
              </w:rPr>
            </w:pPr>
            <w:del w:id="92" w:author="w18361" w:date="2012-08-09T11:26:00Z">
              <w:r>
                <w:rPr>
                  <w:rFonts w:ascii="Arial" w:hAnsi="Arial" w:cs="Arial"/>
                  <w:sz w:val="18"/>
                </w:rPr>
                <w:delText>pattern: [0-9]{8,11}</w:delText>
              </w:r>
            </w:del>
          </w:p>
        </w:tc>
        <w:tc>
          <w:tcPr>
            <w:tcW w:w="4671" w:type="dxa"/>
          </w:tcPr>
          <w:p w14:paraId="26D5766C"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3" w:author="w18361" w:date="2012-08-09T11:26:00Z"/>
                <w:rFonts w:ascii="Arial" w:hAnsi="Arial" w:cs="Arial"/>
                <w:sz w:val="18"/>
              </w:rPr>
            </w:pPr>
            <w:del w:id="94" w:author="w18361" w:date="2012-08-09T11:26:00Z">
              <w:r>
                <w:rPr>
                  <w:rFonts w:ascii="Arial" w:hAnsi="Arial" w:cs="Arial"/>
                  <w:sz w:val="18"/>
                </w:rPr>
                <w:delText>Identifikationen på en fordringshaver i SKATs fælles opkrævningssystem, DMO.</w:delText>
              </w:r>
            </w:del>
          </w:p>
        </w:tc>
      </w:tr>
      <w:tr w:rsidR="00153D20" w14:paraId="09EEF610" w14:textId="77777777" w:rsidTr="00153D20">
        <w:trPr>
          <w:del w:id="95" w:author="w18361" w:date="2012-08-09T11:26:00Z"/>
        </w:trPr>
        <w:tc>
          <w:tcPr>
            <w:tcW w:w="3402" w:type="dxa"/>
          </w:tcPr>
          <w:p w14:paraId="62F19DD9"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96" w:author="w18361" w:date="2012-08-09T11:26:00Z"/>
                <w:rFonts w:ascii="Arial" w:hAnsi="Arial" w:cs="Arial"/>
                <w:sz w:val="18"/>
              </w:rPr>
            </w:pPr>
            <w:del w:id="97" w:author="w18361" w:date="2012-08-09T11:26:00Z">
              <w:r>
                <w:rPr>
                  <w:rFonts w:ascii="Arial" w:hAnsi="Arial" w:cs="Arial"/>
                  <w:sz w:val="18"/>
                </w:rPr>
                <w:delText>OpkrævningFordringHaverNummerType</w:delText>
              </w:r>
            </w:del>
          </w:p>
        </w:tc>
        <w:tc>
          <w:tcPr>
            <w:tcW w:w="1701" w:type="dxa"/>
          </w:tcPr>
          <w:p w14:paraId="6A4188C9"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8" w:author="w18361" w:date="2012-08-09T11:26:00Z"/>
                <w:rFonts w:ascii="Arial" w:hAnsi="Arial" w:cs="Arial"/>
                <w:sz w:val="18"/>
              </w:rPr>
            </w:pPr>
            <w:del w:id="99" w:author="w18361" w:date="2012-08-09T11:26:00Z">
              <w:r>
                <w:rPr>
                  <w:rFonts w:ascii="Arial" w:hAnsi="Arial" w:cs="Arial"/>
                  <w:sz w:val="18"/>
                </w:rPr>
                <w:delText xml:space="preserve">Domain: </w:delText>
              </w:r>
            </w:del>
          </w:p>
          <w:p w14:paraId="6F2989FE"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0" w:author="w18361" w:date="2012-08-09T11:26:00Z"/>
                <w:rFonts w:ascii="Arial" w:hAnsi="Arial" w:cs="Arial"/>
                <w:sz w:val="18"/>
              </w:rPr>
            </w:pPr>
            <w:del w:id="101" w:author="w18361" w:date="2012-08-09T11:26:00Z">
              <w:r>
                <w:rPr>
                  <w:rFonts w:ascii="Arial" w:hAnsi="Arial" w:cs="Arial"/>
                  <w:sz w:val="18"/>
                </w:rPr>
                <w:delText>Tekst30</w:delText>
              </w:r>
            </w:del>
          </w:p>
          <w:p w14:paraId="279FC298"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2" w:author="w18361" w:date="2012-08-09T11:26:00Z"/>
                <w:rFonts w:ascii="Arial" w:hAnsi="Arial" w:cs="Arial"/>
                <w:sz w:val="18"/>
              </w:rPr>
            </w:pPr>
            <w:del w:id="103" w:author="w18361" w:date="2012-08-09T11:26:00Z">
              <w:r>
                <w:rPr>
                  <w:rFonts w:ascii="Arial" w:hAnsi="Arial" w:cs="Arial"/>
                  <w:sz w:val="18"/>
                </w:rPr>
                <w:delText>base: string</w:delText>
              </w:r>
            </w:del>
          </w:p>
          <w:p w14:paraId="36F91BA8"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4" w:author="w18361" w:date="2012-08-09T11:26:00Z"/>
                <w:rFonts w:ascii="Arial" w:hAnsi="Arial" w:cs="Arial"/>
                <w:sz w:val="18"/>
              </w:rPr>
            </w:pPr>
            <w:del w:id="105" w:author="w18361" w:date="2012-08-09T11:26:00Z">
              <w:r>
                <w:rPr>
                  <w:rFonts w:ascii="Arial" w:hAnsi="Arial" w:cs="Arial"/>
                  <w:sz w:val="18"/>
                </w:rPr>
                <w:delText>maxLength: 30</w:delText>
              </w:r>
            </w:del>
          </w:p>
        </w:tc>
        <w:tc>
          <w:tcPr>
            <w:tcW w:w="4671" w:type="dxa"/>
          </w:tcPr>
          <w:p w14:paraId="0DA6DF17"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6" w:author="w18361" w:date="2012-08-09T11:26:00Z"/>
                <w:rFonts w:ascii="Arial" w:hAnsi="Arial" w:cs="Arial"/>
                <w:sz w:val="18"/>
              </w:rPr>
            </w:pPr>
            <w:del w:id="107" w:author="w18361" w:date="2012-08-09T11:26:00Z">
              <w:r>
                <w:rPr>
                  <w:rFonts w:ascii="Arial" w:hAnsi="Arial" w:cs="Arial"/>
                  <w:sz w:val="18"/>
                </w:rPr>
                <w:delText>Identificere typen af FordringHaver, dvs. hvad FordringHaverNummer dækker over.</w:delText>
              </w:r>
            </w:del>
          </w:p>
          <w:p w14:paraId="55C92DC7"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 w:author="w18361" w:date="2012-08-09T11:26:00Z"/>
                <w:rFonts w:ascii="Arial" w:hAnsi="Arial" w:cs="Arial"/>
                <w:sz w:val="18"/>
              </w:rPr>
            </w:pPr>
          </w:p>
          <w:p w14:paraId="21EDFC84"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9" w:author="w18361" w:date="2012-08-09T11:26:00Z"/>
                <w:rFonts w:ascii="Arial" w:hAnsi="Arial" w:cs="Arial"/>
                <w:sz w:val="18"/>
              </w:rPr>
            </w:pPr>
            <w:del w:id="110" w:author="w18361" w:date="2012-08-09T11:26:00Z">
              <w:r>
                <w:rPr>
                  <w:rFonts w:ascii="Arial" w:hAnsi="Arial" w:cs="Arial"/>
                  <w:sz w:val="18"/>
                </w:rPr>
                <w:delText>Værdiset:</w:delText>
              </w:r>
            </w:del>
          </w:p>
          <w:p w14:paraId="41FD29E5"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1" w:author="w18361" w:date="2012-08-09T11:26:00Z"/>
                <w:rFonts w:ascii="Arial" w:hAnsi="Arial" w:cs="Arial"/>
                <w:sz w:val="18"/>
              </w:rPr>
            </w:pPr>
            <w:del w:id="112" w:author="w18361" w:date="2012-08-09T11:26:00Z">
              <w:r>
                <w:rPr>
                  <w:rFonts w:ascii="Arial" w:hAnsi="Arial" w:cs="Arial"/>
                  <w:sz w:val="18"/>
                </w:rPr>
                <w:delText>CVR-Virksomhed</w:delText>
              </w:r>
            </w:del>
          </w:p>
          <w:p w14:paraId="283D1D25"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3" w:author="w18361" w:date="2012-08-09T11:26:00Z"/>
                <w:rFonts w:ascii="Arial" w:hAnsi="Arial" w:cs="Arial"/>
                <w:sz w:val="18"/>
              </w:rPr>
            </w:pPr>
            <w:del w:id="114" w:author="w18361" w:date="2012-08-09T11:26:00Z">
              <w:r>
                <w:rPr>
                  <w:rFonts w:ascii="Arial" w:hAnsi="Arial" w:cs="Arial"/>
                  <w:sz w:val="18"/>
                </w:rPr>
                <w:delText>SE-Virksomhed</w:delText>
              </w:r>
            </w:del>
          </w:p>
          <w:p w14:paraId="4B93DDF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5" w:author="w18361" w:date="2012-08-09T11:26:00Z"/>
                <w:rFonts w:ascii="Arial" w:hAnsi="Arial" w:cs="Arial"/>
                <w:sz w:val="18"/>
              </w:rPr>
            </w:pPr>
            <w:del w:id="116" w:author="w18361" w:date="2012-08-09T11:26:00Z">
              <w:r>
                <w:rPr>
                  <w:rFonts w:ascii="Arial" w:hAnsi="Arial" w:cs="Arial"/>
                  <w:sz w:val="18"/>
                </w:rPr>
                <w:delText>CPR-Person</w:delText>
              </w:r>
            </w:del>
          </w:p>
          <w:p w14:paraId="02B66E06"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7" w:author="w18361" w:date="2012-08-09T11:26:00Z"/>
                <w:rFonts w:ascii="Arial" w:hAnsi="Arial" w:cs="Arial"/>
                <w:sz w:val="18"/>
              </w:rPr>
            </w:pPr>
            <w:del w:id="118" w:author="w18361" w:date="2012-08-09T11:26:00Z">
              <w:r>
                <w:rPr>
                  <w:rFonts w:ascii="Arial" w:hAnsi="Arial" w:cs="Arial"/>
                  <w:sz w:val="18"/>
                </w:rPr>
                <w:delText>AKR-DMR-Person</w:delText>
              </w:r>
            </w:del>
          </w:p>
          <w:p w14:paraId="2BA79F3E"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w18361" w:date="2012-08-09T11:26:00Z"/>
                <w:rFonts w:ascii="Arial" w:hAnsi="Arial" w:cs="Arial"/>
                <w:sz w:val="18"/>
              </w:rPr>
            </w:pPr>
            <w:del w:id="120" w:author="w18361" w:date="2012-08-09T11:26:00Z">
              <w:r>
                <w:rPr>
                  <w:rFonts w:ascii="Arial" w:hAnsi="Arial" w:cs="Arial"/>
                  <w:sz w:val="18"/>
                </w:rPr>
                <w:delText>AKR-DMR-Virksomhed</w:delText>
              </w:r>
            </w:del>
          </w:p>
          <w:p w14:paraId="5894D6CE"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w18361" w:date="2012-08-09T11:26:00Z"/>
                <w:rFonts w:ascii="Arial" w:hAnsi="Arial" w:cs="Arial"/>
                <w:sz w:val="18"/>
              </w:rPr>
            </w:pPr>
            <w:del w:id="122" w:author="w18361" w:date="2012-08-09T11:26:00Z">
              <w:r>
                <w:rPr>
                  <w:rFonts w:ascii="Arial" w:hAnsi="Arial" w:cs="Arial"/>
                  <w:sz w:val="18"/>
                </w:rPr>
                <w:delText>AKR-DMR-Ukendt</w:delText>
              </w:r>
            </w:del>
          </w:p>
          <w:p w14:paraId="6101800A"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w18361" w:date="2012-08-09T11:26:00Z"/>
                <w:rFonts w:ascii="Arial" w:hAnsi="Arial" w:cs="Arial"/>
                <w:sz w:val="18"/>
              </w:rPr>
            </w:pPr>
            <w:del w:id="124" w:author="w18361" w:date="2012-08-09T11:26:00Z">
              <w:r>
                <w:rPr>
                  <w:rFonts w:ascii="Arial" w:hAnsi="Arial" w:cs="Arial"/>
                  <w:sz w:val="18"/>
                </w:rPr>
                <w:delText>AKR-EFI-Person</w:delText>
              </w:r>
            </w:del>
          </w:p>
          <w:p w14:paraId="1199EC5B"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5" w:author="w18361" w:date="2012-08-09T11:26:00Z"/>
                <w:rFonts w:ascii="Arial" w:hAnsi="Arial" w:cs="Arial"/>
                <w:sz w:val="18"/>
              </w:rPr>
            </w:pPr>
            <w:del w:id="126" w:author="w18361" w:date="2012-08-09T11:26:00Z">
              <w:r>
                <w:rPr>
                  <w:rFonts w:ascii="Arial" w:hAnsi="Arial" w:cs="Arial"/>
                  <w:sz w:val="18"/>
                </w:rPr>
                <w:delText>AKR-EFI-Virksomhed</w:delText>
              </w:r>
            </w:del>
          </w:p>
          <w:p w14:paraId="590D280A"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w18361" w:date="2012-08-09T11:26:00Z"/>
                <w:rFonts w:ascii="Arial" w:hAnsi="Arial" w:cs="Arial"/>
                <w:sz w:val="18"/>
              </w:rPr>
            </w:pPr>
            <w:del w:id="128" w:author="w18361" w:date="2012-08-09T11:26:00Z">
              <w:r>
                <w:rPr>
                  <w:rFonts w:ascii="Arial" w:hAnsi="Arial" w:cs="Arial"/>
                  <w:sz w:val="18"/>
                </w:rPr>
                <w:delText>AKR-EFI-Myndighed</w:delText>
              </w:r>
            </w:del>
          </w:p>
          <w:p w14:paraId="68C5DE53"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9" w:author="w18361" w:date="2012-08-09T11:26:00Z"/>
                <w:rFonts w:ascii="Arial" w:hAnsi="Arial" w:cs="Arial"/>
                <w:sz w:val="18"/>
              </w:rPr>
            </w:pPr>
            <w:del w:id="130" w:author="w18361" w:date="2012-08-09T11:26:00Z">
              <w:r>
                <w:rPr>
                  <w:rFonts w:ascii="Arial" w:hAnsi="Arial" w:cs="Arial"/>
                  <w:sz w:val="18"/>
                </w:rPr>
                <w:delText>AKR-EFI-Ukendt</w:delText>
              </w:r>
            </w:del>
          </w:p>
        </w:tc>
      </w:tr>
      <w:tr w:rsidR="006E5177" w14:paraId="1106BD9E" w14:textId="77777777" w:rsidTr="006E5177">
        <w:tc>
          <w:tcPr>
            <w:tcW w:w="3402" w:type="dxa"/>
          </w:tcPr>
          <w:p w14:paraId="63DF763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0EC663B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EC072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58DB01F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4E72D6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13C4DB7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22486C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524CC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4657CCF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5E7DA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14:paraId="26E633A3" w14:textId="77777777" w:rsidTr="006E5177">
        <w:tc>
          <w:tcPr>
            <w:tcW w:w="3402" w:type="dxa"/>
          </w:tcPr>
          <w:p w14:paraId="4AA5235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3C49FC1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58509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4017F1E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1A8880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6977759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E5177" w14:paraId="0DF3001A" w14:textId="77777777" w:rsidTr="006E5177">
        <w:tc>
          <w:tcPr>
            <w:tcW w:w="3402" w:type="dxa"/>
          </w:tcPr>
          <w:p w14:paraId="6857C6A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0A6C2D9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1CB8B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FE62DC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77E0A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E5177" w14:paraId="1CE84F3C" w14:textId="77777777" w:rsidTr="006E5177">
        <w:tc>
          <w:tcPr>
            <w:tcW w:w="3402" w:type="dxa"/>
          </w:tcPr>
          <w:p w14:paraId="3E57A23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42F6D75F"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B1249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0D6715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C76D2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56B23FE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F49CA7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14:paraId="2D8179C3" w14:textId="77777777" w:rsidTr="006E5177">
        <w:tc>
          <w:tcPr>
            <w:tcW w:w="3402" w:type="dxa"/>
          </w:tcPr>
          <w:p w14:paraId="17345FC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4F4B2AD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1B8246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05914C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47FDBB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481C836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8EAA9D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177" w14:paraId="53712A17" w14:textId="77777777" w:rsidTr="006E5177">
        <w:tc>
          <w:tcPr>
            <w:tcW w:w="3402" w:type="dxa"/>
          </w:tcPr>
          <w:p w14:paraId="5B29089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503AEE5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D6012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4FF8146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B34AE2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2F0AFBF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153D20" w14:paraId="4521B01B" w14:textId="77777777" w:rsidTr="00153D20">
        <w:trPr>
          <w:del w:id="131" w:author="w18361" w:date="2012-08-09T11:26:00Z"/>
        </w:trPr>
        <w:tc>
          <w:tcPr>
            <w:tcW w:w="3402" w:type="dxa"/>
          </w:tcPr>
          <w:p w14:paraId="2F628A79"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32" w:author="w18361" w:date="2012-08-09T11:26:00Z"/>
                <w:rFonts w:ascii="Arial" w:hAnsi="Arial" w:cs="Arial"/>
                <w:sz w:val="18"/>
              </w:rPr>
            </w:pPr>
            <w:del w:id="133" w:author="w18361" w:date="2012-08-09T11:26:00Z">
              <w:r>
                <w:rPr>
                  <w:rFonts w:ascii="Arial" w:hAnsi="Arial" w:cs="Arial"/>
                  <w:sz w:val="18"/>
                </w:rPr>
                <w:delText>OpkrævningFordringRenteDato</w:delText>
              </w:r>
            </w:del>
          </w:p>
        </w:tc>
        <w:tc>
          <w:tcPr>
            <w:tcW w:w="1701" w:type="dxa"/>
          </w:tcPr>
          <w:p w14:paraId="7267027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4" w:author="w18361" w:date="2012-08-09T11:26:00Z"/>
                <w:rFonts w:ascii="Arial" w:hAnsi="Arial" w:cs="Arial"/>
                <w:sz w:val="18"/>
              </w:rPr>
            </w:pPr>
            <w:del w:id="135" w:author="w18361" w:date="2012-08-09T11:26:00Z">
              <w:r>
                <w:rPr>
                  <w:rFonts w:ascii="Arial" w:hAnsi="Arial" w:cs="Arial"/>
                  <w:sz w:val="18"/>
                </w:rPr>
                <w:delText xml:space="preserve">Domain: </w:delText>
              </w:r>
            </w:del>
          </w:p>
          <w:p w14:paraId="74D5BBFB"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w18361" w:date="2012-08-09T11:26:00Z"/>
                <w:rFonts w:ascii="Arial" w:hAnsi="Arial" w:cs="Arial"/>
                <w:sz w:val="18"/>
              </w:rPr>
            </w:pPr>
            <w:del w:id="137" w:author="w18361" w:date="2012-08-09T11:26:00Z">
              <w:r>
                <w:rPr>
                  <w:rFonts w:ascii="Arial" w:hAnsi="Arial" w:cs="Arial"/>
                  <w:sz w:val="18"/>
                </w:rPr>
                <w:delText>Dato</w:delText>
              </w:r>
            </w:del>
          </w:p>
          <w:p w14:paraId="46999407"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8" w:author="w18361" w:date="2012-08-09T11:26:00Z"/>
                <w:rFonts w:ascii="Arial" w:hAnsi="Arial" w:cs="Arial"/>
                <w:sz w:val="18"/>
              </w:rPr>
            </w:pPr>
            <w:del w:id="139" w:author="w18361" w:date="2012-08-09T11:26:00Z">
              <w:r>
                <w:rPr>
                  <w:rFonts w:ascii="Arial" w:hAnsi="Arial" w:cs="Arial"/>
                  <w:sz w:val="18"/>
                </w:rPr>
                <w:delText>base: date</w:delText>
              </w:r>
            </w:del>
          </w:p>
        </w:tc>
        <w:tc>
          <w:tcPr>
            <w:tcW w:w="4671" w:type="dxa"/>
          </w:tcPr>
          <w:p w14:paraId="0CD0B686"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0" w:author="w18361" w:date="2012-08-09T11:26:00Z"/>
                <w:rFonts w:ascii="Arial" w:hAnsi="Arial" w:cs="Arial"/>
                <w:sz w:val="18"/>
              </w:rPr>
            </w:pPr>
            <w:del w:id="141" w:author="w18361" w:date="2012-08-09T11:26:00Z">
              <w:r>
                <w:rPr>
                  <w:rFonts w:ascii="Arial" w:hAnsi="Arial" w:cs="Arial"/>
                  <w:sz w:val="18"/>
                </w:rPr>
                <w:delText xml:space="preserve">RenteDato er datoen for Fordringshavers sidste renteberegningsdato. Dvs. den dato for hvornår der sidst er beregnet renter på en given fordring. </w:delText>
              </w:r>
            </w:del>
          </w:p>
          <w:p w14:paraId="3DF6EE53"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2" w:author="w18361" w:date="2012-08-09T11:26:00Z"/>
                <w:rFonts w:ascii="Arial" w:hAnsi="Arial" w:cs="Arial"/>
                <w:sz w:val="18"/>
              </w:rPr>
            </w:pPr>
            <w:del w:id="143" w:author="w18361" w:date="2012-08-09T11:26:00Z">
              <w:r>
                <w:rPr>
                  <w:rFonts w:ascii="Arial" w:hAnsi="Arial" w:cs="Arial"/>
                  <w:sz w:val="18"/>
                </w:rPr>
                <w:delText>Første gang der skal ske en renteberegning, er ud fra SidsteRettidigBetalingDato (SRB), som er den rentebærende dato. Efterfølgende sker en evt. renteberegning af saldoen fra den dato, hvor der sidst er sket rentetilskrivning.</w:delText>
              </w:r>
            </w:del>
          </w:p>
        </w:tc>
      </w:tr>
      <w:tr w:rsidR="006E5177" w14:paraId="79DD9F5B" w14:textId="77777777" w:rsidTr="006E5177">
        <w:tc>
          <w:tcPr>
            <w:tcW w:w="3402" w:type="dxa"/>
          </w:tcPr>
          <w:p w14:paraId="37689BC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14:paraId="432C2E6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FDFA5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A79C74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DEC94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tc>
      </w:tr>
      <w:tr w:rsidR="006E5177" w14:paraId="6875D49E" w14:textId="77777777" w:rsidTr="006E5177">
        <w:tc>
          <w:tcPr>
            <w:tcW w:w="3402" w:type="dxa"/>
          </w:tcPr>
          <w:p w14:paraId="4637671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567A88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D6DB4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EA7052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87D017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2EADB50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5B67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4B36AC0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737C5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E5177" w14:paraId="1CF72F80" w14:textId="77777777" w:rsidTr="006E5177">
        <w:tc>
          <w:tcPr>
            <w:tcW w:w="3402" w:type="dxa"/>
          </w:tcPr>
          <w:p w14:paraId="0B6AA86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14:paraId="15CAA28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C9D03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E467AA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0DCC90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5119531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952D4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tc>
      </w:tr>
      <w:tr w:rsidR="006E5177" w14:paraId="38D970E6" w14:textId="77777777" w:rsidTr="006E5177">
        <w:tc>
          <w:tcPr>
            <w:tcW w:w="3402" w:type="dxa"/>
          </w:tcPr>
          <w:p w14:paraId="51E5FD2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7F2D3E6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BF8D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209A7A9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15D980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E9DD5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680AE57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30C8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6D49D9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5AF729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16CAF90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03C1091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F85A48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6504756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7717CA8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66C1710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261A57F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5BAC5AB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1181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6A5FCA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E5177" w14:paraId="2E2BFFBD" w14:textId="77777777" w:rsidTr="006E5177">
        <w:tc>
          <w:tcPr>
            <w:tcW w:w="3402" w:type="dxa"/>
          </w:tcPr>
          <w:p w14:paraId="08CCFB2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14:paraId="3ACCBC1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58E1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BC629B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C3C418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EAABA4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66B8EE5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9D44F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F6AC59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tc>
      </w:tr>
      <w:tr w:rsidR="006E5177" w14:paraId="4185FB80" w14:textId="77777777" w:rsidTr="006E5177">
        <w:tc>
          <w:tcPr>
            <w:tcW w:w="3402" w:type="dxa"/>
          </w:tcPr>
          <w:p w14:paraId="68FEB81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0EEA5B8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C5EA7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6C189D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D1BB1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7E0283C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E5177" w14:paraId="480DE5D0" w14:textId="77777777" w:rsidTr="006E5177">
        <w:tc>
          <w:tcPr>
            <w:tcW w:w="3402" w:type="dxa"/>
          </w:tcPr>
          <w:p w14:paraId="4C0E3CB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593CCCF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90035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BDBD6E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BD0104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6E5177" w14:paraId="6AFDB6C4" w14:textId="77777777" w:rsidTr="006E5177">
        <w:tc>
          <w:tcPr>
            <w:tcW w:w="3402" w:type="dxa"/>
          </w:tcPr>
          <w:p w14:paraId="58362AD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3117330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0C9B9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8B98463"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0189AF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E5177" w14:paraId="31872052" w14:textId="77777777" w:rsidTr="006E5177">
        <w:tc>
          <w:tcPr>
            <w:tcW w:w="3402" w:type="dxa"/>
          </w:tcPr>
          <w:p w14:paraId="2259708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5C3E66C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F9863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F9E75A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14255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E951B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9F1EFBE"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6E5177" w14:paraId="7EAFB718" w14:textId="77777777" w:rsidTr="006E5177">
        <w:tc>
          <w:tcPr>
            <w:tcW w:w="3402" w:type="dxa"/>
          </w:tcPr>
          <w:p w14:paraId="27EFAA8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306DD47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7D71E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14:paraId="6787E1D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EEF78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14:paraId="049ACAD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41654B7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660BE8A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1E8DD6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0D83967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0DE8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9D4AAF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6E5177" w14:paraId="56217C0A" w14:textId="77777777" w:rsidTr="006E5177">
        <w:tc>
          <w:tcPr>
            <w:tcW w:w="3402" w:type="dxa"/>
          </w:tcPr>
          <w:p w14:paraId="36100D1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20D3822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D35C91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3717CC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CBF7D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2F0CDD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B16D62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6E5177" w14:paraId="694FA187" w14:textId="77777777" w:rsidTr="006E5177">
        <w:tc>
          <w:tcPr>
            <w:tcW w:w="3402" w:type="dxa"/>
          </w:tcPr>
          <w:p w14:paraId="5DA0737B"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14:paraId="6F7B2C7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64E76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10F54E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438277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6E5177" w14:paraId="42B3C02F" w14:textId="77777777" w:rsidTr="006E5177">
        <w:tc>
          <w:tcPr>
            <w:tcW w:w="3402" w:type="dxa"/>
          </w:tcPr>
          <w:p w14:paraId="2EF49DF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795C27F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7589B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3B3115A9"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518C89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2D50F2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6E5177" w14:paraId="715C8C82" w14:textId="77777777" w:rsidTr="006E5177">
        <w:tc>
          <w:tcPr>
            <w:tcW w:w="3402" w:type="dxa"/>
          </w:tcPr>
          <w:p w14:paraId="04E0A39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38EFD00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0BD0D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57589CF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8A215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72E0B9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7C7FFCA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50D1146"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6E5177" w14:paraId="1B0839C9" w14:textId="77777777" w:rsidTr="006E5177">
        <w:tc>
          <w:tcPr>
            <w:tcW w:w="3402" w:type="dxa"/>
          </w:tcPr>
          <w:p w14:paraId="06874E8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0FDBD80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FB2F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250989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8FBD4A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1A73D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1DB098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6E5177" w14:paraId="65565309" w14:textId="77777777" w:rsidTr="006E5177">
        <w:tc>
          <w:tcPr>
            <w:tcW w:w="3402" w:type="dxa"/>
          </w:tcPr>
          <w:p w14:paraId="259DA46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2BB8BAF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8E879E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39988DC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83A106"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50C5309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37E58FF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CD07CF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6E5177" w14:paraId="192439BE" w14:textId="77777777" w:rsidTr="006E5177">
        <w:tc>
          <w:tcPr>
            <w:tcW w:w="3402" w:type="dxa"/>
          </w:tcPr>
          <w:p w14:paraId="3BBC7B8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48DBBC2A"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CE741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7B48989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125A2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A18814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6E5177" w14:paraId="4364630F" w14:textId="77777777" w:rsidTr="006E5177">
        <w:tc>
          <w:tcPr>
            <w:tcW w:w="3402" w:type="dxa"/>
          </w:tcPr>
          <w:p w14:paraId="1DC7E34D"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1867BA1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5A07C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EE827F8"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52190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797FE4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D02117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6E5177" w14:paraId="68ECEC8E" w14:textId="77777777" w:rsidTr="006E5177">
        <w:tc>
          <w:tcPr>
            <w:tcW w:w="3402" w:type="dxa"/>
          </w:tcPr>
          <w:p w14:paraId="7D39211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13B69B97"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7BA07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4C88A7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C74D3C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6E5177" w14:paraId="4E3EA156" w14:textId="77777777" w:rsidTr="006E5177">
        <w:tc>
          <w:tcPr>
            <w:tcW w:w="3402" w:type="dxa"/>
          </w:tcPr>
          <w:p w14:paraId="643BE212"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685CA84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5AF85AD"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9A8234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5F189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53E3330"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6E5177" w14:paraId="0607BBA6" w14:textId="77777777" w:rsidTr="006E5177">
        <w:tc>
          <w:tcPr>
            <w:tcW w:w="3402" w:type="dxa"/>
          </w:tcPr>
          <w:p w14:paraId="53C04578"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1235F5A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B1D87BE"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14:paraId="76ED64D4"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420CE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5CF6E04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6E5177" w14:paraId="1E6AC086" w14:textId="77777777" w:rsidTr="006E5177">
        <w:tc>
          <w:tcPr>
            <w:tcW w:w="3402" w:type="dxa"/>
          </w:tcPr>
          <w:p w14:paraId="71B6825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01B2C51C"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240689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BF8284B"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2E96C5"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85ACF05"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EC4C949"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6E5177" w14:paraId="23CCFC1D" w14:textId="77777777" w:rsidTr="006E5177">
        <w:tc>
          <w:tcPr>
            <w:tcW w:w="3402" w:type="dxa"/>
          </w:tcPr>
          <w:p w14:paraId="0068A7B4"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49F661C2"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112041"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080F182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61DA4DF"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A4AD4A7"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6E5177" w14:paraId="76D9210C" w14:textId="77777777" w:rsidTr="006E5177">
        <w:tc>
          <w:tcPr>
            <w:tcW w:w="3402" w:type="dxa"/>
          </w:tcPr>
          <w:p w14:paraId="09F0982A"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6E0A3C80"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9BFF20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73B42C23" w14:textId="77777777" w:rsid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20E2CC1"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54D7D37C" w14:textId="77777777" w:rsidR="006E5177" w:rsidRPr="006E5177" w:rsidRDefault="006E5177"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r w:rsidR="00153D20" w14:paraId="2835401F" w14:textId="77777777" w:rsidTr="00153D20">
        <w:trPr>
          <w:del w:id="144" w:author="w18361" w:date="2012-08-09T11:26:00Z"/>
        </w:trPr>
        <w:tc>
          <w:tcPr>
            <w:tcW w:w="3402" w:type="dxa"/>
          </w:tcPr>
          <w:p w14:paraId="386DE05D"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del w:id="145" w:author="w18361" w:date="2012-08-09T11:26:00Z"/>
                <w:rFonts w:ascii="Arial" w:hAnsi="Arial" w:cs="Arial"/>
                <w:sz w:val="18"/>
              </w:rPr>
            </w:pPr>
            <w:del w:id="146" w:author="w18361" w:date="2012-08-09T11:26:00Z">
              <w:r>
                <w:rPr>
                  <w:rFonts w:ascii="Arial" w:hAnsi="Arial" w:cs="Arial"/>
                  <w:sz w:val="18"/>
                </w:rPr>
                <w:delText>ValutaOplysningKode</w:delText>
              </w:r>
            </w:del>
          </w:p>
        </w:tc>
        <w:tc>
          <w:tcPr>
            <w:tcW w:w="1701" w:type="dxa"/>
          </w:tcPr>
          <w:p w14:paraId="6A45207B"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7" w:author="w18361" w:date="2012-08-09T11:26:00Z"/>
                <w:rFonts w:ascii="Arial" w:hAnsi="Arial" w:cs="Arial"/>
                <w:sz w:val="18"/>
              </w:rPr>
            </w:pPr>
            <w:del w:id="148" w:author="w18361" w:date="2012-08-09T11:26:00Z">
              <w:r>
                <w:rPr>
                  <w:rFonts w:ascii="Arial" w:hAnsi="Arial" w:cs="Arial"/>
                  <w:sz w:val="18"/>
                </w:rPr>
                <w:delText xml:space="preserve">Domain: </w:delText>
              </w:r>
            </w:del>
          </w:p>
          <w:p w14:paraId="78FC0092"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9" w:author="w18361" w:date="2012-08-09T11:26:00Z"/>
                <w:rFonts w:ascii="Arial" w:hAnsi="Arial" w:cs="Arial"/>
                <w:sz w:val="18"/>
              </w:rPr>
            </w:pPr>
            <w:del w:id="150" w:author="w18361" w:date="2012-08-09T11:26:00Z">
              <w:r>
                <w:rPr>
                  <w:rFonts w:ascii="Arial" w:hAnsi="Arial" w:cs="Arial"/>
                  <w:sz w:val="18"/>
                </w:rPr>
                <w:delText>Valuta</w:delText>
              </w:r>
            </w:del>
          </w:p>
          <w:p w14:paraId="76AEE4D6"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1" w:author="w18361" w:date="2012-08-09T11:26:00Z"/>
                <w:rFonts w:ascii="Arial" w:hAnsi="Arial" w:cs="Arial"/>
                <w:sz w:val="18"/>
              </w:rPr>
            </w:pPr>
            <w:del w:id="152" w:author="w18361" w:date="2012-08-09T11:26:00Z">
              <w:r>
                <w:rPr>
                  <w:rFonts w:ascii="Arial" w:hAnsi="Arial" w:cs="Arial"/>
                  <w:sz w:val="18"/>
                </w:rPr>
                <w:delText>base: string</w:delText>
              </w:r>
            </w:del>
          </w:p>
          <w:p w14:paraId="2E8DD310" w14:textId="77777777" w:rsid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3" w:author="w18361" w:date="2012-08-09T11:26:00Z"/>
                <w:rFonts w:ascii="Arial" w:hAnsi="Arial" w:cs="Arial"/>
                <w:sz w:val="18"/>
              </w:rPr>
            </w:pPr>
            <w:del w:id="154" w:author="w18361" w:date="2012-08-09T11:26:00Z">
              <w:r>
                <w:rPr>
                  <w:rFonts w:ascii="Arial" w:hAnsi="Arial" w:cs="Arial"/>
                  <w:sz w:val="18"/>
                </w:rPr>
                <w:delText>maxLength: 3</w:delText>
              </w:r>
            </w:del>
          </w:p>
          <w:p w14:paraId="11E6E741"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5" w:author="w18361" w:date="2012-08-09T11:26:00Z"/>
                <w:rFonts w:ascii="Arial" w:hAnsi="Arial" w:cs="Arial"/>
                <w:sz w:val="18"/>
              </w:rPr>
            </w:pPr>
            <w:del w:id="156" w:author="w18361" w:date="2012-08-09T11:26:00Z">
              <w:r>
                <w:rPr>
                  <w:rFonts w:ascii="Arial" w:hAnsi="Arial" w:cs="Arial"/>
                  <w:sz w:val="18"/>
                </w:rPr>
                <w:delText>pattern: [A-Z]{2,3}</w:delText>
              </w:r>
            </w:del>
          </w:p>
        </w:tc>
        <w:tc>
          <w:tcPr>
            <w:tcW w:w="4671" w:type="dxa"/>
          </w:tcPr>
          <w:p w14:paraId="6242654E" w14:textId="77777777" w:rsidR="00153D20" w:rsidRPr="00153D20" w:rsidRDefault="00153D20" w:rsidP="00153D2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7" w:author="w18361" w:date="2012-08-09T11:26:00Z"/>
                <w:rFonts w:ascii="Arial" w:hAnsi="Arial" w:cs="Arial"/>
                <w:sz w:val="18"/>
              </w:rPr>
            </w:pPr>
            <w:del w:id="158" w:author="w18361" w:date="2012-08-09T11:26:00Z">
              <w:r>
                <w:rPr>
                  <w:rFonts w:ascii="Arial" w:hAnsi="Arial" w:cs="Arial"/>
                  <w:sz w:val="18"/>
                </w:rPr>
                <w:delText>ISO-kode for den pågældende valuta fx DKK</w:delText>
              </w:r>
            </w:del>
          </w:p>
        </w:tc>
      </w:tr>
    </w:tbl>
    <w:p w14:paraId="02D5C3DF" w14:textId="77777777" w:rsidR="00A5776A" w:rsidRPr="006E5177" w:rsidRDefault="00A5776A" w:rsidP="006E51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5776A" w:rsidRPr="006E5177" w:rsidSect="006E5177">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BC457" w14:textId="77777777" w:rsidR="00DD5226" w:rsidRDefault="00DD5226" w:rsidP="006E5177">
      <w:pPr>
        <w:spacing w:line="240" w:lineRule="auto"/>
      </w:pPr>
      <w:r>
        <w:separator/>
      </w:r>
    </w:p>
  </w:endnote>
  <w:endnote w:type="continuationSeparator" w:id="0">
    <w:p w14:paraId="48FCC8C2" w14:textId="77777777" w:rsidR="00DD5226" w:rsidRDefault="00DD5226" w:rsidP="006E5177">
      <w:pPr>
        <w:spacing w:line="240" w:lineRule="auto"/>
      </w:pPr>
      <w:r>
        <w:continuationSeparator/>
      </w:r>
    </w:p>
  </w:endnote>
  <w:endnote w:type="continuationNotice" w:id="1">
    <w:p w14:paraId="2ED7C9B5" w14:textId="77777777" w:rsidR="00DD5226" w:rsidRDefault="00DD52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1CB9" w14:textId="77777777" w:rsidR="006E5177" w:rsidRDefault="006E517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DB88C" w14:textId="6E5EFED1" w:rsidR="006E5177" w:rsidRPr="006E5177" w:rsidRDefault="006E5177" w:rsidP="006E517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63" w:author="w18361" w:date="2012-08-09T11:26:00Z">
      <w:r w:rsidR="00153D20">
        <w:rPr>
          <w:rFonts w:ascii="Arial" w:hAnsi="Arial" w:cs="Arial"/>
          <w:noProof/>
          <w:sz w:val="16"/>
        </w:rPr>
        <w:delText>16</w:delText>
      </w:r>
    </w:del>
    <w:ins w:id="64" w:author="w18361" w:date="2012-08-09T11:26:00Z">
      <w:r>
        <w:rPr>
          <w:rFonts w:ascii="Arial" w:hAnsi="Arial" w:cs="Arial"/>
          <w:noProof/>
          <w:sz w:val="16"/>
        </w:rPr>
        <w:t>9</w:t>
      </w:r>
    </w:ins>
    <w:r>
      <w:rPr>
        <w:rFonts w:ascii="Arial" w:hAnsi="Arial" w:cs="Arial"/>
        <w:noProof/>
        <w:sz w:val="16"/>
      </w:rPr>
      <w:t xml:space="preserve">. august </w:t>
    </w:r>
    <w:del w:id="65" w:author="w18361" w:date="2012-08-09T11:26:00Z">
      <w:r w:rsidR="00153D20">
        <w:rPr>
          <w:rFonts w:ascii="Arial" w:hAnsi="Arial" w:cs="Arial"/>
          <w:noProof/>
          <w:sz w:val="16"/>
        </w:rPr>
        <w:delText>2011</w:delText>
      </w:r>
    </w:del>
    <w:ins w:id="66" w:author="w18361" w:date="2012-08-09T11:26:00Z">
      <w:r>
        <w:rPr>
          <w:rFonts w:ascii="Arial" w:hAnsi="Arial" w:cs="Arial"/>
          <w:noProof/>
          <w:sz w:val="16"/>
        </w:rPr>
        <w:t>2012</w:t>
      </w:r>
    </w:ins>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D5226">
      <w:rPr>
        <w:rFonts w:ascii="Arial" w:hAnsi="Arial" w:cs="Arial"/>
        <w:noProof/>
        <w:sz w:val="16"/>
      </w:rPr>
      <w:t>4</w:t>
    </w:r>
    <w:r>
      <w:rPr>
        <w:rFonts w:ascii="Arial" w:hAnsi="Arial" w:cs="Arial"/>
        <w:sz w:val="16"/>
      </w:rPr>
      <w:fldChar w:fldCharType="end"/>
    </w:r>
    <w:r>
      <w:rPr>
        <w:rFonts w:ascii="Arial" w:hAnsi="Arial" w:cs="Arial"/>
        <w:sz w:val="16"/>
      </w:rPr>
      <w:t xml:space="preserve"> af </w:t>
    </w:r>
    <w:r w:rsidR="00DD5226">
      <w:fldChar w:fldCharType="begin"/>
    </w:r>
    <w:r w:rsidR="00DD5226">
      <w:instrText xml:space="preserve"> NUMPAGES  \* MERGEFORMAT </w:instrText>
    </w:r>
    <w:r w:rsidR="00DD5226">
      <w:fldChar w:fldCharType="separate"/>
    </w:r>
    <w:r w:rsidR="00DD5226" w:rsidRPr="00DD5226">
      <w:rPr>
        <w:rFonts w:ascii="Arial" w:hAnsi="Arial" w:cs="Arial"/>
        <w:noProof/>
        <w:sz w:val="16"/>
      </w:rPr>
      <w:t>12</w:t>
    </w:r>
    <w:r w:rsidR="00DD5226">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850B2" w14:textId="77777777" w:rsidR="006E5177" w:rsidRDefault="006E51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8AB50" w14:textId="77777777" w:rsidR="00DD5226" w:rsidRDefault="00DD5226" w:rsidP="006E5177">
      <w:pPr>
        <w:spacing w:line="240" w:lineRule="auto"/>
      </w:pPr>
      <w:r>
        <w:separator/>
      </w:r>
    </w:p>
  </w:footnote>
  <w:footnote w:type="continuationSeparator" w:id="0">
    <w:p w14:paraId="4B8158BD" w14:textId="77777777" w:rsidR="00DD5226" w:rsidRDefault="00DD5226" w:rsidP="006E5177">
      <w:pPr>
        <w:spacing w:line="240" w:lineRule="auto"/>
      </w:pPr>
      <w:r>
        <w:continuationSeparator/>
      </w:r>
    </w:p>
  </w:footnote>
  <w:footnote w:type="continuationNotice" w:id="1">
    <w:p w14:paraId="2A0A88FE" w14:textId="77777777" w:rsidR="00DD5226" w:rsidRDefault="00DD522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F4E3" w14:textId="77777777" w:rsidR="006E5177" w:rsidRDefault="006E517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15CE5" w14:textId="77777777" w:rsidR="006E5177" w:rsidRPr="006E5177" w:rsidRDefault="006E5177" w:rsidP="006E5177">
    <w:pPr>
      <w:pStyle w:val="Sidehoved"/>
      <w:jc w:val="center"/>
      <w:rPr>
        <w:rFonts w:ascii="Arial" w:hAnsi="Arial" w:cs="Arial"/>
      </w:rPr>
    </w:pPr>
    <w:r w:rsidRPr="006E5177">
      <w:rPr>
        <w:rFonts w:ascii="Arial" w:hAnsi="Arial" w:cs="Arial"/>
      </w:rPr>
      <w:t>Servicebeskrivelse</w:t>
    </w:r>
  </w:p>
  <w:p w14:paraId="7DF5A5B7" w14:textId="77777777" w:rsidR="006E5177" w:rsidRPr="006E5177" w:rsidRDefault="006E5177" w:rsidP="006E517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0664E" w14:textId="77777777" w:rsidR="006E5177" w:rsidRDefault="006E517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4A9A" w14:textId="77777777" w:rsidR="006E5177" w:rsidRPr="006E5177" w:rsidRDefault="006E5177" w:rsidP="006E5177">
    <w:pPr>
      <w:pStyle w:val="Sidehoved"/>
      <w:jc w:val="center"/>
      <w:rPr>
        <w:rFonts w:ascii="Arial" w:hAnsi="Arial" w:cs="Arial"/>
      </w:rPr>
    </w:pPr>
    <w:r w:rsidRPr="006E5177">
      <w:rPr>
        <w:rFonts w:ascii="Arial" w:hAnsi="Arial" w:cs="Arial"/>
      </w:rPr>
      <w:t>Datastrukturer</w:t>
    </w:r>
  </w:p>
  <w:p w14:paraId="6895B901" w14:textId="77777777" w:rsidR="006E5177" w:rsidRPr="006E5177" w:rsidRDefault="006E5177" w:rsidP="006E517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557EF" w14:textId="77777777" w:rsidR="006E5177" w:rsidRDefault="006E5177" w:rsidP="006E5177">
    <w:pPr>
      <w:pStyle w:val="Sidehoved"/>
      <w:jc w:val="center"/>
      <w:rPr>
        <w:rFonts w:ascii="Arial" w:hAnsi="Arial" w:cs="Arial"/>
      </w:rPr>
    </w:pPr>
    <w:r>
      <w:rPr>
        <w:rFonts w:ascii="Arial" w:hAnsi="Arial" w:cs="Arial"/>
      </w:rPr>
      <w:t>Data elementer</w:t>
    </w:r>
  </w:p>
  <w:p w14:paraId="2F7B14E3" w14:textId="77777777" w:rsidR="006E5177" w:rsidRPr="006E5177" w:rsidRDefault="006E5177" w:rsidP="006E517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23CD5"/>
    <w:multiLevelType w:val="multilevel"/>
    <w:tmpl w:val="58763A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6E5177"/>
    <w:rsid w:val="00153D20"/>
    <w:rsid w:val="004A7AFA"/>
    <w:rsid w:val="006843F7"/>
    <w:rsid w:val="006E5177"/>
    <w:rsid w:val="00892491"/>
    <w:rsid w:val="00A5776A"/>
    <w:rsid w:val="00DD52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6A"/>
    <w:pPr>
      <w:spacing w:after="0"/>
    </w:pPr>
  </w:style>
  <w:style w:type="paragraph" w:styleId="Overskrift1">
    <w:name w:val="heading 1"/>
    <w:basedOn w:val="Normal"/>
    <w:next w:val="Normal"/>
    <w:link w:val="Overskrift1Tegn"/>
    <w:autoRedefine/>
    <w:uiPriority w:val="9"/>
    <w:qFormat/>
    <w:rsid w:val="006E517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517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517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517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517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517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517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517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517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517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517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517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51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51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51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51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51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517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51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5177"/>
    <w:rPr>
      <w:rFonts w:ascii="Arial" w:hAnsi="Arial" w:cs="Arial"/>
      <w:b/>
      <w:sz w:val="30"/>
    </w:rPr>
  </w:style>
  <w:style w:type="paragraph" w:customStyle="1" w:styleId="Overskrift211pkt">
    <w:name w:val="Overskrift 2 + 11 pkt"/>
    <w:basedOn w:val="Normal"/>
    <w:link w:val="Overskrift211pktTegn"/>
    <w:rsid w:val="006E51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5177"/>
    <w:rPr>
      <w:rFonts w:ascii="Arial" w:hAnsi="Arial" w:cs="Arial"/>
      <w:b/>
    </w:rPr>
  </w:style>
  <w:style w:type="paragraph" w:customStyle="1" w:styleId="Normal11">
    <w:name w:val="Normal + 11"/>
    <w:basedOn w:val="Normal"/>
    <w:link w:val="Normal11Tegn"/>
    <w:rsid w:val="006E51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5177"/>
    <w:rPr>
      <w:rFonts w:ascii="Times New Roman" w:hAnsi="Times New Roman" w:cs="Times New Roman"/>
    </w:rPr>
  </w:style>
  <w:style w:type="paragraph" w:styleId="Sidehoved">
    <w:name w:val="header"/>
    <w:basedOn w:val="Normal"/>
    <w:link w:val="SidehovedTegn"/>
    <w:uiPriority w:val="99"/>
    <w:semiHidden/>
    <w:unhideWhenUsed/>
    <w:rsid w:val="006E5177"/>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5177"/>
  </w:style>
  <w:style w:type="paragraph" w:styleId="Sidefod">
    <w:name w:val="footer"/>
    <w:basedOn w:val="Normal"/>
    <w:link w:val="SidefodTegn"/>
    <w:uiPriority w:val="99"/>
    <w:semiHidden/>
    <w:unhideWhenUsed/>
    <w:rsid w:val="006E5177"/>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5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6A"/>
    <w:pPr>
      <w:spacing w:after="0"/>
    </w:pPr>
  </w:style>
  <w:style w:type="paragraph" w:styleId="Overskrift1">
    <w:name w:val="heading 1"/>
    <w:basedOn w:val="Normal"/>
    <w:next w:val="Normal"/>
    <w:link w:val="Overskrift1Tegn"/>
    <w:autoRedefine/>
    <w:uiPriority w:val="9"/>
    <w:qFormat/>
    <w:rsid w:val="006E517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E517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E517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E517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E517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E517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E517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E517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E517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517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E517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E517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E51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E51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E51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E51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E51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E517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E51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5177"/>
    <w:rPr>
      <w:rFonts w:ascii="Arial" w:hAnsi="Arial" w:cs="Arial"/>
      <w:b/>
      <w:sz w:val="30"/>
    </w:rPr>
  </w:style>
  <w:style w:type="paragraph" w:customStyle="1" w:styleId="Overskrift211pkt">
    <w:name w:val="Overskrift 2 + 11 pkt"/>
    <w:basedOn w:val="Normal"/>
    <w:link w:val="Overskrift211pktTegn"/>
    <w:rsid w:val="006E51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5177"/>
    <w:rPr>
      <w:rFonts w:ascii="Arial" w:hAnsi="Arial" w:cs="Arial"/>
      <w:b/>
    </w:rPr>
  </w:style>
  <w:style w:type="paragraph" w:customStyle="1" w:styleId="Normal11">
    <w:name w:val="Normal + 11"/>
    <w:basedOn w:val="Normal"/>
    <w:link w:val="Normal11Tegn"/>
    <w:rsid w:val="006E51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5177"/>
    <w:rPr>
      <w:rFonts w:ascii="Times New Roman" w:hAnsi="Times New Roman" w:cs="Times New Roman"/>
    </w:rPr>
  </w:style>
  <w:style w:type="paragraph" w:styleId="Sidehoved">
    <w:name w:val="header"/>
    <w:basedOn w:val="Normal"/>
    <w:link w:val="SidehovedTegn"/>
    <w:uiPriority w:val="99"/>
    <w:semiHidden/>
    <w:unhideWhenUsed/>
    <w:rsid w:val="006E5177"/>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E5177"/>
  </w:style>
  <w:style w:type="paragraph" w:styleId="Sidefod">
    <w:name w:val="footer"/>
    <w:basedOn w:val="Normal"/>
    <w:link w:val="SidefodTegn"/>
    <w:uiPriority w:val="99"/>
    <w:semiHidden/>
    <w:unhideWhenUsed/>
    <w:rsid w:val="006E5177"/>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E5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E1289-4B10-45D4-862D-312071A4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3304</Words>
  <Characters>20159</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Poul V Madsen</cp:lastModifiedBy>
  <cp:revision>1</cp:revision>
  <dcterms:created xsi:type="dcterms:W3CDTF">2012-08-09T08:41:00Z</dcterms:created>
  <dcterms:modified xsi:type="dcterms:W3CDTF">2012-08-09T09:28:00Z</dcterms:modified>
</cp:coreProperties>
</file>