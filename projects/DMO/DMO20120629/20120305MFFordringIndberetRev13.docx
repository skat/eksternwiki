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1F5901" w:rsidTr="001F5901">
        <w:trPr>
          <w:trHeight w:hRule="exact" w:val="113"/>
        </w:trPr>
        <w:tc>
          <w:tcPr>
            <w:tcW w:w="10345" w:type="dxa"/>
            <w:gridSpan w:val="6"/>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rPr>
          <w:trHeight w:val="283"/>
        </w:trPr>
        <w:tc>
          <w:tcPr>
            <w:tcW w:w="10345" w:type="dxa"/>
            <w:gridSpan w:val="6"/>
            <w:tcBorders>
              <w:bottom w:val="single" w:sz="6" w:space="0" w:color="auto"/>
            </w:tcBorders>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F5901">
              <w:rPr>
                <w:rFonts w:ascii="Arial" w:hAnsi="Arial" w:cs="Arial"/>
                <w:b/>
                <w:sz w:val="30"/>
              </w:rPr>
              <w:t>MFFordringIndberet</w:t>
            </w:r>
          </w:p>
        </w:tc>
      </w:tr>
      <w:tr w:rsidR="001F5901" w:rsidTr="001F5901">
        <w:trPr>
          <w:trHeight w:val="283"/>
        </w:trPr>
        <w:tc>
          <w:tcPr>
            <w:tcW w:w="1134" w:type="dxa"/>
            <w:tcBorders>
              <w:top w:val="single" w:sz="6" w:space="0" w:color="auto"/>
              <w:bottom w:val="nil"/>
            </w:tcBorders>
            <w:shd w:val="clear" w:color="auto" w:fill="auto"/>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F5901" w:rsidTr="001F5901">
        <w:trPr>
          <w:trHeight w:val="283"/>
        </w:trPr>
        <w:tc>
          <w:tcPr>
            <w:tcW w:w="1134" w:type="dxa"/>
            <w:tcBorders>
              <w:top w:val="nil"/>
            </w:tcBorders>
            <w:shd w:val="clear" w:color="auto" w:fill="auto"/>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2835" w:type="dxa"/>
            <w:tcBorders>
              <w:top w:val="nil"/>
            </w:tcBorders>
            <w:shd w:val="clear" w:color="auto" w:fill="auto"/>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w:t>
            </w:r>
          </w:p>
        </w:tc>
        <w:tc>
          <w:tcPr>
            <w:tcW w:w="1701" w:type="dxa"/>
            <w:tcBorders>
              <w:top w:val="nil"/>
            </w:tcBorders>
            <w:shd w:val="clear" w:color="auto" w:fill="auto"/>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16-11-2010</w:t>
            </w:r>
          </w:p>
        </w:tc>
        <w:tc>
          <w:tcPr>
            <w:tcW w:w="1701" w:type="dxa"/>
            <w:tcBorders>
              <w:top w:val="nil"/>
            </w:tcBorders>
            <w:shd w:val="clear" w:color="auto" w:fill="auto"/>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w18073</w:t>
            </w:r>
          </w:p>
        </w:tc>
        <w:tc>
          <w:tcPr>
            <w:tcW w:w="1835" w:type="dxa"/>
            <w:tcBorders>
              <w:top w:val="nil"/>
            </w:tcBorders>
            <w:shd w:val="clear" w:color="auto" w:fill="auto"/>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21-2-2012</w:t>
            </w:r>
          </w:p>
        </w:tc>
      </w:tr>
      <w:tr w:rsidR="001F5901" w:rsidTr="001F5901">
        <w:trPr>
          <w:trHeight w:val="283"/>
        </w:trPr>
        <w:tc>
          <w:tcPr>
            <w:tcW w:w="10345" w:type="dxa"/>
            <w:gridSpan w:val="6"/>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F5901" w:rsidTr="001F5901">
        <w:trPr>
          <w:trHeight w:val="283"/>
        </w:trPr>
        <w:tc>
          <w:tcPr>
            <w:tcW w:w="10345" w:type="dxa"/>
            <w:gridSpan w:val="6"/>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til indberetning af fordringsaktioner fra en fordringshaver. En fordringaktion er enten en ny fordring der skal oprettes eller en ændring til en tidligere indberettet fordring.</w:t>
            </w:r>
          </w:p>
        </w:tc>
      </w:tr>
      <w:tr w:rsidR="001F5901" w:rsidTr="001F5901">
        <w:trPr>
          <w:trHeight w:val="283"/>
        </w:trPr>
        <w:tc>
          <w:tcPr>
            <w:tcW w:w="10345" w:type="dxa"/>
            <w:gridSpan w:val="6"/>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F5901" w:rsidTr="001F5901">
        <w:trPr>
          <w:trHeight w:val="283"/>
        </w:trPr>
        <w:tc>
          <w:tcPr>
            <w:tcW w:w="10345" w:type="dxa"/>
            <w:gridSpan w:val="6"/>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benyttes til batch indberetninger fra et eksternt fordringhaversystem der understøtter en eller flere fordringhavere der i deres fordringhaveraftale angiver at de benytter sig af system til system integration.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har ansvaret for at validere indberettede </w:t>
            </w:r>
            <w:r w:rsidRPr="00166378">
              <w:rPr>
                <w:rFonts w:ascii="Arial" w:hAnsi="Arial" w:cs="Arial"/>
                <w:b/>
                <w:sz w:val="18"/>
                <w:rPrChange w:id="0" w:author="Poul V Madsen" w:date="2012-05-22T10:29:00Z">
                  <w:rPr>
                    <w:rFonts w:ascii="Arial" w:hAnsi="Arial" w:cs="Arial"/>
                    <w:sz w:val="18"/>
                  </w:rPr>
                </w:rPrChange>
              </w:rPr>
              <w:t>fordringer</w:t>
            </w:r>
            <w:r>
              <w:rPr>
                <w:rFonts w:ascii="Arial" w:hAnsi="Arial" w:cs="Arial"/>
                <w:sz w:val="18"/>
              </w:rPr>
              <w:t>, registrere fordringen i DMI og EFI, samt registrere eventuelle medsendte noter og dokumenter i Captia.</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Fordringhavere og fordringshaveraftaler ***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fordringhavere skal have en fordringhaver aftale identificeret ved et DMIFordringHaverID. En aftale kan oprettes internt på IP platformen med servicen MFAftaleAEndr som benyttes af administrationsportalen.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fordringhaver der indberetter fordring aktionen og hvis aftale benyttes til validering skal angive sit DMIFordringHaverID på FordringAktion strukturen. Denne fordringhaver skal være en af fordringhaverne i FordringHaverRelationStruktur på en MFOpretFordringStruktur.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Underfordringer tilknyttet en hovedfordring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 Afgift og Gebyr </w:t>
            </w:r>
            <w:proofErr w:type="gramStart"/>
            <w:r>
              <w:rPr>
                <w:rFonts w:ascii="Arial" w:hAnsi="Arial" w:cs="Arial"/>
                <w:sz w:val="18"/>
              </w:rPr>
              <w:t>fordringer  (som</w:t>
            </w:r>
            <w:proofErr w:type="gramEnd"/>
            <w:r>
              <w:rPr>
                <w:rFonts w:ascii="Arial" w:hAnsi="Arial" w:cs="Arial"/>
                <w:sz w:val="18"/>
              </w:rPr>
              <w:t xml:space="preserve"> angivet af DMIFordringTypeKode) kan tilknyttes en hovedfordring på en af to måder: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 Hvis hovedfordringen allerede er indberettet så angives hovedfordringens DMIFordringEFIFordringID i </w:t>
            </w:r>
            <w:proofErr w:type="gramStart"/>
            <w:r>
              <w:rPr>
                <w:rFonts w:ascii="Arial" w:hAnsi="Arial" w:cs="Arial"/>
                <w:sz w:val="18"/>
              </w:rPr>
              <w:t>feltet  DMIFordringEFIHovedFordringID</w:t>
            </w:r>
            <w:proofErr w:type="gramEnd"/>
            <w:r>
              <w:rPr>
                <w:rFonts w:ascii="Arial" w:hAnsi="Arial" w:cs="Arial"/>
                <w:sz w:val="18"/>
              </w:rPr>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2) Hvis hovedfordring og underfordringer skal indberettes på samme tid så angives hovedfordringen </w:t>
            </w:r>
            <w:proofErr w:type="gramStart"/>
            <w:r>
              <w:rPr>
                <w:rFonts w:ascii="Arial" w:hAnsi="Arial" w:cs="Arial"/>
                <w:sz w:val="18"/>
              </w:rPr>
              <w:t>i  MFOpretFordringStruktur</w:t>
            </w:r>
            <w:proofErr w:type="gramEnd"/>
            <w:r>
              <w:rPr>
                <w:rFonts w:ascii="Arial" w:hAnsi="Arial" w:cs="Arial"/>
                <w:sz w:val="18"/>
              </w:rPr>
              <w:t xml:space="preserve"> og underfordringer angives i OpretUnderfordringSamling. I dette tilfælde vil MFFordringIndberet sørge for at underfordringernes DMIFordringEFIHovedFordringID sættes til det DMIFordringEFIFordringID som tildeles hovedfordringen.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Service </w:t>
            </w:r>
            <w:proofErr w:type="gramStart"/>
            <w:r>
              <w:rPr>
                <w:rFonts w:ascii="Arial" w:hAnsi="Arial" w:cs="Arial"/>
                <w:sz w:val="18"/>
              </w:rPr>
              <w:t>svar  *</w:t>
            </w:r>
            <w:proofErr w:type="gramEnd"/>
            <w:r>
              <w:rPr>
                <w:rFonts w:ascii="Arial" w:hAnsi="Arial" w:cs="Arial"/>
                <w:sz w:val="18"/>
              </w:rPr>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MFFordringIndberet svarer med en liste af MFAktionStruktur'er der angiver status for hver FordringAktion i input. Hvis der er elementer i OpretUnderfordringSamling vil der desuden være en tilsvarende MFAktionStruktur i svaret. Hver MFAktionStruktur vil forekomme i svaret i samme rækkefølge som i input (med OpretUnderfordringSamling aktioner fladet ud). Se også MFAktionStruktur dokumentation.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Resultatet af den efterfølgende asynkrone behandling af aktioner hentes med servicen MFKvitteringHent.</w:t>
            </w:r>
          </w:p>
        </w:tc>
      </w:tr>
      <w:tr w:rsidR="001F5901" w:rsidTr="001F5901">
        <w:trPr>
          <w:trHeight w:val="283"/>
        </w:trPr>
        <w:tc>
          <w:tcPr>
            <w:tcW w:w="10345" w:type="dxa"/>
            <w:gridSpan w:val="6"/>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1F5901" w:rsidTr="001F5901">
        <w:trPr>
          <w:trHeight w:val="283"/>
        </w:trPr>
        <w:tc>
          <w:tcPr>
            <w:tcW w:w="10345" w:type="dxa"/>
            <w:gridSpan w:val="6"/>
            <w:shd w:val="clear" w:color="auto" w:fill="FFFFFF"/>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Oprettelse og ændring af fordringer indberettes som fordringaktioner. Hver fordringaktion angives med en MFAktionKode og udfyldning af den tilsvarende struktur i AktionValg. Se den uddybende dokumentation på de enkelte aktionsstrukturer.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services beregnet til portal brug som svarer til de enkelte fordringsaktioner: MFFordringOpret, MFFordringAEndr, MFFordringNedskriv, MFFordringOpskriv og MFFordringTilbagekald. Disse services behandler kun en aktion af gangen og giver et synkront svar der kan vises i portalen, men deler ellers forretningslogik med MFFordringIndberet pånær de batch orienterede mekanismer.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Kunder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indberettede fordring kan have en eller flere hæftelsesforhold til </w:t>
            </w:r>
            <w:proofErr w:type="gramStart"/>
            <w:r>
              <w:rPr>
                <w:rFonts w:ascii="Arial" w:hAnsi="Arial" w:cs="Arial"/>
                <w:sz w:val="18"/>
              </w:rPr>
              <w:t>kunder .</w:t>
            </w:r>
            <w:proofErr w:type="gramEnd"/>
            <w:r>
              <w:rPr>
                <w:rFonts w:ascii="Arial" w:hAnsi="Arial" w:cs="Arial"/>
                <w:sz w:val="18"/>
              </w:rPr>
              <w:t xml:space="preserve"> En kunde identificeres med en MFKundeStruktur der kan indeholde PersonCPRNummer, VirksomhedSENummer, AlternativKontaktID </w:t>
            </w:r>
            <w:proofErr w:type="gramStart"/>
            <w:r>
              <w:rPr>
                <w:rFonts w:ascii="Arial" w:hAnsi="Arial" w:cs="Arial"/>
                <w:sz w:val="18"/>
              </w:rPr>
              <w:t>eller  EFIAlternativKontaktStruktur</w:t>
            </w:r>
            <w:proofErr w:type="gramEnd"/>
            <w:r>
              <w:rPr>
                <w:rFonts w:ascii="Arial" w:hAnsi="Arial" w:cs="Arial"/>
                <w:sz w:val="18"/>
              </w:rPr>
              <w:t>. AlternativKontaktID eller EFIAlternativKontaktStruktur anvendes for udenlandske kunder.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før oprettelse i EFI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 der indsendes med et transportdokument som ikke er </w:t>
            </w:r>
            <w:proofErr w:type="gramStart"/>
            <w:r>
              <w:rPr>
                <w:rFonts w:ascii="Arial" w:hAnsi="Arial" w:cs="Arial"/>
                <w:sz w:val="18"/>
              </w:rPr>
              <w:t>godkendt ,</w:t>
            </w:r>
            <w:proofErr w:type="gramEnd"/>
            <w:r>
              <w:rPr>
                <w:rFonts w:ascii="Arial" w:hAnsi="Arial" w:cs="Arial"/>
                <w:sz w:val="18"/>
              </w:rPr>
              <w:t xml:space="preserve"> dvs TransportUdlaegAcceptDato sat af en myndighed, vil starte en sagsbehandlingsopgave som skal afsluttes før transporten kan oprettes i EFI.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der indsendes med EFIAlternativKontaktStruktur kan resultere i en sagsbehandlingsopgave i RIM, som skal afsluttes før fordringen kan oprettes i EFI. Der startes en opgave hvis man ikke udfra EFIAlternativKontaktStruktur entydigt kan identificere eller oprette en AlternativKontakt.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fordring der er sendt til sagsbehandling vil returnere MFAktionStatusKode= </w:t>
            </w:r>
            <w:proofErr w:type="gramStart"/>
            <w:r>
              <w:rPr>
                <w:rFonts w:ascii="Arial" w:hAnsi="Arial" w:cs="Arial"/>
                <w:sz w:val="18"/>
              </w:rPr>
              <w:t>SAGSBEHAND  hvis</w:t>
            </w:r>
            <w:proofErr w:type="gramEnd"/>
            <w:r>
              <w:rPr>
                <w:rFonts w:ascii="Arial" w:hAnsi="Arial" w:cs="Arial"/>
                <w:sz w:val="18"/>
              </w:rPr>
              <w:t xml:space="preserve"> der hentes en kvitttering med MFKvitteringHent. Efter endt sagsbehandling kan fordringen være AFVIST.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efter oprettelse i EFI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fordring oprettes med noter i SagsbemærkningSamling vil der blive startet en sagsbehandlings opgave efter oprettelsen i EFI.</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Sagsnoter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modtagne fordring kan have sagsbehandler noter både på fordringen og på hæftelsesforhold. Disse noter bliver overført til EFI og registreret som hhv. FordringNote og KundeNote. EFI vil starte en sagsbehandling efter oprettelsen.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Berigelse af fordring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 aftalen kan specificere om udvalgte felter kan, skal eller ej må indsendes, samt en beregningsmodel for berigelse med informationen hvis feltet ikke indsendes. Pt. drejer det sig om DMIFordringStiftelseTidspunkt og RenteValgStruktur som kan angives om de kan, skal eller ej må indsendes, DMIFordringStiftelseTidspunkt kan sættes op med en beregningskode hvis den ikke er sat til skal indberettes.</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RenteValgStruktur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kan indberettes på fordringen. Hvis den udelades anvendes en eventuel RenteBeregningModel på fordringshaveraftalen, og ellers defaults sat op for fordringtypen.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Max størrelser af indberetning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maksimale antal af fordringer (inkl. underfordringer) og dokumenter som kan indberettes </w:t>
            </w:r>
            <w:proofErr w:type="gramStart"/>
            <w:r>
              <w:rPr>
                <w:rFonts w:ascii="Arial" w:hAnsi="Arial" w:cs="Arial"/>
                <w:sz w:val="18"/>
              </w:rPr>
              <w:t>styres</w:t>
            </w:r>
            <w:proofErr w:type="gramEnd"/>
            <w:r>
              <w:rPr>
                <w:rFonts w:ascii="Arial" w:hAnsi="Arial" w:cs="Arial"/>
                <w:sz w:val="18"/>
              </w:rPr>
              <w:t xml:space="preserve"> af tekniske parametre.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antal af fordringer (MF</w:t>
            </w:r>
            <w:proofErr w:type="gramStart"/>
            <w:r>
              <w:rPr>
                <w:rFonts w:ascii="Arial" w:hAnsi="Arial" w:cs="Arial"/>
                <w:sz w:val="18"/>
              </w:rPr>
              <w:t>.AKTION</w:t>
            </w:r>
            <w:proofErr w:type="gramEnd"/>
            <w:r>
              <w:rPr>
                <w:rFonts w:ascii="Arial" w:hAnsi="Arial" w:cs="Arial"/>
                <w:sz w:val="18"/>
              </w:rPr>
              <w:t>.MAXANTAL) sættes initielt til 1000.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antal af dokumenter (MF</w:t>
            </w:r>
            <w:proofErr w:type="gramStart"/>
            <w:r>
              <w:rPr>
                <w:rFonts w:ascii="Arial" w:hAnsi="Arial" w:cs="Arial"/>
                <w:sz w:val="18"/>
              </w:rPr>
              <w:t>.DOKUMENT</w:t>
            </w:r>
            <w:proofErr w:type="gramEnd"/>
            <w:r>
              <w:rPr>
                <w:rFonts w:ascii="Arial" w:hAnsi="Arial" w:cs="Arial"/>
                <w:sz w:val="18"/>
              </w:rPr>
              <w:t xml:space="preserve">.MAXANTAL) sættes initielt til 100.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maksimale størrelse af en dokumentfil (MF</w:t>
            </w:r>
            <w:proofErr w:type="gramStart"/>
            <w:r>
              <w:rPr>
                <w:rFonts w:ascii="Arial" w:hAnsi="Arial" w:cs="Arial"/>
                <w:sz w:val="18"/>
              </w:rPr>
              <w:t>.DOKUMENT</w:t>
            </w:r>
            <w:proofErr w:type="gramEnd"/>
            <w:r>
              <w:rPr>
                <w:rFonts w:ascii="Arial" w:hAnsi="Arial" w:cs="Arial"/>
                <w:sz w:val="18"/>
              </w:rPr>
              <w:t xml:space="preserve">.MAXSIZE) sættes initielt til 1 MB.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Disse tal kan ændres efter performance test og tuning af servicen.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fordring kan oprettes som foreløbig fastsat ved at sætte flaget DMIFordringForeløbigFastsat til </w:t>
            </w:r>
            <w:proofErr w:type="gramStart"/>
            <w:r>
              <w:rPr>
                <w:rFonts w:ascii="Arial" w:hAnsi="Arial" w:cs="Arial"/>
                <w:sz w:val="18"/>
              </w:rPr>
              <w:t>true</w:t>
            </w:r>
            <w:proofErr w:type="gramEnd"/>
            <w:r>
              <w:rPr>
                <w:rFonts w:ascii="Arial" w:hAnsi="Arial" w:cs="Arial"/>
                <w:sz w:val="18"/>
              </w:rPr>
              <w:t>. Den endelige fastsættelse sker ved en NEDSKRIV (eller OPSKRIV) aktion med FordringNedskrivningÅrsagKode (eller FordringOpskrivningÅrsagKode) sat til FAST.</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rPr>
          <w:trHeight w:val="283"/>
        </w:trPr>
        <w:tc>
          <w:tcPr>
            <w:tcW w:w="10345" w:type="dxa"/>
            <w:gridSpan w:val="6"/>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1F5901" w:rsidTr="001F5901">
        <w:trPr>
          <w:trHeight w:val="283"/>
        </w:trPr>
        <w:tc>
          <w:tcPr>
            <w:tcW w:w="10345" w:type="dxa"/>
            <w:gridSpan w:val="6"/>
            <w:shd w:val="clear" w:color="auto" w:fill="FFFFFF"/>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F5901" w:rsidTr="001F5901">
        <w:trPr>
          <w:trHeight w:val="283"/>
        </w:trPr>
        <w:tc>
          <w:tcPr>
            <w:tcW w:w="10345" w:type="dxa"/>
            <w:gridSpan w:val="6"/>
            <w:shd w:val="clear" w:color="auto" w:fill="FFFFFF"/>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MFFordringIndberet_I</w:t>
            </w:r>
          </w:p>
        </w:tc>
      </w:tr>
      <w:tr w:rsidR="001F5901" w:rsidTr="001F5901">
        <w:trPr>
          <w:trHeight w:val="283"/>
        </w:trPr>
        <w:tc>
          <w:tcPr>
            <w:tcW w:w="10345" w:type="dxa"/>
            <w:gridSpan w:val="6"/>
            <w:shd w:val="clear" w:color="auto" w:fill="FFFFFF"/>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FordringhaverSystemIDStruktur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MFLeveranceID</w:t>
            </w:r>
            <w:r w:rsidR="00136D7F">
              <w:rPr>
                <w:rFonts w:ascii="Arial" w:hAnsi="Arial" w:cs="Arial"/>
                <w:sz w:val="18"/>
              </w:rPr>
              <w:t xml:space="preserve"> – Teknisk reference til sammenkædning</w:t>
            </w:r>
          </w:p>
          <w:p w:rsidR="00FF2545"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36D7F">
              <w:rPr>
                <w:rFonts w:ascii="Arial" w:hAnsi="Arial" w:cs="Arial"/>
                <w:color w:val="FF0000"/>
                <w:sz w:val="18"/>
              </w:rPr>
              <w:t>(EFIFordringKonvertering)</w:t>
            </w:r>
            <w:r w:rsidR="00136D7F" w:rsidRPr="00136D7F">
              <w:rPr>
                <w:rFonts w:ascii="Arial" w:hAnsi="Arial" w:cs="Arial"/>
                <w:color w:val="FF0000"/>
                <w:sz w:val="18"/>
              </w:rPr>
              <w:t xml:space="preserve"> </w:t>
            </w:r>
            <w:r w:rsidR="00FA41A0">
              <w:rPr>
                <w:rFonts w:ascii="Arial" w:hAnsi="Arial" w:cs="Arial"/>
                <w:color w:val="FF0000"/>
                <w:sz w:val="18"/>
              </w:rPr>
              <w:t xml:space="preserv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FordringAktionSamling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FordringAktion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MFAktionKode</w:t>
            </w:r>
            <w:r w:rsidR="00136D7F">
              <w:rPr>
                <w:rFonts w:ascii="Arial" w:hAnsi="Arial" w:cs="Arial"/>
                <w:sz w:val="18"/>
              </w:rPr>
              <w:t xml:space="preserve"> =DMO anvender OPRETFORDRING, AENDRFORDRING, NEDSKRIV, OPSKRIV, TILBAGEKALD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r w:rsidR="00136D7F">
              <w:rPr>
                <w:rFonts w:ascii="Arial" w:hAnsi="Arial" w:cs="Arial"/>
                <w:sz w:val="18"/>
              </w:rPr>
              <w:t xml:space="preserve"> = </w:t>
            </w:r>
            <w:proofErr w:type="gramStart"/>
            <w:r w:rsidR="00136D7F">
              <w:rPr>
                <w:rFonts w:ascii="Arial" w:hAnsi="Arial" w:cs="Arial"/>
                <w:sz w:val="18"/>
              </w:rPr>
              <w:t>1002  Konstant</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AktionValg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OpretFordringAktion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MFOpretFordringStruktur</w:t>
            </w:r>
          </w:p>
          <w:p w:rsidR="001F5901" w:rsidRPr="00C01B2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sidRPr="00C01B29">
              <w:rPr>
                <w:rFonts w:ascii="Arial" w:hAnsi="Arial" w:cs="Arial"/>
                <w:sz w:val="18"/>
              </w:rPr>
              <w:t>* OpretUnderfordringSamling *</w:t>
            </w:r>
          </w:p>
          <w:p w:rsidR="001F5901" w:rsidRPr="00C01B2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C01B29">
              <w:rPr>
                <w:rFonts w:ascii="Arial" w:hAnsi="Arial" w:cs="Arial"/>
                <w:sz w:val="18"/>
              </w:rPr>
              <w:tab/>
            </w:r>
            <w:r w:rsidRPr="00C01B29">
              <w:rPr>
                <w:rFonts w:ascii="Arial" w:hAnsi="Arial" w:cs="Arial"/>
                <w:sz w:val="18"/>
              </w:rPr>
              <w:tab/>
            </w:r>
            <w:r w:rsidRPr="00C01B29">
              <w:rPr>
                <w:rFonts w:ascii="Arial" w:hAnsi="Arial" w:cs="Arial"/>
                <w:sz w:val="18"/>
              </w:rPr>
              <w:tab/>
            </w:r>
            <w:r w:rsidRPr="00C01B29">
              <w:rPr>
                <w:rFonts w:ascii="Arial" w:hAnsi="Arial" w:cs="Arial"/>
                <w:sz w:val="18"/>
              </w:rPr>
              <w:tab/>
              <w:t>0{</w:t>
            </w:r>
          </w:p>
          <w:p w:rsidR="001F5901" w:rsidRPr="00C01B2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C01B29">
              <w:rPr>
                <w:rFonts w:ascii="Arial" w:hAnsi="Arial" w:cs="Arial"/>
                <w:sz w:val="18"/>
              </w:rPr>
              <w:tab/>
            </w:r>
            <w:r w:rsidRPr="00C01B29">
              <w:rPr>
                <w:rFonts w:ascii="Arial" w:hAnsi="Arial" w:cs="Arial"/>
                <w:sz w:val="18"/>
              </w:rPr>
              <w:tab/>
            </w:r>
            <w:r w:rsidRPr="00C01B29">
              <w:rPr>
                <w:rFonts w:ascii="Arial" w:hAnsi="Arial" w:cs="Arial"/>
                <w:sz w:val="18"/>
              </w:rPr>
              <w:tab/>
            </w:r>
            <w:r w:rsidRPr="00C01B29">
              <w:rPr>
                <w:rFonts w:ascii="Arial" w:hAnsi="Arial" w:cs="Arial"/>
                <w:sz w:val="18"/>
              </w:rPr>
              <w:tab/>
            </w:r>
            <w:r w:rsidRPr="00C01B29">
              <w:rPr>
                <w:rFonts w:ascii="Arial" w:hAnsi="Arial" w:cs="Arial"/>
                <w:sz w:val="18"/>
              </w:rPr>
              <w:tab/>
              <w:t>MFOpretFordringStruktur</w:t>
            </w:r>
          </w:p>
          <w:p w:rsidR="001F5901" w:rsidRPr="00C01B2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C01B29">
              <w:rPr>
                <w:rFonts w:ascii="Arial" w:hAnsi="Arial" w:cs="Arial"/>
                <w:sz w:val="18"/>
              </w:rPr>
              <w:tab/>
            </w:r>
            <w:r w:rsidRPr="00C01B29">
              <w:rPr>
                <w:rFonts w:ascii="Arial" w:hAnsi="Arial" w:cs="Arial"/>
                <w:sz w:val="18"/>
              </w:rPr>
              <w:tab/>
            </w:r>
            <w:r w:rsidRPr="00C01B29">
              <w:rPr>
                <w:rFonts w:ascii="Arial" w:hAnsi="Arial" w:cs="Arial"/>
                <w:sz w:val="18"/>
              </w:rPr>
              <w:tab/>
            </w:r>
            <w:r w:rsidRPr="00C01B29">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sidRPr="00136D7F">
              <w:rPr>
                <w:rFonts w:ascii="Arial" w:hAnsi="Arial" w:cs="Arial"/>
                <w:color w:val="FF0000"/>
                <w:sz w:val="18"/>
              </w:rPr>
              <w:t>MFOpretTransportStruktur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MFÆndrFordringStruktur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sidRPr="00136D7F">
              <w:rPr>
                <w:rFonts w:ascii="Arial" w:hAnsi="Arial" w:cs="Arial"/>
                <w:color w:val="FF0000"/>
                <w:sz w:val="18"/>
              </w:rPr>
              <w:t>MFÆndrTransportStruktur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MFNedskrivFordringStruktur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MFOpskrivFordringStruktur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MFTilbagekaldFordringStruktur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4B0079">
              <w:rPr>
                <w:rFonts w:ascii="Arial" w:hAnsi="Arial" w:cs="Arial"/>
                <w:i/>
                <w:color w:val="FF0000"/>
                <w:sz w:val="18"/>
              </w:rPr>
              <w:t>StyretFiloverførselSendAnmod_I</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StyretFiloverførselServiceQName</w:t>
            </w: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StyretFiloverførselBeskedQName</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4B0079">
              <w:rPr>
                <w:rFonts w:ascii="Arial" w:hAnsi="Arial" w:cs="Arial"/>
                <w:i/>
                <w:color w:val="FF0000"/>
                <w:sz w:val="18"/>
              </w:rPr>
              <w:t>StyretFiloverførselSendAfslut_I</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StyretFiloverførselServiceQName</w:t>
            </w: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StyretFiloverførselBeskedQName</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4B0079">
              <w:rPr>
                <w:rFonts w:ascii="Arial" w:hAnsi="Arial" w:cs="Arial"/>
                <w:i/>
                <w:color w:val="FF0000"/>
                <w:sz w:val="18"/>
              </w:rPr>
              <w:t>StyretFiloverførselModtagAnmod_I</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StyretFiloverførselServiceQName</w:t>
            </w: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StyretFiloverførselBeskedQName</w:t>
            </w: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StyretFiloverførselDownloadURL</w:t>
            </w: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StyretFiloverførselBrugerNavn</w:t>
            </w: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StyretFiloverførselPassword</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4B0079">
              <w:rPr>
                <w:rFonts w:ascii="Arial" w:hAnsi="Arial" w:cs="Arial"/>
                <w:i/>
                <w:color w:val="FF0000"/>
                <w:sz w:val="18"/>
              </w:rPr>
              <w:t>StyretFiloverførselModtagAfslut_I</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StyretFiloverførselServiceQName</w:t>
            </w: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StyretFiloverførselBeskedQName</w:t>
            </w:r>
          </w:p>
        </w:tc>
      </w:tr>
      <w:tr w:rsidR="001F5901" w:rsidTr="001F5901">
        <w:trPr>
          <w:trHeight w:val="283"/>
        </w:trPr>
        <w:tc>
          <w:tcPr>
            <w:tcW w:w="10345" w:type="dxa"/>
            <w:gridSpan w:val="6"/>
            <w:shd w:val="clear" w:color="auto" w:fill="FFFFFF"/>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1F5901" w:rsidTr="001F5901">
        <w:trPr>
          <w:trHeight w:val="283"/>
        </w:trPr>
        <w:tc>
          <w:tcPr>
            <w:tcW w:w="10345" w:type="dxa"/>
            <w:gridSpan w:val="6"/>
            <w:shd w:val="clear" w:color="auto" w:fill="FFFFFF"/>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MFFordringIndberet_O</w:t>
            </w:r>
          </w:p>
        </w:tc>
      </w:tr>
      <w:tr w:rsidR="001F5901" w:rsidTr="001F5901">
        <w:trPr>
          <w:trHeight w:val="283"/>
        </w:trPr>
        <w:tc>
          <w:tcPr>
            <w:tcW w:w="10345" w:type="dxa"/>
            <w:gridSpan w:val="6"/>
            <w:shd w:val="clear" w:color="auto" w:fill="FFFFFF"/>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FordringInfo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FordringhaverSystemIDStruktur</w:t>
            </w:r>
            <w:r w:rsidR="00E94804">
              <w:rPr>
                <w:rFonts w:ascii="Arial" w:hAnsi="Arial" w:cs="Arial"/>
                <w:sz w:val="18"/>
              </w:rPr>
              <w:t xml:space="preserve"> = Konstant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MFLeveranceID</w:t>
            </w:r>
            <w:r w:rsidR="00E94804">
              <w:rPr>
                <w:rFonts w:ascii="Arial" w:hAnsi="Arial" w:cs="Arial"/>
                <w:sz w:val="18"/>
              </w:rPr>
              <w:t xml:space="preserve"> – Teknisk ID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FordringAktionStatusSamling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MFAktionStruktur</w:t>
            </w:r>
            <w:r w:rsidR="00E94804">
              <w:rPr>
                <w:rFonts w:ascii="Arial" w:hAnsi="Arial" w:cs="Arial"/>
                <w:sz w:val="18"/>
              </w:rPr>
              <w:t xml:space="preserv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4B0079">
              <w:rPr>
                <w:rFonts w:ascii="Arial" w:hAnsi="Arial" w:cs="Arial"/>
                <w:i/>
                <w:color w:val="FF0000"/>
                <w:sz w:val="18"/>
              </w:rPr>
              <w:t>StyretFiloverførselSendAnmod_O</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StyretFiloverførselServiceQName</w:t>
            </w: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StyretFiloverførselBeskedQName</w:t>
            </w: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StyretFiloverførselUploadURL</w:t>
            </w: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StyretFiloverførselBrugerNavn</w:t>
            </w: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StyretFiloverførselPassword</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4B0079">
              <w:rPr>
                <w:rFonts w:ascii="Arial" w:hAnsi="Arial" w:cs="Arial"/>
                <w:i/>
                <w:color w:val="FF0000"/>
                <w:sz w:val="18"/>
              </w:rPr>
              <w:t>StyretFiloverførselSendAfslut_O</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StyretFiloverførselServiceQName</w:t>
            </w: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StyretFiloverførselBeskedQName</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4B0079">
              <w:rPr>
                <w:rFonts w:ascii="Arial" w:hAnsi="Arial" w:cs="Arial"/>
                <w:i/>
                <w:color w:val="FF0000"/>
                <w:sz w:val="18"/>
              </w:rPr>
              <w:t>StyretFiloverførselModtagAnmod_O</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StyretFiloverførselServiceQName</w:t>
            </w: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StyretFiloverførselBeskedQName</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4B0079">
              <w:rPr>
                <w:rFonts w:ascii="Arial" w:hAnsi="Arial" w:cs="Arial"/>
                <w:i/>
                <w:color w:val="FF0000"/>
                <w:sz w:val="18"/>
              </w:rPr>
              <w:t>StyretFiloverførselModtagAfslut_O</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StyretFiloverførselServiceQName</w:t>
            </w: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StyretFiloverførselBeskedQName</w:t>
            </w:r>
          </w:p>
        </w:tc>
      </w:tr>
      <w:tr w:rsidR="001F5901" w:rsidTr="001F5901">
        <w:trPr>
          <w:trHeight w:val="283"/>
        </w:trPr>
        <w:tc>
          <w:tcPr>
            <w:tcW w:w="10345" w:type="dxa"/>
            <w:gridSpan w:val="6"/>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1F5901" w:rsidTr="001F5901">
        <w:trPr>
          <w:trHeight w:val="283"/>
        </w:trPr>
        <w:tc>
          <w:tcPr>
            <w:tcW w:w="10345" w:type="dxa"/>
            <w:gridSpan w:val="6"/>
            <w:shd w:val="clear" w:color="auto" w:fill="FFFFFF"/>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1F5901" w:rsidTr="001F5901">
        <w:trPr>
          <w:trHeight w:val="283"/>
        </w:trPr>
        <w:tc>
          <w:tcPr>
            <w:tcW w:w="10345" w:type="dxa"/>
            <w:gridSpan w:val="6"/>
            <w:shd w:val="clear" w:color="auto" w:fill="FFFFFF"/>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MFLeveranceID er allerede behandlet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171</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MFLeveranceID) par allerede er behandlet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 MFLeveranceID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dokumentfiler i leverancen end tilladt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175</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kan ikke behandles da antallet af </w:t>
            </w:r>
            <w:proofErr w:type="gramStart"/>
            <w:r>
              <w:rPr>
                <w:rFonts w:ascii="Arial" w:hAnsi="Arial" w:cs="Arial"/>
                <w:sz w:val="18"/>
              </w:rPr>
              <w:t>dokumentfiler overstiger</w:t>
            </w:r>
            <w:proofErr w:type="gramEnd"/>
            <w:r>
              <w:rPr>
                <w:rFonts w:ascii="Arial" w:hAnsi="Arial" w:cs="Arial"/>
                <w:sz w:val="18"/>
              </w:rPr>
              <w:t xml:space="preserve"> grænsen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dokumentfiler, MF</w:t>
            </w:r>
            <w:proofErr w:type="gramStart"/>
            <w:r>
              <w:rPr>
                <w:rFonts w:ascii="Arial" w:hAnsi="Arial" w:cs="Arial"/>
                <w:sz w:val="18"/>
              </w:rPr>
              <w:t>.DOKUMENT</w:t>
            </w:r>
            <w:proofErr w:type="gramEnd"/>
            <w:r>
              <w:rPr>
                <w:rFonts w:ascii="Arial" w:hAnsi="Arial" w:cs="Arial"/>
                <w:sz w:val="18"/>
              </w:rPr>
              <w:t>.MAXANTAL</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fordring aktioner i leverancen end tilladt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176</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antallet af fordringaktioner overstiger grænsen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aktioner, MF</w:t>
            </w:r>
            <w:proofErr w:type="gramStart"/>
            <w:r>
              <w:rPr>
                <w:rFonts w:ascii="Arial" w:hAnsi="Arial" w:cs="Arial"/>
                <w:sz w:val="18"/>
              </w:rPr>
              <w:t>.AKTION</w:t>
            </w:r>
            <w:proofErr w:type="gramEnd"/>
            <w:r>
              <w:rPr>
                <w:rFonts w:ascii="Arial" w:hAnsi="Arial" w:cs="Arial"/>
                <w:sz w:val="18"/>
              </w:rPr>
              <w:t>.MAXANTAL</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Mulige afvisningsnumre i MFAktionAfvistStruktur ***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MFAktionAfvistStruktur for en beskrivelse af fejlnumre der kan returneres for de enkelte fordringaktioner der indberettes.</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F5901" w:rsidSect="001F5901">
          <w:headerReference w:type="even" r:id="rId9"/>
          <w:headerReference w:type="default" r:id="rId10"/>
          <w:footerReference w:type="even" r:id="rId11"/>
          <w:footerReference w:type="default" r:id="rId12"/>
          <w:headerReference w:type="first" r:id="rId13"/>
          <w:footerReference w:type="first" r:id="rId14"/>
          <w:pgSz w:w="11906" w:h="16838"/>
          <w:pgMar w:top="567" w:right="567" w:bottom="567" w:left="1134" w:header="283" w:footer="708" w:gutter="0"/>
          <w:cols w:space="708"/>
          <w:docGrid w:linePitch="360"/>
        </w:sect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C00000"/>
              </w:rPr>
            </w:pPr>
            <w:r w:rsidRPr="00896641">
              <w:rPr>
                <w:rFonts w:ascii="Arial" w:hAnsi="Arial" w:cs="Arial"/>
                <w:color w:val="C00000"/>
              </w:rPr>
              <w:t>AlternativKontaktReferenceStruktur</w:t>
            </w:r>
          </w:p>
        </w:tc>
      </w:tr>
      <w:tr w:rsidR="001F5901" w:rsidTr="001F5901">
        <w:tc>
          <w:tcPr>
            <w:tcW w:w="10345" w:type="dxa"/>
            <w:vAlign w:val="center"/>
          </w:tcPr>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896641">
              <w:rPr>
                <w:rFonts w:ascii="Arial" w:hAnsi="Arial" w:cs="Arial"/>
                <w:color w:val="C00000"/>
                <w:sz w:val="18"/>
              </w:rPr>
              <w:t>AlternativKontaktReferenceType</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896641">
              <w:rPr>
                <w:rFonts w:ascii="Arial" w:hAnsi="Arial" w:cs="Arial"/>
                <w:color w:val="C00000"/>
                <w:sz w:val="18"/>
              </w:rPr>
              <w:t>AlternativKontaktReferenceTekst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896641">
              <w:rPr>
                <w:rFonts w:ascii="Arial" w:hAnsi="Arial" w:cs="Arial"/>
                <w:color w:val="C00000"/>
                <w:sz w:val="18"/>
              </w:rPr>
              <w:t>(LandKode)</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896641">
              <w:rPr>
                <w:rFonts w:ascii="Arial" w:hAnsi="Arial" w:cs="Arial"/>
                <w:color w:val="FF0000"/>
              </w:rPr>
              <w:t>EFIAlternativKontaktStruktur</w:t>
            </w:r>
          </w:p>
        </w:tc>
      </w:tr>
      <w:tr w:rsidR="001F5901" w:rsidTr="001F5901">
        <w:tc>
          <w:tcPr>
            <w:tcW w:w="10345" w:type="dxa"/>
            <w:vAlign w:val="center"/>
          </w:tcPr>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AlternativKontaktNavn</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AlternativKontaktType</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 Nationalitet *</w:t>
            </w:r>
            <w:r w:rsidRPr="00896641">
              <w:rPr>
                <w:rFonts w:ascii="Arial" w:hAnsi="Arial" w:cs="Arial"/>
                <w:color w:val="FF0000"/>
                <w:sz w:val="18"/>
              </w:rPr>
              <w:tab/>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LandKode</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(AlternativKontaktBemærkning)</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 AlternativKontaktHenvisningNummer *</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AlternativKontaktID</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 PersonOplysninger *</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(CivilstandKode)</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(AlternativKontaktPersonFødselDato)</w:t>
            </w:r>
            <w:r w:rsidRPr="00896641">
              <w:rPr>
                <w:rFonts w:ascii="Arial" w:hAnsi="Arial" w:cs="Arial"/>
                <w:color w:val="FF0000"/>
                <w:sz w:val="18"/>
              </w:rPr>
              <w:tab/>
            </w:r>
            <w:r w:rsidRPr="00896641">
              <w:rPr>
                <w:rFonts w:ascii="Arial" w:hAnsi="Arial" w:cs="Arial"/>
                <w:color w:val="FF0000"/>
                <w:sz w:val="18"/>
              </w:rPr>
              <w:tab/>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AlternativKontaktPersonKøn</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AlternativKontaktPersonNavnAdresseBeskyttelseMarkering</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(PersonStatusDødsfaldDato)</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 AlternativKontaktReferenceStrukturListe *</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0{</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AlternativKontaktReferenceStruktur</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 EmailListe *</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0{</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 Email *</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EmailAdresseEmail</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AlternativEmailForholdPrimærMarkering</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 TelefonListe *</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0{</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 Telefon *</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TelefonUdenlandskNummer</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AlternativTelefonForholdPrimærMarkering</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 FaxListe *</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0{</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 Fax *</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FaxUdlandNummer</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AlternativFaxForholdPrimærMarkering</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 Adresse *</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AlternativAdresseAdresseLinie1</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(AlternativAdresseAdresseLinie2)</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(AlternativAdresseAdresseLinie3)</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(AlternativAdresseAdresseLinie4)</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(AlternativAdresseAdresseLinie5)</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(AlternativAdresseAdresseLinie6)</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(AlternativAdresseAdresseLinie7)</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(LandKode)</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EFIAlternativKontaktStruktur anvendes af fordringhaver til at identificere eller oprette en udenlandsk kunde (en alternativ kontakt), når fordringhaver ikke kender et eksisterende AlternativKontaktID.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tre mulige udfald af at indberette en fordring med </w:t>
            </w:r>
            <w:proofErr w:type="gramStart"/>
            <w:r>
              <w:rPr>
                <w:rFonts w:ascii="Arial" w:hAnsi="Arial" w:cs="Arial"/>
                <w:sz w:val="18"/>
              </w:rPr>
              <w:t>en hæfter</w:t>
            </w:r>
            <w:proofErr w:type="gramEnd"/>
            <w:r>
              <w:rPr>
                <w:rFonts w:ascii="Arial" w:hAnsi="Arial" w:cs="Arial"/>
                <w:sz w:val="18"/>
              </w:rPr>
              <w:t xml:space="preserve"> angivet med EFIAlternativKontaktStruktur: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Eksisterende kunde identificeret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et unikt match mellem de indsendte oplysninger og en eksisterende kunde.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Unikt</w:t>
            </w:r>
            <w:proofErr w:type="gramEnd"/>
            <w:r>
              <w:rPr>
                <w:rFonts w:ascii="Arial" w:hAnsi="Arial" w:cs="Arial"/>
                <w:sz w:val="18"/>
              </w:rPr>
              <w:t xml:space="preserve"> match kræver at der indsendes mindst en AlternativKontaktReference og at den første AlternativKontaktReference samt de øvrige indsendte oplysninger matcher en AlternativKontakt.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nu være identificeret som en AKR kunde medmindre AKR har en henvisning til et CPR eller SE nummer.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kan hentes med MFFordringKvittering service.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AlternativKontakt oprettet på baggrund af de indsendte oplysninger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potentielle match mellem de indsendte oplysninger (udover alternativ kontakt referencer) og en eksisterende kunde. Oprettelse kræver at der indsendes mindst en AlternativKontaktReference.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blive oprettet som en AlternativKontakt i AKR.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kan hentes med MFFordringKvittering service.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Sagsbehandling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Kriterierne for automatisk identifikation eller oprettelse er ikke opfyldt, dvs. der er flere potentielle </w:t>
            </w:r>
            <w:proofErr w:type="gramStart"/>
            <w:r>
              <w:rPr>
                <w:rFonts w:ascii="Arial" w:hAnsi="Arial" w:cs="Arial"/>
                <w:sz w:val="18"/>
              </w:rPr>
              <w:t>match</w:t>
            </w:r>
            <w:proofErr w:type="gramEnd"/>
            <w:r>
              <w:rPr>
                <w:rFonts w:ascii="Arial" w:hAnsi="Arial" w:cs="Arial"/>
                <w:sz w:val="18"/>
              </w:rPr>
              <w:t xml:space="preserve"> mellem de indsendte oplysninger og eksisterende kunder. En sagsbehandlingsopgave startes inden fordring kan oprettes. Sagsbehandler kan manuelt oprette og redigere i AKR. Efter endt sagsbehandling kan kunden være identificeret eller oprettet eller fordringen kan være afvist af sagsbehandler. En kunde indsendt uden AlternativKontaktReference vil altid medføre sagsbehandling.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eller afvisningen kan hentes med MFFordringKvittering service.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Udeståender: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Det er ikke endelig afklaret om EFI/DMI kunder i AKR holdes adskilt fra DMR kunder i AKR (ÆA 72). Et adskilt design medfører at samme kunde kan oprettes flere gange med efterfølgende vedligeholdelelses udfordring, hvis MF skal kopiere en evt. DMR kunde som EFI/DMI kunde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AlternativKontaktType værdier er ikke dokumenteret fra AKR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Karl: Skal adresse altid kræves? </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Karl: Skal MF kræve mindst en alternativkontaktreference uanset hvad (akr gør ikke).</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1F5901" w:rsidTr="001F5901">
        <w:tc>
          <w:tcPr>
            <w:tcW w:w="10345" w:type="dxa"/>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r w:rsidR="00F932CA">
              <w:rPr>
                <w:rFonts w:ascii="Arial" w:hAnsi="Arial" w:cs="Arial"/>
                <w:sz w:val="18"/>
              </w:rPr>
              <w:t xml:space="preserve"> = DMO</w:t>
            </w:r>
            <w:proofErr w:type="gramStart"/>
            <w:r w:rsidR="00F932CA">
              <w:rPr>
                <w:rFonts w:ascii="Arial" w:hAnsi="Arial" w:cs="Arial"/>
                <w:sz w:val="18"/>
              </w:rPr>
              <w:t>.KundeNummer</w:t>
            </w:r>
            <w:proofErr w:type="gramEnd"/>
            <w:r w:rsidR="00F932CA">
              <w:rPr>
                <w:rFonts w:ascii="Arial" w:hAnsi="Arial" w:cs="Arial"/>
                <w:sz w:val="18"/>
              </w:rPr>
              <w:t xml:space="preserve"> hvor DMO.KundeType = CPR-Person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r w:rsidR="00F932CA">
              <w:rPr>
                <w:rFonts w:ascii="Arial" w:hAnsi="Arial" w:cs="Arial"/>
                <w:sz w:val="18"/>
              </w:rPr>
              <w:t xml:space="preserve"> = DMO</w:t>
            </w:r>
            <w:proofErr w:type="gramStart"/>
            <w:r w:rsidR="00F932CA">
              <w:rPr>
                <w:rFonts w:ascii="Arial" w:hAnsi="Arial" w:cs="Arial"/>
                <w:sz w:val="18"/>
              </w:rPr>
              <w:t>.KundeNummer</w:t>
            </w:r>
            <w:proofErr w:type="gramEnd"/>
            <w:r w:rsidR="00F932CA">
              <w:rPr>
                <w:rFonts w:ascii="Arial" w:hAnsi="Arial" w:cs="Arial"/>
                <w:sz w:val="18"/>
              </w:rPr>
              <w:t xml:space="preserve"> hvor DMO.KundeType = SE-Virksomhed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r w:rsidR="00F932CA">
              <w:rPr>
                <w:rFonts w:ascii="Arial" w:hAnsi="Arial" w:cs="Arial"/>
                <w:sz w:val="18"/>
              </w:rPr>
              <w:t xml:space="preserve"> = DMO</w:t>
            </w:r>
            <w:proofErr w:type="gramStart"/>
            <w:r w:rsidR="00F932CA">
              <w:rPr>
                <w:rFonts w:ascii="Arial" w:hAnsi="Arial" w:cs="Arial"/>
                <w:sz w:val="18"/>
              </w:rPr>
              <w:t>.KundeNummer</w:t>
            </w:r>
            <w:proofErr w:type="gramEnd"/>
            <w:r w:rsidR="00F932CA">
              <w:rPr>
                <w:rFonts w:ascii="Arial" w:hAnsi="Arial" w:cs="Arial"/>
                <w:sz w:val="18"/>
              </w:rPr>
              <w:t xml:space="preserve"> hvor DMO.KundeType =  AKR-??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1F5901" w:rsidTr="001F5901">
        <w:tc>
          <w:tcPr>
            <w:tcW w:w="10345" w:type="dxa"/>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r w:rsidR="00F932CA">
              <w:rPr>
                <w:rFonts w:ascii="Arial" w:hAnsi="Arial" w:cs="Arial"/>
                <w:sz w:val="18"/>
              </w:rPr>
              <w:t xml:space="preserve"> = DMO</w:t>
            </w:r>
            <w:proofErr w:type="gramStart"/>
            <w:r w:rsidR="00F932CA">
              <w:rPr>
                <w:rFonts w:ascii="Arial" w:hAnsi="Arial" w:cs="Arial"/>
                <w:sz w:val="18"/>
              </w:rPr>
              <w:t>.ValutaOplysningKode</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r w:rsidR="00F932CA">
              <w:rPr>
                <w:rFonts w:ascii="Arial" w:hAnsi="Arial" w:cs="Arial"/>
                <w:sz w:val="18"/>
              </w:rPr>
              <w:t xml:space="preserve"> = OpKrævningFordringBeløb</w:t>
            </w:r>
          </w:p>
          <w:p w:rsidR="001F5901" w:rsidRPr="00F932C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F932CA">
              <w:rPr>
                <w:rFonts w:ascii="Arial" w:hAnsi="Arial" w:cs="Arial"/>
                <w:color w:val="C00000"/>
                <w:sz w:val="18"/>
              </w:rPr>
              <w:t>(DMIFordringBeløbDKK)</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FordringOprindeligBeløbStruktur</w:t>
            </w:r>
          </w:p>
        </w:tc>
      </w:tr>
      <w:tr w:rsidR="001F5901" w:rsidTr="001F5901">
        <w:tc>
          <w:tcPr>
            <w:tcW w:w="10345" w:type="dxa"/>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r w:rsidR="00F932CA">
              <w:rPr>
                <w:rFonts w:ascii="Arial" w:hAnsi="Arial" w:cs="Arial"/>
                <w:sz w:val="18"/>
              </w:rPr>
              <w:t xml:space="preserve"> = DMO</w:t>
            </w:r>
            <w:proofErr w:type="gramStart"/>
            <w:r w:rsidR="00F932CA">
              <w:rPr>
                <w:rFonts w:ascii="Arial" w:hAnsi="Arial" w:cs="Arial"/>
                <w:sz w:val="18"/>
              </w:rPr>
              <w:t>.ValutaOplysningKode</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EFIFordringOprindeligBeløb</w:t>
            </w:r>
            <w:r w:rsidR="00F932CA">
              <w:rPr>
                <w:rFonts w:ascii="Arial" w:hAnsi="Arial" w:cs="Arial"/>
                <w:sz w:val="18"/>
              </w:rPr>
              <w:t xml:space="preserve"> = OpKrævningFordringBeløb</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932CA">
              <w:rPr>
                <w:rFonts w:ascii="Arial" w:hAnsi="Arial" w:cs="Arial"/>
                <w:color w:val="C00000"/>
                <w:sz w:val="18"/>
              </w:rPr>
              <w:t>EFIFordringOprindeligBeløbDKK)</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 Ved indberetning skal det beregnede felt EFIFordringOprindeligBeløbDKK ikke angives.</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Default="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1" w:author="Poul V Madsen" w:date="2012-05-22T10:31:00Z"/>
                <w:rFonts w:ascii="Arial" w:hAnsi="Arial" w:cs="Arial"/>
              </w:rPr>
            </w:pPr>
            <w:r>
              <w:rPr>
                <w:rFonts w:ascii="Arial" w:hAnsi="Arial" w:cs="Arial"/>
              </w:rPr>
              <w:t>FordringPeriodeStruktur</w:t>
            </w:r>
            <w:ins w:id="2" w:author="Poul V Madsen" w:date="2012-05-16T09:48:00Z">
              <w:r w:rsidR="00636423">
                <w:rPr>
                  <w:rFonts w:ascii="Arial" w:hAnsi="Arial" w:cs="Arial"/>
                </w:rPr>
                <w:t xml:space="preserve"> </w:t>
              </w:r>
            </w:ins>
          </w:p>
          <w:p w:rsidR="00166378" w:rsidRDefault="00166378" w:rsidP="00166378">
            <w:pPr>
              <w:rPr>
                <w:ins w:id="3" w:author="Poul V Madsen" w:date="2012-05-22T10:31:00Z"/>
                <w:color w:val="1F497D"/>
              </w:rPr>
            </w:pPr>
            <w:ins w:id="4" w:author="Poul V Madsen" w:date="2012-05-22T10:31:00Z">
              <w:r>
                <w:rPr>
                  <w:color w:val="1F497D"/>
                </w:rPr>
                <w:t xml:space="preserve">Bemærk følgende regel skal anvendes hvis DMO </w:t>
              </w:r>
            </w:ins>
            <w:ins w:id="5" w:author="Poul V Madsen" w:date="2012-05-22T10:33:00Z">
              <w:r>
                <w:rPr>
                  <w:color w:val="1F497D"/>
                </w:rPr>
                <w:t>har</w:t>
              </w:r>
            </w:ins>
            <w:ins w:id="6" w:author="Poul V Madsen" w:date="2012-05-22T10:31:00Z">
              <w:r>
                <w:rPr>
                  <w:color w:val="1F497D"/>
                </w:rPr>
                <w:t xml:space="preserve"> periode start og slut datoer.</w:t>
              </w:r>
            </w:ins>
          </w:p>
          <w:p w:rsidR="00166378" w:rsidRDefault="00166378" w:rsidP="00166378">
            <w:pPr>
              <w:rPr>
                <w:ins w:id="7" w:author="Poul V Madsen" w:date="2012-05-22T10:31:00Z"/>
                <w:color w:val="1F497D"/>
              </w:rPr>
            </w:pPr>
            <w:ins w:id="8" w:author="Poul V Madsen" w:date="2012-05-22T10:31:00Z">
              <w:r>
                <w:rPr>
                  <w:color w:val="1F497D"/>
                </w:rPr>
                <w:t>Ved oversendelse hvor fordringens PeriodeDatoFra og PeriodeDatoTil er blanke:</w:t>
              </w:r>
            </w:ins>
          </w:p>
          <w:p w:rsidR="00166378" w:rsidRDefault="00166378" w:rsidP="00166378">
            <w:pPr>
              <w:pStyle w:val="Listeafsnit"/>
              <w:numPr>
                <w:ilvl w:val="0"/>
                <w:numId w:val="2"/>
              </w:numPr>
              <w:rPr>
                <w:ins w:id="9" w:author="Poul V Madsen" w:date="2012-05-22T10:31:00Z"/>
                <w:color w:val="1F497D"/>
              </w:rPr>
            </w:pPr>
            <w:ins w:id="10" w:author="Poul V Madsen" w:date="2012-05-22T10:34:00Z">
              <w:r>
                <w:rPr>
                  <w:rFonts w:ascii="Arial" w:hAnsi="Arial" w:cs="Arial"/>
                  <w:sz w:val="18"/>
                </w:rPr>
                <w:t>DMIFordringPeriodeFraDato</w:t>
              </w:r>
            </w:ins>
            <w:ins w:id="11" w:author="Poul V Madsen" w:date="2012-05-22T10:31:00Z">
              <w:r>
                <w:rPr>
                  <w:color w:val="1F497D"/>
                </w:rPr>
                <w:t xml:space="preserve"> = CPUDT (dato hvor fordringen er oprettet i databasen).</w:t>
              </w:r>
            </w:ins>
          </w:p>
          <w:p w:rsidR="00166378" w:rsidRDefault="00166378" w:rsidP="00166378">
            <w:pPr>
              <w:pStyle w:val="Listeafsnit"/>
              <w:numPr>
                <w:ilvl w:val="0"/>
                <w:numId w:val="2"/>
              </w:numPr>
              <w:rPr>
                <w:ins w:id="12" w:author="Poul V Madsen" w:date="2012-05-22T10:31:00Z"/>
                <w:color w:val="1F497D"/>
              </w:rPr>
            </w:pPr>
            <w:ins w:id="13" w:author="Poul V Madsen" w:date="2012-05-22T10:34:00Z">
              <w:r>
                <w:rPr>
                  <w:rFonts w:ascii="Arial" w:hAnsi="Arial" w:cs="Arial"/>
                  <w:sz w:val="18"/>
                </w:rPr>
                <w:t>DMIFordringPeriodeTilDato</w:t>
              </w:r>
              <w:r>
                <w:rPr>
                  <w:color w:val="1F497D"/>
                </w:rPr>
                <w:t xml:space="preserve"> </w:t>
              </w:r>
            </w:ins>
            <w:ins w:id="14" w:author="Poul V Madsen" w:date="2012-05-22T10:31:00Z">
              <w:r>
                <w:rPr>
                  <w:color w:val="1F497D"/>
                </w:rPr>
                <w:t>= CPUDT (dato hvor fordringen er oprettet i databasen).</w:t>
              </w:r>
            </w:ins>
          </w:p>
          <w:p w:rsidR="00166378" w:rsidRDefault="00166378" w:rsidP="00166378">
            <w:pPr>
              <w:rPr>
                <w:ins w:id="15" w:author="Poul V Madsen" w:date="2012-05-22T10:31:00Z"/>
                <w:color w:val="1F497D"/>
              </w:rPr>
            </w:pPr>
            <w:ins w:id="16" w:author="Poul V Madsen" w:date="2012-05-22T10:31:00Z">
              <w:r>
                <w:rPr>
                  <w:color w:val="1F497D"/>
                </w:rPr>
                <w:t>Internt i DMO laves der logik til fastsættelse af periode på renter, således at fordringen fødes med de samme dato’er som ligger i rentehistorikken.</w:t>
              </w:r>
            </w:ins>
          </w:p>
          <w:p w:rsidR="00166378" w:rsidRDefault="00166378" w:rsidP="00166378">
            <w:pPr>
              <w:rPr>
                <w:ins w:id="17" w:author="Poul V Madsen" w:date="2012-05-22T10:31:00Z"/>
                <w:color w:val="1F497D"/>
              </w:rPr>
            </w:pPr>
          </w:p>
          <w:p w:rsidR="00166378" w:rsidRDefault="00166378" w:rsidP="00166378">
            <w:pPr>
              <w:rPr>
                <w:ins w:id="18" w:author="Poul V Madsen" w:date="2012-05-22T10:31:00Z"/>
                <w:color w:val="1F497D"/>
              </w:rPr>
            </w:pPr>
            <w:ins w:id="19" w:author="Poul V Madsen" w:date="2012-05-22T10:31:00Z">
              <w:r>
                <w:rPr>
                  <w:color w:val="1F497D"/>
                </w:rPr>
                <w:t xml:space="preserve">Der er ikke noget tjek internt i DMO på at </w:t>
              </w:r>
            </w:ins>
            <w:ins w:id="20" w:author="Poul V Madsen" w:date="2012-05-22T10:34:00Z">
              <w:r>
                <w:rPr>
                  <w:rFonts w:ascii="Arial" w:hAnsi="Arial" w:cs="Arial"/>
                  <w:sz w:val="18"/>
                </w:rPr>
                <w:t>DMIFordringPeriodeTilDato</w:t>
              </w:r>
            </w:ins>
            <w:ins w:id="21" w:author="Poul V Madsen" w:date="2012-05-22T10:31:00Z">
              <w:r>
                <w:rPr>
                  <w:color w:val="1F497D"/>
                </w:rPr>
                <w:t xml:space="preserve"> og </w:t>
              </w:r>
            </w:ins>
            <w:ins w:id="22" w:author="Poul V Madsen" w:date="2012-05-22T10:34:00Z">
              <w:r>
                <w:rPr>
                  <w:rFonts w:ascii="Arial" w:hAnsi="Arial" w:cs="Arial"/>
                  <w:sz w:val="18"/>
                </w:rPr>
                <w:t>DMIFordringPeriodeTilDato</w:t>
              </w:r>
            </w:ins>
            <w:ins w:id="23" w:author="Poul V Madsen" w:date="2012-05-22T10:31:00Z">
              <w:r>
                <w:rPr>
                  <w:color w:val="1F497D"/>
                </w:rPr>
                <w:t xml:space="preserve"> ikke kan være den samme.</w:t>
              </w:r>
            </w:ins>
          </w:p>
          <w:p w:rsidR="00166378" w:rsidRPr="001F5901" w:rsidRDefault="001663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
        </w:tc>
      </w:tr>
      <w:tr w:rsidR="001F5901" w:rsidTr="001F5901">
        <w:tc>
          <w:tcPr>
            <w:tcW w:w="10345" w:type="dxa"/>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r w:rsidR="002731B0">
              <w:rPr>
                <w:rFonts w:ascii="Arial" w:hAnsi="Arial" w:cs="Arial"/>
                <w:sz w:val="18"/>
              </w:rPr>
              <w:t xml:space="preserve"> </w:t>
            </w:r>
            <w:proofErr w:type="gramStart"/>
            <w:r w:rsidR="002731B0">
              <w:rPr>
                <w:rFonts w:ascii="Arial" w:hAnsi="Arial" w:cs="Arial"/>
                <w:sz w:val="18"/>
              </w:rPr>
              <w:t>=  DMO</w:t>
            </w:r>
            <w:proofErr w:type="gramEnd"/>
            <w:r w:rsidR="002731B0">
              <w:rPr>
                <w:rFonts w:ascii="Arial" w:hAnsi="Arial" w:cs="Arial"/>
                <w:sz w:val="18"/>
              </w:rPr>
              <w:t>.</w:t>
            </w:r>
            <w:r w:rsidR="002731B0" w:rsidRPr="008A2A8D">
              <w:rPr>
                <w:rFonts w:ascii="Arial" w:hAnsi="Arial" w:cs="Arial"/>
                <w:sz w:val="18"/>
              </w:rPr>
              <w:t>OpkrævningFordringPeriodeFraDat</w:t>
            </w:r>
            <w:ins w:id="24" w:author="Poul V Madsen" w:date="2012-05-16T09:47:00Z">
              <w:r w:rsidR="00636423">
                <w:rPr>
                  <w:rFonts w:ascii="Arial" w:hAnsi="Arial" w:cs="Arial"/>
                  <w:sz w:val="18"/>
                </w:rPr>
                <w:t>o</w:t>
              </w:r>
            </w:ins>
            <w:del w:id="25" w:author="Poul V Madsen" w:date="2012-05-16T09:47:00Z">
              <w:r w:rsidR="002731B0" w:rsidRPr="008A2A8D" w:rsidDel="00636423">
                <w:rPr>
                  <w:rFonts w:ascii="Arial" w:hAnsi="Arial" w:cs="Arial"/>
                  <w:sz w:val="18"/>
                </w:rPr>
                <w:delText>o</w:delText>
              </w:r>
            </w:del>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r w:rsidR="002731B0">
              <w:rPr>
                <w:rFonts w:ascii="Arial" w:hAnsi="Arial" w:cs="Arial"/>
                <w:sz w:val="18"/>
              </w:rPr>
              <w:t xml:space="preserve"> </w:t>
            </w:r>
            <w:proofErr w:type="gramStart"/>
            <w:r w:rsidR="002731B0">
              <w:rPr>
                <w:rFonts w:ascii="Arial" w:hAnsi="Arial" w:cs="Arial"/>
                <w:sz w:val="18"/>
              </w:rPr>
              <w:t>=  DMO</w:t>
            </w:r>
            <w:proofErr w:type="gramEnd"/>
            <w:r w:rsidR="002731B0">
              <w:rPr>
                <w:rFonts w:ascii="Arial" w:hAnsi="Arial" w:cs="Arial"/>
                <w:sz w:val="18"/>
              </w:rPr>
              <w:t>.OpkrævningFordringPeriodeTil</w:t>
            </w:r>
            <w:r w:rsidR="002731B0" w:rsidRPr="008A2A8D">
              <w:rPr>
                <w:rFonts w:ascii="Arial" w:hAnsi="Arial" w:cs="Arial"/>
                <w:sz w:val="18"/>
              </w:rPr>
              <w:t>Dato</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2731B0">
              <w:rPr>
                <w:rFonts w:ascii="Arial" w:hAnsi="Arial" w:cs="Arial"/>
                <w:color w:val="C00000"/>
                <w:sz w:val="18"/>
              </w:rPr>
              <w:t>DMIFordringPeriodeType)</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som en fordring vedrører. Begge datoer er inklusive. PeriodeType er ren informativ tekst, f.eks. "Andet kvartal 2010" </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FordringhaverSystemIDStruktur</w:t>
            </w: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r w:rsidR="00136D7F">
              <w:rPr>
                <w:rFonts w:ascii="Arial" w:hAnsi="Arial" w:cs="Arial"/>
                <w:sz w:val="18"/>
              </w:rPr>
              <w:t xml:space="preserve"> =XXXXXXXX = Konstant SKAT SE-nr</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655E6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26" w:author="Poul V Madsen" w:date="2012-05-15T09:26:00Z"/>
                <w:rFonts w:ascii="Arial" w:hAnsi="Arial" w:cs="Arial"/>
              </w:rPr>
            </w:pPr>
            <w:r>
              <w:rPr>
                <w:rFonts w:ascii="Arial" w:hAnsi="Arial" w:cs="Arial"/>
              </w:rPr>
              <w:t>HovedFordringTilbagekaldÅrsagStruktur</w:t>
            </w:r>
          </w:p>
          <w:p w:rsidR="00655E62" w:rsidRPr="00655E62" w:rsidRDefault="00655E62"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ins w:id="27" w:author="Poul V Madsen" w:date="2012-05-15T09:29:00Z">
              <w:r>
                <w:rPr>
                  <w:rFonts w:ascii="Arial" w:hAnsi="Arial" w:cs="Arial"/>
                </w:rPr>
                <w:t>Hvis initering sker fra DMS, så ÅrsagKode default FEJL, gælder også manuel tilbagekaldelse</w:t>
              </w:r>
            </w:ins>
          </w:p>
        </w:tc>
      </w:tr>
      <w:tr w:rsidR="001F5901" w:rsidTr="001F5901">
        <w:tc>
          <w:tcPr>
            <w:tcW w:w="10345" w:type="dxa"/>
            <w:vAlign w:val="center"/>
          </w:tcPr>
          <w:p w:rsidR="001F5901" w:rsidRDefault="001F5901" w:rsidP="00273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HovedFordringTilbageÅrsagKode</w:t>
            </w:r>
            <w:r w:rsidR="002731B0">
              <w:rPr>
                <w:rFonts w:ascii="Arial" w:hAnsi="Arial" w:cs="Arial"/>
                <w:sz w:val="18"/>
              </w:rPr>
              <w:t xml:space="preserve"> = </w:t>
            </w:r>
            <w:r w:rsidR="002731B0" w:rsidRPr="00EC628E">
              <w:rPr>
                <w:rFonts w:ascii="Arial" w:hAnsi="Arial" w:cs="Arial"/>
                <w:color w:val="FF0000"/>
                <w:sz w:val="18"/>
              </w:rPr>
              <w:t>ANDN</w:t>
            </w:r>
            <w:r w:rsidR="002731B0">
              <w:rPr>
                <w:rFonts w:ascii="Arial" w:hAnsi="Arial" w:cs="Arial"/>
                <w:sz w:val="18"/>
              </w:rPr>
              <w:t>, BORD, FEJL, FSKI, HENS, KLAG</w:t>
            </w:r>
          </w:p>
          <w:p w:rsidR="004B0079" w:rsidRPr="00EC628E" w:rsidRDefault="001F5901" w:rsidP="004B00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sidRPr="00EC628E">
              <w:rPr>
                <w:rFonts w:ascii="Arial" w:hAnsi="Arial" w:cs="Arial"/>
                <w:sz w:val="18"/>
              </w:rPr>
              <w:t>HovedFordringTilbageÅrsagBegr</w:t>
            </w:r>
            <w:r w:rsidR="002731B0" w:rsidRPr="00EC628E">
              <w:rPr>
                <w:rFonts w:ascii="Arial" w:hAnsi="Arial" w:cs="Arial"/>
                <w:sz w:val="18"/>
              </w:rPr>
              <w:t xml:space="preserve">  </w:t>
            </w:r>
            <w:r w:rsidR="00A23896" w:rsidRPr="00EC628E">
              <w:rPr>
                <w:rFonts w:ascii="Arial" w:hAnsi="Arial" w:cs="Arial"/>
                <w:sz w:val="18"/>
              </w:rPr>
              <w:t>=</w:t>
            </w:r>
            <w:proofErr w:type="gramEnd"/>
            <w:r w:rsidR="00A23896" w:rsidRPr="00EC628E">
              <w:rPr>
                <w:rFonts w:ascii="Arial" w:hAnsi="Arial" w:cs="Arial"/>
                <w:sz w:val="18"/>
              </w:rPr>
              <w:t xml:space="preserve"> </w:t>
            </w:r>
            <w:r w:rsidR="00EC628E" w:rsidRPr="00EC628E">
              <w:rPr>
                <w:rFonts w:ascii="Arial" w:hAnsi="Arial" w:cs="Arial"/>
                <w:sz w:val="18"/>
              </w:rPr>
              <w:t>Sættes blank</w:t>
            </w:r>
            <w:r w:rsidR="00A23896" w:rsidRPr="00EC628E">
              <w:rPr>
                <w:rFonts w:ascii="Arial" w:hAnsi="Arial" w:cs="Arial"/>
                <w:sz w:val="18"/>
              </w:rPr>
              <w:t xml:space="preserve"> </w:t>
            </w:r>
          </w:p>
          <w:p w:rsidR="001F5901" w:rsidRPr="001F5901" w:rsidRDefault="001F5901" w:rsidP="00EC62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EC628E">
              <w:rPr>
                <w:rFonts w:ascii="Arial" w:hAnsi="Arial" w:cs="Arial"/>
                <w:color w:val="FF0000"/>
                <w:sz w:val="18"/>
              </w:rPr>
              <w:t>(HovedFordringTilbageÅrsagTekst)</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C00000"/>
              </w:rPr>
            </w:pPr>
            <w:r w:rsidRPr="002731B0">
              <w:rPr>
                <w:rFonts w:ascii="Arial" w:hAnsi="Arial" w:cs="Arial"/>
                <w:color w:val="C00000"/>
              </w:rPr>
              <w:t>HæftelseBegrænsetBeløbStruktur</w:t>
            </w:r>
          </w:p>
        </w:tc>
      </w:tr>
      <w:tr w:rsidR="001F5901" w:rsidTr="001F5901">
        <w:tc>
          <w:tcPr>
            <w:tcW w:w="10345" w:type="dxa"/>
            <w:vAlign w:val="center"/>
          </w:tcPr>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HæftelseBegrænsetBeløb</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ValutaKode</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(HæftelseBegrænsetBeløbDKK)</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C00000"/>
              </w:rPr>
            </w:pPr>
            <w:r w:rsidRPr="002731B0">
              <w:rPr>
                <w:rFonts w:ascii="Arial" w:hAnsi="Arial" w:cs="Arial"/>
                <w:color w:val="C00000"/>
              </w:rPr>
              <w:t>HæftelseBeløbStruktur</w:t>
            </w:r>
          </w:p>
        </w:tc>
      </w:tr>
      <w:tr w:rsidR="001F5901" w:rsidTr="001F5901">
        <w:tc>
          <w:tcPr>
            <w:tcW w:w="10345" w:type="dxa"/>
            <w:vAlign w:val="center"/>
          </w:tcPr>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ValutaKode</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HæftelseBeløb</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(HæftelseBeløbDKK)</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636423" w:rsidRDefault="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Change w:id="28" w:author="Poul V Madsen" w:date="2012-05-16T09:39:00Z">
                  <w:rPr>
                    <w:rFonts w:ascii="Arial" w:hAnsi="Arial" w:cs="Arial"/>
                    <w:color w:val="4BACC6" w:themeColor="accent5"/>
                  </w:rPr>
                </w:rPrChange>
              </w:rPr>
            </w:pPr>
            <w:r w:rsidRPr="00636423">
              <w:rPr>
                <w:rFonts w:ascii="Arial" w:hAnsi="Arial" w:cs="Arial"/>
                <w:rPrChange w:id="29" w:author="Poul V Madsen" w:date="2012-05-16T09:39:00Z">
                  <w:rPr>
                    <w:rFonts w:ascii="Arial" w:hAnsi="Arial" w:cs="Arial"/>
                    <w:color w:val="4BACC6" w:themeColor="accent5"/>
                  </w:rPr>
                </w:rPrChange>
              </w:rPr>
              <w:t>MFAktionAfvistStruktur</w:t>
            </w:r>
            <w:r w:rsidR="00EC628E" w:rsidRPr="00636423">
              <w:rPr>
                <w:rFonts w:ascii="Arial" w:hAnsi="Arial" w:cs="Arial"/>
                <w:rPrChange w:id="30" w:author="Poul V Madsen" w:date="2012-05-16T09:39:00Z">
                  <w:rPr>
                    <w:rFonts w:ascii="Arial" w:hAnsi="Arial" w:cs="Arial"/>
                    <w:color w:val="4BACC6" w:themeColor="accent5"/>
                  </w:rPr>
                </w:rPrChange>
              </w:rPr>
              <w:t xml:space="preserve"> </w:t>
            </w:r>
            <w:del w:id="31" w:author="Poul V Madsen" w:date="2012-05-16T09:39:00Z">
              <w:r w:rsidR="00EC628E" w:rsidRPr="00636423" w:rsidDel="00636423">
                <w:rPr>
                  <w:rFonts w:ascii="Arial" w:hAnsi="Arial" w:cs="Arial"/>
                  <w:rPrChange w:id="32" w:author="Poul V Madsen" w:date="2012-05-16T09:39:00Z">
                    <w:rPr>
                      <w:rFonts w:ascii="Arial" w:hAnsi="Arial" w:cs="Arial"/>
                      <w:color w:val="4BACC6" w:themeColor="accent5"/>
                    </w:rPr>
                  </w:rPrChange>
                </w:rPr>
                <w:delText>– Der udestående aftale omkring fejlhåndtering.</w:delText>
              </w:r>
            </w:del>
          </w:p>
        </w:tc>
      </w:tr>
      <w:tr w:rsidR="001F5901" w:rsidTr="001F5901">
        <w:tc>
          <w:tcPr>
            <w:tcW w:w="10345" w:type="dxa"/>
            <w:vAlign w:val="center"/>
          </w:tcPr>
          <w:p w:rsidR="00EC628E" w:rsidRPr="00636423"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Change w:id="33" w:author="Poul V Madsen" w:date="2012-05-16T09:39:00Z">
                  <w:rPr>
                    <w:rFonts w:ascii="Arial" w:hAnsi="Arial" w:cs="Arial"/>
                    <w:color w:val="4BACC6" w:themeColor="accent5"/>
                    <w:sz w:val="18"/>
                  </w:rPr>
                </w:rPrChange>
              </w:rPr>
            </w:pPr>
            <w:r w:rsidRPr="00636423">
              <w:rPr>
                <w:rFonts w:ascii="Arial" w:hAnsi="Arial" w:cs="Arial"/>
                <w:sz w:val="18"/>
                <w:rPrChange w:id="34" w:author="Poul V Madsen" w:date="2012-05-16T09:39:00Z">
                  <w:rPr>
                    <w:rFonts w:ascii="Arial" w:hAnsi="Arial" w:cs="Arial"/>
                    <w:color w:val="4BACC6" w:themeColor="accent5"/>
                    <w:sz w:val="18"/>
                  </w:rPr>
                </w:rPrChange>
              </w:rPr>
              <w:t>MFAktionAfvistNummer</w:t>
            </w:r>
            <w:r w:rsidR="008A4374" w:rsidRPr="00636423">
              <w:rPr>
                <w:rFonts w:ascii="Arial" w:hAnsi="Arial" w:cs="Arial"/>
                <w:sz w:val="18"/>
                <w:rPrChange w:id="35" w:author="Poul V Madsen" w:date="2012-05-16T09:39:00Z">
                  <w:rPr>
                    <w:rFonts w:ascii="Arial" w:hAnsi="Arial" w:cs="Arial"/>
                    <w:color w:val="4BACC6" w:themeColor="accent5"/>
                    <w:sz w:val="18"/>
                  </w:rPr>
                </w:rPrChange>
              </w:rPr>
              <w:t xml:space="preserve"> </w:t>
            </w:r>
          </w:p>
          <w:p w:rsidR="00EC628E" w:rsidRPr="00636423"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Change w:id="36" w:author="Poul V Madsen" w:date="2012-05-16T09:39:00Z">
                  <w:rPr>
                    <w:rFonts w:ascii="Arial" w:hAnsi="Arial" w:cs="Arial"/>
                    <w:color w:val="4BACC6" w:themeColor="accent5"/>
                    <w:sz w:val="18"/>
                  </w:rPr>
                </w:rPrChange>
              </w:rPr>
            </w:pPr>
            <w:r w:rsidRPr="00636423">
              <w:rPr>
                <w:rFonts w:ascii="Arial" w:hAnsi="Arial" w:cs="Arial"/>
                <w:sz w:val="18"/>
                <w:rPrChange w:id="37" w:author="Poul V Madsen" w:date="2012-05-16T09:39:00Z">
                  <w:rPr>
                    <w:rFonts w:ascii="Arial" w:hAnsi="Arial" w:cs="Arial"/>
                    <w:color w:val="4BACC6" w:themeColor="accent5"/>
                    <w:sz w:val="18"/>
                  </w:rPr>
                </w:rPrChange>
              </w:rPr>
              <w:t>MFAktionAfvistTekst</w:t>
            </w:r>
            <w:r w:rsidR="008A4374" w:rsidRPr="00636423">
              <w:rPr>
                <w:rFonts w:ascii="Arial" w:hAnsi="Arial" w:cs="Arial"/>
                <w:sz w:val="18"/>
                <w:rPrChange w:id="38" w:author="Poul V Madsen" w:date="2012-05-16T09:39:00Z">
                  <w:rPr>
                    <w:rFonts w:ascii="Arial" w:hAnsi="Arial" w:cs="Arial"/>
                    <w:color w:val="4BACC6" w:themeColor="accent5"/>
                    <w:sz w:val="18"/>
                  </w:rPr>
                </w:rPrChange>
              </w:rPr>
              <w:t xml:space="preserve"> </w:t>
            </w:r>
          </w:p>
          <w:p w:rsidR="001F5901" w:rsidRPr="00636423"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Change w:id="39" w:author="Poul V Madsen" w:date="2012-05-16T09:39:00Z">
                  <w:rPr>
                    <w:rFonts w:ascii="Arial" w:hAnsi="Arial" w:cs="Arial"/>
                    <w:color w:val="4BACC6" w:themeColor="accent5"/>
                    <w:sz w:val="18"/>
                  </w:rPr>
                </w:rPrChange>
              </w:rPr>
            </w:pPr>
            <w:r w:rsidRPr="00636423">
              <w:rPr>
                <w:rFonts w:ascii="Arial" w:hAnsi="Arial" w:cs="Arial"/>
                <w:sz w:val="18"/>
                <w:rPrChange w:id="40" w:author="Poul V Madsen" w:date="2012-05-16T09:39:00Z">
                  <w:rPr>
                    <w:rFonts w:ascii="Arial" w:hAnsi="Arial" w:cs="Arial"/>
                    <w:color w:val="4BACC6" w:themeColor="accent5"/>
                    <w:sz w:val="18"/>
                  </w:rPr>
                </w:rPrChange>
              </w:rPr>
              <w:t>MFAktionAfvistParamSamling *</w:t>
            </w:r>
          </w:p>
          <w:p w:rsidR="001F5901" w:rsidRPr="00636423"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Change w:id="41" w:author="Poul V Madsen" w:date="2012-05-16T09:39:00Z">
                  <w:rPr>
                    <w:rFonts w:ascii="Arial" w:hAnsi="Arial" w:cs="Arial"/>
                    <w:color w:val="4BACC6" w:themeColor="accent5"/>
                    <w:sz w:val="18"/>
                  </w:rPr>
                </w:rPrChange>
              </w:rPr>
            </w:pPr>
            <w:r w:rsidRPr="00636423">
              <w:rPr>
                <w:rFonts w:ascii="Arial" w:hAnsi="Arial" w:cs="Arial"/>
                <w:sz w:val="18"/>
                <w:rPrChange w:id="42" w:author="Poul V Madsen" w:date="2012-05-16T09:39:00Z">
                  <w:rPr>
                    <w:rFonts w:ascii="Arial" w:hAnsi="Arial" w:cs="Arial"/>
                    <w:color w:val="4BACC6" w:themeColor="accent5"/>
                    <w:sz w:val="18"/>
                  </w:rPr>
                </w:rPrChange>
              </w:rPr>
              <w:t>0 {</w:t>
            </w:r>
          </w:p>
          <w:p w:rsidR="00A23896" w:rsidRPr="00636423"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Change w:id="43" w:author="Poul V Madsen" w:date="2012-05-16T09:39:00Z">
                  <w:rPr>
                    <w:rFonts w:ascii="Arial" w:hAnsi="Arial" w:cs="Arial"/>
                    <w:color w:val="4BACC6" w:themeColor="accent5"/>
                    <w:sz w:val="18"/>
                  </w:rPr>
                </w:rPrChange>
              </w:rPr>
            </w:pPr>
            <w:r w:rsidRPr="00636423">
              <w:rPr>
                <w:rFonts w:ascii="Arial" w:hAnsi="Arial" w:cs="Arial"/>
                <w:sz w:val="18"/>
                <w:rPrChange w:id="44" w:author="Poul V Madsen" w:date="2012-05-16T09:39:00Z">
                  <w:rPr>
                    <w:rFonts w:ascii="Arial" w:hAnsi="Arial" w:cs="Arial"/>
                    <w:color w:val="4BACC6" w:themeColor="accent5"/>
                    <w:sz w:val="18"/>
                  </w:rPr>
                </w:rPrChange>
              </w:rPr>
              <w:tab/>
              <w:t>MFAktionAfvistParam</w:t>
            </w:r>
            <w:r w:rsidR="00A23896" w:rsidRPr="00636423">
              <w:rPr>
                <w:rFonts w:ascii="Arial" w:hAnsi="Arial" w:cs="Arial"/>
                <w:sz w:val="18"/>
                <w:rPrChange w:id="45" w:author="Poul V Madsen" w:date="2012-05-16T09:39:00Z">
                  <w:rPr>
                    <w:rFonts w:ascii="Arial" w:hAnsi="Arial" w:cs="Arial"/>
                    <w:color w:val="4BACC6" w:themeColor="accent5"/>
                    <w:sz w:val="18"/>
                  </w:rPr>
                </w:rPrChange>
              </w:rPr>
              <w:t xml:space="preserve">. </w:t>
            </w:r>
          </w:p>
          <w:p w:rsidR="001F5901" w:rsidRPr="00636423"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Change w:id="46" w:author="Poul V Madsen" w:date="2012-05-16T09:39:00Z">
                  <w:rPr>
                    <w:rFonts w:ascii="Arial" w:hAnsi="Arial" w:cs="Arial"/>
                    <w:color w:val="4BACC6" w:themeColor="accent5"/>
                    <w:sz w:val="18"/>
                  </w:rPr>
                </w:rPrChange>
              </w:rPr>
            </w:pPr>
            <w:r w:rsidRPr="00636423">
              <w:rPr>
                <w:rFonts w:ascii="Arial" w:hAnsi="Arial" w:cs="Arial"/>
                <w:sz w:val="18"/>
                <w:rPrChange w:id="47" w:author="Poul V Madsen" w:date="2012-05-16T09:39:00Z">
                  <w:rPr>
                    <w:rFonts w:ascii="Arial" w:hAnsi="Arial" w:cs="Arial"/>
                    <w:color w:val="4BACC6" w:themeColor="accent5"/>
                    <w:sz w:val="18"/>
                  </w:rPr>
                </w:rPrChange>
              </w:rPr>
              <w:t>}</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Udfyldes for en fordringaktion der returneres med MFAktionStatusKode = AFVIST.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er modelleret på samme måde som fejl og advis i HovedOplysningerSvar men er eksplicit begrebsmodelleret af hensyn til den fælles model for asynkron behandling mellem MFFordringIndberet og MFKvitteringHent, samt udstilling som OIO services.</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Følgende liste angiver de mulige værdier: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Fordringhaveraftale findes ikke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002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Kunde der er angivet findes ikke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005</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 der ønskes opdateret findes ikke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008</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 årsagskode for opskriv/nedskriv/tilbagekald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FordringNedskrivningÅrsagKode | FordringOpskrivningÅrsagKode | HovedFordringTilbagekaldÅrsagStruktur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er afregnet og kan ikke tilbagekaldes med årsagskoden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012</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HovedFordringTilbagekaldÅrsagStruktur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Ugyldigt skifte af Fordringart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013</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4B0BFC"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BFC">
              <w:rPr>
                <w:rFonts w:ascii="Arial" w:hAnsi="Arial" w:cs="Arial"/>
                <w:color w:val="FF0000"/>
                <w:sz w:val="18"/>
              </w:rPr>
              <w:t>Afvist årsag: Validering af hvorvidt Transportfordring må opdateres</w:t>
            </w:r>
          </w:p>
          <w:p w:rsidR="001F5901" w:rsidRPr="004B0BFC"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BFC">
              <w:rPr>
                <w:rFonts w:ascii="Arial" w:hAnsi="Arial" w:cs="Arial"/>
                <w:color w:val="FF0000"/>
                <w:sz w:val="18"/>
              </w:rPr>
              <w:t>MFAktionAfvistNummer: 014</w:t>
            </w:r>
          </w:p>
          <w:p w:rsidR="001F5901" w:rsidRPr="004B0BFC"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BFC">
              <w:rPr>
                <w:rFonts w:ascii="Arial" w:hAnsi="Arial" w:cs="Arial"/>
                <w:color w:val="FF0000"/>
                <w:sz w:val="18"/>
              </w:rPr>
              <w:t>MFAktionAfvistParamSamling: MFAktionID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4B0BFC"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BFC">
              <w:rPr>
                <w:rFonts w:ascii="Arial" w:hAnsi="Arial" w:cs="Arial"/>
                <w:color w:val="FF0000"/>
                <w:sz w:val="18"/>
              </w:rPr>
              <w:t xml:space="preserve">Afvist årsag: Transportfordring må ikke være Hovedfordring </w:t>
            </w:r>
          </w:p>
          <w:p w:rsidR="001F5901" w:rsidRPr="004B0BFC"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BFC">
              <w:rPr>
                <w:rFonts w:ascii="Arial" w:hAnsi="Arial" w:cs="Arial"/>
                <w:color w:val="FF0000"/>
                <w:sz w:val="18"/>
              </w:rPr>
              <w:t>MFAktionAfvistNummer: 015</w:t>
            </w:r>
          </w:p>
          <w:p w:rsidR="001F5901" w:rsidRPr="004B0BFC"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BFC">
              <w:rPr>
                <w:rFonts w:ascii="Arial" w:hAnsi="Arial" w:cs="Arial"/>
                <w:color w:val="FF0000"/>
                <w:sz w:val="18"/>
              </w:rPr>
              <w:t>MFAktionAfvistParamSamling: MFAktionID, DMIFordringEFIHovedFordringID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DMIFordringTypeKode ikke gyldig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150</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DMIFordringTypeKode ifølge fordringhaveraftale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151</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 DMIFordringHaverID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ValutaKode ifølge fordringhaveraftale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152</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ValutaKode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DMIFordringFordringArtKode ifølge fordringhaveraftale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153</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SKAL på fordringhaveraftale er ikke udfyldt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154</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EJ på fordringhaveraftale er udfyldt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155</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MFAftaleSystemIntegration på fordringhaveraftalen er falsk</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156</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MFAftaleDeaktiveret på fordringhaveraftalen er sat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157</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C01B2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C01B29">
              <w:rPr>
                <w:rFonts w:ascii="Arial" w:hAnsi="Arial" w:cs="Arial"/>
                <w:sz w:val="18"/>
              </w:rPr>
              <w:t>Afvist årsag: Ny FordringAktion indberettet før eksisterende fordringaktion er UDFØRT eller AFVIST</w:t>
            </w:r>
          </w:p>
          <w:p w:rsidR="001F5901" w:rsidRPr="00C01B2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sidRPr="00C01B29">
              <w:rPr>
                <w:rFonts w:ascii="Arial" w:hAnsi="Arial" w:cs="Arial"/>
                <w:sz w:val="18"/>
              </w:rPr>
              <w:t>MFAktionAfvistNummer:  158</w:t>
            </w:r>
            <w:proofErr w:type="gramEnd"/>
          </w:p>
          <w:p w:rsidR="001F5901" w:rsidRPr="00C01B2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C01B29">
              <w:rPr>
                <w:rFonts w:ascii="Arial" w:hAnsi="Arial" w:cs="Arial"/>
                <w:sz w:val="18"/>
              </w:rPr>
              <w:t>MFAktionAfvistParamSamling: MFAktionID (ny), MFAktionID (eksisterende)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afvist af sagsbehandler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159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w:t>
            </w:r>
            <w:proofErr w:type="gramStart"/>
            <w:r>
              <w:rPr>
                <w:rFonts w:ascii="Arial" w:hAnsi="Arial" w:cs="Arial"/>
                <w:sz w:val="18"/>
              </w:rPr>
              <w:t>MFAktionID,  MFOpgaveAfvisÅrsagKode</w:t>
            </w:r>
            <w:proofErr w:type="gramEnd"/>
            <w:r>
              <w:rPr>
                <w:rFonts w:ascii="Arial" w:hAnsi="Arial" w:cs="Arial"/>
                <w:sz w:val="18"/>
              </w:rPr>
              <w:t>, MFOpgaveAfvisÅrsagBegr, (MFOpgaveAfvisÅrsagTekst)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8C2F7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48" w:author="Poul V Madsen" w:date="2012-05-15T09:58:00Z">
                  <w:rPr>
                    <w:rFonts w:ascii="Arial" w:hAnsi="Arial" w:cs="Arial"/>
                    <w:sz w:val="18"/>
                  </w:rPr>
                </w:rPrChange>
              </w:rPr>
            </w:pPr>
            <w:r w:rsidRPr="008C2F72">
              <w:rPr>
                <w:rFonts w:ascii="Arial" w:hAnsi="Arial" w:cs="Arial"/>
                <w:color w:val="FF0000"/>
                <w:sz w:val="18"/>
                <w:rPrChange w:id="49" w:author="Poul V Madsen" w:date="2012-05-15T09:58:00Z">
                  <w:rPr>
                    <w:rFonts w:ascii="Arial" w:hAnsi="Arial" w:cs="Arial"/>
                    <w:sz w:val="18"/>
                  </w:rPr>
                </w:rPrChange>
              </w:rPr>
              <w:t>Afvist årsag: Fordring ejes ikke af fordringshaver der indberetter</w:t>
            </w:r>
          </w:p>
          <w:p w:rsidR="001F5901" w:rsidRPr="008C2F7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50" w:author="Poul V Madsen" w:date="2012-05-15T09:58:00Z">
                  <w:rPr>
                    <w:rFonts w:ascii="Arial" w:hAnsi="Arial" w:cs="Arial"/>
                    <w:sz w:val="18"/>
                  </w:rPr>
                </w:rPrChange>
              </w:rPr>
            </w:pPr>
            <w:r w:rsidRPr="008C2F72">
              <w:rPr>
                <w:rFonts w:ascii="Arial" w:hAnsi="Arial" w:cs="Arial"/>
                <w:color w:val="FF0000"/>
                <w:sz w:val="18"/>
                <w:rPrChange w:id="51" w:author="Poul V Madsen" w:date="2012-05-15T09:58:00Z">
                  <w:rPr>
                    <w:rFonts w:ascii="Arial" w:hAnsi="Arial" w:cs="Arial"/>
                    <w:sz w:val="18"/>
                  </w:rPr>
                </w:rPrChange>
              </w:rPr>
              <w:t>MFAktionAfvistNummer: 160</w:t>
            </w:r>
          </w:p>
          <w:p w:rsidR="001F5901" w:rsidRPr="008C2F7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52" w:author="Poul V Madsen" w:date="2012-05-15T09:58:00Z">
                  <w:rPr>
                    <w:rFonts w:ascii="Arial" w:hAnsi="Arial" w:cs="Arial"/>
                    <w:sz w:val="18"/>
                  </w:rPr>
                </w:rPrChange>
              </w:rPr>
            </w:pPr>
            <w:r w:rsidRPr="008C2F72">
              <w:rPr>
                <w:rFonts w:ascii="Arial" w:hAnsi="Arial" w:cs="Arial"/>
                <w:color w:val="FF0000"/>
                <w:sz w:val="18"/>
                <w:rPrChange w:id="53" w:author="Poul V Madsen" w:date="2012-05-15T09:58:00Z">
                  <w:rPr>
                    <w:rFonts w:ascii="Arial" w:hAnsi="Arial" w:cs="Arial"/>
                    <w:sz w:val="18"/>
                  </w:rPr>
                </w:rPrChange>
              </w:rPr>
              <w:t xml:space="preserve">MFAktionAfvistParamSamling: MFAktionID, DMIFordringHaverID fra indberet, DMIFordringHaverID nr 1 fra </w:t>
            </w:r>
            <w:proofErr w:type="gramStart"/>
            <w:r w:rsidRPr="008C2F72">
              <w:rPr>
                <w:rFonts w:ascii="Arial" w:hAnsi="Arial" w:cs="Arial"/>
                <w:color w:val="FF0000"/>
                <w:sz w:val="18"/>
                <w:rPrChange w:id="54" w:author="Poul V Madsen" w:date="2012-05-15T09:58:00Z">
                  <w:rPr>
                    <w:rFonts w:ascii="Arial" w:hAnsi="Arial" w:cs="Arial"/>
                    <w:sz w:val="18"/>
                  </w:rPr>
                </w:rPrChange>
              </w:rPr>
              <w:t>fordring ,</w:t>
            </w:r>
            <w:proofErr w:type="gramEnd"/>
            <w:r w:rsidRPr="008C2F72">
              <w:rPr>
                <w:rFonts w:ascii="Arial" w:hAnsi="Arial" w:cs="Arial"/>
                <w:color w:val="FF0000"/>
                <w:sz w:val="18"/>
                <w:rPrChange w:id="55" w:author="Poul V Madsen" w:date="2012-05-15T09:58:00Z">
                  <w:rPr>
                    <w:rFonts w:ascii="Arial" w:hAnsi="Arial" w:cs="Arial"/>
                    <w:sz w:val="18"/>
                  </w:rPr>
                </w:rPrChange>
              </w:rPr>
              <w:t xml:space="preserve"> (DMIFordringHaverID nr 2 fra fordring),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Kunde angivet på nedskriv/opskriv er ikke hæfter på fordringen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161</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4C074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BACC6" w:themeColor="accent5"/>
                <w:sz w:val="18"/>
                <w:rPrChange w:id="56" w:author="Poul V Madsen" w:date="2012-05-15T10:01:00Z">
                  <w:rPr>
                    <w:rFonts w:ascii="Arial" w:hAnsi="Arial" w:cs="Arial"/>
                    <w:sz w:val="18"/>
                  </w:rPr>
                </w:rPrChange>
              </w:rPr>
            </w:pPr>
            <w:commentRangeStart w:id="57"/>
            <w:commentRangeStart w:id="58"/>
            <w:r w:rsidRPr="004C0749">
              <w:rPr>
                <w:rFonts w:ascii="Arial" w:hAnsi="Arial" w:cs="Arial"/>
                <w:color w:val="4BACC6" w:themeColor="accent5"/>
                <w:sz w:val="18"/>
                <w:rPrChange w:id="59" w:author="Poul V Madsen" w:date="2012-05-15T10:01:00Z">
                  <w:rPr>
                    <w:rFonts w:ascii="Arial" w:hAnsi="Arial" w:cs="Arial"/>
                    <w:sz w:val="18"/>
                  </w:rPr>
                </w:rPrChange>
              </w:rPr>
              <w:t>Afvist årsag: Hovedfordring der refereres til findes ikke</w:t>
            </w:r>
          </w:p>
          <w:p w:rsidR="001F5901" w:rsidRPr="004C074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BACC6" w:themeColor="accent5"/>
                <w:sz w:val="18"/>
                <w:rPrChange w:id="60" w:author="Poul V Madsen" w:date="2012-05-15T10:01:00Z">
                  <w:rPr>
                    <w:rFonts w:ascii="Arial" w:hAnsi="Arial" w:cs="Arial"/>
                    <w:sz w:val="18"/>
                  </w:rPr>
                </w:rPrChange>
              </w:rPr>
            </w:pPr>
            <w:r w:rsidRPr="004C0749">
              <w:rPr>
                <w:rFonts w:ascii="Arial" w:hAnsi="Arial" w:cs="Arial"/>
                <w:color w:val="4BACC6" w:themeColor="accent5"/>
                <w:sz w:val="18"/>
                <w:rPrChange w:id="61" w:author="Poul V Madsen" w:date="2012-05-15T10:01:00Z">
                  <w:rPr>
                    <w:rFonts w:ascii="Arial" w:hAnsi="Arial" w:cs="Arial"/>
                    <w:sz w:val="18"/>
                  </w:rPr>
                </w:rPrChange>
              </w:rPr>
              <w:t>MFAktionAfvistNummer: 162</w:t>
            </w:r>
          </w:p>
          <w:p w:rsidR="001F5901" w:rsidRPr="004C074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BACC6" w:themeColor="accent5"/>
                <w:sz w:val="18"/>
                <w:rPrChange w:id="62" w:author="Poul V Madsen" w:date="2012-05-15T10:01:00Z">
                  <w:rPr>
                    <w:rFonts w:ascii="Arial" w:hAnsi="Arial" w:cs="Arial"/>
                    <w:sz w:val="18"/>
                  </w:rPr>
                </w:rPrChange>
              </w:rPr>
            </w:pPr>
            <w:r w:rsidRPr="004C0749">
              <w:rPr>
                <w:rFonts w:ascii="Arial" w:hAnsi="Arial" w:cs="Arial"/>
                <w:color w:val="4BACC6" w:themeColor="accent5"/>
                <w:sz w:val="18"/>
                <w:rPrChange w:id="63" w:author="Poul V Madsen" w:date="2012-05-15T10:01:00Z">
                  <w:rPr>
                    <w:rFonts w:ascii="Arial" w:hAnsi="Arial" w:cs="Arial"/>
                    <w:sz w:val="18"/>
                  </w:rPr>
                </w:rPrChange>
              </w:rPr>
              <w:t>MFAktionAfvistParamSamling: MFAktionID, DMIFordringEFIHovedFordringID</w:t>
            </w:r>
            <w:commentRangeEnd w:id="57"/>
            <w:r w:rsidR="00C01B29">
              <w:rPr>
                <w:rStyle w:val="Kommentarhenvisning"/>
              </w:rPr>
              <w:commentReference w:id="57"/>
            </w:r>
            <w:commentRangeEnd w:id="58"/>
            <w:r w:rsidR="00BD07F5">
              <w:rPr>
                <w:rStyle w:val="Kommentarhenvisning"/>
              </w:rPr>
              <w:commentReference w:id="58"/>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4C074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BACC6" w:themeColor="accent5"/>
                <w:sz w:val="18"/>
                <w:rPrChange w:id="64" w:author="Poul V Madsen" w:date="2012-05-15T10:04:00Z">
                  <w:rPr>
                    <w:rFonts w:ascii="Arial" w:hAnsi="Arial" w:cs="Arial"/>
                    <w:sz w:val="18"/>
                  </w:rPr>
                </w:rPrChange>
              </w:rPr>
            </w:pPr>
            <w:commentRangeStart w:id="65"/>
            <w:r w:rsidRPr="004C0749">
              <w:rPr>
                <w:rFonts w:ascii="Arial" w:hAnsi="Arial" w:cs="Arial"/>
                <w:color w:val="4BACC6" w:themeColor="accent5"/>
                <w:sz w:val="18"/>
                <w:rPrChange w:id="66" w:author="Poul V Madsen" w:date="2012-05-15T10:04:00Z">
                  <w:rPr>
                    <w:rFonts w:ascii="Arial" w:hAnsi="Arial" w:cs="Arial"/>
                    <w:sz w:val="18"/>
                  </w:rPr>
                </w:rPrChange>
              </w:rPr>
              <w:t xml:space="preserve">Afvist årsag: Fordringshavers egen fordring reference findes allerede </w:t>
            </w:r>
            <w:r w:rsidRPr="004C0749">
              <w:rPr>
                <w:rFonts w:ascii="Arial" w:hAnsi="Arial" w:cs="Arial"/>
                <w:color w:val="4BACC6" w:themeColor="accent5"/>
                <w:sz w:val="18"/>
                <w:rPrChange w:id="67" w:author="Poul V Madsen" w:date="2012-05-15T10:04:00Z">
                  <w:rPr>
                    <w:rFonts w:ascii="Arial" w:hAnsi="Arial" w:cs="Arial"/>
                    <w:sz w:val="18"/>
                  </w:rPr>
                </w:rPrChange>
              </w:rPr>
              <w:tab/>
            </w:r>
          </w:p>
          <w:p w:rsidR="001F5901" w:rsidRPr="004C074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BACC6" w:themeColor="accent5"/>
                <w:sz w:val="18"/>
                <w:rPrChange w:id="68" w:author="Poul V Madsen" w:date="2012-05-15T10:04:00Z">
                  <w:rPr>
                    <w:rFonts w:ascii="Arial" w:hAnsi="Arial" w:cs="Arial"/>
                    <w:sz w:val="18"/>
                  </w:rPr>
                </w:rPrChange>
              </w:rPr>
            </w:pPr>
            <w:r w:rsidRPr="004C0749">
              <w:rPr>
                <w:rFonts w:ascii="Arial" w:hAnsi="Arial" w:cs="Arial"/>
                <w:color w:val="4BACC6" w:themeColor="accent5"/>
                <w:sz w:val="18"/>
                <w:rPrChange w:id="69" w:author="Poul V Madsen" w:date="2012-05-15T10:04:00Z">
                  <w:rPr>
                    <w:rFonts w:ascii="Arial" w:hAnsi="Arial" w:cs="Arial"/>
                    <w:sz w:val="18"/>
                  </w:rPr>
                </w:rPrChange>
              </w:rPr>
              <w:t>MFAktionAfvistNummer: 163</w:t>
            </w:r>
          </w:p>
          <w:p w:rsidR="001F5901" w:rsidRPr="004C074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BACC6" w:themeColor="accent5"/>
                <w:sz w:val="18"/>
                <w:rPrChange w:id="70" w:author="Poul V Madsen" w:date="2012-05-15T10:04:00Z">
                  <w:rPr>
                    <w:rFonts w:ascii="Arial" w:hAnsi="Arial" w:cs="Arial"/>
                    <w:sz w:val="18"/>
                  </w:rPr>
                </w:rPrChange>
              </w:rPr>
            </w:pPr>
            <w:r w:rsidRPr="004C0749">
              <w:rPr>
                <w:rFonts w:ascii="Arial" w:hAnsi="Arial" w:cs="Arial"/>
                <w:color w:val="4BACC6" w:themeColor="accent5"/>
                <w:sz w:val="18"/>
                <w:rPrChange w:id="71" w:author="Poul V Madsen" w:date="2012-05-15T10:04:00Z">
                  <w:rPr>
                    <w:rFonts w:ascii="Arial" w:hAnsi="Arial" w:cs="Arial"/>
                    <w:sz w:val="18"/>
                  </w:rPr>
                </w:rPrChange>
              </w:rPr>
              <w:t>MFAktionAfvistParamSamling: MFAktionID, DMIFordringFordringHaverRef</w:t>
            </w:r>
            <w:commentRangeEnd w:id="65"/>
            <w:r w:rsidR="00BD07F5">
              <w:rPr>
                <w:rStyle w:val="Kommentarhenvisning"/>
              </w:rPr>
              <w:commentReference w:id="65"/>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DokumentFil er større end den tilladte grænse  </w:t>
            </w:r>
            <w:r>
              <w:rPr>
                <w:rFonts w:ascii="Arial" w:hAnsi="Arial" w:cs="Arial"/>
                <w:sz w:val="18"/>
              </w:rPr>
              <w:tab/>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164</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size, MF</w:t>
            </w:r>
            <w:proofErr w:type="gramStart"/>
            <w:r>
              <w:rPr>
                <w:rFonts w:ascii="Arial" w:hAnsi="Arial" w:cs="Arial"/>
                <w:sz w:val="18"/>
              </w:rPr>
              <w:t>.DOKUMENT</w:t>
            </w:r>
            <w:proofErr w:type="gramEnd"/>
            <w:r>
              <w:rPr>
                <w:rFonts w:ascii="Arial" w:hAnsi="Arial" w:cs="Arial"/>
                <w:sz w:val="18"/>
              </w:rPr>
              <w:t>.MAXSIZE, DPDokumentArt, (DPDokumentEksternReference)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Antal dokumenter indsendt per aktion større end parameter tillader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181</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aktuel </w:t>
            </w:r>
            <w:proofErr w:type="gramStart"/>
            <w:r>
              <w:rPr>
                <w:rFonts w:ascii="Arial" w:hAnsi="Arial" w:cs="Arial"/>
                <w:sz w:val="18"/>
              </w:rPr>
              <w:t>antal,  DMIFordringEFIHovedFordringID</w:t>
            </w:r>
            <w:proofErr w:type="gramEnd"/>
            <w:r>
              <w:rPr>
                <w:rFonts w:ascii="Arial" w:hAnsi="Arial" w:cs="Arial"/>
                <w:sz w:val="18"/>
              </w:rPr>
              <w:t>, MF_DOKUMENT_MAXANTAL_AKTION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4C074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72" w:author="Poul V Madsen" w:date="2012-05-15T10:05:00Z">
                  <w:rPr>
                    <w:rFonts w:ascii="Arial" w:hAnsi="Arial" w:cs="Arial"/>
                    <w:sz w:val="18"/>
                  </w:rPr>
                </w:rPrChange>
              </w:rPr>
            </w:pPr>
            <w:r w:rsidRPr="004C0749">
              <w:rPr>
                <w:rFonts w:ascii="Arial" w:hAnsi="Arial" w:cs="Arial"/>
                <w:color w:val="FF0000"/>
                <w:sz w:val="18"/>
                <w:rPrChange w:id="73" w:author="Poul V Madsen" w:date="2012-05-15T10:05:00Z">
                  <w:rPr>
                    <w:rFonts w:ascii="Arial" w:hAnsi="Arial" w:cs="Arial"/>
                    <w:sz w:val="18"/>
                  </w:rPr>
                </w:rPrChange>
              </w:rPr>
              <w:t>Validering: Gyldig transport aftale.  Aftalen skal tilhøre en udbetalende myndighed eller være en rettighedshaveraftale</w:t>
            </w:r>
          </w:p>
          <w:p w:rsidR="001F5901" w:rsidRPr="004C074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74" w:author="Poul V Madsen" w:date="2012-05-15T10:05:00Z">
                  <w:rPr>
                    <w:rFonts w:ascii="Arial" w:hAnsi="Arial" w:cs="Arial"/>
                    <w:sz w:val="18"/>
                  </w:rPr>
                </w:rPrChange>
              </w:rPr>
            </w:pPr>
            <w:r w:rsidRPr="004C0749">
              <w:rPr>
                <w:rFonts w:ascii="Arial" w:hAnsi="Arial" w:cs="Arial"/>
                <w:color w:val="FF0000"/>
                <w:sz w:val="18"/>
                <w:rPrChange w:id="75" w:author="Poul V Madsen" w:date="2012-05-15T10:05:00Z">
                  <w:rPr>
                    <w:rFonts w:ascii="Arial" w:hAnsi="Arial" w:cs="Arial"/>
                    <w:sz w:val="18"/>
                  </w:rPr>
                </w:rPrChange>
              </w:rPr>
              <w:t>MFAktionAfvistNummer: 185</w:t>
            </w:r>
          </w:p>
          <w:p w:rsidR="001F5901" w:rsidRPr="004C074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76" w:author="Poul V Madsen" w:date="2012-05-15T10:05:00Z">
                  <w:rPr>
                    <w:rFonts w:ascii="Arial" w:hAnsi="Arial" w:cs="Arial"/>
                    <w:sz w:val="18"/>
                  </w:rPr>
                </w:rPrChange>
              </w:rPr>
            </w:pPr>
            <w:r w:rsidRPr="004C0749">
              <w:rPr>
                <w:rFonts w:ascii="Arial" w:hAnsi="Arial" w:cs="Arial"/>
                <w:color w:val="FF0000"/>
                <w:sz w:val="18"/>
                <w:rPrChange w:id="77" w:author="Poul V Madsen" w:date="2012-05-15T10:05:00Z">
                  <w:rPr>
                    <w:rFonts w:ascii="Arial" w:hAnsi="Arial" w:cs="Arial"/>
                    <w:sz w:val="18"/>
                  </w:rPr>
                </w:rPrChange>
              </w:rPr>
              <w:t xml:space="preserve">MFAktionAfvistParamSamling: </w:t>
            </w:r>
            <w:proofErr w:type="gramStart"/>
            <w:r w:rsidRPr="004C0749">
              <w:rPr>
                <w:rFonts w:ascii="Arial" w:hAnsi="Arial" w:cs="Arial"/>
                <w:color w:val="FF0000"/>
                <w:sz w:val="18"/>
                <w:rPrChange w:id="78" w:author="Poul V Madsen" w:date="2012-05-15T10:05:00Z">
                  <w:rPr>
                    <w:rFonts w:ascii="Arial" w:hAnsi="Arial" w:cs="Arial"/>
                    <w:sz w:val="18"/>
                  </w:rPr>
                </w:rPrChange>
              </w:rPr>
              <w:t>MFAktionID,   DMIFordringHaverID</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fordringhaver angivelse.  Fordringhaver kan ikke oprette fordringer for en anden fordringhaver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186</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w:t>
            </w:r>
            <w:proofErr w:type="gramStart"/>
            <w:r>
              <w:rPr>
                <w:rFonts w:ascii="Arial" w:hAnsi="Arial" w:cs="Arial"/>
                <w:sz w:val="18"/>
              </w:rPr>
              <w:t>MFAktionID,   DMIFordringHaverID</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Hæftelsesforhold der er beriget af EFI kan ikke ændres af fordringhaver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187</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w:t>
            </w:r>
            <w:proofErr w:type="gramStart"/>
            <w:r>
              <w:rPr>
                <w:rFonts w:ascii="Arial" w:hAnsi="Arial" w:cs="Arial"/>
                <w:sz w:val="18"/>
              </w:rPr>
              <w:t>MFAktionID,   KundeNummer</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Validering: Transport har procentfordring og skal nedskrives på fordringsniveau</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MFAktionAfvistNummer: 188</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 xml:space="preserve">MFAktionAfvistParamSamling: </w:t>
            </w:r>
            <w:proofErr w:type="gramStart"/>
            <w:r w:rsidRPr="005621FA">
              <w:rPr>
                <w:rFonts w:ascii="Arial" w:hAnsi="Arial" w:cs="Arial"/>
                <w:color w:val="FF0000"/>
                <w:sz w:val="18"/>
              </w:rPr>
              <w:t>MFAktionID,   DMIFordringEFIFordringID</w:t>
            </w:r>
            <w:proofErr w:type="gramEnd"/>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Validering: Transport har beloebfordeling og skal nedskrives på rettighedshaverniveau</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MFAktionAfvistNummer: 189</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 xml:space="preserve">MFAktionAfvistParamSamling: </w:t>
            </w:r>
            <w:proofErr w:type="gramStart"/>
            <w:r w:rsidRPr="005621FA">
              <w:rPr>
                <w:rFonts w:ascii="Arial" w:hAnsi="Arial" w:cs="Arial"/>
                <w:color w:val="FF0000"/>
                <w:sz w:val="18"/>
              </w:rPr>
              <w:t>MFAktionID,   DMIFordringEFIFordringID</w:t>
            </w:r>
            <w:proofErr w:type="gramEnd"/>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Validering: Transport har procentfordring og skal opskrives på fordringsniveau</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MFAktionAfvistNummer: 190</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 xml:space="preserve">MFAktionAfvistParamSamling: </w:t>
            </w:r>
            <w:proofErr w:type="gramStart"/>
            <w:r w:rsidRPr="005621FA">
              <w:rPr>
                <w:rFonts w:ascii="Arial" w:hAnsi="Arial" w:cs="Arial"/>
                <w:color w:val="FF0000"/>
                <w:sz w:val="18"/>
              </w:rPr>
              <w:t>MFAktionID,   DMIFordringEFIFordringID</w:t>
            </w:r>
            <w:proofErr w:type="gramEnd"/>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Validering: Transport har beloebfordeling og skal opskrives på rettighedshaverniveau</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MFAktionAfvistNummer: 191</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 xml:space="preserve">MFAktionAfvistParamSamling: </w:t>
            </w:r>
            <w:proofErr w:type="gramStart"/>
            <w:r w:rsidRPr="005621FA">
              <w:rPr>
                <w:rFonts w:ascii="Arial" w:hAnsi="Arial" w:cs="Arial"/>
                <w:color w:val="FF0000"/>
                <w:sz w:val="18"/>
              </w:rPr>
              <w:t>MFAktionID,   DMIFordringEFIFordringID</w:t>
            </w:r>
            <w:proofErr w:type="gramEnd"/>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Validering: Transport har fejl i rettighedshaver fordeling</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MFAktionAfvistNummer: 192</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 xml:space="preserve">MFAktionAfvistParamSamling: </w:t>
            </w:r>
            <w:proofErr w:type="gramStart"/>
            <w:r w:rsidRPr="005621FA">
              <w:rPr>
                <w:rFonts w:ascii="Arial" w:hAnsi="Arial" w:cs="Arial"/>
                <w:color w:val="FF0000"/>
                <w:sz w:val="18"/>
              </w:rPr>
              <w:t>MFAktionID,   DMIFordringEFIFordringID</w:t>
            </w:r>
            <w:proofErr w:type="gramEnd"/>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Validering: Transport har ubegrænset beløb med ikke procentvis fordeling</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MFAktionAfvistNummer: 193</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 xml:space="preserve">MFAktionAfvistParamSamling: </w:t>
            </w:r>
            <w:proofErr w:type="gramStart"/>
            <w:r w:rsidRPr="005621FA">
              <w:rPr>
                <w:rFonts w:ascii="Arial" w:hAnsi="Arial" w:cs="Arial"/>
                <w:color w:val="FF0000"/>
                <w:sz w:val="18"/>
              </w:rPr>
              <w:t>MFAktionID,   DMIFordringEFIFordringID</w:t>
            </w:r>
            <w:proofErr w:type="gramEnd"/>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gramStart"/>
            <w:r w:rsidRPr="005621FA">
              <w:rPr>
                <w:rFonts w:ascii="Arial" w:hAnsi="Arial" w:cs="Arial"/>
                <w:color w:val="FF0000"/>
                <w:sz w:val="18"/>
              </w:rPr>
              <w:t>Validering :</w:t>
            </w:r>
            <w:proofErr w:type="gramEnd"/>
            <w:r w:rsidRPr="005621FA">
              <w:rPr>
                <w:rFonts w:ascii="Arial" w:hAnsi="Arial" w:cs="Arial"/>
                <w:color w:val="FF0000"/>
                <w:sz w:val="18"/>
              </w:rPr>
              <w:t xml:space="preserve"> Transport har mere end en ejer</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MFAktionAfvistNummer: 194</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 xml:space="preserve">MFAktionAfvistParamSamling: </w:t>
            </w:r>
            <w:proofErr w:type="gramStart"/>
            <w:r w:rsidRPr="005621FA">
              <w:rPr>
                <w:rFonts w:ascii="Arial" w:hAnsi="Arial" w:cs="Arial"/>
                <w:color w:val="FF0000"/>
                <w:sz w:val="18"/>
              </w:rPr>
              <w:t>MFAktionID,   DMIFordringEFIFordringID</w:t>
            </w:r>
            <w:proofErr w:type="gramEnd"/>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Validering: Transport har ingen rettighedshaver med 'modtag penge'-flag</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MFAktionAfvistNummer: 195</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 xml:space="preserve">MFAktionAfvistParamSamling: </w:t>
            </w:r>
            <w:proofErr w:type="gramStart"/>
            <w:r w:rsidRPr="005621FA">
              <w:rPr>
                <w:rFonts w:ascii="Arial" w:hAnsi="Arial" w:cs="Arial"/>
                <w:color w:val="FF0000"/>
                <w:sz w:val="18"/>
              </w:rPr>
              <w:t>MFAktionID,   DMIFordringEFIFordringID</w:t>
            </w:r>
            <w:proofErr w:type="gramEnd"/>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Validering: Transport har ingen rettighedshaver med 'modtag besked'-flag</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MFAktionAfvistNummer: 196</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 xml:space="preserve">MFAktionAfvistParamSamling: </w:t>
            </w:r>
            <w:proofErr w:type="gramStart"/>
            <w:r w:rsidRPr="005621FA">
              <w:rPr>
                <w:rFonts w:ascii="Arial" w:hAnsi="Arial" w:cs="Arial"/>
                <w:color w:val="FF0000"/>
                <w:sz w:val="18"/>
              </w:rPr>
              <w:t>MFAktionID,   DMIFordringEFIFordringID</w:t>
            </w:r>
            <w:proofErr w:type="gramEnd"/>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Validering: En transport fordring var forventet. Transport ændring kræver en transport fordring</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MFAktionAfvistNummer: 197</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 xml:space="preserve">MFAktionAfvistParamSamling: </w:t>
            </w:r>
            <w:proofErr w:type="gramStart"/>
            <w:r w:rsidRPr="005621FA">
              <w:rPr>
                <w:rFonts w:ascii="Arial" w:hAnsi="Arial" w:cs="Arial"/>
                <w:color w:val="FF0000"/>
                <w:sz w:val="18"/>
              </w:rPr>
              <w:t>MFAktionID,   DMIFordringEFIFordringID</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4C074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79" w:author="Poul V Madsen" w:date="2012-05-15T10:06:00Z">
                  <w:rPr>
                    <w:rFonts w:ascii="Arial" w:hAnsi="Arial" w:cs="Arial"/>
                    <w:sz w:val="18"/>
                  </w:rPr>
                </w:rPrChange>
              </w:rPr>
            </w:pPr>
            <w:r w:rsidRPr="004C0749">
              <w:rPr>
                <w:rFonts w:ascii="Arial" w:hAnsi="Arial" w:cs="Arial"/>
                <w:color w:val="FF0000"/>
                <w:sz w:val="18"/>
                <w:rPrChange w:id="80" w:author="Poul V Madsen" w:date="2012-05-15T10:06:00Z">
                  <w:rPr>
                    <w:rFonts w:ascii="Arial" w:hAnsi="Arial" w:cs="Arial"/>
                    <w:sz w:val="18"/>
                  </w:rPr>
                </w:rPrChange>
              </w:rPr>
              <w:t>Validering: Fordringændring kan ikke udføres på transport</w:t>
            </w:r>
          </w:p>
          <w:p w:rsidR="001F5901" w:rsidRPr="004C074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81" w:author="Poul V Madsen" w:date="2012-05-15T10:06:00Z">
                  <w:rPr>
                    <w:rFonts w:ascii="Arial" w:hAnsi="Arial" w:cs="Arial"/>
                    <w:sz w:val="18"/>
                  </w:rPr>
                </w:rPrChange>
              </w:rPr>
            </w:pPr>
            <w:r w:rsidRPr="004C0749">
              <w:rPr>
                <w:rFonts w:ascii="Arial" w:hAnsi="Arial" w:cs="Arial"/>
                <w:color w:val="FF0000"/>
                <w:sz w:val="18"/>
                <w:rPrChange w:id="82" w:author="Poul V Madsen" w:date="2012-05-15T10:06:00Z">
                  <w:rPr>
                    <w:rFonts w:ascii="Arial" w:hAnsi="Arial" w:cs="Arial"/>
                    <w:sz w:val="18"/>
                  </w:rPr>
                </w:rPrChange>
              </w:rPr>
              <w:t>MFAktionAfvistNummer: 198</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C0749">
              <w:rPr>
                <w:rFonts w:ascii="Arial" w:hAnsi="Arial" w:cs="Arial"/>
                <w:color w:val="FF0000"/>
                <w:sz w:val="18"/>
                <w:rPrChange w:id="83" w:author="Poul V Madsen" w:date="2012-05-15T10:06:00Z">
                  <w:rPr>
                    <w:rFonts w:ascii="Arial" w:hAnsi="Arial" w:cs="Arial"/>
                    <w:sz w:val="18"/>
                  </w:rPr>
                </w:rPrChange>
              </w:rPr>
              <w:t xml:space="preserve">MFAktionAfvistParamSamling: </w:t>
            </w:r>
            <w:proofErr w:type="gramStart"/>
            <w:r w:rsidRPr="004C0749">
              <w:rPr>
                <w:rFonts w:ascii="Arial" w:hAnsi="Arial" w:cs="Arial"/>
                <w:color w:val="FF0000"/>
                <w:sz w:val="18"/>
                <w:rPrChange w:id="84" w:author="Poul V Madsen" w:date="2012-05-15T10:06:00Z">
                  <w:rPr>
                    <w:rFonts w:ascii="Arial" w:hAnsi="Arial" w:cs="Arial"/>
                    <w:sz w:val="18"/>
                  </w:rPr>
                </w:rPrChange>
              </w:rPr>
              <w:t>MFAktionID,   DMIFordringEFIFordringID</w:t>
            </w:r>
            <w:proofErr w:type="gramEnd"/>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EC628E" w:rsidRDefault="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4BACC6" w:themeColor="accent5"/>
              </w:rPr>
            </w:pPr>
            <w:r w:rsidRPr="00636423">
              <w:rPr>
                <w:rFonts w:ascii="Arial" w:hAnsi="Arial" w:cs="Arial"/>
                <w:rPrChange w:id="85" w:author="Poul V Madsen" w:date="2012-05-16T09:40:00Z">
                  <w:rPr>
                    <w:rFonts w:ascii="Arial" w:hAnsi="Arial" w:cs="Arial"/>
                    <w:color w:val="4BACC6" w:themeColor="accent5"/>
                  </w:rPr>
                </w:rPrChange>
              </w:rPr>
              <w:t>MFAktionStruktur</w:t>
            </w:r>
            <w:r w:rsidR="00EC628E" w:rsidRPr="00EC628E">
              <w:rPr>
                <w:rFonts w:ascii="Arial" w:hAnsi="Arial" w:cs="Arial"/>
                <w:color w:val="4BACC6" w:themeColor="accent5"/>
              </w:rPr>
              <w:t xml:space="preserve"> </w:t>
            </w:r>
            <w:del w:id="86" w:author="Poul V Madsen" w:date="2012-05-16T09:40:00Z">
              <w:r w:rsidR="00EC628E" w:rsidRPr="00EC628E" w:rsidDel="00636423">
                <w:rPr>
                  <w:rFonts w:ascii="Arial" w:hAnsi="Arial" w:cs="Arial"/>
                  <w:color w:val="4BACC6" w:themeColor="accent5"/>
                </w:rPr>
                <w:delText>– Afklarende spørgsmål skal stilles til CSC</w:delText>
              </w:r>
            </w:del>
          </w:p>
        </w:tc>
      </w:tr>
      <w:tr w:rsidR="001F5901" w:rsidTr="001F5901">
        <w:tc>
          <w:tcPr>
            <w:tcW w:w="10345" w:type="dxa"/>
            <w:vAlign w:val="center"/>
          </w:tcPr>
          <w:p w:rsidR="004B630F" w:rsidRPr="00636423"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Change w:id="87" w:author="Poul V Madsen" w:date="2012-05-16T09:41:00Z">
                  <w:rPr>
                    <w:rFonts w:ascii="Arial" w:hAnsi="Arial" w:cs="Arial"/>
                    <w:color w:val="4BACC6" w:themeColor="accent5"/>
                    <w:sz w:val="18"/>
                  </w:rPr>
                </w:rPrChange>
              </w:rPr>
            </w:pPr>
            <w:r w:rsidRPr="00636423">
              <w:rPr>
                <w:rFonts w:ascii="Arial" w:hAnsi="Arial" w:cs="Arial"/>
                <w:sz w:val="18"/>
                <w:rPrChange w:id="88" w:author="Poul V Madsen" w:date="2012-05-16T09:41:00Z">
                  <w:rPr>
                    <w:rFonts w:ascii="Arial" w:hAnsi="Arial" w:cs="Arial"/>
                    <w:color w:val="4BACC6" w:themeColor="accent5"/>
                    <w:sz w:val="18"/>
                  </w:rPr>
                </w:rPrChange>
              </w:rPr>
              <w:t>DMIFordringEFIFordringID</w:t>
            </w:r>
          </w:p>
          <w:p w:rsidR="004B630F" w:rsidRPr="00636423" w:rsidRDefault="001F5901" w:rsidP="004B63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Change w:id="89" w:author="Poul V Madsen" w:date="2012-05-16T09:41:00Z">
                  <w:rPr>
                    <w:rFonts w:ascii="Arial" w:hAnsi="Arial" w:cs="Arial"/>
                    <w:color w:val="4BACC6" w:themeColor="accent5"/>
                    <w:sz w:val="18"/>
                  </w:rPr>
                </w:rPrChange>
              </w:rPr>
            </w:pPr>
            <w:r w:rsidRPr="00636423">
              <w:rPr>
                <w:rFonts w:ascii="Arial" w:hAnsi="Arial" w:cs="Arial"/>
                <w:sz w:val="18"/>
                <w:rPrChange w:id="90" w:author="Poul V Madsen" w:date="2012-05-16T09:41:00Z">
                  <w:rPr>
                    <w:rFonts w:ascii="Arial" w:hAnsi="Arial" w:cs="Arial"/>
                    <w:color w:val="4BACC6" w:themeColor="accent5"/>
                    <w:sz w:val="18"/>
                  </w:rPr>
                </w:rPrChange>
              </w:rPr>
              <w:t>DMIFordringEFIHovedFordringID</w:t>
            </w:r>
            <w:r w:rsidR="00E94804" w:rsidRPr="00636423">
              <w:rPr>
                <w:rFonts w:ascii="Arial" w:hAnsi="Arial" w:cs="Arial"/>
                <w:sz w:val="18"/>
                <w:rPrChange w:id="91" w:author="Poul V Madsen" w:date="2012-05-16T09:41:00Z">
                  <w:rPr>
                    <w:rFonts w:ascii="Arial" w:hAnsi="Arial" w:cs="Arial"/>
                    <w:color w:val="4BACC6" w:themeColor="accent5"/>
                    <w:sz w:val="18"/>
                  </w:rPr>
                </w:rPrChange>
              </w:rPr>
              <w:t xml:space="preserve"> </w:t>
            </w:r>
            <w:r w:rsidR="00A23896" w:rsidRPr="00636423">
              <w:rPr>
                <w:rFonts w:ascii="Arial" w:hAnsi="Arial" w:cs="Arial"/>
                <w:sz w:val="18"/>
                <w:rPrChange w:id="92" w:author="Poul V Madsen" w:date="2012-05-16T09:41:00Z">
                  <w:rPr>
                    <w:rFonts w:ascii="Arial" w:hAnsi="Arial" w:cs="Arial"/>
                    <w:color w:val="4BACC6" w:themeColor="accent5"/>
                    <w:sz w:val="18"/>
                  </w:rPr>
                </w:rPrChange>
              </w:rPr>
              <w:t>=</w:t>
            </w:r>
            <w:r w:rsidR="004B630F" w:rsidRPr="00636423">
              <w:rPr>
                <w:rFonts w:ascii="Arial" w:hAnsi="Arial" w:cs="Arial"/>
                <w:sz w:val="18"/>
                <w:rPrChange w:id="93" w:author="Poul V Madsen" w:date="2012-05-16T09:41:00Z">
                  <w:rPr>
                    <w:rFonts w:ascii="Arial" w:hAnsi="Arial" w:cs="Arial"/>
                    <w:color w:val="4BACC6" w:themeColor="accent5"/>
                    <w:sz w:val="18"/>
                  </w:rPr>
                </w:rPrChange>
              </w:rPr>
              <w:t xml:space="preserve"> Hvis DMIFordringEFIFordringID er en hovedfordring sættes </w:t>
            </w:r>
            <w:proofErr w:type="gramStart"/>
            <w:r w:rsidR="004B630F" w:rsidRPr="00636423">
              <w:rPr>
                <w:rFonts w:ascii="Arial" w:hAnsi="Arial" w:cs="Arial"/>
                <w:sz w:val="18"/>
                <w:rPrChange w:id="94" w:author="Poul V Madsen" w:date="2012-05-16T09:41:00Z">
                  <w:rPr>
                    <w:rFonts w:ascii="Arial" w:hAnsi="Arial" w:cs="Arial"/>
                    <w:color w:val="4BACC6" w:themeColor="accent5"/>
                    <w:sz w:val="18"/>
                  </w:rPr>
                </w:rPrChange>
              </w:rPr>
              <w:t>DMIFordringEFIHovedFordringID  lig</w:t>
            </w:r>
            <w:proofErr w:type="gramEnd"/>
            <w:r w:rsidR="004B630F" w:rsidRPr="00636423">
              <w:rPr>
                <w:rFonts w:ascii="Arial" w:hAnsi="Arial" w:cs="Arial"/>
                <w:sz w:val="18"/>
                <w:rPrChange w:id="95" w:author="Poul V Madsen" w:date="2012-05-16T09:41:00Z">
                  <w:rPr>
                    <w:rFonts w:ascii="Arial" w:hAnsi="Arial" w:cs="Arial"/>
                    <w:color w:val="4BACC6" w:themeColor="accent5"/>
                    <w:sz w:val="18"/>
                  </w:rPr>
                </w:rPrChange>
              </w:rPr>
              <w:t xml:space="preserve"> med  DMIFordringEFIFordringID</w:t>
            </w:r>
          </w:p>
          <w:p w:rsidR="004B630F" w:rsidRPr="00636423" w:rsidRDefault="004B630F"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Change w:id="96" w:author="Poul V Madsen" w:date="2012-05-16T09:41:00Z">
                  <w:rPr>
                    <w:rFonts w:ascii="Arial" w:hAnsi="Arial" w:cs="Arial"/>
                    <w:color w:val="4BACC6" w:themeColor="accent5"/>
                    <w:sz w:val="18"/>
                  </w:rPr>
                </w:rPrChange>
              </w:rPr>
            </w:pPr>
          </w:p>
          <w:p w:rsidR="001F5901" w:rsidRPr="00636423"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Change w:id="97" w:author="Poul V Madsen" w:date="2012-05-16T09:41:00Z">
                  <w:rPr>
                    <w:rFonts w:ascii="Arial" w:hAnsi="Arial" w:cs="Arial"/>
                    <w:color w:val="4BACC6" w:themeColor="accent5"/>
                    <w:sz w:val="18"/>
                  </w:rPr>
                </w:rPrChange>
              </w:rPr>
            </w:pPr>
            <w:r w:rsidRPr="00636423">
              <w:rPr>
                <w:rFonts w:ascii="Arial" w:hAnsi="Arial" w:cs="Arial"/>
                <w:sz w:val="18"/>
                <w:rPrChange w:id="98" w:author="Poul V Madsen" w:date="2012-05-16T09:41:00Z">
                  <w:rPr>
                    <w:rFonts w:ascii="Arial" w:hAnsi="Arial" w:cs="Arial"/>
                    <w:color w:val="4BACC6" w:themeColor="accent5"/>
                    <w:sz w:val="18"/>
                  </w:rPr>
                </w:rPrChange>
              </w:rPr>
              <w:t>(</w:t>
            </w:r>
            <w:proofErr w:type="gramStart"/>
            <w:r w:rsidRPr="00636423">
              <w:rPr>
                <w:rFonts w:ascii="Arial" w:hAnsi="Arial" w:cs="Arial"/>
                <w:sz w:val="18"/>
                <w:rPrChange w:id="99" w:author="Poul V Madsen" w:date="2012-05-16T09:41:00Z">
                  <w:rPr>
                    <w:rFonts w:ascii="Arial" w:hAnsi="Arial" w:cs="Arial"/>
                    <w:color w:val="4BACC6" w:themeColor="accent5"/>
                    <w:sz w:val="18"/>
                  </w:rPr>
                </w:rPrChange>
              </w:rPr>
              <w:t>DMIFordringFordringHaverRef)</w:t>
            </w:r>
            <w:r w:rsidR="00E94804" w:rsidRPr="00636423">
              <w:rPr>
                <w:rFonts w:ascii="Arial" w:hAnsi="Arial" w:cs="Arial"/>
                <w:sz w:val="18"/>
                <w:rPrChange w:id="100" w:author="Poul V Madsen" w:date="2012-05-16T09:41:00Z">
                  <w:rPr>
                    <w:rFonts w:ascii="Arial" w:hAnsi="Arial" w:cs="Arial"/>
                    <w:color w:val="4BACC6" w:themeColor="accent5"/>
                    <w:sz w:val="18"/>
                  </w:rPr>
                </w:rPrChange>
              </w:rPr>
              <w:t xml:space="preserve"> </w:t>
            </w:r>
            <w:r w:rsidR="005413E5" w:rsidRPr="00636423">
              <w:rPr>
                <w:rFonts w:ascii="Arial" w:hAnsi="Arial" w:cs="Arial"/>
                <w:sz w:val="18"/>
                <w:rPrChange w:id="101" w:author="Poul V Madsen" w:date="2012-05-16T09:41:00Z">
                  <w:rPr>
                    <w:rFonts w:ascii="Arial" w:hAnsi="Arial" w:cs="Arial"/>
                    <w:color w:val="4BACC6" w:themeColor="accent5"/>
                    <w:sz w:val="18"/>
                  </w:rPr>
                </w:rPrChange>
              </w:rPr>
              <w:t xml:space="preserve">   =</w:t>
            </w:r>
            <w:proofErr w:type="gramEnd"/>
            <w:r w:rsidR="005413E5" w:rsidRPr="00636423">
              <w:rPr>
                <w:rFonts w:ascii="Arial" w:hAnsi="Arial" w:cs="Arial"/>
                <w:sz w:val="18"/>
                <w:rPrChange w:id="102" w:author="Poul V Madsen" w:date="2012-05-16T09:41:00Z">
                  <w:rPr>
                    <w:rFonts w:ascii="Arial" w:hAnsi="Arial" w:cs="Arial"/>
                    <w:color w:val="4BACC6" w:themeColor="accent5"/>
                    <w:sz w:val="18"/>
                  </w:rPr>
                </w:rPrChange>
              </w:rPr>
              <w:t xml:space="preserve"> DMO.OpkrævningFordringID</w:t>
            </w:r>
          </w:p>
          <w:p w:rsidR="00A23896" w:rsidRPr="00636423" w:rsidRDefault="001F5901" w:rsidP="008A4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Change w:id="103" w:author="Poul V Madsen" w:date="2012-05-16T09:41:00Z">
                  <w:rPr>
                    <w:rFonts w:ascii="Arial" w:hAnsi="Arial" w:cs="Arial"/>
                    <w:color w:val="4BACC6" w:themeColor="accent5"/>
                    <w:sz w:val="18"/>
                  </w:rPr>
                </w:rPrChange>
              </w:rPr>
            </w:pPr>
            <w:r w:rsidRPr="00636423">
              <w:rPr>
                <w:rFonts w:ascii="Arial" w:hAnsi="Arial" w:cs="Arial"/>
                <w:sz w:val="18"/>
                <w:rPrChange w:id="104" w:author="Poul V Madsen" w:date="2012-05-16T09:41:00Z">
                  <w:rPr>
                    <w:rFonts w:ascii="Arial" w:hAnsi="Arial" w:cs="Arial"/>
                    <w:color w:val="4BACC6" w:themeColor="accent5"/>
                    <w:sz w:val="18"/>
                  </w:rPr>
                </w:rPrChange>
              </w:rPr>
              <w:t>MFAktionID</w:t>
            </w:r>
            <w:r w:rsidR="008A4374" w:rsidRPr="00636423">
              <w:rPr>
                <w:rFonts w:ascii="Arial" w:hAnsi="Arial" w:cs="Arial"/>
                <w:sz w:val="18"/>
                <w:rPrChange w:id="105" w:author="Poul V Madsen" w:date="2012-05-16T09:41:00Z">
                  <w:rPr>
                    <w:rFonts w:ascii="Arial" w:hAnsi="Arial" w:cs="Arial"/>
                    <w:color w:val="4BACC6" w:themeColor="accent5"/>
                    <w:sz w:val="18"/>
                  </w:rPr>
                </w:rPrChange>
              </w:rPr>
              <w:t xml:space="preserve"> </w:t>
            </w:r>
            <w:r w:rsidR="00A23896" w:rsidRPr="00636423">
              <w:rPr>
                <w:rFonts w:ascii="Arial" w:hAnsi="Arial" w:cs="Arial"/>
                <w:sz w:val="18"/>
                <w:rPrChange w:id="106" w:author="Poul V Madsen" w:date="2012-05-16T09:41:00Z">
                  <w:rPr>
                    <w:rFonts w:ascii="Arial" w:hAnsi="Arial" w:cs="Arial"/>
                    <w:color w:val="4BACC6" w:themeColor="accent5"/>
                    <w:sz w:val="18"/>
                  </w:rPr>
                </w:rPrChange>
              </w:rPr>
              <w:t xml:space="preserve">= Skal </w:t>
            </w:r>
            <w:r w:rsidR="009B7188" w:rsidRPr="00636423">
              <w:rPr>
                <w:rFonts w:ascii="Arial" w:hAnsi="Arial" w:cs="Arial"/>
                <w:sz w:val="18"/>
                <w:rPrChange w:id="107" w:author="Poul V Madsen" w:date="2012-05-16T09:41:00Z">
                  <w:rPr>
                    <w:rFonts w:ascii="Arial" w:hAnsi="Arial" w:cs="Arial"/>
                    <w:color w:val="4BACC6" w:themeColor="accent5"/>
                    <w:sz w:val="18"/>
                  </w:rPr>
                </w:rPrChange>
              </w:rPr>
              <w:t>afklares hvorledes den er tænkt anvendt i DMO</w:t>
            </w:r>
            <w:r w:rsidR="00A23896" w:rsidRPr="00636423">
              <w:rPr>
                <w:rFonts w:ascii="Arial" w:hAnsi="Arial" w:cs="Arial"/>
                <w:sz w:val="18"/>
                <w:rPrChange w:id="108" w:author="Poul V Madsen" w:date="2012-05-16T09:41:00Z">
                  <w:rPr>
                    <w:rFonts w:ascii="Arial" w:hAnsi="Arial" w:cs="Arial"/>
                    <w:color w:val="4BACC6" w:themeColor="accent5"/>
                    <w:sz w:val="18"/>
                  </w:rPr>
                </w:rPrChange>
              </w:rPr>
              <w:t xml:space="preserve">. </w:t>
            </w:r>
          </w:p>
          <w:p w:rsidR="001F5901" w:rsidRPr="00636423" w:rsidRDefault="001F5901" w:rsidP="008A4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Change w:id="109" w:author="Poul V Madsen" w:date="2012-05-16T09:41:00Z">
                  <w:rPr>
                    <w:rFonts w:ascii="Arial" w:hAnsi="Arial" w:cs="Arial"/>
                    <w:color w:val="4BACC6" w:themeColor="accent5"/>
                    <w:sz w:val="18"/>
                  </w:rPr>
                </w:rPrChange>
              </w:rPr>
            </w:pPr>
            <w:r w:rsidRPr="00636423">
              <w:rPr>
                <w:rFonts w:ascii="Arial" w:hAnsi="Arial" w:cs="Arial"/>
                <w:sz w:val="18"/>
                <w:rPrChange w:id="110" w:author="Poul V Madsen" w:date="2012-05-16T09:41:00Z">
                  <w:rPr>
                    <w:rFonts w:ascii="Arial" w:hAnsi="Arial" w:cs="Arial"/>
                    <w:color w:val="4BACC6" w:themeColor="accent5"/>
                    <w:sz w:val="18"/>
                  </w:rPr>
                </w:rPrChange>
              </w:rPr>
              <w:t>MFAktionKode</w:t>
            </w:r>
            <w:r w:rsidR="008A4374" w:rsidRPr="00636423">
              <w:rPr>
                <w:rFonts w:ascii="Arial" w:hAnsi="Arial" w:cs="Arial"/>
                <w:sz w:val="18"/>
                <w:rPrChange w:id="111" w:author="Poul V Madsen" w:date="2012-05-16T09:41:00Z">
                  <w:rPr>
                    <w:rFonts w:ascii="Arial" w:hAnsi="Arial" w:cs="Arial"/>
                    <w:color w:val="4BACC6" w:themeColor="accent5"/>
                    <w:sz w:val="18"/>
                  </w:rPr>
                </w:rPrChange>
              </w:rPr>
              <w:t xml:space="preserve"> =DMO anvender OPRETFORDRING, AENDRFORDRING, NEDSKRIV, OPSKRIV, TILBAGEKALD</w:t>
            </w:r>
          </w:p>
          <w:p w:rsidR="001F5901" w:rsidRPr="00636423"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Change w:id="112" w:author="Poul V Madsen" w:date="2012-05-16T09:41:00Z">
                  <w:rPr>
                    <w:rFonts w:ascii="Arial" w:hAnsi="Arial" w:cs="Arial"/>
                    <w:color w:val="4BACC6" w:themeColor="accent5"/>
                    <w:sz w:val="18"/>
                  </w:rPr>
                </w:rPrChange>
              </w:rPr>
            </w:pPr>
            <w:proofErr w:type="gramStart"/>
            <w:r w:rsidRPr="00636423">
              <w:rPr>
                <w:rFonts w:ascii="Arial" w:hAnsi="Arial" w:cs="Arial"/>
                <w:sz w:val="18"/>
                <w:rPrChange w:id="113" w:author="Poul V Madsen" w:date="2012-05-16T09:41:00Z">
                  <w:rPr>
                    <w:rFonts w:ascii="Arial" w:hAnsi="Arial" w:cs="Arial"/>
                    <w:color w:val="4BACC6" w:themeColor="accent5"/>
                    <w:sz w:val="18"/>
                  </w:rPr>
                </w:rPrChange>
              </w:rPr>
              <w:t>DMIFordringHaverID</w:t>
            </w:r>
            <w:r w:rsidR="008A4374" w:rsidRPr="00636423">
              <w:rPr>
                <w:rFonts w:ascii="Arial" w:hAnsi="Arial" w:cs="Arial"/>
                <w:sz w:val="18"/>
                <w:rPrChange w:id="114" w:author="Poul V Madsen" w:date="2012-05-16T09:41:00Z">
                  <w:rPr>
                    <w:rFonts w:ascii="Arial" w:hAnsi="Arial" w:cs="Arial"/>
                    <w:color w:val="4BACC6" w:themeColor="accent5"/>
                    <w:sz w:val="18"/>
                  </w:rPr>
                </w:rPrChange>
              </w:rPr>
              <w:t xml:space="preserve">  =</w:t>
            </w:r>
            <w:proofErr w:type="gramEnd"/>
            <w:r w:rsidR="008A4374" w:rsidRPr="00636423">
              <w:rPr>
                <w:rFonts w:ascii="Arial" w:hAnsi="Arial" w:cs="Arial"/>
                <w:sz w:val="18"/>
                <w:rPrChange w:id="115" w:author="Poul V Madsen" w:date="2012-05-16T09:41:00Z">
                  <w:rPr>
                    <w:rFonts w:ascii="Arial" w:hAnsi="Arial" w:cs="Arial"/>
                    <w:color w:val="4BACC6" w:themeColor="accent5"/>
                    <w:sz w:val="18"/>
                  </w:rPr>
                </w:rPrChange>
              </w:rPr>
              <w:t xml:space="preserve"> 1002</w:t>
            </w:r>
          </w:p>
          <w:p w:rsidR="001F5901" w:rsidRPr="00636423" w:rsidRDefault="001F5901" w:rsidP="008A4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Change w:id="116" w:author="Poul V Madsen" w:date="2012-05-16T09:41:00Z">
                  <w:rPr>
                    <w:rFonts w:ascii="Arial" w:hAnsi="Arial" w:cs="Arial"/>
                    <w:color w:val="4BACC6" w:themeColor="accent5"/>
                    <w:sz w:val="18"/>
                  </w:rPr>
                </w:rPrChange>
              </w:rPr>
            </w:pPr>
            <w:proofErr w:type="gramStart"/>
            <w:r w:rsidRPr="00636423">
              <w:rPr>
                <w:rFonts w:ascii="Arial" w:hAnsi="Arial" w:cs="Arial"/>
                <w:sz w:val="18"/>
                <w:rPrChange w:id="117" w:author="Poul V Madsen" w:date="2012-05-16T09:41:00Z">
                  <w:rPr>
                    <w:rFonts w:ascii="Arial" w:hAnsi="Arial" w:cs="Arial"/>
                    <w:color w:val="4BACC6" w:themeColor="accent5"/>
                    <w:sz w:val="18"/>
                  </w:rPr>
                </w:rPrChange>
              </w:rPr>
              <w:t>MFAktionStatusKode</w:t>
            </w:r>
            <w:r w:rsidR="009B7188" w:rsidRPr="00636423">
              <w:rPr>
                <w:rFonts w:ascii="Arial" w:hAnsi="Arial" w:cs="Arial"/>
                <w:sz w:val="18"/>
                <w:rPrChange w:id="118" w:author="Poul V Madsen" w:date="2012-05-16T09:41:00Z">
                  <w:rPr>
                    <w:rFonts w:ascii="Arial" w:hAnsi="Arial" w:cs="Arial"/>
                    <w:color w:val="4BACC6" w:themeColor="accent5"/>
                    <w:sz w:val="18"/>
                  </w:rPr>
                </w:rPrChange>
              </w:rPr>
              <w:t xml:space="preserve">  =</w:t>
            </w:r>
            <w:proofErr w:type="gramEnd"/>
            <w:r w:rsidR="009B7188" w:rsidRPr="00636423">
              <w:rPr>
                <w:rFonts w:ascii="Arial" w:hAnsi="Arial" w:cs="Arial"/>
                <w:sz w:val="18"/>
                <w:rPrChange w:id="119" w:author="Poul V Madsen" w:date="2012-05-16T09:41:00Z">
                  <w:rPr>
                    <w:rFonts w:ascii="Arial" w:hAnsi="Arial" w:cs="Arial"/>
                    <w:color w:val="4BACC6" w:themeColor="accent5"/>
                    <w:sz w:val="18"/>
                  </w:rPr>
                </w:rPrChange>
              </w:rPr>
              <w:t xml:space="preserve"> [</w:t>
            </w:r>
            <w:r w:rsidR="008A4374" w:rsidRPr="00636423">
              <w:rPr>
                <w:rFonts w:ascii="Arial" w:hAnsi="Arial" w:cs="Arial"/>
                <w:sz w:val="18"/>
                <w:rPrChange w:id="120" w:author="Poul V Madsen" w:date="2012-05-16T09:41:00Z">
                  <w:rPr>
                    <w:rFonts w:ascii="Arial" w:hAnsi="Arial" w:cs="Arial"/>
                    <w:color w:val="4BACC6" w:themeColor="accent5"/>
                    <w:sz w:val="18"/>
                  </w:rPr>
                </w:rPrChange>
              </w:rPr>
              <w:t>MODTAGET</w:t>
            </w:r>
            <w:r w:rsidR="009B7188" w:rsidRPr="00636423">
              <w:rPr>
                <w:rFonts w:ascii="Arial" w:hAnsi="Arial" w:cs="Arial"/>
                <w:sz w:val="18"/>
                <w:rPrChange w:id="121" w:author="Poul V Madsen" w:date="2012-05-16T09:41:00Z">
                  <w:rPr>
                    <w:rFonts w:ascii="Arial" w:hAnsi="Arial" w:cs="Arial"/>
                    <w:color w:val="4BACC6" w:themeColor="accent5"/>
                    <w:sz w:val="18"/>
                  </w:rPr>
                </w:rPrChange>
              </w:rPr>
              <w:t xml:space="preserve"> |</w:t>
            </w:r>
            <w:r w:rsidR="008A4374" w:rsidRPr="00636423">
              <w:rPr>
                <w:rFonts w:ascii="Arial" w:hAnsi="Arial" w:cs="Arial"/>
                <w:sz w:val="18"/>
                <w:rPrChange w:id="122" w:author="Poul V Madsen" w:date="2012-05-16T09:41:00Z">
                  <w:rPr>
                    <w:rFonts w:ascii="Arial" w:hAnsi="Arial" w:cs="Arial"/>
                    <w:color w:val="4BACC6" w:themeColor="accent5"/>
                    <w:sz w:val="18"/>
                  </w:rPr>
                </w:rPrChange>
              </w:rPr>
              <w:t xml:space="preserve"> AFVIST</w:t>
            </w:r>
            <w:r w:rsidR="009B7188" w:rsidRPr="00636423">
              <w:rPr>
                <w:rFonts w:ascii="Arial" w:hAnsi="Arial" w:cs="Arial"/>
                <w:sz w:val="18"/>
                <w:rPrChange w:id="123" w:author="Poul V Madsen" w:date="2012-05-16T09:41:00Z">
                  <w:rPr>
                    <w:rFonts w:ascii="Arial" w:hAnsi="Arial" w:cs="Arial"/>
                    <w:color w:val="4BACC6" w:themeColor="accent5"/>
                    <w:sz w:val="18"/>
                  </w:rPr>
                </w:rPrChange>
              </w:rPr>
              <w:t xml:space="preserve"> ]</w:t>
            </w:r>
          </w:p>
          <w:p w:rsidR="009B7188" w:rsidRPr="00636423"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Change w:id="124" w:author="Poul V Madsen" w:date="2012-05-16T09:41:00Z">
                  <w:rPr>
                    <w:rFonts w:ascii="Arial" w:hAnsi="Arial" w:cs="Arial"/>
                    <w:color w:val="4BACC6" w:themeColor="accent5"/>
                    <w:sz w:val="18"/>
                  </w:rPr>
                </w:rPrChange>
              </w:rPr>
            </w:pPr>
            <w:r w:rsidRPr="00636423">
              <w:rPr>
                <w:rFonts w:ascii="Arial" w:hAnsi="Arial" w:cs="Arial"/>
                <w:color w:val="FF0000"/>
                <w:sz w:val="18"/>
                <w:rPrChange w:id="125" w:author="Poul V Madsen" w:date="2012-05-16T09:41:00Z">
                  <w:rPr>
                    <w:rFonts w:ascii="Arial" w:hAnsi="Arial" w:cs="Arial"/>
                    <w:color w:val="4BACC6" w:themeColor="accent5"/>
                    <w:sz w:val="18"/>
                  </w:rPr>
                </w:rPrChange>
              </w:rPr>
              <w:t>MFAktionStatusÆndretDato</w:t>
            </w:r>
            <w:del w:id="126" w:author="Poul V Madsen" w:date="2012-05-16T09:41:00Z">
              <w:r w:rsidR="008A4374" w:rsidRPr="00636423" w:rsidDel="00636423">
                <w:rPr>
                  <w:rFonts w:ascii="Arial" w:hAnsi="Arial" w:cs="Arial"/>
                  <w:sz w:val="18"/>
                  <w:rPrChange w:id="127" w:author="Poul V Madsen" w:date="2012-05-16T09:41:00Z">
                    <w:rPr>
                      <w:rFonts w:ascii="Arial" w:hAnsi="Arial" w:cs="Arial"/>
                      <w:color w:val="4BACC6" w:themeColor="accent5"/>
                      <w:sz w:val="18"/>
                    </w:rPr>
                  </w:rPrChange>
                </w:rPr>
                <w:delText xml:space="preserve"> </w:delText>
              </w:r>
              <w:r w:rsidR="00A23896" w:rsidRPr="00636423" w:rsidDel="00636423">
                <w:rPr>
                  <w:rFonts w:ascii="Arial" w:hAnsi="Arial" w:cs="Arial"/>
                  <w:sz w:val="18"/>
                  <w:rPrChange w:id="128" w:author="Poul V Madsen" w:date="2012-05-16T09:41:00Z">
                    <w:rPr>
                      <w:rFonts w:ascii="Arial" w:hAnsi="Arial" w:cs="Arial"/>
                      <w:color w:val="4BACC6" w:themeColor="accent5"/>
                      <w:sz w:val="18"/>
                    </w:rPr>
                  </w:rPrChange>
                </w:rPr>
                <w:delText xml:space="preserve">= </w:delText>
              </w:r>
              <w:r w:rsidR="009B7188" w:rsidRPr="00636423" w:rsidDel="00636423">
                <w:rPr>
                  <w:rFonts w:ascii="Arial" w:hAnsi="Arial" w:cs="Arial"/>
                  <w:sz w:val="18"/>
                  <w:rPrChange w:id="129" w:author="Poul V Madsen" w:date="2012-05-16T09:41:00Z">
                    <w:rPr>
                      <w:rFonts w:ascii="Arial" w:hAnsi="Arial" w:cs="Arial"/>
                      <w:color w:val="4BACC6" w:themeColor="accent5"/>
                      <w:sz w:val="18"/>
                    </w:rPr>
                  </w:rPrChange>
                </w:rPr>
                <w:delText>Relevant i forhold til MFFordringIndberet?</w:delText>
              </w:r>
              <w:r w:rsidR="00A23896" w:rsidRPr="00636423" w:rsidDel="00636423">
                <w:rPr>
                  <w:rFonts w:ascii="Arial" w:hAnsi="Arial" w:cs="Arial"/>
                  <w:sz w:val="18"/>
                  <w:rPrChange w:id="130" w:author="Poul V Madsen" w:date="2012-05-16T09:41:00Z">
                    <w:rPr>
                      <w:rFonts w:ascii="Arial" w:hAnsi="Arial" w:cs="Arial"/>
                      <w:color w:val="4BACC6" w:themeColor="accent5"/>
                      <w:sz w:val="18"/>
                    </w:rPr>
                  </w:rPrChange>
                </w:rPr>
                <w:delText>.</w:delText>
              </w:r>
            </w:del>
          </w:p>
          <w:p w:rsidR="001F5901" w:rsidRPr="00EC628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BACC6" w:themeColor="accent5"/>
                <w:sz w:val="18"/>
              </w:rPr>
            </w:pPr>
            <w:r w:rsidRPr="00530D4F">
              <w:rPr>
                <w:rFonts w:ascii="Arial" w:hAnsi="Arial" w:cs="Arial"/>
                <w:color w:val="FF0000"/>
                <w:sz w:val="18"/>
                <w:rPrChange w:id="131" w:author="Poul V Madsen" w:date="2012-05-15T12:26:00Z">
                  <w:rPr>
                    <w:rFonts w:ascii="Arial" w:hAnsi="Arial" w:cs="Arial"/>
                    <w:color w:val="4BACC6" w:themeColor="accent5"/>
                    <w:sz w:val="18"/>
                  </w:rPr>
                </w:rPrChange>
              </w:rPr>
              <w:t>DMIFordringModtagelseDato</w:t>
            </w:r>
            <w:r w:rsidR="008A4374" w:rsidRPr="00EC628E">
              <w:rPr>
                <w:rFonts w:ascii="Arial" w:hAnsi="Arial" w:cs="Arial"/>
                <w:color w:val="4BACC6" w:themeColor="accent5"/>
                <w:sz w:val="18"/>
              </w:rPr>
              <w:t xml:space="preserve"> </w:t>
            </w:r>
            <w:del w:id="132" w:author="Poul V Madsen" w:date="2012-05-15T12:26:00Z">
              <w:r w:rsidR="00A23896" w:rsidRPr="00EC628E" w:rsidDel="00530D4F">
                <w:rPr>
                  <w:rFonts w:ascii="Arial" w:hAnsi="Arial" w:cs="Arial"/>
                  <w:color w:val="4BACC6" w:themeColor="accent5"/>
                  <w:sz w:val="18"/>
                </w:rPr>
                <w:delText xml:space="preserve">= </w:delText>
              </w:r>
              <w:r w:rsidR="009B7188" w:rsidRPr="00EC628E" w:rsidDel="00530D4F">
                <w:rPr>
                  <w:rFonts w:ascii="Arial" w:hAnsi="Arial" w:cs="Arial"/>
                  <w:color w:val="4BACC6" w:themeColor="accent5"/>
                  <w:sz w:val="18"/>
                </w:rPr>
                <w:delText>Hvilken dato hos DMO har relevans for denne dato..</w:delText>
              </w:r>
            </w:del>
          </w:p>
          <w:p w:rsidR="001F5901" w:rsidRPr="00636423"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Change w:id="133" w:author="Poul V Madsen" w:date="2012-05-16T09:41:00Z">
                  <w:rPr>
                    <w:rFonts w:ascii="Arial" w:hAnsi="Arial" w:cs="Arial"/>
                    <w:color w:val="4BACC6" w:themeColor="accent5"/>
                    <w:sz w:val="18"/>
                  </w:rPr>
                </w:rPrChange>
              </w:rPr>
            </w:pPr>
            <w:r w:rsidRPr="00636423">
              <w:rPr>
                <w:rFonts w:ascii="Arial" w:hAnsi="Arial" w:cs="Arial"/>
                <w:sz w:val="18"/>
                <w:rPrChange w:id="134" w:author="Poul V Madsen" w:date="2012-05-16T09:41:00Z">
                  <w:rPr>
                    <w:rFonts w:ascii="Arial" w:hAnsi="Arial" w:cs="Arial"/>
                    <w:color w:val="4BACC6" w:themeColor="accent5"/>
                    <w:sz w:val="18"/>
                  </w:rPr>
                </w:rPrChange>
              </w:rPr>
              <w:t>* AfvistÅrsagSamling *</w:t>
            </w:r>
          </w:p>
          <w:p w:rsidR="001F5901" w:rsidRPr="00636423"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Change w:id="135" w:author="Poul V Madsen" w:date="2012-05-16T09:41:00Z">
                  <w:rPr>
                    <w:rFonts w:ascii="Arial" w:hAnsi="Arial" w:cs="Arial"/>
                    <w:color w:val="4BACC6" w:themeColor="accent5"/>
                    <w:sz w:val="18"/>
                  </w:rPr>
                </w:rPrChange>
              </w:rPr>
            </w:pPr>
            <w:r w:rsidRPr="00636423">
              <w:rPr>
                <w:rFonts w:ascii="Arial" w:hAnsi="Arial" w:cs="Arial"/>
                <w:sz w:val="18"/>
                <w:rPrChange w:id="136" w:author="Poul V Madsen" w:date="2012-05-16T09:41:00Z">
                  <w:rPr>
                    <w:rFonts w:ascii="Arial" w:hAnsi="Arial" w:cs="Arial"/>
                    <w:color w:val="4BACC6" w:themeColor="accent5"/>
                    <w:sz w:val="18"/>
                  </w:rPr>
                </w:rPrChange>
              </w:rPr>
              <w:t>0{</w:t>
            </w:r>
          </w:p>
          <w:p w:rsidR="001F5901" w:rsidRPr="00636423"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Change w:id="137" w:author="Poul V Madsen" w:date="2012-05-16T09:41:00Z">
                  <w:rPr>
                    <w:rFonts w:ascii="Arial" w:hAnsi="Arial" w:cs="Arial"/>
                    <w:color w:val="4BACC6" w:themeColor="accent5"/>
                    <w:sz w:val="18"/>
                  </w:rPr>
                </w:rPrChange>
              </w:rPr>
            </w:pPr>
            <w:r w:rsidRPr="00636423">
              <w:rPr>
                <w:rFonts w:ascii="Arial" w:hAnsi="Arial" w:cs="Arial"/>
                <w:sz w:val="18"/>
                <w:rPrChange w:id="138" w:author="Poul V Madsen" w:date="2012-05-16T09:41:00Z">
                  <w:rPr>
                    <w:rFonts w:ascii="Arial" w:hAnsi="Arial" w:cs="Arial"/>
                    <w:color w:val="4BACC6" w:themeColor="accent5"/>
                    <w:sz w:val="18"/>
                  </w:rPr>
                </w:rPrChange>
              </w:rPr>
              <w:tab/>
              <w:t>MFAktionAfvistStruktur</w:t>
            </w:r>
          </w:p>
          <w:p w:rsidR="001F5901" w:rsidRPr="00EC628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BACC6" w:themeColor="accent5"/>
                <w:sz w:val="18"/>
              </w:rPr>
            </w:pPr>
            <w:r w:rsidRPr="00636423">
              <w:rPr>
                <w:rFonts w:ascii="Arial" w:hAnsi="Arial" w:cs="Arial"/>
                <w:sz w:val="18"/>
                <w:rPrChange w:id="139" w:author="Poul V Madsen" w:date="2012-05-16T09:41:00Z">
                  <w:rPr>
                    <w:rFonts w:ascii="Arial" w:hAnsi="Arial" w:cs="Arial"/>
                    <w:color w:val="4BACC6" w:themeColor="accent5"/>
                    <w:sz w:val="18"/>
                  </w:rPr>
                </w:rPrChange>
              </w:rPr>
              <w:t>}</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status for for en FordringAktion der er indberettet med MFFordringIndberet servicen.  Returneres direkte fra MFFordringIndberet og kan hentes med MFKvitteringHent servicen.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DMIFordringEFIHovedFordringID er identisk med DMIFordringEFIFordringID for en hovedfordring. For en under fordring vil den referere </w:t>
            </w:r>
            <w:proofErr w:type="gramStart"/>
            <w:r>
              <w:rPr>
                <w:rFonts w:ascii="Arial" w:hAnsi="Arial" w:cs="Arial"/>
                <w:sz w:val="18"/>
              </w:rPr>
              <w:t>hovedfordringens   DMIFordringEFIFordringID</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MFFordringIndberet svar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 kan i svaret fra MFFordringIndberet kun antage værdierne MODTAGET og AFVIST. Den synkrone behandling ved modtagelse validerer kun mod fordringhaveraftale men aktionerne udføres ikke, så der afvises kun pga. manglende aftale eller ikke udfyldte felter.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aktioner tildeles et unikt MFAktionID. Aktioner med MFAktionKode =OPRETFORDRING | OPRETTRANSPORT tildeles et unikt DMIFordringEFIFordringID (også selvom de afvises før oprettelse i EFI/DMI).</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MFKvitteringHent svar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asynkrone behandling af de indberettede aktioner hentes med MFKvitteringHent servicen. Hver kvittering indeholder en MFAktionStruktur men også en KundeSamling med evt. allokerede AlternativKontaktID og berigede hæftelsesforhold. MFAktionStatusKode i en kvitttering kan antage alle værdierne MODTAGET, SAGSBEHAND, AFVIST og UDFOERT.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og UDFOERT er endelige tilstande.</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C00000"/>
              </w:rPr>
            </w:pPr>
            <w:r w:rsidRPr="002731B0">
              <w:rPr>
                <w:rFonts w:ascii="Arial" w:hAnsi="Arial" w:cs="Arial"/>
                <w:color w:val="C00000"/>
              </w:rPr>
              <w:t>MFDokumentStruktur</w:t>
            </w:r>
          </w:p>
        </w:tc>
      </w:tr>
      <w:tr w:rsidR="001F5901" w:rsidTr="001F5901">
        <w:tc>
          <w:tcPr>
            <w:tcW w:w="10345" w:type="dxa"/>
            <w:vAlign w:val="center"/>
          </w:tcPr>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DPDokumentArt</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(DPDokumentEksternReference)</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 DokumentFormatValg *</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w:t>
            </w:r>
            <w:r w:rsidRPr="002731B0">
              <w:rPr>
                <w:rFonts w:ascii="Arial" w:hAnsi="Arial" w:cs="Arial"/>
                <w:color w:val="C00000"/>
                <w:sz w:val="18"/>
              </w:rPr>
              <w:tab/>
            </w:r>
            <w:r w:rsidRPr="002731B0">
              <w:rPr>
                <w:rFonts w:ascii="Arial" w:hAnsi="Arial" w:cs="Arial"/>
                <w:color w:val="C00000"/>
                <w:sz w:val="18"/>
              </w:rPr>
              <w:tab/>
            </w:r>
            <w:r w:rsidRPr="002731B0">
              <w:rPr>
                <w:rFonts w:ascii="Arial" w:hAnsi="Arial" w:cs="Arial"/>
                <w:color w:val="C00000"/>
                <w:sz w:val="18"/>
              </w:rPr>
              <w:tab/>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ab/>
              <w:t>*DokumentFil*</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ab/>
              <w:t>[</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ab/>
            </w:r>
            <w:r w:rsidRPr="002731B0">
              <w:rPr>
                <w:rFonts w:ascii="Arial" w:hAnsi="Arial" w:cs="Arial"/>
                <w:color w:val="C00000"/>
                <w:sz w:val="18"/>
              </w:rPr>
              <w:tab/>
              <w:t>DokumentFilType</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ab/>
            </w:r>
            <w:r w:rsidRPr="002731B0">
              <w:rPr>
                <w:rFonts w:ascii="Arial" w:hAnsi="Arial" w:cs="Arial"/>
                <w:color w:val="C00000"/>
                <w:sz w:val="18"/>
              </w:rPr>
              <w:tab/>
              <w:t>DokumentFilIndhold</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ab/>
              <w:t>]</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ab/>
              <w:t>|</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ab/>
              <w:t>DokumentNummer</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Dokument modtaget fra fordringhaver. Fordringhaveren kan angive </w:t>
            </w:r>
            <w:proofErr w:type="gramStart"/>
            <w:r>
              <w:rPr>
                <w:rFonts w:ascii="Arial" w:hAnsi="Arial" w:cs="Arial"/>
                <w:sz w:val="18"/>
              </w:rPr>
              <w:t>sin</w:t>
            </w:r>
            <w:proofErr w:type="gramEnd"/>
            <w:r>
              <w:rPr>
                <w:rFonts w:ascii="Arial" w:hAnsi="Arial" w:cs="Arial"/>
                <w:sz w:val="18"/>
              </w:rPr>
              <w:t xml:space="preserve"> egen dokument reference (journalnummer). Eksterne fordringshavere skal sende dokumentindhold binært. Interne fordringshavere kan vælge mellem enten binært dokumentindhold eller en reference til et Captia dokument (DokumentNummer) der allerede er uploadet i et midlertidigt Captia område. Når fordringen registreres i EFI vil dokumentet blive oprettet i, eller flyttet til, den korrekte sag.</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MFHæftelseStruktur</w:t>
            </w:r>
          </w:p>
        </w:tc>
      </w:tr>
      <w:tr w:rsidR="001F5901" w:rsidTr="001F5901">
        <w:tc>
          <w:tcPr>
            <w:tcW w:w="10345" w:type="dxa"/>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MFKundeStruktur</w:t>
            </w:r>
            <w:r w:rsidR="001E47D2">
              <w:rPr>
                <w:rFonts w:ascii="Arial" w:hAnsi="Arial" w:cs="Arial"/>
                <w:sz w:val="18"/>
              </w:rPr>
              <w:t xml:space="preserve"> = DMO</w:t>
            </w:r>
            <w:proofErr w:type="gramStart"/>
            <w:r w:rsidR="001E47D2">
              <w:rPr>
                <w:rFonts w:ascii="Arial" w:hAnsi="Arial" w:cs="Arial"/>
                <w:sz w:val="18"/>
              </w:rPr>
              <w:t>.KundeNummer</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9A06F6">
              <w:rPr>
                <w:rFonts w:ascii="Arial" w:hAnsi="Arial" w:cs="Arial"/>
                <w:color w:val="FF0000"/>
                <w:sz w:val="18"/>
                <w:rPrChange w:id="140" w:author="Poul V Madsen" w:date="2012-05-31T13:14:00Z">
                  <w:rPr>
                    <w:rFonts w:ascii="Arial" w:hAnsi="Arial" w:cs="Arial"/>
                    <w:sz w:val="18"/>
                  </w:rPr>
                </w:rPrChange>
              </w:rPr>
              <w:t>(LæsDatoTid)</w:t>
            </w:r>
            <w:del w:id="141" w:author="Poul V Madsen" w:date="2012-05-31T13:14:00Z">
              <w:r w:rsidR="001E47D2" w:rsidDel="009A06F6">
                <w:rPr>
                  <w:rFonts w:ascii="Arial" w:hAnsi="Arial" w:cs="Arial"/>
                  <w:sz w:val="18"/>
                </w:rPr>
                <w:delText xml:space="preserve"> = Teknisk</w:delText>
              </w:r>
            </w:del>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gramStart"/>
            <w:r>
              <w:rPr>
                <w:rFonts w:ascii="Arial" w:hAnsi="Arial" w:cs="Arial"/>
                <w:sz w:val="18"/>
              </w:rPr>
              <w:t>HæftelseForm)</w:t>
            </w:r>
            <w:r w:rsidR="001E47D2">
              <w:rPr>
                <w:rFonts w:ascii="Arial" w:hAnsi="Arial" w:cs="Arial"/>
                <w:sz w:val="18"/>
              </w:rPr>
              <w:t xml:space="preserve">  =</w:t>
            </w:r>
            <w:proofErr w:type="gramEnd"/>
            <w:r w:rsidR="001E47D2">
              <w:rPr>
                <w:rFonts w:ascii="Arial" w:hAnsi="Arial" w:cs="Arial"/>
                <w:sz w:val="18"/>
              </w:rPr>
              <w:t xml:space="preserve"> DMO</w:t>
            </w:r>
            <w:del w:id="142" w:author="Poul V Madsen" w:date="2012-05-31T13:15:00Z">
              <w:r w:rsidR="001E47D2" w:rsidDel="001A72DE">
                <w:rPr>
                  <w:rFonts w:ascii="Arial" w:hAnsi="Arial" w:cs="Arial"/>
                  <w:sz w:val="18"/>
                </w:rPr>
                <w:delText>.</w:delText>
              </w:r>
            </w:del>
            <w:r w:rsidR="001E47D2">
              <w:rPr>
                <w:rFonts w:ascii="Arial" w:hAnsi="Arial" w:cs="Arial"/>
                <w:sz w:val="18"/>
              </w:rPr>
              <w:t xml:space="preserve"> OpkrævningHæftelseForm</w:t>
            </w:r>
            <w:ins w:id="143" w:author="Poul V Madsen" w:date="2012-05-31T13:15:00Z">
              <w:r w:rsidR="001A72DE">
                <w:rPr>
                  <w:rFonts w:ascii="Arial" w:hAnsi="Arial" w:cs="Arial"/>
                  <w:sz w:val="18"/>
                </w:rPr>
                <w:t xml:space="preserve"> </w:t>
              </w:r>
            </w:ins>
            <w:ins w:id="144" w:author="Poul V Madsen" w:date="2012-05-31T13:20:00Z">
              <w:r w:rsidR="001A72DE">
                <w:rPr>
                  <w:rFonts w:ascii="Arial" w:hAnsi="Arial" w:cs="Arial"/>
                  <w:sz w:val="18"/>
                </w:rPr>
                <w:t>mappes</w:t>
              </w:r>
            </w:ins>
            <w:ins w:id="145" w:author="Poul V Madsen" w:date="2012-05-31T13:15:00Z">
              <w:r w:rsidR="001A72DE">
                <w:rPr>
                  <w:rFonts w:ascii="Arial" w:hAnsi="Arial" w:cs="Arial"/>
                  <w:sz w:val="18"/>
                </w:rPr>
                <w:t xml:space="preserve"> til SOL</w:t>
              </w:r>
            </w:ins>
            <w:ins w:id="146" w:author="Poul V Madsen" w:date="2012-05-31T13:21:00Z">
              <w:r w:rsidR="001A72DE">
                <w:rPr>
                  <w:rFonts w:ascii="Arial" w:hAnsi="Arial" w:cs="Arial"/>
                  <w:sz w:val="18"/>
                </w:rPr>
                <w:t>, da det pt. er den eneste af inddrivelses hæftelsesformer som er relevante for DMO.</w:t>
              </w:r>
            </w:ins>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(HæftelseSubsidiær)</w:t>
            </w:r>
          </w:p>
          <w:p w:rsidR="001F5901" w:rsidRPr="00EA1C4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147" w:author="Poul V Madsen" w:date="2012-05-16T11:37:00Z">
                  <w:rPr>
                    <w:rFonts w:ascii="Arial" w:hAnsi="Arial" w:cs="Arial"/>
                    <w:sz w:val="18"/>
                  </w:rPr>
                </w:rPrChange>
              </w:rPr>
            </w:pPr>
            <w:r w:rsidRPr="00EA1C4E">
              <w:rPr>
                <w:rFonts w:ascii="Arial" w:hAnsi="Arial" w:cs="Arial"/>
                <w:color w:val="FF0000"/>
                <w:sz w:val="18"/>
                <w:rPrChange w:id="148" w:author="Poul V Madsen" w:date="2012-05-16T11:37:00Z">
                  <w:rPr>
                    <w:rFonts w:ascii="Arial" w:hAnsi="Arial" w:cs="Arial"/>
                    <w:sz w:val="18"/>
                  </w:rPr>
                </w:rPrChange>
              </w:rPr>
              <w:t>(HæftelseSubsiAutoAfskriv)</w:t>
            </w:r>
          </w:p>
          <w:p w:rsidR="001F5901" w:rsidRPr="008B6B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00B0F0"/>
                <w:sz w:val="18"/>
                <w:rPrChange w:id="149" w:author="Poul V Madsen" w:date="2012-06-26T10:14:00Z">
                  <w:rPr>
                    <w:rFonts w:ascii="Arial" w:hAnsi="Arial" w:cs="Arial"/>
                    <w:sz w:val="18"/>
                  </w:rPr>
                </w:rPrChange>
              </w:rPr>
            </w:pPr>
            <w:r w:rsidRPr="008B6B79">
              <w:rPr>
                <w:rFonts w:ascii="Arial" w:hAnsi="Arial" w:cs="Arial"/>
                <w:color w:val="00B0F0"/>
                <w:sz w:val="18"/>
                <w:rPrChange w:id="150" w:author="Poul V Madsen" w:date="2012-06-26T10:14:00Z">
                  <w:rPr>
                    <w:rFonts w:ascii="Arial" w:hAnsi="Arial" w:cs="Arial"/>
                    <w:sz w:val="18"/>
                  </w:rPr>
                </w:rPrChange>
              </w:rPr>
              <w:t>(HæftelseStartDato)</w:t>
            </w:r>
            <w:r w:rsidR="001E47D2" w:rsidRPr="008B6B79">
              <w:rPr>
                <w:rFonts w:ascii="Arial" w:hAnsi="Arial" w:cs="Arial"/>
                <w:color w:val="00B0F0"/>
                <w:sz w:val="18"/>
                <w:rPrChange w:id="151" w:author="Poul V Madsen" w:date="2012-06-26T10:14:00Z">
                  <w:rPr>
                    <w:rFonts w:ascii="Arial" w:hAnsi="Arial" w:cs="Arial"/>
                    <w:sz w:val="18"/>
                  </w:rPr>
                </w:rPrChange>
              </w:rPr>
              <w:t xml:space="preserve"> = DMO</w:t>
            </w:r>
            <w:proofErr w:type="gramStart"/>
            <w:r w:rsidR="001E47D2" w:rsidRPr="008B6B79">
              <w:rPr>
                <w:rFonts w:ascii="Arial" w:hAnsi="Arial" w:cs="Arial"/>
                <w:color w:val="00B0F0"/>
                <w:sz w:val="18"/>
                <w:rPrChange w:id="152" w:author="Poul V Madsen" w:date="2012-06-26T10:14:00Z">
                  <w:rPr>
                    <w:rFonts w:ascii="Arial" w:hAnsi="Arial" w:cs="Arial"/>
                    <w:sz w:val="18"/>
                  </w:rPr>
                </w:rPrChange>
              </w:rPr>
              <w:t>.OpkrævningHæftelseStartDato</w:t>
            </w:r>
            <w:proofErr w:type="gramEnd"/>
          </w:p>
          <w:p w:rsidR="001F5901" w:rsidRPr="008B6B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00B0F0"/>
                <w:sz w:val="18"/>
                <w:rPrChange w:id="153" w:author="Poul V Madsen" w:date="2012-06-26T10:14:00Z">
                  <w:rPr>
                    <w:rFonts w:ascii="Arial" w:hAnsi="Arial" w:cs="Arial"/>
                    <w:sz w:val="18"/>
                  </w:rPr>
                </w:rPrChange>
              </w:rPr>
            </w:pPr>
            <w:r w:rsidRPr="008B6B79">
              <w:rPr>
                <w:rFonts w:ascii="Arial" w:hAnsi="Arial" w:cs="Arial"/>
                <w:color w:val="00B0F0"/>
                <w:sz w:val="18"/>
                <w:rPrChange w:id="154" w:author="Poul V Madsen" w:date="2012-06-26T10:14:00Z">
                  <w:rPr>
                    <w:rFonts w:ascii="Arial" w:hAnsi="Arial" w:cs="Arial"/>
                    <w:sz w:val="18"/>
                  </w:rPr>
                </w:rPrChange>
              </w:rPr>
              <w:t>(HæftelseSlutDato)</w:t>
            </w:r>
            <w:r w:rsidR="001E47D2" w:rsidRPr="008B6B79">
              <w:rPr>
                <w:rFonts w:ascii="Arial" w:hAnsi="Arial" w:cs="Arial"/>
                <w:color w:val="00B0F0"/>
                <w:sz w:val="18"/>
                <w:rPrChange w:id="155" w:author="Poul V Madsen" w:date="2012-06-26T10:14:00Z">
                  <w:rPr>
                    <w:rFonts w:ascii="Arial" w:hAnsi="Arial" w:cs="Arial"/>
                    <w:sz w:val="18"/>
                  </w:rPr>
                </w:rPrChange>
              </w:rPr>
              <w:t xml:space="preserve"> = DMO. OpkrævningHæftelseSlutDato</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Pr>
                <w:rFonts w:ascii="Arial" w:hAnsi="Arial" w:cs="Arial"/>
                <w:sz w:val="18"/>
              </w:rPr>
              <w:t>(</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t>* ValgHæftelse *</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t>[</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r>
            <w:r w:rsidRPr="001E47D2">
              <w:rPr>
                <w:rFonts w:ascii="Arial" w:hAnsi="Arial" w:cs="Arial"/>
                <w:color w:val="FF0000"/>
                <w:sz w:val="18"/>
              </w:rPr>
              <w:tab/>
              <w:t>HæftelseProcent</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r>
            <w:r w:rsidRPr="001E47D2">
              <w:rPr>
                <w:rFonts w:ascii="Arial" w:hAnsi="Arial" w:cs="Arial"/>
                <w:color w:val="FF0000"/>
                <w:sz w:val="18"/>
              </w:rPr>
              <w:tab/>
              <w:t>|</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r>
            <w:r w:rsidRPr="001E47D2">
              <w:rPr>
                <w:rFonts w:ascii="Arial" w:hAnsi="Arial" w:cs="Arial"/>
                <w:color w:val="FF0000"/>
                <w:sz w:val="18"/>
              </w:rPr>
              <w:tab/>
              <w:t>HæftelseBeløbStruktur</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t>]</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t>* ValgHæftelseBegrænset *</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t>[</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r>
            <w:r w:rsidRPr="001E47D2">
              <w:rPr>
                <w:rFonts w:ascii="Arial" w:hAnsi="Arial" w:cs="Arial"/>
                <w:color w:val="FF0000"/>
                <w:sz w:val="18"/>
              </w:rPr>
              <w:tab/>
              <w:t>HæftelseBegrænsetProcent</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r>
            <w:r w:rsidRPr="001E47D2">
              <w:rPr>
                <w:rFonts w:ascii="Arial" w:hAnsi="Arial" w:cs="Arial"/>
                <w:color w:val="FF0000"/>
                <w:sz w:val="18"/>
              </w:rPr>
              <w:tab/>
              <w:t>|</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r>
            <w:r w:rsidRPr="001E47D2">
              <w:rPr>
                <w:rFonts w:ascii="Arial" w:hAnsi="Arial" w:cs="Arial"/>
                <w:color w:val="FF0000"/>
                <w:sz w:val="18"/>
              </w:rPr>
              <w:tab/>
              <w:t>HæftelseBegrænsetBeløbStruktur</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t>]</w:t>
            </w:r>
          </w:p>
          <w:p w:rsidR="001F5901" w:rsidRPr="005B5E07"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Change w:id="156" w:author="Poul V Madsen" w:date="2012-06-07T14:08:00Z">
                  <w:rPr>
                    <w:rFonts w:ascii="Arial" w:hAnsi="Arial" w:cs="Arial"/>
                    <w:color w:val="FF0000"/>
                    <w:sz w:val="18"/>
                  </w:rPr>
                </w:rPrChange>
              </w:rPr>
            </w:pPr>
            <w:r w:rsidRPr="005B5E07">
              <w:rPr>
                <w:rFonts w:ascii="Arial" w:hAnsi="Arial" w:cs="Arial"/>
                <w:color w:val="4F81BD" w:themeColor="accent1"/>
                <w:sz w:val="18"/>
                <w:rPrChange w:id="157" w:author="Poul V Madsen" w:date="2012-06-07T14:08:00Z">
                  <w:rPr>
                    <w:rFonts w:ascii="Arial" w:hAnsi="Arial" w:cs="Arial"/>
                    <w:color w:val="FF0000"/>
                    <w:sz w:val="18"/>
                  </w:rPr>
                </w:rPrChange>
              </w:rPr>
              <w:t>)</w:t>
            </w:r>
          </w:p>
          <w:p w:rsidR="001F5901" w:rsidRPr="005B5E07"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Change w:id="158" w:author="Poul V Madsen" w:date="2012-06-07T14:08:00Z">
                  <w:rPr>
                    <w:rFonts w:ascii="Arial" w:hAnsi="Arial" w:cs="Arial"/>
                    <w:color w:val="FF0000"/>
                    <w:sz w:val="18"/>
                  </w:rPr>
                </w:rPrChange>
              </w:rPr>
            </w:pPr>
            <w:r w:rsidRPr="00217FC6">
              <w:rPr>
                <w:rFonts w:ascii="Arial" w:hAnsi="Arial" w:cs="Arial"/>
                <w:sz w:val="18"/>
                <w:rPrChange w:id="159" w:author="Poul V Madsen" w:date="2012-06-20T14:45:00Z">
                  <w:rPr>
                    <w:rFonts w:ascii="Arial" w:hAnsi="Arial" w:cs="Arial"/>
                    <w:color w:val="FF0000"/>
                    <w:sz w:val="18"/>
                  </w:rPr>
                </w:rPrChange>
              </w:rPr>
              <w:t>(HæftelseForældelseDato)</w:t>
            </w:r>
            <w:ins w:id="160" w:author="Poul V Madsen" w:date="2012-06-07T14:08:00Z">
              <w:r w:rsidR="005B5E07" w:rsidRPr="00217FC6">
                <w:rPr>
                  <w:rFonts w:ascii="Arial" w:hAnsi="Arial" w:cs="Arial"/>
                  <w:sz w:val="18"/>
                  <w:rPrChange w:id="161" w:author="Poul V Madsen" w:date="2012-06-20T14:45:00Z">
                    <w:rPr>
                      <w:rFonts w:ascii="Arial" w:hAnsi="Arial" w:cs="Arial"/>
                      <w:color w:val="4F81BD" w:themeColor="accent1"/>
                      <w:sz w:val="18"/>
                    </w:rPr>
                  </w:rPrChange>
                </w:rPr>
                <w:t xml:space="preserve"> </w:t>
              </w:r>
            </w:ins>
            <w:proofErr w:type="gramStart"/>
            <w:ins w:id="162" w:author="Poul V Madsen" w:date="2012-06-07T14:09:00Z">
              <w:r w:rsidR="005B5E07" w:rsidRPr="00217FC6">
                <w:rPr>
                  <w:rFonts w:ascii="Arial" w:hAnsi="Arial" w:cs="Arial"/>
                  <w:sz w:val="18"/>
                  <w:rPrChange w:id="163" w:author="Poul V Madsen" w:date="2012-06-20T14:45:00Z">
                    <w:rPr>
                      <w:rFonts w:ascii="Arial" w:hAnsi="Arial" w:cs="Arial"/>
                      <w:color w:val="4F81BD" w:themeColor="accent1"/>
                      <w:sz w:val="18"/>
                    </w:rPr>
                  </w:rPrChange>
                </w:rPr>
                <w:t>= .</w:t>
              </w:r>
            </w:ins>
            <w:proofErr w:type="gramEnd"/>
            <w:ins w:id="164" w:author="Poul V Madsen" w:date="2012-06-20T14:45:00Z">
              <w:r w:rsidR="00217FC6" w:rsidRPr="00217FC6">
                <w:t xml:space="preserve"> </w:t>
              </w:r>
              <w:r w:rsidR="00217FC6" w:rsidRPr="00217FC6">
                <w:rPr>
                  <w:rFonts w:ascii="Arial" w:hAnsi="Arial" w:cs="Arial"/>
                  <w:sz w:val="18"/>
                  <w:rPrChange w:id="165" w:author="Poul V Madsen" w:date="2012-06-20T14:45:00Z">
                    <w:rPr>
                      <w:rFonts w:ascii="Arial" w:hAnsi="Arial" w:cs="Arial"/>
                      <w:color w:val="4F81BD" w:themeColor="accent1"/>
                      <w:sz w:val="18"/>
                    </w:rPr>
                  </w:rPrChange>
                </w:rPr>
                <w:t>OpkrævningFordringForældelseDato</w:t>
              </w:r>
            </w:ins>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(HæftelseUnderBobehandling)</w:t>
            </w:r>
          </w:p>
          <w:p w:rsidR="00AE398B" w:rsidRPr="00217FC6" w:rsidRDefault="001F5901" w:rsidP="00AE3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66" w:author="Poul V Madsen" w:date="2012-06-19T11:07:00Z"/>
                <w:rFonts w:ascii="Arial" w:hAnsi="Arial" w:cs="Arial"/>
                <w:sz w:val="18"/>
                <w:rPrChange w:id="167" w:author="Poul V Madsen" w:date="2012-06-20T14:46:00Z">
                  <w:rPr>
                    <w:ins w:id="168" w:author="Poul V Madsen" w:date="2012-06-19T11:07:00Z"/>
                    <w:rFonts w:ascii="Arial" w:hAnsi="Arial" w:cs="Arial"/>
                    <w:color w:val="4F81BD" w:themeColor="accent1"/>
                    <w:sz w:val="18"/>
                  </w:rPr>
                </w:rPrChange>
              </w:rPr>
            </w:pPr>
            <w:r w:rsidRPr="00217FC6">
              <w:rPr>
                <w:rFonts w:ascii="Arial" w:hAnsi="Arial" w:cs="Arial"/>
                <w:sz w:val="18"/>
                <w:rPrChange w:id="169" w:author="Poul V Madsen" w:date="2012-06-20T14:42:00Z">
                  <w:rPr>
                    <w:rFonts w:ascii="Arial" w:hAnsi="Arial" w:cs="Arial"/>
                    <w:color w:val="FF0000"/>
                    <w:sz w:val="18"/>
                  </w:rPr>
                </w:rPrChange>
              </w:rPr>
              <w:t>(HæftelseOpkMyndRykkerDato1)</w:t>
            </w:r>
            <w:ins w:id="170" w:author="Poul V Madsen" w:date="2012-06-07T14:09:00Z">
              <w:r w:rsidR="005B5E07" w:rsidRPr="00217FC6">
                <w:rPr>
                  <w:rFonts w:ascii="Arial" w:hAnsi="Arial" w:cs="Arial"/>
                  <w:sz w:val="18"/>
                  <w:rPrChange w:id="171" w:author="Poul V Madsen" w:date="2012-06-20T14:42:00Z">
                    <w:rPr>
                      <w:rFonts w:ascii="Arial" w:hAnsi="Arial" w:cs="Arial"/>
                      <w:color w:val="4F81BD" w:themeColor="accent1"/>
                      <w:sz w:val="18"/>
                    </w:rPr>
                  </w:rPrChange>
                </w:rPr>
                <w:t xml:space="preserve"> </w:t>
              </w:r>
              <w:r w:rsidR="005B5E07" w:rsidRPr="00217FC6">
                <w:rPr>
                  <w:rFonts w:ascii="Arial" w:hAnsi="Arial" w:cs="Arial"/>
                  <w:sz w:val="18"/>
                  <w:rPrChange w:id="172" w:author="Poul V Madsen" w:date="2012-06-20T14:46:00Z">
                    <w:rPr>
                      <w:rFonts w:ascii="Arial" w:hAnsi="Arial" w:cs="Arial"/>
                      <w:color w:val="4F81BD" w:themeColor="accent1"/>
                      <w:sz w:val="18"/>
                    </w:rPr>
                  </w:rPrChange>
                </w:rPr>
                <w:t xml:space="preserve">= </w:t>
              </w:r>
            </w:ins>
            <w:ins w:id="173" w:author="Poul V Madsen" w:date="2012-06-19T11:07:00Z">
              <w:r w:rsidR="00AE398B" w:rsidRPr="00217FC6">
                <w:rPr>
                  <w:rFonts w:ascii="Arial" w:hAnsi="Arial" w:cs="Arial"/>
                  <w:sz w:val="18"/>
                  <w:rPrChange w:id="174" w:author="Poul V Madsen" w:date="2012-06-20T14:46:00Z">
                    <w:rPr>
                      <w:rFonts w:ascii="Arial" w:hAnsi="Arial" w:cs="Arial"/>
                      <w:color w:val="4F81BD" w:themeColor="accent1"/>
                      <w:sz w:val="18"/>
                    </w:rPr>
                  </w:rPrChange>
                </w:rPr>
                <w:t xml:space="preserve">"1: Rykkerdato på fordring for primærhæfter som er rykket fra DMO= den dato hvor DMO sender rykkeren til A&amp;D(print) </w:t>
              </w:r>
            </w:ins>
          </w:p>
          <w:p w:rsidR="00AE398B" w:rsidRPr="00217FC6" w:rsidRDefault="00AE398B" w:rsidP="00AE3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75" w:author="Poul V Madsen" w:date="2012-06-19T11:07:00Z"/>
                <w:rFonts w:ascii="Arial" w:hAnsi="Arial" w:cs="Arial"/>
                <w:sz w:val="18"/>
                <w:rPrChange w:id="176" w:author="Poul V Madsen" w:date="2012-06-20T14:46:00Z">
                  <w:rPr>
                    <w:ins w:id="177" w:author="Poul V Madsen" w:date="2012-06-19T11:07:00Z"/>
                    <w:rFonts w:ascii="Arial" w:hAnsi="Arial" w:cs="Arial"/>
                    <w:color w:val="4F81BD" w:themeColor="accent1"/>
                    <w:sz w:val="18"/>
                  </w:rPr>
                </w:rPrChange>
              </w:rPr>
            </w:pPr>
            <w:ins w:id="178" w:author="Poul V Madsen" w:date="2012-06-19T11:07:00Z">
              <w:r w:rsidRPr="00217FC6">
                <w:rPr>
                  <w:rFonts w:ascii="Arial" w:hAnsi="Arial" w:cs="Arial"/>
                  <w:sz w:val="18"/>
                  <w:rPrChange w:id="179" w:author="Poul V Madsen" w:date="2012-06-20T14:46:00Z">
                    <w:rPr>
                      <w:rFonts w:ascii="Arial" w:hAnsi="Arial" w:cs="Arial"/>
                      <w:color w:val="4F81BD" w:themeColor="accent1"/>
                      <w:sz w:val="18"/>
                    </w:rPr>
                  </w:rPrChange>
                </w:rPr>
                <w:t>2: Rykkerdato på fordring for sekundærhæfter som er rykket i DMO= den dato hvor DMO sender rykkeren til A&amp;D(print)</w:t>
              </w:r>
            </w:ins>
          </w:p>
          <w:p w:rsidR="00AE398B" w:rsidRPr="00AE398B" w:rsidRDefault="00AE398B" w:rsidP="00AE3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80" w:author="Poul V Madsen" w:date="2012-06-19T11:07:00Z"/>
                <w:rFonts w:ascii="Arial" w:hAnsi="Arial" w:cs="Arial"/>
                <w:color w:val="4F81BD" w:themeColor="accent1"/>
                <w:sz w:val="18"/>
              </w:rPr>
            </w:pPr>
            <w:ins w:id="181" w:author="Poul V Madsen" w:date="2012-06-19T11:07:00Z">
              <w:r w:rsidRPr="00217FC6">
                <w:rPr>
                  <w:rFonts w:ascii="Arial" w:hAnsi="Arial" w:cs="Arial"/>
                  <w:sz w:val="18"/>
                  <w:rPrChange w:id="182" w:author="Poul V Madsen" w:date="2012-06-20T14:46:00Z">
                    <w:rPr>
                      <w:rFonts w:ascii="Arial" w:hAnsi="Arial" w:cs="Arial"/>
                      <w:color w:val="4F81BD" w:themeColor="accent1"/>
                      <w:sz w:val="18"/>
                    </w:rPr>
                  </w:rPrChange>
                </w:rPr>
                <w:t xml:space="preserve">3: Rykkerdato på fordringer som ikke rykkes i DMO før overdragelse til EFI(der </w:t>
              </w:r>
              <w:proofErr w:type="gramStart"/>
              <w:r w:rsidRPr="00217FC6">
                <w:rPr>
                  <w:rFonts w:ascii="Arial" w:hAnsi="Arial" w:cs="Arial"/>
                  <w:sz w:val="18"/>
                  <w:rPrChange w:id="183" w:author="Poul V Madsen" w:date="2012-06-20T14:46:00Z">
                    <w:rPr>
                      <w:rFonts w:ascii="Arial" w:hAnsi="Arial" w:cs="Arial"/>
                      <w:color w:val="4F81BD" w:themeColor="accent1"/>
                      <w:sz w:val="18"/>
                    </w:rPr>
                  </w:rPrChange>
                </w:rPr>
                <w:t>er  forvejen</w:t>
              </w:r>
              <w:proofErr w:type="gramEnd"/>
              <w:r w:rsidRPr="00217FC6">
                <w:rPr>
                  <w:rFonts w:ascii="Arial" w:hAnsi="Arial" w:cs="Arial"/>
                  <w:sz w:val="18"/>
                  <w:rPrChange w:id="184" w:author="Poul V Madsen" w:date="2012-06-20T14:46:00Z">
                    <w:rPr>
                      <w:rFonts w:ascii="Arial" w:hAnsi="Arial" w:cs="Arial"/>
                      <w:color w:val="4F81BD" w:themeColor="accent1"/>
                      <w:sz w:val="18"/>
                    </w:rPr>
                  </w:rPrChange>
                </w:rPr>
                <w:t xml:space="preserve"> fordringer overdraget fra DMO til inddrivelse)=Dato for overdragelse til inddrivelse</w:t>
              </w:r>
              <w:r w:rsidRPr="00AE398B">
                <w:rPr>
                  <w:rFonts w:ascii="Arial" w:hAnsi="Arial" w:cs="Arial"/>
                  <w:color w:val="4F81BD" w:themeColor="accent1"/>
                  <w:sz w:val="18"/>
                </w:rPr>
                <w:t>.</w:t>
              </w:r>
            </w:ins>
          </w:p>
          <w:p w:rsidR="00AE398B" w:rsidRPr="00217FC6" w:rsidRDefault="00AE398B" w:rsidP="00AE3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85" w:author="Poul V Madsen" w:date="2012-06-19T11:07:00Z"/>
                <w:rFonts w:ascii="Arial" w:hAnsi="Arial" w:cs="Arial"/>
                <w:sz w:val="18"/>
                <w:rPrChange w:id="186" w:author="Poul V Madsen" w:date="2012-06-20T14:47:00Z">
                  <w:rPr>
                    <w:ins w:id="187" w:author="Poul V Madsen" w:date="2012-06-19T11:07:00Z"/>
                    <w:rFonts w:ascii="Arial" w:hAnsi="Arial" w:cs="Arial"/>
                    <w:color w:val="4F81BD" w:themeColor="accent1"/>
                    <w:sz w:val="18"/>
                  </w:rPr>
                </w:rPrChange>
              </w:rPr>
            </w:pPr>
          </w:p>
          <w:p w:rsidR="001F5901" w:rsidRPr="00217FC6" w:rsidRDefault="00AE398B" w:rsidP="00AE3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88" w:author="Poul V Madsen" w:date="2012-06-19T11:07:00Z"/>
                <w:rFonts w:ascii="Arial" w:hAnsi="Arial" w:cs="Arial"/>
                <w:sz w:val="18"/>
                <w:rPrChange w:id="189" w:author="Poul V Madsen" w:date="2012-06-20T14:47:00Z">
                  <w:rPr>
                    <w:ins w:id="190" w:author="Poul V Madsen" w:date="2012-06-19T11:07:00Z"/>
                    <w:rFonts w:ascii="Arial" w:hAnsi="Arial" w:cs="Arial"/>
                    <w:color w:val="4F81BD" w:themeColor="accent1"/>
                    <w:sz w:val="18"/>
                  </w:rPr>
                </w:rPrChange>
              </w:rPr>
            </w:pPr>
            <w:ins w:id="191" w:author="Poul V Madsen" w:date="2012-06-19T11:07:00Z">
              <w:r w:rsidRPr="00217FC6">
                <w:rPr>
                  <w:rFonts w:ascii="Arial" w:hAnsi="Arial" w:cs="Arial"/>
                  <w:sz w:val="18"/>
                  <w:rPrChange w:id="192" w:author="Poul V Madsen" w:date="2012-06-20T14:47:00Z">
                    <w:rPr>
                      <w:rFonts w:ascii="Arial" w:hAnsi="Arial" w:cs="Arial"/>
                      <w:color w:val="4F81BD" w:themeColor="accent1"/>
                      <w:sz w:val="18"/>
                    </w:rPr>
                  </w:rPrChange>
                </w:rPr>
                <w:t>MFFordringIndberet beskriver HæftelseOpkMyndRykkerDato1 og HæftelseOpkMyndRykkerDato2. DMO vil kun skulle anvende HæftelseOpkMyndRykkerDato1."</w:t>
              </w:r>
            </w:ins>
          </w:p>
          <w:p w:rsidR="00AE398B" w:rsidRPr="005B5E07" w:rsidRDefault="00AE398B" w:rsidP="00AE3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Change w:id="193" w:author="Poul V Madsen" w:date="2012-06-07T14:08:00Z">
                  <w:rPr>
                    <w:rFonts w:ascii="Arial" w:hAnsi="Arial" w:cs="Arial"/>
                    <w:color w:val="FF0000"/>
                    <w:sz w:val="18"/>
                  </w:rPr>
                </w:rPrChange>
              </w:rPr>
            </w:pP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(HæftelseOpkMyndRykkerDato2)</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t>*HæftelseKommentar*</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t>[</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r>
            <w:r w:rsidRPr="001E47D2">
              <w:rPr>
                <w:rFonts w:ascii="Arial" w:hAnsi="Arial" w:cs="Arial"/>
                <w:color w:val="FF0000"/>
                <w:sz w:val="18"/>
              </w:rPr>
              <w:tab/>
              <w:t>MFNoteStruktur</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1E47D2">
              <w:rPr>
                <w:rFonts w:ascii="Arial" w:hAnsi="Arial" w:cs="Arial"/>
                <w:color w:val="FF0000"/>
                <w:sz w:val="18"/>
              </w:rPr>
              <w:t>)</w:t>
            </w:r>
            <w:r>
              <w:rPr>
                <w:rFonts w:ascii="Arial" w:hAnsi="Arial" w:cs="Arial"/>
                <w:sz w:val="18"/>
              </w:rPr>
              <w:tab/>
            </w:r>
            <w:r>
              <w:rPr>
                <w:rFonts w:ascii="Arial" w:hAnsi="Arial" w:cs="Arial"/>
                <w:sz w:val="18"/>
              </w:rPr>
              <w:tab/>
            </w:r>
            <w:r>
              <w:rPr>
                <w:rFonts w:ascii="Arial" w:hAnsi="Arial" w:cs="Arial"/>
                <w:sz w:val="18"/>
              </w:rPr>
              <w:tab/>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000000" w:themeColor="text1"/>
                <w:sz w:val="18"/>
              </w:rPr>
            </w:pPr>
            <w:r w:rsidRPr="001E47D2">
              <w:rPr>
                <w:rFonts w:ascii="Arial" w:hAnsi="Arial" w:cs="Arial"/>
                <w:color w:val="000000" w:themeColor="text1"/>
                <w:sz w:val="18"/>
              </w:rPr>
              <w:t>HæftelseDom</w:t>
            </w:r>
            <w:r w:rsidR="001E47D2">
              <w:rPr>
                <w:rFonts w:ascii="Arial" w:hAnsi="Arial" w:cs="Arial"/>
                <w:color w:val="000000" w:themeColor="text1"/>
                <w:sz w:val="18"/>
              </w:rPr>
              <w:t xml:space="preserve"> = Konstant = Nej</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1E47D2">
              <w:rPr>
                <w:rFonts w:ascii="Arial" w:hAnsi="Arial" w:cs="Arial"/>
                <w:color w:val="C00000"/>
                <w:sz w:val="18"/>
              </w:rPr>
              <w:t>(HæftelseDomDato)</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1E47D2">
              <w:rPr>
                <w:rFonts w:ascii="Arial" w:hAnsi="Arial" w:cs="Arial"/>
                <w:color w:val="C00000"/>
                <w:sz w:val="18"/>
              </w:rPr>
              <w:t>(HæftelseForlig)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1E47D2">
              <w:rPr>
                <w:rFonts w:ascii="Arial" w:hAnsi="Arial" w:cs="Arial"/>
                <w:color w:val="C00000"/>
                <w:sz w:val="18"/>
              </w:rPr>
              <w:t>(HæftelseForligDato)</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Hæftelseforhold modtaget fra fordringhaver.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adskiller sig i det væsentlige fra DMI hæftelsesforhold ved at kunden kan være angivet som en EFIAlternativKontaktStruktur i en MFKundeStruktur. Se yderligere dokumentation på disse strukturer. </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MFKundeStruktur</w:t>
            </w:r>
          </w:p>
        </w:tc>
      </w:tr>
      <w:tr w:rsidR="001F5901" w:rsidTr="001F5901">
        <w:tc>
          <w:tcPr>
            <w:tcW w:w="10345" w:type="dxa"/>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VirksomhedSENummer</w:t>
            </w:r>
            <w:r w:rsidR="002731B0">
              <w:rPr>
                <w:rFonts w:ascii="Arial" w:hAnsi="Arial" w:cs="Arial"/>
                <w:sz w:val="18"/>
              </w:rPr>
              <w:t xml:space="preserve"> </w:t>
            </w:r>
            <w:r w:rsidR="00E93E19">
              <w:rPr>
                <w:rFonts w:ascii="Arial" w:hAnsi="Arial" w:cs="Arial"/>
                <w:sz w:val="18"/>
              </w:rPr>
              <w:t xml:space="preserve"> =</w:t>
            </w:r>
            <w:proofErr w:type="gramEnd"/>
            <w:r w:rsidR="00E93E19">
              <w:rPr>
                <w:rFonts w:ascii="Arial" w:hAnsi="Arial" w:cs="Arial"/>
                <w:sz w:val="18"/>
              </w:rPr>
              <w:t xml:space="preserve"> DMO.KundeNummer hvor DMO.KundeType = SE-Virksomhed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r w:rsidR="00E93E19">
              <w:rPr>
                <w:rFonts w:ascii="Arial" w:hAnsi="Arial" w:cs="Arial"/>
                <w:sz w:val="18"/>
              </w:rPr>
              <w:t xml:space="preserve"> = DMO</w:t>
            </w:r>
            <w:proofErr w:type="gramStart"/>
            <w:r w:rsidR="00E93E19">
              <w:rPr>
                <w:rFonts w:ascii="Arial" w:hAnsi="Arial" w:cs="Arial"/>
                <w:sz w:val="18"/>
              </w:rPr>
              <w:t>.KundeNummer</w:t>
            </w:r>
            <w:proofErr w:type="gramEnd"/>
            <w:r w:rsidR="00E93E19">
              <w:rPr>
                <w:rFonts w:ascii="Arial" w:hAnsi="Arial" w:cs="Arial"/>
                <w:sz w:val="18"/>
              </w:rPr>
              <w:t xml:space="preserve"> hvor DMO.KundeType = CPR-Person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r w:rsidR="00E93E19">
              <w:rPr>
                <w:rFonts w:ascii="Arial" w:hAnsi="Arial" w:cs="Arial"/>
                <w:sz w:val="18"/>
              </w:rPr>
              <w:t xml:space="preserve"> = DMO</w:t>
            </w:r>
            <w:proofErr w:type="gramStart"/>
            <w:r w:rsidR="00E93E19">
              <w:rPr>
                <w:rFonts w:ascii="Arial" w:hAnsi="Arial" w:cs="Arial"/>
                <w:sz w:val="18"/>
              </w:rPr>
              <w:t>.KundeNummer</w:t>
            </w:r>
            <w:proofErr w:type="gramEnd"/>
            <w:r w:rsidR="00E93E19">
              <w:rPr>
                <w:rFonts w:ascii="Arial" w:hAnsi="Arial" w:cs="Arial"/>
                <w:sz w:val="18"/>
              </w:rPr>
              <w:t xml:space="preserve"> hvor DMO.KundeType = AKR-??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sidRPr="00896641">
              <w:rPr>
                <w:rFonts w:ascii="Arial" w:hAnsi="Arial" w:cs="Arial"/>
                <w:color w:val="FF0000"/>
                <w:sz w:val="18"/>
              </w:rPr>
              <w:t>EFIAlternativKontaktStruktu</w:t>
            </w:r>
            <w:r>
              <w:rPr>
                <w:rFonts w:ascii="Arial" w:hAnsi="Arial" w:cs="Arial"/>
                <w:sz w:val="18"/>
              </w:rPr>
              <w:t>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Fordringer indberettes med hæftere </w:t>
            </w:r>
            <w:proofErr w:type="gramStart"/>
            <w:r>
              <w:rPr>
                <w:rFonts w:ascii="Arial" w:hAnsi="Arial" w:cs="Arial"/>
                <w:sz w:val="18"/>
              </w:rPr>
              <w:t xml:space="preserve">(kunder ) </w:t>
            </w:r>
            <w:proofErr w:type="gramEnd"/>
            <w:r>
              <w:rPr>
                <w:rFonts w:ascii="Arial" w:hAnsi="Arial" w:cs="Arial"/>
                <w:sz w:val="18"/>
              </w:rPr>
              <w:t>angivet med denne struktur. Kunder er identificeret unikt ved SE nummer, CPR nummer eller AKR ID for udenlandske kunder. For udenlandske kunder hvor fordringhaver ikke kender AKR ID kan de kendte oplysninger alternativt angives i en EFIAlternativKontaktStruktur (se dokumentationen på denne struktur for yderligere detaljer).</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MFNedskrivFordringStruktur</w:t>
            </w:r>
          </w:p>
        </w:tc>
      </w:tr>
      <w:tr w:rsidR="001F5901" w:rsidTr="001F5901">
        <w:tc>
          <w:tcPr>
            <w:tcW w:w="10345" w:type="dxa"/>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EFIKundeIdentStruktur</w:t>
            </w:r>
            <w:r w:rsidR="00F96098">
              <w:rPr>
                <w:rFonts w:ascii="Arial" w:hAnsi="Arial" w:cs="Arial"/>
                <w:sz w:val="18"/>
              </w:rPr>
              <w:t xml:space="preserve"> = DMO</w:t>
            </w:r>
            <w:proofErr w:type="gramStart"/>
            <w:r w:rsidR="00F96098">
              <w:rPr>
                <w:rFonts w:ascii="Arial" w:hAnsi="Arial" w:cs="Arial"/>
                <w:sz w:val="18"/>
              </w:rPr>
              <w:t>.KundeNummer</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D7ED3">
              <w:rPr>
                <w:rFonts w:ascii="Arial" w:hAnsi="Arial" w:cs="Arial"/>
                <w:sz w:val="18"/>
              </w:rPr>
              <w:t>(</w:t>
            </w:r>
            <w:proofErr w:type="gramStart"/>
            <w:r w:rsidRPr="00DD7ED3">
              <w:rPr>
                <w:rFonts w:ascii="Arial" w:hAnsi="Arial" w:cs="Arial"/>
                <w:sz w:val="18"/>
              </w:rPr>
              <w:t>FordringNedskrivningVirkningFra)</w:t>
            </w:r>
            <w:r w:rsidR="00F96098" w:rsidRPr="00DD7ED3">
              <w:rPr>
                <w:rFonts w:ascii="Arial" w:hAnsi="Arial" w:cs="Arial"/>
                <w:sz w:val="18"/>
              </w:rPr>
              <w:t xml:space="preserve"> </w:t>
            </w:r>
            <w:r w:rsidR="00DD7ED3" w:rsidRPr="00DD7ED3">
              <w:rPr>
                <w:rFonts w:ascii="Arial" w:hAnsi="Arial" w:cs="Arial"/>
                <w:sz w:val="18"/>
              </w:rPr>
              <w:t xml:space="preserve"> =</w:t>
            </w:r>
            <w:proofErr w:type="gramEnd"/>
            <w:r w:rsidR="00DD7ED3" w:rsidRPr="00DD7ED3">
              <w:rPr>
                <w:rFonts w:ascii="Arial" w:hAnsi="Arial" w:cs="Arial"/>
                <w:sz w:val="18"/>
              </w:rPr>
              <w:t xml:space="preserve"> DMO.OpkrævningIndbetalingBogføringDato</w:t>
            </w:r>
          </w:p>
          <w:p w:rsidR="008C25DD" w:rsidRDefault="001F5901" w:rsidP="008C25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NedskrivningÅrsagStruktur</w:t>
            </w:r>
            <w:bookmarkStart w:id="194" w:name="_GoBack"/>
            <w:bookmarkEnd w:id="194"/>
            <w:del w:id="195" w:author="Poul V Madsen" w:date="2012-06-27T07:45:00Z">
              <w:r w:rsidR="00802C01" w:rsidDel="00AB0F5A">
                <w:rPr>
                  <w:rFonts w:ascii="Arial" w:hAnsi="Arial" w:cs="Arial"/>
                  <w:sz w:val="18"/>
                </w:rPr>
                <w:delText xml:space="preserve"> = ?</w:delText>
              </w:r>
            </w:del>
          </w:p>
          <w:p w:rsidR="001F5901" w:rsidRPr="001F5901" w:rsidRDefault="001F5901" w:rsidP="008C25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NedskrivningBeløbStruktur</w:t>
            </w:r>
            <w:r w:rsidR="00802C01">
              <w:rPr>
                <w:rFonts w:ascii="Arial" w:hAnsi="Arial" w:cs="Arial"/>
                <w:sz w:val="18"/>
              </w:rPr>
              <w:t xml:space="preserve"> </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Nedskrivning af en fordring vil sige at fordringshaver/rettighedshaver, f.eks. pga. en indbetaling til eget system, ønsker at gøre sin fordring mindre. Fordringen opdateres </w:t>
            </w:r>
            <w:proofErr w:type="gramStart"/>
            <w:r>
              <w:rPr>
                <w:rFonts w:ascii="Arial" w:hAnsi="Arial" w:cs="Arial"/>
                <w:sz w:val="18"/>
              </w:rPr>
              <w:t>i  så</w:t>
            </w:r>
            <w:proofErr w:type="gramEnd"/>
            <w:r>
              <w:rPr>
                <w:rFonts w:ascii="Arial" w:hAnsi="Arial" w:cs="Arial"/>
                <w:sz w:val="18"/>
              </w:rPr>
              <w:t xml:space="preserve"> saldo nedskrives med det ønskede beløb.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er påløbet efter den dato fordringen ønskes nedskrevet fra, samt ansvaret for at afregne evt. beløb med fordringshaver.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EFIKundeIdentStruktur er det et specifikt hæftelses forhold der nedskrives og ellers hele fordringen.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angivelse af FordringNedskrivningÅrsagKode = FAST kan man foretage en endelig fastsættelse.</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C5408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C5408E">
              <w:rPr>
                <w:rFonts w:ascii="Arial" w:hAnsi="Arial" w:cs="Arial"/>
                <w:color w:val="FF0000"/>
              </w:rPr>
              <w:t>MFNoteStruktur</w:t>
            </w:r>
          </w:p>
        </w:tc>
      </w:tr>
      <w:tr w:rsidR="001F5901" w:rsidTr="001F5901">
        <w:tc>
          <w:tcPr>
            <w:tcW w:w="10345" w:type="dxa"/>
            <w:vAlign w:val="center"/>
          </w:tcPr>
          <w:p w:rsidR="001F5901" w:rsidRPr="00C5408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5408E">
              <w:rPr>
                <w:rFonts w:ascii="Arial" w:hAnsi="Arial" w:cs="Arial"/>
                <w:color w:val="FF0000"/>
                <w:sz w:val="18"/>
              </w:rPr>
              <w:t>(MFNoteOprettetTidspunkt)</w:t>
            </w:r>
          </w:p>
          <w:p w:rsidR="001F5901" w:rsidRPr="00C5408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5408E">
              <w:rPr>
                <w:rFonts w:ascii="Arial" w:hAnsi="Arial" w:cs="Arial"/>
                <w:color w:val="FF0000"/>
                <w:sz w:val="18"/>
              </w:rPr>
              <w:t>(MFNoteOprettetAf)</w:t>
            </w:r>
          </w:p>
          <w:p w:rsidR="001F5901" w:rsidRPr="00C5408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5408E">
              <w:rPr>
                <w:rFonts w:ascii="Arial" w:hAnsi="Arial" w:cs="Arial"/>
                <w:color w:val="FF0000"/>
                <w:sz w:val="18"/>
              </w:rPr>
              <w:t>(MFFordringEksternReference)</w:t>
            </w:r>
          </w:p>
          <w:p w:rsidR="001F5901" w:rsidRPr="00C5408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5408E">
              <w:rPr>
                <w:rFonts w:ascii="Arial" w:hAnsi="Arial" w:cs="Arial"/>
                <w:color w:val="FF0000"/>
                <w:sz w:val="18"/>
              </w:rPr>
              <w:t>MFNoteTekst</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note indberettet af fordringshaver sammen med fordringen. </w:t>
            </w:r>
            <w:proofErr w:type="gramStart"/>
            <w:r>
              <w:rPr>
                <w:rFonts w:ascii="Arial" w:hAnsi="Arial" w:cs="Arial"/>
                <w:sz w:val="18"/>
              </w:rPr>
              <w:t>Et</w:t>
            </w:r>
            <w:proofErr w:type="gramEnd"/>
            <w:r>
              <w:rPr>
                <w:rFonts w:ascii="Arial" w:hAnsi="Arial" w:cs="Arial"/>
                <w:sz w:val="18"/>
              </w:rPr>
              <w:t xml:space="preserve"> sagsbehandler opgave vil blive startet efter oprettelse i EFI til at kigge på noten.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MFNoteOprettetAf kan optionelt angive en medarbejder hos fordringhaveren og er til kontakt information. </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MFOpretFordringStruktur</w:t>
            </w:r>
          </w:p>
        </w:tc>
      </w:tr>
      <w:tr w:rsidR="001F5901" w:rsidTr="00DD7ED3">
        <w:tc>
          <w:tcPr>
            <w:tcW w:w="10345" w:type="dxa"/>
            <w:shd w:val="clear" w:color="auto" w:fill="auto"/>
            <w:vAlign w:val="center"/>
          </w:tcPr>
          <w:p w:rsidR="001F5901" w:rsidRDefault="001F5901" w:rsidP="00422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r w:rsidR="00422AFA">
              <w:rPr>
                <w:rFonts w:ascii="Arial" w:hAnsi="Arial" w:cs="Arial"/>
                <w:sz w:val="18"/>
              </w:rPr>
              <w:t xml:space="preserve"> = DMO anvender INDR: Inddrivelsesfordring, MODR: Modregningsfordring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r w:rsidR="008A2A8D">
              <w:rPr>
                <w:rFonts w:ascii="Arial" w:hAnsi="Arial" w:cs="Arial"/>
                <w:sz w:val="18"/>
              </w:rPr>
              <w:t xml:space="preserve"> = Uddrages fra DMO</w:t>
            </w:r>
            <w:proofErr w:type="gramStart"/>
            <w:r w:rsidR="008A2A8D">
              <w:rPr>
                <w:rFonts w:ascii="Arial" w:hAnsi="Arial" w:cs="Arial"/>
                <w:sz w:val="18"/>
              </w:rPr>
              <w:t>.</w:t>
            </w:r>
            <w:r w:rsidR="00422AFA">
              <w:rPr>
                <w:rFonts w:ascii="Arial" w:hAnsi="Arial" w:cs="Arial"/>
                <w:sz w:val="18"/>
              </w:rPr>
              <w:t>OpkrævningFordringTypeID</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r>
              <w:rPr>
                <w:rFonts w:ascii="Arial" w:hAnsi="Arial" w:cs="Arial"/>
                <w:sz w:val="18"/>
              </w:rPr>
              <w:tab/>
            </w:r>
            <w:r w:rsidR="00F51D9D">
              <w:rPr>
                <w:rFonts w:ascii="Arial" w:hAnsi="Arial" w:cs="Arial"/>
                <w:sz w:val="18"/>
              </w:rPr>
              <w:t xml:space="preserve">  = DMO</w:t>
            </w:r>
            <w:proofErr w:type="gramStart"/>
            <w:r w:rsidR="00F51D9D">
              <w:rPr>
                <w:rFonts w:ascii="Arial" w:hAnsi="Arial" w:cs="Arial"/>
                <w:sz w:val="18"/>
              </w:rPr>
              <w:t>.OpkrævningFordringID</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r w:rsidR="00F51D9D">
              <w:rPr>
                <w:rFonts w:ascii="Arial" w:hAnsi="Arial" w:cs="Arial"/>
                <w:sz w:val="18"/>
              </w:rPr>
              <w:t xml:space="preserve"> </w:t>
            </w:r>
            <w:proofErr w:type="gramStart"/>
            <w:r w:rsidR="00F51D9D">
              <w:rPr>
                <w:rFonts w:ascii="Arial" w:hAnsi="Arial" w:cs="Arial"/>
                <w:sz w:val="18"/>
              </w:rPr>
              <w:t>=  DMO</w:t>
            </w:r>
            <w:proofErr w:type="gramEnd"/>
            <w:r w:rsidR="00F51D9D">
              <w:rPr>
                <w:rFonts w:ascii="Arial" w:hAnsi="Arial" w:cs="Arial"/>
                <w:sz w:val="18"/>
              </w:rPr>
              <w:t>.</w:t>
            </w:r>
            <w:r w:rsidR="00F51D9D" w:rsidRPr="00F51D9D">
              <w:rPr>
                <w:rFonts w:ascii="Arial" w:hAnsi="Arial" w:cs="Arial"/>
                <w:sz w:val="18"/>
              </w:rPr>
              <w:t>ProduktionEnhedNummer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r w:rsidR="00F51D9D">
              <w:rPr>
                <w:rFonts w:ascii="Arial" w:hAnsi="Arial" w:cs="Arial"/>
                <w:sz w:val="18"/>
              </w:rPr>
              <w:t xml:space="preserve"> =</w:t>
            </w:r>
            <w:r w:rsidR="00F51D9D">
              <w:t xml:space="preserve"> </w:t>
            </w:r>
            <w:r w:rsidR="00384B35">
              <w:rPr>
                <w:rFonts w:ascii="Arial" w:hAnsi="Arial" w:cs="Arial"/>
                <w:sz w:val="18"/>
              </w:rPr>
              <w:t>Oprindelig DMIFordringEFIFordringId – Grundlag for rente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gramStart"/>
            <w:r>
              <w:rPr>
                <w:rFonts w:ascii="Arial" w:hAnsi="Arial" w:cs="Arial"/>
                <w:sz w:val="18"/>
              </w:rPr>
              <w:t>DMIFordringFordringHaverBeskr)</w:t>
            </w:r>
            <w:r w:rsidR="00F51D9D">
              <w:rPr>
                <w:rFonts w:ascii="Arial" w:hAnsi="Arial" w:cs="Arial"/>
                <w:sz w:val="18"/>
              </w:rPr>
              <w:t xml:space="preserve">  =</w:t>
            </w:r>
            <w:proofErr w:type="gramEnd"/>
            <w:r w:rsidR="00F51D9D">
              <w:rPr>
                <w:rFonts w:ascii="Arial" w:hAnsi="Arial" w:cs="Arial"/>
                <w:sz w:val="18"/>
              </w:rPr>
              <w:t xml:space="preserve"> </w:t>
            </w:r>
            <w:ins w:id="196" w:author="Poul V Madsen" w:date="2012-05-15T12:00:00Z">
              <w:r w:rsidR="00B723FC">
                <w:rPr>
                  <w:rFonts w:ascii="Arial" w:hAnsi="Arial" w:cs="Arial"/>
                  <w:sz w:val="18"/>
                </w:rPr>
                <w:t xml:space="preserve">første 100 char af </w:t>
              </w:r>
            </w:ins>
            <w:r w:rsidR="00F51D9D">
              <w:rPr>
                <w:rFonts w:ascii="Arial" w:hAnsi="Arial" w:cs="Arial"/>
                <w:sz w:val="18"/>
              </w:rPr>
              <w:t xml:space="preserve"> DMO.</w:t>
            </w:r>
            <w:r w:rsidR="00F51D9D" w:rsidRPr="00F51D9D">
              <w:rPr>
                <w:rFonts w:ascii="Arial" w:hAnsi="Arial" w:cs="Arial"/>
                <w:sz w:val="18"/>
              </w:rPr>
              <w:t>OpkrævningFordringKommentar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F51D9D">
              <w:rPr>
                <w:rFonts w:ascii="Arial" w:hAnsi="Arial" w:cs="Arial"/>
                <w:color w:val="FF0000"/>
                <w:sz w:val="18"/>
              </w:rPr>
              <w:t>(DMIFordringModtagelseDato)</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r w:rsidR="00F51D9D">
              <w:rPr>
                <w:rFonts w:ascii="Arial" w:hAnsi="Arial" w:cs="Arial"/>
                <w:sz w:val="18"/>
              </w:rPr>
              <w:t xml:space="preserve"> = DMO</w:t>
            </w:r>
            <w:proofErr w:type="gramStart"/>
            <w:r w:rsidR="00F51D9D">
              <w:rPr>
                <w:rFonts w:ascii="Arial" w:hAnsi="Arial" w:cs="Arial"/>
                <w:sz w:val="18"/>
              </w:rPr>
              <w:t>.</w:t>
            </w:r>
            <w:r w:rsidR="00F51D9D" w:rsidRPr="00F51D9D">
              <w:rPr>
                <w:rFonts w:ascii="Arial" w:hAnsi="Arial" w:cs="Arial"/>
                <w:sz w:val="18"/>
              </w:rPr>
              <w:t>OpkrævningFordringStiftelseDato</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DMIFordringForfaldDato</w:t>
            </w:r>
            <w:r w:rsidR="00F51D9D">
              <w:rPr>
                <w:rFonts w:ascii="Arial" w:hAnsi="Arial" w:cs="Arial"/>
                <w:sz w:val="18"/>
              </w:rPr>
              <w:t xml:space="preserve"> = DMO.</w:t>
            </w:r>
            <w:r w:rsidR="00F51D9D">
              <w:t xml:space="preserve"> </w:t>
            </w:r>
            <w:r w:rsidR="00F51D9D" w:rsidRPr="00F51D9D">
              <w:rPr>
                <w:rFonts w:ascii="Arial" w:hAnsi="Arial" w:cs="Arial"/>
                <w:sz w:val="18"/>
              </w:rPr>
              <w:t>OpkrævningFordringForfaldDato</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DMIFordringSRBDato</w:t>
            </w:r>
            <w:r w:rsidR="00F51D9D">
              <w:rPr>
                <w:rFonts w:ascii="Arial" w:hAnsi="Arial" w:cs="Arial"/>
                <w:sz w:val="18"/>
              </w:rPr>
              <w:t xml:space="preserve"> = DMO</w:t>
            </w:r>
            <w:proofErr w:type="gramStart"/>
            <w:r w:rsidR="00F51D9D">
              <w:rPr>
                <w:rFonts w:ascii="Arial" w:hAnsi="Arial" w:cs="Arial"/>
                <w:sz w:val="18"/>
              </w:rPr>
              <w:t>.DatoValg</w:t>
            </w:r>
            <w:proofErr w:type="gramEnd"/>
            <w:r w:rsidR="00F51D9D">
              <w:rPr>
                <w:rFonts w:ascii="Arial" w:hAnsi="Arial" w:cs="Arial"/>
                <w:sz w:val="18"/>
              </w:rPr>
              <w:t>.</w:t>
            </w:r>
            <w:r w:rsidR="00F51D9D">
              <w:t xml:space="preserve"> </w:t>
            </w:r>
            <w:r w:rsidR="00F51D9D" w:rsidRPr="00F51D9D">
              <w:rPr>
                <w:rFonts w:ascii="Arial" w:hAnsi="Arial" w:cs="Arial"/>
                <w:sz w:val="18"/>
              </w:rPr>
              <w:t>OpkrævningFordringSidsteRettidigBetalingDato</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r w:rsidR="00F51D9D">
              <w:rPr>
                <w:rFonts w:ascii="Arial" w:hAnsi="Arial" w:cs="Arial"/>
                <w:sz w:val="18"/>
              </w:rPr>
              <w:t xml:space="preserve"> = </w:t>
            </w:r>
            <w:r w:rsidR="008A2A8D">
              <w:rPr>
                <w:rFonts w:ascii="Arial" w:hAnsi="Arial" w:cs="Arial"/>
                <w:sz w:val="18"/>
              </w:rPr>
              <w:t>DMO</w:t>
            </w:r>
            <w:proofErr w:type="gramStart"/>
            <w:r w:rsidR="008A2A8D">
              <w:rPr>
                <w:rFonts w:ascii="Arial" w:hAnsi="Arial" w:cs="Arial"/>
                <w:sz w:val="18"/>
              </w:rPr>
              <w:t>.</w:t>
            </w:r>
            <w:r w:rsidR="00F51D9D" w:rsidRPr="00F51D9D">
              <w:rPr>
                <w:rFonts w:ascii="Arial" w:hAnsi="Arial" w:cs="Arial"/>
                <w:sz w:val="18"/>
              </w:rPr>
              <w:t>OpkrævningFordringBeløb</w:t>
            </w:r>
            <w:proofErr w:type="gramEnd"/>
            <w:r w:rsidR="00F51D9D">
              <w:rPr>
                <w:rFonts w:ascii="Arial" w:hAnsi="Arial" w:cs="Arial"/>
                <w:sz w:val="18"/>
              </w:rPr>
              <w:t xml:space="preserve"> og </w:t>
            </w:r>
            <w:r w:rsidR="008A2A8D">
              <w:rPr>
                <w:rFonts w:ascii="Arial" w:hAnsi="Arial" w:cs="Arial"/>
                <w:sz w:val="18"/>
              </w:rPr>
              <w:t>DMO.</w:t>
            </w:r>
            <w:r w:rsidR="00F51D9D">
              <w:rPr>
                <w:rFonts w:ascii="Arial" w:hAnsi="Arial" w:cs="Arial"/>
                <w:sz w:val="18"/>
              </w:rPr>
              <w:t xml:space="preserve">ValutaOplysningKode </w:t>
            </w:r>
            <w:r w:rsidR="008A2A8D">
              <w:rPr>
                <w:rFonts w:ascii="Arial" w:hAnsi="Arial" w:cs="Arial"/>
                <w:sz w:val="18"/>
              </w:rPr>
              <w:t xml:space="preserve"> - Bemærk ikke betalt andel af fordringen.</w:t>
            </w:r>
          </w:p>
          <w:p w:rsidR="006D471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FordringPeriodeStruktur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DMIFordringForeløbigFastsat</w:t>
            </w:r>
            <w:r w:rsidR="008A2A8D">
              <w:rPr>
                <w:rFonts w:ascii="Arial" w:hAnsi="Arial" w:cs="Arial"/>
                <w:sz w:val="18"/>
              </w:rPr>
              <w:t xml:space="preserve"> = sættes hvis DMO</w:t>
            </w:r>
            <w:proofErr w:type="gramStart"/>
            <w:r w:rsidR="008A2A8D">
              <w:rPr>
                <w:rFonts w:ascii="Arial" w:hAnsi="Arial" w:cs="Arial"/>
                <w:sz w:val="18"/>
              </w:rPr>
              <w:t>.</w:t>
            </w:r>
            <w:r w:rsidR="008A2A8D" w:rsidRPr="008A2A8D">
              <w:rPr>
                <w:rFonts w:ascii="Arial" w:hAnsi="Arial" w:cs="Arial"/>
                <w:sz w:val="18"/>
              </w:rPr>
              <w:t>OpkrævningFordringArt</w:t>
            </w:r>
            <w:proofErr w:type="gramEnd"/>
            <w:r w:rsidR="008A2A8D">
              <w:rPr>
                <w:rFonts w:ascii="Arial" w:hAnsi="Arial" w:cs="Arial"/>
                <w:sz w:val="18"/>
              </w:rPr>
              <w:t xml:space="preserve"> =FF</w:t>
            </w:r>
          </w:p>
          <w:p w:rsidR="001F5901" w:rsidRPr="008A2A8D"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2A8D">
              <w:rPr>
                <w:rFonts w:ascii="Arial" w:hAnsi="Arial" w:cs="Arial"/>
                <w:color w:val="FF0000"/>
                <w:sz w:val="18"/>
              </w:rPr>
              <w:t>(MFFordringPåklaget)</w:t>
            </w:r>
          </w:p>
          <w:p w:rsidR="001F5901" w:rsidRPr="0065140C"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5140C">
              <w:rPr>
                <w:rFonts w:ascii="Arial" w:hAnsi="Arial" w:cs="Arial"/>
                <w:sz w:val="18"/>
              </w:rPr>
              <w:t>EFIKundeArrest</w:t>
            </w:r>
            <w:r w:rsidR="0065140C" w:rsidRPr="0065140C">
              <w:rPr>
                <w:rFonts w:ascii="Arial" w:hAnsi="Arial" w:cs="Arial"/>
                <w:sz w:val="18"/>
              </w:rPr>
              <w:t xml:space="preserve"> = Nej</w:t>
            </w:r>
            <w:r w:rsidR="0065140C">
              <w:rPr>
                <w:rFonts w:ascii="Arial" w:hAnsi="Arial" w:cs="Arial"/>
                <w:sz w:val="18"/>
              </w:rPr>
              <w:t xml:space="preserve"> - Konstant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FordringOprindeligBeløbStruktur</w:t>
            </w:r>
            <w:r w:rsidR="008A2A8D">
              <w:rPr>
                <w:rFonts w:ascii="Arial" w:hAnsi="Arial" w:cs="Arial"/>
                <w:sz w:val="18"/>
              </w:rPr>
              <w:t xml:space="preserve"> = DMO</w:t>
            </w:r>
            <w:proofErr w:type="gramStart"/>
            <w:r w:rsidR="008A2A8D">
              <w:rPr>
                <w:rFonts w:ascii="Arial" w:hAnsi="Arial" w:cs="Arial"/>
                <w:sz w:val="18"/>
              </w:rPr>
              <w:t>.</w:t>
            </w:r>
            <w:r w:rsidR="008A2A8D" w:rsidRPr="00F51D9D">
              <w:rPr>
                <w:rFonts w:ascii="Arial" w:hAnsi="Arial" w:cs="Arial"/>
                <w:sz w:val="18"/>
              </w:rPr>
              <w:t>OpkrævningFordring</w:t>
            </w:r>
            <w:proofErr w:type="gramEnd"/>
            <w:del w:id="197" w:author="Poul V Madsen" w:date="2012-05-16T11:14:00Z">
              <w:r w:rsidR="00384B35" w:rsidDel="00BB0F2D">
                <w:rPr>
                  <w:rFonts w:ascii="Arial" w:hAnsi="Arial" w:cs="Arial"/>
                  <w:sz w:val="18"/>
                </w:rPr>
                <w:delText>Oprindelig</w:delText>
              </w:r>
            </w:del>
            <w:r w:rsidR="008A2A8D" w:rsidRPr="00F51D9D">
              <w:rPr>
                <w:rFonts w:ascii="Arial" w:hAnsi="Arial" w:cs="Arial"/>
                <w:sz w:val="18"/>
              </w:rPr>
              <w:t>Beløb</w:t>
            </w:r>
            <w:r w:rsidR="008A2A8D">
              <w:rPr>
                <w:rFonts w:ascii="Arial" w:hAnsi="Arial" w:cs="Arial"/>
                <w:sz w:val="18"/>
              </w:rPr>
              <w:t xml:space="preserve"> og DMO.ValutaOplysningKode  - Både betalt og ubetalt andel af fordring.</w:t>
            </w:r>
          </w:p>
          <w:p w:rsidR="001F5901" w:rsidRPr="008622F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198" w:author="Poul V Madsen" w:date="2012-05-16T12:02:00Z">
                  <w:rPr>
                    <w:rFonts w:ascii="Arial" w:hAnsi="Arial" w:cs="Arial"/>
                    <w:sz w:val="18"/>
                  </w:rPr>
                </w:rPrChange>
              </w:rPr>
            </w:pPr>
            <w:r w:rsidRPr="008622FE">
              <w:rPr>
                <w:rFonts w:ascii="Arial" w:hAnsi="Arial" w:cs="Arial"/>
                <w:color w:val="FF0000"/>
                <w:sz w:val="18"/>
                <w:rPrChange w:id="199" w:author="Poul V Madsen" w:date="2012-05-16T12:02:00Z">
                  <w:rPr>
                    <w:rFonts w:ascii="Arial" w:hAnsi="Arial" w:cs="Arial"/>
                    <w:sz w:val="18"/>
                  </w:rPr>
                </w:rPrChange>
              </w:rPr>
              <w:t>* SagsbemærkningSamling *</w:t>
            </w:r>
          </w:p>
          <w:p w:rsidR="001F5901" w:rsidRPr="008622F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622FE">
              <w:rPr>
                <w:rFonts w:ascii="Arial" w:hAnsi="Arial" w:cs="Arial"/>
                <w:color w:val="FF0000"/>
                <w:sz w:val="18"/>
              </w:rPr>
              <w:t>0{</w:t>
            </w:r>
          </w:p>
          <w:p w:rsidR="001F5901" w:rsidRPr="008622F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622FE">
              <w:rPr>
                <w:rFonts w:ascii="Arial" w:hAnsi="Arial" w:cs="Arial"/>
                <w:color w:val="FF0000"/>
                <w:sz w:val="18"/>
              </w:rPr>
              <w:tab/>
              <w:t>MFNoteStruktur</w:t>
            </w:r>
          </w:p>
          <w:p w:rsidR="001F5901" w:rsidRPr="008622F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200" w:author="Poul V Madsen" w:date="2012-05-16T12:02:00Z">
                  <w:rPr>
                    <w:rFonts w:ascii="Arial" w:hAnsi="Arial" w:cs="Arial"/>
                    <w:color w:val="4F81BD" w:themeColor="accent1"/>
                    <w:sz w:val="18"/>
                  </w:rPr>
                </w:rPrChange>
              </w:rPr>
            </w:pPr>
            <w:r w:rsidRPr="008622FE">
              <w:rPr>
                <w:rFonts w:ascii="Arial" w:hAnsi="Arial" w:cs="Arial"/>
                <w:color w:val="FF0000"/>
                <w:sz w:val="18"/>
              </w:rPr>
              <w:t>}</w:t>
            </w:r>
          </w:p>
          <w:p w:rsidR="001F5901" w:rsidRPr="008622F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622FE">
              <w:rPr>
                <w:rFonts w:ascii="Arial" w:hAnsi="Arial" w:cs="Arial"/>
                <w:color w:val="FF0000"/>
                <w:sz w:val="18"/>
              </w:rPr>
              <w:t>* DokumentSamling *</w:t>
            </w:r>
          </w:p>
          <w:p w:rsidR="001F5901" w:rsidRPr="008622F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622FE">
              <w:rPr>
                <w:rFonts w:ascii="Arial" w:hAnsi="Arial" w:cs="Arial"/>
                <w:color w:val="FF0000"/>
                <w:sz w:val="18"/>
              </w:rPr>
              <w:t>0{</w:t>
            </w:r>
          </w:p>
          <w:p w:rsidR="001F5901" w:rsidRPr="008622F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622FE">
              <w:rPr>
                <w:rFonts w:ascii="Arial" w:hAnsi="Arial" w:cs="Arial"/>
                <w:color w:val="FF0000"/>
                <w:sz w:val="18"/>
              </w:rPr>
              <w:tab/>
              <w:t>MFDokumentStruktur</w:t>
            </w:r>
          </w:p>
          <w:p w:rsidR="001F5901" w:rsidRPr="008622F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622FE">
              <w:rPr>
                <w:rFonts w:ascii="Arial" w:hAnsi="Arial" w:cs="Arial"/>
                <w:color w:val="FF0000"/>
                <w:sz w:val="18"/>
              </w:rPr>
              <w:t>}</w:t>
            </w:r>
          </w:p>
          <w:p w:rsidR="001F5901" w:rsidRPr="008622F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622FE">
              <w:rPr>
                <w:rFonts w:ascii="Arial" w:hAnsi="Arial" w:cs="Arial"/>
                <w:color w:val="FF0000"/>
                <w:sz w:val="18"/>
              </w:rPr>
              <w:t>(</w:t>
            </w:r>
          </w:p>
          <w:p w:rsidR="001F5901" w:rsidRPr="008622F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622FE">
              <w:rPr>
                <w:rFonts w:ascii="Arial" w:hAnsi="Arial" w:cs="Arial"/>
                <w:color w:val="FF0000"/>
                <w:sz w:val="18"/>
              </w:rPr>
              <w:tab/>
              <w:t>RenteValgStruktur</w:t>
            </w:r>
          </w:p>
          <w:p w:rsidR="001F5901" w:rsidRPr="008622F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622FE">
              <w:rPr>
                <w:rFonts w:ascii="Arial" w:hAnsi="Arial" w:cs="Arial"/>
                <w:color w:val="FF0000"/>
                <w:sz w:val="18"/>
              </w:rPr>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r w:rsidR="008A2A8D">
              <w:rPr>
                <w:rFonts w:ascii="Arial" w:hAnsi="Arial" w:cs="Arial"/>
                <w:sz w:val="18"/>
              </w:rPr>
              <w:t xml:space="preserve"> = 1002</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FordringHæftelseSamling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MFHæftelseStruktur</w:t>
            </w:r>
            <w:ins w:id="201" w:author="Poul V Madsen" w:date="2012-06-07T14:15:00Z">
              <w:r w:rsidR="005B5E07">
                <w:rPr>
                  <w:rFonts w:ascii="Arial" w:hAnsi="Arial" w:cs="Arial"/>
                  <w:sz w:val="18"/>
                </w:rPr>
                <w:t xml:space="preserve"> – Første forekomst er primær hæfter – følgende er medhæftere.</w:t>
              </w:r>
            </w:ins>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til oprettelse af en fordring og dens hæftelsesesforhold. Fordringen oprettes i EFI og DMI.</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Strukturen benyttes </w:t>
            </w:r>
            <w:proofErr w:type="gramStart"/>
            <w:r>
              <w:rPr>
                <w:rFonts w:ascii="Arial" w:hAnsi="Arial" w:cs="Arial"/>
                <w:sz w:val="18"/>
              </w:rPr>
              <w:t>for  fordringarterne</w:t>
            </w:r>
            <w:proofErr w:type="gramEnd"/>
            <w:r>
              <w:rPr>
                <w:rFonts w:ascii="Arial" w:hAnsi="Arial" w:cs="Arial"/>
                <w:sz w:val="18"/>
              </w:rPr>
              <w:t xml:space="preserve"> inddrivelse (INDR), opkrævning (OPKR) og modregning (MODR). Strukturen MFOpretTransportStruktur benyttes for fordringarten transport (TRAN).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indberettede fordring kan have en eller flere fordringshavere, som angives med FordringHaverRelationStruktur. Hvis der er flere fordringshavere angives fordelingen af indbetalinger med en fordelingsprocent.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kan modtages i fremmed valuta. Ved modtagelse i DMI omregnes DMIFordringBeløb til danske kroner efter dagens kurs.</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har ansvaret for at tilskrive oprettelsesgebyr til kundens konto.</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oprettet på fordringen. Den generelle MFHæftelseStruktur indeholder en HæftelseOphørÅrsagStruktur, der ikke kan benyttes ved oprettelse men kun ved ændringer.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har ansvaret for at oprette kundernes konti (hæfterne) i DMI hvis kunden eller kundens konto ikke eksisterer. EFI har ansvaret for at oprette kunderne i EFI og kundernes sag i Captia hvis de ikke eksisterer.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SagsbemærkningSamling og DokumentSamling behandles kun i EFI. </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8A4374">
              <w:rPr>
                <w:rFonts w:ascii="Arial" w:hAnsi="Arial" w:cs="Arial"/>
                <w:color w:val="FF0000"/>
              </w:rPr>
              <w:t>MFOpretTransportStruktur</w:t>
            </w:r>
          </w:p>
        </w:tc>
      </w:tr>
      <w:tr w:rsidR="001F5901" w:rsidTr="001F5901">
        <w:tc>
          <w:tcPr>
            <w:tcW w:w="10345" w:type="dxa"/>
            <w:vAlign w:val="center"/>
          </w:tcPr>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DMIFordringFordringArtKode</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DMIFordringTypeKode</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(DMIFordringModtagelseDato)</w:t>
            </w:r>
            <w:r w:rsidRPr="008A4374">
              <w:rPr>
                <w:rFonts w:ascii="Arial" w:hAnsi="Arial" w:cs="Arial"/>
                <w:color w:val="FF0000"/>
                <w:sz w:val="18"/>
              </w:rPr>
              <w:tab/>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(DMIFordringFordringHaverRef)</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EFIKundeIdentStruktur</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ab/>
              <w:t>FordringBeløbStruktur</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TransportUdlægUbegrænset</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MyndighedUdbetalingNKSNr</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MyndighedUdbetalingTypeKode</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MyndighedUdbetalingPeriodeStruktur</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(TransportUdlægAcceptDato)</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 xml:space="preserve"> (</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ab/>
              <w:t>* TransportDokument *</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ab/>
              <w:t>[</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ab/>
            </w:r>
            <w:r w:rsidRPr="008A4374">
              <w:rPr>
                <w:rFonts w:ascii="Arial" w:hAnsi="Arial" w:cs="Arial"/>
                <w:color w:val="FF0000"/>
                <w:sz w:val="18"/>
              </w:rPr>
              <w:tab/>
              <w:t>MFDokumentStruktur</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ab/>
              <w:t>]</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 TransportRettighedshaverListe *</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1 {</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ab/>
              <w:t>MFTransportRettighedshaverStruktur</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Oplysninger til oprettelse af en transport fordring, dvs. fordringarten transport (TRAN).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skal sættes til transport (TRAN).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Transporter kan være godkendte af sagsbehandler eller myndigheder.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fordringshaver ikke er en myndighed skal FordringBeløbStruktur og TransportUdlægAcceptDato udelades, og en manuel sagsbehandling vil blive igangsat baseret på TransportDokumentet.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 oprettes i EFI og DMI.</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MFOpskrivFordringStruktur</w:t>
            </w:r>
          </w:p>
        </w:tc>
      </w:tr>
      <w:tr w:rsidR="001F5901" w:rsidTr="001F5901">
        <w:tc>
          <w:tcPr>
            <w:tcW w:w="10345" w:type="dxa"/>
            <w:vAlign w:val="center"/>
          </w:tcPr>
          <w:p w:rsidR="001F5901" w:rsidRPr="008F2755"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Pr>
                <w:rFonts w:ascii="Arial" w:hAnsi="Arial" w:cs="Arial"/>
                <w:sz w:val="18"/>
              </w:rPr>
              <w:t>DMIFordringEFIFordringID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EFIKundeIdentStruktur</w:t>
            </w:r>
            <w:r w:rsidR="008C25DD">
              <w:rPr>
                <w:rFonts w:ascii="Arial" w:hAnsi="Arial" w:cs="Arial"/>
                <w:sz w:val="18"/>
              </w:rPr>
              <w:t xml:space="preserve"> = DMO</w:t>
            </w:r>
            <w:proofErr w:type="gramStart"/>
            <w:r w:rsidR="008C25DD">
              <w:rPr>
                <w:rFonts w:ascii="Arial" w:hAnsi="Arial" w:cs="Arial"/>
                <w:sz w:val="18"/>
              </w:rPr>
              <w:t>.KundeNummer</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36423">
              <w:rPr>
                <w:rFonts w:ascii="Arial" w:hAnsi="Arial" w:cs="Arial"/>
                <w:sz w:val="18"/>
                <w:rPrChange w:id="202" w:author="Poul V Madsen" w:date="2012-05-16T09:45:00Z">
                  <w:rPr>
                    <w:rFonts w:ascii="Arial" w:hAnsi="Arial" w:cs="Arial"/>
                    <w:sz w:val="18"/>
                    <w:highlight w:val="yellow"/>
                  </w:rPr>
                </w:rPrChange>
              </w:rPr>
              <w:t>(</w:t>
            </w:r>
            <w:r w:rsidRPr="00802C01">
              <w:rPr>
                <w:rFonts w:ascii="Arial" w:hAnsi="Arial" w:cs="Arial"/>
                <w:sz w:val="18"/>
              </w:rPr>
              <w:t>FordringOpskrivningVirkningFra)</w:t>
            </w:r>
            <w:r w:rsidR="00802C01">
              <w:rPr>
                <w:rFonts w:ascii="Arial" w:hAnsi="Arial" w:cs="Arial"/>
                <w:sz w:val="18"/>
              </w:rPr>
              <w:t xml:space="preserve"> =</w:t>
            </w:r>
            <w:r w:rsidR="00802C01">
              <w:t xml:space="preserve"> </w:t>
            </w:r>
            <w:r w:rsidR="00802C01" w:rsidRPr="00802C01">
              <w:rPr>
                <w:rFonts w:ascii="Arial" w:hAnsi="Arial" w:cs="Arial"/>
                <w:sz w:val="18"/>
              </w:rPr>
              <w:t>OpkrævningFordringBogføringDato</w:t>
            </w:r>
          </w:p>
          <w:p w:rsidR="001F5901" w:rsidRPr="00C5408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C5408E">
              <w:rPr>
                <w:rFonts w:ascii="Arial" w:hAnsi="Arial" w:cs="Arial"/>
                <w:sz w:val="18"/>
              </w:rPr>
              <w:t>OpskrivningÅrsagStruktur</w:t>
            </w:r>
          </w:p>
          <w:p w:rsidR="001F5901" w:rsidRPr="00C5408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C5408E">
              <w:rPr>
                <w:rFonts w:ascii="Arial" w:hAnsi="Arial" w:cs="Arial"/>
                <w:sz w:val="18"/>
              </w:rPr>
              <w:t>OpskrivningBeløbStruktur</w:t>
            </w:r>
            <w:r w:rsidR="008C25DD" w:rsidRPr="00C5408E">
              <w:rPr>
                <w:rFonts w:ascii="Arial" w:hAnsi="Arial" w:cs="Arial"/>
                <w:sz w:val="18"/>
              </w:rPr>
              <w:t xml:space="preserve"> </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Opskrivning af fordringer vil sige at fordringshaver/rettighedshaver ønsker at gøre sin fordring større. Fordringen opdateres i RMI (systemkomponenten DMI) så saldo opskrives med det ønskede beløb.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MFKundeStruktur er det et specifikt hæftelses forhold der opskrives og ellers hele fordringen.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commentRangeStart w:id="203"/>
            <w:r>
              <w:rPr>
                <w:rFonts w:ascii="Arial" w:hAnsi="Arial" w:cs="Arial"/>
                <w:sz w:val="18"/>
              </w:rPr>
              <w:t xml:space="preserve">Ved angivelse af FordringOpskrivningÅrsagKode = FAST kan man foretage en endelig fastsættelse. </w:t>
            </w:r>
            <w:commentRangeEnd w:id="203"/>
            <w:r w:rsidR="00F2198A">
              <w:rPr>
                <w:rStyle w:val="Kommentarhenvisning"/>
              </w:rPr>
              <w:commentReference w:id="203"/>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MFTilbagekaldFordringStruktur</w:t>
            </w:r>
          </w:p>
        </w:tc>
      </w:tr>
      <w:tr w:rsidR="001F5901" w:rsidTr="001F5901">
        <w:tc>
          <w:tcPr>
            <w:tcW w:w="10345" w:type="dxa"/>
            <w:vAlign w:val="center"/>
          </w:tcPr>
          <w:p w:rsidR="008A4F99" w:rsidRPr="008A4F9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4F99">
              <w:rPr>
                <w:rFonts w:ascii="Arial" w:hAnsi="Arial" w:cs="Arial"/>
                <w:sz w:val="18"/>
              </w:rPr>
              <w:t>DMIFordringEFIFordringID</w:t>
            </w:r>
            <w:r w:rsidR="008C25DD" w:rsidRPr="008A4F99">
              <w:rPr>
                <w:rFonts w:ascii="Arial" w:hAnsi="Arial" w:cs="Arial"/>
                <w:sz w:val="18"/>
              </w:rPr>
              <w:t xml:space="preserve"> </w:t>
            </w:r>
          </w:p>
          <w:p w:rsidR="001F5901" w:rsidRPr="00802C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sidRPr="00C5408E">
              <w:rPr>
                <w:rFonts w:ascii="Arial" w:hAnsi="Arial" w:cs="Arial"/>
                <w:sz w:val="18"/>
              </w:rPr>
              <w:t>HovedFordringTilbagekaldÅrsagStruktur</w:t>
            </w:r>
            <w:r w:rsidR="00A23896">
              <w:rPr>
                <w:rFonts w:ascii="Arial" w:hAnsi="Arial" w:cs="Arial"/>
                <w:color w:val="4F81BD" w:themeColor="accent1"/>
                <w:sz w:val="18"/>
              </w:rPr>
              <w:t xml:space="preserve"> </w:t>
            </w:r>
          </w:p>
          <w:p w:rsidR="001F5901" w:rsidRPr="00636423"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204" w:author="Poul V Madsen" w:date="2012-05-16T09:46:00Z">
                  <w:rPr>
                    <w:rFonts w:ascii="Arial" w:hAnsi="Arial" w:cs="Arial"/>
                    <w:sz w:val="18"/>
                  </w:rPr>
                </w:rPrChange>
              </w:rPr>
            </w:pPr>
            <w:r w:rsidRPr="00636423">
              <w:rPr>
                <w:rFonts w:ascii="Arial" w:hAnsi="Arial" w:cs="Arial"/>
                <w:color w:val="FF0000"/>
                <w:sz w:val="18"/>
                <w:rPrChange w:id="205" w:author="Poul V Madsen" w:date="2012-05-16T09:46:00Z">
                  <w:rPr>
                    <w:rFonts w:ascii="Arial" w:hAnsi="Arial" w:cs="Arial"/>
                    <w:sz w:val="18"/>
                  </w:rPr>
                </w:rPrChange>
              </w:rPr>
              <w:t>* RelateretFordringKategoriListe *</w:t>
            </w:r>
          </w:p>
          <w:p w:rsidR="001F5901" w:rsidRPr="00636423"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206" w:author="Poul V Madsen" w:date="2012-05-16T09:46:00Z">
                  <w:rPr>
                    <w:rFonts w:ascii="Arial" w:hAnsi="Arial" w:cs="Arial"/>
                    <w:sz w:val="18"/>
                  </w:rPr>
                </w:rPrChange>
              </w:rPr>
            </w:pPr>
            <w:commentRangeStart w:id="207"/>
            <w:r w:rsidRPr="00636423">
              <w:rPr>
                <w:rFonts w:ascii="Arial" w:hAnsi="Arial" w:cs="Arial"/>
                <w:color w:val="FF0000"/>
                <w:sz w:val="18"/>
                <w:rPrChange w:id="208" w:author="Poul V Madsen" w:date="2012-05-16T09:46:00Z">
                  <w:rPr>
                    <w:rFonts w:ascii="Arial" w:hAnsi="Arial" w:cs="Arial"/>
                    <w:sz w:val="18"/>
                  </w:rPr>
                </w:rPrChange>
              </w:rPr>
              <w:t>0{</w:t>
            </w:r>
          </w:p>
          <w:p w:rsidR="008C25DD" w:rsidRPr="00636423" w:rsidRDefault="001F5901" w:rsidP="008C25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209" w:author="Poul V Madsen" w:date="2012-05-16T09:46:00Z">
                  <w:rPr>
                    <w:rFonts w:ascii="Arial" w:hAnsi="Arial" w:cs="Arial"/>
                    <w:sz w:val="18"/>
                  </w:rPr>
                </w:rPrChange>
              </w:rPr>
            </w:pPr>
            <w:r w:rsidRPr="00636423">
              <w:rPr>
                <w:rFonts w:ascii="Arial" w:hAnsi="Arial" w:cs="Arial"/>
                <w:color w:val="FF0000"/>
                <w:sz w:val="18"/>
                <w:rPrChange w:id="210" w:author="Poul V Madsen" w:date="2012-05-16T09:46:00Z">
                  <w:rPr>
                    <w:rFonts w:ascii="Arial" w:hAnsi="Arial" w:cs="Arial"/>
                    <w:sz w:val="18"/>
                  </w:rPr>
                </w:rPrChange>
              </w:rPr>
              <w:tab/>
              <w:t>DMIFordringTypeKategori</w:t>
            </w:r>
            <w:r w:rsidR="008C25DD" w:rsidRPr="00636423">
              <w:rPr>
                <w:rFonts w:ascii="Arial" w:hAnsi="Arial" w:cs="Arial"/>
                <w:color w:val="FF0000"/>
                <w:sz w:val="18"/>
                <w:rPrChange w:id="211" w:author="Poul V Madsen" w:date="2012-05-16T09:46:00Z">
                  <w:rPr>
                    <w:rFonts w:ascii="Arial" w:hAnsi="Arial" w:cs="Arial"/>
                    <w:sz w:val="18"/>
                  </w:rPr>
                </w:rPrChange>
              </w:rPr>
              <w:t xml:space="preserve"> </w:t>
            </w:r>
            <w:proofErr w:type="gramStart"/>
            <w:r w:rsidR="008C25DD" w:rsidRPr="00636423">
              <w:rPr>
                <w:rFonts w:ascii="Arial" w:hAnsi="Arial" w:cs="Arial"/>
                <w:color w:val="FF0000"/>
                <w:sz w:val="18"/>
                <w:rPrChange w:id="212" w:author="Poul V Madsen" w:date="2012-05-16T09:46:00Z">
                  <w:rPr>
                    <w:rFonts w:ascii="Arial" w:hAnsi="Arial" w:cs="Arial"/>
                    <w:sz w:val="18"/>
                  </w:rPr>
                </w:rPrChange>
              </w:rPr>
              <w:t>= ?</w:t>
            </w:r>
            <w:proofErr w:type="gramEnd"/>
            <w:r w:rsidR="008C25DD" w:rsidRPr="00636423">
              <w:rPr>
                <w:rFonts w:ascii="Arial" w:hAnsi="Arial" w:cs="Arial"/>
                <w:color w:val="FF0000"/>
                <w:sz w:val="18"/>
                <w:rPrChange w:id="213" w:author="Poul V Madsen" w:date="2012-05-16T09:46:00Z">
                  <w:rPr>
                    <w:rFonts w:ascii="Arial" w:hAnsi="Arial" w:cs="Arial"/>
                    <w:sz w:val="18"/>
                  </w:rPr>
                </w:rPrChange>
              </w:rPr>
              <w:t xml:space="preserve"> HF: Hovedfordring, IR: Inddrivelsesrente, IG: Inddrivelsesgebyr, OR: Opkrævningrente, OG: Opkrævningsgebyr</w:t>
            </w:r>
          </w:p>
          <w:p w:rsidR="001F5901" w:rsidRPr="00636423"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214" w:author="Poul V Madsen" w:date="2012-05-16T09:46:00Z">
                  <w:rPr>
                    <w:rFonts w:ascii="Arial" w:hAnsi="Arial" w:cs="Arial"/>
                    <w:sz w:val="18"/>
                  </w:rPr>
                </w:rPrChange>
              </w:rPr>
            </w:pPr>
            <w:r w:rsidRPr="00636423">
              <w:rPr>
                <w:rFonts w:ascii="Arial" w:hAnsi="Arial" w:cs="Arial"/>
                <w:color w:val="FF0000"/>
                <w:sz w:val="18"/>
                <w:rPrChange w:id="215" w:author="Poul V Madsen" w:date="2012-05-16T09:46:00Z">
                  <w:rPr>
                    <w:rFonts w:ascii="Arial" w:hAnsi="Arial" w:cs="Arial"/>
                    <w:sz w:val="18"/>
                  </w:rPr>
                </w:rPrChange>
              </w:rPr>
              <w:t>}</w:t>
            </w:r>
            <w:commentRangeEnd w:id="207"/>
            <w:r w:rsidR="00146334" w:rsidRPr="00636423">
              <w:rPr>
                <w:rStyle w:val="Kommentarhenvisning"/>
                <w:color w:val="FF0000"/>
                <w:rPrChange w:id="216" w:author="Poul V Madsen" w:date="2012-05-16T09:46:00Z">
                  <w:rPr>
                    <w:rStyle w:val="Kommentarhenvisning"/>
                  </w:rPr>
                </w:rPrChange>
              </w:rPr>
              <w:commentReference w:id="207"/>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(DMIFordringVirkningFra)</w:t>
            </w:r>
            <w:r w:rsidR="00802C01">
              <w:rPr>
                <w:rFonts w:ascii="Arial" w:hAnsi="Arial" w:cs="Arial"/>
                <w:sz w:val="18"/>
              </w:rPr>
              <w:t xml:space="preserve"> </w:t>
            </w:r>
            <w:proofErr w:type="gramStart"/>
            <w:r w:rsidR="00802C01">
              <w:rPr>
                <w:rFonts w:ascii="Arial" w:hAnsi="Arial" w:cs="Arial"/>
                <w:sz w:val="18"/>
              </w:rPr>
              <w:t>= .</w:t>
            </w:r>
            <w:proofErr w:type="gramEnd"/>
            <w:r w:rsidR="00802C01">
              <w:rPr>
                <w:rFonts w:ascii="Arial" w:hAnsi="Arial" w:cs="Arial"/>
                <w:sz w:val="18"/>
              </w:rPr>
              <w:t>DMO.</w:t>
            </w:r>
            <w:r w:rsidR="00802C01" w:rsidRPr="00802C01">
              <w:rPr>
                <w:rFonts w:ascii="Arial" w:hAnsi="Arial" w:cs="Arial"/>
                <w:sz w:val="18"/>
              </w:rPr>
              <w:t>OpkrævningFordringBogføringDato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DMIFordringTilbageOmkBetal</w:t>
            </w:r>
            <w:r w:rsidR="00802C01">
              <w:rPr>
                <w:rFonts w:ascii="Arial" w:hAnsi="Arial" w:cs="Arial"/>
                <w:sz w:val="18"/>
              </w:rPr>
              <w:t xml:space="preserve"> = Sættes til Ja </w:t>
            </w:r>
            <w:del w:id="217" w:author="Poul V Madsen" w:date="2012-06-26T10:05:00Z">
              <w:r w:rsidR="00802C01" w:rsidDel="003F1948">
                <w:rPr>
                  <w:rFonts w:ascii="Arial" w:hAnsi="Arial" w:cs="Arial"/>
                  <w:sz w:val="18"/>
                </w:rPr>
                <w:delText>eller Nej</w:delText>
              </w:r>
            </w:del>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 af en fordring vil sige at fordringshaver/rettighedshaver ønsker at få hele fordringen retur - inklusiv alle fordringens hæftelser. F.eks. Tilbagekaldes en fordring, hvis fordringshaveren er kommet til at indsende den til RIM ved en fejl.</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Fordringen opdateres i EFI/DMI således at den ikke længere er til inddrivelse.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allerede er påskrevet fordringen, samt for at afregne med fordringshaver evt. beløb der står på fordringshavers afregningskonto for den aktuelle fordring.</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F96098">
              <w:rPr>
                <w:rFonts w:ascii="Arial" w:hAnsi="Arial" w:cs="Arial"/>
                <w:color w:val="FF0000"/>
              </w:rPr>
              <w:t>MFTransportRettighedshaverStruktur</w:t>
            </w:r>
          </w:p>
        </w:tc>
      </w:tr>
      <w:tr w:rsidR="001F5901" w:rsidTr="001F5901">
        <w:tc>
          <w:tcPr>
            <w:tcW w:w="10345" w:type="dxa"/>
            <w:vAlign w:val="center"/>
          </w:tcPr>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 xml:space="preserve">EFIKundeIdentStruktur </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 xml:space="preserve"> (DMIFordringHaverID)</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(TransportUdlægRettighedStruktur)</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TransportRettighedHaverBesked</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TransportRettighedHaverEjer</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TransportRettighedHaverModtPen</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TransportRettighedHaverForPrio</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t>*TransportRettighedhaverUdbetalingFordeling*</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t>[</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r>
            <w:r w:rsidRPr="00F96098">
              <w:rPr>
                <w:rFonts w:ascii="Arial" w:hAnsi="Arial" w:cs="Arial"/>
                <w:color w:val="FF0000"/>
                <w:sz w:val="18"/>
              </w:rPr>
              <w:tab/>
              <w:t>TransportRettighedHaverProcent</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r>
            <w:r w:rsidRPr="00F96098">
              <w:rPr>
                <w:rFonts w:ascii="Arial" w:hAnsi="Arial" w:cs="Arial"/>
                <w:color w:val="FF0000"/>
                <w:sz w:val="18"/>
              </w:rPr>
              <w:tab/>
              <w:t>|</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r>
            <w:r w:rsidRPr="00F96098">
              <w:rPr>
                <w:rFonts w:ascii="Arial" w:hAnsi="Arial" w:cs="Arial"/>
                <w:color w:val="FF0000"/>
                <w:sz w:val="18"/>
              </w:rPr>
              <w:tab/>
              <w:t>TransportRettighedHaverBeløbStruktur</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t>]</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MFÆndrFordringStruktur</w:t>
            </w:r>
          </w:p>
        </w:tc>
      </w:tr>
      <w:tr w:rsidR="001F5901" w:rsidTr="001F5901">
        <w:tc>
          <w:tcPr>
            <w:tcW w:w="10345" w:type="dxa"/>
            <w:vAlign w:val="center"/>
          </w:tcPr>
          <w:p w:rsidR="001F5901" w:rsidRPr="00802C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proofErr w:type="gramStart"/>
            <w:r w:rsidRPr="008A4F99">
              <w:rPr>
                <w:rFonts w:ascii="Arial" w:hAnsi="Arial" w:cs="Arial"/>
                <w:sz w:val="18"/>
              </w:rPr>
              <w:t>DMIFordringEFIFordringID</w:t>
            </w:r>
            <w:r w:rsidR="00F96098" w:rsidRPr="008A4F99">
              <w:rPr>
                <w:rFonts w:ascii="Arial" w:hAnsi="Arial" w:cs="Arial"/>
                <w:sz w:val="18"/>
              </w:rPr>
              <w:t xml:space="preserve">  </w:t>
            </w:r>
            <w:r w:rsidR="00A23896" w:rsidRPr="00A23896">
              <w:rPr>
                <w:rFonts w:ascii="Arial" w:hAnsi="Arial" w:cs="Arial"/>
                <w:color w:val="4F81BD" w:themeColor="accent1"/>
                <w:sz w:val="18"/>
              </w:rPr>
              <w:t>.</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96098">
              <w:rPr>
                <w:rFonts w:ascii="Arial" w:hAnsi="Arial" w:cs="Arial"/>
                <w:color w:val="FF0000"/>
                <w:sz w:val="18"/>
              </w:rPr>
              <w:t>LæsDatoTid)</w:t>
            </w:r>
            <w:r w:rsidR="00F96098" w:rsidRPr="00F96098">
              <w:rPr>
                <w:rFonts w:ascii="Arial" w:hAnsi="Arial" w:cs="Arial"/>
                <w:color w:val="FF0000"/>
                <w:sz w:val="18"/>
              </w:rPr>
              <w:t xml:space="preserv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r w:rsidR="00F96098">
              <w:rPr>
                <w:rFonts w:ascii="Arial" w:hAnsi="Arial" w:cs="Arial"/>
                <w:sz w:val="18"/>
              </w:rPr>
              <w:t xml:space="preserve"> DMO anvender INDR</w:t>
            </w:r>
            <w:del w:id="218" w:author="Poul V Madsen" w:date="2012-05-15T09:35:00Z">
              <w:r w:rsidR="00F96098" w:rsidDel="00655E62">
                <w:rPr>
                  <w:rFonts w:ascii="Arial" w:hAnsi="Arial" w:cs="Arial"/>
                  <w:sz w:val="18"/>
                </w:rPr>
                <w:delText>: Inddrivelsesfordring</w:delText>
              </w:r>
            </w:del>
            <w:r w:rsidR="00F96098">
              <w:rPr>
                <w:rFonts w:ascii="Arial" w:hAnsi="Arial" w:cs="Arial"/>
                <w:sz w:val="18"/>
              </w:rPr>
              <w:t xml:space="preserve">, </w:t>
            </w:r>
            <w:del w:id="219" w:author="Poul V Madsen" w:date="2012-05-15T09:35:00Z">
              <w:r w:rsidR="00F96098" w:rsidDel="00655E62">
                <w:rPr>
                  <w:rFonts w:ascii="Arial" w:hAnsi="Arial" w:cs="Arial"/>
                  <w:sz w:val="18"/>
                </w:rPr>
                <w:delText>(OPKR: Opkrævningsfordring – tror ikke)</w:delText>
              </w:r>
            </w:del>
            <w:r w:rsidR="00F96098">
              <w:rPr>
                <w:rFonts w:ascii="Arial" w:hAnsi="Arial" w:cs="Arial"/>
                <w:sz w:val="18"/>
              </w:rPr>
              <w:t>, MODR:</w:t>
            </w:r>
            <w:del w:id="220" w:author="Poul V Madsen" w:date="2012-05-15T09:35:00Z">
              <w:r w:rsidR="00F96098" w:rsidDel="00655E62">
                <w:rPr>
                  <w:rFonts w:ascii="Arial" w:hAnsi="Arial" w:cs="Arial"/>
                  <w:sz w:val="18"/>
                </w:rPr>
                <w:delText xml:space="preserve"> Modregningsfordring </w:delText>
              </w:r>
            </w:del>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r w:rsidR="00F96098">
              <w:rPr>
                <w:rFonts w:ascii="Arial" w:hAnsi="Arial" w:cs="Arial"/>
                <w:sz w:val="18"/>
              </w:rPr>
              <w:t xml:space="preserve"> </w:t>
            </w:r>
            <w:proofErr w:type="gramStart"/>
            <w:r w:rsidR="00F96098">
              <w:rPr>
                <w:rFonts w:ascii="Arial" w:hAnsi="Arial" w:cs="Arial"/>
                <w:sz w:val="18"/>
              </w:rPr>
              <w:t>=  DMO</w:t>
            </w:r>
            <w:proofErr w:type="gramEnd"/>
            <w:r w:rsidR="00F96098">
              <w:rPr>
                <w:rFonts w:ascii="Arial" w:hAnsi="Arial" w:cs="Arial"/>
                <w:sz w:val="18"/>
              </w:rPr>
              <w:t>.</w:t>
            </w:r>
            <w:r w:rsidR="00F96098" w:rsidRPr="00F51D9D">
              <w:rPr>
                <w:rFonts w:ascii="Arial" w:hAnsi="Arial" w:cs="Arial"/>
                <w:sz w:val="18"/>
              </w:rPr>
              <w:t>ProduktionEnhedNummer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gramStart"/>
            <w:r>
              <w:rPr>
                <w:rFonts w:ascii="Arial" w:hAnsi="Arial" w:cs="Arial"/>
                <w:sz w:val="18"/>
              </w:rPr>
              <w:t>DMIFordringStiftelseTidspunkt)</w:t>
            </w:r>
            <w:r w:rsidR="00F96098">
              <w:rPr>
                <w:rFonts w:ascii="Arial" w:hAnsi="Arial" w:cs="Arial"/>
                <w:sz w:val="18"/>
              </w:rPr>
              <w:t xml:space="preserve"> ) =</w:t>
            </w:r>
            <w:proofErr w:type="gramEnd"/>
            <w:r w:rsidR="00F96098">
              <w:rPr>
                <w:rFonts w:ascii="Arial" w:hAnsi="Arial" w:cs="Arial"/>
                <w:sz w:val="18"/>
              </w:rPr>
              <w:t xml:space="preserve"> DMO.</w:t>
            </w:r>
            <w:r w:rsidR="00F96098" w:rsidRPr="00F51D9D">
              <w:rPr>
                <w:rFonts w:ascii="Arial" w:hAnsi="Arial" w:cs="Arial"/>
                <w:sz w:val="18"/>
              </w:rPr>
              <w:t>OpkrævningFordringStiftelseDato</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(EFIKundeArrest)</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t>* NyFordringHaverStruktur *</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t>[</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r>
            <w:r w:rsidRPr="00F96098">
              <w:rPr>
                <w:rFonts w:ascii="Arial" w:hAnsi="Arial" w:cs="Arial"/>
                <w:color w:val="FF0000"/>
                <w:sz w:val="18"/>
              </w:rPr>
              <w:tab/>
              <w:t>DMIFordringHaverID</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r>
            <w:r w:rsidRPr="00F96098">
              <w:rPr>
                <w:rFonts w:ascii="Arial" w:hAnsi="Arial" w:cs="Arial"/>
                <w:color w:val="FF0000"/>
                <w:sz w:val="18"/>
              </w:rPr>
              <w:tab/>
              <w:t>(DMIFordringFordringHaverRef)</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t xml:space="preserve">] </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 SagsbemærkningSamling *</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0{</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t>MFNoteStruktur</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 DokumentSamling *</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0{</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t>MFDokumentStruktur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F96098">
              <w:rPr>
                <w:rFonts w:ascii="Arial" w:hAnsi="Arial" w:cs="Arial"/>
                <w:color w:val="FF0000"/>
                <w:sz w:val="18"/>
              </w:rPr>
              <w:t>}</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t>RenteValgStruktur</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HæftelseSamling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MFHæftelseStruktur</w:t>
            </w:r>
            <w:ins w:id="221" w:author="Poul V Madsen" w:date="2012-06-07T14:14:00Z">
              <w:r w:rsidR="005B5E07">
                <w:rPr>
                  <w:rFonts w:ascii="Arial" w:hAnsi="Arial" w:cs="Arial"/>
                  <w:sz w:val="18"/>
                </w:rPr>
                <w:t xml:space="preserve"> – Første forekomst er primær hæfter. </w:t>
              </w:r>
            </w:ins>
            <w:ins w:id="222" w:author="Poul V Madsen" w:date="2012-06-07T14:15:00Z">
              <w:r w:rsidR="005B5E07">
                <w:rPr>
                  <w:rFonts w:ascii="Arial" w:hAnsi="Arial" w:cs="Arial"/>
                  <w:sz w:val="18"/>
                </w:rPr>
                <w:t>Øvrige er medhæftere.</w:t>
              </w:r>
            </w:ins>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kan kun ændres fra opkrævning (OPKR) eller modregning (MODR) til inddrivelse (INDR).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Ændringer til en hovedfordring nedarves automatisk til opkrævning- og inddrivelsesrentefordringer.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opdateret eller tilføjet på fordringen i DMI. Der tages ikke hensyn til øvrige hæftelsesforhold på fordringen.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ændres, således at gældsforholdet eller hæftelsesformen ændres. F.eks. hvis kunden får gældssanering for en del af fordringen, så nedbringes hæftelses"andelen".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bringes til ophør. Dette gøres ved at nedskrive hæftelsesforholdet til kr. 0,- og sætte en HæftelsesforholdOphørÅrsagKode på.</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 har ansvaret for at oprette kundens konto i DMI hvis kunden eller kundens konto ikke eksisterer. EFI har ansvaret for at oprette kunden i EFI og kundens sag i Captia hvis kunden ikke eksisterer.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SagsbemærkningSamling og DokumentSamling behandles kun i EFI. Der kan tilføjes nye sagsbemærkninger og dokumenter, ikke rettes i allerede indberettede. Behandlingen er ligesom ved oprettelse dvs. at EFI placerer dem på Captia sager og iværksætter en sagsbehandler opgave til review.</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NyFordringHaverStruktur udfyldes overdrages fordringen til den angivne fordringhaver, og optionelt med en anden fordringhaver specifik reference. Fordringen skal være valid ifølge den nye fordringhavers aftale (f.eks. </w:t>
            </w:r>
            <w:proofErr w:type="gramStart"/>
            <w:r>
              <w:rPr>
                <w:rFonts w:ascii="Arial" w:hAnsi="Arial" w:cs="Arial"/>
                <w:sz w:val="18"/>
              </w:rPr>
              <w:t>fordringtype) .</w:t>
            </w:r>
            <w:proofErr w:type="gramEnd"/>
            <w:r>
              <w:rPr>
                <w:rFonts w:ascii="Arial" w:hAnsi="Arial" w:cs="Arial"/>
                <w:sz w:val="18"/>
              </w:rPr>
              <w:t>. Når MFKvitteringHent returnerer en UDFOERT status for denne aktion vil den nuværende fordringhaver ikke længere kunne indsende aktioner, men kun den nye.</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F96098">
              <w:rPr>
                <w:rFonts w:ascii="Arial" w:hAnsi="Arial" w:cs="Arial"/>
                <w:color w:val="FF0000"/>
              </w:rPr>
              <w:t>MFÆndrTransportStruktur</w:t>
            </w:r>
          </w:p>
        </w:tc>
      </w:tr>
      <w:tr w:rsidR="001F5901" w:rsidTr="001F5901">
        <w:tc>
          <w:tcPr>
            <w:tcW w:w="10345" w:type="dxa"/>
            <w:vAlign w:val="center"/>
          </w:tcPr>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DMIFordringEFIFordringID</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(LæsDatoTid)</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(MFNoteStruktur)</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(TransportUdlægAcceptDato)</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 TransportRettighedshaverListe *</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1 {</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t>MFTransportRettighedshaverStruktur</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w:t>
            </w:r>
          </w:p>
        </w:tc>
      </w:tr>
      <w:tr w:rsidR="001F5901" w:rsidTr="001F5901">
        <w:tc>
          <w:tcPr>
            <w:tcW w:w="10345" w:type="dxa"/>
            <w:shd w:val="clear" w:color="auto" w:fill="B3B3B3"/>
            <w:vAlign w:val="center"/>
          </w:tcPr>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color w:val="FF0000"/>
                <w:sz w:val="18"/>
              </w:rPr>
            </w:pPr>
            <w:r w:rsidRPr="00F96098">
              <w:rPr>
                <w:rFonts w:ascii="Arial" w:hAnsi="Arial" w:cs="Arial"/>
                <w:b/>
                <w:color w:val="FF0000"/>
                <w:sz w:val="18"/>
              </w:rPr>
              <w:t>Beskrivelse</w:t>
            </w:r>
          </w:p>
        </w:tc>
      </w:tr>
      <w:tr w:rsidR="001F5901" w:rsidTr="001F5901">
        <w:tc>
          <w:tcPr>
            <w:tcW w:w="10345" w:type="dxa"/>
            <w:shd w:val="clear" w:color="auto" w:fill="FFFFFF"/>
            <w:vAlign w:val="center"/>
          </w:tcPr>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Opdatering af en ikke-transport fordring. Fordringen opdateres i EFI og DMI.</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Gyldighedsperiode og transportrettighedshaver kan ændres. Transportrettighedshaver kan kun ændres hvis der ved opret blev registreret en TransportUnderrettighedshaver.</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802C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C00000"/>
              </w:rPr>
            </w:pPr>
            <w:r w:rsidRPr="00802C01">
              <w:rPr>
                <w:rFonts w:ascii="Arial" w:hAnsi="Arial" w:cs="Arial"/>
                <w:color w:val="C00000"/>
              </w:rPr>
              <w:t>MyndighedUdbetalingPeriodeStruktur</w:t>
            </w:r>
          </w:p>
        </w:tc>
      </w:tr>
      <w:tr w:rsidR="001F5901" w:rsidTr="001F5901">
        <w:tc>
          <w:tcPr>
            <w:tcW w:w="10345" w:type="dxa"/>
            <w:vAlign w:val="center"/>
          </w:tcPr>
          <w:p w:rsidR="001F5901" w:rsidRPr="00802C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802C01">
              <w:rPr>
                <w:rFonts w:ascii="Arial" w:hAnsi="Arial" w:cs="Arial"/>
                <w:color w:val="C00000"/>
                <w:sz w:val="18"/>
              </w:rPr>
              <w:t>MyndighedUdbetalingPeriodeFra</w:t>
            </w:r>
          </w:p>
          <w:p w:rsidR="001F5901" w:rsidRPr="00802C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802C01">
              <w:rPr>
                <w:rFonts w:ascii="Arial" w:hAnsi="Arial" w:cs="Arial"/>
                <w:color w:val="C00000"/>
                <w:sz w:val="18"/>
              </w:rPr>
              <w:t>MyndighedUdbetalingPeriodeTil</w:t>
            </w:r>
          </w:p>
          <w:p w:rsidR="001F5901" w:rsidRPr="00802C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802C01">
              <w:rPr>
                <w:rFonts w:ascii="Arial" w:hAnsi="Arial" w:cs="Arial"/>
                <w:color w:val="C00000"/>
                <w:sz w:val="18"/>
              </w:rPr>
              <w:t>(MyndighedUdbetalingPeriodeType)</w:t>
            </w:r>
          </w:p>
          <w:p w:rsidR="001F5901" w:rsidRPr="00802C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C5408E" w:rsidRDefault="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4F81BD" w:themeColor="accent1"/>
              </w:rPr>
            </w:pPr>
            <w:r w:rsidRPr="0063719C">
              <w:rPr>
                <w:rFonts w:ascii="Arial" w:hAnsi="Arial" w:cs="Arial"/>
                <w:rPrChange w:id="223" w:author="Poul V Madsen" w:date="2012-05-16T11:18:00Z">
                  <w:rPr>
                    <w:rFonts w:ascii="Arial" w:hAnsi="Arial" w:cs="Arial"/>
                    <w:color w:val="4F81BD" w:themeColor="accent1"/>
                  </w:rPr>
                </w:rPrChange>
              </w:rPr>
              <w:t>NedskrivningBeløbStruktur</w:t>
            </w:r>
            <w:del w:id="224" w:author="Poul V Madsen" w:date="2012-05-16T11:18:00Z">
              <w:r w:rsidR="00C5408E" w:rsidRPr="0063719C" w:rsidDel="0063719C">
                <w:rPr>
                  <w:rFonts w:ascii="Arial" w:hAnsi="Arial" w:cs="Arial"/>
                  <w:rPrChange w:id="225" w:author="Poul V Madsen" w:date="2012-05-16T11:18:00Z">
                    <w:rPr>
                      <w:rFonts w:ascii="Arial" w:hAnsi="Arial" w:cs="Arial"/>
                      <w:color w:val="4F81BD" w:themeColor="accent1"/>
                    </w:rPr>
                  </w:rPrChange>
                </w:rPr>
                <w:delText xml:space="preserve"> </w:delText>
              </w:r>
              <w:r w:rsidR="00C5408E" w:rsidRPr="00C5408E" w:rsidDel="0063719C">
                <w:rPr>
                  <w:rFonts w:ascii="Arial" w:hAnsi="Arial" w:cs="Arial"/>
                  <w:color w:val="4F81BD" w:themeColor="accent1"/>
                </w:rPr>
                <w:delText>– Afklares med CSC hvilke DMO begrebselementer der skal anvendes</w:delText>
              </w:r>
            </w:del>
            <w:r w:rsidR="00C5408E" w:rsidRPr="00C5408E">
              <w:rPr>
                <w:rFonts w:ascii="Arial" w:hAnsi="Arial" w:cs="Arial"/>
                <w:color w:val="4F81BD" w:themeColor="accent1"/>
              </w:rPr>
              <w:t>.</w:t>
            </w:r>
          </w:p>
        </w:tc>
      </w:tr>
      <w:tr w:rsidR="001F5901" w:rsidTr="001F5901">
        <w:tc>
          <w:tcPr>
            <w:tcW w:w="10345" w:type="dxa"/>
            <w:vAlign w:val="center"/>
          </w:tcPr>
          <w:p w:rsidR="001F5901" w:rsidRPr="0063719C"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Change w:id="226" w:author="Poul V Madsen" w:date="2012-05-16T11:18:00Z">
                  <w:rPr>
                    <w:rFonts w:ascii="Arial" w:hAnsi="Arial" w:cs="Arial"/>
                    <w:color w:val="4F81BD" w:themeColor="accent1"/>
                    <w:sz w:val="18"/>
                  </w:rPr>
                </w:rPrChange>
              </w:rPr>
            </w:pPr>
            <w:proofErr w:type="gramStart"/>
            <w:r w:rsidRPr="0063719C">
              <w:rPr>
                <w:rFonts w:ascii="Arial" w:hAnsi="Arial" w:cs="Arial"/>
                <w:sz w:val="18"/>
                <w:rPrChange w:id="227" w:author="Poul V Madsen" w:date="2012-05-16T11:18:00Z">
                  <w:rPr>
                    <w:rFonts w:ascii="Arial" w:hAnsi="Arial" w:cs="Arial"/>
                    <w:color w:val="4F81BD" w:themeColor="accent1"/>
                    <w:sz w:val="18"/>
                  </w:rPr>
                </w:rPrChange>
              </w:rPr>
              <w:t>ValutaKode</w:t>
            </w:r>
            <w:r w:rsidR="00802C01" w:rsidRPr="0063719C">
              <w:rPr>
                <w:rFonts w:ascii="Arial" w:hAnsi="Arial" w:cs="Arial"/>
                <w:sz w:val="18"/>
                <w:rPrChange w:id="228" w:author="Poul V Madsen" w:date="2012-05-16T11:18:00Z">
                  <w:rPr>
                    <w:rFonts w:ascii="Arial" w:hAnsi="Arial" w:cs="Arial"/>
                    <w:color w:val="4F81BD" w:themeColor="accent1"/>
                    <w:sz w:val="18"/>
                  </w:rPr>
                </w:rPrChange>
              </w:rPr>
              <w:t xml:space="preserve">  =</w:t>
            </w:r>
            <w:proofErr w:type="gramEnd"/>
            <w:r w:rsidR="00802C01" w:rsidRPr="0063719C">
              <w:rPr>
                <w:rFonts w:ascii="Arial" w:hAnsi="Arial" w:cs="Arial"/>
                <w:sz w:val="18"/>
                <w:rPrChange w:id="229" w:author="Poul V Madsen" w:date="2012-05-16T11:18:00Z">
                  <w:rPr>
                    <w:rFonts w:ascii="Arial" w:hAnsi="Arial" w:cs="Arial"/>
                    <w:color w:val="4F81BD" w:themeColor="accent1"/>
                    <w:sz w:val="18"/>
                  </w:rPr>
                </w:rPrChange>
              </w:rPr>
              <w:t xml:space="preserve"> DMO.ValutaOplysningKode</w:t>
            </w:r>
          </w:p>
          <w:p w:rsidR="001F5901" w:rsidRPr="0063719C"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Change w:id="230" w:author="Poul V Madsen" w:date="2012-05-16T11:18:00Z">
                  <w:rPr>
                    <w:rFonts w:ascii="Arial" w:hAnsi="Arial" w:cs="Arial"/>
                    <w:color w:val="4F81BD" w:themeColor="accent1"/>
                    <w:sz w:val="18"/>
                  </w:rPr>
                </w:rPrChange>
              </w:rPr>
            </w:pPr>
            <w:r w:rsidRPr="0063719C">
              <w:rPr>
                <w:rFonts w:ascii="Arial" w:hAnsi="Arial" w:cs="Arial"/>
                <w:sz w:val="18"/>
                <w:rPrChange w:id="231" w:author="Poul V Madsen" w:date="2012-05-16T11:18:00Z">
                  <w:rPr>
                    <w:rFonts w:ascii="Arial" w:hAnsi="Arial" w:cs="Arial"/>
                    <w:color w:val="4F81BD" w:themeColor="accent1"/>
                    <w:sz w:val="18"/>
                  </w:rPr>
                </w:rPrChange>
              </w:rPr>
              <w:t>FordringNedskrivningBeløb</w:t>
            </w:r>
            <w:r w:rsidR="00F96098" w:rsidRPr="0063719C">
              <w:rPr>
                <w:rFonts w:ascii="Arial" w:hAnsi="Arial" w:cs="Arial"/>
                <w:sz w:val="18"/>
                <w:rPrChange w:id="232" w:author="Poul V Madsen" w:date="2012-05-16T11:18:00Z">
                  <w:rPr>
                    <w:rFonts w:ascii="Arial" w:hAnsi="Arial" w:cs="Arial"/>
                    <w:color w:val="4F81BD" w:themeColor="accent1"/>
                    <w:sz w:val="18"/>
                  </w:rPr>
                </w:rPrChange>
              </w:rPr>
              <w:t xml:space="preserve"> </w:t>
            </w:r>
            <w:proofErr w:type="gramStart"/>
            <w:r w:rsidR="001F278F" w:rsidRPr="0063719C">
              <w:rPr>
                <w:rFonts w:ascii="Arial" w:hAnsi="Arial" w:cs="Arial"/>
                <w:sz w:val="18"/>
                <w:rPrChange w:id="233" w:author="Poul V Madsen" w:date="2012-05-16T11:19:00Z">
                  <w:rPr>
                    <w:rFonts w:ascii="Arial" w:hAnsi="Arial" w:cs="Arial"/>
                    <w:color w:val="4F81BD" w:themeColor="accent1"/>
                    <w:sz w:val="18"/>
                  </w:rPr>
                </w:rPrChange>
              </w:rPr>
              <w:t xml:space="preserve">=  </w:t>
            </w:r>
            <w:ins w:id="234" w:author="Poul V Madsen" w:date="2012-05-16T11:18:00Z">
              <w:r w:rsidR="0063719C" w:rsidRPr="0063719C">
                <w:rPr>
                  <w:rFonts w:ascii="Arial" w:hAnsi="Arial" w:cs="Arial"/>
                  <w:sz w:val="18"/>
                </w:rPr>
                <w:t>DMO</w:t>
              </w:r>
              <w:proofErr w:type="gramEnd"/>
              <w:r w:rsidR="0063719C" w:rsidRPr="0063719C">
                <w:rPr>
                  <w:rFonts w:ascii="Arial" w:hAnsi="Arial" w:cs="Arial"/>
                  <w:sz w:val="18"/>
                </w:rPr>
                <w:t>.</w:t>
              </w:r>
            </w:ins>
            <w:ins w:id="235" w:author="Poul V Madsen" w:date="2012-05-16T13:13:00Z">
              <w:r w:rsidR="00E9088D" w:rsidRPr="00E9088D">
                <w:rPr>
                  <w:rFonts w:ascii="Arial" w:hAnsi="Arial" w:cs="Arial"/>
                  <w:sz w:val="18"/>
                </w:rPr>
                <w:t>OpkrævningFordringDækningBeløb</w:t>
              </w:r>
            </w:ins>
            <w:ins w:id="236" w:author="Poul V Madsen" w:date="2012-05-16T11:18:00Z">
              <w:r w:rsidR="0063719C" w:rsidRPr="0063719C">
                <w:rPr>
                  <w:rFonts w:ascii="Arial" w:hAnsi="Arial" w:cs="Arial"/>
                  <w:sz w:val="18"/>
                </w:rPr>
                <w:t xml:space="preserve"> </w:t>
              </w:r>
            </w:ins>
            <w:del w:id="237" w:author="Poul V Madsen" w:date="2012-05-16T11:18:00Z">
              <w:r w:rsidR="001F278F" w:rsidRPr="0063719C" w:rsidDel="0063719C">
                <w:rPr>
                  <w:rFonts w:ascii="Arial" w:hAnsi="Arial" w:cs="Arial"/>
                  <w:sz w:val="18"/>
                  <w:rPrChange w:id="238" w:author="Poul V Madsen" w:date="2012-05-16T11:18:00Z">
                    <w:rPr>
                      <w:rFonts w:ascii="Arial" w:hAnsi="Arial" w:cs="Arial"/>
                      <w:color w:val="4F81BD" w:themeColor="accent1"/>
                      <w:sz w:val="18"/>
                    </w:rPr>
                  </w:rPrChange>
                </w:rPr>
                <w:delText>DMO.OpkrævningIndbetalingBeløb</w:delText>
              </w:r>
              <w:r w:rsidR="006C4445" w:rsidRPr="0063719C" w:rsidDel="0063719C">
                <w:rPr>
                  <w:rFonts w:ascii="Arial" w:hAnsi="Arial" w:cs="Arial"/>
                  <w:sz w:val="18"/>
                  <w:rPrChange w:id="239" w:author="Poul V Madsen" w:date="2012-05-16T11:18:00Z">
                    <w:rPr>
                      <w:rFonts w:ascii="Arial" w:hAnsi="Arial" w:cs="Arial"/>
                      <w:color w:val="4F81BD" w:themeColor="accent1"/>
                      <w:sz w:val="18"/>
                    </w:rPr>
                  </w:rPrChange>
                </w:rPr>
                <w:delText xml:space="preserve"> (? Tildligere DMO,OpkrævningFordringBeløb – ny </w:delText>
              </w:r>
            </w:del>
            <w:del w:id="240" w:author="Poul V Madsen" w:date="2012-05-16T11:19:00Z">
              <w:r w:rsidR="006C4445" w:rsidRPr="0063719C" w:rsidDel="0063719C">
                <w:rPr>
                  <w:rFonts w:ascii="Arial" w:hAnsi="Arial" w:cs="Arial"/>
                  <w:sz w:val="18"/>
                  <w:rPrChange w:id="241" w:author="Poul V Madsen" w:date="2012-05-16T11:18:00Z">
                    <w:rPr>
                      <w:rFonts w:ascii="Arial" w:hAnsi="Arial" w:cs="Arial"/>
                      <w:color w:val="4F81BD" w:themeColor="accent1"/>
                      <w:sz w:val="18"/>
                    </w:rPr>
                  </w:rPrChange>
                </w:rPr>
                <w:delText>DMO.OpkrævningFordringBeløb).</w:delText>
              </w:r>
            </w:del>
          </w:p>
          <w:p w:rsidR="001F5901" w:rsidRPr="00C5408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sidRPr="00C5408E">
              <w:rPr>
                <w:rFonts w:ascii="Arial" w:hAnsi="Arial" w:cs="Arial"/>
                <w:color w:val="FF0000"/>
                <w:sz w:val="18"/>
              </w:rPr>
              <w:t>(FordringNedskrivningBeløbDKK)</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655E62"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NedskrivningÅrsagStruktur</w:t>
            </w:r>
          </w:p>
        </w:tc>
      </w:tr>
      <w:tr w:rsidR="001F5901" w:rsidTr="001F5901">
        <w:tc>
          <w:tcPr>
            <w:tcW w:w="10345" w:type="dxa"/>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FordringNedskrivningÅrsagKode</w:t>
            </w:r>
            <w:r w:rsidR="005468DB">
              <w:rPr>
                <w:rFonts w:ascii="Arial" w:hAnsi="Arial" w:cs="Arial"/>
                <w:sz w:val="18"/>
              </w:rPr>
              <w:t xml:space="preserve"> = </w:t>
            </w:r>
            <w:r w:rsidR="005468DB" w:rsidRPr="005468DB">
              <w:rPr>
                <w:rFonts w:ascii="Arial" w:hAnsi="Arial" w:cs="Arial"/>
                <w:sz w:val="18"/>
              </w:rPr>
              <w:t>FAST, FEJL, GLDS, HÆFO, INDB, REGU</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FordringNedskrivningÅrsagBegr</w:t>
            </w:r>
            <w:ins w:id="242" w:author="Poul V Madsen" w:date="2012-05-15T09:33:00Z">
              <w:r w:rsidR="00655E62">
                <w:rPr>
                  <w:rFonts w:ascii="Arial" w:hAnsi="Arial" w:cs="Arial"/>
                  <w:sz w:val="18"/>
                </w:rPr>
                <w:t xml:space="preserve"> = blank</w:t>
              </w:r>
            </w:ins>
          </w:p>
          <w:p w:rsidR="001F5901" w:rsidRPr="005468DB"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68DB">
              <w:rPr>
                <w:rFonts w:ascii="Arial" w:hAnsi="Arial" w:cs="Arial"/>
                <w:color w:val="FF0000"/>
                <w:sz w:val="18"/>
              </w:rPr>
              <w:t>(FordringNedskrivningÅrsagTekst)</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C5408E" w:rsidRDefault="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4F81BD" w:themeColor="accent1"/>
              </w:rPr>
            </w:pPr>
            <w:r w:rsidRPr="0063719C">
              <w:rPr>
                <w:rFonts w:ascii="Arial" w:hAnsi="Arial" w:cs="Arial"/>
                <w:rPrChange w:id="243" w:author="Poul V Madsen" w:date="2012-05-16T11:16:00Z">
                  <w:rPr>
                    <w:rFonts w:ascii="Arial" w:hAnsi="Arial" w:cs="Arial"/>
                    <w:color w:val="4F81BD" w:themeColor="accent1"/>
                  </w:rPr>
                </w:rPrChange>
              </w:rPr>
              <w:t>OpskrivningBeløbStruktur</w:t>
            </w:r>
            <w:r w:rsidR="00C5408E" w:rsidRPr="0063719C">
              <w:rPr>
                <w:rFonts w:ascii="Arial" w:hAnsi="Arial" w:cs="Arial"/>
                <w:rPrChange w:id="244" w:author="Poul V Madsen" w:date="2012-05-16T11:16:00Z">
                  <w:rPr>
                    <w:rFonts w:ascii="Arial" w:hAnsi="Arial" w:cs="Arial"/>
                    <w:color w:val="4F81BD" w:themeColor="accent1"/>
                  </w:rPr>
                </w:rPrChange>
              </w:rPr>
              <w:t xml:space="preserve"> </w:t>
            </w:r>
            <w:del w:id="245" w:author="Poul V Madsen" w:date="2012-05-16T11:16:00Z">
              <w:r w:rsidR="00C5408E" w:rsidRPr="0063719C" w:rsidDel="0063719C">
                <w:rPr>
                  <w:rFonts w:ascii="Arial" w:hAnsi="Arial" w:cs="Arial"/>
                  <w:rPrChange w:id="246" w:author="Poul V Madsen" w:date="2012-05-16T11:16:00Z">
                    <w:rPr>
                      <w:rFonts w:ascii="Arial" w:hAnsi="Arial" w:cs="Arial"/>
                      <w:color w:val="4F81BD" w:themeColor="accent1"/>
                    </w:rPr>
                  </w:rPrChange>
                </w:rPr>
                <w:delText>- Afklares med CSC hvilke DMO begrebselementer der skal anvendes.</w:delText>
              </w:r>
            </w:del>
          </w:p>
        </w:tc>
      </w:tr>
      <w:tr w:rsidR="001F5901" w:rsidTr="001F5901">
        <w:tc>
          <w:tcPr>
            <w:tcW w:w="10345" w:type="dxa"/>
            <w:vAlign w:val="center"/>
          </w:tcPr>
          <w:p w:rsidR="001F5901" w:rsidRPr="0063719C"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Change w:id="247" w:author="Poul V Madsen" w:date="2012-05-16T11:16:00Z">
                  <w:rPr>
                    <w:rFonts w:ascii="Arial" w:hAnsi="Arial" w:cs="Arial"/>
                    <w:color w:val="4F81BD" w:themeColor="accent1"/>
                    <w:sz w:val="18"/>
                  </w:rPr>
                </w:rPrChange>
              </w:rPr>
            </w:pPr>
            <w:r w:rsidRPr="0063719C">
              <w:rPr>
                <w:rFonts w:ascii="Arial" w:hAnsi="Arial" w:cs="Arial"/>
                <w:sz w:val="18"/>
                <w:rPrChange w:id="248" w:author="Poul V Madsen" w:date="2012-05-16T11:16:00Z">
                  <w:rPr>
                    <w:rFonts w:ascii="Arial" w:hAnsi="Arial" w:cs="Arial"/>
                    <w:color w:val="4F81BD" w:themeColor="accent1"/>
                    <w:sz w:val="18"/>
                  </w:rPr>
                </w:rPrChange>
              </w:rPr>
              <w:t>ValutaKode</w:t>
            </w:r>
            <w:r w:rsidR="00802C01" w:rsidRPr="0063719C">
              <w:rPr>
                <w:rFonts w:ascii="Arial" w:hAnsi="Arial" w:cs="Arial"/>
                <w:sz w:val="18"/>
                <w:rPrChange w:id="249" w:author="Poul V Madsen" w:date="2012-05-16T11:16:00Z">
                  <w:rPr>
                    <w:rFonts w:ascii="Arial" w:hAnsi="Arial" w:cs="Arial"/>
                    <w:color w:val="4F81BD" w:themeColor="accent1"/>
                    <w:sz w:val="18"/>
                  </w:rPr>
                </w:rPrChange>
              </w:rPr>
              <w:t xml:space="preserve"> = DMO</w:t>
            </w:r>
            <w:proofErr w:type="gramStart"/>
            <w:r w:rsidR="00802C01" w:rsidRPr="0063719C">
              <w:rPr>
                <w:rFonts w:ascii="Arial" w:hAnsi="Arial" w:cs="Arial"/>
                <w:sz w:val="18"/>
                <w:rPrChange w:id="250" w:author="Poul V Madsen" w:date="2012-05-16T11:16:00Z">
                  <w:rPr>
                    <w:rFonts w:ascii="Arial" w:hAnsi="Arial" w:cs="Arial"/>
                    <w:color w:val="4F81BD" w:themeColor="accent1"/>
                    <w:sz w:val="18"/>
                  </w:rPr>
                </w:rPrChange>
              </w:rPr>
              <w:t>.ValutaOplysningKode</w:t>
            </w:r>
            <w:proofErr w:type="gramEnd"/>
          </w:p>
          <w:p w:rsidR="006C4445" w:rsidRPr="0063719C"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Change w:id="251" w:author="Poul V Madsen" w:date="2012-05-16T11:16:00Z">
                  <w:rPr>
                    <w:rFonts w:ascii="Arial" w:hAnsi="Arial" w:cs="Arial"/>
                    <w:color w:val="4F81BD" w:themeColor="accent1"/>
                    <w:sz w:val="18"/>
                  </w:rPr>
                </w:rPrChange>
              </w:rPr>
            </w:pPr>
            <w:r w:rsidRPr="0063719C">
              <w:rPr>
                <w:rFonts w:ascii="Arial" w:hAnsi="Arial" w:cs="Arial"/>
                <w:sz w:val="18"/>
                <w:rPrChange w:id="252" w:author="Poul V Madsen" w:date="2012-05-16T11:16:00Z">
                  <w:rPr>
                    <w:rFonts w:ascii="Arial" w:hAnsi="Arial" w:cs="Arial"/>
                    <w:color w:val="4F81BD" w:themeColor="accent1"/>
                    <w:sz w:val="18"/>
                  </w:rPr>
                </w:rPrChange>
              </w:rPr>
              <w:t>FordringOpskrivningBeløb</w:t>
            </w:r>
            <w:r w:rsidR="001F278F" w:rsidRPr="0063719C">
              <w:rPr>
                <w:rFonts w:ascii="Arial" w:hAnsi="Arial" w:cs="Arial"/>
                <w:sz w:val="18"/>
                <w:rPrChange w:id="253" w:author="Poul V Madsen" w:date="2012-05-16T11:16:00Z">
                  <w:rPr>
                    <w:rFonts w:ascii="Arial" w:hAnsi="Arial" w:cs="Arial"/>
                    <w:color w:val="4F81BD" w:themeColor="accent1"/>
                    <w:sz w:val="18"/>
                  </w:rPr>
                </w:rPrChange>
              </w:rPr>
              <w:t xml:space="preserve"> </w:t>
            </w:r>
            <w:r w:rsidR="00A23896" w:rsidRPr="0063719C">
              <w:rPr>
                <w:rFonts w:ascii="Arial" w:hAnsi="Arial" w:cs="Arial"/>
                <w:sz w:val="18"/>
                <w:rPrChange w:id="254" w:author="Poul V Madsen" w:date="2012-05-16T11:16:00Z">
                  <w:rPr>
                    <w:rFonts w:ascii="Arial" w:hAnsi="Arial" w:cs="Arial"/>
                    <w:color w:val="4F81BD" w:themeColor="accent1"/>
                    <w:sz w:val="18"/>
                  </w:rPr>
                </w:rPrChange>
              </w:rPr>
              <w:t xml:space="preserve">= </w:t>
            </w:r>
            <w:del w:id="255" w:author="Poul V Madsen" w:date="2012-05-16T13:12:00Z">
              <w:r w:rsidR="006C4445" w:rsidRPr="0063719C" w:rsidDel="00E9088D">
                <w:rPr>
                  <w:rFonts w:ascii="Arial" w:hAnsi="Arial" w:cs="Arial"/>
                  <w:sz w:val="18"/>
                  <w:rPrChange w:id="256" w:author="Poul V Madsen" w:date="2012-05-16T11:16:00Z">
                    <w:rPr>
                      <w:rFonts w:ascii="Arial" w:hAnsi="Arial" w:cs="Arial"/>
                      <w:color w:val="4F81BD" w:themeColor="accent1"/>
                      <w:sz w:val="18"/>
                    </w:rPr>
                  </w:rPrChange>
                </w:rPr>
                <w:delText xml:space="preserve">? </w:delText>
              </w:r>
            </w:del>
            <w:del w:id="257" w:author="Poul V Madsen" w:date="2012-05-16T11:16:00Z">
              <w:r w:rsidR="006C4445" w:rsidRPr="0063719C" w:rsidDel="0063719C">
                <w:rPr>
                  <w:rFonts w:ascii="Arial" w:hAnsi="Arial" w:cs="Arial"/>
                  <w:sz w:val="18"/>
                  <w:rPrChange w:id="258" w:author="Poul V Madsen" w:date="2012-05-16T11:16:00Z">
                    <w:rPr>
                      <w:rFonts w:ascii="Arial" w:hAnsi="Arial" w:cs="Arial"/>
                      <w:color w:val="4F81BD" w:themeColor="accent1"/>
                      <w:sz w:val="18"/>
                    </w:rPr>
                  </w:rPrChange>
                </w:rPr>
                <w:delText xml:space="preserve">Ny </w:delText>
              </w:r>
            </w:del>
            <w:r w:rsidR="006C4445" w:rsidRPr="0063719C">
              <w:rPr>
                <w:rFonts w:ascii="Arial" w:hAnsi="Arial" w:cs="Arial"/>
                <w:sz w:val="18"/>
                <w:rPrChange w:id="259" w:author="Poul V Madsen" w:date="2012-05-16T11:16:00Z">
                  <w:rPr>
                    <w:rFonts w:ascii="Arial" w:hAnsi="Arial" w:cs="Arial"/>
                    <w:color w:val="4F81BD" w:themeColor="accent1"/>
                    <w:sz w:val="18"/>
                  </w:rPr>
                </w:rPrChange>
              </w:rPr>
              <w:t>DMO</w:t>
            </w:r>
            <w:proofErr w:type="gramStart"/>
            <w:ins w:id="260" w:author="Poul V Madsen" w:date="2012-05-16T13:12:00Z">
              <w:r w:rsidR="00E9088D">
                <w:rPr>
                  <w:rFonts w:ascii="Arial" w:hAnsi="Arial" w:cs="Arial"/>
                  <w:sz w:val="18"/>
                </w:rPr>
                <w:t>.</w:t>
              </w:r>
              <w:r w:rsidR="00E9088D" w:rsidRPr="00E9088D">
                <w:rPr>
                  <w:rFonts w:ascii="Arial" w:hAnsi="Arial" w:cs="Arial"/>
                  <w:sz w:val="18"/>
                </w:rPr>
                <w:t>OpkrævningFordringDækningBeløb</w:t>
              </w:r>
            </w:ins>
            <w:proofErr w:type="gramEnd"/>
            <w:del w:id="261" w:author="Poul V Madsen" w:date="2012-05-16T11:17:00Z">
              <w:r w:rsidR="006C4445" w:rsidRPr="0063719C" w:rsidDel="0063719C">
                <w:rPr>
                  <w:rFonts w:ascii="Arial" w:hAnsi="Arial" w:cs="Arial"/>
                  <w:sz w:val="18"/>
                  <w:rPrChange w:id="262" w:author="Poul V Madsen" w:date="2012-05-16T11:16:00Z">
                    <w:rPr>
                      <w:rFonts w:ascii="Arial" w:hAnsi="Arial" w:cs="Arial"/>
                      <w:color w:val="4F81BD" w:themeColor="accent1"/>
                      <w:sz w:val="18"/>
                    </w:rPr>
                  </w:rPrChange>
                </w:rPr>
                <w:delText>.</w:delText>
              </w:r>
            </w:del>
            <w:del w:id="263" w:author="Poul V Madsen" w:date="2012-05-16T11:16:00Z">
              <w:r w:rsidR="006C4445" w:rsidRPr="0063719C" w:rsidDel="0063719C">
                <w:rPr>
                  <w:rFonts w:ascii="Arial" w:hAnsi="Arial" w:cs="Arial"/>
                  <w:sz w:val="18"/>
                  <w:rPrChange w:id="264" w:author="Poul V Madsen" w:date="2012-05-16T11:16:00Z">
                    <w:rPr>
                      <w:rFonts w:ascii="Arial" w:hAnsi="Arial" w:cs="Arial"/>
                      <w:color w:val="4F81BD" w:themeColor="accent1"/>
                      <w:sz w:val="18"/>
                    </w:rPr>
                  </w:rPrChange>
                </w:rPr>
                <w:delText>OpkrævningFordringBeløb – Tidligere DMO.OpkrævningFordringBeløb</w:delText>
              </w:r>
            </w:del>
            <w:del w:id="265" w:author="Poul V Madsen" w:date="2012-05-16T13:12:00Z">
              <w:r w:rsidR="006C4445" w:rsidRPr="0063719C" w:rsidDel="00E9088D">
                <w:rPr>
                  <w:rFonts w:ascii="Arial" w:hAnsi="Arial" w:cs="Arial"/>
                  <w:sz w:val="18"/>
                  <w:rPrChange w:id="266" w:author="Poul V Madsen" w:date="2012-05-16T11:16:00Z">
                    <w:rPr>
                      <w:rFonts w:ascii="Arial" w:hAnsi="Arial" w:cs="Arial"/>
                      <w:color w:val="4F81BD" w:themeColor="accent1"/>
                      <w:sz w:val="18"/>
                    </w:rPr>
                  </w:rPrChange>
                </w:rPr>
                <w:delText>)</w:delText>
              </w:r>
            </w:del>
          </w:p>
          <w:p w:rsidR="001F5901" w:rsidRPr="00C5408E" w:rsidRDefault="00A23896"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5408E">
              <w:rPr>
                <w:rFonts w:ascii="Arial" w:hAnsi="Arial" w:cs="Arial"/>
                <w:color w:val="4F81BD" w:themeColor="accent1"/>
                <w:sz w:val="18"/>
              </w:rPr>
              <w:t xml:space="preserve">. </w:t>
            </w:r>
            <w:r w:rsidR="001F5901" w:rsidRPr="00C5408E">
              <w:rPr>
                <w:rFonts w:ascii="Arial" w:hAnsi="Arial" w:cs="Arial"/>
                <w:color w:val="FF0000"/>
                <w:sz w:val="18"/>
              </w:rPr>
              <w:t>(FordringOpskrivningBeløbDKK)</w:t>
            </w:r>
          </w:p>
          <w:p w:rsidR="001F5901" w:rsidRPr="00C5408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OpskrivningÅrsagStruktur</w:t>
            </w:r>
          </w:p>
        </w:tc>
      </w:tr>
      <w:tr w:rsidR="001F5901" w:rsidTr="001F5901">
        <w:tc>
          <w:tcPr>
            <w:tcW w:w="10345" w:type="dxa"/>
            <w:vAlign w:val="center"/>
          </w:tcPr>
          <w:p w:rsidR="001F278F" w:rsidRPr="00C5408E" w:rsidRDefault="001F5901" w:rsidP="001F2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C5408E">
              <w:rPr>
                <w:rFonts w:ascii="Arial" w:hAnsi="Arial" w:cs="Arial"/>
                <w:sz w:val="18"/>
              </w:rPr>
              <w:t>FordringOpskrivningÅrsagKode</w:t>
            </w:r>
            <w:r w:rsidR="001F278F" w:rsidRPr="00C5408E">
              <w:rPr>
                <w:rFonts w:ascii="Arial" w:hAnsi="Arial" w:cs="Arial"/>
                <w:sz w:val="18"/>
              </w:rPr>
              <w:t xml:space="preserve"> = </w:t>
            </w:r>
            <w:del w:id="267" w:author="Poul V Madsen" w:date="2012-05-15T09:34:00Z">
              <w:r w:rsidR="001F278F" w:rsidRPr="00C5408E" w:rsidDel="00655E62">
                <w:rPr>
                  <w:rFonts w:ascii="Arial" w:hAnsi="Arial" w:cs="Arial"/>
                  <w:sz w:val="18"/>
                </w:rPr>
                <w:delText xml:space="preserve">? </w:delText>
              </w:r>
            </w:del>
            <w:r w:rsidR="001F278F" w:rsidRPr="00C5408E">
              <w:rPr>
                <w:rFonts w:ascii="Arial" w:hAnsi="Arial" w:cs="Arial"/>
                <w:sz w:val="18"/>
              </w:rPr>
              <w:t>FEJL</w:t>
            </w:r>
            <w:del w:id="268" w:author="Poul V Madsen" w:date="2012-05-15T09:33:00Z">
              <w:r w:rsidR="001F278F" w:rsidRPr="00C5408E" w:rsidDel="00655E62">
                <w:rPr>
                  <w:rFonts w:ascii="Arial" w:hAnsi="Arial" w:cs="Arial"/>
                  <w:sz w:val="18"/>
                </w:rPr>
                <w:delText>: Tidligere fejlagtigt nedskrevet</w:delText>
              </w:r>
            </w:del>
            <w:r w:rsidR="001F278F" w:rsidRPr="00C5408E">
              <w:rPr>
                <w:rFonts w:ascii="Arial" w:hAnsi="Arial" w:cs="Arial"/>
                <w:sz w:val="18"/>
              </w:rPr>
              <w:t>., TIND</w:t>
            </w:r>
            <w:del w:id="269" w:author="Poul V Madsen" w:date="2012-05-15T09:34:00Z">
              <w:r w:rsidR="001F278F" w:rsidRPr="00C5408E" w:rsidDel="00655E62">
                <w:rPr>
                  <w:rFonts w:ascii="Arial" w:hAnsi="Arial" w:cs="Arial"/>
                  <w:sz w:val="18"/>
                </w:rPr>
                <w:delText>: Tilbageført indbetaling</w:delText>
              </w:r>
            </w:del>
            <w:r w:rsidR="001F278F" w:rsidRPr="00C5408E">
              <w:rPr>
                <w:rFonts w:ascii="Arial" w:hAnsi="Arial" w:cs="Arial"/>
                <w:sz w:val="18"/>
              </w:rPr>
              <w:t xml:space="preserve">, FAST: </w:t>
            </w:r>
            <w:del w:id="270" w:author="Poul V Madsen" w:date="2012-05-15T09:34:00Z">
              <w:r w:rsidR="001F278F" w:rsidRPr="00C5408E" w:rsidDel="00655E62">
                <w:rPr>
                  <w:rFonts w:ascii="Arial" w:hAnsi="Arial" w:cs="Arial"/>
                  <w:sz w:val="18"/>
                </w:rPr>
                <w:delText xml:space="preserve">Endelig fastsættelse (0 beløb tilladt), </w:delText>
              </w:r>
              <w:r w:rsidR="001F278F" w:rsidRPr="00C5408E" w:rsidDel="00655E62">
                <w:rPr>
                  <w:rFonts w:ascii="Arial" w:hAnsi="Arial" w:cs="Arial"/>
                  <w:color w:val="FF0000"/>
                  <w:sz w:val="18"/>
                </w:rPr>
                <w:delText>TRVE: Transport verificeret (0 beløb tilladt), ANDN: Anden</w:delText>
              </w:r>
            </w:del>
          </w:p>
          <w:p w:rsidR="00C5408E" w:rsidRDefault="001F5901" w:rsidP="00C540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sidRPr="00C5408E">
              <w:rPr>
                <w:rFonts w:ascii="Arial" w:hAnsi="Arial" w:cs="Arial"/>
                <w:sz w:val="18"/>
              </w:rPr>
              <w:t>FordringOpskrivningÅrsagBegr</w:t>
            </w:r>
            <w:r w:rsidR="001F278F" w:rsidRPr="00C5408E">
              <w:rPr>
                <w:rFonts w:ascii="Arial" w:hAnsi="Arial" w:cs="Arial"/>
                <w:sz w:val="18"/>
              </w:rPr>
              <w:t xml:space="preserve"> </w:t>
            </w:r>
            <w:ins w:id="271" w:author="Poul V Madsen" w:date="2012-05-15T09:34:00Z">
              <w:r w:rsidR="00655E62">
                <w:rPr>
                  <w:rFonts w:ascii="Arial" w:hAnsi="Arial" w:cs="Arial"/>
                  <w:sz w:val="18"/>
                </w:rPr>
                <w:t>= blank</w:t>
              </w:r>
            </w:ins>
          </w:p>
          <w:p w:rsidR="001F5901" w:rsidRPr="001F5901" w:rsidRDefault="001F5901" w:rsidP="00C540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C5408E">
              <w:rPr>
                <w:rFonts w:ascii="Arial" w:hAnsi="Arial" w:cs="Arial"/>
                <w:color w:val="FF0000"/>
                <w:sz w:val="18"/>
              </w:rPr>
              <w:t>(FordringOpskrivningÅrsagTekst)</w:t>
            </w:r>
            <w:r w:rsidR="00A23896" w:rsidRPr="00A23896">
              <w:rPr>
                <w:rFonts w:ascii="Arial" w:hAnsi="Arial" w:cs="Arial"/>
                <w:color w:val="4F81BD" w:themeColor="accent1"/>
                <w:sz w:val="18"/>
              </w:rPr>
              <w:t xml:space="preserve"> </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278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C00000"/>
              </w:rPr>
            </w:pPr>
            <w:r w:rsidRPr="001F278F">
              <w:rPr>
                <w:rFonts w:ascii="Arial" w:hAnsi="Arial" w:cs="Arial"/>
                <w:color w:val="C00000"/>
              </w:rPr>
              <w:t>RenteValgStruktur</w:t>
            </w:r>
          </w:p>
        </w:tc>
      </w:tr>
      <w:tr w:rsidR="001F5901" w:rsidTr="001F5901">
        <w:tc>
          <w:tcPr>
            <w:tcW w:w="10345" w:type="dxa"/>
            <w:vAlign w:val="center"/>
          </w:tcPr>
          <w:p w:rsidR="001F5901" w:rsidRPr="001F278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1F278F">
              <w:rPr>
                <w:rFonts w:ascii="Arial" w:hAnsi="Arial" w:cs="Arial"/>
                <w:color w:val="C00000"/>
                <w:sz w:val="18"/>
              </w:rPr>
              <w:t>RenteRegelNummer</w:t>
            </w:r>
          </w:p>
          <w:p w:rsidR="001F5901" w:rsidRPr="001F278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1F278F">
              <w:rPr>
                <w:rFonts w:ascii="Arial" w:hAnsi="Arial" w:cs="Arial"/>
                <w:color w:val="C00000"/>
                <w:sz w:val="18"/>
              </w:rPr>
              <w:t>RenteSatsKode</w:t>
            </w:r>
          </w:p>
          <w:p w:rsidR="001F5901" w:rsidRPr="001F278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1F278F">
              <w:rPr>
                <w:rFonts w:ascii="Arial" w:hAnsi="Arial" w:cs="Arial"/>
                <w:color w:val="C00000"/>
                <w:sz w:val="18"/>
              </w:rPr>
              <w:t>(RenteSats)</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har skiftet form og der foretages ikke længere noget valg selvom det antydes i navnet.</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802C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C00000"/>
              </w:rPr>
            </w:pPr>
            <w:r w:rsidRPr="00802C01">
              <w:rPr>
                <w:rFonts w:ascii="Arial" w:hAnsi="Arial" w:cs="Arial"/>
                <w:color w:val="C00000"/>
              </w:rPr>
              <w:t>TransportRettighedHaverBeløbStruktur</w:t>
            </w:r>
          </w:p>
        </w:tc>
      </w:tr>
      <w:tr w:rsidR="001F5901" w:rsidTr="001F5901">
        <w:tc>
          <w:tcPr>
            <w:tcW w:w="10345" w:type="dxa"/>
            <w:vAlign w:val="center"/>
          </w:tcPr>
          <w:p w:rsidR="001F5901" w:rsidRPr="00802C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802C01">
              <w:rPr>
                <w:rFonts w:ascii="Arial" w:hAnsi="Arial" w:cs="Arial"/>
                <w:color w:val="C00000"/>
                <w:sz w:val="18"/>
              </w:rPr>
              <w:t>ValutaKode</w:t>
            </w:r>
          </w:p>
          <w:p w:rsidR="001F5901" w:rsidRPr="00802C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802C01">
              <w:rPr>
                <w:rFonts w:ascii="Arial" w:hAnsi="Arial" w:cs="Arial"/>
                <w:color w:val="C00000"/>
                <w:sz w:val="18"/>
              </w:rPr>
              <w:t>TransportRettighedHaverBlb</w:t>
            </w:r>
          </w:p>
          <w:p w:rsidR="001F5901" w:rsidRPr="00802C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802C01">
              <w:rPr>
                <w:rFonts w:ascii="Arial" w:hAnsi="Arial" w:cs="Arial"/>
                <w:color w:val="C00000"/>
                <w:sz w:val="18"/>
              </w:rPr>
              <w:t>TransportRettighedHaverBlbDKK</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278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C00000"/>
              </w:rPr>
            </w:pPr>
            <w:r w:rsidRPr="001F278F">
              <w:rPr>
                <w:rFonts w:ascii="Arial" w:hAnsi="Arial" w:cs="Arial"/>
                <w:color w:val="C00000"/>
              </w:rPr>
              <w:t>TransportUdlægRettighedStruktur</w:t>
            </w:r>
          </w:p>
        </w:tc>
      </w:tr>
      <w:tr w:rsidR="001F5901" w:rsidTr="001F5901">
        <w:tc>
          <w:tcPr>
            <w:tcW w:w="10345" w:type="dxa"/>
            <w:vAlign w:val="center"/>
          </w:tcPr>
          <w:p w:rsidR="001F5901" w:rsidRPr="001F278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1F278F">
              <w:rPr>
                <w:rFonts w:ascii="Arial" w:hAnsi="Arial" w:cs="Arial"/>
                <w:color w:val="C00000"/>
                <w:sz w:val="18"/>
              </w:rPr>
              <w:t xml:space="preserve">TransportUdlægRettighedStart </w:t>
            </w:r>
          </w:p>
          <w:p w:rsidR="001F5901" w:rsidRPr="001F278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1F278F">
              <w:rPr>
                <w:rFonts w:ascii="Arial" w:hAnsi="Arial" w:cs="Arial"/>
                <w:color w:val="C00000"/>
                <w:sz w:val="18"/>
              </w:rPr>
              <w:t>TransportUdlægRettighedSlut</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F5901" w:rsidSect="001F5901">
          <w:headerReference w:type="default" r:id="rId16"/>
          <w:pgSz w:w="11906" w:h="16838"/>
          <w:pgMar w:top="567" w:right="567" w:bottom="567" w:left="1134" w:header="283" w:footer="708" w:gutter="0"/>
          <w:cols w:space="708"/>
          <w:docGrid w:linePitch="360"/>
        </w:sect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1F5901" w:rsidTr="001F5901">
        <w:trPr>
          <w:tblHeader/>
        </w:trPr>
        <w:tc>
          <w:tcPr>
            <w:tcW w:w="3402"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AdresseLinie</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70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AdresseLinie</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70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AdresseLinie</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70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AdresseLinie</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70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AdresseLinie</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70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AdresseLinie</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70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AdresseLinie</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70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AlternativEmailForholdPrimærMarkering</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emailadresse er den alternative kontakts primære email eller ej.</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AlternativFaxForholdPrimærMarkering</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faxnummer er den alternative kontakts primære faxnummer eller ej.</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AlternativKontaktBemærkning</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TekstLang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500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som vedrører en alternativ kontakt, fx hvorfor den er blevet oprettet eller lign.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TalHel9</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AlternativKontaktNavn</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Tekst45</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45</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 på den </w:t>
            </w:r>
            <w:proofErr w:type="gramStart"/>
            <w:r>
              <w:rPr>
                <w:rFonts w:ascii="Arial" w:hAnsi="Arial" w:cs="Arial"/>
                <w:sz w:val="18"/>
              </w:rPr>
              <w:t>alternativ</w:t>
            </w:r>
            <w:proofErr w:type="gramEnd"/>
            <w:r>
              <w:rPr>
                <w:rFonts w:ascii="Arial" w:hAnsi="Arial" w:cs="Arial"/>
                <w:sz w:val="18"/>
              </w:rPr>
              <w:t xml:space="preserve"> kontakt, kan fx være et person-, organisations eller et virksomhedsnavn.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AlternativKontaktPersonFødselDato</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alternativ kontakt er født for det tilfælde, hvor kontakten er en person.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AlternativKontaktPersonKøn</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Køn</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integer</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totalDigits: 1</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enumeration: 1, 2, 3</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Beskrivelse af køn - enten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mand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kvinde</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ukendt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AlternativKontaktPersonNavnAdresseBeskyttelseMarkering</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alternativ kontaktpersons navn og adresse er beskyttet for offentligheden. Det er således kun myndigheder med lovmæssigt grundlag, som har adgang til disse data (fx i forbindelse med sagsbehandling).</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AlternativKontaktReferenceTekst</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Tekst25</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25</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Den</w:t>
            </w:r>
            <w:proofErr w:type="gramEnd"/>
            <w:r>
              <w:rPr>
                <w:rFonts w:ascii="Arial" w:hAnsi="Arial" w:cs="Arial"/>
                <w:sz w:val="18"/>
              </w:rPr>
              <w:t xml:space="preserve"> alternative </w:t>
            </w:r>
            <w:proofErr w:type="gramStart"/>
            <w:r>
              <w:rPr>
                <w:rFonts w:ascii="Arial" w:hAnsi="Arial" w:cs="Arial"/>
                <w:sz w:val="18"/>
              </w:rPr>
              <w:t>nøgler</w:t>
            </w:r>
            <w:proofErr w:type="gramEnd"/>
            <w:r>
              <w:rPr>
                <w:rFonts w:ascii="Arial" w:hAnsi="Arial" w:cs="Arial"/>
                <w:sz w:val="18"/>
              </w:rPr>
              <w:t>, fx pasnummer eller registreringsnummer på.</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AlternativKontaktReferenceType</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Pasnummer, Kørekortnummer, Telefonnummer, EANNummer, UdenlandskNummerplade, IntenNøgle, UdenlandskPersonnummer, UdenlandskVirksomhedsnummer, AndenNøgle, AdresseløsPersonMedCPR</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den alternative nøgle, fx pasnummer, udenlandsk personnummer, kørekortnummer mv.</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Pasnummer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Kørekortnummer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Telefonnummer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UdenlandskNummerplade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IntenNøgle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UdenlandskPersonnummer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UdenlandskVirksomhedsnummer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AndenNøgle</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af gyldige værdier er statisk, da den er hard-coded på data domænet)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AlternativKontaktType</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AlternativKontaktType</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25</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Person, Virksomhed, Myndighed, Ukendt</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af alternativ kontakt. Kan enten være virksomhed, person, udenlandsk myndighed eller ukendt.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AlternativTelefonForholdPrimærMarkering</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telefonnummer er den alternative kontakts primære telefonnummer eller ej.</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CivilstandKode</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CivilstandKode</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10</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[UGPSFOEL]</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en persons civilstand, det vil sige de forhold, der gør sig gældende om en persons ægteskab og samliv.</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systemer angiver koden i stedet om personen er død eller evt. genoplivet. Her har en død person civilstandkode = D og en genoplivet person har tidligere haft civilstandkode = 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Fra CSR-P: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 = ugift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i registreret partnerskab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har fået opløst et registreret partnerskab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 eller enkemand,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den længstlevende partner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 er ikke en civilstandskode i CSR-P).</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Enke/enkemand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Længstlevende i partnerskab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Ophørt partnerskab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Partnerskab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Ugift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Beløb</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decimal</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totalDigits: 13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Påløbne renter og påhæftede gebyrer bliver oprettet som deres egne fordringer med reference til den oprindelige fordring </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DMIFordringBeløbDKK</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Beløb</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decimal</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totalDigits: 13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ID18</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integer</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minInclusive: 1</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w:t>
            </w:r>
            <w:proofErr w:type="gramStart"/>
            <w:r>
              <w:rPr>
                <w:rFonts w:ascii="Arial" w:hAnsi="Arial" w:cs="Arial"/>
                <w:sz w:val="18"/>
              </w:rPr>
              <w:t>enkelte  RIMfordring</w:t>
            </w:r>
            <w:proofErr w:type="gramEnd"/>
            <w:r>
              <w:rPr>
                <w:rFonts w:ascii="Arial" w:hAnsi="Arial" w:cs="Arial"/>
                <w:sz w:val="18"/>
              </w:rPr>
              <w:t xml:space="preserv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w:t>
            </w:r>
            <w:proofErr w:type="gramStart"/>
            <w:r>
              <w:rPr>
                <w:rFonts w:ascii="Arial" w:hAnsi="Arial" w:cs="Arial"/>
                <w:sz w:val="18"/>
              </w:rPr>
              <w:t>og  DMI</w:t>
            </w:r>
            <w:proofErr w:type="gramEnd"/>
            <w:r>
              <w:rPr>
                <w:rFonts w:ascii="Arial" w:hAnsi="Arial" w:cs="Arial"/>
                <w:sz w:val="18"/>
              </w:rPr>
              <w:t xml:space="preserv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ID18</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integer</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minInclusive: 1</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DMIFordringArt</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4</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definere om en fordring er en Inddrivelsesfordring, Opkrævningsfordring, Modregningsfordring eller en Transport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består af faste værdier (Enum)</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TekstKort</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minLength: 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Tekst36</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36</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DMIFordringForeløbigFastsat</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fordringen er en foreløbig fastsættelse.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ID18</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integer</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minInclusive: 1</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DatoTid</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dateTime</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whiteSpace: collapse</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w:t>
            </w:r>
            <w:proofErr w:type="gramStart"/>
            <w:r>
              <w:rPr>
                <w:rFonts w:ascii="Arial" w:hAnsi="Arial" w:cs="Arial"/>
                <w:sz w:val="18"/>
              </w:rPr>
              <w:t>10-cifret</w:t>
            </w:r>
            <w:proofErr w:type="gramEnd"/>
            <w:r>
              <w:rPr>
                <w:rFonts w:ascii="Arial" w:hAnsi="Arial" w:cs="Arial"/>
                <w:sz w:val="18"/>
              </w:rPr>
              <w:t xml:space="preserve"> entydigt nummer.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w:t>
            </w:r>
            <w:proofErr w:type="gramStart"/>
            <w:r>
              <w:rPr>
                <w:rFonts w:ascii="Arial" w:hAnsi="Arial" w:cs="Arial"/>
                <w:sz w:val="18"/>
              </w:rPr>
              <w:t>nummeret .</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Datoen er en incl. dato. </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Tekst30</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30</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Sagsbehandlers mulighed for i fri tekst at </w:t>
            </w:r>
            <w:proofErr w:type="gramStart"/>
            <w:r>
              <w:rPr>
                <w:rFonts w:ascii="Arial" w:hAnsi="Arial" w:cs="Arial"/>
                <w:sz w:val="18"/>
              </w:rPr>
              <w:t>beskrive</w:t>
            </w:r>
            <w:proofErr w:type="gramEnd"/>
            <w:r>
              <w:rPr>
                <w:rFonts w:ascii="Arial" w:hAnsi="Arial" w:cs="Arial"/>
                <w:sz w:val="18"/>
              </w:rPr>
              <w:t xml:space="preserve"> periode. F.eks med: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Det</w:t>
            </w:r>
            <w:proofErr w:type="gramEnd"/>
            <w:r>
              <w:rPr>
                <w:rFonts w:ascii="Arial" w:hAnsi="Arial" w:cs="Arial"/>
                <w:sz w:val="18"/>
              </w:rPr>
              <w:t xml:space="preserve"> dato hvor fordringen er stiftet.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DMIFordringTilbageOmkBetal</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Markerer om tilskrevne inddrivelsesrenter (IR) og inddrivelsesgebyrer (IG) skal fastholdes.</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FordringKategori</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2</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enumeration: HF, IR, OG, OR, IG</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Fordringskategori angiver om det er en hovedfordring, en Inddrivelsesrente, en </w:t>
            </w:r>
            <w:proofErr w:type="gramStart"/>
            <w:r>
              <w:rPr>
                <w:rFonts w:ascii="Arial" w:hAnsi="Arial" w:cs="Arial"/>
                <w:sz w:val="18"/>
              </w:rPr>
              <w:t>opkrævningsrente  eller</w:t>
            </w:r>
            <w:proofErr w:type="gramEnd"/>
            <w:r>
              <w:rPr>
                <w:rFonts w:ascii="Arial" w:hAnsi="Arial" w:cs="Arial"/>
                <w:sz w:val="18"/>
              </w:rPr>
              <w:t xml:space="preserve"> et inddrivelsesgebyr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DMIFordringTypeKodeTekst7</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 en fordringstype.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DOADVOM  (Advokatomkostninger</w:t>
            </w:r>
            <w:proofErr w:type="gramEnd"/>
            <w:r>
              <w:rPr>
                <w:rFonts w:ascii="Arial" w:hAnsi="Arial" w:cs="Arial"/>
                <w:sz w:val="18"/>
              </w:rPr>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DMIFordringVirkningFra</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DPDokumentArt</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DPDokumentArt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ANDET, BETALINGEVNE, BIDRAGSRESOLUTION, BUDGET, DOM, FRIVILLIGTFORLIG, MODREGNING, OMPOSTERING, SAGSFREMSTILLING, TRANSPORT</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Dokument arten karakteriserer dokumentets indhold. Det vil være angivet, f.eks. når ModtagFordring modtager </w:t>
            </w:r>
            <w:proofErr w:type="gramStart"/>
            <w:r>
              <w:rPr>
                <w:rFonts w:ascii="Arial" w:hAnsi="Arial" w:cs="Arial"/>
                <w:sz w:val="18"/>
              </w:rPr>
              <w:t>et</w:t>
            </w:r>
            <w:proofErr w:type="gramEnd"/>
            <w:r>
              <w:rPr>
                <w:rFonts w:ascii="Arial" w:hAnsi="Arial" w:cs="Arial"/>
                <w:sz w:val="18"/>
              </w:rPr>
              <w:t xml:space="preserve"> transport dokument.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OMPOSTERING og MODREGNING benyttes af DMI til KundeNoter vedrørende disse.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Anvender fast enumeration.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DPDokumentEksternReference</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Tekst36</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36</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egen reference til indberettet dokument.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DokumentFilIndhold</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Fil</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Tekst80</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80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EFIFordringKonvertering</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EFI-fordring er konverteret fra KMD-IND eller RIS. Dette felt eksponeres ikke i OIO grænsesnit.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EFIFordringOprindeligBeløb</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Beløb</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decimal</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totalDigits: 13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EFIFordringOprindeligBeløbDKK</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Beløb</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decimal</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totalDigits: 13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EFIKundeArrest</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Markering om </w:t>
            </w:r>
            <w:proofErr w:type="gramStart"/>
            <w:r>
              <w:rPr>
                <w:rFonts w:ascii="Arial" w:hAnsi="Arial" w:cs="Arial"/>
                <w:sz w:val="18"/>
              </w:rPr>
              <w:t>hvorvidt</w:t>
            </w:r>
            <w:proofErr w:type="gramEnd"/>
            <w:r>
              <w:rPr>
                <w:rFonts w:ascii="Arial" w:hAnsi="Arial" w:cs="Arial"/>
                <w:sz w:val="18"/>
              </w:rPr>
              <w:t xml:space="preserve"> </w:t>
            </w:r>
            <w:proofErr w:type="gramStart"/>
            <w:r>
              <w:rPr>
                <w:rFonts w:ascii="Arial" w:hAnsi="Arial" w:cs="Arial"/>
                <w:sz w:val="18"/>
              </w:rPr>
              <w:t>er</w:t>
            </w:r>
            <w:proofErr w:type="gramEnd"/>
            <w:r>
              <w:rPr>
                <w:rFonts w:ascii="Arial" w:hAnsi="Arial" w:cs="Arial"/>
                <w:sz w:val="18"/>
              </w:rPr>
              <w:t xml:space="preserve"> indberettet til "arrest".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MailAdresse</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320</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w:t>
            </w:r>
            <w:proofErr w:type="gramStart"/>
            <w:r>
              <w:rPr>
                <w:rFonts w:ascii="Arial" w:hAnsi="Arial" w:cs="Arial"/>
                <w:sz w:val="18"/>
              </w:rPr>
              <w:t>et .</w:t>
            </w:r>
            <w:proofErr w:type="gramEnd"/>
            <w:r>
              <w:rPr>
                <w:rFonts w:ascii="Arial" w:hAnsi="Arial" w:cs="Arial"/>
                <w:sz w:val="18"/>
              </w:rPr>
              <w:t xml:space="preserve"> , samt</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FaxUdlandNummer</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UdenlandskTelefonNummer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rumme både udenlandske og danske faxnumre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FordringNedskrivningBeløb</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Beløb</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decimal</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totalDigits: 13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nedskrevet med i den indrapporterede valuta. </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FordringNedskrivningBeløbDKK</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Beløb</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decimal</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totalDigits: 13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er ønskes eller er nedskrevet </w:t>
            </w:r>
            <w:proofErr w:type="gramStart"/>
            <w:r>
              <w:rPr>
                <w:rFonts w:ascii="Arial" w:hAnsi="Arial" w:cs="Arial"/>
                <w:sz w:val="18"/>
              </w:rPr>
              <w:t>med  indrapporteret</w:t>
            </w:r>
            <w:proofErr w:type="gramEnd"/>
            <w:r>
              <w:rPr>
                <w:rFonts w:ascii="Arial" w:hAnsi="Arial" w:cs="Arial"/>
                <w:sz w:val="18"/>
              </w:rPr>
              <w:t xml:space="preserve"> eller omregnet til danske kroner.</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FordringNedskrivningVirkningFra</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afskrivningen skal træde i kraft. Løsningen skal automatisk indsætte dags dato, men sagsbehandleren skal have mulighed for at ændre den.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FordringNedskrivVirkningFra</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FordringNedskrivningÅrsagBegr</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TekstKort</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minLength: 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Uddybende begrundelse for, hvorfor en nedskrivning er foretaget. </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FordringNedskrivningÅrsagKode</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FordringNedskrivningÅrsagKode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ANDN, FAST, FEJL, HÆBO, HÆFO, INDB, LIHE, REGU, TRVE, SOPH, GLDS</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w:t>
            </w:r>
            <w:proofErr w:type="gramStart"/>
            <w:r>
              <w:rPr>
                <w:rFonts w:ascii="Arial" w:hAnsi="Arial" w:cs="Arial"/>
                <w:sz w:val="18"/>
              </w:rPr>
              <w:t>vælge</w:t>
            </w:r>
            <w:proofErr w:type="gramEnd"/>
            <w:r>
              <w:rPr>
                <w:rFonts w:ascii="Arial" w:hAnsi="Arial" w:cs="Arial"/>
                <w:sz w:val="18"/>
              </w:rPr>
              <w:t xml:space="preserve"> en årsag til nedskrivning af fordring ud fra en fast liste. Ved valg af årsagskode anden skal felt Anden tekst udfyldes med forklaring af, hvorfor de øvrige årsager ikke er anvendelige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beløbtiladt)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GLDS: Gældsanering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HÆBO: Hæftelse begrænset ved oprettelse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HÆFO: Hæftelse forkert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 Indbetaling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LIHE: Ligningsmæssig Henstand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 Regulering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 Regulering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SOPH: Samlivsophævelse</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FordringNedskrivningÅrsagTekst</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TekstKort</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minLength: 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Beløb</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decimal</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totalDigits: 13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opskrevet med i den indrapporterede valuta. </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FordringOpskrivningBeløbDKK</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Beløb</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decimal</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totalDigits: 13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opskrevet med indrapporteret eller omregnet til i danske kroner.</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FordringOpskrivningVirkningFra</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opskrivningen skal træde i kraft. Løsningen skal automatisk indsætte dags dato, men sagsbehandleren skal have mulighed for at ændre den.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Kan være en dato i fortiden, har betydning for evt. korrektion af renter </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FordringOpskrivningÅrsagBegr</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TekstKort</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minLength: 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Uddybende begrundelse for, hvorfor en opskrivning er foretaget. </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FordringOpskrivningÅrsagKode</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FordringOpskrivningÅrsagKodeDomæne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FEJL, TIND, FAST, ANDN, TRVE</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w:t>
            </w:r>
            <w:proofErr w:type="gramStart"/>
            <w:r>
              <w:rPr>
                <w:rFonts w:ascii="Arial" w:hAnsi="Arial" w:cs="Arial"/>
                <w:sz w:val="18"/>
              </w:rPr>
              <w:t>vælge</w:t>
            </w:r>
            <w:proofErr w:type="gramEnd"/>
            <w:r>
              <w:rPr>
                <w:rFonts w:ascii="Arial" w:hAnsi="Arial" w:cs="Arial"/>
                <w:sz w:val="18"/>
              </w:rPr>
              <w:t xml:space="preserve"> en årsag til opskrivning af fordring ud fra en fast liste. Ved valg af årsagskode anden skal felt Anden tekst udfyldes med forklaring af, hvorfor de øvrige årsager ikke er anvendelige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Tidligere fejlagtigt nedskrevet.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TIND: Tilbageført indbetaling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 tilladt)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FordringOpskrivningÅrsagTekst</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TekstKort</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minLength: 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HovedFordringTilbageÅrsagBegr</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TekstKort</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minLength: 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tilbagekaldelsen.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HovedFordringTilbageÅrsagKode</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HovedFordringTilbagekaldÅrsagKodeDomæne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ANDN, BORD, FEJL, FSKI, HENS, KLAG</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w:t>
            </w:r>
            <w:proofErr w:type="gramStart"/>
            <w:r>
              <w:rPr>
                <w:rFonts w:ascii="Arial" w:hAnsi="Arial" w:cs="Arial"/>
                <w:sz w:val="18"/>
              </w:rPr>
              <w:t>vælge</w:t>
            </w:r>
            <w:proofErr w:type="gramEnd"/>
            <w:r>
              <w:rPr>
                <w:rFonts w:ascii="Arial" w:hAnsi="Arial" w:cs="Arial"/>
                <w:sz w:val="18"/>
              </w:rPr>
              <w:t xml:space="preserve"> en årsag til tillbagekaldelse af fordring ud fra en fast liste.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valg af årsagskode anden skal felt Anden tekst udfyldes med forklaring af, hvorfor de øvrige årsager ikke er anvendelige.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Fordring forkert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FSKI: Fordringhaver skift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 over fordring</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HovedFordringTilbageÅrsagTekst</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TekstKort</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minLength: 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HæftelseBegrænsetBeløb</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Beløb</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decimal</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totalDigits: 13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funktionalitet knyttet til elementet, og eventuelle værdier i feltet kan ikke anvendes til noget brugbart.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HæftelseBegrænsetBeløbDKK</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Beløb</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decimal</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totalDigits: 13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funktionalitet knyttet til elementet, og eventuelle værdier i feltet kan ikke anvendes til noget brugbart.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HæftelseBegrænsetProcent</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ProcentSatsPositiv</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decimal</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minInclusive: 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begrænset hæftelse, hvis procenten er mindre end 100, begrænses hæftelsen til den angivne procent af fordringbeløb.</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HæftelseBeløb</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Beløb</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decimal</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totalDigits: 13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funktionalitet knyttet til elementet, og eventuelle værdier i feltet kan ikke anvendes til noget brugbart.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HæftelseBeløbDKK</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Beløb</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decimal</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totalDigits: 13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funktionalitet knyttet til elementet, og eventuelle værdier i feltet kan ikke anvendes til noget brugbart.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en dom tilknyttet hæftelsen.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HæftelseDomDato</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domsdato.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kun hvis HæftelseDom = Ja og i så fald med med en dato for dommen.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der er indgået forlig</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HæftelseForligDato</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forlig. Kun relevant hvis HæftelseForlig = Ja</w:t>
            </w:r>
          </w:p>
        </w:tc>
      </w:tr>
      <w:tr w:rsidR="001F5901" w:rsidRPr="008B6B79"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Hæftelsesform</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3</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enumeration: PRO, SOL, SUB, ALM, AND</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w:t>
            </w:r>
            <w:proofErr w:type="gramStart"/>
            <w:r>
              <w:rPr>
                <w:rFonts w:ascii="Arial" w:hAnsi="Arial" w:cs="Arial"/>
                <w:sz w:val="18"/>
              </w:rPr>
              <w:t>.Hæftelsesformen</w:t>
            </w:r>
            <w:proofErr w:type="gramEnd"/>
            <w:r>
              <w:rPr>
                <w:rFonts w:ascii="Arial" w:hAnsi="Arial" w:cs="Arial"/>
                <w:sz w:val="18"/>
              </w:rPr>
              <w:t xml:space="preserve"> indikerer implicit hæftelsesprocenten (som findes på Hæftelse). Fx. betyder solidarisk hæftelse, at alle kunder hæfter </w:t>
            </w:r>
            <w:proofErr w:type="gramStart"/>
            <w:r>
              <w:rPr>
                <w:rFonts w:ascii="Arial" w:hAnsi="Arial" w:cs="Arial"/>
                <w:sz w:val="18"/>
              </w:rPr>
              <w:t>100%</w:t>
            </w:r>
            <w:proofErr w:type="gramEnd"/>
            <w:r>
              <w:rPr>
                <w:rFonts w:ascii="Arial" w:hAnsi="Arial" w:cs="Arial"/>
                <w:sz w:val="18"/>
              </w:rPr>
              <w:t xml:space="preserve"> for fordringen.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Værdiset:</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PRO: Pro rata</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SOL: Solidarisk</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SUB: Subsidiær</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ALM: Alm. Hæftelse</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AND: Anden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HæftelseForældelseDato</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aktive dato for hvornår forældelse sker. Fordringhaver kan indmelde den første gældende dato, men i forbindelse med f.eks. betalingsordninger og lønindeholdelser vil den blive genberegnet.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HæftelseOpkMyndRykkerDato1</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1.gang for fordringen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HæftelseOpkMyndRykkerDato2</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2.gang for fordringen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HæftelseProcent</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ProcentSatsPositiv</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decimal</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minInclusive: 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procentdel, hvormed kunden hæfter for den enkelte fordring.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Har kun effekt for pro rate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HæftelseSlutDato</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ophørte.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HæftelseStartDato</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HæftelseSubsiAutoAfskriv</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en boolean datatype, hvor man kan vælge mellem ja og nej (hhv. true og false).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HæftelseSubsidiærDomæne</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4</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enumeration: POT, POTS, REL, RELS, SSLO, SÆGS, SAND</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SAND: Sikkerhed - Anden </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HæftelseUnderBobehandling</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Hæftelse omfattet af bobehandling.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Hæftelse ikke omfattet af bobehandling.</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AdresseLandKode</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2</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LæsDatoTid</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DatoTid</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dateTime</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whiteSpace: collapse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datotid hvor data er blevet læst. Anvendes ifm. </w:t>
            </w:r>
            <w:proofErr w:type="gramStart"/>
            <w:r>
              <w:rPr>
                <w:rFonts w:ascii="Arial" w:hAnsi="Arial" w:cs="Arial"/>
                <w:sz w:val="18"/>
              </w:rPr>
              <w:t>optimistisk låsning.</w:t>
            </w:r>
            <w:proofErr w:type="gramEnd"/>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MFAktionAfvistNummer</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TalHel5</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integer</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maxInclusive: 99999</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der angiver årsag til afvisning. Listen af numre med tilhørende parameterliste fremgår af beskrivelsen på MFAktionAfvistStruktur.</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MFAktionAfvistParam</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Tekst36</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36</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Del af parameterliste der knytter sig til MFAktionAfvistNummer. </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MFAktionAfvistTekst</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Tekst1000</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minLength: 1</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Læsbar formatering af MFAktionAfvistNummer med tilhørende parameterliste. Ved sagsbehandler afvisning vil begrundelse tekst kunne findes her.</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MFAktionID</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ID18</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integer</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minInclusive: 1</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 tildelt en indberettet fordringaktion. Nødvendig af hensyn til at identificere ændrings aktioner der vedrører den samme fordring.</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MFAktionKode</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MFAktionKode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OPRETFORDRING, OPRETTRANSPORT, AENDRFORDRING, AENDRTRANSPORT, NEDSKRIV, OPSKRIV, TILBAGEKALD</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angiver hvilken type fordring aktion der indberettes. Modsvarer hvad der udfyldes i AktionValg.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OPRETFORDRING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OPRETTRANSPORT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AENDRFORDRING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AENDRTRANSPORT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MFAktionStatusKode</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MODTAGET, SAGSBEHAND, AFVIST, UDFOERT</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modtag fordrings behandling af en indberettet fordrings aktion.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MODTAGET:        Modtaget</w:t>
            </w:r>
            <w:proofErr w:type="gramEnd"/>
            <w:r>
              <w:rPr>
                <w:rFonts w:ascii="Arial" w:hAnsi="Arial" w:cs="Arial"/>
                <w:sz w:val="18"/>
              </w:rPr>
              <w:t xml:space="preserve"> men ikke behandlet endnu</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SAGSBEHAND:   Sendt</w:t>
            </w:r>
            <w:proofErr w:type="gramEnd"/>
            <w:r>
              <w:rPr>
                <w:rFonts w:ascii="Arial" w:hAnsi="Arial" w:cs="Arial"/>
                <w:sz w:val="18"/>
              </w:rPr>
              <w:t xml:space="preserve"> til manuel sagsbehandling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AFVIST:                Fordring</w:t>
            </w:r>
            <w:proofErr w:type="gramEnd"/>
            <w:r>
              <w:rPr>
                <w:rFonts w:ascii="Arial" w:hAnsi="Arial" w:cs="Arial"/>
                <w:sz w:val="18"/>
              </w:rPr>
              <w:t xml:space="preserve"> aktion er afvist</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UDFOERT:           Fordring</w:t>
            </w:r>
            <w:proofErr w:type="gramEnd"/>
            <w:r>
              <w:rPr>
                <w:rFonts w:ascii="Arial" w:hAnsi="Arial" w:cs="Arial"/>
                <w:sz w:val="18"/>
              </w:rPr>
              <w:t xml:space="preserve"> aktion er færdig behandlet       </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MFAktionStatusÆndretDato</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DatoTid</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dateTime</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whiteSpace: collapse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 for sidste ændring af MFAktionStatusKode feltet. Dette er mest interessant i svaret fra MFKvitteringHent hvor det angiver tidspunktet for den asynkrone behandling.</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MFFordringEksternReference</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Tekst36</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36</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skal være unikt kombineret med DMIFordringHaverID på indberetteren.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MFFordringPåklaget</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fordringen er påklaget eller ej.</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MFLeveranceID</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ID18</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integer</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minInclusive: 1</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nøgle for en given batch af fordringaktioner.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at hente kvitteringer med MFKvitteringHent.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Leverancen afvises hvis (FordringhaverSystemIDStruktur</w:t>
            </w:r>
            <w:proofErr w:type="gramStart"/>
            <w:r>
              <w:rPr>
                <w:rFonts w:ascii="Arial" w:hAnsi="Arial" w:cs="Arial"/>
                <w:sz w:val="18"/>
              </w:rPr>
              <w:t>.VirksomhedSENummer</w:t>
            </w:r>
            <w:proofErr w:type="gramEnd"/>
            <w:r>
              <w:rPr>
                <w:rFonts w:ascii="Arial" w:hAnsi="Arial" w:cs="Arial"/>
                <w:sz w:val="18"/>
              </w:rPr>
              <w:t>, MFLeveranceID) er behandlet før.</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MFNoteOprettetAf</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Tekst20</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20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medarbejder, som har oprettet fordringnoten. Kan være sagsbehandler eller fordringshaver medarbejder.</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MFNoteOprettetTidspunkt</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DatoTid</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dateTime</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whiteSpace: collapse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oprettelse af en "Modtag Fordring"-note.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MFNoteTekst</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TekstLang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500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Selve indholdet af noten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MyndighedUdbetalingNKSNr</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NKSNummer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Udbetalende myndigheds nksnummer.</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PeriodeFra er startdatoen for perioden, som en myndighedsudbetalingen vedrører. </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myndighedsudbetaling vedrører. </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Tekst30</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30</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Sagsbehandlers mulighed for i fri tekst at </w:t>
            </w:r>
            <w:proofErr w:type="gramStart"/>
            <w:r>
              <w:rPr>
                <w:rFonts w:ascii="Arial" w:hAnsi="Arial" w:cs="Arial"/>
                <w:sz w:val="18"/>
              </w:rPr>
              <w:t>beskrive</w:t>
            </w:r>
            <w:proofErr w:type="gramEnd"/>
            <w:r>
              <w:rPr>
                <w:rFonts w:ascii="Arial" w:hAnsi="Arial" w:cs="Arial"/>
                <w:sz w:val="18"/>
              </w:rPr>
              <w:t xml:space="preserve"> periode. F.eks</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ADGP: Arbejdsløshedsdagpenge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BBID: Børnebidrag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BOST: Boligstøtte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FENK: FødevareErhverv (NemKonto)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FESK: FødevareErhverv (SKAT)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LØN:  Løn</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CPRNummer</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10</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PersonStatusDødsfaldDato</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personen er død</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RenteRegelNummer</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LøbeNummer</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integer</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minInclusive: 1</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på en renteregel. Reglen beskriver hvorledes renten skal beregnes f.eks. dag til dag.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Dag til dag rente uden renters rente.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Pr påbegyndt måned uden renters rente.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Dag til dag rente med renters rente.</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Pr påbegyndt måned med renters rente.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Rentesats85</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decimal</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totalDigits: 8</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angiver hvilken rentesats, som skal anvendes ved beregningen af rente, og den angivne RenteSats fortolkes i sammenhæng med RenteSatsKode.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RenteSatsKode 02 eller 03 vil den angivne RenteSats være den resulterende rentesats (koderne angiver blot om sats er per måned eller år).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RenteSatsKode 01 vil den resulterende rentesats være summen af referencerentesatsen (som vedligeholdes i DMI) og den angivne RenteSats.</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RenteSatsKode</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KodeToCifreStartEt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anvendes til at fortolke rentesatsen og den bagvedliggende beregningsalgoritme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r>
            <w:proofErr w:type="gramStart"/>
            <w:r>
              <w:rPr>
                <w:rFonts w:ascii="Arial" w:hAnsi="Arial" w:cs="Arial"/>
                <w:sz w:val="18"/>
              </w:rPr>
              <w:t>Referencerentesatsen ( =</w:t>
            </w:r>
            <w:proofErr w:type="gramEnd"/>
            <w:r>
              <w:rPr>
                <w:rFonts w:ascii="Arial" w:hAnsi="Arial" w:cs="Arial"/>
                <w:sz w:val="18"/>
              </w:rPr>
              <w:t xml:space="preserve"> Nationalbankens officielle udlånsrente) + x procent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Ren udlånsrentesats per mdr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 </w:t>
            </w:r>
            <w:r>
              <w:rPr>
                <w:rFonts w:ascii="Arial" w:hAnsi="Arial" w:cs="Arial"/>
                <w:sz w:val="18"/>
              </w:rPr>
              <w:tab/>
              <w:t>Ren udlånsrentesats p.a.</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StyretFiloverførselBeskedQName</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QName</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QName</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300</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Data type svarende til w3c's fundamentale datatype QName. </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vores arbejde med services vil de såkaldte GUN typisk være et QName.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StyretFiloverførselBrugerNavn</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Navn</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300</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navnefelt.</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personnavne og virksomhedsnavne m.m.</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StyretFiloverførselDownloadURL</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anyURI</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anyURI</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300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 svarende til w3cs datatype anyURI.</w:t>
            </w:r>
          </w:p>
        </w:tc>
      </w:tr>
      <w:tr w:rsidR="001F5901" w:rsidRPr="008B6B79"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StyretFiloverførselPassword</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Password</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50</w:t>
            </w:r>
          </w:p>
        </w:tc>
        <w:tc>
          <w:tcPr>
            <w:tcW w:w="467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StyretFiloverførselServiceQName</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QName</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QName</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300</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Data type svarende til w3c's fundamentale datatype QName. </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vores arbejde med services vil de såkaldte GUN typisk være et QName.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StyretFiloverførselUploadURL</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anyURI</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anyURI</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300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 svarende til w3cs datatype anyURI.</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TelefonUdenlandskNummer</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UdenlandskTelefonNummer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telefonnumre end danske.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TransportRettighedHaverBesked</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Beløb</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decimal</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totalDigits: 13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Beløb</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decimal</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totalDigits: 13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TransportUdlægshaveren skal modtage </w:t>
            </w:r>
            <w:proofErr w:type="gramStart"/>
            <w:r>
              <w:rPr>
                <w:rFonts w:ascii="Arial" w:hAnsi="Arial" w:cs="Arial"/>
                <w:sz w:val="18"/>
              </w:rPr>
              <w:t>i  danske</w:t>
            </w:r>
            <w:proofErr w:type="gramEnd"/>
            <w:r>
              <w:rPr>
                <w:rFonts w:ascii="Arial" w:hAnsi="Arial" w:cs="Arial"/>
                <w:sz w:val="18"/>
              </w:rPr>
              <w:t xml:space="preserve"> kroner</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rettighedshaver der har indberettet transporten eller som efterfølgende haf fået overdraget ejerskab ved en ændring. Kun denne rettighedshaver kan redigere, opksrive, nedskrive, tilbagekalde transporten. Hvis </w:t>
            </w:r>
            <w:proofErr w:type="gramStart"/>
            <w:r>
              <w:rPr>
                <w:rFonts w:ascii="Arial" w:hAnsi="Arial" w:cs="Arial"/>
                <w:sz w:val="18"/>
              </w:rPr>
              <w:t>indberetter er</w:t>
            </w:r>
            <w:proofErr w:type="gramEnd"/>
            <w:r>
              <w:rPr>
                <w:rFonts w:ascii="Arial" w:hAnsi="Arial" w:cs="Arial"/>
                <w:sz w:val="18"/>
              </w:rPr>
              <w:t xml:space="preserve"> udbetalende myndighed benyttes denne markering ikke.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TalHel4</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ProcentAndel</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integer</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minInclusive: 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transport/udlæg kan have flere TranportRettighedshavere. Fordelingen af transporten angives i procent. Denne procent anvendes også som fordelingen af TranportRettighedshavererne andel i en evt. indbetaling. </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eller transportrettighedshavers accept af transporten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TransportUdlægRettighedSlut</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TransportUdlægRettighedStart</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Valuta</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8-cifret </w:t>
            </w:r>
            <w:proofErr w:type="gramStart"/>
            <w:r>
              <w:rPr>
                <w:rFonts w:ascii="Arial" w:hAnsi="Arial" w:cs="Arial"/>
                <w:sz w:val="18"/>
              </w:rPr>
              <w:t>nummer,  der</w:t>
            </w:r>
            <w:proofErr w:type="gramEnd"/>
            <w:r>
              <w:rPr>
                <w:rFonts w:ascii="Arial" w:hAnsi="Arial" w:cs="Arial"/>
                <w:sz w:val="18"/>
              </w:rPr>
              <w:t xml:space="preserve"> entydigt identificerer en registreret virksomhed i SKAT.</w:t>
            </w:r>
          </w:p>
        </w:tc>
      </w:tr>
    </w:tbl>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F5901" w:rsidRPr="001F5901" w:rsidSect="001F5901">
      <w:headerReference w:type="default" r:id="rId17"/>
      <w:pgSz w:w="11906" w:h="16838"/>
      <w:pgMar w:top="567" w:right="567" w:bottom="567" w:left="1134" w:header="283"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7" w:author="Poul V Madsen" w:date="2012-05-15T11:46:00Z" w:initials="PVM">
    <w:p w:rsidR="008B6B79" w:rsidRDefault="008B6B79">
      <w:pPr>
        <w:pStyle w:val="Kommentartekst"/>
      </w:pPr>
      <w:r>
        <w:rPr>
          <w:rStyle w:val="Kommentarhenvisning"/>
        </w:rPr>
        <w:annotationRef/>
      </w:r>
      <w:r>
        <w:t>Skal hovedfordring anvendes.</w:t>
      </w:r>
    </w:p>
  </w:comment>
  <w:comment w:id="58" w:author="Poul V Madsen" w:date="2012-05-15T13:43:00Z" w:initials="PVM">
    <w:p w:rsidR="008B6B79" w:rsidRDefault="008B6B79" w:rsidP="00BD07F5">
      <w:r>
        <w:rPr>
          <w:rStyle w:val="Kommentarhenvisning"/>
        </w:rPr>
        <w:annotationRef/>
      </w:r>
      <w:r>
        <w:rPr>
          <w:color w:val="FF0000"/>
        </w:rPr>
        <w:t>Afvisning sker kun i de tilfælde hvor der henvises til en hovedfordring der ikke eksisterer. Sendes hovedfordring og gebyr samtidig sker der ingen afvisning.</w:t>
      </w:r>
    </w:p>
    <w:p w:rsidR="008B6B79" w:rsidRDefault="008B6B79" w:rsidP="00BD07F5">
      <w:r>
        <w:t> </w:t>
      </w:r>
    </w:p>
    <w:p w:rsidR="008B6B79" w:rsidRDefault="008B6B79">
      <w:pPr>
        <w:pStyle w:val="Kommentartekst"/>
      </w:pPr>
    </w:p>
  </w:comment>
  <w:comment w:id="65" w:author="Poul V Madsen" w:date="2012-05-15T13:44:00Z" w:initials="PVM">
    <w:p w:rsidR="008B6B79" w:rsidRDefault="008B6B79" w:rsidP="00BD07F5">
      <w:r>
        <w:rPr>
          <w:rStyle w:val="Kommentarhenvisning"/>
        </w:rPr>
        <w:annotationRef/>
      </w:r>
      <w:r>
        <w:rPr>
          <w:color w:val="FF0000"/>
        </w:rPr>
        <w:t>Afvisning sker kun hvis fordringshaver forsøger at oprette en ny fordring med samme referencenummer. Reguleringer fra fordringshavers side bliver ikke afvist.</w:t>
      </w:r>
    </w:p>
    <w:p w:rsidR="008B6B79" w:rsidRDefault="008B6B79">
      <w:pPr>
        <w:pStyle w:val="Kommentartekst"/>
      </w:pPr>
    </w:p>
  </w:comment>
  <w:comment w:id="203" w:author="Poul V Madsen" w:date="2012-05-16T13:25:00Z" w:initials="PVM">
    <w:p w:rsidR="008B6B79" w:rsidRDefault="008B6B79" w:rsidP="00F2198A">
      <w:pPr>
        <w:rPr>
          <w:color w:val="1F497D"/>
        </w:rPr>
      </w:pPr>
      <w:r>
        <w:rPr>
          <w:rStyle w:val="Kommentarhenvisning"/>
        </w:rPr>
        <w:annotationRef/>
      </w:r>
      <w:r>
        <w:rPr>
          <w:color w:val="1F497D"/>
        </w:rPr>
        <w:t xml:space="preserve">Det der menes med forudsætningen for 0 er, </w:t>
      </w:r>
      <w:proofErr w:type="gramStart"/>
      <w:r>
        <w:rPr>
          <w:color w:val="1F497D"/>
        </w:rPr>
        <w:t>at</w:t>
      </w:r>
      <w:proofErr w:type="gramEnd"/>
      <w:r>
        <w:rPr>
          <w:color w:val="1F497D"/>
        </w:rPr>
        <w:t xml:space="preserve"> </w:t>
      </w:r>
      <w:proofErr w:type="gramStart"/>
      <w:r>
        <w:rPr>
          <w:color w:val="1F497D"/>
        </w:rPr>
        <w:t>i</w:t>
      </w:r>
      <w:proofErr w:type="gramEnd"/>
      <w:r>
        <w:rPr>
          <w:color w:val="1F497D"/>
        </w:rPr>
        <w:t xml:space="preserve"> kan opskrive med 0 kr. hvis årsagen er endelig angivelse. Dette hvis en endelig angivelse skulle ramme FF-beløbet.</w:t>
      </w:r>
    </w:p>
    <w:p w:rsidR="008B6B79" w:rsidRDefault="008B6B79" w:rsidP="00F2198A">
      <w:pPr>
        <w:rPr>
          <w:color w:val="1F497D"/>
        </w:rPr>
      </w:pPr>
    </w:p>
    <w:p w:rsidR="008B6B79" w:rsidRDefault="008B6B79" w:rsidP="00F2198A">
      <w:pPr>
        <w:rPr>
          <w:color w:val="1F497D"/>
        </w:rPr>
      </w:pPr>
      <w:r>
        <w:rPr>
          <w:color w:val="1F497D"/>
        </w:rPr>
        <w:t>En fordring opskrives med differencen.</w:t>
      </w:r>
    </w:p>
    <w:p w:rsidR="008B6B79" w:rsidRDefault="008B6B79">
      <w:pPr>
        <w:pStyle w:val="Kommentartekst"/>
      </w:pPr>
    </w:p>
  </w:comment>
  <w:comment w:id="207" w:author="Poul V Madsen" w:date="2012-05-15T13:04:00Z" w:initials="PVM">
    <w:p w:rsidR="008B6B79" w:rsidRDefault="008B6B79">
      <w:pPr>
        <w:pStyle w:val="Kommentartekst"/>
      </w:pPr>
      <w:r>
        <w:rPr>
          <w:rStyle w:val="Kommentarhenvisning"/>
        </w:rPr>
        <w:annotationRef/>
      </w:r>
      <w:r>
        <w:t>Skal den anvendes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6B79" w:rsidRDefault="008B6B79" w:rsidP="001F5901">
      <w:r>
        <w:separator/>
      </w:r>
    </w:p>
  </w:endnote>
  <w:endnote w:type="continuationSeparator" w:id="0">
    <w:p w:rsidR="008B6B79" w:rsidRDefault="008B6B79" w:rsidP="001F5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6B79" w:rsidRDefault="008B6B79">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6B79" w:rsidRPr="001F5901" w:rsidRDefault="008B6B79" w:rsidP="001F5901">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24. april 2012</w:t>
    </w:r>
    <w:r>
      <w:rPr>
        <w:rFonts w:ascii="Arial" w:hAnsi="Arial" w:cs="Arial"/>
        <w:sz w:val="16"/>
      </w:rPr>
      <w:fldChar w:fldCharType="end"/>
    </w:r>
    <w:r>
      <w:rPr>
        <w:rFonts w:ascii="Arial" w:hAnsi="Arial" w:cs="Arial"/>
        <w:sz w:val="16"/>
      </w:rPr>
      <w:tab/>
    </w:r>
    <w:r>
      <w:rPr>
        <w:rFonts w:ascii="Arial" w:hAnsi="Arial" w:cs="Arial"/>
        <w:sz w:val="16"/>
      </w:rPr>
      <w:tab/>
      <w:t xml:space="preserve">MFFordringIndberet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AB0F5A">
      <w:rPr>
        <w:rFonts w:ascii="Arial" w:hAnsi="Arial" w:cs="Arial"/>
        <w:noProof/>
        <w:sz w:val="16"/>
      </w:rPr>
      <w:t>12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AB0F5A">
      <w:rPr>
        <w:rFonts w:ascii="Arial" w:hAnsi="Arial" w:cs="Arial"/>
        <w:noProof/>
        <w:sz w:val="16"/>
      </w:rPr>
      <w:t>29</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6B79" w:rsidRDefault="008B6B79">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6B79" w:rsidRDefault="008B6B79" w:rsidP="001F5901">
      <w:r>
        <w:separator/>
      </w:r>
    </w:p>
  </w:footnote>
  <w:footnote w:type="continuationSeparator" w:id="0">
    <w:p w:rsidR="008B6B79" w:rsidRDefault="008B6B79" w:rsidP="001F59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6B79" w:rsidRDefault="008B6B79">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6B79" w:rsidRPr="001F5901" w:rsidRDefault="008B6B79" w:rsidP="001F5901">
    <w:pPr>
      <w:pStyle w:val="Sidehoved"/>
      <w:jc w:val="center"/>
      <w:rPr>
        <w:rFonts w:ascii="Arial" w:hAnsi="Arial" w:cs="Arial"/>
      </w:rPr>
    </w:pPr>
    <w:r w:rsidRPr="001F5901">
      <w:rPr>
        <w:rFonts w:ascii="Arial" w:hAnsi="Arial" w:cs="Arial"/>
      </w:rPr>
      <w:t>Servicebeskrivelse</w:t>
    </w:r>
  </w:p>
  <w:p w:rsidR="008B6B79" w:rsidRPr="001F5901" w:rsidRDefault="008B6B79" w:rsidP="001F5901">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6B79" w:rsidRDefault="008B6B79">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6B79" w:rsidRPr="001F5901" w:rsidRDefault="008B6B79" w:rsidP="001F5901">
    <w:pPr>
      <w:pStyle w:val="Sidehoved"/>
      <w:jc w:val="center"/>
      <w:rPr>
        <w:rFonts w:ascii="Arial" w:hAnsi="Arial" w:cs="Arial"/>
      </w:rPr>
    </w:pPr>
    <w:r w:rsidRPr="001F5901">
      <w:rPr>
        <w:rFonts w:ascii="Arial" w:hAnsi="Arial" w:cs="Arial"/>
      </w:rPr>
      <w:t>Datastrukturer</w:t>
    </w:r>
  </w:p>
  <w:p w:rsidR="008B6B79" w:rsidRPr="001F5901" w:rsidRDefault="008B6B79" w:rsidP="001F5901">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6B79" w:rsidRDefault="008B6B79" w:rsidP="001F5901">
    <w:pPr>
      <w:pStyle w:val="Sidehoved"/>
      <w:jc w:val="center"/>
      <w:rPr>
        <w:rFonts w:ascii="Arial" w:hAnsi="Arial" w:cs="Arial"/>
      </w:rPr>
    </w:pPr>
    <w:r>
      <w:rPr>
        <w:rFonts w:ascii="Arial" w:hAnsi="Arial" w:cs="Arial"/>
      </w:rPr>
      <w:t>Data elementer</w:t>
    </w:r>
  </w:p>
  <w:p w:rsidR="008B6B79" w:rsidRPr="001F5901" w:rsidRDefault="008B6B79" w:rsidP="001F5901">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93991"/>
    <w:multiLevelType w:val="multilevel"/>
    <w:tmpl w:val="5A6C6DA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abstractNum w:abstractNumId="1">
    <w:nsid w:val="1BF115CA"/>
    <w:multiLevelType w:val="hybridMultilevel"/>
    <w:tmpl w:val="1F74171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9"/>
  <w:doNotDisplayPageBoundaries/>
  <w:proofState w:grammar="clean"/>
  <w:trackRevision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901"/>
    <w:rsid w:val="00062E9B"/>
    <w:rsid w:val="00101681"/>
    <w:rsid w:val="00136D7F"/>
    <w:rsid w:val="00146334"/>
    <w:rsid w:val="00166378"/>
    <w:rsid w:val="001A72DE"/>
    <w:rsid w:val="001E47D2"/>
    <w:rsid w:val="001F278F"/>
    <w:rsid w:val="001F5901"/>
    <w:rsid w:val="00217FC6"/>
    <w:rsid w:val="00235097"/>
    <w:rsid w:val="002731B0"/>
    <w:rsid w:val="00287A80"/>
    <w:rsid w:val="003717A5"/>
    <w:rsid w:val="00384B35"/>
    <w:rsid w:val="003850D6"/>
    <w:rsid w:val="003C2DD8"/>
    <w:rsid w:val="003F10F1"/>
    <w:rsid w:val="003F1948"/>
    <w:rsid w:val="003F6457"/>
    <w:rsid w:val="004027F3"/>
    <w:rsid w:val="00422AFA"/>
    <w:rsid w:val="004443B7"/>
    <w:rsid w:val="00491145"/>
    <w:rsid w:val="004928A2"/>
    <w:rsid w:val="004B0079"/>
    <w:rsid w:val="004B0BFC"/>
    <w:rsid w:val="004B630F"/>
    <w:rsid w:val="004C0749"/>
    <w:rsid w:val="00510432"/>
    <w:rsid w:val="00530D4F"/>
    <w:rsid w:val="005413E5"/>
    <w:rsid w:val="005468DB"/>
    <w:rsid w:val="00555DFF"/>
    <w:rsid w:val="005621FA"/>
    <w:rsid w:val="005B5E07"/>
    <w:rsid w:val="0061553D"/>
    <w:rsid w:val="00636423"/>
    <w:rsid w:val="00636BE0"/>
    <w:rsid w:val="0063719C"/>
    <w:rsid w:val="0065140C"/>
    <w:rsid w:val="00655E62"/>
    <w:rsid w:val="006A7492"/>
    <w:rsid w:val="006C4445"/>
    <w:rsid w:val="006D4719"/>
    <w:rsid w:val="00735AA2"/>
    <w:rsid w:val="007C418C"/>
    <w:rsid w:val="007F233E"/>
    <w:rsid w:val="00802C01"/>
    <w:rsid w:val="00812BB4"/>
    <w:rsid w:val="008622FE"/>
    <w:rsid w:val="00896641"/>
    <w:rsid w:val="008A2A8D"/>
    <w:rsid w:val="008A4374"/>
    <w:rsid w:val="008A4F99"/>
    <w:rsid w:val="008B6B79"/>
    <w:rsid w:val="008B7DF9"/>
    <w:rsid w:val="008C25DD"/>
    <w:rsid w:val="008C2F72"/>
    <w:rsid w:val="008D7F0A"/>
    <w:rsid w:val="008F2755"/>
    <w:rsid w:val="008F668B"/>
    <w:rsid w:val="00947749"/>
    <w:rsid w:val="009A06F6"/>
    <w:rsid w:val="009B61F7"/>
    <w:rsid w:val="009B7188"/>
    <w:rsid w:val="00A23896"/>
    <w:rsid w:val="00A944B7"/>
    <w:rsid w:val="00AB0F5A"/>
    <w:rsid w:val="00AE398B"/>
    <w:rsid w:val="00B723FC"/>
    <w:rsid w:val="00BB0F2D"/>
    <w:rsid w:val="00BB7990"/>
    <w:rsid w:val="00BD07F5"/>
    <w:rsid w:val="00BF1C7C"/>
    <w:rsid w:val="00C01B29"/>
    <w:rsid w:val="00C5408E"/>
    <w:rsid w:val="00CB233C"/>
    <w:rsid w:val="00CC2972"/>
    <w:rsid w:val="00D26A2E"/>
    <w:rsid w:val="00DB0CD2"/>
    <w:rsid w:val="00DD7ED3"/>
    <w:rsid w:val="00E8721B"/>
    <w:rsid w:val="00E9088D"/>
    <w:rsid w:val="00E93E19"/>
    <w:rsid w:val="00E94804"/>
    <w:rsid w:val="00EA1C4E"/>
    <w:rsid w:val="00EA3A45"/>
    <w:rsid w:val="00EC4397"/>
    <w:rsid w:val="00EC628E"/>
    <w:rsid w:val="00EF64CE"/>
    <w:rsid w:val="00F046B4"/>
    <w:rsid w:val="00F07801"/>
    <w:rsid w:val="00F16FE9"/>
    <w:rsid w:val="00F2198A"/>
    <w:rsid w:val="00F51D9D"/>
    <w:rsid w:val="00F859E5"/>
    <w:rsid w:val="00F932CA"/>
    <w:rsid w:val="00F96098"/>
    <w:rsid w:val="00FA41A0"/>
    <w:rsid w:val="00FA42C6"/>
    <w:rsid w:val="00FA51DE"/>
    <w:rsid w:val="00FB5863"/>
    <w:rsid w:val="00FC3D62"/>
    <w:rsid w:val="00FD1E11"/>
    <w:rsid w:val="00FD7EF0"/>
    <w:rsid w:val="00FF254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1F5901"/>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1F5901"/>
    <w:pPr>
      <w:keepLines/>
      <w:numPr>
        <w:ilvl w:val="1"/>
        <w:numId w:val="1"/>
      </w:numPr>
      <w:suppressAutoHyphens/>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1F5901"/>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1F590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1F590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1F590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1F590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F590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F590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F5901"/>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1F5901"/>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1F5901"/>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1F5901"/>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1F5901"/>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F5901"/>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F590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F590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F5901"/>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F5901"/>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1F5901"/>
    <w:rPr>
      <w:rFonts w:ascii="Arial" w:hAnsi="Arial" w:cs="Arial"/>
      <w:b/>
      <w:sz w:val="30"/>
    </w:rPr>
  </w:style>
  <w:style w:type="paragraph" w:customStyle="1" w:styleId="Overskrift211pkt">
    <w:name w:val="Overskrift 2 + 11 pkt"/>
    <w:basedOn w:val="Normal"/>
    <w:link w:val="Overskrift211pktTegn"/>
    <w:rsid w:val="001F5901"/>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F5901"/>
    <w:rPr>
      <w:rFonts w:ascii="Arial" w:hAnsi="Arial" w:cs="Arial"/>
      <w:b/>
    </w:rPr>
  </w:style>
  <w:style w:type="paragraph" w:customStyle="1" w:styleId="Normal11">
    <w:name w:val="Normal + 11"/>
    <w:basedOn w:val="Normal"/>
    <w:link w:val="Normal11Tegn"/>
    <w:rsid w:val="001F5901"/>
    <w:rPr>
      <w:rFonts w:ascii="Times New Roman" w:hAnsi="Times New Roman" w:cs="Times New Roman"/>
    </w:rPr>
  </w:style>
  <w:style w:type="character" w:customStyle="1" w:styleId="Normal11Tegn">
    <w:name w:val="Normal + 11 Tegn"/>
    <w:basedOn w:val="Standardskrifttypeiafsnit"/>
    <w:link w:val="Normal11"/>
    <w:rsid w:val="001F5901"/>
    <w:rPr>
      <w:rFonts w:ascii="Times New Roman" w:hAnsi="Times New Roman" w:cs="Times New Roman"/>
    </w:rPr>
  </w:style>
  <w:style w:type="paragraph" w:styleId="Sidehoved">
    <w:name w:val="header"/>
    <w:basedOn w:val="Normal"/>
    <w:link w:val="SidehovedTegn"/>
    <w:uiPriority w:val="99"/>
    <w:unhideWhenUsed/>
    <w:rsid w:val="001F5901"/>
    <w:pPr>
      <w:tabs>
        <w:tab w:val="center" w:pos="4819"/>
        <w:tab w:val="right" w:pos="9638"/>
      </w:tabs>
    </w:pPr>
  </w:style>
  <w:style w:type="character" w:customStyle="1" w:styleId="SidehovedTegn">
    <w:name w:val="Sidehoved Tegn"/>
    <w:basedOn w:val="Standardskrifttypeiafsnit"/>
    <w:link w:val="Sidehoved"/>
    <w:uiPriority w:val="99"/>
    <w:rsid w:val="001F5901"/>
  </w:style>
  <w:style w:type="paragraph" w:styleId="Sidefod">
    <w:name w:val="footer"/>
    <w:basedOn w:val="Normal"/>
    <w:link w:val="SidefodTegn"/>
    <w:uiPriority w:val="99"/>
    <w:unhideWhenUsed/>
    <w:rsid w:val="001F5901"/>
    <w:pPr>
      <w:tabs>
        <w:tab w:val="center" w:pos="4819"/>
        <w:tab w:val="right" w:pos="9638"/>
      </w:tabs>
    </w:pPr>
  </w:style>
  <w:style w:type="character" w:customStyle="1" w:styleId="SidefodTegn">
    <w:name w:val="Sidefod Tegn"/>
    <w:basedOn w:val="Standardskrifttypeiafsnit"/>
    <w:link w:val="Sidefod"/>
    <w:uiPriority w:val="99"/>
    <w:rsid w:val="001F5901"/>
  </w:style>
  <w:style w:type="character" w:styleId="Kommentarhenvisning">
    <w:name w:val="annotation reference"/>
    <w:basedOn w:val="Standardskrifttypeiafsnit"/>
    <w:uiPriority w:val="99"/>
    <w:semiHidden/>
    <w:unhideWhenUsed/>
    <w:rsid w:val="00C01B29"/>
    <w:rPr>
      <w:sz w:val="16"/>
      <w:szCs w:val="16"/>
    </w:rPr>
  </w:style>
  <w:style w:type="paragraph" w:styleId="Kommentartekst">
    <w:name w:val="annotation text"/>
    <w:basedOn w:val="Normal"/>
    <w:link w:val="KommentartekstTegn"/>
    <w:uiPriority w:val="99"/>
    <w:semiHidden/>
    <w:unhideWhenUsed/>
    <w:rsid w:val="00C01B29"/>
    <w:rPr>
      <w:sz w:val="20"/>
      <w:szCs w:val="20"/>
    </w:rPr>
  </w:style>
  <w:style w:type="character" w:customStyle="1" w:styleId="KommentartekstTegn">
    <w:name w:val="Kommentartekst Tegn"/>
    <w:basedOn w:val="Standardskrifttypeiafsnit"/>
    <w:link w:val="Kommentartekst"/>
    <w:uiPriority w:val="99"/>
    <w:semiHidden/>
    <w:rsid w:val="00C01B29"/>
    <w:rPr>
      <w:sz w:val="20"/>
      <w:szCs w:val="20"/>
    </w:rPr>
  </w:style>
  <w:style w:type="paragraph" w:styleId="Kommentaremne">
    <w:name w:val="annotation subject"/>
    <w:basedOn w:val="Kommentartekst"/>
    <w:next w:val="Kommentartekst"/>
    <w:link w:val="KommentaremneTegn"/>
    <w:uiPriority w:val="99"/>
    <w:semiHidden/>
    <w:unhideWhenUsed/>
    <w:rsid w:val="00C01B29"/>
    <w:rPr>
      <w:b/>
      <w:bCs/>
    </w:rPr>
  </w:style>
  <w:style w:type="character" w:customStyle="1" w:styleId="KommentaremneTegn">
    <w:name w:val="Kommentaremne Tegn"/>
    <w:basedOn w:val="KommentartekstTegn"/>
    <w:link w:val="Kommentaremne"/>
    <w:uiPriority w:val="99"/>
    <w:semiHidden/>
    <w:rsid w:val="00C01B29"/>
    <w:rPr>
      <w:b/>
      <w:bCs/>
      <w:sz w:val="20"/>
      <w:szCs w:val="20"/>
    </w:rPr>
  </w:style>
  <w:style w:type="paragraph" w:styleId="Korrektur">
    <w:name w:val="Revision"/>
    <w:hidden/>
    <w:uiPriority w:val="99"/>
    <w:semiHidden/>
    <w:rsid w:val="00C01B29"/>
  </w:style>
  <w:style w:type="paragraph" w:styleId="Markeringsbobletekst">
    <w:name w:val="Balloon Text"/>
    <w:basedOn w:val="Normal"/>
    <w:link w:val="MarkeringsbobletekstTegn"/>
    <w:uiPriority w:val="99"/>
    <w:semiHidden/>
    <w:unhideWhenUsed/>
    <w:rsid w:val="00C01B29"/>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C01B29"/>
    <w:rPr>
      <w:rFonts w:ascii="Tahoma" w:hAnsi="Tahoma" w:cs="Tahoma"/>
      <w:sz w:val="16"/>
      <w:szCs w:val="16"/>
    </w:rPr>
  </w:style>
  <w:style w:type="paragraph" w:styleId="Listeafsnit">
    <w:name w:val="List Paragraph"/>
    <w:basedOn w:val="Normal"/>
    <w:uiPriority w:val="34"/>
    <w:qFormat/>
    <w:rsid w:val="00166378"/>
    <w:pPr>
      <w:spacing w:after="200" w:line="276" w:lineRule="auto"/>
      <w:ind w:left="720"/>
      <w:contextualSpacing/>
    </w:pPr>
    <w:rPr>
      <w:rFonts w:ascii="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1F5901"/>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1F5901"/>
    <w:pPr>
      <w:keepLines/>
      <w:numPr>
        <w:ilvl w:val="1"/>
        <w:numId w:val="1"/>
      </w:numPr>
      <w:suppressAutoHyphens/>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1F5901"/>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1F590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1F590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1F590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1F590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F590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F590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F5901"/>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1F5901"/>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1F5901"/>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1F5901"/>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1F5901"/>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F5901"/>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F590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F590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F5901"/>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F5901"/>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1F5901"/>
    <w:rPr>
      <w:rFonts w:ascii="Arial" w:hAnsi="Arial" w:cs="Arial"/>
      <w:b/>
      <w:sz w:val="30"/>
    </w:rPr>
  </w:style>
  <w:style w:type="paragraph" w:customStyle="1" w:styleId="Overskrift211pkt">
    <w:name w:val="Overskrift 2 + 11 pkt"/>
    <w:basedOn w:val="Normal"/>
    <w:link w:val="Overskrift211pktTegn"/>
    <w:rsid w:val="001F5901"/>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F5901"/>
    <w:rPr>
      <w:rFonts w:ascii="Arial" w:hAnsi="Arial" w:cs="Arial"/>
      <w:b/>
    </w:rPr>
  </w:style>
  <w:style w:type="paragraph" w:customStyle="1" w:styleId="Normal11">
    <w:name w:val="Normal + 11"/>
    <w:basedOn w:val="Normal"/>
    <w:link w:val="Normal11Tegn"/>
    <w:rsid w:val="001F5901"/>
    <w:rPr>
      <w:rFonts w:ascii="Times New Roman" w:hAnsi="Times New Roman" w:cs="Times New Roman"/>
    </w:rPr>
  </w:style>
  <w:style w:type="character" w:customStyle="1" w:styleId="Normal11Tegn">
    <w:name w:val="Normal + 11 Tegn"/>
    <w:basedOn w:val="Standardskrifttypeiafsnit"/>
    <w:link w:val="Normal11"/>
    <w:rsid w:val="001F5901"/>
    <w:rPr>
      <w:rFonts w:ascii="Times New Roman" w:hAnsi="Times New Roman" w:cs="Times New Roman"/>
    </w:rPr>
  </w:style>
  <w:style w:type="paragraph" w:styleId="Sidehoved">
    <w:name w:val="header"/>
    <w:basedOn w:val="Normal"/>
    <w:link w:val="SidehovedTegn"/>
    <w:uiPriority w:val="99"/>
    <w:unhideWhenUsed/>
    <w:rsid w:val="001F5901"/>
    <w:pPr>
      <w:tabs>
        <w:tab w:val="center" w:pos="4819"/>
        <w:tab w:val="right" w:pos="9638"/>
      </w:tabs>
    </w:pPr>
  </w:style>
  <w:style w:type="character" w:customStyle="1" w:styleId="SidehovedTegn">
    <w:name w:val="Sidehoved Tegn"/>
    <w:basedOn w:val="Standardskrifttypeiafsnit"/>
    <w:link w:val="Sidehoved"/>
    <w:uiPriority w:val="99"/>
    <w:rsid w:val="001F5901"/>
  </w:style>
  <w:style w:type="paragraph" w:styleId="Sidefod">
    <w:name w:val="footer"/>
    <w:basedOn w:val="Normal"/>
    <w:link w:val="SidefodTegn"/>
    <w:uiPriority w:val="99"/>
    <w:unhideWhenUsed/>
    <w:rsid w:val="001F5901"/>
    <w:pPr>
      <w:tabs>
        <w:tab w:val="center" w:pos="4819"/>
        <w:tab w:val="right" w:pos="9638"/>
      </w:tabs>
    </w:pPr>
  </w:style>
  <w:style w:type="character" w:customStyle="1" w:styleId="SidefodTegn">
    <w:name w:val="Sidefod Tegn"/>
    <w:basedOn w:val="Standardskrifttypeiafsnit"/>
    <w:link w:val="Sidefod"/>
    <w:uiPriority w:val="99"/>
    <w:rsid w:val="001F5901"/>
  </w:style>
  <w:style w:type="character" w:styleId="Kommentarhenvisning">
    <w:name w:val="annotation reference"/>
    <w:basedOn w:val="Standardskrifttypeiafsnit"/>
    <w:uiPriority w:val="99"/>
    <w:semiHidden/>
    <w:unhideWhenUsed/>
    <w:rsid w:val="00C01B29"/>
    <w:rPr>
      <w:sz w:val="16"/>
      <w:szCs w:val="16"/>
    </w:rPr>
  </w:style>
  <w:style w:type="paragraph" w:styleId="Kommentartekst">
    <w:name w:val="annotation text"/>
    <w:basedOn w:val="Normal"/>
    <w:link w:val="KommentartekstTegn"/>
    <w:uiPriority w:val="99"/>
    <w:semiHidden/>
    <w:unhideWhenUsed/>
    <w:rsid w:val="00C01B29"/>
    <w:rPr>
      <w:sz w:val="20"/>
      <w:szCs w:val="20"/>
    </w:rPr>
  </w:style>
  <w:style w:type="character" w:customStyle="1" w:styleId="KommentartekstTegn">
    <w:name w:val="Kommentartekst Tegn"/>
    <w:basedOn w:val="Standardskrifttypeiafsnit"/>
    <w:link w:val="Kommentartekst"/>
    <w:uiPriority w:val="99"/>
    <w:semiHidden/>
    <w:rsid w:val="00C01B29"/>
    <w:rPr>
      <w:sz w:val="20"/>
      <w:szCs w:val="20"/>
    </w:rPr>
  </w:style>
  <w:style w:type="paragraph" w:styleId="Kommentaremne">
    <w:name w:val="annotation subject"/>
    <w:basedOn w:val="Kommentartekst"/>
    <w:next w:val="Kommentartekst"/>
    <w:link w:val="KommentaremneTegn"/>
    <w:uiPriority w:val="99"/>
    <w:semiHidden/>
    <w:unhideWhenUsed/>
    <w:rsid w:val="00C01B29"/>
    <w:rPr>
      <w:b/>
      <w:bCs/>
    </w:rPr>
  </w:style>
  <w:style w:type="character" w:customStyle="1" w:styleId="KommentaremneTegn">
    <w:name w:val="Kommentaremne Tegn"/>
    <w:basedOn w:val="KommentartekstTegn"/>
    <w:link w:val="Kommentaremne"/>
    <w:uiPriority w:val="99"/>
    <w:semiHidden/>
    <w:rsid w:val="00C01B29"/>
    <w:rPr>
      <w:b/>
      <w:bCs/>
      <w:sz w:val="20"/>
      <w:szCs w:val="20"/>
    </w:rPr>
  </w:style>
  <w:style w:type="paragraph" w:styleId="Korrektur">
    <w:name w:val="Revision"/>
    <w:hidden/>
    <w:uiPriority w:val="99"/>
    <w:semiHidden/>
    <w:rsid w:val="00C01B29"/>
  </w:style>
  <w:style w:type="paragraph" w:styleId="Markeringsbobletekst">
    <w:name w:val="Balloon Text"/>
    <w:basedOn w:val="Normal"/>
    <w:link w:val="MarkeringsbobletekstTegn"/>
    <w:uiPriority w:val="99"/>
    <w:semiHidden/>
    <w:unhideWhenUsed/>
    <w:rsid w:val="00C01B29"/>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C01B29"/>
    <w:rPr>
      <w:rFonts w:ascii="Tahoma" w:hAnsi="Tahoma" w:cs="Tahoma"/>
      <w:sz w:val="16"/>
      <w:szCs w:val="16"/>
    </w:rPr>
  </w:style>
  <w:style w:type="paragraph" w:styleId="Listeafsnit">
    <w:name w:val="List Paragraph"/>
    <w:basedOn w:val="Normal"/>
    <w:uiPriority w:val="34"/>
    <w:qFormat/>
    <w:rsid w:val="00166378"/>
    <w:pPr>
      <w:spacing w:after="200" w:line="276" w:lineRule="auto"/>
      <w:ind w:left="720"/>
      <w:contextualSpacing/>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028025">
      <w:bodyDiv w:val="1"/>
      <w:marLeft w:val="0"/>
      <w:marRight w:val="0"/>
      <w:marTop w:val="0"/>
      <w:marBottom w:val="0"/>
      <w:divBdr>
        <w:top w:val="none" w:sz="0" w:space="0" w:color="auto"/>
        <w:left w:val="none" w:sz="0" w:space="0" w:color="auto"/>
        <w:bottom w:val="none" w:sz="0" w:space="0" w:color="auto"/>
        <w:right w:val="none" w:sz="0" w:space="0" w:color="auto"/>
      </w:divBdr>
    </w:div>
    <w:div w:id="894201527">
      <w:bodyDiv w:val="1"/>
      <w:marLeft w:val="0"/>
      <w:marRight w:val="0"/>
      <w:marTop w:val="0"/>
      <w:marBottom w:val="0"/>
      <w:divBdr>
        <w:top w:val="none" w:sz="0" w:space="0" w:color="auto"/>
        <w:left w:val="none" w:sz="0" w:space="0" w:color="auto"/>
        <w:bottom w:val="none" w:sz="0" w:space="0" w:color="auto"/>
        <w:right w:val="none" w:sz="0" w:space="0" w:color="auto"/>
      </w:divBdr>
    </w:div>
    <w:div w:id="1109274232">
      <w:bodyDiv w:val="1"/>
      <w:marLeft w:val="0"/>
      <w:marRight w:val="0"/>
      <w:marTop w:val="0"/>
      <w:marBottom w:val="0"/>
      <w:divBdr>
        <w:top w:val="none" w:sz="0" w:space="0" w:color="auto"/>
        <w:left w:val="none" w:sz="0" w:space="0" w:color="auto"/>
        <w:bottom w:val="none" w:sz="0" w:space="0" w:color="auto"/>
        <w:right w:val="none" w:sz="0" w:space="0" w:color="auto"/>
      </w:divBdr>
    </w:div>
    <w:div w:id="1165512412">
      <w:bodyDiv w:val="1"/>
      <w:marLeft w:val="0"/>
      <w:marRight w:val="0"/>
      <w:marTop w:val="0"/>
      <w:marBottom w:val="0"/>
      <w:divBdr>
        <w:top w:val="none" w:sz="0" w:space="0" w:color="auto"/>
        <w:left w:val="none" w:sz="0" w:space="0" w:color="auto"/>
        <w:bottom w:val="none" w:sz="0" w:space="0" w:color="auto"/>
        <w:right w:val="none" w:sz="0" w:space="0" w:color="auto"/>
      </w:divBdr>
    </w:div>
    <w:div w:id="211138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omments" Target="comments.xml"/><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37B88C-EBD3-42E8-BD5E-72031517F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29</Pages>
  <Words>9463</Words>
  <Characters>57731</Characters>
  <Application>Microsoft Office Word</Application>
  <DocSecurity>0</DocSecurity>
  <Lines>481</Lines>
  <Paragraphs>134</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67060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Poul V Madsen</dc:creator>
  <cp:lastModifiedBy>Poul V Madsen</cp:lastModifiedBy>
  <cp:revision>4</cp:revision>
  <cp:lastPrinted>2012-04-25T08:29:00Z</cp:lastPrinted>
  <dcterms:created xsi:type="dcterms:W3CDTF">2012-06-26T08:05:00Z</dcterms:created>
  <dcterms:modified xsi:type="dcterms:W3CDTF">2012-06-27T05:45:00Z</dcterms:modified>
</cp:coreProperties>
</file>