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14B" w:rsidRDefault="006F314B" w:rsidP="006F31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F314B" w:rsidTr="006F314B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6F314B">
              <w:rPr>
                <w:rFonts w:ascii="Arial" w:hAnsi="Arial" w:cs="Arial"/>
                <w:b/>
                <w:sz w:val="30"/>
              </w:rPr>
              <w:t>DMIKontoIndbetalingListeOpret</w:t>
            </w:r>
            <w:proofErr w:type="spellEnd"/>
          </w:p>
        </w:tc>
      </w:tr>
      <w:tr w:rsidR="006F314B" w:rsidTr="006F314B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F314B" w:rsidTr="006F314B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F314B" w:rsidRPr="006F314B" w:rsidRDefault="00CE33A6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6-11-2009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F314B" w:rsidRPr="006F314B" w:rsidRDefault="00CE33A6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13-12-2012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vAlign w:val="center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indbetalinger enten via en OCR/</w:t>
            </w:r>
            <w:proofErr w:type="spellStart"/>
            <w:r>
              <w:rPr>
                <w:rFonts w:ascii="Arial" w:hAnsi="Arial" w:cs="Arial"/>
                <w:sz w:val="18"/>
              </w:rPr>
              <w:t>ForventetIndbetalingNøgle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hvor specifikke fordringer skal dækkes, eller fra </w:t>
            </w:r>
            <w:proofErr w:type="spellStart"/>
            <w:r>
              <w:rPr>
                <w:rFonts w:ascii="Arial" w:hAnsi="Arial" w:cs="Arial"/>
                <w:sz w:val="18"/>
              </w:rPr>
              <w:t>SKAT's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udbetalingssystemer, lønindeholdelse eller SAP-kasse, hvor kundens fordringer dækkes ud fra den gældende dækningsrækkefølge.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Ydlerligere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service korrigere tidligere lønindeholdelsesindbetalinger 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fem input til denne service, hvoraf nr. 1 er påkrævet og nr. 2-5 er tillægsmuligheder.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 Et kundenummer og et beløb angives, og kundens fordringer dækkes efter den gældende regel for dæknings-rækkefølge. Denne mulighed er altid til stede, hvoraf de næste fire er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 En </w:t>
            </w:r>
            <w:proofErr w:type="spellStart"/>
            <w:r>
              <w:rPr>
                <w:rFonts w:ascii="Arial" w:hAnsi="Arial" w:cs="Arial"/>
                <w:sz w:val="18"/>
              </w:rPr>
              <w:t>ForventetIndbetalingNøgle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et beløb angives. </w:t>
            </w:r>
            <w:proofErr w:type="spellStart"/>
            <w:r>
              <w:rPr>
                <w:rFonts w:ascii="Arial" w:hAnsi="Arial" w:cs="Arial"/>
                <w:sz w:val="18"/>
              </w:rPr>
              <w:t>ForventetIndbetalingNøgle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unik reference til sammenhængen mellem indbetalingen og en mængde af fordringer. Fordringerne dækkes efter gældende regler for dækningsrækkefølge.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 en </w:t>
            </w:r>
            <w:proofErr w:type="spellStart"/>
            <w:r>
              <w:rPr>
                <w:rFonts w:ascii="Arial" w:hAnsi="Arial" w:cs="Arial"/>
                <w:sz w:val="18"/>
              </w:rPr>
              <w:t>ForventetIndbetalingNøgle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angives per kundeindbetaling.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 En OCR linje og et beløb angives. OCR linjen refererer til sammenhængen mellem indbetalingen og en mængde af fordringer. Fordringerne dækkes efter gældende regler for dækningsrækkefølge.  Denne mulighed anvendes </w:t>
            </w:r>
            <w:proofErr w:type="spellStart"/>
            <w:r>
              <w:rPr>
                <w:rFonts w:ascii="Arial" w:hAnsi="Arial" w:cs="Arial"/>
                <w:sz w:val="18"/>
              </w:rPr>
              <w:t>ifm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Oprettelse af forventet </w:t>
            </w:r>
            <w:proofErr w:type="spellStart"/>
            <w:r>
              <w:rPr>
                <w:rFonts w:ascii="Arial" w:hAnsi="Arial" w:cs="Arial"/>
                <w:sz w:val="18"/>
              </w:rPr>
              <w:t>indbetalingreferencer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en OCR linje kan angives per kundeindbetaling.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Der er mulighed for at sende en liste af fordringer og en angivelse af en ønsket dækningsrækkefølge.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Der er mulighed for at sende en liste af fordringer som skal dækkes efter gældende regler for dækningsrækkefølge.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Lønindeholdelse: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Punkt 1 og 5 anvendes ved lønindeholdelse-indbetalinger og korrektioner heraf fra systemet EFI.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oprettelse og korrektion af lønindeholdelse angives </w:t>
            </w:r>
            <w:proofErr w:type="spellStart"/>
            <w:r>
              <w:rPr>
                <w:rFonts w:ascii="Arial" w:hAnsi="Arial" w:cs="Arial"/>
                <w:sz w:val="18"/>
              </w:rPr>
              <w:t>DMIIndbetalingEFIIndbetalingID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reference som dannes i EFI.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Ligeledes anvendes </w:t>
            </w:r>
            <w:proofErr w:type="spellStart"/>
            <w:r>
              <w:rPr>
                <w:rFonts w:ascii="Arial" w:hAnsi="Arial" w:cs="Arial"/>
                <w:sz w:val="18"/>
              </w:rPr>
              <w:t>DMIIndbetalingEFIIndsatsID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korrektion anvendes </w:t>
            </w:r>
            <w:proofErr w:type="spellStart"/>
            <w:r>
              <w:rPr>
                <w:rFonts w:ascii="Arial" w:hAnsi="Arial" w:cs="Arial"/>
                <w:sz w:val="18"/>
              </w:rPr>
              <w:t>DMIIndbetalingKorrektionMark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nævnte dataelementer </w:t>
            </w:r>
            <w:proofErr w:type="spellStart"/>
            <w:r>
              <w:rPr>
                <w:rFonts w:ascii="Arial" w:hAnsi="Arial" w:cs="Arial"/>
                <w:sz w:val="18"/>
              </w:rPr>
              <w:t>ifm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lønindeholdelse-indbetalinger må KUN anvendes af systemet EFI, jf. </w:t>
            </w: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angives.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Nemkonto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indbetalinger dækkes ikke af denne service. Der er en </w:t>
            </w:r>
            <w:proofErr w:type="spellStart"/>
            <w:r>
              <w:rPr>
                <w:rFonts w:ascii="Arial" w:hAnsi="Arial" w:cs="Arial"/>
                <w:sz w:val="18"/>
              </w:rPr>
              <w:t>Nemkonto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service til dette formål - kaldet </w:t>
            </w:r>
            <w:proofErr w:type="spellStart"/>
            <w:r>
              <w:rPr>
                <w:rFonts w:ascii="Arial" w:hAnsi="Arial" w:cs="Arial"/>
                <w:sz w:val="18"/>
              </w:rPr>
              <w:t>Nemkonto_Advis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validerer ikke alle oplysninger ved modtagelse, derfor vil der altid skulle kunne foretages en manuel behandling af evt. fejl efter endelig validering af input.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i denne service ikke blive modtaget et </w:t>
            </w:r>
            <w:proofErr w:type="spellStart"/>
            <w:r>
              <w:rPr>
                <w:rFonts w:ascii="Arial" w:hAnsi="Arial" w:cs="Arial"/>
                <w:sz w:val="18"/>
              </w:rPr>
              <w:t>betalingsID</w:t>
            </w:r>
            <w:proofErr w:type="spellEnd"/>
            <w:r>
              <w:rPr>
                <w:rFonts w:ascii="Arial" w:hAnsi="Arial" w:cs="Arial"/>
                <w:sz w:val="18"/>
              </w:rPr>
              <w:t>, men DMI overtager ansvaret for behandling af betalingen inkl. Fejlhåndtering, når der kvittereres med tomt svar på servicekaldet.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kunne sandsynliggøre, at DMI har modtaget alle de fremsendte data, skal afsender beregne og medsende *</w:t>
            </w:r>
            <w:proofErr w:type="spellStart"/>
            <w:r>
              <w:rPr>
                <w:rFonts w:ascii="Arial" w:hAnsi="Arial" w:cs="Arial"/>
                <w:sz w:val="18"/>
              </w:rPr>
              <w:t>IndbetalingKontroltotaler</w:t>
            </w:r>
            <w:proofErr w:type="spellEnd"/>
            <w:r>
              <w:rPr>
                <w:rFonts w:ascii="Arial" w:hAnsi="Arial" w:cs="Arial"/>
                <w:sz w:val="18"/>
              </w:rPr>
              <w:t>*.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tale om simple sammentællinger uden anden logik.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DMIKontoIndbetalingListeOpret_I</w:t>
            </w:r>
            <w:proofErr w:type="spellEnd"/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IndbetalingKontroltotaler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AntalBetalingerTotal</w:t>
            </w:r>
            <w:proofErr w:type="spellEnd"/>
            <w:r w:rsidR="00F77065">
              <w:rPr>
                <w:rFonts w:ascii="Arial" w:hAnsi="Arial" w:cs="Arial"/>
                <w:sz w:val="18"/>
              </w:rPr>
              <w:t xml:space="preserve"> = summering DMO BGM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DMIIndbetalingBeløbTotal</w:t>
            </w:r>
            <w:proofErr w:type="spellEnd"/>
            <w:r w:rsidR="00F77065">
              <w:rPr>
                <w:rFonts w:ascii="Arial" w:hAnsi="Arial" w:cs="Arial"/>
                <w:sz w:val="18"/>
              </w:rPr>
              <w:t xml:space="preserve"> summering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ForventetIndbetalingBeløbTotal</w:t>
            </w:r>
            <w:proofErr w:type="spellEnd"/>
            <w:r w:rsidR="00F77065">
              <w:rPr>
                <w:rFonts w:ascii="Arial" w:hAnsi="Arial" w:cs="Arial"/>
                <w:sz w:val="18"/>
              </w:rPr>
              <w:t xml:space="preserve"> summering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OCRIndbetalingBeløbTotal</w:t>
            </w:r>
            <w:proofErr w:type="spellEnd"/>
            <w:r w:rsidR="00F77065" w:rsidRPr="00DA1677">
              <w:rPr>
                <w:rFonts w:ascii="Arial" w:hAnsi="Arial" w:cs="Arial"/>
                <w:color w:val="FF0000"/>
                <w:sz w:val="18"/>
              </w:rPr>
              <w:t xml:space="preserve"> </w:t>
            </w:r>
            <w:r w:rsidR="008F2D63">
              <w:rPr>
                <w:rFonts w:ascii="Arial" w:hAnsi="Arial" w:cs="Arial"/>
                <w:color w:val="FF0000"/>
                <w:sz w:val="18"/>
              </w:rPr>
              <w:t>= 0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KonkretDækningBeløbTotal</w:t>
            </w:r>
            <w:proofErr w:type="spellEnd"/>
            <w:r w:rsidR="008F2D63">
              <w:rPr>
                <w:rFonts w:ascii="Arial" w:hAnsi="Arial" w:cs="Arial"/>
                <w:color w:val="FF0000"/>
                <w:sz w:val="18"/>
              </w:rPr>
              <w:t xml:space="preserve"> = 0</w:t>
            </w:r>
            <w:bookmarkStart w:id="0" w:name="_GoBack"/>
            <w:bookmarkEnd w:id="0"/>
          </w:p>
          <w:p w:rsidR="006F314B" w:rsidRPr="002C2C7C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00B0F0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 w:rsidRPr="002C2C7C">
              <w:rPr>
                <w:rFonts w:ascii="Arial" w:hAnsi="Arial" w:cs="Arial"/>
                <w:color w:val="00B0F0"/>
                <w:sz w:val="18"/>
              </w:rPr>
              <w:t>DækningsrækkefølgeBeløbTota</w:t>
            </w:r>
            <w:r w:rsidR="00852B06">
              <w:rPr>
                <w:rFonts w:ascii="Arial" w:hAnsi="Arial" w:cs="Arial"/>
                <w:color w:val="00B0F0"/>
                <w:sz w:val="18"/>
              </w:rPr>
              <w:t>l</w:t>
            </w:r>
            <w:proofErr w:type="spellEnd"/>
            <w:r w:rsidR="00F77065" w:rsidRPr="002C2C7C">
              <w:rPr>
                <w:rFonts w:ascii="Arial" w:hAnsi="Arial" w:cs="Arial"/>
                <w:color w:val="00B0F0"/>
                <w:sz w:val="18"/>
              </w:rPr>
              <w:t xml:space="preserve"> summering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DMIIndberetterOpretStruktur</w:t>
            </w:r>
            <w:proofErr w:type="spellEnd"/>
            <w:r w:rsidR="00F77065">
              <w:rPr>
                <w:rFonts w:ascii="Arial" w:hAnsi="Arial" w:cs="Arial"/>
                <w:sz w:val="18"/>
              </w:rPr>
              <w:t xml:space="preserve"> Skal afklares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KundeIndbetalingListe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Nr1-Kunde *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DMITransaktionLøbenummer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 w:rsidR="00F77065">
              <w:rPr>
                <w:rFonts w:ascii="Arial" w:hAnsi="Arial" w:cs="Arial"/>
                <w:sz w:val="18"/>
              </w:rPr>
              <w:t xml:space="preserve"> Teknisk løbenummer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IndbetalingBeløbStruktur</w:t>
            </w:r>
            <w:proofErr w:type="spellEnd"/>
          </w:p>
          <w:p w:rsidR="006F314B" w:rsidRPr="00405B9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 w:rsidRPr="00405B9B">
              <w:rPr>
                <w:rFonts w:ascii="Arial" w:hAnsi="Arial" w:cs="Arial"/>
                <w:sz w:val="18"/>
              </w:rPr>
              <w:t>DMIIndbetalingDato</w:t>
            </w:r>
            <w:proofErr w:type="spellEnd"/>
            <w:r w:rsidR="00F77065" w:rsidRPr="00405B9B">
              <w:rPr>
                <w:rFonts w:ascii="Arial" w:hAnsi="Arial" w:cs="Arial"/>
                <w:sz w:val="18"/>
              </w:rPr>
              <w:t xml:space="preserve"> = </w:t>
            </w:r>
            <w:r w:rsidR="00390BB0">
              <w:rPr>
                <w:rFonts w:ascii="Arial" w:hAnsi="Arial" w:cs="Arial"/>
                <w:sz w:val="18"/>
              </w:rPr>
              <w:t>Skal afklares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DMIIndbetalingBogførtDen</w:t>
            </w:r>
            <w:proofErr w:type="spellEnd"/>
            <w:r w:rsidRPr="00DA1677">
              <w:rPr>
                <w:rFonts w:ascii="Arial" w:hAnsi="Arial" w:cs="Arial"/>
                <w:color w:val="FF0000"/>
                <w:sz w:val="18"/>
              </w:rPr>
              <w:t>)</w:t>
            </w:r>
            <w:r w:rsidR="00CC1AF7" w:rsidRPr="00DA1677">
              <w:rPr>
                <w:rFonts w:ascii="Arial" w:hAnsi="Arial" w:cs="Arial"/>
                <w:color w:val="FF0000"/>
                <w:sz w:val="18"/>
              </w:rPr>
              <w:t xml:space="preserve"> </w:t>
            </w:r>
          </w:p>
          <w:p w:rsidR="006F314B" w:rsidRPr="006E04A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 w:rsidRPr="006E04A4">
              <w:rPr>
                <w:rFonts w:ascii="Arial" w:hAnsi="Arial" w:cs="Arial"/>
                <w:sz w:val="18"/>
              </w:rPr>
              <w:t>DMIIndbetalingArt</w:t>
            </w:r>
            <w:proofErr w:type="spellEnd"/>
            <w:r w:rsidR="00CC1AF7" w:rsidRPr="006E04A4">
              <w:rPr>
                <w:rFonts w:ascii="Arial" w:hAnsi="Arial" w:cs="Arial"/>
                <w:sz w:val="18"/>
              </w:rPr>
              <w:t xml:space="preserve"> = </w:t>
            </w:r>
            <w:r w:rsidR="006E04A4" w:rsidRPr="006E04A4">
              <w:rPr>
                <w:rFonts w:ascii="Arial" w:hAnsi="Arial" w:cs="Arial"/>
                <w:sz w:val="18"/>
              </w:rPr>
              <w:t>MODRE</w:t>
            </w:r>
          </w:p>
          <w:p w:rsidR="00390BB0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390BB0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390BB0">
              <w:rPr>
                <w:rFonts w:ascii="Arial" w:hAnsi="Arial" w:cs="Arial"/>
                <w:color w:val="FF0000"/>
                <w:sz w:val="18"/>
              </w:rPr>
              <w:t>DMIIndbetalingKorrektionMark</w:t>
            </w:r>
            <w:proofErr w:type="spellEnd"/>
            <w:r w:rsidRPr="00390BB0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F314B" w:rsidRPr="00390BB0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 w:rsidRPr="006E04A4">
              <w:rPr>
                <w:rFonts w:ascii="Arial" w:hAnsi="Arial" w:cs="Arial"/>
                <w:sz w:val="18"/>
              </w:rPr>
              <w:t>DMIIndbetalingKilde</w:t>
            </w:r>
            <w:proofErr w:type="spellEnd"/>
            <w:r w:rsidR="00C8734B" w:rsidRPr="006E04A4">
              <w:rPr>
                <w:rFonts w:ascii="Arial" w:hAnsi="Arial" w:cs="Arial"/>
                <w:sz w:val="18"/>
              </w:rPr>
              <w:t xml:space="preserve"> = </w:t>
            </w:r>
            <w:r w:rsidR="006E04A4" w:rsidRPr="006E04A4">
              <w:rPr>
                <w:rFonts w:ascii="Arial" w:hAnsi="Arial" w:cs="Arial"/>
                <w:sz w:val="18"/>
              </w:rPr>
              <w:t>D</w:t>
            </w:r>
            <w:r w:rsidR="006E04A4">
              <w:rPr>
                <w:rFonts w:ascii="Arial" w:hAnsi="Arial" w:cs="Arial"/>
                <w:sz w:val="18"/>
              </w:rPr>
              <w:t>MO</w:t>
            </w:r>
            <w:r w:rsidR="00C8734B" w:rsidRPr="006E04A4">
              <w:rPr>
                <w:rFonts w:ascii="Arial" w:hAnsi="Arial" w:cs="Arial"/>
                <w:sz w:val="18"/>
              </w:rPr>
              <w:t xml:space="preserve"> </w:t>
            </w:r>
          </w:p>
          <w:p w:rsidR="006F314B" w:rsidRPr="00C873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C00000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C8734B">
              <w:rPr>
                <w:rFonts w:ascii="Arial" w:hAnsi="Arial" w:cs="Arial"/>
                <w:color w:val="C00000"/>
                <w:sz w:val="18"/>
              </w:rPr>
              <w:t>(</w:t>
            </w:r>
            <w:proofErr w:type="spellStart"/>
            <w:r w:rsidRPr="00C8734B">
              <w:rPr>
                <w:rFonts w:ascii="Arial" w:hAnsi="Arial" w:cs="Arial"/>
                <w:color w:val="C00000"/>
                <w:sz w:val="18"/>
              </w:rPr>
              <w:t>DMIIndbetalingAfsender</w:t>
            </w:r>
            <w:proofErr w:type="spellEnd"/>
            <w:r w:rsidRPr="00C8734B">
              <w:rPr>
                <w:rFonts w:ascii="Arial" w:hAnsi="Arial" w:cs="Arial"/>
                <w:color w:val="C00000"/>
                <w:sz w:val="18"/>
              </w:rPr>
              <w:t>)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DMIIndbetalingAfsenderReferenceID</w:t>
            </w:r>
            <w:proofErr w:type="spellEnd"/>
            <w:r w:rsidR="00CC1AF7">
              <w:rPr>
                <w:rFonts w:ascii="Arial" w:hAnsi="Arial" w:cs="Arial"/>
                <w:sz w:val="18"/>
              </w:rPr>
              <w:t xml:space="preserve"> Teknisk nøgle</w:t>
            </w:r>
          </w:p>
          <w:p w:rsidR="006F314B" w:rsidRPr="00A324ED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A324ED">
              <w:rPr>
                <w:rFonts w:ascii="Arial" w:hAnsi="Arial" w:cs="Arial"/>
                <w:color w:val="4F81BD" w:themeColor="accent1"/>
                <w:sz w:val="18"/>
              </w:rPr>
              <w:t>(</w:t>
            </w:r>
            <w:proofErr w:type="spellStart"/>
            <w:r w:rsidRPr="00A324ED">
              <w:rPr>
                <w:rFonts w:ascii="Arial" w:hAnsi="Arial" w:cs="Arial"/>
                <w:color w:val="4F81BD" w:themeColor="accent1"/>
                <w:sz w:val="18"/>
              </w:rPr>
              <w:t>MyndighedUdbetalingTypeKode</w:t>
            </w:r>
            <w:proofErr w:type="spellEnd"/>
            <w:r w:rsidRPr="00A324ED">
              <w:rPr>
                <w:rFonts w:ascii="Arial" w:hAnsi="Arial" w:cs="Arial"/>
                <w:color w:val="4F81BD" w:themeColor="accent1"/>
                <w:sz w:val="18"/>
              </w:rPr>
              <w:t>)</w:t>
            </w:r>
            <w:r w:rsidR="00DA1677" w:rsidRPr="00A324ED">
              <w:rPr>
                <w:rFonts w:ascii="Arial" w:hAnsi="Arial" w:cs="Arial"/>
                <w:color w:val="4F81BD" w:themeColor="accent1"/>
                <w:sz w:val="18"/>
              </w:rPr>
              <w:t xml:space="preserve"> = Skal afklares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 w:rsidRPr="00A324ED">
              <w:rPr>
                <w:rFonts w:ascii="Arial" w:hAnsi="Arial" w:cs="Arial"/>
                <w:color w:val="4F81BD" w:themeColor="accent1"/>
                <w:sz w:val="18"/>
              </w:rPr>
              <w:t>DMIUdbetalingDato</w:t>
            </w:r>
            <w:proofErr w:type="spellEnd"/>
            <w:r w:rsidRPr="00A324ED">
              <w:rPr>
                <w:rFonts w:ascii="Arial" w:hAnsi="Arial" w:cs="Arial"/>
                <w:color w:val="4F81BD" w:themeColor="accent1"/>
                <w:sz w:val="18"/>
              </w:rPr>
              <w:t>)</w:t>
            </w:r>
            <w:r w:rsidR="00DA1677" w:rsidRPr="00A324ED">
              <w:rPr>
                <w:rFonts w:ascii="Arial" w:hAnsi="Arial" w:cs="Arial"/>
                <w:color w:val="4F81BD" w:themeColor="accent1"/>
                <w:sz w:val="18"/>
              </w:rPr>
              <w:t xml:space="preserve"> = Skal afklares</w:t>
            </w:r>
          </w:p>
          <w:p w:rsidR="006F314B" w:rsidRPr="00A324ED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A324ED">
              <w:rPr>
                <w:rFonts w:ascii="Arial" w:hAnsi="Arial" w:cs="Arial"/>
                <w:color w:val="4F81BD" w:themeColor="accent1"/>
                <w:sz w:val="18"/>
              </w:rPr>
              <w:t>(</w:t>
            </w:r>
            <w:proofErr w:type="spellStart"/>
            <w:r w:rsidRPr="00A324ED">
              <w:rPr>
                <w:rFonts w:ascii="Arial" w:hAnsi="Arial" w:cs="Arial"/>
                <w:color w:val="4F81BD" w:themeColor="accent1"/>
                <w:sz w:val="18"/>
              </w:rPr>
              <w:t>MyndighedUdbetalingPeriodeStruktur</w:t>
            </w:r>
            <w:proofErr w:type="spellEnd"/>
            <w:r w:rsidRPr="00A324ED">
              <w:rPr>
                <w:rFonts w:ascii="Arial" w:hAnsi="Arial" w:cs="Arial"/>
                <w:color w:val="4F81BD" w:themeColor="accent1"/>
                <w:sz w:val="18"/>
              </w:rPr>
              <w:t>)</w:t>
            </w:r>
            <w:r w:rsidR="00DA1677" w:rsidRPr="00A324ED">
              <w:rPr>
                <w:rFonts w:ascii="Arial" w:hAnsi="Arial" w:cs="Arial"/>
                <w:color w:val="4F81BD" w:themeColor="accent1"/>
                <w:sz w:val="18"/>
              </w:rPr>
              <w:t xml:space="preserve"> = Skal afklares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IndsatsID</w:t>
            </w:r>
            <w:proofErr w:type="spellEnd"/>
            <w:r w:rsidRPr="00DA1677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DMIIndbetalingEFIIndbetalingID</w:t>
            </w:r>
            <w:proofErr w:type="spellEnd"/>
            <w:r w:rsidRPr="00DA1677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DA1677" w:rsidRDefault="006F314B" w:rsidP="00DA16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DA1677">
              <w:rPr>
                <w:rFonts w:ascii="Arial" w:hAnsi="Arial" w:cs="Arial"/>
                <w:color w:val="4F81BD" w:themeColor="accent1"/>
                <w:sz w:val="18"/>
              </w:rPr>
              <w:t>(</w:t>
            </w:r>
            <w:proofErr w:type="spellStart"/>
            <w:r w:rsidRPr="00DA1677">
              <w:rPr>
                <w:rFonts w:ascii="Arial" w:hAnsi="Arial" w:cs="Arial"/>
                <w:color w:val="4F81BD" w:themeColor="accent1"/>
                <w:sz w:val="18"/>
              </w:rPr>
              <w:t>DMIIndbetalingAdvisTekst</w:t>
            </w:r>
            <w:proofErr w:type="spellEnd"/>
            <w:r w:rsidRPr="00DA1677">
              <w:rPr>
                <w:rFonts w:ascii="Arial" w:hAnsi="Arial" w:cs="Arial"/>
                <w:color w:val="4F81BD" w:themeColor="accent1"/>
                <w:sz w:val="18"/>
              </w:rPr>
              <w:t>)</w:t>
            </w:r>
            <w:r w:rsidR="000979D5">
              <w:rPr>
                <w:rFonts w:ascii="Arial" w:hAnsi="Arial" w:cs="Arial"/>
                <w:sz w:val="18"/>
              </w:rPr>
              <w:t xml:space="preserve"> </w:t>
            </w:r>
            <w:r w:rsidR="00DA1677" w:rsidRPr="00DA1677">
              <w:rPr>
                <w:rFonts w:ascii="Arial" w:hAnsi="Arial" w:cs="Arial"/>
                <w:color w:val="4F81BD" w:themeColor="accent1"/>
                <w:sz w:val="18"/>
              </w:rPr>
              <w:t>= Skal afklares hvilket felt i SAP, som skal anvendes og hvilket felt det svarer til i DMO BGM.</w:t>
            </w:r>
          </w:p>
          <w:p w:rsidR="00CE33A6" w:rsidRP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E33A6">
              <w:rPr>
                <w:rFonts w:ascii="Arial" w:hAnsi="Arial" w:cs="Arial"/>
                <w:color w:val="FF0000"/>
                <w:sz w:val="18"/>
              </w:rPr>
              <w:tab/>
            </w:r>
            <w:r w:rsidRPr="00CE33A6">
              <w:rPr>
                <w:rFonts w:ascii="Arial" w:hAnsi="Arial" w:cs="Arial"/>
                <w:color w:val="FF0000"/>
                <w:sz w:val="18"/>
              </w:rPr>
              <w:tab/>
            </w:r>
            <w:r w:rsidRPr="00CE33A6">
              <w:rPr>
                <w:rFonts w:ascii="Arial" w:hAnsi="Arial" w:cs="Arial"/>
                <w:color w:val="FF0000"/>
                <w:sz w:val="18"/>
              </w:rPr>
              <w:tab/>
              <w:t>(</w:t>
            </w:r>
          </w:p>
          <w:p w:rsidR="00CE33A6" w:rsidRP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" w:author="Poul V Madsen" w:date="2012-12-13T11:58:00Z"/>
                <w:rFonts w:ascii="Arial" w:hAnsi="Arial" w:cs="Arial"/>
                <w:color w:val="FF0000"/>
                <w:sz w:val="18"/>
              </w:rPr>
            </w:pPr>
            <w:ins w:id="2" w:author="Poul V Madsen" w:date="2012-12-13T11:58:00Z"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  <w:t xml:space="preserve">* </w:t>
              </w:r>
              <w:proofErr w:type="spellStart"/>
              <w:r w:rsidRPr="00CE33A6">
                <w:rPr>
                  <w:rFonts w:ascii="Arial" w:hAnsi="Arial" w:cs="Arial"/>
                  <w:color w:val="FF0000"/>
                  <w:sz w:val="18"/>
                </w:rPr>
                <w:t>AfstemningInformation</w:t>
              </w:r>
              <w:proofErr w:type="spellEnd"/>
              <w:r w:rsidRPr="00CE33A6">
                <w:rPr>
                  <w:rFonts w:ascii="Arial" w:hAnsi="Arial" w:cs="Arial"/>
                  <w:color w:val="FF0000"/>
                  <w:sz w:val="18"/>
                </w:rPr>
                <w:t xml:space="preserve"> *</w:t>
              </w:r>
            </w:ins>
          </w:p>
          <w:p w:rsidR="00CE33A6" w:rsidRP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" w:author="Poul V Madsen" w:date="2012-12-13T11:58:00Z"/>
                <w:rFonts w:ascii="Arial" w:hAnsi="Arial" w:cs="Arial"/>
                <w:color w:val="FF0000"/>
                <w:sz w:val="18"/>
              </w:rPr>
            </w:pPr>
            <w:ins w:id="4" w:author="Poul V Madsen" w:date="2012-12-13T11:58:00Z"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  <w:t>[</w:t>
              </w:r>
            </w:ins>
          </w:p>
          <w:p w:rsidR="00CE33A6" w:rsidRP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" w:author="Poul V Madsen" w:date="2012-12-13T11:58:00Z"/>
                <w:rFonts w:ascii="Arial" w:hAnsi="Arial" w:cs="Arial"/>
                <w:color w:val="FF0000"/>
                <w:sz w:val="18"/>
              </w:rPr>
            </w:pPr>
            <w:ins w:id="6" w:author="Poul V Madsen" w:date="2012-12-13T11:58:00Z"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  <w:t>(</w:t>
              </w:r>
              <w:proofErr w:type="spellStart"/>
              <w:r w:rsidRPr="00CE33A6">
                <w:rPr>
                  <w:rFonts w:ascii="Arial" w:hAnsi="Arial" w:cs="Arial"/>
                  <w:color w:val="FF0000"/>
                  <w:sz w:val="18"/>
                </w:rPr>
                <w:t>DMIIndbetalingAfstemningDato</w:t>
              </w:r>
              <w:proofErr w:type="spellEnd"/>
              <w:r w:rsidRPr="00CE33A6">
                <w:rPr>
                  <w:rFonts w:ascii="Arial" w:hAnsi="Arial" w:cs="Arial"/>
                  <w:color w:val="FF0000"/>
                  <w:sz w:val="18"/>
                </w:rPr>
                <w:t>)</w:t>
              </w:r>
            </w:ins>
          </w:p>
          <w:p w:rsidR="00CE33A6" w:rsidRP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" w:author="Poul V Madsen" w:date="2012-12-13T11:58:00Z"/>
                <w:rFonts w:ascii="Arial" w:hAnsi="Arial" w:cs="Arial"/>
                <w:color w:val="FF0000"/>
                <w:sz w:val="18"/>
              </w:rPr>
            </w:pPr>
            <w:ins w:id="8" w:author="Poul V Madsen" w:date="2012-12-13T11:58:00Z"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  <w:t>(DMIIndbetalingAfstemningNøgle1)</w:t>
              </w:r>
            </w:ins>
          </w:p>
          <w:p w:rsidR="00CE33A6" w:rsidRP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" w:author="Poul V Madsen" w:date="2012-12-13T11:58:00Z"/>
                <w:rFonts w:ascii="Arial" w:hAnsi="Arial" w:cs="Arial"/>
                <w:color w:val="FF0000"/>
                <w:sz w:val="18"/>
              </w:rPr>
            </w:pPr>
            <w:ins w:id="10" w:author="Poul V Madsen" w:date="2012-12-13T11:58:00Z"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  <w:t>(DMIIndbetalingAfstemningNøgle2)</w:t>
              </w:r>
            </w:ins>
          </w:p>
          <w:p w:rsidR="00CE33A6" w:rsidRP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" w:author="Poul V Madsen" w:date="2012-12-13T11:58:00Z"/>
                <w:rFonts w:ascii="Arial" w:hAnsi="Arial" w:cs="Arial"/>
                <w:color w:val="FF0000"/>
                <w:sz w:val="18"/>
              </w:rPr>
            </w:pPr>
            <w:ins w:id="12" w:author="Poul V Madsen" w:date="2012-12-13T11:58:00Z"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  <w:t>]</w:t>
              </w:r>
            </w:ins>
          </w:p>
          <w:p w:rsidR="00CE33A6" w:rsidRP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" w:author="Poul V Madsen" w:date="2012-12-13T11:58:00Z"/>
                <w:rFonts w:ascii="Arial" w:hAnsi="Arial" w:cs="Arial"/>
                <w:color w:val="FF0000"/>
                <w:sz w:val="18"/>
              </w:rPr>
            </w:pPr>
            <w:ins w:id="14" w:author="Poul V Madsen" w:date="2012-12-13T11:58:00Z"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  <w:t>)</w:t>
              </w:r>
            </w:ins>
          </w:p>
          <w:p w:rsidR="00CE33A6" w:rsidRPr="00DA1677" w:rsidRDefault="00CE33A6" w:rsidP="00DA16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>(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* Nr2-ForventetIndbetaling *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[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ForventetIndbetalingID</w:t>
            </w:r>
            <w:proofErr w:type="spellEnd"/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(</w:t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IndbetalingBeløbStruktur</w:t>
            </w:r>
            <w:proofErr w:type="spellEnd"/>
            <w:r w:rsidRPr="00DA1677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]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)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(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* Nr3-OCRIndbetaling *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[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DMIIndbetalingOCRLinie</w:t>
            </w:r>
            <w:proofErr w:type="spellEnd"/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(</w:t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IndbetalingBeløbStruktur</w:t>
            </w:r>
            <w:proofErr w:type="spellEnd"/>
            <w:r w:rsidRPr="00DA1677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]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)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* Nr4KonkretTransaktionDækningElementListe *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0{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 xml:space="preserve">* </w:t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TransaktionDækningElement</w:t>
            </w:r>
            <w:proofErr w:type="spellEnd"/>
            <w:r w:rsidRPr="00DA1677">
              <w:rPr>
                <w:rFonts w:ascii="Arial" w:hAnsi="Arial" w:cs="Arial"/>
                <w:color w:val="FF0000"/>
                <w:sz w:val="18"/>
              </w:rPr>
              <w:t xml:space="preserve"> *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[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DMITransaktionType</w:t>
            </w:r>
            <w:proofErr w:type="spellEnd"/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DMITransaktionID</w:t>
            </w:r>
            <w:proofErr w:type="spellEnd"/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RækkefølgeNummer</w:t>
            </w:r>
            <w:proofErr w:type="spellEnd"/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(</w:t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TransaktionDækningBeløbStruktur</w:t>
            </w:r>
            <w:proofErr w:type="spellEnd"/>
            <w:r w:rsidRPr="00DA1677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]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}</w:t>
            </w:r>
          </w:p>
          <w:p w:rsidR="006F314B" w:rsidRPr="00852B06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>* Nr5GældendeTransaktionDækningElementListe *</w:t>
            </w:r>
          </w:p>
          <w:p w:rsidR="006F314B" w:rsidRPr="00852B06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  <w:t>0{</w:t>
            </w:r>
          </w:p>
          <w:p w:rsidR="006F314B" w:rsidRPr="00852B06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  <w:t xml:space="preserve">* </w:t>
            </w:r>
            <w:proofErr w:type="spellStart"/>
            <w:r w:rsidRPr="00852B06">
              <w:rPr>
                <w:rFonts w:ascii="Arial" w:hAnsi="Arial" w:cs="Arial"/>
                <w:color w:val="FF0000"/>
                <w:sz w:val="18"/>
              </w:rPr>
              <w:t>TransaktionDækningElement</w:t>
            </w:r>
            <w:proofErr w:type="spellEnd"/>
            <w:r w:rsidRPr="00852B06">
              <w:rPr>
                <w:rFonts w:ascii="Arial" w:hAnsi="Arial" w:cs="Arial"/>
                <w:color w:val="FF0000"/>
                <w:sz w:val="18"/>
              </w:rPr>
              <w:t xml:space="preserve"> *</w:t>
            </w:r>
          </w:p>
          <w:p w:rsidR="006F314B" w:rsidRPr="00852B06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  <w:t>[</w:t>
            </w:r>
          </w:p>
          <w:p w:rsidR="006F314B" w:rsidRPr="00852B06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852B06">
              <w:rPr>
                <w:rFonts w:ascii="Arial" w:hAnsi="Arial" w:cs="Arial"/>
                <w:color w:val="FF0000"/>
                <w:sz w:val="18"/>
              </w:rPr>
              <w:t>DMITransaktionType</w:t>
            </w:r>
            <w:proofErr w:type="spellEnd"/>
            <w:r w:rsidR="000979D5" w:rsidRPr="00852B06">
              <w:rPr>
                <w:rFonts w:ascii="Arial" w:hAnsi="Arial" w:cs="Arial"/>
                <w:color w:val="FF0000"/>
                <w:sz w:val="18"/>
              </w:rPr>
              <w:t xml:space="preserve"> </w:t>
            </w:r>
            <w:proofErr w:type="gramStart"/>
            <w:r w:rsidR="000979D5" w:rsidRPr="00852B06">
              <w:rPr>
                <w:rFonts w:ascii="Arial" w:hAnsi="Arial" w:cs="Arial"/>
                <w:color w:val="FF0000"/>
                <w:sz w:val="18"/>
              </w:rPr>
              <w:t>= ?</w:t>
            </w:r>
            <w:proofErr w:type="gramEnd"/>
          </w:p>
          <w:p w:rsidR="006F314B" w:rsidRPr="00852B06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852B06">
              <w:rPr>
                <w:rFonts w:ascii="Arial" w:hAnsi="Arial" w:cs="Arial"/>
                <w:color w:val="FF0000"/>
                <w:sz w:val="18"/>
              </w:rPr>
              <w:t>DMITransaktionID</w:t>
            </w:r>
            <w:proofErr w:type="spellEnd"/>
            <w:r w:rsidR="000979D5" w:rsidRPr="00852B06">
              <w:rPr>
                <w:rFonts w:ascii="Arial" w:hAnsi="Arial" w:cs="Arial"/>
                <w:color w:val="FF0000"/>
                <w:sz w:val="18"/>
              </w:rPr>
              <w:t xml:space="preserve"> </w:t>
            </w:r>
            <w:proofErr w:type="gramStart"/>
            <w:r w:rsidR="000979D5" w:rsidRPr="00852B06">
              <w:rPr>
                <w:rFonts w:ascii="Arial" w:hAnsi="Arial" w:cs="Arial"/>
                <w:color w:val="FF0000"/>
                <w:sz w:val="18"/>
              </w:rPr>
              <w:t>= ?</w:t>
            </w:r>
            <w:proofErr w:type="gramEnd"/>
          </w:p>
          <w:p w:rsidR="006F314B" w:rsidRPr="00852B06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852B06">
              <w:rPr>
                <w:rFonts w:ascii="Arial" w:hAnsi="Arial" w:cs="Arial"/>
                <w:color w:val="FF0000"/>
                <w:sz w:val="18"/>
              </w:rPr>
              <w:t>HæftelseForældelseOpdaterMark</w:t>
            </w:r>
            <w:proofErr w:type="spellEnd"/>
            <w:r w:rsidR="000979D5" w:rsidRPr="00852B06">
              <w:rPr>
                <w:rFonts w:ascii="Arial" w:hAnsi="Arial" w:cs="Arial"/>
                <w:color w:val="FF0000"/>
                <w:sz w:val="18"/>
              </w:rPr>
              <w:t xml:space="preserve"> = Ja</w:t>
            </w:r>
            <w:r w:rsidR="00C8734B" w:rsidRPr="00852B06">
              <w:rPr>
                <w:rFonts w:ascii="Arial" w:hAnsi="Arial" w:cs="Arial"/>
                <w:color w:val="FF0000"/>
                <w:sz w:val="18"/>
              </w:rPr>
              <w:t xml:space="preserve"> = Konstant</w:t>
            </w:r>
          </w:p>
          <w:p w:rsidR="006F314B" w:rsidRPr="00852B06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  <w:t>(</w:t>
            </w:r>
            <w:proofErr w:type="spellStart"/>
            <w:r w:rsidRPr="00852B06">
              <w:rPr>
                <w:rFonts w:ascii="Arial" w:hAnsi="Arial" w:cs="Arial"/>
                <w:color w:val="FF0000"/>
                <w:sz w:val="18"/>
              </w:rPr>
              <w:t>TransaktionDækningBeløbStruktur</w:t>
            </w:r>
            <w:proofErr w:type="spellEnd"/>
            <w:r w:rsidRPr="00852B06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F314B" w:rsidRPr="00852B06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  <w:t>]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}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DMIKontoIndbetalingListeOpret_O</w:t>
            </w:r>
            <w:proofErr w:type="spellEnd"/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Valideringen foretages internt i DMI. </w:t>
            </w:r>
            <w:proofErr w:type="gramStart"/>
            <w:r>
              <w:rPr>
                <w:rFonts w:ascii="Arial" w:hAnsi="Arial" w:cs="Arial"/>
                <w:sz w:val="18"/>
              </w:rPr>
              <w:t>Dog skal kalder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sikre sig at disse valideringer er overholdt.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" w:author="Poul V Madsen" w:date="2012-12-13T11:58:00Z"/>
                <w:rFonts w:ascii="Arial" w:hAnsi="Arial" w:cs="Arial"/>
                <w:sz w:val="18"/>
              </w:rPr>
            </w:pPr>
            <w:ins w:id="16" w:author="Poul V Madsen" w:date="2012-12-13T11:58:00Z">
              <w:r>
                <w:rPr>
                  <w:rFonts w:ascii="Arial" w:hAnsi="Arial" w:cs="Arial"/>
                  <w:sz w:val="18"/>
                </w:rPr>
                <w:t>Valideringer er i det følgende, som i alle servicebeskrivelser, inddelt i følgende intervaller: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7" w:author="Poul V Madsen" w:date="2012-12-13T11:58:00Z"/>
                <w:rFonts w:ascii="Arial" w:hAnsi="Arial" w:cs="Arial"/>
                <w:sz w:val="18"/>
              </w:rPr>
            </w:pPr>
            <w:ins w:id="18" w:author="Poul V Madsen" w:date="2012-12-13T11:58:00Z">
              <w:r>
                <w:rPr>
                  <w:rFonts w:ascii="Arial" w:hAnsi="Arial" w:cs="Arial"/>
                  <w:sz w:val="18"/>
                </w:rPr>
                <w:t>1) Forretningsmæssige fejl i kaldende system: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9" w:author="Poul V Madsen" w:date="2012-12-13T11:58:00Z"/>
                <w:rFonts w:ascii="Arial" w:hAnsi="Arial" w:cs="Arial"/>
                <w:sz w:val="18"/>
              </w:rPr>
            </w:pPr>
            <w:ins w:id="20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  * 1-899: Specifikke valideringer for service: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1" w:author="Poul V Madsen" w:date="2012-12-13T11:58:00Z"/>
                <w:rFonts w:ascii="Arial" w:hAnsi="Arial" w:cs="Arial"/>
                <w:sz w:val="18"/>
              </w:rPr>
            </w:pPr>
            <w:ins w:id="22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  * 900-919: Generelle Forretningsmæssige fejl i kaldende system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" w:author="Poul V Madsen" w:date="2012-12-13T11:58:00Z"/>
                <w:rFonts w:ascii="Arial" w:hAnsi="Arial" w:cs="Arial"/>
                <w:sz w:val="18"/>
              </w:rPr>
            </w:pPr>
            <w:ins w:id="25" w:author="Poul V Madsen" w:date="2012-12-13T11:58:00Z">
              <w:r>
                <w:rPr>
                  <w:rFonts w:ascii="Arial" w:hAnsi="Arial" w:cs="Arial"/>
                  <w:sz w:val="18"/>
                </w:rPr>
                <w:t>2) System/Tekniske fejl i DMI: (Inkluderes afhængig af specifik service)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" w:author="Poul V Madsen" w:date="2012-12-13T11:58:00Z"/>
                <w:rFonts w:ascii="Arial" w:hAnsi="Arial" w:cs="Arial"/>
                <w:sz w:val="18"/>
              </w:rPr>
            </w:pPr>
            <w:ins w:id="27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  * 930-949: System/Tekniske fejl af midlertidig karakter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" w:author="Poul V Madsen" w:date="2012-12-13T11:58:00Z"/>
                <w:rFonts w:ascii="Arial" w:hAnsi="Arial" w:cs="Arial"/>
                <w:sz w:val="18"/>
              </w:rPr>
            </w:pPr>
            <w:ins w:id="29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  * 950-969: System/Tekniske fejl af varig karakter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0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1" w:author="Poul V Madsen" w:date="2012-12-13T11:58:00Z"/>
                <w:rFonts w:ascii="Arial" w:hAnsi="Arial" w:cs="Arial"/>
                <w:sz w:val="18"/>
              </w:rPr>
            </w:pPr>
            <w:ins w:id="32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3) Globale Fejl i DMI/EFI snit 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3" w:author="Poul V Madsen" w:date="2012-12-13T11:58:00Z"/>
                <w:rFonts w:ascii="Arial" w:hAnsi="Arial" w:cs="Arial"/>
                <w:sz w:val="18"/>
              </w:rPr>
            </w:pPr>
            <w:ins w:id="34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  * 921, 922, 999: Midlertidige </w:t>
              </w:r>
              <w:proofErr w:type="spellStart"/>
              <w:r>
                <w:rPr>
                  <w:rFonts w:ascii="Arial" w:hAnsi="Arial" w:cs="Arial"/>
                  <w:sz w:val="18"/>
                </w:rPr>
                <w:t>fejlkodemapninger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. </w:t>
              </w:r>
              <w:proofErr w:type="spellStart"/>
              <w:r>
                <w:rPr>
                  <w:rFonts w:ascii="Arial" w:hAnsi="Arial" w:cs="Arial"/>
                  <w:sz w:val="18"/>
                </w:rPr>
                <w:t>Mapning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til permanente fejlkoder pågår, drevet af DMI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5" w:author="Poul V Madsen" w:date="2012-12-13T11:58:00Z"/>
                <w:rFonts w:ascii="Arial" w:hAnsi="Arial" w:cs="Arial"/>
                <w:sz w:val="18"/>
              </w:rPr>
            </w:pPr>
            <w:ins w:id="36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  * 990-994: Proxy Framework fejl i SAP ERP: Fejlhåndtering varierer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7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8" w:author="Poul V Madsen" w:date="2012-12-13T11:58:00Z"/>
                <w:rFonts w:ascii="Arial" w:hAnsi="Arial" w:cs="Arial"/>
                <w:sz w:val="18"/>
              </w:rPr>
            </w:pPr>
            <w:ins w:id="39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4) Fejl ved </w:t>
              </w:r>
              <w:proofErr w:type="spellStart"/>
              <w:r>
                <w:rPr>
                  <w:rFonts w:ascii="Arial" w:hAnsi="Arial" w:cs="Arial"/>
                  <w:sz w:val="18"/>
                </w:rPr>
                <w:t>processering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i IP (-1, -3, -4) 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0" w:author="Poul V Madsen" w:date="2012-12-13T11:58:00Z"/>
                <w:rFonts w:ascii="Arial" w:hAnsi="Arial" w:cs="Arial"/>
                <w:sz w:val="18"/>
              </w:rPr>
            </w:pPr>
            <w:ins w:id="41" w:author="Poul V Madsen" w:date="2012-12-13T11:58:00Z">
              <w:r>
                <w:rPr>
                  <w:rFonts w:ascii="Arial" w:hAnsi="Arial" w:cs="Arial"/>
                  <w:sz w:val="18"/>
                </w:rPr>
                <w:t>##############################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2" w:author="Poul V Madsen" w:date="2012-12-13T11:58:00Z"/>
                <w:rFonts w:ascii="Arial" w:hAnsi="Arial" w:cs="Arial"/>
                <w:sz w:val="18"/>
              </w:rPr>
            </w:pPr>
            <w:ins w:id="43" w:author="Poul V Madsen" w:date="2012-12-13T11:58:00Z">
              <w:r>
                <w:rPr>
                  <w:rFonts w:ascii="Arial" w:hAnsi="Arial" w:cs="Arial"/>
                  <w:sz w:val="18"/>
                </w:rPr>
                <w:t>1) Forretningsmæssige fejl i kaldende system: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4" w:author="Poul V Madsen" w:date="2012-12-13T11:58:00Z"/>
                <w:rFonts w:ascii="Arial" w:hAnsi="Arial" w:cs="Arial"/>
                <w:sz w:val="18"/>
              </w:rPr>
            </w:pPr>
            <w:ins w:id="45" w:author="Poul V Madsen" w:date="2012-12-13T11:58:00Z">
              <w:r>
                <w:rPr>
                  <w:rFonts w:ascii="Arial" w:hAnsi="Arial" w:cs="Arial"/>
                  <w:sz w:val="18"/>
                </w:rPr>
                <w:t>##############################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6" w:author="Poul V Madsen" w:date="2012-12-13T11:58:00Z"/>
                <w:rFonts w:ascii="Arial" w:hAnsi="Arial" w:cs="Arial"/>
                <w:sz w:val="18"/>
              </w:rPr>
            </w:pPr>
            <w:ins w:id="47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  * 1-899: Specifikke valideringer for service: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8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9" w:author="Poul V Madsen" w:date="2012-12-13T11:58:00Z"/>
                <w:rFonts w:ascii="Arial" w:hAnsi="Arial" w:cs="Arial"/>
                <w:sz w:val="18"/>
              </w:rPr>
            </w:pPr>
            <w:ins w:id="50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Validering: Kontrol af hvorvidt kundenummer findes 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1" w:author="Poul V Madsen" w:date="2012-12-13T11:58:00Z"/>
                <w:rFonts w:ascii="Arial" w:hAnsi="Arial" w:cs="Arial"/>
                <w:sz w:val="18"/>
              </w:rPr>
            </w:pPr>
            <w:ins w:id="52" w:author="Poul V Madsen" w:date="2012-12-13T11:58:00Z">
              <w:r>
                <w:rPr>
                  <w:rFonts w:ascii="Arial" w:hAnsi="Arial" w:cs="Arial"/>
                  <w:sz w:val="18"/>
                </w:rPr>
                <w:t>Fejl: 018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3" w:author="Poul V Madsen" w:date="2012-12-13T11:58:00Z"/>
                <w:rFonts w:ascii="Arial" w:hAnsi="Arial" w:cs="Arial"/>
                <w:sz w:val="18"/>
              </w:rPr>
            </w:pPr>
            <w:ins w:id="54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Reaktion: Opdatering afvises, kaldende system kontaktes. 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5" w:author="Poul V Madsen" w:date="2012-12-13T11:58:00Z"/>
                <w:rFonts w:ascii="Arial" w:hAnsi="Arial" w:cs="Arial"/>
                <w:sz w:val="18"/>
              </w:rPr>
            </w:pPr>
            <w:ins w:id="56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KundeNummer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KundeType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DMIIndbetalingAfsenderReferenceID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7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8" w:author="Poul V Madsen" w:date="2012-12-13T11:58:00Z"/>
                <w:rFonts w:ascii="Arial" w:hAnsi="Arial" w:cs="Arial"/>
                <w:sz w:val="18"/>
              </w:rPr>
            </w:pPr>
            <w:ins w:id="59" w:author="Poul V Madsen" w:date="2012-12-13T11:58:00Z">
              <w:r>
                <w:rPr>
                  <w:rFonts w:ascii="Arial" w:hAnsi="Arial" w:cs="Arial"/>
                  <w:sz w:val="18"/>
                </w:rPr>
                <w:t>Validering: Kontrol af hvorvidt Forventet Indbetaling ID er gyldig eller tidligere har eksisteret.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0" w:author="Poul V Madsen" w:date="2012-12-13T11:58:00Z"/>
                <w:rFonts w:ascii="Arial" w:hAnsi="Arial" w:cs="Arial"/>
                <w:sz w:val="18"/>
              </w:rPr>
            </w:pPr>
            <w:ins w:id="61" w:author="Poul V Madsen" w:date="2012-12-13T11:58:00Z">
              <w:r>
                <w:rPr>
                  <w:rFonts w:ascii="Arial" w:hAnsi="Arial" w:cs="Arial"/>
                  <w:sz w:val="18"/>
                </w:rPr>
                <w:t>Fejl: 019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2" w:author="Poul V Madsen" w:date="2012-12-13T11:58:00Z"/>
                <w:rFonts w:ascii="Arial" w:hAnsi="Arial" w:cs="Arial"/>
                <w:sz w:val="18"/>
              </w:rPr>
            </w:pPr>
            <w:ins w:id="63" w:author="Poul V Madsen" w:date="2012-12-13T11:58:00Z">
              <w:r>
                <w:rPr>
                  <w:rFonts w:ascii="Arial" w:hAnsi="Arial" w:cs="Arial"/>
                  <w:sz w:val="18"/>
                </w:rPr>
                <w:t>Reaktion: Opdatering afvises, kaldende system kontaktes.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4" w:author="Poul V Madsen" w:date="2012-12-13T11:58:00Z"/>
                <w:rFonts w:ascii="Arial" w:hAnsi="Arial" w:cs="Arial"/>
                <w:sz w:val="18"/>
              </w:rPr>
            </w:pPr>
            <w:ins w:id="65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 </w:t>
              </w:r>
              <w:proofErr w:type="spellStart"/>
              <w:r>
                <w:rPr>
                  <w:rFonts w:ascii="Arial" w:hAnsi="Arial" w:cs="Arial"/>
                  <w:sz w:val="18"/>
                </w:rPr>
                <w:t>ForventetIndbetalingID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DMIIndbetalingAfsenderReferenceID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6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7" w:author="Poul V Madsen" w:date="2012-12-13T11:58:00Z"/>
                <w:rFonts w:ascii="Arial" w:hAnsi="Arial" w:cs="Arial"/>
                <w:sz w:val="18"/>
              </w:rPr>
            </w:pPr>
            <w:ins w:id="68" w:author="Poul V Madsen" w:date="2012-12-13T11:58:00Z">
              <w:r>
                <w:rPr>
                  <w:rFonts w:ascii="Arial" w:hAnsi="Arial" w:cs="Arial"/>
                  <w:sz w:val="18"/>
                </w:rPr>
                <w:t>Validering: Kombinationskontrol for Indbetalings Art og Kilde. Se yderligere arter og kilder.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9" w:author="Poul V Madsen" w:date="2012-12-13T11:58:00Z"/>
                <w:rFonts w:ascii="Arial" w:hAnsi="Arial" w:cs="Arial"/>
                <w:sz w:val="18"/>
              </w:rPr>
            </w:pPr>
            <w:ins w:id="70" w:author="Poul V Madsen" w:date="2012-12-13T11:58:00Z">
              <w:r>
                <w:rPr>
                  <w:rFonts w:ascii="Arial" w:hAnsi="Arial" w:cs="Arial"/>
                  <w:sz w:val="18"/>
                </w:rPr>
                <w:t>Fejl: 021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1" w:author="Poul V Madsen" w:date="2012-12-13T11:58:00Z"/>
                <w:rFonts w:ascii="Arial" w:hAnsi="Arial" w:cs="Arial"/>
                <w:sz w:val="18"/>
              </w:rPr>
            </w:pPr>
            <w:ins w:id="72" w:author="Poul V Madsen" w:date="2012-12-13T11:58:00Z">
              <w:r>
                <w:rPr>
                  <w:rFonts w:ascii="Arial" w:hAnsi="Arial" w:cs="Arial"/>
                  <w:sz w:val="18"/>
                </w:rPr>
                <w:t>Reaktion: Opdatering afvises, kaldende system kontaktes.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3" w:author="Poul V Madsen" w:date="2012-12-13T11:58:00Z"/>
                <w:rFonts w:ascii="Arial" w:hAnsi="Arial" w:cs="Arial"/>
                <w:sz w:val="18"/>
              </w:rPr>
            </w:pPr>
            <w:ins w:id="74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KundeNummer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KundeType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DMIIndbetalingArt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proofErr w:type="gramStart"/>
              <w:r>
                <w:rPr>
                  <w:rFonts w:ascii="Arial" w:hAnsi="Arial" w:cs="Arial"/>
                  <w:sz w:val="18"/>
                </w:rPr>
                <w:t>DMIIndbetalingKilde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,</w:t>
              </w:r>
              <w:proofErr w:type="gramEnd"/>
              <w:r>
                <w:rPr>
                  <w:rFonts w:ascii="Arial" w:hAnsi="Arial" w:cs="Arial"/>
                  <w:sz w:val="1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DMIIndbetalingAfsenderReferenceID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5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6" w:author="Poul V Madsen" w:date="2012-12-13T11:58:00Z"/>
                <w:rFonts w:ascii="Arial" w:hAnsi="Arial" w:cs="Arial"/>
                <w:sz w:val="18"/>
              </w:rPr>
            </w:pPr>
            <w:ins w:id="77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Validering: Kontrol af hvorvidt OCR </w:t>
              </w:r>
              <w:proofErr w:type="spellStart"/>
              <w:r>
                <w:rPr>
                  <w:rFonts w:ascii="Arial" w:hAnsi="Arial" w:cs="Arial"/>
                  <w:sz w:val="18"/>
                </w:rPr>
                <w:t>Linie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er gyldig eller tidligere har eksisteret.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8" w:author="Poul V Madsen" w:date="2012-12-13T11:58:00Z"/>
                <w:rFonts w:ascii="Arial" w:hAnsi="Arial" w:cs="Arial"/>
                <w:sz w:val="18"/>
              </w:rPr>
            </w:pPr>
            <w:ins w:id="79" w:author="Poul V Madsen" w:date="2012-12-13T11:58:00Z">
              <w:r>
                <w:rPr>
                  <w:rFonts w:ascii="Arial" w:hAnsi="Arial" w:cs="Arial"/>
                  <w:sz w:val="18"/>
                </w:rPr>
                <w:t>Fejl: 022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0" w:author="Poul V Madsen" w:date="2012-12-13T11:58:00Z"/>
                <w:rFonts w:ascii="Arial" w:hAnsi="Arial" w:cs="Arial"/>
                <w:sz w:val="18"/>
              </w:rPr>
            </w:pPr>
            <w:ins w:id="81" w:author="Poul V Madsen" w:date="2012-12-13T11:58:00Z">
              <w:r>
                <w:rPr>
                  <w:rFonts w:ascii="Arial" w:hAnsi="Arial" w:cs="Arial"/>
                  <w:sz w:val="18"/>
                </w:rPr>
                <w:t>Reaktion: Opdatering afvises, kaldende system kontaktes.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2" w:author="Poul V Madsen" w:date="2012-12-13T11:58:00Z"/>
                <w:rFonts w:ascii="Arial" w:hAnsi="Arial" w:cs="Arial"/>
                <w:sz w:val="18"/>
              </w:rPr>
            </w:pPr>
            <w:ins w:id="83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DMIIndbetalingOCRLinie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DMIIndbetalingAfsenderReferenceID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4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5" w:author="Poul V Madsen" w:date="2012-12-13T11:58:00Z"/>
                <w:rFonts w:ascii="Arial" w:hAnsi="Arial" w:cs="Arial"/>
                <w:sz w:val="18"/>
              </w:rPr>
            </w:pPr>
            <w:ins w:id="86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Validering: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DMIIndbetalingReferenceID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DMIIndbetalingEFIIndbetalingID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DMIIndbetalingEFIIndsatsID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og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DMIIndbetalingKorrektionMark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må kun udfyldes af EFI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7" w:author="Poul V Madsen" w:date="2012-12-13T11:58:00Z"/>
                <w:rFonts w:ascii="Arial" w:hAnsi="Arial" w:cs="Arial"/>
                <w:sz w:val="18"/>
              </w:rPr>
            </w:pPr>
            <w:ins w:id="88" w:author="Poul V Madsen" w:date="2012-12-13T11:58:00Z">
              <w:r>
                <w:rPr>
                  <w:rFonts w:ascii="Arial" w:hAnsi="Arial" w:cs="Arial"/>
                  <w:sz w:val="18"/>
                </w:rPr>
                <w:t>Reaktion: Opdatering afvises, kaldende system kontaktes.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9" w:author="Poul V Madsen" w:date="2012-12-13T11:58:00Z"/>
                <w:rFonts w:ascii="Arial" w:hAnsi="Arial" w:cs="Arial"/>
                <w:sz w:val="18"/>
              </w:rPr>
            </w:pPr>
            <w:ins w:id="90" w:author="Poul V Madsen" w:date="2012-12-13T11:58:00Z">
              <w:r>
                <w:rPr>
                  <w:rFonts w:ascii="Arial" w:hAnsi="Arial" w:cs="Arial"/>
                  <w:sz w:val="18"/>
                </w:rPr>
                <w:t>Fejl: 040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1" w:author="Poul V Madsen" w:date="2012-12-13T11:58:00Z"/>
                <w:rFonts w:ascii="Arial" w:hAnsi="Arial" w:cs="Arial"/>
                <w:sz w:val="18"/>
              </w:rPr>
            </w:pPr>
            <w:ins w:id="92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KundeNummer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KundeType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DMIIndbetalingKilde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.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DMIIndbetalingAfsenderReferenceID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3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4" w:author="Poul V Madsen" w:date="2012-12-13T11:58:00Z"/>
                <w:rFonts w:ascii="Arial" w:hAnsi="Arial" w:cs="Arial"/>
                <w:sz w:val="18"/>
              </w:rPr>
            </w:pPr>
            <w:ins w:id="95" w:author="Poul V Madsen" w:date="2012-12-13T11:58:00Z">
              <w:r>
                <w:rPr>
                  <w:rFonts w:ascii="Arial" w:hAnsi="Arial" w:cs="Arial"/>
                  <w:sz w:val="18"/>
                </w:rPr>
                <w:t>Validering: Kombinations-kontrol af Indbetalings Art og -Kilde foretages i henhold til følgende tabel: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6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7" w:author="Poul V Madsen" w:date="2012-12-13T11:58:00Z"/>
                <w:rFonts w:ascii="Arial" w:hAnsi="Arial" w:cs="Arial"/>
                <w:sz w:val="18"/>
              </w:rPr>
            </w:pPr>
            <w:proofErr w:type="spellStart"/>
            <w:ins w:id="98" w:author="Poul V Madsen" w:date="2012-12-13T11:58:00Z">
              <w:r>
                <w:rPr>
                  <w:rFonts w:ascii="Arial" w:hAnsi="Arial" w:cs="Arial"/>
                  <w:sz w:val="18"/>
                </w:rPr>
                <w:t>DMIIndbetalingKilde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DMIIndbetalingArt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18"/>
                </w:rPr>
                <w:t>MyndighedsUdbetalingType_Skal_vs_Måikke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9" w:author="Poul V Madsen" w:date="2012-12-13T11:58:00Z"/>
                <w:rFonts w:ascii="Arial" w:hAnsi="Arial" w:cs="Arial"/>
                <w:sz w:val="18"/>
              </w:rPr>
            </w:pPr>
            <w:ins w:id="100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KASSE KONTA Må ikke være angivet 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1" w:author="Poul V Madsen" w:date="2012-12-13T11:58:00Z"/>
                <w:rFonts w:ascii="Arial" w:hAnsi="Arial" w:cs="Arial"/>
                <w:sz w:val="18"/>
              </w:rPr>
            </w:pPr>
            <w:ins w:id="102" w:author="Poul V Madsen" w:date="2012-12-13T11:58:00Z">
              <w:r>
                <w:rPr>
                  <w:rFonts w:ascii="Arial" w:hAnsi="Arial" w:cs="Arial"/>
                  <w:sz w:val="18"/>
                </w:rPr>
                <w:t>KASSE CHECK Må ikke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3" w:author="Poul V Madsen" w:date="2012-12-13T11:58:00Z"/>
                <w:rFonts w:ascii="Arial" w:hAnsi="Arial" w:cs="Arial"/>
                <w:sz w:val="18"/>
              </w:rPr>
            </w:pPr>
            <w:ins w:id="104" w:author="Poul V Madsen" w:date="2012-12-13T11:58:00Z">
              <w:r>
                <w:rPr>
                  <w:rFonts w:ascii="Arial" w:hAnsi="Arial" w:cs="Arial"/>
                  <w:sz w:val="18"/>
                </w:rPr>
                <w:t>KASSE DANKO Må ikke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5" w:author="Poul V Madsen" w:date="2012-12-13T11:58:00Z"/>
                <w:rFonts w:ascii="Arial" w:hAnsi="Arial" w:cs="Arial"/>
                <w:sz w:val="18"/>
              </w:rPr>
            </w:pPr>
            <w:ins w:id="106" w:author="Poul V Madsen" w:date="2012-12-13T11:58:00Z">
              <w:r>
                <w:rPr>
                  <w:rFonts w:ascii="Arial" w:hAnsi="Arial" w:cs="Arial"/>
                  <w:sz w:val="18"/>
                </w:rPr>
                <w:t>SKB OCRLI Må ikke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7" w:author="Poul V Madsen" w:date="2012-12-13T11:58:00Z"/>
                <w:rFonts w:ascii="Arial" w:hAnsi="Arial" w:cs="Arial"/>
                <w:sz w:val="18"/>
              </w:rPr>
            </w:pPr>
            <w:ins w:id="108" w:author="Poul V Madsen" w:date="2012-12-13T11:58:00Z">
              <w:r>
                <w:rPr>
                  <w:rFonts w:ascii="Arial" w:hAnsi="Arial" w:cs="Arial"/>
                  <w:sz w:val="18"/>
                </w:rPr>
                <w:t>SKB BANKO Må ikke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9" w:author="Poul V Madsen" w:date="2012-12-13T11:58:00Z"/>
                <w:rFonts w:ascii="Arial" w:hAnsi="Arial" w:cs="Arial"/>
                <w:sz w:val="18"/>
              </w:rPr>
            </w:pPr>
            <w:ins w:id="110" w:author="Poul V Madsen" w:date="2012-12-13T11:58:00Z">
              <w:r>
                <w:rPr>
                  <w:rFonts w:ascii="Arial" w:hAnsi="Arial" w:cs="Arial"/>
                  <w:sz w:val="18"/>
                </w:rPr>
                <w:t>SKB GIRO Må ikke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1" w:author="Poul V Madsen" w:date="2012-12-13T11:58:00Z"/>
                <w:rFonts w:ascii="Arial" w:hAnsi="Arial" w:cs="Arial"/>
                <w:sz w:val="18"/>
              </w:rPr>
            </w:pPr>
            <w:ins w:id="112" w:author="Poul V Madsen" w:date="2012-12-13T11:58:00Z">
              <w:r>
                <w:rPr>
                  <w:rFonts w:ascii="Arial" w:hAnsi="Arial" w:cs="Arial"/>
                  <w:sz w:val="18"/>
                </w:rPr>
                <w:t>EFI LONIN Må ikke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3" w:author="Poul V Madsen" w:date="2012-12-13T11:58:00Z"/>
                <w:rFonts w:ascii="Arial" w:hAnsi="Arial" w:cs="Arial"/>
                <w:sz w:val="18"/>
              </w:rPr>
            </w:pPr>
            <w:ins w:id="114" w:author="Poul V Madsen" w:date="2012-12-13T11:58:00Z">
              <w:r>
                <w:rPr>
                  <w:rFonts w:ascii="Arial" w:hAnsi="Arial" w:cs="Arial"/>
                  <w:sz w:val="18"/>
                </w:rPr>
                <w:t>EFI RENTG Må ikke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5" w:author="Poul V Madsen" w:date="2012-12-13T11:58:00Z"/>
                <w:rFonts w:ascii="Arial" w:hAnsi="Arial" w:cs="Arial"/>
                <w:sz w:val="18"/>
              </w:rPr>
            </w:pPr>
            <w:ins w:id="116" w:author="Poul V Madsen" w:date="2012-12-13T11:58:00Z">
              <w:r>
                <w:rPr>
                  <w:rFonts w:ascii="Arial" w:hAnsi="Arial" w:cs="Arial"/>
                  <w:sz w:val="18"/>
                </w:rPr>
                <w:t>PBS NEMKO Må ikke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7" w:author="Poul V Madsen" w:date="2012-12-13T11:58:00Z"/>
                <w:rFonts w:ascii="Arial" w:hAnsi="Arial" w:cs="Arial"/>
                <w:sz w:val="18"/>
              </w:rPr>
            </w:pPr>
            <w:ins w:id="118" w:author="Poul V Madsen" w:date="2012-12-13T11:58:00Z">
              <w:r>
                <w:rPr>
                  <w:rFonts w:ascii="Arial" w:hAnsi="Arial" w:cs="Arial"/>
                  <w:sz w:val="18"/>
                </w:rPr>
                <w:t>SLUT MODRE Skal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9" w:author="Poul V Madsen" w:date="2012-12-13T11:58:00Z"/>
                <w:rFonts w:ascii="Arial" w:hAnsi="Arial" w:cs="Arial"/>
                <w:sz w:val="18"/>
              </w:rPr>
            </w:pPr>
            <w:ins w:id="120" w:author="Poul V Madsen" w:date="2012-12-13T11:58:00Z">
              <w:r>
                <w:rPr>
                  <w:rFonts w:ascii="Arial" w:hAnsi="Arial" w:cs="Arial"/>
                  <w:sz w:val="18"/>
                </w:rPr>
                <w:t>NEMKONTO Ingen værdi Må ikke vare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1" w:author="Poul V Madsen" w:date="2012-12-13T11:58:00Z"/>
                <w:rFonts w:ascii="Arial" w:hAnsi="Arial" w:cs="Arial"/>
                <w:sz w:val="18"/>
              </w:rPr>
            </w:pPr>
            <w:ins w:id="122" w:author="Poul V Madsen" w:date="2012-12-13T11:58:00Z">
              <w:r>
                <w:rPr>
                  <w:rFonts w:ascii="Arial" w:hAnsi="Arial" w:cs="Arial"/>
                  <w:sz w:val="18"/>
                </w:rPr>
                <w:t>DMO MODRE Skal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3" w:author="Poul V Madsen" w:date="2012-12-13T11:58:00Z"/>
                <w:rFonts w:ascii="Arial" w:hAnsi="Arial" w:cs="Arial"/>
                <w:sz w:val="18"/>
              </w:rPr>
            </w:pPr>
            <w:ins w:id="124" w:author="Poul V Madsen" w:date="2012-12-13T11:58:00Z">
              <w:r>
                <w:rPr>
                  <w:rFonts w:ascii="Arial" w:hAnsi="Arial" w:cs="Arial"/>
                  <w:sz w:val="18"/>
                </w:rPr>
                <w:t>SAP38 MODRE Skal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5" w:author="Poul V Madsen" w:date="2012-12-13T11:58:00Z"/>
                <w:rFonts w:ascii="Arial" w:hAnsi="Arial" w:cs="Arial"/>
                <w:sz w:val="18"/>
              </w:rPr>
            </w:pPr>
            <w:ins w:id="126" w:author="Poul V Madsen" w:date="2012-12-13T11:58:00Z">
              <w:r>
                <w:rPr>
                  <w:rFonts w:ascii="Arial" w:hAnsi="Arial" w:cs="Arial"/>
                  <w:sz w:val="18"/>
                </w:rPr>
                <w:t>KOBRA MODRE Skal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7" w:author="Poul V Madsen" w:date="2012-12-13T11:58:00Z"/>
                <w:rFonts w:ascii="Arial" w:hAnsi="Arial" w:cs="Arial"/>
                <w:sz w:val="18"/>
              </w:rPr>
            </w:pPr>
            <w:ins w:id="128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KL MODRE Skal være angivet 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9" w:author="Poul V Madsen" w:date="2012-12-13T11:58:00Z"/>
                <w:rFonts w:ascii="Arial" w:hAnsi="Arial" w:cs="Arial"/>
                <w:sz w:val="18"/>
              </w:rPr>
            </w:pPr>
            <w:ins w:id="130" w:author="Poul V Madsen" w:date="2012-12-13T11:58:00Z">
              <w:r>
                <w:rPr>
                  <w:rFonts w:ascii="Arial" w:hAnsi="Arial" w:cs="Arial"/>
                  <w:sz w:val="18"/>
                </w:rPr>
                <w:t>BF YMODRE Skal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1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2" w:author="Poul V Madsen" w:date="2012-12-13T11:58:00Z"/>
                <w:rFonts w:ascii="Arial" w:hAnsi="Arial" w:cs="Arial"/>
                <w:sz w:val="18"/>
              </w:rPr>
            </w:pPr>
            <w:ins w:id="133" w:author="Poul V Madsen" w:date="2012-12-13T11:58:00Z">
              <w:r>
                <w:rPr>
                  <w:rFonts w:ascii="Arial" w:hAnsi="Arial" w:cs="Arial"/>
                  <w:sz w:val="18"/>
                </w:rPr>
                <w:t>Fejl: 041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4" w:author="Poul V Madsen" w:date="2012-12-13T11:58:00Z"/>
                <w:rFonts w:ascii="Arial" w:hAnsi="Arial" w:cs="Arial"/>
                <w:sz w:val="18"/>
              </w:rPr>
            </w:pPr>
            <w:ins w:id="135" w:author="Poul V Madsen" w:date="2012-12-13T11:58:00Z">
              <w:r>
                <w:rPr>
                  <w:rFonts w:ascii="Arial" w:hAnsi="Arial" w:cs="Arial"/>
                  <w:sz w:val="18"/>
                </w:rPr>
                <w:t>Reaktion: Opdatering afvises, kaldende system kontaktes.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6" w:author="Poul V Madsen" w:date="2012-12-13T11:58:00Z"/>
                <w:rFonts w:ascii="Arial" w:hAnsi="Arial" w:cs="Arial"/>
                <w:sz w:val="18"/>
              </w:rPr>
            </w:pPr>
            <w:ins w:id="137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KundeNummer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KundeType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DMIIndbetalingKilde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DMIIndbetalingAfsenderReferenceID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8" w:author="Poul V Madsen" w:date="2012-12-13T11:58:00Z"/>
                <w:rFonts w:ascii="Arial" w:hAnsi="Arial" w:cs="Arial"/>
                <w:sz w:val="18"/>
              </w:rPr>
            </w:pPr>
            <w:ins w:id="139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Kombinations-kontrol af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DMIIndbetalingKilde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og </w:t>
              </w:r>
              <w:proofErr w:type="spellStart"/>
              <w:r>
                <w:rPr>
                  <w:rFonts w:ascii="Arial" w:hAnsi="Arial" w:cs="Arial"/>
                  <w:sz w:val="18"/>
                </w:rPr>
                <w:t>MyndighedUdbetalingTypeKode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foretages i henhold til ovenstående tabel. Se feltet </w:t>
              </w:r>
              <w:proofErr w:type="spellStart"/>
              <w:r>
                <w:rPr>
                  <w:rFonts w:ascii="Arial" w:hAnsi="Arial" w:cs="Arial"/>
                  <w:sz w:val="18"/>
                </w:rPr>
                <w:t>MyndighedsUdbetalingType_Skal_vs_Måikke</w:t>
              </w:r>
              <w:proofErr w:type="spellEnd"/>
              <w:r>
                <w:rPr>
                  <w:rFonts w:ascii="Arial" w:hAnsi="Arial" w:cs="Arial"/>
                  <w:sz w:val="18"/>
                </w:rPr>
                <w:t>. Feltet er ikke et officielt begreb.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0" w:author="Poul V Madsen" w:date="2012-12-13T11:58:00Z"/>
                <w:rFonts w:ascii="Arial" w:hAnsi="Arial" w:cs="Arial"/>
                <w:sz w:val="18"/>
              </w:rPr>
            </w:pPr>
            <w:ins w:id="141" w:author="Poul V Madsen" w:date="2012-12-13T11:58:00Z">
              <w:r>
                <w:rPr>
                  <w:rFonts w:ascii="Arial" w:hAnsi="Arial" w:cs="Arial"/>
                  <w:sz w:val="18"/>
                </w:rPr>
                <w:t>______________________________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2" w:author="Poul V Madsen" w:date="2012-12-13T11:58:00Z"/>
                <w:rFonts w:ascii="Arial" w:hAnsi="Arial" w:cs="Arial"/>
                <w:sz w:val="18"/>
              </w:rPr>
            </w:pPr>
            <w:ins w:id="143" w:author="Poul V Madsen" w:date="2012-12-13T11:58:00Z">
              <w:r>
                <w:rPr>
                  <w:rFonts w:ascii="Arial" w:hAnsi="Arial" w:cs="Arial"/>
                  <w:sz w:val="18"/>
                </w:rPr>
                <w:t>900-919: Generelle Forretningsmæssige fejl i kaldende system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4" w:author="Poul V Madsen" w:date="2012-12-13T11:58:00Z"/>
                <w:rFonts w:ascii="Arial" w:hAnsi="Arial" w:cs="Arial"/>
                <w:sz w:val="18"/>
              </w:rPr>
            </w:pPr>
            <w:ins w:id="145" w:author="Poul V Madsen" w:date="2012-12-13T11:58:00Z">
              <w:r>
                <w:rPr>
                  <w:rFonts w:ascii="Arial" w:hAnsi="Arial" w:cs="Arial"/>
                  <w:sz w:val="18"/>
                </w:rPr>
                <w:t>Fejlhåndtering initieres hos kaldende system.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6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7" w:author="Poul V Madsen" w:date="2012-12-13T11:58:00Z"/>
                <w:rFonts w:ascii="Arial" w:hAnsi="Arial" w:cs="Arial"/>
                <w:sz w:val="18"/>
              </w:rPr>
            </w:pPr>
            <w:ins w:id="148" w:author="Poul V Madsen" w:date="2012-12-13T11:58:00Z">
              <w:r>
                <w:rPr>
                  <w:rFonts w:ascii="Arial" w:hAnsi="Arial" w:cs="Arial"/>
                  <w:sz w:val="18"/>
                </w:rPr>
                <w:t>Validering: Generel forretningsfejl i kaldende system ved opdatering af Forventet Indbetaling / Betalingsordning / Indbetaling der kræver analyse af systemadministrator med anvendelse af medsendt fejltekst.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9" w:author="Poul V Madsen" w:date="2012-12-13T11:58:00Z"/>
                <w:rFonts w:ascii="Arial" w:hAnsi="Arial" w:cs="Arial"/>
                <w:sz w:val="18"/>
              </w:rPr>
            </w:pPr>
            <w:ins w:id="150" w:author="Poul V Madsen" w:date="2012-12-13T11:58:00Z">
              <w:r>
                <w:rPr>
                  <w:rFonts w:ascii="Arial" w:hAnsi="Arial" w:cs="Arial"/>
                  <w:sz w:val="18"/>
                </w:rPr>
                <w:t>Fejlnummer: 905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1" w:author="Poul V Madsen" w:date="2012-12-13T11:58:00Z"/>
                <w:rFonts w:ascii="Arial" w:hAnsi="Arial" w:cs="Arial"/>
                <w:sz w:val="18"/>
              </w:rPr>
            </w:pPr>
            <w:ins w:id="152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3" w:author="Poul V Madsen" w:date="2012-12-13T11:58:00Z"/>
                <w:rFonts w:ascii="Arial" w:hAnsi="Arial" w:cs="Arial"/>
                <w:sz w:val="18"/>
              </w:rPr>
            </w:pPr>
            <w:ins w:id="154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KundeNummer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KundeType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5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6" w:author="Poul V Madsen" w:date="2012-12-13T11:58:00Z"/>
                <w:rFonts w:ascii="Arial" w:hAnsi="Arial" w:cs="Arial"/>
                <w:sz w:val="18"/>
              </w:rPr>
            </w:pPr>
            <w:ins w:id="157" w:author="Poul V Madsen" w:date="2012-12-13T11:58:00Z">
              <w:r>
                <w:rPr>
                  <w:rFonts w:ascii="Arial" w:hAnsi="Arial" w:cs="Arial"/>
                  <w:sz w:val="18"/>
                </w:rPr>
                <w:t>Validering: Generel forretningsfejl i kaldende system der kræver analyse af Systemadministrator med anvendelse af medsendt fejltekst.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8" w:author="Poul V Madsen" w:date="2012-12-13T11:58:00Z"/>
                <w:rFonts w:ascii="Arial" w:hAnsi="Arial" w:cs="Arial"/>
                <w:sz w:val="18"/>
              </w:rPr>
            </w:pPr>
            <w:ins w:id="159" w:author="Poul V Madsen" w:date="2012-12-13T11:58:00Z">
              <w:r>
                <w:rPr>
                  <w:rFonts w:ascii="Arial" w:hAnsi="Arial" w:cs="Arial"/>
                  <w:sz w:val="18"/>
                </w:rPr>
                <w:t>Fejlnummer: 911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60" w:author="Poul V Madsen" w:date="2012-12-13T11:58:00Z"/>
                <w:rFonts w:ascii="Arial" w:hAnsi="Arial" w:cs="Arial"/>
                <w:sz w:val="18"/>
              </w:rPr>
            </w:pPr>
            <w:ins w:id="161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62" w:author="Poul V Madsen" w:date="2012-12-13T11:58:00Z"/>
                <w:rFonts w:ascii="Arial" w:hAnsi="Arial" w:cs="Arial"/>
                <w:sz w:val="18"/>
              </w:rPr>
            </w:pPr>
            <w:ins w:id="163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64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65" w:author="Poul V Madsen" w:date="2012-12-13T11:58:00Z"/>
                <w:rFonts w:ascii="Arial" w:hAnsi="Arial" w:cs="Arial"/>
                <w:sz w:val="18"/>
              </w:rPr>
            </w:pPr>
            <w:ins w:id="166" w:author="Poul V Madsen" w:date="2012-12-13T11:58:00Z">
              <w:r>
                <w:rPr>
                  <w:rFonts w:ascii="Arial" w:hAnsi="Arial" w:cs="Arial"/>
                  <w:sz w:val="18"/>
                </w:rPr>
                <w:t>Validering: Generel forretningsfejl i kaldende system relateret til stamdata der kræver analyse af Systemadministrator med anvendelse af medsendt fejltekst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67" w:author="Poul V Madsen" w:date="2012-12-13T11:58:00Z"/>
                <w:rFonts w:ascii="Arial" w:hAnsi="Arial" w:cs="Arial"/>
                <w:sz w:val="18"/>
              </w:rPr>
            </w:pPr>
            <w:ins w:id="168" w:author="Poul V Madsen" w:date="2012-12-13T11:58:00Z">
              <w:r>
                <w:rPr>
                  <w:rFonts w:ascii="Arial" w:hAnsi="Arial" w:cs="Arial"/>
                  <w:sz w:val="18"/>
                </w:rPr>
                <w:t>Fejlnummer: 912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69" w:author="Poul V Madsen" w:date="2012-12-13T11:58:00Z"/>
                <w:rFonts w:ascii="Arial" w:hAnsi="Arial" w:cs="Arial"/>
                <w:sz w:val="18"/>
              </w:rPr>
            </w:pPr>
            <w:ins w:id="170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71" w:author="Poul V Madsen" w:date="2012-12-13T11:58:00Z"/>
                <w:rFonts w:ascii="Arial" w:hAnsi="Arial" w:cs="Arial"/>
                <w:sz w:val="18"/>
              </w:rPr>
            </w:pPr>
            <w:ins w:id="172" w:author="Poul V Madsen" w:date="2012-12-13T11:58:00Z">
              <w:r>
                <w:rPr>
                  <w:rFonts w:ascii="Arial" w:hAnsi="Arial" w:cs="Arial"/>
                  <w:sz w:val="18"/>
                </w:rPr>
                <w:t>Parameterliste: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73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74" w:author="Poul V Madsen" w:date="2012-12-13T11:58:00Z"/>
                <w:rFonts w:ascii="Arial" w:hAnsi="Arial" w:cs="Arial"/>
                <w:sz w:val="18"/>
              </w:rPr>
            </w:pPr>
            <w:ins w:id="175" w:author="Poul V Madsen" w:date="2012-12-13T11:58:00Z">
              <w:r>
                <w:rPr>
                  <w:rFonts w:ascii="Arial" w:hAnsi="Arial" w:cs="Arial"/>
                  <w:sz w:val="18"/>
                </w:rPr>
                <w:t>Validering: Generel forretningsfejl i kaldende system relateret til administrationsdata der kræver analyse af Systemadministrator med anvendelse af medsendt fejltekst.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76" w:author="Poul V Madsen" w:date="2012-12-13T11:58:00Z"/>
                <w:rFonts w:ascii="Arial" w:hAnsi="Arial" w:cs="Arial"/>
                <w:sz w:val="18"/>
              </w:rPr>
            </w:pPr>
            <w:ins w:id="177" w:author="Poul V Madsen" w:date="2012-12-13T11:58:00Z">
              <w:r>
                <w:rPr>
                  <w:rFonts w:ascii="Arial" w:hAnsi="Arial" w:cs="Arial"/>
                  <w:sz w:val="18"/>
                </w:rPr>
                <w:t>Fejlnummer: 913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78" w:author="Poul V Madsen" w:date="2012-12-13T11:58:00Z"/>
                <w:rFonts w:ascii="Arial" w:hAnsi="Arial" w:cs="Arial"/>
                <w:sz w:val="18"/>
              </w:rPr>
            </w:pPr>
            <w:ins w:id="179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80" w:author="Poul V Madsen" w:date="2012-12-13T11:58:00Z"/>
                <w:rFonts w:ascii="Arial" w:hAnsi="Arial" w:cs="Arial"/>
                <w:sz w:val="18"/>
              </w:rPr>
            </w:pPr>
            <w:ins w:id="181" w:author="Poul V Madsen" w:date="2012-12-13T11:58:00Z">
              <w:r>
                <w:rPr>
                  <w:rFonts w:ascii="Arial" w:hAnsi="Arial" w:cs="Arial"/>
                  <w:sz w:val="18"/>
                </w:rPr>
                <w:t>Parameterliste: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82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83" w:author="Poul V Madsen" w:date="2012-12-13T11:58:00Z"/>
                <w:rFonts w:ascii="Arial" w:hAnsi="Arial" w:cs="Arial"/>
                <w:sz w:val="18"/>
              </w:rPr>
            </w:pPr>
            <w:ins w:id="184" w:author="Poul V Madsen" w:date="2012-12-13T11:58:00Z">
              <w:r>
                <w:rPr>
                  <w:rFonts w:ascii="Arial" w:hAnsi="Arial" w:cs="Arial"/>
                  <w:sz w:val="18"/>
                </w:rPr>
                <w:t>Validering: Generel forretningsfejl i kaldende system. Søgeresultat gav for stort udvalg. Forfin søgekriterier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85" w:author="Poul V Madsen" w:date="2012-12-13T11:58:00Z"/>
                <w:rFonts w:ascii="Arial" w:hAnsi="Arial" w:cs="Arial"/>
                <w:sz w:val="18"/>
              </w:rPr>
            </w:pPr>
            <w:ins w:id="186" w:author="Poul V Madsen" w:date="2012-12-13T11:58:00Z">
              <w:r>
                <w:rPr>
                  <w:rFonts w:ascii="Arial" w:hAnsi="Arial" w:cs="Arial"/>
                  <w:sz w:val="18"/>
                </w:rPr>
                <w:t>Fejlnummer: 914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87" w:author="Poul V Madsen" w:date="2012-12-13T11:58:00Z"/>
                <w:rFonts w:ascii="Arial" w:hAnsi="Arial" w:cs="Arial"/>
                <w:sz w:val="18"/>
              </w:rPr>
            </w:pPr>
            <w:ins w:id="188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89" w:author="Poul V Madsen" w:date="2012-12-13T11:58:00Z"/>
                <w:rFonts w:ascii="Arial" w:hAnsi="Arial" w:cs="Arial"/>
                <w:sz w:val="18"/>
              </w:rPr>
            </w:pPr>
            <w:ins w:id="190" w:author="Poul V Madsen" w:date="2012-12-13T11:58:00Z">
              <w:r>
                <w:rPr>
                  <w:rFonts w:ascii="Arial" w:hAnsi="Arial" w:cs="Arial"/>
                  <w:sz w:val="18"/>
                </w:rPr>
                <w:t>Parameterliste: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91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92" w:author="Poul V Madsen" w:date="2012-12-13T11:58:00Z"/>
                <w:rFonts w:ascii="Arial" w:hAnsi="Arial" w:cs="Arial"/>
                <w:sz w:val="18"/>
              </w:rPr>
            </w:pPr>
            <w:ins w:id="193" w:author="Poul V Madsen" w:date="2012-12-13T11:58:00Z">
              <w:r>
                <w:rPr>
                  <w:rFonts w:ascii="Arial" w:hAnsi="Arial" w:cs="Arial"/>
                  <w:sz w:val="18"/>
                </w:rPr>
                <w:t>Validering: Generel forretningsfejl i kaldende system. Valideringsfejl af fremsendt input/koder der kræver analyse af Systemadministrator med anvendelse af medsendt fejltekst.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94" w:author="Poul V Madsen" w:date="2012-12-13T11:58:00Z"/>
                <w:rFonts w:ascii="Arial" w:hAnsi="Arial" w:cs="Arial"/>
                <w:sz w:val="18"/>
              </w:rPr>
            </w:pPr>
            <w:ins w:id="195" w:author="Poul V Madsen" w:date="2012-12-13T11:58:00Z">
              <w:r>
                <w:rPr>
                  <w:rFonts w:ascii="Arial" w:hAnsi="Arial" w:cs="Arial"/>
                  <w:sz w:val="18"/>
                </w:rPr>
                <w:t>Fejlnummer: 915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96" w:author="Poul V Madsen" w:date="2012-12-13T11:58:00Z"/>
                <w:rFonts w:ascii="Arial" w:hAnsi="Arial" w:cs="Arial"/>
                <w:sz w:val="18"/>
              </w:rPr>
            </w:pPr>
            <w:ins w:id="197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98" w:author="Poul V Madsen" w:date="2012-12-13T11:58:00Z"/>
                <w:rFonts w:ascii="Arial" w:hAnsi="Arial" w:cs="Arial"/>
                <w:sz w:val="18"/>
              </w:rPr>
            </w:pPr>
            <w:ins w:id="199" w:author="Poul V Madsen" w:date="2012-12-13T11:58:00Z">
              <w:r>
                <w:rPr>
                  <w:rFonts w:ascii="Arial" w:hAnsi="Arial" w:cs="Arial"/>
                  <w:sz w:val="18"/>
                </w:rPr>
                <w:t>Parameterliste: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00" w:author="Poul V Madsen" w:date="2012-12-13T11:58:00Z"/>
                <w:rFonts w:ascii="Arial" w:hAnsi="Arial" w:cs="Arial"/>
                <w:sz w:val="18"/>
              </w:rPr>
            </w:pPr>
            <w:ins w:id="201" w:author="Poul V Madsen" w:date="2012-12-13T11:58:00Z">
              <w:r>
                <w:rPr>
                  <w:rFonts w:ascii="Arial" w:hAnsi="Arial" w:cs="Arial"/>
                  <w:sz w:val="18"/>
                </w:rPr>
                <w:t>##############################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02" w:author="Poul V Madsen" w:date="2012-12-13T11:58:00Z"/>
                <w:rFonts w:ascii="Arial" w:hAnsi="Arial" w:cs="Arial"/>
                <w:sz w:val="18"/>
              </w:rPr>
            </w:pPr>
            <w:ins w:id="203" w:author="Poul V Madsen" w:date="2012-12-13T11:58:00Z">
              <w:r>
                <w:rPr>
                  <w:rFonts w:ascii="Arial" w:hAnsi="Arial" w:cs="Arial"/>
                  <w:sz w:val="18"/>
                </w:rPr>
                <w:t>2) System/Tekniske fejl i DMI: (Inkluderes afhængig af specifik service)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04" w:author="Poul V Madsen" w:date="2012-12-13T11:58:00Z"/>
                <w:rFonts w:ascii="Arial" w:hAnsi="Arial" w:cs="Arial"/>
                <w:sz w:val="18"/>
              </w:rPr>
            </w:pPr>
            <w:ins w:id="205" w:author="Poul V Madsen" w:date="2012-12-13T11:58:00Z">
              <w:r>
                <w:rPr>
                  <w:rFonts w:ascii="Arial" w:hAnsi="Arial" w:cs="Arial"/>
                  <w:sz w:val="18"/>
                </w:rPr>
                <w:t>##############################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06" w:author="Poul V Madsen" w:date="2012-12-13T11:58:00Z"/>
                <w:rFonts w:ascii="Arial" w:hAnsi="Arial" w:cs="Arial"/>
                <w:sz w:val="18"/>
              </w:rPr>
            </w:pPr>
            <w:ins w:id="207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  * 930-949: System/Tekniske fejl af midlertidig karakter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08" w:author="Poul V Madsen" w:date="2012-12-13T11:58:00Z"/>
                <w:rFonts w:ascii="Arial" w:hAnsi="Arial" w:cs="Arial"/>
                <w:sz w:val="18"/>
              </w:rPr>
            </w:pPr>
            <w:ins w:id="209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  * 950-969: System/Tekniske fejl af varig karakter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10" w:author="Poul V Madsen" w:date="2012-12-13T11:58:00Z"/>
                <w:rFonts w:ascii="Arial" w:hAnsi="Arial" w:cs="Arial"/>
                <w:sz w:val="18"/>
              </w:rPr>
            </w:pPr>
            <w:ins w:id="211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Fejlhåndtering initieres hos kaldende system. Der kan </w:t>
              </w:r>
              <w:proofErr w:type="spellStart"/>
              <w:r>
                <w:rPr>
                  <w:rFonts w:ascii="Arial" w:hAnsi="Arial" w:cs="Arial"/>
                  <w:sz w:val="18"/>
                </w:rPr>
                <w:t>initielt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forsøges med genkald. 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12" w:author="Poul V Madsen" w:date="2012-12-13T11:58:00Z"/>
                <w:rFonts w:ascii="Arial" w:hAnsi="Arial" w:cs="Arial"/>
                <w:sz w:val="18"/>
              </w:rPr>
            </w:pPr>
            <w:ins w:id="213" w:author="Poul V Madsen" w:date="2012-12-13T11:58:00Z">
              <w:r>
                <w:rPr>
                  <w:rFonts w:ascii="Arial" w:hAnsi="Arial" w:cs="Arial"/>
                  <w:sz w:val="18"/>
                </w:rPr>
                <w:t>##############################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14" w:author="Poul V Madsen" w:date="2012-12-13T11:58:00Z"/>
                <w:rFonts w:ascii="Arial" w:hAnsi="Arial" w:cs="Arial"/>
                <w:sz w:val="18"/>
              </w:rPr>
            </w:pPr>
            <w:ins w:id="215" w:author="Poul V Madsen" w:date="2012-12-13T11:58:00Z">
              <w:r>
                <w:rPr>
                  <w:rFonts w:ascii="Arial" w:hAnsi="Arial" w:cs="Arial"/>
                  <w:sz w:val="18"/>
                </w:rPr>
                <w:t>3) Globale Fejl i DMI/EFI snit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16" w:author="Poul V Madsen" w:date="2012-12-13T11:58:00Z"/>
                <w:rFonts w:ascii="Arial" w:hAnsi="Arial" w:cs="Arial"/>
                <w:sz w:val="18"/>
              </w:rPr>
            </w:pPr>
            <w:ins w:id="217" w:author="Poul V Madsen" w:date="2012-12-13T11:58:00Z">
              <w:r>
                <w:rPr>
                  <w:rFonts w:ascii="Arial" w:hAnsi="Arial" w:cs="Arial"/>
                  <w:sz w:val="18"/>
                </w:rPr>
                <w:t>##############################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18" w:author="Poul V Madsen" w:date="2012-12-13T11:58:00Z"/>
                <w:rFonts w:ascii="Arial" w:hAnsi="Arial" w:cs="Arial"/>
                <w:sz w:val="18"/>
              </w:rPr>
            </w:pPr>
            <w:ins w:id="219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Når services kaldes og </w:t>
              </w:r>
              <w:proofErr w:type="spellStart"/>
              <w:r>
                <w:rPr>
                  <w:rFonts w:ascii="Arial" w:hAnsi="Arial" w:cs="Arial"/>
                  <w:sz w:val="18"/>
                </w:rPr>
                <w:t>processeres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kan der opstå fejl som er globale - de kan altså forekomme for alle services i DMI-EFI snittet. Fejlene inddeles i intervaller efter type og vil blive meldt med følgende fejlkoder: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20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21" w:author="Poul V Madsen" w:date="2012-12-13T11:58:00Z"/>
                <w:rFonts w:ascii="Arial" w:hAnsi="Arial" w:cs="Arial"/>
                <w:sz w:val="18"/>
              </w:rPr>
            </w:pPr>
            <w:ins w:id="222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921, 922, 999: Midlertidige fejlkoder. </w:t>
              </w:r>
              <w:proofErr w:type="spellStart"/>
              <w:r>
                <w:rPr>
                  <w:rFonts w:ascii="Arial" w:hAnsi="Arial" w:cs="Arial"/>
                  <w:sz w:val="18"/>
                </w:rPr>
                <w:t>Mapning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til permanente fejlkoder pågår, drevet af DMI: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23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24" w:author="Poul V Madsen" w:date="2012-12-13T11:58:00Z"/>
                <w:rFonts w:ascii="Arial" w:hAnsi="Arial" w:cs="Arial"/>
                <w:sz w:val="18"/>
              </w:rPr>
            </w:pPr>
            <w:ins w:id="225" w:author="Poul V Madsen" w:date="2012-12-13T11:58:00Z">
              <w:r>
                <w:rPr>
                  <w:rFonts w:ascii="Arial" w:hAnsi="Arial" w:cs="Arial"/>
                  <w:sz w:val="18"/>
                </w:rPr>
                <w:t>Validering: Kompleks fejl. Fejlhåndtering drives af DMI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26" w:author="Poul V Madsen" w:date="2012-12-13T11:58:00Z"/>
                <w:rFonts w:ascii="Arial" w:hAnsi="Arial" w:cs="Arial"/>
                <w:sz w:val="18"/>
              </w:rPr>
            </w:pPr>
            <w:ins w:id="227" w:author="Poul V Madsen" w:date="2012-12-13T11:58:00Z">
              <w:r>
                <w:rPr>
                  <w:rFonts w:ascii="Arial" w:hAnsi="Arial" w:cs="Arial"/>
                  <w:sz w:val="18"/>
                </w:rPr>
                <w:t>Fejlnummer: 921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28" w:author="Poul V Madsen" w:date="2012-12-13T11:58:00Z"/>
                <w:rFonts w:ascii="Arial" w:hAnsi="Arial" w:cs="Arial"/>
                <w:sz w:val="18"/>
              </w:rPr>
            </w:pPr>
            <w:ins w:id="229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0" w:author="Poul V Madsen" w:date="2012-12-13T11:58:00Z"/>
                <w:rFonts w:ascii="Arial" w:hAnsi="Arial" w:cs="Arial"/>
                <w:sz w:val="18"/>
              </w:rPr>
            </w:pPr>
            <w:ins w:id="231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DMITransaktionID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2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3" w:author="Poul V Madsen" w:date="2012-12-13T11:58:00Z"/>
                <w:rFonts w:ascii="Arial" w:hAnsi="Arial" w:cs="Arial"/>
                <w:sz w:val="18"/>
              </w:rPr>
            </w:pPr>
            <w:ins w:id="234" w:author="Poul V Madsen" w:date="2012-12-13T11:58:00Z">
              <w:r>
                <w:rPr>
                  <w:rFonts w:ascii="Arial" w:hAnsi="Arial" w:cs="Arial"/>
                  <w:sz w:val="18"/>
                </w:rPr>
                <w:t>Validering: Forretningsfejl i DMI. Tilretning pågår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5" w:author="Poul V Madsen" w:date="2012-12-13T11:58:00Z"/>
                <w:rFonts w:ascii="Arial" w:hAnsi="Arial" w:cs="Arial"/>
                <w:sz w:val="18"/>
              </w:rPr>
            </w:pPr>
            <w:ins w:id="236" w:author="Poul V Madsen" w:date="2012-12-13T11:58:00Z">
              <w:r>
                <w:rPr>
                  <w:rFonts w:ascii="Arial" w:hAnsi="Arial" w:cs="Arial"/>
                  <w:sz w:val="18"/>
                </w:rPr>
                <w:t>Fejlnummer: 922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7" w:author="Poul V Madsen" w:date="2012-12-13T11:58:00Z"/>
                <w:rFonts w:ascii="Arial" w:hAnsi="Arial" w:cs="Arial"/>
                <w:sz w:val="18"/>
              </w:rPr>
            </w:pPr>
            <w:ins w:id="238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9" w:author="Poul V Madsen" w:date="2012-12-13T11:58:00Z"/>
                <w:rFonts w:ascii="Arial" w:hAnsi="Arial" w:cs="Arial"/>
                <w:sz w:val="18"/>
              </w:rPr>
            </w:pPr>
            <w:ins w:id="240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DMITransaktionID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1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2" w:author="Poul V Madsen" w:date="2012-12-13T11:58:00Z"/>
                <w:rFonts w:ascii="Arial" w:hAnsi="Arial" w:cs="Arial"/>
                <w:sz w:val="18"/>
              </w:rPr>
            </w:pPr>
            <w:ins w:id="243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Validering: Forretningsmæssig validering der endnu ikke er </w:t>
              </w:r>
              <w:proofErr w:type="spellStart"/>
              <w:r>
                <w:rPr>
                  <w:rFonts w:ascii="Arial" w:hAnsi="Arial" w:cs="Arial"/>
                  <w:sz w:val="18"/>
                </w:rPr>
                <w:t>mappet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til en service-specifik fejlkode.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4" w:author="Poul V Madsen" w:date="2012-12-13T11:58:00Z"/>
                <w:rFonts w:ascii="Arial" w:hAnsi="Arial" w:cs="Arial"/>
                <w:sz w:val="18"/>
              </w:rPr>
            </w:pPr>
            <w:ins w:id="245" w:author="Poul V Madsen" w:date="2012-12-13T11:58:00Z">
              <w:r>
                <w:rPr>
                  <w:rFonts w:ascii="Arial" w:hAnsi="Arial" w:cs="Arial"/>
                  <w:sz w:val="18"/>
                </w:rPr>
                <w:t>Fejlnummer: 999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6" w:author="Poul V Madsen" w:date="2012-12-13T11:58:00Z"/>
                <w:rFonts w:ascii="Arial" w:hAnsi="Arial" w:cs="Arial"/>
                <w:sz w:val="18"/>
              </w:rPr>
            </w:pPr>
            <w:ins w:id="247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8" w:author="Poul V Madsen" w:date="2012-12-13T11:58:00Z"/>
                <w:rFonts w:ascii="Arial" w:hAnsi="Arial" w:cs="Arial"/>
                <w:sz w:val="18"/>
              </w:rPr>
            </w:pPr>
            <w:ins w:id="249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DMITransaktionID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50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51" w:author="Poul V Madsen" w:date="2012-12-13T11:58:00Z"/>
                <w:rFonts w:ascii="Arial" w:hAnsi="Arial" w:cs="Arial"/>
                <w:sz w:val="18"/>
              </w:rPr>
            </w:pPr>
            <w:ins w:id="252" w:author="Poul V Madsen" w:date="2012-12-13T11:58:00Z">
              <w:r>
                <w:rPr>
                  <w:rFonts w:ascii="Arial" w:hAnsi="Arial" w:cs="Arial"/>
                  <w:sz w:val="18"/>
                </w:rPr>
                <w:t>990-994: Proxy Framework fejl i SAP ERP: Fejlhåndtering varierer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53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54" w:author="Poul V Madsen" w:date="2012-12-13T11:58:00Z"/>
                <w:rFonts w:ascii="Arial" w:hAnsi="Arial" w:cs="Arial"/>
                <w:sz w:val="18"/>
              </w:rPr>
            </w:pPr>
            <w:ins w:id="255" w:author="Poul V Madsen" w:date="2012-12-13T11:58:00Z">
              <w:r>
                <w:rPr>
                  <w:rFonts w:ascii="Arial" w:hAnsi="Arial" w:cs="Arial"/>
                  <w:sz w:val="18"/>
                </w:rPr>
                <w:t>Validering: Dubletkontrol på Transaktions ID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56" w:author="Poul V Madsen" w:date="2012-12-13T11:58:00Z"/>
                <w:rFonts w:ascii="Arial" w:hAnsi="Arial" w:cs="Arial"/>
                <w:sz w:val="18"/>
              </w:rPr>
            </w:pPr>
            <w:ins w:id="257" w:author="Poul V Madsen" w:date="2012-12-13T11:58:00Z">
              <w:r>
                <w:rPr>
                  <w:rFonts w:ascii="Arial" w:hAnsi="Arial" w:cs="Arial"/>
                  <w:sz w:val="18"/>
                </w:rPr>
                <w:t>Fejlnummer: 990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58" w:author="Poul V Madsen" w:date="2012-12-13T11:58:00Z"/>
                <w:rFonts w:ascii="Arial" w:hAnsi="Arial" w:cs="Arial"/>
                <w:sz w:val="18"/>
              </w:rPr>
            </w:pPr>
            <w:ins w:id="259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Reaktion: Transaktion afvises da </w:t>
              </w:r>
              <w:proofErr w:type="spellStart"/>
              <w:r>
                <w:rPr>
                  <w:rFonts w:ascii="Arial" w:hAnsi="Arial" w:cs="Arial"/>
                  <w:sz w:val="18"/>
                </w:rPr>
                <w:t>TransaktionsID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skal være unikt (Transaktion ID er allerede registreret)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0" w:author="Poul V Madsen" w:date="2012-12-13T11:58:00Z"/>
                <w:rFonts w:ascii="Arial" w:hAnsi="Arial" w:cs="Arial"/>
                <w:sz w:val="18"/>
              </w:rPr>
            </w:pPr>
            <w:ins w:id="261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DMITransaktionID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2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3" w:author="Poul V Madsen" w:date="2012-12-13T11:58:00Z"/>
                <w:rFonts w:ascii="Arial" w:hAnsi="Arial" w:cs="Arial"/>
                <w:sz w:val="18"/>
              </w:rPr>
            </w:pPr>
            <w:ins w:id="264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Validering: Service </w:t>
              </w:r>
              <w:proofErr w:type="spellStart"/>
              <w:r>
                <w:rPr>
                  <w:rFonts w:ascii="Arial" w:hAnsi="Arial" w:cs="Arial"/>
                  <w:sz w:val="18"/>
                </w:rPr>
                <w:t>Processering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er ikke tilladt i system &amp; </w:t>
              </w:r>
              <w:proofErr w:type="spellStart"/>
              <w:r>
                <w:rPr>
                  <w:rFonts w:ascii="Arial" w:hAnsi="Arial" w:cs="Arial"/>
                  <w:sz w:val="18"/>
                </w:rPr>
                <w:t>client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&amp;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5" w:author="Poul V Madsen" w:date="2012-12-13T11:58:00Z"/>
                <w:rFonts w:ascii="Arial" w:hAnsi="Arial" w:cs="Arial"/>
                <w:sz w:val="18"/>
              </w:rPr>
            </w:pPr>
            <w:ins w:id="266" w:author="Poul V Madsen" w:date="2012-12-13T11:58:00Z">
              <w:r>
                <w:rPr>
                  <w:rFonts w:ascii="Arial" w:hAnsi="Arial" w:cs="Arial"/>
                  <w:sz w:val="18"/>
                </w:rPr>
                <w:t>Fejlnummer: 991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7" w:author="Poul V Madsen" w:date="2012-12-13T11:58:00Z"/>
                <w:rFonts w:ascii="Arial" w:hAnsi="Arial" w:cs="Arial"/>
                <w:sz w:val="18"/>
              </w:rPr>
            </w:pPr>
            <w:ins w:id="268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9" w:author="Poul V Madsen" w:date="2012-12-13T11:58:00Z"/>
                <w:rFonts w:ascii="Arial" w:hAnsi="Arial" w:cs="Arial"/>
                <w:sz w:val="18"/>
              </w:rPr>
            </w:pPr>
            <w:ins w:id="270" w:author="Poul V Madsen" w:date="2012-12-13T11:58:00Z">
              <w:r>
                <w:rPr>
                  <w:rFonts w:ascii="Arial" w:hAnsi="Arial" w:cs="Arial"/>
                  <w:sz w:val="18"/>
                </w:rPr>
                <w:t>Parameterliste: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71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72" w:author="Poul V Madsen" w:date="2012-12-13T11:58:00Z"/>
                <w:rFonts w:ascii="Arial" w:hAnsi="Arial" w:cs="Arial"/>
                <w:sz w:val="18"/>
              </w:rPr>
            </w:pPr>
            <w:ins w:id="273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Validering: Transaktion ID &amp; er allerede </w:t>
              </w:r>
              <w:proofErr w:type="spellStart"/>
              <w:r>
                <w:rPr>
                  <w:rFonts w:ascii="Arial" w:hAnsi="Arial" w:cs="Arial"/>
                  <w:sz w:val="18"/>
                </w:rPr>
                <w:t>processeret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(styret fil)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74" w:author="Poul V Madsen" w:date="2012-12-13T11:58:00Z"/>
                <w:rFonts w:ascii="Arial" w:hAnsi="Arial" w:cs="Arial"/>
                <w:sz w:val="18"/>
              </w:rPr>
            </w:pPr>
            <w:ins w:id="275" w:author="Poul V Madsen" w:date="2012-12-13T11:58:00Z">
              <w:r>
                <w:rPr>
                  <w:rFonts w:ascii="Arial" w:hAnsi="Arial" w:cs="Arial"/>
                  <w:sz w:val="18"/>
                </w:rPr>
                <w:t>Fejlnummer: 992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76" w:author="Poul V Madsen" w:date="2012-12-13T11:58:00Z"/>
                <w:rFonts w:ascii="Arial" w:hAnsi="Arial" w:cs="Arial"/>
                <w:sz w:val="18"/>
              </w:rPr>
            </w:pPr>
            <w:ins w:id="277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78" w:author="Poul V Madsen" w:date="2012-12-13T11:58:00Z"/>
                <w:rFonts w:ascii="Arial" w:hAnsi="Arial" w:cs="Arial"/>
                <w:sz w:val="18"/>
              </w:rPr>
            </w:pPr>
            <w:ins w:id="279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DMITransaktionID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0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1" w:author="Poul V Madsen" w:date="2012-12-13T11:58:00Z"/>
                <w:rFonts w:ascii="Arial" w:hAnsi="Arial" w:cs="Arial"/>
                <w:sz w:val="18"/>
              </w:rPr>
            </w:pPr>
            <w:ins w:id="282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Validering: Kontrol på </w:t>
              </w:r>
              <w:proofErr w:type="spellStart"/>
              <w:r>
                <w:rPr>
                  <w:rFonts w:ascii="Arial" w:hAnsi="Arial" w:cs="Arial"/>
                  <w:sz w:val="18"/>
                </w:rPr>
                <w:t>TranskationsID</w:t>
              </w:r>
              <w:proofErr w:type="spellEnd"/>
              <w:r>
                <w:rPr>
                  <w:rFonts w:ascii="Arial" w:hAnsi="Arial" w:cs="Arial"/>
                  <w:sz w:val="18"/>
                </w:rPr>
                <w:t>: Feltlængde max 255 karakterer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3" w:author="Poul V Madsen" w:date="2012-12-13T11:58:00Z"/>
                <w:rFonts w:ascii="Arial" w:hAnsi="Arial" w:cs="Arial"/>
                <w:sz w:val="18"/>
              </w:rPr>
            </w:pPr>
            <w:ins w:id="284" w:author="Poul V Madsen" w:date="2012-12-13T11:58:00Z">
              <w:r>
                <w:rPr>
                  <w:rFonts w:ascii="Arial" w:hAnsi="Arial" w:cs="Arial"/>
                  <w:sz w:val="18"/>
                </w:rPr>
                <w:t>Fejlnummer: 993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5" w:author="Poul V Madsen" w:date="2012-12-13T11:58:00Z"/>
                <w:rFonts w:ascii="Arial" w:hAnsi="Arial" w:cs="Arial"/>
                <w:sz w:val="18"/>
              </w:rPr>
            </w:pPr>
            <w:ins w:id="286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Reaktion: Transaktion afvises da feltlængde på </w:t>
              </w:r>
              <w:proofErr w:type="spellStart"/>
              <w:r>
                <w:rPr>
                  <w:rFonts w:ascii="Arial" w:hAnsi="Arial" w:cs="Arial"/>
                  <w:sz w:val="18"/>
                </w:rPr>
                <w:t>TransaktionsID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&gt; 255 karakterer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7" w:author="Poul V Madsen" w:date="2012-12-13T11:58:00Z"/>
                <w:rFonts w:ascii="Arial" w:hAnsi="Arial" w:cs="Arial"/>
                <w:sz w:val="18"/>
              </w:rPr>
            </w:pPr>
            <w:ins w:id="288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DMITransaktionID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9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90" w:author="Poul V Madsen" w:date="2012-12-13T11:58:00Z"/>
                <w:rFonts w:ascii="Arial" w:hAnsi="Arial" w:cs="Arial"/>
                <w:sz w:val="18"/>
              </w:rPr>
            </w:pPr>
            <w:ins w:id="291" w:author="Poul V Madsen" w:date="2012-12-13T11:58:00Z">
              <w:r>
                <w:rPr>
                  <w:rFonts w:ascii="Arial" w:hAnsi="Arial" w:cs="Arial"/>
                  <w:sz w:val="18"/>
                </w:rPr>
                <w:t>Validering: Datasikkerhed: Autorisation tillader ikke handling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92" w:author="Poul V Madsen" w:date="2012-12-13T11:58:00Z"/>
                <w:rFonts w:ascii="Arial" w:hAnsi="Arial" w:cs="Arial"/>
                <w:sz w:val="18"/>
              </w:rPr>
            </w:pPr>
            <w:ins w:id="293" w:author="Poul V Madsen" w:date="2012-12-13T11:58:00Z">
              <w:r>
                <w:rPr>
                  <w:rFonts w:ascii="Arial" w:hAnsi="Arial" w:cs="Arial"/>
                  <w:sz w:val="18"/>
                </w:rPr>
                <w:t>Fejlnummer: 994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94" w:author="Poul V Madsen" w:date="2012-12-13T11:58:00Z"/>
                <w:rFonts w:ascii="Arial" w:hAnsi="Arial" w:cs="Arial"/>
                <w:sz w:val="18"/>
              </w:rPr>
            </w:pPr>
            <w:ins w:id="295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 da bruger mangler autorisation i SAP til at udføre handling.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96" w:author="Poul V Madsen" w:date="2012-12-13T11:58:00Z"/>
                <w:rFonts w:ascii="Arial" w:hAnsi="Arial" w:cs="Arial"/>
                <w:sz w:val="18"/>
              </w:rPr>
            </w:pPr>
            <w:ins w:id="297" w:author="Poul V Madsen" w:date="2012-12-13T11:58:00Z">
              <w:r>
                <w:rPr>
                  <w:rFonts w:ascii="Arial" w:hAnsi="Arial" w:cs="Arial"/>
                  <w:sz w:val="18"/>
                </w:rPr>
                <w:t>Parameterliste: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98" w:author="Poul V Madsen" w:date="2012-12-13T11:58:00Z"/>
                <w:rFonts w:ascii="Arial" w:hAnsi="Arial" w:cs="Arial"/>
                <w:sz w:val="18"/>
              </w:rPr>
            </w:pPr>
            <w:ins w:id="299" w:author="Poul V Madsen" w:date="2012-12-13T11:58:00Z">
              <w:r>
                <w:rPr>
                  <w:rFonts w:ascii="Arial" w:hAnsi="Arial" w:cs="Arial"/>
                  <w:sz w:val="18"/>
                </w:rPr>
                <w:t>##############################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00" w:author="Poul V Madsen" w:date="2012-12-13T11:58:00Z"/>
                <w:rFonts w:ascii="Arial" w:hAnsi="Arial" w:cs="Arial"/>
                <w:sz w:val="18"/>
              </w:rPr>
            </w:pPr>
            <w:ins w:id="301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4) Fejl ved </w:t>
              </w:r>
              <w:proofErr w:type="spellStart"/>
              <w:r>
                <w:rPr>
                  <w:rFonts w:ascii="Arial" w:hAnsi="Arial" w:cs="Arial"/>
                  <w:sz w:val="18"/>
                </w:rPr>
                <w:t>processering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i IP (-1, -3, -4)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02" w:author="Poul V Madsen" w:date="2012-12-13T11:58:00Z"/>
                <w:rFonts w:ascii="Arial" w:hAnsi="Arial" w:cs="Arial"/>
                <w:sz w:val="18"/>
              </w:rPr>
            </w:pPr>
            <w:ins w:id="303" w:author="Poul V Madsen" w:date="2012-12-13T11:58:00Z">
              <w:r>
                <w:rPr>
                  <w:rFonts w:ascii="Arial" w:hAnsi="Arial" w:cs="Arial"/>
                  <w:sz w:val="18"/>
                </w:rPr>
                <w:t>##############################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04" w:author="Poul V Madsen" w:date="2012-12-13T11:58:00Z"/>
                <w:rFonts w:ascii="Arial" w:hAnsi="Arial" w:cs="Arial"/>
                <w:sz w:val="18"/>
              </w:rPr>
            </w:pPr>
            <w:ins w:id="305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Når services kaldes og </w:t>
              </w:r>
              <w:proofErr w:type="spellStart"/>
              <w:r>
                <w:rPr>
                  <w:rFonts w:ascii="Arial" w:hAnsi="Arial" w:cs="Arial"/>
                  <w:sz w:val="18"/>
                </w:rPr>
                <w:t>processeres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i IP kan der opstå fejl som ikke er relateret til den specifikke service. 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06" w:author="Poul V Madsen" w:date="2012-12-13T11:58:00Z"/>
                <w:rFonts w:ascii="Arial" w:hAnsi="Arial" w:cs="Arial"/>
                <w:sz w:val="18"/>
              </w:rPr>
            </w:pPr>
            <w:ins w:id="307" w:author="Poul V Madsen" w:date="2012-12-13T11:58:00Z">
              <w:r>
                <w:rPr>
                  <w:rFonts w:ascii="Arial" w:hAnsi="Arial" w:cs="Arial"/>
                  <w:sz w:val="18"/>
                </w:rPr>
                <w:t>Fejlene vil blive meldt med følgende fejlkoder: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</w:t>
            </w:r>
            <w:del w:id="308" w:author="Poul V Madsen" w:date="2012-12-13T11:58:00Z">
              <w:r>
                <w:rPr>
                  <w:rFonts w:ascii="Arial" w:hAnsi="Arial" w:cs="Arial"/>
                  <w:sz w:val="18"/>
                </w:rPr>
                <w:delText>system fejl</w:delText>
              </w:r>
            </w:del>
            <w:ins w:id="309" w:author="Poul V Madsen" w:date="2012-12-13T11:58:00Z">
              <w:r>
                <w:rPr>
                  <w:rFonts w:ascii="Arial" w:hAnsi="Arial" w:cs="Arial"/>
                  <w:sz w:val="18"/>
                </w:rPr>
                <w:t>systemfejl</w:t>
              </w:r>
            </w:ins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</w:t>
            </w:r>
            <w:del w:id="310" w:author="Poul V Madsen" w:date="2012-12-13T11:58:00Z">
              <w:r>
                <w:rPr>
                  <w:rFonts w:ascii="Arial" w:hAnsi="Arial" w:cs="Arial"/>
                  <w:sz w:val="18"/>
                </w:rPr>
                <w:delText>system fejl</w:delText>
              </w:r>
            </w:del>
            <w:ins w:id="311" w:author="Poul V Madsen" w:date="2012-12-13T11:58:00Z">
              <w:r>
                <w:rPr>
                  <w:rFonts w:ascii="Arial" w:hAnsi="Arial" w:cs="Arial"/>
                  <w:sz w:val="18"/>
                </w:rPr>
                <w:t>systemfejl</w:t>
              </w:r>
            </w:ins>
            <w:r>
              <w:rPr>
                <w:rFonts w:ascii="Arial" w:hAnsi="Arial" w:cs="Arial"/>
                <w:sz w:val="18"/>
              </w:rPr>
              <w:t xml:space="preserve">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 </w:t>
            </w: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 </w:t>
            </w: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6F314B" w:rsidRPr="006F314B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Kompensering ikke mulig.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periodevis høj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Kompencerende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transaktion: ingen</w:t>
            </w:r>
          </w:p>
        </w:tc>
      </w:tr>
    </w:tbl>
    <w:p w:rsidR="006F314B" w:rsidRDefault="006F314B" w:rsidP="006F31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F314B" w:rsidSect="006F314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F314B" w:rsidRDefault="006F314B" w:rsidP="006F31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F314B" w:rsidTr="006F314B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314B" w:rsidTr="006F314B">
        <w:tc>
          <w:tcPr>
            <w:tcW w:w="10345" w:type="dxa"/>
            <w:vAlign w:val="center"/>
          </w:tcPr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DA1677">
              <w:rPr>
                <w:rFonts w:ascii="Arial" w:hAnsi="Arial" w:cs="Arial"/>
                <w:color w:val="4F81BD" w:themeColor="accent1"/>
              </w:rPr>
              <w:t>DMIIndberetterOpretStruktur</w:t>
            </w:r>
            <w:proofErr w:type="spellEnd"/>
          </w:p>
        </w:tc>
      </w:tr>
      <w:tr w:rsidR="006F314B" w:rsidTr="006F314B">
        <w:tc>
          <w:tcPr>
            <w:tcW w:w="10345" w:type="dxa"/>
            <w:vAlign w:val="center"/>
          </w:tcPr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proofErr w:type="spellStart"/>
            <w:r w:rsidRPr="00DA1677">
              <w:rPr>
                <w:rFonts w:ascii="Arial" w:hAnsi="Arial" w:cs="Arial"/>
                <w:color w:val="4F81BD" w:themeColor="accent1"/>
                <w:sz w:val="18"/>
              </w:rPr>
              <w:t>DMIIndberetterID</w:t>
            </w:r>
            <w:proofErr w:type="spellEnd"/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proofErr w:type="spellStart"/>
            <w:r w:rsidRPr="00DA1677">
              <w:rPr>
                <w:rFonts w:ascii="Arial" w:hAnsi="Arial" w:cs="Arial"/>
                <w:color w:val="4F81BD" w:themeColor="accent1"/>
                <w:sz w:val="18"/>
              </w:rPr>
              <w:t>DMIIndberetterRolle</w:t>
            </w:r>
            <w:proofErr w:type="spellEnd"/>
          </w:p>
        </w:tc>
      </w:tr>
    </w:tbl>
    <w:p w:rsidR="006F314B" w:rsidRDefault="006F314B" w:rsidP="006F31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F314B" w:rsidTr="006F314B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314B" w:rsidTr="006F314B">
        <w:tc>
          <w:tcPr>
            <w:tcW w:w="10345" w:type="dxa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IndbetalingBeløbStruktur</w:t>
            </w:r>
            <w:proofErr w:type="spellEnd"/>
          </w:p>
        </w:tc>
      </w:tr>
      <w:tr w:rsidR="006F314B" w:rsidTr="006F314B">
        <w:tc>
          <w:tcPr>
            <w:tcW w:w="10345" w:type="dxa"/>
            <w:vAlign w:val="center"/>
          </w:tcPr>
          <w:p w:rsidR="00DA1677" w:rsidRDefault="006F314B" w:rsidP="00DA16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  <w:r w:rsidR="00DA1677">
              <w:rPr>
                <w:rFonts w:ascii="Arial" w:hAnsi="Arial" w:cs="Arial"/>
                <w:sz w:val="18"/>
              </w:rPr>
              <w:t xml:space="preserve"> = </w:t>
            </w:r>
            <w:proofErr w:type="spellStart"/>
            <w:r w:rsidR="00DA1677">
              <w:rPr>
                <w:rFonts w:ascii="Arial" w:hAnsi="Arial" w:cs="Arial"/>
                <w:sz w:val="18"/>
              </w:rPr>
              <w:t>DMO</w:t>
            </w:r>
            <w:proofErr w:type="gramStart"/>
            <w:r w:rsidR="00DA1677">
              <w:rPr>
                <w:rFonts w:ascii="Arial" w:hAnsi="Arial" w:cs="Arial"/>
                <w:sz w:val="18"/>
              </w:rPr>
              <w:t>.ValutaOplysningKode</w:t>
            </w:r>
            <w:proofErr w:type="spellEnd"/>
            <w:proofErr w:type="gramEnd"/>
          </w:p>
          <w:p w:rsidR="006F314B" w:rsidRPr="008F2D63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 w:rsidRPr="008F2D63">
              <w:rPr>
                <w:rFonts w:ascii="Arial" w:hAnsi="Arial" w:cs="Arial"/>
                <w:sz w:val="18"/>
              </w:rPr>
              <w:t>DMIIndbetalingBeløb</w:t>
            </w:r>
            <w:proofErr w:type="spellEnd"/>
            <w:r w:rsidR="00DA1677" w:rsidRPr="008F2D63">
              <w:rPr>
                <w:rFonts w:ascii="Arial" w:hAnsi="Arial" w:cs="Arial"/>
                <w:sz w:val="18"/>
              </w:rPr>
              <w:t xml:space="preserve"> = </w:t>
            </w:r>
            <w:r w:rsidR="008F2D63" w:rsidRPr="008F2D63">
              <w:rPr>
                <w:rFonts w:ascii="Arial" w:hAnsi="Arial" w:cs="Arial"/>
                <w:sz w:val="18"/>
              </w:rPr>
              <w:t>DMO.</w:t>
            </w:r>
            <w:r w:rsidR="008F2D63" w:rsidRPr="008F2D63">
              <w:t xml:space="preserve"> </w:t>
            </w:r>
            <w:proofErr w:type="spellStart"/>
            <w:r w:rsidR="008F2D63" w:rsidRPr="008F2D63">
              <w:rPr>
                <w:rFonts w:ascii="Arial" w:hAnsi="Arial" w:cs="Arial"/>
                <w:sz w:val="18"/>
              </w:rPr>
              <w:t>OpkrævningIndbetalingBeløb</w:t>
            </w:r>
            <w:proofErr w:type="spellEnd"/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C00000"/>
                <w:sz w:val="18"/>
              </w:rPr>
            </w:pPr>
            <w:r w:rsidRPr="00DA1677">
              <w:rPr>
                <w:rFonts w:ascii="Arial" w:hAnsi="Arial" w:cs="Arial"/>
                <w:color w:val="C00000"/>
                <w:sz w:val="18"/>
              </w:rPr>
              <w:t>(</w:t>
            </w:r>
            <w:proofErr w:type="spellStart"/>
            <w:r w:rsidRPr="00DA1677">
              <w:rPr>
                <w:rFonts w:ascii="Arial" w:hAnsi="Arial" w:cs="Arial"/>
                <w:color w:val="C00000"/>
                <w:sz w:val="18"/>
              </w:rPr>
              <w:t>DMIIndbetalingBeløbDKK</w:t>
            </w:r>
            <w:proofErr w:type="spellEnd"/>
            <w:r w:rsidRPr="00DA1677">
              <w:rPr>
                <w:rFonts w:ascii="Arial" w:hAnsi="Arial" w:cs="Arial"/>
                <w:color w:val="C00000"/>
                <w:sz w:val="18"/>
              </w:rPr>
              <w:t>)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F314B" w:rsidRDefault="006F314B" w:rsidP="006F31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F314B" w:rsidTr="006F314B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314B" w:rsidTr="006F314B">
        <w:tc>
          <w:tcPr>
            <w:tcW w:w="10345" w:type="dxa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KundeStruktur</w:t>
            </w:r>
            <w:proofErr w:type="spellEnd"/>
          </w:p>
        </w:tc>
      </w:tr>
      <w:tr w:rsidR="006F314B" w:rsidTr="006F314B">
        <w:tc>
          <w:tcPr>
            <w:tcW w:w="10345" w:type="dxa"/>
            <w:vAlign w:val="center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 w:rsidR="00DA1677">
              <w:rPr>
                <w:rFonts w:ascii="Arial" w:hAnsi="Arial" w:cs="Arial"/>
                <w:sz w:val="18"/>
              </w:rPr>
              <w:t xml:space="preserve"> = </w:t>
            </w:r>
            <w:proofErr w:type="spellStart"/>
            <w:r w:rsidR="00DA1677">
              <w:rPr>
                <w:rFonts w:ascii="Arial" w:hAnsi="Arial" w:cs="Arial"/>
                <w:sz w:val="18"/>
              </w:rPr>
              <w:t>DMO</w:t>
            </w:r>
            <w:proofErr w:type="gramStart"/>
            <w:r w:rsidR="00DA1677">
              <w:rPr>
                <w:rFonts w:ascii="Arial" w:hAnsi="Arial" w:cs="Arial"/>
                <w:sz w:val="18"/>
              </w:rPr>
              <w:t>.KundeNummer</w:t>
            </w:r>
            <w:proofErr w:type="spellEnd"/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 w:rsidR="00DA1677">
              <w:rPr>
                <w:rFonts w:ascii="Arial" w:hAnsi="Arial" w:cs="Arial"/>
                <w:sz w:val="18"/>
              </w:rPr>
              <w:t xml:space="preserve"> = </w:t>
            </w:r>
            <w:proofErr w:type="spellStart"/>
            <w:r w:rsidR="00DA1677">
              <w:rPr>
                <w:rFonts w:ascii="Arial" w:hAnsi="Arial" w:cs="Arial"/>
                <w:sz w:val="18"/>
              </w:rPr>
              <w:t>DMO</w:t>
            </w:r>
            <w:proofErr w:type="gramStart"/>
            <w:r w:rsidR="00DA1677">
              <w:rPr>
                <w:rFonts w:ascii="Arial" w:hAnsi="Arial" w:cs="Arial"/>
                <w:sz w:val="18"/>
              </w:rPr>
              <w:t>.KundeType</w:t>
            </w:r>
            <w:proofErr w:type="spellEnd"/>
            <w:proofErr w:type="gramEnd"/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C00000"/>
                <w:sz w:val="18"/>
              </w:rPr>
            </w:pPr>
            <w:r w:rsidRPr="00DA1677">
              <w:rPr>
                <w:rFonts w:ascii="Arial" w:hAnsi="Arial" w:cs="Arial"/>
                <w:color w:val="C00000"/>
                <w:sz w:val="18"/>
              </w:rPr>
              <w:t>(</w:t>
            </w:r>
            <w:proofErr w:type="spellStart"/>
            <w:r w:rsidRPr="00DA1677">
              <w:rPr>
                <w:rFonts w:ascii="Arial" w:hAnsi="Arial" w:cs="Arial"/>
                <w:color w:val="C00000"/>
                <w:sz w:val="18"/>
              </w:rPr>
              <w:t>VirksomhedCVRNummer</w:t>
            </w:r>
            <w:proofErr w:type="spellEnd"/>
            <w:r w:rsidRPr="00DA1677">
              <w:rPr>
                <w:rFonts w:ascii="Arial" w:hAnsi="Arial" w:cs="Arial"/>
                <w:color w:val="C00000"/>
                <w:sz w:val="18"/>
              </w:rPr>
              <w:t>)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C00000"/>
                <w:sz w:val="18"/>
              </w:rPr>
            </w:pPr>
            <w:r w:rsidRPr="00DA1677">
              <w:rPr>
                <w:rFonts w:ascii="Arial" w:hAnsi="Arial" w:cs="Arial"/>
                <w:color w:val="C00000"/>
                <w:sz w:val="18"/>
              </w:rPr>
              <w:t>(</w:t>
            </w:r>
            <w:proofErr w:type="spellStart"/>
            <w:r w:rsidRPr="00DA1677">
              <w:rPr>
                <w:rFonts w:ascii="Arial" w:hAnsi="Arial" w:cs="Arial"/>
                <w:color w:val="C00000"/>
                <w:sz w:val="18"/>
              </w:rPr>
              <w:t>KundeNavn</w:t>
            </w:r>
            <w:proofErr w:type="spellEnd"/>
            <w:r w:rsidRPr="00DA1677">
              <w:rPr>
                <w:rFonts w:ascii="Arial" w:hAnsi="Arial" w:cs="Arial"/>
                <w:color w:val="C00000"/>
                <w:sz w:val="18"/>
              </w:rPr>
              <w:t>)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C00000"/>
                <w:sz w:val="18"/>
              </w:rPr>
            </w:pPr>
            <w:r w:rsidRPr="00DA1677">
              <w:rPr>
                <w:rFonts w:ascii="Arial" w:hAnsi="Arial" w:cs="Arial"/>
                <w:color w:val="C00000"/>
                <w:sz w:val="18"/>
              </w:rPr>
              <w:t>(</w:t>
            </w:r>
            <w:proofErr w:type="spellStart"/>
            <w:r w:rsidRPr="00DA1677">
              <w:rPr>
                <w:rFonts w:ascii="Arial" w:hAnsi="Arial" w:cs="Arial"/>
                <w:color w:val="C00000"/>
                <w:sz w:val="18"/>
              </w:rPr>
              <w:t>DriftFormKode</w:t>
            </w:r>
            <w:proofErr w:type="spellEnd"/>
            <w:r w:rsidRPr="00DA1677">
              <w:rPr>
                <w:rFonts w:ascii="Arial" w:hAnsi="Arial" w:cs="Arial"/>
                <w:color w:val="C00000"/>
                <w:sz w:val="18"/>
              </w:rPr>
              <w:t>)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C00000"/>
                <w:sz w:val="18"/>
              </w:rPr>
            </w:pPr>
            <w:r w:rsidRPr="00DA1677">
              <w:rPr>
                <w:rFonts w:ascii="Arial" w:hAnsi="Arial" w:cs="Arial"/>
                <w:color w:val="C00000"/>
                <w:sz w:val="18"/>
              </w:rPr>
              <w:t>(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C00000"/>
                <w:sz w:val="18"/>
              </w:rPr>
            </w:pPr>
            <w:r w:rsidRPr="00DA1677">
              <w:rPr>
                <w:rFonts w:ascii="Arial" w:hAnsi="Arial" w:cs="Arial"/>
                <w:color w:val="C00000"/>
                <w:sz w:val="18"/>
              </w:rPr>
              <w:tab/>
              <w:t>*</w:t>
            </w:r>
            <w:proofErr w:type="spellStart"/>
            <w:r w:rsidRPr="00DA1677">
              <w:rPr>
                <w:rFonts w:ascii="Arial" w:hAnsi="Arial" w:cs="Arial"/>
                <w:color w:val="C00000"/>
                <w:sz w:val="18"/>
              </w:rPr>
              <w:t>EnkeltmandVirksomhedEjer</w:t>
            </w:r>
            <w:proofErr w:type="spellEnd"/>
            <w:r w:rsidRPr="00DA1677">
              <w:rPr>
                <w:rFonts w:ascii="Arial" w:hAnsi="Arial" w:cs="Arial"/>
                <w:color w:val="C00000"/>
                <w:sz w:val="18"/>
              </w:rPr>
              <w:t xml:space="preserve">* 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C00000"/>
                <w:sz w:val="18"/>
              </w:rPr>
            </w:pPr>
            <w:r w:rsidRPr="00DA1677">
              <w:rPr>
                <w:rFonts w:ascii="Arial" w:hAnsi="Arial" w:cs="Arial"/>
                <w:color w:val="C00000"/>
                <w:sz w:val="18"/>
              </w:rPr>
              <w:tab/>
              <w:t>[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C00000"/>
                <w:sz w:val="18"/>
              </w:rPr>
            </w:pPr>
            <w:r w:rsidRPr="00DA1677">
              <w:rPr>
                <w:rFonts w:ascii="Arial" w:hAnsi="Arial" w:cs="Arial"/>
                <w:color w:val="C00000"/>
                <w:sz w:val="18"/>
              </w:rPr>
              <w:tab/>
            </w:r>
            <w:r w:rsidRPr="00DA1677">
              <w:rPr>
                <w:rFonts w:ascii="Arial" w:hAnsi="Arial" w:cs="Arial"/>
                <w:color w:val="C00000"/>
                <w:sz w:val="18"/>
              </w:rPr>
              <w:tab/>
            </w:r>
            <w:proofErr w:type="spellStart"/>
            <w:r w:rsidRPr="00DA1677">
              <w:rPr>
                <w:rFonts w:ascii="Arial" w:hAnsi="Arial" w:cs="Arial"/>
                <w:color w:val="C00000"/>
                <w:sz w:val="18"/>
              </w:rPr>
              <w:t>PersonCPRNummer</w:t>
            </w:r>
            <w:proofErr w:type="spellEnd"/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C00000"/>
                <w:sz w:val="18"/>
              </w:rPr>
            </w:pPr>
            <w:r w:rsidRPr="00DA1677">
              <w:rPr>
                <w:rFonts w:ascii="Arial" w:hAnsi="Arial" w:cs="Arial"/>
                <w:color w:val="C00000"/>
                <w:sz w:val="18"/>
              </w:rPr>
              <w:tab/>
              <w:t>]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DA1677">
              <w:rPr>
                <w:rFonts w:ascii="Arial" w:hAnsi="Arial" w:cs="Arial"/>
                <w:color w:val="C00000"/>
                <w:sz w:val="18"/>
              </w:rPr>
              <w:t>)</w:t>
            </w:r>
          </w:p>
        </w:tc>
      </w:tr>
      <w:tr w:rsidR="006F314B" w:rsidTr="006F314B">
        <w:tc>
          <w:tcPr>
            <w:tcW w:w="10345" w:type="dxa"/>
            <w:shd w:val="clear" w:color="auto" w:fill="B3B3B3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F314B" w:rsidTr="006F314B">
        <w:tc>
          <w:tcPr>
            <w:tcW w:w="10345" w:type="dxa"/>
            <w:shd w:val="clear" w:color="auto" w:fill="FFFFFF"/>
            <w:vAlign w:val="center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Identificerer en kunde som et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par. De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felter er ikke garanteret udfyldt i alle services hvor </w:t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udfyldt er det baseret på navne-information i CSR-P, ES eller AKR.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=SE-Virksomhed kan 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være udfyldt,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og hvis </w:t>
            </w:r>
            <w:proofErr w:type="spellStart"/>
            <w:r>
              <w:rPr>
                <w:rFonts w:ascii="Arial" w:hAnsi="Arial" w:cs="Arial"/>
                <w:sz w:val="18"/>
              </w:rPr>
              <w:t>DriftFormKodee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=Enkeltmandsfirma vil 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være sat.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felter vil blive beriget af MF ved modtagelse af en fordring, før den sendes videre til DMI.</w:t>
            </w:r>
          </w:p>
        </w:tc>
      </w:tr>
    </w:tbl>
    <w:p w:rsidR="006F314B" w:rsidRDefault="006F314B" w:rsidP="006F31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F314B" w:rsidTr="006F314B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314B" w:rsidTr="006F314B">
        <w:tc>
          <w:tcPr>
            <w:tcW w:w="10345" w:type="dxa"/>
            <w:vAlign w:val="center"/>
          </w:tcPr>
          <w:p w:rsidR="006F314B" w:rsidRPr="00A324ED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A324ED">
              <w:rPr>
                <w:rFonts w:ascii="Arial" w:hAnsi="Arial" w:cs="Arial"/>
                <w:color w:val="4F81BD" w:themeColor="accent1"/>
              </w:rPr>
              <w:t>MyndighedUdbetalingPeriodeStruktur</w:t>
            </w:r>
            <w:proofErr w:type="spellEnd"/>
          </w:p>
        </w:tc>
      </w:tr>
      <w:tr w:rsidR="006F314B" w:rsidTr="006F314B">
        <w:tc>
          <w:tcPr>
            <w:tcW w:w="10345" w:type="dxa"/>
            <w:vAlign w:val="center"/>
          </w:tcPr>
          <w:p w:rsidR="006F314B" w:rsidRPr="00A324ED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proofErr w:type="spellStart"/>
            <w:r w:rsidRPr="00A324ED">
              <w:rPr>
                <w:rFonts w:ascii="Arial" w:hAnsi="Arial" w:cs="Arial"/>
                <w:color w:val="4F81BD" w:themeColor="accent1"/>
                <w:sz w:val="18"/>
              </w:rPr>
              <w:t>MyndighedUdbetalingPeriodeFra</w:t>
            </w:r>
            <w:proofErr w:type="spellEnd"/>
          </w:p>
          <w:p w:rsidR="006F314B" w:rsidRPr="00A324ED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proofErr w:type="spellStart"/>
            <w:r w:rsidRPr="00A324ED">
              <w:rPr>
                <w:rFonts w:ascii="Arial" w:hAnsi="Arial" w:cs="Arial"/>
                <w:color w:val="4F81BD" w:themeColor="accent1"/>
                <w:sz w:val="18"/>
              </w:rPr>
              <w:t>MyndighedUdbetalingPeriodeTil</w:t>
            </w:r>
            <w:proofErr w:type="spellEnd"/>
          </w:p>
          <w:p w:rsidR="006F314B" w:rsidRPr="00A324ED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A324ED">
              <w:rPr>
                <w:rFonts w:ascii="Arial" w:hAnsi="Arial" w:cs="Arial"/>
                <w:color w:val="4F81BD" w:themeColor="accent1"/>
                <w:sz w:val="18"/>
              </w:rPr>
              <w:t>(</w:t>
            </w:r>
            <w:proofErr w:type="spellStart"/>
            <w:r w:rsidRPr="00A324ED">
              <w:rPr>
                <w:rFonts w:ascii="Arial" w:hAnsi="Arial" w:cs="Arial"/>
                <w:color w:val="4F81BD" w:themeColor="accent1"/>
                <w:sz w:val="18"/>
              </w:rPr>
              <w:t>MyndighedUdbetalingPeriodeType</w:t>
            </w:r>
            <w:proofErr w:type="spellEnd"/>
            <w:r w:rsidRPr="00A324ED">
              <w:rPr>
                <w:rFonts w:ascii="Arial" w:hAnsi="Arial" w:cs="Arial"/>
                <w:color w:val="4F81BD" w:themeColor="accent1"/>
                <w:sz w:val="18"/>
              </w:rPr>
              <w:t>)</w:t>
            </w:r>
          </w:p>
          <w:p w:rsidR="006F314B" w:rsidRPr="00A324ED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</w:p>
        </w:tc>
      </w:tr>
    </w:tbl>
    <w:p w:rsidR="006F314B" w:rsidRDefault="006F314B" w:rsidP="006F31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F314B" w:rsidTr="006F314B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314B" w:rsidTr="006F314B">
        <w:tc>
          <w:tcPr>
            <w:tcW w:w="10345" w:type="dxa"/>
            <w:vAlign w:val="center"/>
          </w:tcPr>
          <w:p w:rsidR="006F314B" w:rsidRPr="00D63D80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</w:rPr>
            </w:pPr>
            <w:proofErr w:type="spellStart"/>
            <w:r w:rsidRPr="00D63D80">
              <w:rPr>
                <w:rFonts w:ascii="Arial" w:hAnsi="Arial" w:cs="Arial"/>
                <w:color w:val="FF0000"/>
              </w:rPr>
              <w:t>TransaktionDækningBeløbStruktur</w:t>
            </w:r>
            <w:proofErr w:type="spellEnd"/>
          </w:p>
        </w:tc>
      </w:tr>
      <w:tr w:rsidR="006F314B" w:rsidTr="006F314B">
        <w:tc>
          <w:tcPr>
            <w:tcW w:w="10345" w:type="dxa"/>
            <w:vAlign w:val="center"/>
          </w:tcPr>
          <w:p w:rsidR="006F314B" w:rsidRPr="00D63D80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D63D80">
              <w:rPr>
                <w:rFonts w:ascii="Arial" w:hAnsi="Arial" w:cs="Arial"/>
                <w:color w:val="FF0000"/>
                <w:sz w:val="18"/>
              </w:rPr>
              <w:t>DMITransaktionDækningBeløb</w:t>
            </w:r>
            <w:proofErr w:type="spellEnd"/>
            <w:r w:rsidR="00C8734B" w:rsidRPr="00D63D80">
              <w:rPr>
                <w:rFonts w:ascii="Arial" w:hAnsi="Arial" w:cs="Arial"/>
                <w:color w:val="FF0000"/>
                <w:sz w:val="18"/>
              </w:rPr>
              <w:t xml:space="preserve"> = Skal afklares hvilket felt i SAP, som skal anvendes og hvilket felt det svarer til i DMO BGM.</w:t>
            </w:r>
          </w:p>
          <w:p w:rsidR="006F314B" w:rsidRPr="00D63D80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63D80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D63D80">
              <w:rPr>
                <w:rFonts w:ascii="Arial" w:hAnsi="Arial" w:cs="Arial"/>
                <w:color w:val="FF0000"/>
                <w:sz w:val="18"/>
              </w:rPr>
              <w:t>DMITransaktionDækningBeløbDKK</w:t>
            </w:r>
            <w:proofErr w:type="spellEnd"/>
            <w:r w:rsidRPr="00D63D80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F314B" w:rsidRPr="00D63D80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D63D80">
              <w:rPr>
                <w:rFonts w:ascii="Arial" w:hAnsi="Arial" w:cs="Arial"/>
                <w:color w:val="FF0000"/>
                <w:sz w:val="18"/>
              </w:rPr>
              <w:t>ValutaKode</w:t>
            </w:r>
            <w:proofErr w:type="spellEnd"/>
            <w:r w:rsidR="00C8734B" w:rsidRPr="00D63D80">
              <w:rPr>
                <w:rFonts w:ascii="Arial" w:hAnsi="Arial" w:cs="Arial"/>
                <w:color w:val="FF0000"/>
                <w:sz w:val="18"/>
              </w:rPr>
              <w:t xml:space="preserve"> = </w:t>
            </w:r>
            <w:proofErr w:type="spellStart"/>
            <w:r w:rsidR="00C8734B" w:rsidRPr="00D63D80">
              <w:rPr>
                <w:rFonts w:ascii="Arial" w:hAnsi="Arial" w:cs="Arial"/>
                <w:color w:val="FF0000"/>
                <w:sz w:val="18"/>
              </w:rPr>
              <w:t>DMO</w:t>
            </w:r>
            <w:proofErr w:type="gramStart"/>
            <w:r w:rsidR="00C8734B" w:rsidRPr="00D63D80">
              <w:rPr>
                <w:rFonts w:ascii="Arial" w:hAnsi="Arial" w:cs="Arial"/>
                <w:color w:val="FF0000"/>
                <w:sz w:val="18"/>
              </w:rPr>
              <w:t>.ValutaOplysningKode</w:t>
            </w:r>
            <w:proofErr w:type="spellEnd"/>
            <w:proofErr w:type="gramEnd"/>
          </w:p>
          <w:p w:rsidR="00C8734B" w:rsidRPr="00D63D80" w:rsidRDefault="00C873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</w:tc>
      </w:tr>
    </w:tbl>
    <w:p w:rsidR="006F314B" w:rsidRDefault="006F314B" w:rsidP="006F31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F314B" w:rsidRDefault="006F314B" w:rsidP="006F31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F314B" w:rsidSect="006F314B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F314B" w:rsidRDefault="006F314B" w:rsidP="006F31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F314B" w:rsidTr="006F314B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AntalBetalingerTotal</w:t>
            </w:r>
            <w:proofErr w:type="spellEnd"/>
          </w:p>
        </w:tc>
        <w:tc>
          <w:tcPr>
            <w:tcW w:w="170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12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sammentælling af antallet af betalinger i listen, altså en sammentælling af </w:t>
            </w:r>
            <w:proofErr w:type="spellStart"/>
            <w:r>
              <w:rPr>
                <w:rFonts w:ascii="Arial" w:hAnsi="Arial" w:cs="Arial"/>
                <w:sz w:val="18"/>
              </w:rPr>
              <w:t>linier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niveau *Nr1-KundeNrBeløb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DMIIndberetterID</w:t>
            </w:r>
            <w:proofErr w:type="spellEnd"/>
          </w:p>
        </w:tc>
        <w:tc>
          <w:tcPr>
            <w:tcW w:w="1701" w:type="dxa"/>
          </w:tcPr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DMIIndberetterID</w:t>
            </w:r>
            <w:proofErr w:type="spellEnd"/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B66477">
              <w:rPr>
                <w:rFonts w:ascii="Arial" w:hAnsi="Arial" w:cs="Arial"/>
                <w:sz w:val="18"/>
                <w:lang w:val="en-US"/>
              </w:rPr>
              <w:t>: 18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nummer eller et antal karakterer der identificerer indberetteren (borger,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virksomhed,system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, medarbejder, fordringshaver eller rettighedshaver) i form af: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CPRNummer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</w:t>
            </w:r>
            <w:proofErr w:type="spellStart"/>
            <w:r>
              <w:rPr>
                <w:rFonts w:ascii="Arial" w:hAnsi="Arial" w:cs="Arial"/>
                <w:sz w:val="18"/>
              </w:rPr>
              <w:t>CVRNummer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 (karakterer)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WNummer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Specifikt for </w:t>
            </w:r>
            <w:proofErr w:type="spellStart"/>
            <w:r>
              <w:rPr>
                <w:rFonts w:ascii="Arial" w:hAnsi="Arial" w:cs="Arial"/>
                <w:sz w:val="18"/>
              </w:rPr>
              <w:t>indberettelse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hæftelse kan følgende værdier anvendes: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(FH): Fordringshaver angiver selv via selvbetjeningsløsning et hæftelsesforhold.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EFI: Når systemet EFI har påsat </w:t>
            </w:r>
            <w:proofErr w:type="gramStart"/>
            <w:r>
              <w:rPr>
                <w:rFonts w:ascii="Arial" w:hAnsi="Arial" w:cs="Arial"/>
                <w:sz w:val="18"/>
              </w:rPr>
              <w:t>en hæfter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f.eks. I forbindelse med en udlægsforretning hvor en ægtefælle går fra at være en potentiel hæfter til reel hæfter.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Sagsbehandler opdaterer manuelt en hæftelse f.eks. hvis kunden viser at </w:t>
            </w:r>
            <w:proofErr w:type="spellStart"/>
            <w:r>
              <w:rPr>
                <w:rFonts w:ascii="Arial" w:hAnsi="Arial" w:cs="Arial"/>
                <w:sz w:val="18"/>
              </w:rPr>
              <w:t>pgl</w:t>
            </w:r>
            <w:proofErr w:type="spellEnd"/>
            <w:r>
              <w:rPr>
                <w:rFonts w:ascii="Arial" w:hAnsi="Arial" w:cs="Arial"/>
                <w:sz w:val="18"/>
              </w:rPr>
              <w:t>. er udtrådt af et I/S og som følge heraf ikke hæfter længere.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DMIIndberetterRolle</w:t>
            </w:r>
            <w:proofErr w:type="spellEnd"/>
          </w:p>
        </w:tc>
        <w:tc>
          <w:tcPr>
            <w:tcW w:w="1701" w:type="dxa"/>
          </w:tcPr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DMIIndberetterRolle</w:t>
            </w:r>
            <w:proofErr w:type="spellEnd"/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B66477">
              <w:rPr>
                <w:rFonts w:ascii="Arial" w:hAnsi="Arial" w:cs="Arial"/>
                <w:sz w:val="18"/>
                <w:lang w:val="en-US"/>
              </w:rPr>
              <w:t>: 20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Borger, Virksomhed, System, Medarbejder, Fordringshaver, Rettighedshaver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Rollen valideres i sammenhæng med </w:t>
            </w:r>
            <w:proofErr w:type="spellStart"/>
            <w:r>
              <w:rPr>
                <w:rFonts w:ascii="Arial" w:hAnsi="Arial" w:cs="Arial"/>
                <w:sz w:val="18"/>
              </w:rPr>
              <w:t>IndberetterID</w:t>
            </w:r>
            <w:proofErr w:type="spellEnd"/>
            <w:r>
              <w:rPr>
                <w:rFonts w:ascii="Arial" w:hAnsi="Arial" w:cs="Arial"/>
                <w:sz w:val="18"/>
              </w:rPr>
              <w:t>, hvor følgende kombinationer er gyldige: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IndberetterID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</w:t>
            </w:r>
            <w:proofErr w:type="spellStart"/>
            <w:r>
              <w:rPr>
                <w:rFonts w:ascii="Arial" w:hAnsi="Arial" w:cs="Arial"/>
                <w:sz w:val="18"/>
              </w:rPr>
              <w:t>IndberetterRolle</w:t>
            </w:r>
            <w:proofErr w:type="spellEnd"/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CPRNummer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   Borger</w:t>
            </w:r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CVRNummer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Virksomhed</w:t>
            </w:r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Fordringshaver</w:t>
            </w:r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Rettighedshaver</w:t>
            </w:r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EFI                                    System</w:t>
            </w:r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DMI                                   System</w:t>
            </w:r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MF                                     System</w:t>
            </w:r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WNr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                 Medarbejder</w:t>
            </w:r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er kun følgende kombinationer gyldige: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IndberetterID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</w:t>
            </w:r>
            <w:proofErr w:type="spellStart"/>
            <w:r>
              <w:rPr>
                <w:rFonts w:ascii="Arial" w:hAnsi="Arial" w:cs="Arial"/>
                <w:sz w:val="18"/>
              </w:rPr>
              <w:t>IndberetterRolle</w:t>
            </w:r>
            <w:proofErr w:type="spellEnd"/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Fordringshaver</w:t>
            </w:r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EFI                                     System</w:t>
            </w:r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MF                                     System</w:t>
            </w:r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WNr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                 Medarbejder</w:t>
            </w:r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Borger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System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Rettighedshaver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DMIIndbetalingAdvisTekst</w:t>
            </w:r>
            <w:proofErr w:type="spellEnd"/>
          </w:p>
        </w:tc>
        <w:tc>
          <w:tcPr>
            <w:tcW w:w="1701" w:type="dxa"/>
          </w:tcPr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TekstLang</w:t>
            </w:r>
            <w:proofErr w:type="spellEnd"/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B66477">
              <w:rPr>
                <w:rFonts w:ascii="Arial" w:hAnsi="Arial" w:cs="Arial"/>
                <w:sz w:val="18"/>
                <w:lang w:val="en-US"/>
              </w:rPr>
              <w:t>: 500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Advistekst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er knyttet til indbetalingen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DMIIndbetalingAfsender</w:t>
            </w:r>
            <w:proofErr w:type="spellEnd"/>
          </w:p>
        </w:tc>
        <w:tc>
          <w:tcPr>
            <w:tcW w:w="1701" w:type="dxa"/>
          </w:tcPr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TekstKort</w:t>
            </w:r>
            <w:proofErr w:type="spellEnd"/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B66477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indbetaler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DMIIndbetalingAfsenderReferenceID</w:t>
            </w:r>
            <w:proofErr w:type="spellEnd"/>
          </w:p>
        </w:tc>
        <w:tc>
          <w:tcPr>
            <w:tcW w:w="1701" w:type="dxa"/>
          </w:tcPr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>Tekst18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B66477">
              <w:rPr>
                <w:rFonts w:ascii="Arial" w:hAnsi="Arial" w:cs="Arial"/>
                <w:sz w:val="18"/>
                <w:lang w:val="en-US"/>
              </w:rPr>
              <w:t>: 10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benyttes af det afsendende system til at identificere den pågældende indbetaling. 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være unikt indenfor et servicekald, men det afsendende system kan i øvrigt frit bestemme indholdet. Feltet benyttes til at svare om der er felt i den enkelte forsendelse.</w:t>
            </w:r>
          </w:p>
        </w:tc>
      </w:tr>
      <w:tr w:rsidR="00CD55F7" w:rsidRPr="00E5702E" w:rsidTr="00AB1DF0">
        <w:tc>
          <w:tcPr>
            <w:tcW w:w="3402" w:type="dxa"/>
          </w:tcPr>
          <w:p w:rsidR="00CD55F7" w:rsidRPr="00E5702E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DMIIndbetalingAfstemningDato</w:t>
            </w:r>
            <w:proofErr w:type="spellEnd"/>
          </w:p>
        </w:tc>
        <w:tc>
          <w:tcPr>
            <w:tcW w:w="1701" w:type="dxa"/>
          </w:tcPr>
          <w:p w:rsidR="00CD55F7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55F7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55F7" w:rsidRPr="00E5702E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55F7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dato kalderen vil anvende til at foretage dem datomæssige afgrænsning i den senere afstemning. </w:t>
            </w:r>
          </w:p>
          <w:p w:rsidR="00CD55F7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5F7" w:rsidRPr="00E5702E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Ønsker kalderen at foretage afstemning mod DMI må dette datofelt betragtes som obligatorisk. Dvs. er </w:t>
            </w:r>
            <w:proofErr w:type="spellStart"/>
            <w:r>
              <w:rPr>
                <w:rFonts w:ascii="Arial" w:hAnsi="Arial" w:cs="Arial"/>
                <w:sz w:val="18"/>
              </w:rPr>
              <w:t>DMIIndbetalingAfstemningNøgle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 og/eller 2 er dette felt logisk obligatorisk.</w:t>
            </w:r>
          </w:p>
        </w:tc>
      </w:tr>
      <w:tr w:rsidR="00CD55F7" w:rsidRPr="00E5702E" w:rsidTr="00AB1DF0">
        <w:tc>
          <w:tcPr>
            <w:tcW w:w="3402" w:type="dxa"/>
          </w:tcPr>
          <w:p w:rsidR="00CD55F7" w:rsidRPr="00E5702E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DMIIndbetalingAfstemningNøgle1</w:t>
            </w:r>
          </w:p>
        </w:tc>
        <w:tc>
          <w:tcPr>
            <w:tcW w:w="1701" w:type="dxa"/>
          </w:tcPr>
          <w:p w:rsidR="00CD55F7" w:rsidRPr="00CD55F7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D55F7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CD55F7" w:rsidRPr="00CD55F7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D55F7">
              <w:rPr>
                <w:rFonts w:ascii="Arial" w:hAnsi="Arial" w:cs="Arial"/>
                <w:sz w:val="18"/>
                <w:lang w:val="en-US"/>
              </w:rPr>
              <w:t>Tekst30</w:t>
            </w:r>
          </w:p>
          <w:p w:rsidR="00CD55F7" w:rsidRPr="00CD55F7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D55F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CD55F7" w:rsidRPr="00CD55F7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CD55F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CD55F7">
              <w:rPr>
                <w:rFonts w:ascii="Arial" w:hAnsi="Arial" w:cs="Arial"/>
                <w:sz w:val="18"/>
                <w:lang w:val="en-US"/>
              </w:rPr>
              <w:t>: 30</w:t>
            </w:r>
          </w:p>
        </w:tc>
        <w:tc>
          <w:tcPr>
            <w:tcW w:w="4671" w:type="dxa"/>
          </w:tcPr>
          <w:p w:rsidR="00CD55F7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felt anvendes sammen med DMIIndbetalingAfstemningNøgle2 til identifikation af det enkelte indbetalingsindivid.</w:t>
            </w:r>
          </w:p>
          <w:p w:rsidR="00CD55F7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5F7" w:rsidRPr="00E5702E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alene til afstemningsformål mod DMI.</w:t>
            </w:r>
          </w:p>
        </w:tc>
      </w:tr>
      <w:tr w:rsidR="00CD55F7" w:rsidRPr="00E5702E" w:rsidTr="00AB1DF0">
        <w:tc>
          <w:tcPr>
            <w:tcW w:w="3402" w:type="dxa"/>
          </w:tcPr>
          <w:p w:rsidR="00CD55F7" w:rsidRPr="00E5702E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DMIIndbetalingAfstemningNøgle2</w:t>
            </w:r>
          </w:p>
        </w:tc>
        <w:tc>
          <w:tcPr>
            <w:tcW w:w="1701" w:type="dxa"/>
          </w:tcPr>
          <w:p w:rsidR="00CD55F7" w:rsidRPr="00CD55F7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D55F7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CD55F7" w:rsidRPr="00CD55F7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D55F7">
              <w:rPr>
                <w:rFonts w:ascii="Arial" w:hAnsi="Arial" w:cs="Arial"/>
                <w:sz w:val="18"/>
                <w:lang w:val="en-US"/>
              </w:rPr>
              <w:t>Tekst30</w:t>
            </w:r>
          </w:p>
          <w:p w:rsidR="00CD55F7" w:rsidRPr="00CD55F7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D55F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CD55F7" w:rsidRPr="00CD55F7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CD55F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CD55F7">
              <w:rPr>
                <w:rFonts w:ascii="Arial" w:hAnsi="Arial" w:cs="Arial"/>
                <w:sz w:val="18"/>
                <w:lang w:val="en-US"/>
              </w:rPr>
              <w:t>: 30</w:t>
            </w:r>
          </w:p>
        </w:tc>
        <w:tc>
          <w:tcPr>
            <w:tcW w:w="4671" w:type="dxa"/>
          </w:tcPr>
          <w:p w:rsidR="00CD55F7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felt anvendes sammen med DMIIndbetalingAfstemningNøgle1 til identifikation af det enkelte indbetalingsindivid. Dette felt kan ses både som en underopdeling til felt DMIIndbetalingAfstemningNøgle1 eller som en alternativ afstemningsdimension i forhold til feltet DMIIndbetalingAfstemningNøgle1.</w:t>
            </w:r>
          </w:p>
          <w:p w:rsidR="00CD55F7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5F7" w:rsidRPr="00E5702E" w:rsidRDefault="00CD55F7" w:rsidP="00AB1D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alene til afstemningsformål mod DMI.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</w:p>
        </w:tc>
        <w:tc>
          <w:tcPr>
            <w:tcW w:w="170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BANKO, CHECK, DANKO, KONTA, LONIN, MODRE, OCRLI, OMPOST, RENTG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underopdeling af indbetaling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Koderne valideres i sammenhæng med </w:t>
            </w: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  <w:r>
              <w:rPr>
                <w:rFonts w:ascii="Arial" w:hAnsi="Arial" w:cs="Arial"/>
                <w:sz w:val="18"/>
              </w:rPr>
              <w:t>, hvor følgende kombinationer er gyldige: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CHECK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OMPOST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OCRLI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LONIN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RENTG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"Oprindelig </w:t>
            </w: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  <w:r>
              <w:rPr>
                <w:rFonts w:ascii="Arial" w:hAnsi="Arial" w:cs="Arial"/>
                <w:sz w:val="18"/>
              </w:rPr>
              <w:t>" (anvendes af EFI, når dækningsløst betalingsmiddel genindbetales)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NETS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</w:t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DANKO: Dankort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LONIN: Lønindeholdelse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MODRE: Modregning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OCRLI: OCR </w:t>
            </w:r>
            <w:proofErr w:type="spellStart"/>
            <w:r>
              <w:rPr>
                <w:rFonts w:ascii="Arial" w:hAnsi="Arial" w:cs="Arial"/>
                <w:sz w:val="18"/>
              </w:rPr>
              <w:t>Linie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OMPOST: Ompostering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RENTG: Rentegodtgørelse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</w:t>
            </w:r>
            <w:proofErr w:type="spellEnd"/>
          </w:p>
        </w:tc>
        <w:tc>
          <w:tcPr>
            <w:tcW w:w="1701" w:type="dxa"/>
          </w:tcPr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B66477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den angivne valuta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DMIIndbetalingBeløbDKK</w:t>
            </w:r>
            <w:proofErr w:type="spellEnd"/>
          </w:p>
        </w:tc>
        <w:tc>
          <w:tcPr>
            <w:tcW w:w="1701" w:type="dxa"/>
          </w:tcPr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B66477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omregnet til danske kr.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DMIIndbetalingBeløbTotal</w:t>
            </w:r>
            <w:proofErr w:type="spellEnd"/>
          </w:p>
        </w:tc>
        <w:tc>
          <w:tcPr>
            <w:tcW w:w="1701" w:type="dxa"/>
          </w:tcPr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B66477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DMIIndbetalingBeløbTotal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simpel sammentælling af dette beløbsfelt på *Nr1-KundeNrBeløb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DMIIndbetalingBogførtDen</w:t>
            </w:r>
            <w:proofErr w:type="spellEnd"/>
          </w:p>
        </w:tc>
        <w:tc>
          <w:tcPr>
            <w:tcW w:w="170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Regnskabsgyldighedsdato som påføres af DMI.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DMIIndbetalingDato</w:t>
            </w:r>
            <w:proofErr w:type="spellEnd"/>
          </w:p>
        </w:tc>
        <w:tc>
          <w:tcPr>
            <w:tcW w:w="170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indbetalingen er foretaget.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DMIIndbetalingEFIIndbetalingID</w:t>
            </w:r>
            <w:proofErr w:type="spellEnd"/>
          </w:p>
        </w:tc>
        <w:tc>
          <w:tcPr>
            <w:tcW w:w="1701" w:type="dxa"/>
          </w:tcPr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B66477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Indbetalingsid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hos EFI.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Unik reference til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-angivelsen per kunde og per dispositionsdato. Skal anvendes til korrektion af tidl. modtaget angivelse </w:t>
            </w:r>
            <w:proofErr w:type="spellStart"/>
            <w:r>
              <w:rPr>
                <w:rFonts w:ascii="Arial" w:hAnsi="Arial" w:cs="Arial"/>
                <w:sz w:val="18"/>
              </w:rPr>
              <w:t>ifm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lønindeholdelse i EFI. </w:t>
            </w:r>
            <w:proofErr w:type="spellStart"/>
            <w:r>
              <w:rPr>
                <w:rFonts w:ascii="Arial" w:hAnsi="Arial" w:cs="Arial"/>
                <w:sz w:val="18"/>
              </w:rPr>
              <w:t>ID'et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dannes i EFI (dette er ikke samme reference som modtages fra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>).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</w:p>
        </w:tc>
        <w:tc>
          <w:tcPr>
            <w:tcW w:w="170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DMO, EFI, NEMKONT, NETS, SAP38, SKB, SLUT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til det specifikke system der indbetales fra.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DMIIndbetalingKorrektionMark</w:t>
            </w:r>
            <w:proofErr w:type="spellEnd"/>
          </w:p>
        </w:tc>
        <w:tc>
          <w:tcPr>
            <w:tcW w:w="170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JaNej</w:t>
            </w:r>
            <w:proofErr w:type="spellEnd"/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kun ved servicekald til markering af om det er korrektion af tidligere indbetaling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DMIIndbetalingOCRLinie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OCRLinje</w:t>
            </w:r>
            <w:proofErr w:type="spellEnd"/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40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OCR </w:t>
            </w:r>
            <w:proofErr w:type="spellStart"/>
            <w:r>
              <w:rPr>
                <w:rFonts w:ascii="Arial" w:hAnsi="Arial" w:cs="Arial"/>
                <w:sz w:val="18"/>
              </w:rPr>
              <w:t>linien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klammer, kontonummer og alt nødvendigt. Kan stamme fra betalingsordning eller forventet indbetaling.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DMITransaktionDækningBeløb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DMITransaktionDækningBeløbDKK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ID for de forskellige </w:t>
            </w:r>
            <w:proofErr w:type="spellStart"/>
            <w:r>
              <w:rPr>
                <w:rFonts w:ascii="Arial" w:hAnsi="Arial" w:cs="Arial"/>
                <w:sz w:val="18"/>
              </w:rPr>
              <w:t>transaktiontyper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DMIFordringID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DMIIndbetalingID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DMIUdbetalingID</w:t>
            </w:r>
            <w:proofErr w:type="spellEnd"/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DMITransaktionLøbenummer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som identificerer et specifikt kald af en service. En service kan implementere teknisk </w:t>
            </w:r>
            <w:proofErr w:type="spellStart"/>
            <w:r>
              <w:rPr>
                <w:rFonts w:ascii="Arial" w:hAnsi="Arial" w:cs="Arial"/>
                <w:sz w:val="18"/>
              </w:rPr>
              <w:t>idempotens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ved at afvise et kald med et </w:t>
            </w:r>
            <w:proofErr w:type="spellStart"/>
            <w:r>
              <w:rPr>
                <w:rFonts w:ascii="Arial" w:hAnsi="Arial" w:cs="Arial"/>
                <w:sz w:val="18"/>
              </w:rPr>
              <w:t>TransaktionLøbenummer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allerede er blevet udført.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Fx genererer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EFIModtagFordring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et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løbenummer pr fordringstransaktion, som sendes sammen med servicen.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 og gør det muligt at opdatere oplysningerne.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DMITransaktionType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DMITransaktionType</w:t>
            </w:r>
            <w:proofErr w:type="spellEnd"/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10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transaktionstype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DMITransaktionType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</w:rPr>
              <w:t>DMITransaktionIDType</w:t>
            </w:r>
            <w:proofErr w:type="spellEnd"/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-------------------------------------------------------------------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DÆKNMOD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DÆKNAFG: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Afgivet til Dækning på anden konto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DÆKNMOD: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Modtaget fra anden konto til Dækning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 modtaget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FORDRINGAF: </w:t>
            </w:r>
            <w:r>
              <w:rPr>
                <w:rFonts w:ascii="Arial" w:hAnsi="Arial" w:cs="Arial"/>
                <w:sz w:val="18"/>
              </w:rPr>
              <w:tab/>
              <w:t>Afskrivning af fordring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FORDRINGKO: </w:t>
            </w:r>
            <w:r>
              <w:rPr>
                <w:rFonts w:ascii="Arial" w:hAnsi="Arial" w:cs="Arial"/>
                <w:sz w:val="18"/>
              </w:rPr>
              <w:tab/>
              <w:t>Fordrings korrektion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FORDRINGNE: </w:t>
            </w:r>
            <w:r>
              <w:rPr>
                <w:rFonts w:ascii="Arial" w:hAnsi="Arial" w:cs="Arial"/>
                <w:sz w:val="18"/>
              </w:rPr>
              <w:tab/>
              <w:t>Nedskrivning af fordring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FORDRINGOP: </w:t>
            </w:r>
            <w:r>
              <w:rPr>
                <w:rFonts w:ascii="Arial" w:hAnsi="Arial" w:cs="Arial"/>
                <w:sz w:val="18"/>
              </w:rPr>
              <w:tab/>
              <w:t>Opskrivning af fordring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FORDRINGRE: </w:t>
            </w:r>
            <w:r>
              <w:rPr>
                <w:rFonts w:ascii="Arial" w:hAnsi="Arial" w:cs="Arial"/>
                <w:sz w:val="18"/>
              </w:rPr>
              <w:tab/>
              <w:t>Returnering af fordring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FORDRINGSK: </w:t>
            </w:r>
            <w:r>
              <w:rPr>
                <w:rFonts w:ascii="Arial" w:hAnsi="Arial" w:cs="Arial"/>
                <w:sz w:val="18"/>
              </w:rPr>
              <w:tab/>
              <w:t xml:space="preserve">Fordring </w:t>
            </w:r>
            <w:proofErr w:type="spellStart"/>
            <w:r>
              <w:rPr>
                <w:rFonts w:ascii="Arial" w:hAnsi="Arial" w:cs="Arial"/>
                <w:sz w:val="18"/>
              </w:rPr>
              <w:t>fordringhaverskift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FORDRINGTI: </w:t>
            </w:r>
            <w:r>
              <w:rPr>
                <w:rFonts w:ascii="Arial" w:hAnsi="Arial" w:cs="Arial"/>
                <w:sz w:val="18"/>
              </w:rPr>
              <w:tab/>
              <w:t>Tilbagekaldelse af fordring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"rigtig" indbetaling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INDBETALDK: </w:t>
            </w:r>
            <w:r>
              <w:rPr>
                <w:rFonts w:ascii="Arial" w:hAnsi="Arial" w:cs="Arial"/>
                <w:sz w:val="18"/>
              </w:rPr>
              <w:tab/>
              <w:t>Indbetaling dækning ændret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RENTEGODTG: </w:t>
            </w:r>
            <w:r>
              <w:rPr>
                <w:rFonts w:ascii="Arial" w:hAnsi="Arial" w:cs="Arial"/>
                <w:sz w:val="18"/>
              </w:rPr>
              <w:tab/>
              <w:t>Rentegodtgørelse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TRANSPAFG: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TransportBeløbAfgivet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TransportBeløbModtaget</w:t>
            </w:r>
            <w:proofErr w:type="spellEnd"/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DMIUdbetalingDato</w:t>
            </w:r>
            <w:proofErr w:type="spellEnd"/>
          </w:p>
        </w:tc>
        <w:tc>
          <w:tcPr>
            <w:tcW w:w="170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udbetaling af beløbet.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Kode</w:t>
            </w:r>
            <w:proofErr w:type="spellEnd"/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10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Entydig kode som identificerer en </w:t>
            </w:r>
            <w:proofErr w:type="spellStart"/>
            <w:r>
              <w:rPr>
                <w:rFonts w:ascii="Arial" w:hAnsi="Arial" w:cs="Arial"/>
                <w:sz w:val="18"/>
              </w:rPr>
              <w:t>driftform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DriftFormTekstLang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DriftFormTekstKort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Selvejende institution, forening, fond </w:t>
            </w:r>
            <w:proofErr w:type="spellStart"/>
            <w:r>
              <w:rPr>
                <w:rFonts w:ascii="Arial" w:hAnsi="Arial" w:cs="Arial"/>
                <w:sz w:val="18"/>
              </w:rPr>
              <w:t>mv</w:t>
            </w:r>
            <w:proofErr w:type="spellEnd"/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</w:r>
            <w:proofErr w:type="gramStart"/>
            <w:r>
              <w:rPr>
                <w:rFonts w:ascii="Arial" w:hAnsi="Arial" w:cs="Arial"/>
                <w:sz w:val="18"/>
              </w:rPr>
              <w:t>Folkekirkeligt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DækningsrækkefølgeBeløbTotal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DækningsrækkefølgeBeløbTotal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simpel sammentælling af </w:t>
            </w:r>
            <w:proofErr w:type="spellStart"/>
            <w:r>
              <w:rPr>
                <w:rFonts w:ascii="Arial" w:hAnsi="Arial" w:cs="Arial"/>
                <w:sz w:val="18"/>
              </w:rPr>
              <w:t>DMIIndbetalingDækningBeløb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niveau * Nr5-GældendeFordringdækningrækkefølgeListe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ForventetIndbetalingBeløbTotal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ForventetIndbetalingBeløbTotal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simpel sammentælling af </w:t>
            </w:r>
            <w:proofErr w:type="spellStart"/>
            <w:r>
              <w:rPr>
                <w:rFonts w:ascii="Arial" w:hAnsi="Arial" w:cs="Arial"/>
                <w:sz w:val="18"/>
              </w:rPr>
              <w:t>DMIIndbetalingDækningBeløb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niveau * Nr2-ForventetIndbetalingListe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ForventetIndbetalingID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ID14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14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forventede indbetaling.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HæftelseForældelseOpdaterMark</w:t>
            </w:r>
            <w:proofErr w:type="spellEnd"/>
          </w:p>
        </w:tc>
        <w:tc>
          <w:tcPr>
            <w:tcW w:w="170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JaNej</w:t>
            </w:r>
            <w:proofErr w:type="spellEnd"/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om forældelsesdato på hæftelsesforholdet må opdateres. Den vil som standard være Ja, men sættes til Nej af EFI hvis kunden ikke har modtaget en afgørelse om </w:t>
            </w:r>
            <w:proofErr w:type="spellStart"/>
            <w:r>
              <w:rPr>
                <w:rFonts w:ascii="Arial" w:hAnsi="Arial" w:cs="Arial"/>
                <w:sz w:val="18"/>
              </w:rPr>
              <w:t>lønindheoldelse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IndsatsID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UUID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36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KonkretDækningBeløbTotal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KonkretDækningBeløb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simpel sammentælling af </w:t>
            </w:r>
            <w:proofErr w:type="spellStart"/>
            <w:r>
              <w:rPr>
                <w:rFonts w:ascii="Arial" w:hAnsi="Arial" w:cs="Arial"/>
                <w:sz w:val="18"/>
              </w:rPr>
              <w:t>DMIIndbetalingDækningBeløbTotal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niveau * Nr4-KonkretFordringDækningrækkefølgeListe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Navn</w:t>
            </w:r>
            <w:proofErr w:type="spellEnd"/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KundeNummer</w:t>
            </w:r>
            <w:proofErr w:type="spellEnd"/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11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pattern: [0-9]{8,11}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Identifikationen af kunden i form af CVR/SE nr. for virksomheder, CPR for personer og </w:t>
            </w:r>
            <w:proofErr w:type="spellStart"/>
            <w:r>
              <w:rPr>
                <w:rFonts w:ascii="Arial" w:hAnsi="Arial" w:cs="Arial"/>
                <w:sz w:val="18"/>
              </w:rPr>
              <w:t>journalnr</w:t>
            </w:r>
            <w:proofErr w:type="spellEnd"/>
            <w:r>
              <w:rPr>
                <w:rFonts w:ascii="Arial" w:hAnsi="Arial" w:cs="Arial"/>
                <w:sz w:val="18"/>
              </w:rPr>
              <w:t>. for dem, som ikke har et af de 2 andre typer.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Tekst30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30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Identificere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typen kunde, dvs. hvad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dækker over.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</w:tc>
        <w:tc>
          <w:tcPr>
            <w:tcW w:w="170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startdatoen for perioden, som en myndighedsudbetalingen vedrører. 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</w:tc>
        <w:tc>
          <w:tcPr>
            <w:tcW w:w="170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Slutdatoen for perioden, som en myndighedsudbetaling vedrører. 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Tekst30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30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Sagsbehandlers mulighed for i fri tekst at </w:t>
            </w:r>
            <w:proofErr w:type="gramStart"/>
            <w:r>
              <w:rPr>
                <w:rFonts w:ascii="Arial" w:hAnsi="Arial" w:cs="Arial"/>
                <w:sz w:val="18"/>
              </w:rPr>
              <w:t>beskrive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periode. </w:t>
            </w:r>
            <w:proofErr w:type="spellStart"/>
            <w:r>
              <w:rPr>
                <w:rFonts w:ascii="Arial" w:hAnsi="Arial" w:cs="Arial"/>
                <w:sz w:val="18"/>
              </w:rPr>
              <w:t>F.eks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</w:tc>
        <w:tc>
          <w:tcPr>
            <w:tcW w:w="170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</w:t>
            </w:r>
            <w:proofErr w:type="spellStart"/>
            <w:r>
              <w:rPr>
                <w:rFonts w:ascii="Arial" w:hAnsi="Arial" w:cs="Arial"/>
                <w:sz w:val="18"/>
              </w:rPr>
              <w:t>DMIs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myndighedudbetalingstype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ADGP: Arbejdsløshedsdagpenge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BBID: Børnebidrag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BOST: Boligstøtte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FENK: </w:t>
            </w:r>
            <w:proofErr w:type="spellStart"/>
            <w:r>
              <w:rPr>
                <w:rFonts w:ascii="Arial" w:hAnsi="Arial" w:cs="Arial"/>
                <w:sz w:val="18"/>
              </w:rPr>
              <w:t>FødevareErhverv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</w:rPr>
              <w:t>NemKonto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FESK: </w:t>
            </w:r>
            <w:proofErr w:type="spellStart"/>
            <w:r>
              <w:rPr>
                <w:rFonts w:ascii="Arial" w:hAnsi="Arial" w:cs="Arial"/>
                <w:sz w:val="18"/>
              </w:rPr>
              <w:t>FødevareErhverv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(SKAT)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LØN:  Løn</w:t>
            </w:r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CD55F7" w:rsidRDefault="00CD55F7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312" w:author="Poul V Madsen" w:date="2012-12-13T11:58:00Z">
              <w:r>
                <w:rPr>
                  <w:rFonts w:ascii="Arial" w:hAnsi="Arial" w:cs="Arial"/>
                  <w:sz w:val="18"/>
                </w:rPr>
                <w:t>OSKA: Overskydende skatte- eller afgiftsbeløb</w:t>
              </w:r>
            </w:ins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CD55F7" w:rsidRDefault="00CD55F7" w:rsidP="00CD55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13" w:author="Poul V Madsen" w:date="2012-12-13T11:58:00Z"/>
                <w:rFonts w:ascii="Arial" w:hAnsi="Arial" w:cs="Arial"/>
                <w:sz w:val="18"/>
              </w:rPr>
            </w:pPr>
            <w:ins w:id="314" w:author="Poul V Madsen" w:date="2012-12-13T11:58:00Z">
              <w:r>
                <w:rPr>
                  <w:rFonts w:ascii="Arial" w:hAnsi="Arial" w:cs="Arial"/>
                  <w:sz w:val="18"/>
                </w:rPr>
                <w:t>SLØU: Særlig lønindeholdelse udgør 1 %</w:t>
              </w:r>
            </w:ins>
          </w:p>
          <w:p w:rsidR="00CD55F7" w:rsidRDefault="00CD55F7" w:rsidP="00CD55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moveToRangeStart w:id="315" w:author="Poul V Madsen" w:date="2012-12-13T11:58:00Z" w:name="move343163214"/>
            <w:ins w:id="316" w:author="Poul V Madsen" w:date="2012-12-13T11:58:00Z">
              <w:r>
                <w:rPr>
                  <w:rFonts w:ascii="Arial" w:hAnsi="Arial" w:cs="Arial"/>
                  <w:sz w:val="18"/>
                </w:rPr>
                <w:t>SÆLØ: S-løn</w:t>
              </w:r>
            </w:ins>
            <w:moveToRangeEnd w:id="315"/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OCRIndbetalingBeløbTotal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OCRIndbetalingBeløbTotal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simpel sammentælling af </w:t>
            </w:r>
            <w:proofErr w:type="spellStart"/>
            <w:r>
              <w:rPr>
                <w:rFonts w:ascii="Arial" w:hAnsi="Arial" w:cs="Arial"/>
                <w:sz w:val="18"/>
              </w:rPr>
              <w:t>DMIIndbetalingDækningBeløb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niveau * Nr3-OCRIndbetalingListe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CPRNummer</w:t>
            </w:r>
            <w:proofErr w:type="spellEnd"/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10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RækkefølgeNummer</w:t>
            </w:r>
            <w:proofErr w:type="spellEnd"/>
          </w:p>
        </w:tc>
        <w:tc>
          <w:tcPr>
            <w:tcW w:w="170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TalHel12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12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i en liste med dækningsrækkefølge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Gyldige værdier er 0-9999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Valuta</w:t>
            </w:r>
            <w:proofErr w:type="spellEnd"/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3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CVRNummer</w:t>
            </w:r>
            <w:proofErr w:type="spellEnd"/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8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</w:tc>
      </w:tr>
    </w:tbl>
    <w:p w:rsidR="002776A1" w:rsidRPr="006F314B" w:rsidRDefault="002776A1" w:rsidP="006F31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776A1" w:rsidRPr="006F314B" w:rsidSect="006F314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3A6" w:rsidRDefault="00CE33A6" w:rsidP="006F314B">
      <w:pPr>
        <w:spacing w:line="240" w:lineRule="auto"/>
      </w:pPr>
      <w:r>
        <w:separator/>
      </w:r>
    </w:p>
  </w:endnote>
  <w:endnote w:type="continuationSeparator" w:id="0">
    <w:p w:rsidR="00CE33A6" w:rsidRDefault="00CE33A6" w:rsidP="006F3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3A6" w:rsidRDefault="00CE33A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3A6" w:rsidRPr="006F314B" w:rsidRDefault="00CE33A6" w:rsidP="006F314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marts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DMIKontoIndbetalingListeOpret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CD55F7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 w:rsidR="00CD55F7" w:rsidRPr="00CD55F7">
        <w:rPr>
          <w:rFonts w:ascii="Arial" w:hAnsi="Arial" w:cs="Arial"/>
          <w:noProof/>
          <w:sz w:val="16"/>
        </w:rPr>
        <w:t>15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3A6" w:rsidRDefault="00CE33A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3A6" w:rsidRDefault="00CE33A6" w:rsidP="006F314B">
      <w:pPr>
        <w:spacing w:line="240" w:lineRule="auto"/>
      </w:pPr>
      <w:r>
        <w:separator/>
      </w:r>
    </w:p>
  </w:footnote>
  <w:footnote w:type="continuationSeparator" w:id="0">
    <w:p w:rsidR="00CE33A6" w:rsidRDefault="00CE33A6" w:rsidP="006F31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3A6" w:rsidRDefault="00CE33A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3A6" w:rsidRPr="006F314B" w:rsidRDefault="00CE33A6" w:rsidP="006F314B">
    <w:pPr>
      <w:pStyle w:val="Sidehoved"/>
      <w:jc w:val="center"/>
      <w:rPr>
        <w:rFonts w:ascii="Arial" w:hAnsi="Arial" w:cs="Arial"/>
      </w:rPr>
    </w:pPr>
    <w:r w:rsidRPr="006F314B">
      <w:rPr>
        <w:rFonts w:ascii="Arial" w:hAnsi="Arial" w:cs="Arial"/>
      </w:rPr>
      <w:t>Servicebeskrivelse</w:t>
    </w:r>
  </w:p>
  <w:p w:rsidR="00CE33A6" w:rsidRPr="006F314B" w:rsidRDefault="00CE33A6" w:rsidP="006F314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3A6" w:rsidRDefault="00CE33A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3A6" w:rsidRPr="006F314B" w:rsidRDefault="00CE33A6" w:rsidP="006F314B">
    <w:pPr>
      <w:pStyle w:val="Sidehoved"/>
      <w:jc w:val="center"/>
      <w:rPr>
        <w:rFonts w:ascii="Arial" w:hAnsi="Arial" w:cs="Arial"/>
      </w:rPr>
    </w:pPr>
    <w:r w:rsidRPr="006F314B">
      <w:rPr>
        <w:rFonts w:ascii="Arial" w:hAnsi="Arial" w:cs="Arial"/>
      </w:rPr>
      <w:t>Datastrukturer</w:t>
    </w:r>
  </w:p>
  <w:p w:rsidR="00CE33A6" w:rsidRPr="006F314B" w:rsidRDefault="00CE33A6" w:rsidP="006F314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3A6" w:rsidRDefault="00CE33A6" w:rsidP="006F314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E33A6" w:rsidRPr="006F314B" w:rsidRDefault="00CE33A6" w:rsidP="006F314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36AFB"/>
    <w:multiLevelType w:val="multilevel"/>
    <w:tmpl w:val="6DA23D9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revisionView w:markup="0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314B"/>
    <w:rsid w:val="000979D5"/>
    <w:rsid w:val="00277180"/>
    <w:rsid w:val="002776A1"/>
    <w:rsid w:val="002C2C7C"/>
    <w:rsid w:val="00390BB0"/>
    <w:rsid w:val="00405B9B"/>
    <w:rsid w:val="00463A12"/>
    <w:rsid w:val="006A3719"/>
    <w:rsid w:val="006E04A4"/>
    <w:rsid w:val="006F314B"/>
    <w:rsid w:val="00852B06"/>
    <w:rsid w:val="008F2D63"/>
    <w:rsid w:val="009940CA"/>
    <w:rsid w:val="00A324ED"/>
    <w:rsid w:val="00B66477"/>
    <w:rsid w:val="00C8734B"/>
    <w:rsid w:val="00CC1AF7"/>
    <w:rsid w:val="00CD55F7"/>
    <w:rsid w:val="00CE33A6"/>
    <w:rsid w:val="00D63D80"/>
    <w:rsid w:val="00DA1677"/>
    <w:rsid w:val="00E55174"/>
    <w:rsid w:val="00F7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6A1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F314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F314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F314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F314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F314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F314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F314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F314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F314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F314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F314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F314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F31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F31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F31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F31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F31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F31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F314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F314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F314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F314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F314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F314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6F314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6F314B"/>
  </w:style>
  <w:style w:type="paragraph" w:styleId="Sidefod">
    <w:name w:val="footer"/>
    <w:basedOn w:val="Normal"/>
    <w:link w:val="SidefodTegn"/>
    <w:uiPriority w:val="99"/>
    <w:semiHidden/>
    <w:unhideWhenUsed/>
    <w:rsid w:val="006F314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6F31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3997</Words>
  <Characters>24387</Characters>
  <Application>Microsoft Office Word</Application>
  <DocSecurity>0</DocSecurity>
  <Lines>203</Lines>
  <Paragraphs>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28328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w18361</dc:creator>
  <cp:lastModifiedBy>Poul V Madsen</cp:lastModifiedBy>
  <cp:revision>3</cp:revision>
  <cp:lastPrinted>2012-03-09T10:48:00Z</cp:lastPrinted>
  <dcterms:created xsi:type="dcterms:W3CDTF">2012-12-13T10:54:00Z</dcterms:created>
  <dcterms:modified xsi:type="dcterms:W3CDTF">2012-12-13T11:07:00Z</dcterms:modified>
</cp:coreProperties>
</file>