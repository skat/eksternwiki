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8E9B8" w14:textId="77777777" w:rsidR="003B68D7"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5702E" w14:paraId="68A345CF" w14:textId="77777777" w:rsidTr="00E5702E">
        <w:trPr>
          <w:trHeight w:hRule="exact" w:val="113"/>
        </w:trPr>
        <w:tc>
          <w:tcPr>
            <w:tcW w:w="10345" w:type="dxa"/>
            <w:gridSpan w:val="6"/>
            <w:shd w:val="clear" w:color="auto" w:fill="B3B3B3"/>
          </w:tcPr>
          <w:p w14:paraId="79DB2E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2AC47B19" w14:textId="77777777" w:rsidTr="00E5702E">
        <w:trPr>
          <w:trHeight w:val="283"/>
        </w:trPr>
        <w:tc>
          <w:tcPr>
            <w:tcW w:w="10345" w:type="dxa"/>
            <w:gridSpan w:val="6"/>
            <w:tcBorders>
              <w:bottom w:val="single" w:sz="6" w:space="0" w:color="auto"/>
            </w:tcBorders>
          </w:tcPr>
          <w:p w14:paraId="5AB9F3A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702E">
              <w:rPr>
                <w:rFonts w:ascii="Arial" w:hAnsi="Arial" w:cs="Arial"/>
                <w:b/>
                <w:sz w:val="30"/>
              </w:rPr>
              <w:t>DMIKontoIndbetalingListeOpret</w:t>
            </w:r>
          </w:p>
        </w:tc>
      </w:tr>
      <w:tr w:rsidR="00E5702E" w14:paraId="1A684103" w14:textId="77777777" w:rsidTr="00E5702E">
        <w:trPr>
          <w:trHeight w:val="283"/>
        </w:trPr>
        <w:tc>
          <w:tcPr>
            <w:tcW w:w="1134" w:type="dxa"/>
            <w:tcBorders>
              <w:top w:val="single" w:sz="6" w:space="0" w:color="auto"/>
              <w:bottom w:val="nil"/>
            </w:tcBorders>
            <w:shd w:val="clear" w:color="auto" w:fill="auto"/>
            <w:vAlign w:val="center"/>
          </w:tcPr>
          <w:p w14:paraId="4EB3417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DE3C58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61DAE9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BBF11C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5C19A0A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E34608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702E" w14:paraId="223F4BD2" w14:textId="77777777" w:rsidTr="00E5702E">
        <w:trPr>
          <w:trHeight w:val="283"/>
        </w:trPr>
        <w:tc>
          <w:tcPr>
            <w:tcW w:w="1134" w:type="dxa"/>
            <w:tcBorders>
              <w:top w:val="nil"/>
            </w:tcBorders>
            <w:shd w:val="clear" w:color="auto" w:fill="auto"/>
            <w:vAlign w:val="center"/>
          </w:tcPr>
          <w:p w14:paraId="2C92D06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14:paraId="1750ED3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16A9E207" w14:textId="67AE26B2"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12-13T12:25:00Z">
              <w:r w:rsidR="002F4FC6">
                <w:rPr>
                  <w:rFonts w:ascii="Arial" w:hAnsi="Arial" w:cs="Arial"/>
                  <w:sz w:val="18"/>
                </w:rPr>
                <w:delText>8</w:delText>
              </w:r>
            </w:del>
            <w:ins w:id="2" w:author="Poul V Madsen" w:date="2012-12-13T12:25:00Z">
              <w:r>
                <w:rPr>
                  <w:rFonts w:ascii="Arial" w:hAnsi="Arial" w:cs="Arial"/>
                  <w:sz w:val="18"/>
                </w:rPr>
                <w:t>14</w:t>
              </w:r>
            </w:ins>
          </w:p>
        </w:tc>
        <w:tc>
          <w:tcPr>
            <w:tcW w:w="1701" w:type="dxa"/>
            <w:tcBorders>
              <w:top w:val="nil"/>
            </w:tcBorders>
            <w:shd w:val="clear" w:color="auto" w:fill="auto"/>
            <w:vAlign w:val="center"/>
          </w:tcPr>
          <w:p w14:paraId="0E50E81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14:paraId="50E52B2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02B62F40" w14:textId="1F0F5CBF" w:rsidR="00E5702E" w:rsidRPr="00E5702E" w:rsidRDefault="002F4FC6"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12-13T12:25:00Z">
              <w:r>
                <w:rPr>
                  <w:rFonts w:ascii="Arial" w:hAnsi="Arial" w:cs="Arial"/>
                  <w:sz w:val="18"/>
                </w:rPr>
                <w:delText>6-6</w:delText>
              </w:r>
            </w:del>
            <w:ins w:id="4" w:author="Poul V Madsen" w:date="2012-12-13T12:25:00Z">
              <w:r w:rsidR="00E5702E">
                <w:rPr>
                  <w:rFonts w:ascii="Arial" w:hAnsi="Arial" w:cs="Arial"/>
                  <w:sz w:val="18"/>
                </w:rPr>
                <w:t>13-12</w:t>
              </w:r>
            </w:ins>
            <w:r w:rsidR="00E5702E">
              <w:rPr>
                <w:rFonts w:ascii="Arial" w:hAnsi="Arial" w:cs="Arial"/>
                <w:sz w:val="18"/>
              </w:rPr>
              <w:t>-2012</w:t>
            </w:r>
          </w:p>
        </w:tc>
      </w:tr>
      <w:tr w:rsidR="00E5702E" w14:paraId="1DD0B10D" w14:textId="77777777" w:rsidTr="00E5702E">
        <w:trPr>
          <w:trHeight w:val="283"/>
        </w:trPr>
        <w:tc>
          <w:tcPr>
            <w:tcW w:w="10345" w:type="dxa"/>
            <w:gridSpan w:val="6"/>
            <w:shd w:val="clear" w:color="auto" w:fill="B3B3B3"/>
            <w:vAlign w:val="center"/>
          </w:tcPr>
          <w:p w14:paraId="714C792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702E" w14:paraId="779B80FA" w14:textId="77777777" w:rsidTr="00E5702E">
        <w:trPr>
          <w:trHeight w:val="283"/>
        </w:trPr>
        <w:tc>
          <w:tcPr>
            <w:tcW w:w="10345" w:type="dxa"/>
            <w:gridSpan w:val="6"/>
            <w:vAlign w:val="center"/>
          </w:tcPr>
          <w:p w14:paraId="6A24F8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14:paraId="275074A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14:paraId="549873B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2E31CF1F" w14:textId="77777777" w:rsidTr="00E5702E">
        <w:trPr>
          <w:trHeight w:val="283"/>
        </w:trPr>
        <w:tc>
          <w:tcPr>
            <w:tcW w:w="10345" w:type="dxa"/>
            <w:gridSpan w:val="6"/>
            <w:shd w:val="clear" w:color="auto" w:fill="B3B3B3"/>
            <w:vAlign w:val="center"/>
          </w:tcPr>
          <w:p w14:paraId="23AFE6B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702E" w14:paraId="67D390EC" w14:textId="77777777" w:rsidTr="00E5702E">
        <w:trPr>
          <w:trHeight w:val="283"/>
        </w:trPr>
        <w:tc>
          <w:tcPr>
            <w:tcW w:w="10345" w:type="dxa"/>
            <w:gridSpan w:val="6"/>
          </w:tcPr>
          <w:p w14:paraId="47E3A2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14:paraId="02D5DC6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754E5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14:paraId="6C4BEB5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FC01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14:paraId="20C8423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14:paraId="3DA0088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72E0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14:paraId="352AE5E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14:paraId="49C346B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C5B8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14:paraId="34D038B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1C82D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E5702E" w14:paraId="4C9B68C9" w14:textId="77777777" w:rsidTr="00E5702E">
        <w:trPr>
          <w:trHeight w:val="283"/>
        </w:trPr>
        <w:tc>
          <w:tcPr>
            <w:tcW w:w="10345" w:type="dxa"/>
            <w:gridSpan w:val="6"/>
            <w:shd w:val="clear" w:color="auto" w:fill="B3B3B3"/>
            <w:vAlign w:val="center"/>
          </w:tcPr>
          <w:p w14:paraId="3A6B976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702E" w14:paraId="7457766B" w14:textId="77777777" w:rsidTr="00E5702E">
        <w:trPr>
          <w:trHeight w:val="283"/>
        </w:trPr>
        <w:tc>
          <w:tcPr>
            <w:tcW w:w="10345" w:type="dxa"/>
            <w:gridSpan w:val="6"/>
            <w:shd w:val="clear" w:color="auto" w:fill="FFFFFF"/>
          </w:tcPr>
          <w:p w14:paraId="010FCD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14:paraId="5640D44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14:paraId="101BA59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14:paraId="0FAB9CD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14:paraId="45ABE26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14:paraId="6E19798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14:paraId="6257663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FA0F4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14:paraId="0D29A7F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1E2C1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14:paraId="2A8D408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11EF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14:paraId="483C90E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14:paraId="568F3B0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D8E20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14:paraId="4E63CF8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D559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14:paraId="0E69831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D7895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14:paraId="67BB881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61E0B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14:paraId="65F7589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14:paraId="5D0DD5C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14:paraId="76CFB7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14:paraId="19B1DD9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14:paraId="578E808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14:paraId="10E6C93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14:paraId="00C1FF9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DANKO</w:t>
            </w:r>
            <w:r>
              <w:rPr>
                <w:rFonts w:ascii="Arial" w:hAnsi="Arial" w:cs="Arial"/>
                <w:sz w:val="18"/>
              </w:rPr>
              <w:tab/>
              <w:t>Må ikke være angivet</w:t>
            </w:r>
          </w:p>
          <w:p w14:paraId="2D77686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14:paraId="58ECE66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p w14:paraId="134FB82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37150896" w14:textId="77777777" w:rsidTr="00E5702E">
        <w:trPr>
          <w:trHeight w:val="283"/>
        </w:trPr>
        <w:tc>
          <w:tcPr>
            <w:tcW w:w="10345" w:type="dxa"/>
            <w:gridSpan w:val="6"/>
            <w:shd w:val="clear" w:color="auto" w:fill="B3B3B3"/>
            <w:vAlign w:val="center"/>
          </w:tcPr>
          <w:p w14:paraId="5A66DC0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702E" w14:paraId="728D8929" w14:textId="77777777" w:rsidTr="00E5702E">
        <w:trPr>
          <w:trHeight w:val="283"/>
        </w:trPr>
        <w:tc>
          <w:tcPr>
            <w:tcW w:w="10345" w:type="dxa"/>
            <w:gridSpan w:val="6"/>
            <w:shd w:val="clear" w:color="auto" w:fill="FFFFFF"/>
            <w:vAlign w:val="center"/>
          </w:tcPr>
          <w:p w14:paraId="3CF733D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702E" w14:paraId="6F836A58" w14:textId="77777777" w:rsidTr="00E5702E">
        <w:trPr>
          <w:trHeight w:val="283"/>
        </w:trPr>
        <w:tc>
          <w:tcPr>
            <w:tcW w:w="10345" w:type="dxa"/>
            <w:gridSpan w:val="6"/>
            <w:shd w:val="clear" w:color="auto" w:fill="FFFFFF"/>
          </w:tcPr>
          <w:p w14:paraId="3AD3EEF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DMIKontoIndbetalingListeOpret_I</w:t>
            </w:r>
          </w:p>
        </w:tc>
      </w:tr>
      <w:tr w:rsidR="00E5702E" w14:paraId="42F84C56" w14:textId="77777777" w:rsidTr="00E5702E">
        <w:trPr>
          <w:trHeight w:val="283"/>
        </w:trPr>
        <w:tc>
          <w:tcPr>
            <w:tcW w:w="10345" w:type="dxa"/>
            <w:gridSpan w:val="6"/>
            <w:shd w:val="clear" w:color="auto" w:fill="FFFFFF"/>
          </w:tcPr>
          <w:p w14:paraId="1F93B26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2FB34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14:paraId="40FD2B1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6B071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14:paraId="63FB0D1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14:paraId="3132E7A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14:paraId="08ECDA0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14:paraId="01748CB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14:paraId="6F472A5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14:paraId="183007A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A157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14:paraId="1994491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C59F6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14:paraId="0080D8E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14:paraId="6A0F0A3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E088F9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14:paraId="097979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35630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14:paraId="5F25087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14:paraId="2AC29FE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14:paraId="077D8FF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14:paraId="7708431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14:paraId="130336E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14:paraId="7D5D27E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14:paraId="79D1DFA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14:paraId="037CFB3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14:paraId="6CBED4E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14:paraId="6FF9C2C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14:paraId="5BB1727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14:paraId="4180AE3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14:paraId="00A891A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14:paraId="5DE7ADE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14:paraId="1C0807C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14:paraId="7B2063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9C7E4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Poul V Madsen" w:date="2012-12-13T12:25:00Z"/>
                <w:rFonts w:ascii="Arial" w:hAnsi="Arial" w:cs="Arial"/>
                <w:sz w:val="18"/>
              </w:rPr>
            </w:pPr>
            <w:ins w:id="6"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ins>
          </w:p>
          <w:p w14:paraId="22A6081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2-12-13T12:25:00Z"/>
                <w:rFonts w:ascii="Arial" w:hAnsi="Arial" w:cs="Arial"/>
                <w:sz w:val="18"/>
              </w:rPr>
            </w:pPr>
            <w:ins w:id="8"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6915C6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Poul V Madsen" w:date="2012-12-13T12:25:00Z"/>
                <w:rFonts w:ascii="Arial" w:hAnsi="Arial" w:cs="Arial"/>
                <w:sz w:val="18"/>
              </w:rPr>
            </w:pPr>
            <w:ins w:id="10"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ins>
          </w:p>
          <w:p w14:paraId="2193CE6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12-13T12:25:00Z"/>
                <w:rFonts w:ascii="Arial" w:hAnsi="Arial" w:cs="Arial"/>
                <w:sz w:val="18"/>
              </w:rPr>
            </w:pPr>
            <w:ins w:id="12"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ins>
          </w:p>
          <w:p w14:paraId="3E61916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Poul V Madsen" w:date="2012-12-13T12:25:00Z"/>
                <w:rFonts w:ascii="Arial" w:hAnsi="Arial" w:cs="Arial"/>
                <w:sz w:val="18"/>
              </w:rPr>
            </w:pPr>
            <w:ins w:id="14"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ins>
          </w:p>
          <w:p w14:paraId="40148D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Poul V Madsen" w:date="2012-12-13T12:25:00Z"/>
                <w:rFonts w:ascii="Arial" w:hAnsi="Arial" w:cs="Arial"/>
                <w:sz w:val="18"/>
              </w:rPr>
            </w:pPr>
            <w:ins w:id="16" w:author="Poul V Madsen" w:date="2012-12-13T12: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F83CE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12-13T12:25:00Z"/>
                <w:rFonts w:ascii="Arial" w:hAnsi="Arial" w:cs="Arial"/>
                <w:sz w:val="18"/>
              </w:rPr>
            </w:pPr>
            <w:ins w:id="18" w:author="Poul V Madsen" w:date="2012-12-13T12:25:00Z">
              <w:r>
                <w:rPr>
                  <w:rFonts w:ascii="Arial" w:hAnsi="Arial" w:cs="Arial"/>
                  <w:sz w:val="18"/>
                </w:rPr>
                <w:tab/>
              </w:r>
              <w:r>
                <w:rPr>
                  <w:rFonts w:ascii="Arial" w:hAnsi="Arial" w:cs="Arial"/>
                  <w:sz w:val="18"/>
                </w:rPr>
                <w:tab/>
              </w:r>
              <w:r>
                <w:rPr>
                  <w:rFonts w:ascii="Arial" w:hAnsi="Arial" w:cs="Arial"/>
                  <w:sz w:val="18"/>
                </w:rPr>
                <w:tab/>
                <w:t>)</w:t>
              </w:r>
            </w:ins>
          </w:p>
          <w:p w14:paraId="2E9C580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Poul V Madsen" w:date="2012-12-13T12:25:00Z"/>
                <w:rFonts w:ascii="Arial" w:hAnsi="Arial" w:cs="Arial"/>
                <w:sz w:val="18"/>
              </w:rPr>
            </w:pPr>
            <w:ins w:id="20" w:author="Poul V Madsen" w:date="2012-12-13T12:25:00Z">
              <w:r>
                <w:rPr>
                  <w:rFonts w:ascii="Arial" w:hAnsi="Arial" w:cs="Arial"/>
                  <w:sz w:val="18"/>
                </w:rPr>
                <w:tab/>
              </w:r>
              <w:r>
                <w:rPr>
                  <w:rFonts w:ascii="Arial" w:hAnsi="Arial" w:cs="Arial"/>
                  <w:sz w:val="18"/>
                </w:rPr>
                <w:tab/>
              </w:r>
              <w:r>
                <w:rPr>
                  <w:rFonts w:ascii="Arial" w:hAnsi="Arial" w:cs="Arial"/>
                  <w:sz w:val="18"/>
                </w:rPr>
                <w:tab/>
                <w:t>(</w:t>
              </w:r>
            </w:ins>
          </w:p>
          <w:p w14:paraId="3EEAD42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14:paraId="51D97F1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ED3B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14:paraId="6B04BC9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2FC3B50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040AF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243A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DDA71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14:paraId="2A6100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4F418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14:paraId="09922A8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4775EC8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0105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34AB7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14:paraId="1BA2EE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49C629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0E7F7FF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5E09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4E918A1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406A557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14:paraId="4A5C8A6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5B3717D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998AC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C6F17E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14:paraId="4CF466D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71AE87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3E547E8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862F4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18D149E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300E08B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14:paraId="2570A1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6CF7643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CC107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4A1269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53060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1B7F8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702E" w14:paraId="60AF3378" w14:textId="77777777" w:rsidTr="00E5702E">
        <w:trPr>
          <w:trHeight w:val="283"/>
        </w:trPr>
        <w:tc>
          <w:tcPr>
            <w:tcW w:w="10345" w:type="dxa"/>
            <w:gridSpan w:val="6"/>
            <w:shd w:val="clear" w:color="auto" w:fill="FFFFFF"/>
            <w:vAlign w:val="center"/>
          </w:tcPr>
          <w:p w14:paraId="4A95677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5702E" w14:paraId="5A3B87F1" w14:textId="77777777" w:rsidTr="00E5702E">
        <w:trPr>
          <w:trHeight w:val="283"/>
        </w:trPr>
        <w:tc>
          <w:tcPr>
            <w:tcW w:w="10345" w:type="dxa"/>
            <w:gridSpan w:val="6"/>
            <w:shd w:val="clear" w:color="auto" w:fill="FFFFFF"/>
          </w:tcPr>
          <w:p w14:paraId="3C566A5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E5702E" w14:paraId="4503077C" w14:textId="77777777" w:rsidTr="00E5702E">
        <w:trPr>
          <w:trHeight w:val="283"/>
        </w:trPr>
        <w:tc>
          <w:tcPr>
            <w:tcW w:w="10345" w:type="dxa"/>
            <w:gridSpan w:val="6"/>
            <w:shd w:val="clear" w:color="auto" w:fill="FFFFFF"/>
          </w:tcPr>
          <w:p w14:paraId="38DB02B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41EFA85D" w14:textId="77777777" w:rsidTr="00E5702E">
        <w:trPr>
          <w:trHeight w:val="283"/>
        </w:trPr>
        <w:tc>
          <w:tcPr>
            <w:tcW w:w="10345" w:type="dxa"/>
            <w:gridSpan w:val="6"/>
            <w:shd w:val="clear" w:color="auto" w:fill="B3B3B3"/>
            <w:vAlign w:val="center"/>
          </w:tcPr>
          <w:p w14:paraId="2042E8F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5702E" w14:paraId="7B6FA735" w14:textId="77777777" w:rsidTr="00E5702E">
        <w:trPr>
          <w:trHeight w:val="283"/>
        </w:trPr>
        <w:tc>
          <w:tcPr>
            <w:tcW w:w="10345" w:type="dxa"/>
            <w:gridSpan w:val="6"/>
            <w:shd w:val="clear" w:color="auto" w:fill="FFFFFF"/>
            <w:vAlign w:val="center"/>
          </w:tcPr>
          <w:p w14:paraId="221ADBD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5702E" w14:paraId="1B07024C" w14:textId="77777777" w:rsidTr="00E5702E">
        <w:trPr>
          <w:trHeight w:val="283"/>
        </w:trPr>
        <w:tc>
          <w:tcPr>
            <w:tcW w:w="10345" w:type="dxa"/>
            <w:gridSpan w:val="6"/>
            <w:shd w:val="clear" w:color="auto" w:fill="FFFFFF"/>
            <w:vAlign w:val="center"/>
          </w:tcPr>
          <w:p w14:paraId="056E84A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14:paraId="7BE2EF5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Poul V Madsen" w:date="2012-12-13T12:25:00Z"/>
                <w:rFonts w:ascii="Arial" w:hAnsi="Arial" w:cs="Arial"/>
                <w:sz w:val="18"/>
              </w:rPr>
            </w:pPr>
            <w:ins w:id="22" w:author="Poul V Madsen" w:date="2012-12-13T12:25:00Z">
              <w:r>
                <w:rPr>
                  <w:rFonts w:ascii="Arial" w:hAnsi="Arial" w:cs="Arial"/>
                  <w:sz w:val="18"/>
                </w:rPr>
                <w:t>______________________________</w:t>
              </w:r>
            </w:ins>
          </w:p>
          <w:p w14:paraId="4C061C6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Poul V Madsen" w:date="2012-12-13T12:25:00Z"/>
                <w:rFonts w:ascii="Arial" w:hAnsi="Arial" w:cs="Arial"/>
                <w:sz w:val="18"/>
              </w:rPr>
            </w:pPr>
            <w:ins w:id="24" w:author="Poul V Madsen" w:date="2012-12-13T12:25:00Z">
              <w:r>
                <w:rPr>
                  <w:rFonts w:ascii="Arial" w:hAnsi="Arial" w:cs="Arial"/>
                  <w:sz w:val="18"/>
                </w:rPr>
                <w:t>Valideringer er i det følgende, som i alle servicebeskrivelser, inddelt i følgende intervaller:</w:t>
              </w:r>
            </w:ins>
          </w:p>
          <w:p w14:paraId="217B7B4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12-13T12:25:00Z"/>
                <w:rFonts w:ascii="Arial" w:hAnsi="Arial" w:cs="Arial"/>
                <w:sz w:val="18"/>
              </w:rPr>
            </w:pPr>
            <w:ins w:id="26" w:author="Poul V Madsen" w:date="2012-12-13T12:25:00Z">
              <w:r>
                <w:rPr>
                  <w:rFonts w:ascii="Arial" w:hAnsi="Arial" w:cs="Arial"/>
                  <w:sz w:val="18"/>
                </w:rPr>
                <w:t>1) Forretningsmæssige fejl i kaldende system:</w:t>
              </w:r>
            </w:ins>
          </w:p>
          <w:p w14:paraId="1935E61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12-13T12:25:00Z"/>
                <w:rFonts w:ascii="Arial" w:hAnsi="Arial" w:cs="Arial"/>
                <w:sz w:val="18"/>
              </w:rPr>
            </w:pPr>
            <w:ins w:id="28" w:author="Poul V Madsen" w:date="2012-12-13T12:25:00Z">
              <w:r>
                <w:rPr>
                  <w:rFonts w:ascii="Arial" w:hAnsi="Arial" w:cs="Arial"/>
                  <w:sz w:val="18"/>
                </w:rPr>
                <w:t xml:space="preserve">  * 1-899: Specifikke valideringer for service:</w:t>
              </w:r>
            </w:ins>
          </w:p>
          <w:p w14:paraId="43C8747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12-13T12:25:00Z"/>
                <w:rFonts w:ascii="Arial" w:hAnsi="Arial" w:cs="Arial"/>
                <w:sz w:val="18"/>
              </w:rPr>
            </w:pPr>
            <w:ins w:id="30" w:author="Poul V Madsen" w:date="2012-12-13T12:25:00Z">
              <w:r>
                <w:rPr>
                  <w:rFonts w:ascii="Arial" w:hAnsi="Arial" w:cs="Arial"/>
                  <w:sz w:val="18"/>
                </w:rPr>
                <w:t xml:space="preserve">  * 900-919: Generelle Forretningsmæssige fejl i kaldende system</w:t>
              </w:r>
            </w:ins>
          </w:p>
          <w:p w14:paraId="7C27F17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12-13T12:25:00Z"/>
                <w:rFonts w:ascii="Arial" w:hAnsi="Arial" w:cs="Arial"/>
                <w:sz w:val="18"/>
              </w:rPr>
            </w:pPr>
          </w:p>
          <w:p w14:paraId="2367109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2-12-13T12:25:00Z"/>
                <w:rFonts w:ascii="Arial" w:hAnsi="Arial" w:cs="Arial"/>
                <w:sz w:val="18"/>
              </w:rPr>
            </w:pPr>
            <w:ins w:id="33" w:author="Poul V Madsen" w:date="2012-12-13T12:25:00Z">
              <w:r>
                <w:rPr>
                  <w:rFonts w:ascii="Arial" w:hAnsi="Arial" w:cs="Arial"/>
                  <w:sz w:val="18"/>
                </w:rPr>
                <w:t>2) System/Tekniske fejl i DMI: (Inkluderes afhængig af specifik service)</w:t>
              </w:r>
            </w:ins>
          </w:p>
          <w:p w14:paraId="43F51B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2-12-13T12:25:00Z"/>
                <w:rFonts w:ascii="Arial" w:hAnsi="Arial" w:cs="Arial"/>
                <w:sz w:val="18"/>
              </w:rPr>
            </w:pPr>
            <w:ins w:id="35" w:author="Poul V Madsen" w:date="2012-12-13T12:25:00Z">
              <w:r>
                <w:rPr>
                  <w:rFonts w:ascii="Arial" w:hAnsi="Arial" w:cs="Arial"/>
                  <w:sz w:val="18"/>
                </w:rPr>
                <w:t xml:space="preserve">  * 930-949: System/Tekniske fejl af midlertidig karakter</w:t>
              </w:r>
            </w:ins>
          </w:p>
          <w:p w14:paraId="2D24F8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Poul V Madsen" w:date="2012-12-13T12:25:00Z"/>
                <w:rFonts w:ascii="Arial" w:hAnsi="Arial" w:cs="Arial"/>
                <w:sz w:val="18"/>
              </w:rPr>
            </w:pPr>
            <w:ins w:id="37" w:author="Poul V Madsen" w:date="2012-12-13T12:25:00Z">
              <w:r>
                <w:rPr>
                  <w:rFonts w:ascii="Arial" w:hAnsi="Arial" w:cs="Arial"/>
                  <w:sz w:val="18"/>
                </w:rPr>
                <w:t xml:space="preserve">  * 950-969: System/Tekniske fejl af varig karakter</w:t>
              </w:r>
            </w:ins>
          </w:p>
          <w:p w14:paraId="7E562C3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Poul V Madsen" w:date="2012-12-13T12:25:00Z"/>
                <w:rFonts w:ascii="Arial" w:hAnsi="Arial" w:cs="Arial"/>
                <w:sz w:val="18"/>
              </w:rPr>
            </w:pPr>
          </w:p>
          <w:p w14:paraId="4AEBF59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Poul V Madsen" w:date="2012-12-13T12:25:00Z"/>
                <w:rFonts w:ascii="Arial" w:hAnsi="Arial" w:cs="Arial"/>
                <w:sz w:val="18"/>
              </w:rPr>
            </w:pPr>
            <w:ins w:id="40" w:author="Poul V Madsen" w:date="2012-12-13T12:25:00Z">
              <w:r>
                <w:rPr>
                  <w:rFonts w:ascii="Arial" w:hAnsi="Arial" w:cs="Arial"/>
                  <w:sz w:val="18"/>
                </w:rPr>
                <w:t xml:space="preserve">3) Globale Fejl i DMI/EFI snit </w:t>
              </w:r>
            </w:ins>
          </w:p>
          <w:p w14:paraId="59390B4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12-13T12:25:00Z"/>
                <w:rFonts w:ascii="Arial" w:hAnsi="Arial" w:cs="Arial"/>
                <w:sz w:val="18"/>
              </w:rPr>
            </w:pPr>
            <w:ins w:id="42" w:author="Poul V Madsen" w:date="2012-12-13T12:25:00Z">
              <w:r>
                <w:rPr>
                  <w:rFonts w:ascii="Arial" w:hAnsi="Arial" w:cs="Arial"/>
                  <w:sz w:val="18"/>
                </w:rPr>
                <w:t xml:space="preserve">  * 921, 922, 999: Midlertidige fejlkodemapninger. Mapning til permanente fejlkoder pågår, drevet af DMI</w:t>
              </w:r>
            </w:ins>
          </w:p>
          <w:p w14:paraId="7C736F5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12-13T12:25:00Z"/>
                <w:rFonts w:ascii="Arial" w:hAnsi="Arial" w:cs="Arial"/>
                <w:sz w:val="18"/>
              </w:rPr>
            </w:pPr>
            <w:ins w:id="44" w:author="Poul V Madsen" w:date="2012-12-13T12:25:00Z">
              <w:r>
                <w:rPr>
                  <w:rFonts w:ascii="Arial" w:hAnsi="Arial" w:cs="Arial"/>
                  <w:sz w:val="18"/>
                </w:rPr>
                <w:t xml:space="preserve">  * 990-994: Proxy Framework fejl i SAP ERP: Fejlhåndtering varierer</w:t>
              </w:r>
            </w:ins>
          </w:p>
          <w:p w14:paraId="7382A1A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Poul V Madsen" w:date="2012-12-13T12:25:00Z"/>
                <w:rFonts w:ascii="Arial" w:hAnsi="Arial" w:cs="Arial"/>
                <w:sz w:val="18"/>
              </w:rPr>
            </w:pPr>
          </w:p>
          <w:p w14:paraId="757FC60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Poul V Madsen" w:date="2012-12-13T12:25:00Z"/>
                <w:rFonts w:ascii="Arial" w:hAnsi="Arial" w:cs="Arial"/>
                <w:sz w:val="18"/>
              </w:rPr>
            </w:pPr>
            <w:ins w:id="47" w:author="Poul V Madsen" w:date="2012-12-13T12:25:00Z">
              <w:r>
                <w:rPr>
                  <w:rFonts w:ascii="Arial" w:hAnsi="Arial" w:cs="Arial"/>
                  <w:sz w:val="18"/>
                </w:rPr>
                <w:t xml:space="preserve">4) Fejl ved processering i IP (-1, -3, -4) </w:t>
              </w:r>
            </w:ins>
          </w:p>
          <w:p w14:paraId="41DBDB7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Poul V Madsen" w:date="2012-12-13T12:25:00Z"/>
                <w:rFonts w:ascii="Arial" w:hAnsi="Arial" w:cs="Arial"/>
                <w:sz w:val="18"/>
              </w:rPr>
            </w:pPr>
            <w:ins w:id="49" w:author="Poul V Madsen" w:date="2012-12-13T12:25:00Z">
              <w:r>
                <w:rPr>
                  <w:rFonts w:ascii="Arial" w:hAnsi="Arial" w:cs="Arial"/>
                  <w:sz w:val="18"/>
                </w:rPr>
                <w:t>##############################</w:t>
              </w:r>
            </w:ins>
          </w:p>
          <w:p w14:paraId="2A7F72F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Poul V Madsen" w:date="2012-12-13T12:25:00Z"/>
                <w:rFonts w:ascii="Arial" w:hAnsi="Arial" w:cs="Arial"/>
                <w:sz w:val="18"/>
              </w:rPr>
            </w:pPr>
            <w:ins w:id="51" w:author="Poul V Madsen" w:date="2012-12-13T12:25:00Z">
              <w:r>
                <w:rPr>
                  <w:rFonts w:ascii="Arial" w:hAnsi="Arial" w:cs="Arial"/>
                  <w:sz w:val="18"/>
                </w:rPr>
                <w:t>1) Forretningsmæssige fejl i kaldende system:</w:t>
              </w:r>
            </w:ins>
          </w:p>
          <w:p w14:paraId="766A6E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Poul V Madsen" w:date="2012-12-13T12:25:00Z"/>
                <w:rFonts w:ascii="Arial" w:hAnsi="Arial" w:cs="Arial"/>
                <w:sz w:val="18"/>
              </w:rPr>
            </w:pPr>
            <w:ins w:id="53" w:author="Poul V Madsen" w:date="2012-12-13T12:25:00Z">
              <w:r>
                <w:rPr>
                  <w:rFonts w:ascii="Arial" w:hAnsi="Arial" w:cs="Arial"/>
                  <w:sz w:val="18"/>
                </w:rPr>
                <w:t>##############################</w:t>
              </w:r>
            </w:ins>
          </w:p>
          <w:p w14:paraId="6C2D99D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Poul V Madsen" w:date="2012-12-13T12:25:00Z"/>
                <w:rFonts w:ascii="Arial" w:hAnsi="Arial" w:cs="Arial"/>
                <w:sz w:val="18"/>
              </w:rPr>
            </w:pPr>
            <w:ins w:id="55" w:author="Poul V Madsen" w:date="2012-12-13T12:25:00Z">
              <w:r>
                <w:rPr>
                  <w:rFonts w:ascii="Arial" w:hAnsi="Arial" w:cs="Arial"/>
                  <w:sz w:val="18"/>
                </w:rPr>
                <w:t xml:space="preserve">  * 1-899: Specifikke valideringer for service:</w:t>
              </w:r>
            </w:ins>
          </w:p>
          <w:p w14:paraId="2C72B12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Poul V Madsen" w:date="2012-12-13T12:25:00Z"/>
                <w:rFonts w:ascii="Arial" w:hAnsi="Arial" w:cs="Arial"/>
                <w:sz w:val="18"/>
              </w:rPr>
            </w:pPr>
          </w:p>
          <w:p w14:paraId="47040BD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Poul V Madsen" w:date="2012-12-13T12:25:00Z"/>
                <w:rFonts w:ascii="Arial" w:hAnsi="Arial" w:cs="Arial"/>
                <w:sz w:val="18"/>
              </w:rPr>
            </w:pPr>
            <w:ins w:id="58" w:author="Poul V Madsen" w:date="2012-12-13T12:25:00Z">
              <w:r>
                <w:rPr>
                  <w:rFonts w:ascii="Arial" w:hAnsi="Arial" w:cs="Arial"/>
                  <w:sz w:val="18"/>
                </w:rPr>
                <w:t xml:space="preserve">Validering: Kontrol af hvorvidt kundenummer findes </w:t>
              </w:r>
            </w:ins>
          </w:p>
          <w:p w14:paraId="0147716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Poul V Madsen" w:date="2012-12-13T12:25:00Z"/>
                <w:rFonts w:ascii="Arial" w:hAnsi="Arial" w:cs="Arial"/>
                <w:sz w:val="18"/>
              </w:rPr>
            </w:pPr>
            <w:ins w:id="60" w:author="Poul V Madsen" w:date="2012-12-13T12:25:00Z">
              <w:r>
                <w:rPr>
                  <w:rFonts w:ascii="Arial" w:hAnsi="Arial" w:cs="Arial"/>
                  <w:sz w:val="18"/>
                </w:rPr>
                <w:t>Fejl: 018</w:t>
              </w:r>
            </w:ins>
          </w:p>
          <w:p w14:paraId="2CD55F2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Poul V Madsen" w:date="2012-12-13T12:25:00Z"/>
                <w:rFonts w:ascii="Arial" w:hAnsi="Arial" w:cs="Arial"/>
                <w:sz w:val="18"/>
              </w:rPr>
            </w:pPr>
            <w:ins w:id="62" w:author="Poul V Madsen" w:date="2012-12-13T12:25:00Z">
              <w:r>
                <w:rPr>
                  <w:rFonts w:ascii="Arial" w:hAnsi="Arial" w:cs="Arial"/>
                  <w:sz w:val="18"/>
                </w:rPr>
                <w:t xml:space="preserve">Reaktion: Opdatering afvises, kaldende system kontaktes. </w:t>
              </w:r>
            </w:ins>
          </w:p>
          <w:p w14:paraId="10AFDE2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Poul V Madsen" w:date="2012-12-13T12:25:00Z"/>
                <w:rFonts w:ascii="Arial" w:hAnsi="Arial" w:cs="Arial"/>
                <w:sz w:val="18"/>
              </w:rPr>
            </w:pPr>
            <w:ins w:id="64" w:author="Poul V Madsen" w:date="2012-12-13T12:25:00Z">
              <w:r>
                <w:rPr>
                  <w:rFonts w:ascii="Arial" w:hAnsi="Arial" w:cs="Arial"/>
                  <w:sz w:val="18"/>
                </w:rPr>
                <w:t>Parameterliste: KundeNummer, KundeType, DMIIndbetalingAfsenderReferenceID</w:t>
              </w:r>
            </w:ins>
          </w:p>
          <w:p w14:paraId="45EAE0C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Poul V Madsen" w:date="2012-12-13T12:25:00Z"/>
                <w:rFonts w:ascii="Arial" w:hAnsi="Arial" w:cs="Arial"/>
                <w:sz w:val="18"/>
              </w:rPr>
            </w:pPr>
          </w:p>
          <w:p w14:paraId="5EBE7A5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12-13T12:25:00Z"/>
                <w:rFonts w:ascii="Arial" w:hAnsi="Arial" w:cs="Arial"/>
                <w:sz w:val="18"/>
              </w:rPr>
            </w:pPr>
            <w:ins w:id="67" w:author="Poul V Madsen" w:date="2012-12-13T12:25:00Z">
              <w:r>
                <w:rPr>
                  <w:rFonts w:ascii="Arial" w:hAnsi="Arial" w:cs="Arial"/>
                  <w:sz w:val="18"/>
                </w:rPr>
                <w:t>Validering: Kontrol af hvorvidt Forventet Indbetaling ID er gyldig eller tidligere har eksisteret.</w:t>
              </w:r>
            </w:ins>
          </w:p>
          <w:p w14:paraId="4C6737E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2-12-13T12:25:00Z"/>
                <w:rFonts w:ascii="Arial" w:hAnsi="Arial" w:cs="Arial"/>
                <w:sz w:val="18"/>
              </w:rPr>
            </w:pPr>
            <w:ins w:id="69" w:author="Poul V Madsen" w:date="2012-12-13T12:25:00Z">
              <w:r>
                <w:rPr>
                  <w:rFonts w:ascii="Arial" w:hAnsi="Arial" w:cs="Arial"/>
                  <w:sz w:val="18"/>
                </w:rPr>
                <w:t>Fejl: 019</w:t>
              </w:r>
            </w:ins>
          </w:p>
          <w:p w14:paraId="2ED7DDB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Poul V Madsen" w:date="2012-12-13T12:25:00Z"/>
                <w:rFonts w:ascii="Arial" w:hAnsi="Arial" w:cs="Arial"/>
                <w:sz w:val="18"/>
              </w:rPr>
            </w:pPr>
            <w:ins w:id="71" w:author="Poul V Madsen" w:date="2012-12-13T12:25:00Z">
              <w:r>
                <w:rPr>
                  <w:rFonts w:ascii="Arial" w:hAnsi="Arial" w:cs="Arial"/>
                  <w:sz w:val="18"/>
                </w:rPr>
                <w:t>Reaktion: Opdatering afvises, kaldende system kontaktes.</w:t>
              </w:r>
            </w:ins>
          </w:p>
          <w:p w14:paraId="2A61EF6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Poul V Madsen" w:date="2012-12-13T12:25:00Z"/>
                <w:rFonts w:ascii="Arial" w:hAnsi="Arial" w:cs="Arial"/>
                <w:sz w:val="18"/>
              </w:rPr>
            </w:pPr>
            <w:ins w:id="73" w:author="Poul V Madsen" w:date="2012-12-13T12:25:00Z">
              <w:r>
                <w:rPr>
                  <w:rFonts w:ascii="Arial" w:hAnsi="Arial" w:cs="Arial"/>
                  <w:sz w:val="18"/>
                </w:rPr>
                <w:t>Parameterliste ForventetIndbetalingID, DMIIndbetalingAfsenderReferenceID</w:t>
              </w:r>
            </w:ins>
          </w:p>
          <w:p w14:paraId="0A2928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Poul V Madsen" w:date="2012-12-13T12:25:00Z"/>
                <w:rFonts w:ascii="Arial" w:hAnsi="Arial" w:cs="Arial"/>
                <w:sz w:val="18"/>
              </w:rPr>
            </w:pPr>
          </w:p>
          <w:p w14:paraId="6809E61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Poul V Madsen" w:date="2012-12-13T12:25:00Z"/>
                <w:rFonts w:ascii="Arial" w:hAnsi="Arial" w:cs="Arial"/>
                <w:sz w:val="18"/>
              </w:rPr>
            </w:pPr>
            <w:ins w:id="76" w:author="Poul V Madsen" w:date="2012-12-13T12:25:00Z">
              <w:r>
                <w:rPr>
                  <w:rFonts w:ascii="Arial" w:hAnsi="Arial" w:cs="Arial"/>
                  <w:sz w:val="18"/>
                </w:rPr>
                <w:t>Validering: Kombinationskontrol for Indbetalings Art og Kilde. Se yderligere arter og kilder.</w:t>
              </w:r>
            </w:ins>
          </w:p>
          <w:p w14:paraId="5ECCBC2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Poul V Madsen" w:date="2012-12-13T12:25:00Z"/>
                <w:rFonts w:ascii="Arial" w:hAnsi="Arial" w:cs="Arial"/>
                <w:sz w:val="18"/>
              </w:rPr>
            </w:pPr>
            <w:ins w:id="78" w:author="Poul V Madsen" w:date="2012-12-13T12:25:00Z">
              <w:r>
                <w:rPr>
                  <w:rFonts w:ascii="Arial" w:hAnsi="Arial" w:cs="Arial"/>
                  <w:sz w:val="18"/>
                </w:rPr>
                <w:t>Fejl: 021</w:t>
              </w:r>
            </w:ins>
          </w:p>
          <w:p w14:paraId="6F5AD5B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Poul V Madsen" w:date="2012-12-13T12:25:00Z"/>
                <w:rFonts w:ascii="Arial" w:hAnsi="Arial" w:cs="Arial"/>
                <w:sz w:val="18"/>
              </w:rPr>
            </w:pPr>
            <w:ins w:id="80" w:author="Poul V Madsen" w:date="2012-12-13T12:25:00Z">
              <w:r>
                <w:rPr>
                  <w:rFonts w:ascii="Arial" w:hAnsi="Arial" w:cs="Arial"/>
                  <w:sz w:val="18"/>
                </w:rPr>
                <w:t>Reaktion: Opdatering afvises, kaldende system kontaktes.</w:t>
              </w:r>
            </w:ins>
          </w:p>
          <w:p w14:paraId="0AC4E9F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Poul V Madsen" w:date="2012-12-13T12:25:00Z"/>
                <w:rFonts w:ascii="Arial" w:hAnsi="Arial" w:cs="Arial"/>
                <w:sz w:val="18"/>
              </w:rPr>
            </w:pPr>
            <w:ins w:id="82" w:author="Poul V Madsen" w:date="2012-12-13T12:25:00Z">
              <w:r>
                <w:rPr>
                  <w:rFonts w:ascii="Arial" w:hAnsi="Arial" w:cs="Arial"/>
                  <w:sz w:val="18"/>
                </w:rPr>
                <w:t>Parameterliste: KundeNummer, KundeType, DMIIndbetalingArt, DMIIndbetalingKilde , DMIIndbetalingAfsenderReferenceID</w:t>
              </w:r>
            </w:ins>
          </w:p>
          <w:p w14:paraId="3F50ED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Poul V Madsen" w:date="2012-12-13T12:25:00Z"/>
                <w:rFonts w:ascii="Arial" w:hAnsi="Arial" w:cs="Arial"/>
                <w:sz w:val="18"/>
              </w:rPr>
            </w:pPr>
          </w:p>
          <w:p w14:paraId="1EAB348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Poul V Madsen" w:date="2012-12-13T12:25:00Z"/>
                <w:rFonts w:ascii="Arial" w:hAnsi="Arial" w:cs="Arial"/>
                <w:sz w:val="18"/>
              </w:rPr>
            </w:pPr>
            <w:ins w:id="85" w:author="Poul V Madsen" w:date="2012-12-13T12:25:00Z">
              <w:r>
                <w:rPr>
                  <w:rFonts w:ascii="Arial" w:hAnsi="Arial" w:cs="Arial"/>
                  <w:sz w:val="18"/>
                </w:rPr>
                <w:t>Validering: Kontrol af hvorvidt OCR Linie er gyldig eller tidligere har eksisteret.</w:t>
              </w:r>
            </w:ins>
          </w:p>
          <w:p w14:paraId="290BDFD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Poul V Madsen" w:date="2012-12-13T12:25:00Z"/>
                <w:rFonts w:ascii="Arial" w:hAnsi="Arial" w:cs="Arial"/>
                <w:sz w:val="18"/>
              </w:rPr>
            </w:pPr>
            <w:ins w:id="87" w:author="Poul V Madsen" w:date="2012-12-13T12:25:00Z">
              <w:r>
                <w:rPr>
                  <w:rFonts w:ascii="Arial" w:hAnsi="Arial" w:cs="Arial"/>
                  <w:sz w:val="18"/>
                </w:rPr>
                <w:t>Fejl: 022</w:t>
              </w:r>
            </w:ins>
          </w:p>
          <w:p w14:paraId="4795F93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Poul V Madsen" w:date="2012-12-13T12:25:00Z"/>
                <w:rFonts w:ascii="Arial" w:hAnsi="Arial" w:cs="Arial"/>
                <w:sz w:val="18"/>
              </w:rPr>
            </w:pPr>
            <w:ins w:id="89" w:author="Poul V Madsen" w:date="2012-12-13T12:25:00Z">
              <w:r>
                <w:rPr>
                  <w:rFonts w:ascii="Arial" w:hAnsi="Arial" w:cs="Arial"/>
                  <w:sz w:val="18"/>
                </w:rPr>
                <w:t>Reaktion: Opdatering afvises, kaldende system kontaktes.</w:t>
              </w:r>
            </w:ins>
          </w:p>
          <w:p w14:paraId="5F85A3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Poul V Madsen" w:date="2012-12-13T12:25:00Z"/>
                <w:rFonts w:ascii="Arial" w:hAnsi="Arial" w:cs="Arial"/>
                <w:sz w:val="18"/>
              </w:rPr>
            </w:pPr>
            <w:ins w:id="91" w:author="Poul V Madsen" w:date="2012-12-13T12:25:00Z">
              <w:r>
                <w:rPr>
                  <w:rFonts w:ascii="Arial" w:hAnsi="Arial" w:cs="Arial"/>
                  <w:sz w:val="18"/>
                </w:rPr>
                <w:t>Parameterliste: DMIIndbetalingOCRLinie, DMIIndbetalingAfsenderReferenceID</w:t>
              </w:r>
            </w:ins>
          </w:p>
          <w:p w14:paraId="24D838F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Poul V Madsen" w:date="2012-12-13T12:25:00Z"/>
                <w:rFonts w:ascii="Arial" w:hAnsi="Arial" w:cs="Arial"/>
                <w:sz w:val="18"/>
              </w:rPr>
            </w:pPr>
          </w:p>
          <w:p w14:paraId="160D447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Poul V Madsen" w:date="2012-12-13T12:25:00Z"/>
                <w:rFonts w:ascii="Arial" w:hAnsi="Arial" w:cs="Arial"/>
                <w:sz w:val="18"/>
              </w:rPr>
            </w:pPr>
            <w:ins w:id="94" w:author="Poul V Madsen" w:date="2012-12-13T12:25:00Z">
              <w:r>
                <w:rPr>
                  <w:rFonts w:ascii="Arial" w:hAnsi="Arial" w:cs="Arial"/>
                  <w:sz w:val="18"/>
                </w:rPr>
                <w:t>Validering: DMIIndbetalingReferenceID, DMIIndbetalingEFIIndbetalingID, DMIIndbetalingEFIIndsatsID og DMIIndbetalingKorrektionMark må kun udfyldes af EFI</w:t>
              </w:r>
            </w:ins>
          </w:p>
          <w:p w14:paraId="1607D3E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2-12-13T12:25:00Z"/>
                <w:rFonts w:ascii="Arial" w:hAnsi="Arial" w:cs="Arial"/>
                <w:sz w:val="18"/>
              </w:rPr>
            </w:pPr>
            <w:ins w:id="96" w:author="Poul V Madsen" w:date="2012-12-13T12:25:00Z">
              <w:r>
                <w:rPr>
                  <w:rFonts w:ascii="Arial" w:hAnsi="Arial" w:cs="Arial"/>
                  <w:sz w:val="18"/>
                </w:rPr>
                <w:t>Reaktion: Opdatering afvises, kaldende system kontaktes.</w:t>
              </w:r>
            </w:ins>
          </w:p>
          <w:p w14:paraId="4558525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Poul V Madsen" w:date="2012-12-13T12:25:00Z"/>
                <w:rFonts w:ascii="Arial" w:hAnsi="Arial" w:cs="Arial"/>
                <w:sz w:val="18"/>
              </w:rPr>
            </w:pPr>
            <w:ins w:id="98" w:author="Poul V Madsen" w:date="2012-12-13T12:25:00Z">
              <w:r>
                <w:rPr>
                  <w:rFonts w:ascii="Arial" w:hAnsi="Arial" w:cs="Arial"/>
                  <w:sz w:val="18"/>
                </w:rPr>
                <w:t>Fejl: 040</w:t>
              </w:r>
            </w:ins>
          </w:p>
          <w:p w14:paraId="685C2AF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Poul V Madsen" w:date="2012-12-13T12:25:00Z"/>
                <w:rFonts w:ascii="Arial" w:hAnsi="Arial" w:cs="Arial"/>
                <w:sz w:val="18"/>
              </w:rPr>
            </w:pPr>
            <w:ins w:id="100" w:author="Poul V Madsen" w:date="2012-12-13T12:25:00Z">
              <w:r>
                <w:rPr>
                  <w:rFonts w:ascii="Arial" w:hAnsi="Arial" w:cs="Arial"/>
                  <w:sz w:val="18"/>
                </w:rPr>
                <w:t>Parameterliste: KundeNummer, KundeType, DMIIndbetalingKilde. DMIIndbetalingAfsenderReferenceID</w:t>
              </w:r>
            </w:ins>
          </w:p>
          <w:p w14:paraId="32E8877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2-12-13T12:25:00Z"/>
                <w:rFonts w:ascii="Arial" w:hAnsi="Arial" w:cs="Arial"/>
                <w:sz w:val="18"/>
              </w:rPr>
            </w:pPr>
          </w:p>
          <w:p w14:paraId="1DA1BC3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Poul V Madsen" w:date="2012-12-13T12:25:00Z"/>
                <w:rFonts w:ascii="Arial" w:hAnsi="Arial" w:cs="Arial"/>
                <w:sz w:val="18"/>
              </w:rPr>
            </w:pPr>
            <w:ins w:id="103" w:author="Poul V Madsen" w:date="2012-12-13T12:25:00Z">
              <w:r>
                <w:rPr>
                  <w:rFonts w:ascii="Arial" w:hAnsi="Arial" w:cs="Arial"/>
                  <w:sz w:val="18"/>
                </w:rPr>
                <w:t>Validering: Kombinations-kontrol af Indbetalings Art og -Kilde foretages i henhold til følgende tabel:</w:t>
              </w:r>
            </w:ins>
          </w:p>
          <w:p w14:paraId="60BF727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Poul V Madsen" w:date="2012-12-13T12:25:00Z"/>
                <w:rFonts w:ascii="Arial" w:hAnsi="Arial" w:cs="Arial"/>
                <w:sz w:val="18"/>
              </w:rPr>
            </w:pPr>
          </w:p>
          <w:p w14:paraId="2B96EDD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Poul V Madsen" w:date="2012-12-13T12:25:00Z"/>
                <w:rFonts w:ascii="Arial" w:hAnsi="Arial" w:cs="Arial"/>
                <w:sz w:val="18"/>
              </w:rPr>
            </w:pPr>
            <w:ins w:id="106" w:author="Poul V Madsen" w:date="2012-12-13T12:25:00Z">
              <w:r>
                <w:rPr>
                  <w:rFonts w:ascii="Arial" w:hAnsi="Arial" w:cs="Arial"/>
                  <w:sz w:val="18"/>
                </w:rPr>
                <w:t>DMIIndbetalingKilde DMIIndbetalingArt MyndighedsUdbetalingType_Skal_vs_Måikke</w:t>
              </w:r>
            </w:ins>
          </w:p>
          <w:p w14:paraId="582F03D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Poul V Madsen" w:date="2012-12-13T12:25:00Z"/>
                <w:rFonts w:ascii="Arial" w:hAnsi="Arial" w:cs="Arial"/>
                <w:sz w:val="18"/>
              </w:rPr>
            </w:pPr>
            <w:ins w:id="108" w:author="Poul V Madsen" w:date="2012-12-13T12:25:00Z">
              <w:r>
                <w:rPr>
                  <w:rFonts w:ascii="Arial" w:hAnsi="Arial" w:cs="Arial"/>
                  <w:sz w:val="18"/>
                </w:rPr>
                <w:t xml:space="preserve">KASSE KONTA Må ikke være angivet </w:t>
              </w:r>
            </w:ins>
          </w:p>
          <w:p w14:paraId="1EB2DB1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Poul V Madsen" w:date="2012-12-13T12:25:00Z"/>
                <w:rFonts w:ascii="Arial" w:hAnsi="Arial" w:cs="Arial"/>
                <w:sz w:val="18"/>
              </w:rPr>
            </w:pPr>
            <w:ins w:id="110" w:author="Poul V Madsen" w:date="2012-12-13T12:25:00Z">
              <w:r>
                <w:rPr>
                  <w:rFonts w:ascii="Arial" w:hAnsi="Arial" w:cs="Arial"/>
                  <w:sz w:val="18"/>
                </w:rPr>
                <w:t>KASSE CHECK Må ikke være angivet</w:t>
              </w:r>
            </w:ins>
          </w:p>
          <w:p w14:paraId="4E8C03F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Poul V Madsen" w:date="2012-12-13T12:25:00Z"/>
                <w:rFonts w:ascii="Arial" w:hAnsi="Arial" w:cs="Arial"/>
                <w:sz w:val="18"/>
              </w:rPr>
            </w:pPr>
            <w:ins w:id="112" w:author="Poul V Madsen" w:date="2012-12-13T12:25:00Z">
              <w:r>
                <w:rPr>
                  <w:rFonts w:ascii="Arial" w:hAnsi="Arial" w:cs="Arial"/>
                  <w:sz w:val="18"/>
                </w:rPr>
                <w:t>KASSE DANKO Må ikke være angivet</w:t>
              </w:r>
            </w:ins>
          </w:p>
          <w:p w14:paraId="6C80987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Poul V Madsen" w:date="2012-12-13T12:25:00Z"/>
                <w:rFonts w:ascii="Arial" w:hAnsi="Arial" w:cs="Arial"/>
                <w:sz w:val="18"/>
              </w:rPr>
            </w:pPr>
            <w:ins w:id="114" w:author="Poul V Madsen" w:date="2012-12-13T12:25:00Z">
              <w:r>
                <w:rPr>
                  <w:rFonts w:ascii="Arial" w:hAnsi="Arial" w:cs="Arial"/>
                  <w:sz w:val="18"/>
                </w:rPr>
                <w:t>SKB OCRLI Må ikke være angivet</w:t>
              </w:r>
            </w:ins>
          </w:p>
          <w:p w14:paraId="1C6695A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Poul V Madsen" w:date="2012-12-13T12:25:00Z"/>
                <w:rFonts w:ascii="Arial" w:hAnsi="Arial" w:cs="Arial"/>
                <w:sz w:val="18"/>
              </w:rPr>
            </w:pPr>
            <w:ins w:id="116" w:author="Poul V Madsen" w:date="2012-12-13T12:25:00Z">
              <w:r>
                <w:rPr>
                  <w:rFonts w:ascii="Arial" w:hAnsi="Arial" w:cs="Arial"/>
                  <w:sz w:val="18"/>
                </w:rPr>
                <w:t>SKB BANKO Må ikke være angivet</w:t>
              </w:r>
            </w:ins>
          </w:p>
          <w:p w14:paraId="268801F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Poul V Madsen" w:date="2012-12-13T12:25:00Z"/>
                <w:rFonts w:ascii="Arial" w:hAnsi="Arial" w:cs="Arial"/>
                <w:sz w:val="18"/>
              </w:rPr>
            </w:pPr>
            <w:ins w:id="118" w:author="Poul V Madsen" w:date="2012-12-13T12:25:00Z">
              <w:r>
                <w:rPr>
                  <w:rFonts w:ascii="Arial" w:hAnsi="Arial" w:cs="Arial"/>
                  <w:sz w:val="18"/>
                </w:rPr>
                <w:t>SKB GIRO Må ikke være angivet</w:t>
              </w:r>
            </w:ins>
          </w:p>
          <w:p w14:paraId="4ABFE91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Poul V Madsen" w:date="2012-12-13T12:25:00Z"/>
                <w:rFonts w:ascii="Arial" w:hAnsi="Arial" w:cs="Arial"/>
                <w:sz w:val="18"/>
              </w:rPr>
            </w:pPr>
            <w:ins w:id="120" w:author="Poul V Madsen" w:date="2012-12-13T12:25:00Z">
              <w:r>
                <w:rPr>
                  <w:rFonts w:ascii="Arial" w:hAnsi="Arial" w:cs="Arial"/>
                  <w:sz w:val="18"/>
                </w:rPr>
                <w:t>EFI LONIN Må ikke være angivet</w:t>
              </w:r>
            </w:ins>
          </w:p>
          <w:p w14:paraId="3F5F31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Poul V Madsen" w:date="2012-12-13T12:25:00Z"/>
                <w:rFonts w:ascii="Arial" w:hAnsi="Arial" w:cs="Arial"/>
                <w:sz w:val="18"/>
              </w:rPr>
            </w:pPr>
            <w:ins w:id="122" w:author="Poul V Madsen" w:date="2012-12-13T12:25:00Z">
              <w:r>
                <w:rPr>
                  <w:rFonts w:ascii="Arial" w:hAnsi="Arial" w:cs="Arial"/>
                  <w:sz w:val="18"/>
                </w:rPr>
                <w:t>EFI RENTG Må ikke være angivet</w:t>
              </w:r>
            </w:ins>
          </w:p>
          <w:p w14:paraId="41F2B45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Poul V Madsen" w:date="2012-12-13T12:25:00Z"/>
                <w:rFonts w:ascii="Arial" w:hAnsi="Arial" w:cs="Arial"/>
                <w:sz w:val="18"/>
              </w:rPr>
            </w:pPr>
            <w:ins w:id="124" w:author="Poul V Madsen" w:date="2012-12-13T12:25:00Z">
              <w:r>
                <w:rPr>
                  <w:rFonts w:ascii="Arial" w:hAnsi="Arial" w:cs="Arial"/>
                  <w:sz w:val="18"/>
                </w:rPr>
                <w:t>PBS NEMKO Må ikke være angivet</w:t>
              </w:r>
            </w:ins>
          </w:p>
          <w:p w14:paraId="16FDE40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5" w:author="Poul V Madsen" w:date="2012-12-13T12:25:00Z"/>
                <w:rFonts w:ascii="Arial" w:hAnsi="Arial" w:cs="Arial"/>
                <w:sz w:val="18"/>
              </w:rPr>
            </w:pPr>
            <w:ins w:id="126" w:author="Poul V Madsen" w:date="2012-12-13T12:25:00Z">
              <w:r>
                <w:rPr>
                  <w:rFonts w:ascii="Arial" w:hAnsi="Arial" w:cs="Arial"/>
                  <w:sz w:val="18"/>
                </w:rPr>
                <w:t>SLUT MODRE Skal være angivet</w:t>
              </w:r>
            </w:ins>
          </w:p>
          <w:p w14:paraId="252263C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Poul V Madsen" w:date="2012-12-13T12:25:00Z"/>
                <w:rFonts w:ascii="Arial" w:hAnsi="Arial" w:cs="Arial"/>
                <w:sz w:val="18"/>
              </w:rPr>
            </w:pPr>
            <w:ins w:id="128" w:author="Poul V Madsen" w:date="2012-12-13T12:25:00Z">
              <w:r>
                <w:rPr>
                  <w:rFonts w:ascii="Arial" w:hAnsi="Arial" w:cs="Arial"/>
                  <w:sz w:val="18"/>
                </w:rPr>
                <w:t>NEMKONTO Ingen værdi Må ikke vare angivet</w:t>
              </w:r>
            </w:ins>
          </w:p>
          <w:p w14:paraId="335B4ED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Poul V Madsen" w:date="2012-12-13T12:25:00Z"/>
                <w:rFonts w:ascii="Arial" w:hAnsi="Arial" w:cs="Arial"/>
                <w:sz w:val="18"/>
              </w:rPr>
            </w:pPr>
            <w:ins w:id="130" w:author="Poul V Madsen" w:date="2012-12-13T12:25:00Z">
              <w:r>
                <w:rPr>
                  <w:rFonts w:ascii="Arial" w:hAnsi="Arial" w:cs="Arial"/>
                  <w:sz w:val="18"/>
                </w:rPr>
                <w:t>DMO MODRE Skal være angivet</w:t>
              </w:r>
            </w:ins>
          </w:p>
          <w:p w14:paraId="50ED789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1" w:author="Poul V Madsen" w:date="2012-12-13T12:25:00Z"/>
                <w:rFonts w:ascii="Arial" w:hAnsi="Arial" w:cs="Arial"/>
                <w:sz w:val="18"/>
              </w:rPr>
            </w:pPr>
            <w:ins w:id="132" w:author="Poul V Madsen" w:date="2012-12-13T12:25:00Z">
              <w:r>
                <w:rPr>
                  <w:rFonts w:ascii="Arial" w:hAnsi="Arial" w:cs="Arial"/>
                  <w:sz w:val="18"/>
                </w:rPr>
                <w:t>SAP38 MODRE Skal være angivet</w:t>
              </w:r>
            </w:ins>
          </w:p>
          <w:p w14:paraId="4138C9F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12-13T12:25:00Z"/>
                <w:rFonts w:ascii="Arial" w:hAnsi="Arial" w:cs="Arial"/>
                <w:sz w:val="18"/>
              </w:rPr>
            </w:pPr>
            <w:ins w:id="134" w:author="Poul V Madsen" w:date="2012-12-13T12:25:00Z">
              <w:r>
                <w:rPr>
                  <w:rFonts w:ascii="Arial" w:hAnsi="Arial" w:cs="Arial"/>
                  <w:sz w:val="18"/>
                </w:rPr>
                <w:t>KOBRA MODRE Skal være angivet</w:t>
              </w:r>
            </w:ins>
          </w:p>
          <w:p w14:paraId="3AA90C0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Poul V Madsen" w:date="2012-12-13T12:25:00Z"/>
                <w:rFonts w:ascii="Arial" w:hAnsi="Arial" w:cs="Arial"/>
                <w:sz w:val="18"/>
              </w:rPr>
            </w:pPr>
            <w:ins w:id="136" w:author="Poul V Madsen" w:date="2012-12-13T12:25:00Z">
              <w:r>
                <w:rPr>
                  <w:rFonts w:ascii="Arial" w:hAnsi="Arial" w:cs="Arial"/>
                  <w:sz w:val="18"/>
                </w:rPr>
                <w:t xml:space="preserve">KL MODRE Skal være angivet </w:t>
              </w:r>
            </w:ins>
          </w:p>
          <w:p w14:paraId="023E653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7" w:author="Poul V Madsen" w:date="2012-12-13T12:25:00Z"/>
                <w:rFonts w:ascii="Arial" w:hAnsi="Arial" w:cs="Arial"/>
                <w:sz w:val="18"/>
              </w:rPr>
            </w:pPr>
            <w:ins w:id="138" w:author="Poul V Madsen" w:date="2012-12-13T12:25:00Z">
              <w:r>
                <w:rPr>
                  <w:rFonts w:ascii="Arial" w:hAnsi="Arial" w:cs="Arial"/>
                  <w:sz w:val="18"/>
                </w:rPr>
                <w:t>BF YMODRE Skal være angivet</w:t>
              </w:r>
            </w:ins>
          </w:p>
          <w:p w14:paraId="2EBCF90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Poul V Madsen" w:date="2012-12-13T12:25:00Z"/>
                <w:rFonts w:ascii="Arial" w:hAnsi="Arial" w:cs="Arial"/>
                <w:sz w:val="18"/>
              </w:rPr>
            </w:pPr>
          </w:p>
          <w:p w14:paraId="22AAF89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Poul V Madsen" w:date="2012-12-13T12:25:00Z"/>
                <w:rFonts w:ascii="Arial" w:hAnsi="Arial" w:cs="Arial"/>
                <w:sz w:val="18"/>
              </w:rPr>
            </w:pPr>
            <w:ins w:id="141" w:author="Poul V Madsen" w:date="2012-12-13T12:25:00Z">
              <w:r>
                <w:rPr>
                  <w:rFonts w:ascii="Arial" w:hAnsi="Arial" w:cs="Arial"/>
                  <w:sz w:val="18"/>
                </w:rPr>
                <w:t>Fejl: 041</w:t>
              </w:r>
            </w:ins>
          </w:p>
          <w:p w14:paraId="140F57F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Poul V Madsen" w:date="2012-12-13T12:25:00Z"/>
                <w:rFonts w:ascii="Arial" w:hAnsi="Arial" w:cs="Arial"/>
                <w:sz w:val="18"/>
              </w:rPr>
            </w:pPr>
            <w:ins w:id="143" w:author="Poul V Madsen" w:date="2012-12-13T12:25:00Z">
              <w:r>
                <w:rPr>
                  <w:rFonts w:ascii="Arial" w:hAnsi="Arial" w:cs="Arial"/>
                  <w:sz w:val="18"/>
                </w:rPr>
                <w:t>Reaktion: Opdatering afvises, kaldende system kontaktes.</w:t>
              </w:r>
            </w:ins>
          </w:p>
          <w:p w14:paraId="2BADEDB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4" w:author="Poul V Madsen" w:date="2012-12-13T12:25:00Z"/>
                <w:rFonts w:ascii="Arial" w:hAnsi="Arial" w:cs="Arial"/>
                <w:sz w:val="18"/>
              </w:rPr>
            </w:pPr>
            <w:ins w:id="145" w:author="Poul V Madsen" w:date="2012-12-13T12:25:00Z">
              <w:r>
                <w:rPr>
                  <w:rFonts w:ascii="Arial" w:hAnsi="Arial" w:cs="Arial"/>
                  <w:sz w:val="18"/>
                </w:rPr>
                <w:t xml:space="preserve">Parameterliste: KundeNummer, KundeType, DMIIndbetalingKilde, DMIIndbetalingAfsenderReferenceID, </w:t>
              </w:r>
            </w:ins>
          </w:p>
          <w:p w14:paraId="4A85DA5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6" w:author="Poul V Madsen" w:date="2012-12-13T12:25:00Z"/>
                <w:rFonts w:ascii="Arial" w:hAnsi="Arial" w:cs="Arial"/>
                <w:sz w:val="18"/>
              </w:rPr>
            </w:pPr>
            <w:ins w:id="147" w:author="Poul V Madsen" w:date="2012-12-13T12:25:00Z">
              <w:r>
                <w:rPr>
                  <w:rFonts w:ascii="Arial" w:hAnsi="Arial" w:cs="Arial"/>
                  <w:sz w:val="18"/>
                </w:rPr>
                <w:t>Kombinations-kontrol af DMIIndbetalingKilde og MyndighedUdbetalingTypeKode foretages i henhold til ovenstående tabel. Se feltet MyndighedsUdbetalingType_Skal_vs_Måikke. Feltet er ikke et officielt begreb.</w:t>
              </w:r>
            </w:ins>
          </w:p>
          <w:p w14:paraId="0C168A1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Poul V Madsen" w:date="2012-12-13T12:25:00Z"/>
                <w:rFonts w:ascii="Arial" w:hAnsi="Arial" w:cs="Arial"/>
                <w:sz w:val="18"/>
              </w:rPr>
            </w:pPr>
            <w:ins w:id="149" w:author="Poul V Madsen" w:date="2012-12-13T12:25:00Z">
              <w:r>
                <w:rPr>
                  <w:rFonts w:ascii="Arial" w:hAnsi="Arial" w:cs="Arial"/>
                  <w:sz w:val="18"/>
                </w:rPr>
                <w:t>______________________________</w:t>
              </w:r>
            </w:ins>
          </w:p>
          <w:p w14:paraId="57BD1EB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Poul V Madsen" w:date="2012-12-13T12:25:00Z"/>
                <w:rFonts w:ascii="Arial" w:hAnsi="Arial" w:cs="Arial"/>
                <w:sz w:val="18"/>
              </w:rPr>
            </w:pPr>
            <w:ins w:id="151" w:author="Poul V Madsen" w:date="2012-12-13T12:25:00Z">
              <w:r>
                <w:rPr>
                  <w:rFonts w:ascii="Arial" w:hAnsi="Arial" w:cs="Arial"/>
                  <w:sz w:val="18"/>
                </w:rPr>
                <w:t>900-919: Generelle Forretningsmæssige fejl i kaldende system</w:t>
              </w:r>
            </w:ins>
          </w:p>
          <w:p w14:paraId="0D50952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2" w:author="Poul V Madsen" w:date="2012-12-13T12:25:00Z"/>
                <w:rFonts w:ascii="Arial" w:hAnsi="Arial" w:cs="Arial"/>
                <w:sz w:val="18"/>
              </w:rPr>
            </w:pPr>
            <w:ins w:id="153" w:author="Poul V Madsen" w:date="2012-12-13T12:25:00Z">
              <w:r>
                <w:rPr>
                  <w:rFonts w:ascii="Arial" w:hAnsi="Arial" w:cs="Arial"/>
                  <w:sz w:val="18"/>
                </w:rPr>
                <w:t>Fejlhåndtering initieres hos kaldende system.</w:t>
              </w:r>
            </w:ins>
          </w:p>
          <w:p w14:paraId="6776828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4" w:author="Poul V Madsen" w:date="2012-12-13T12:25:00Z"/>
                <w:rFonts w:ascii="Arial" w:hAnsi="Arial" w:cs="Arial"/>
                <w:sz w:val="18"/>
              </w:rPr>
            </w:pPr>
          </w:p>
          <w:p w14:paraId="487A90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5" w:author="Poul V Madsen" w:date="2012-12-13T12:25:00Z"/>
                <w:rFonts w:ascii="Arial" w:hAnsi="Arial" w:cs="Arial"/>
                <w:sz w:val="18"/>
              </w:rPr>
            </w:pPr>
            <w:ins w:id="156" w:author="Poul V Madsen" w:date="2012-12-13T12:25:00Z">
              <w:r>
                <w:rPr>
                  <w:rFonts w:ascii="Arial" w:hAnsi="Arial" w:cs="Arial"/>
                  <w:sz w:val="18"/>
                </w:rPr>
                <w:t>Validering: Generel forretningsfejl i kaldende system ved opdatering af Forventet Indbetaling / Betalingsordning / Indbetaling der kræver analyse af systemadministrator med anvendelse af medsendt fejltekst.</w:t>
              </w:r>
            </w:ins>
          </w:p>
          <w:p w14:paraId="20FE74E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Poul V Madsen" w:date="2012-12-13T12:25:00Z"/>
                <w:rFonts w:ascii="Arial" w:hAnsi="Arial" w:cs="Arial"/>
                <w:sz w:val="18"/>
              </w:rPr>
            </w:pPr>
            <w:ins w:id="158" w:author="Poul V Madsen" w:date="2012-12-13T12:25:00Z">
              <w:r>
                <w:rPr>
                  <w:rFonts w:ascii="Arial" w:hAnsi="Arial" w:cs="Arial"/>
                  <w:sz w:val="18"/>
                </w:rPr>
                <w:t>Fejlnummer: 905</w:t>
              </w:r>
            </w:ins>
          </w:p>
          <w:p w14:paraId="5CD670D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Poul V Madsen" w:date="2012-12-13T12:25:00Z"/>
                <w:rFonts w:ascii="Arial" w:hAnsi="Arial" w:cs="Arial"/>
                <w:sz w:val="18"/>
              </w:rPr>
            </w:pPr>
            <w:ins w:id="160" w:author="Poul V Madsen" w:date="2012-12-13T12:25:00Z">
              <w:r>
                <w:rPr>
                  <w:rFonts w:ascii="Arial" w:hAnsi="Arial" w:cs="Arial"/>
                  <w:sz w:val="18"/>
                </w:rPr>
                <w:t>Reaktion: Transaktion afvises</w:t>
              </w:r>
            </w:ins>
          </w:p>
          <w:p w14:paraId="29B4D70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1" w:author="Poul V Madsen" w:date="2012-12-13T12:25:00Z"/>
                <w:rFonts w:ascii="Arial" w:hAnsi="Arial" w:cs="Arial"/>
                <w:sz w:val="18"/>
              </w:rPr>
            </w:pPr>
            <w:ins w:id="162" w:author="Poul V Madsen" w:date="2012-12-13T12:25:00Z">
              <w:r>
                <w:rPr>
                  <w:rFonts w:ascii="Arial" w:hAnsi="Arial" w:cs="Arial"/>
                  <w:sz w:val="18"/>
                </w:rPr>
                <w:t>Parameterliste: KundeNummer, KundeType</w:t>
              </w:r>
            </w:ins>
          </w:p>
          <w:p w14:paraId="19AA14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Poul V Madsen" w:date="2012-12-13T12:25:00Z"/>
                <w:rFonts w:ascii="Arial" w:hAnsi="Arial" w:cs="Arial"/>
                <w:sz w:val="18"/>
              </w:rPr>
            </w:pPr>
          </w:p>
          <w:p w14:paraId="2CDB1D8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4" w:author="Poul V Madsen" w:date="2012-12-13T12:25:00Z"/>
                <w:rFonts w:ascii="Arial" w:hAnsi="Arial" w:cs="Arial"/>
                <w:sz w:val="18"/>
              </w:rPr>
            </w:pPr>
            <w:ins w:id="165" w:author="Poul V Madsen" w:date="2012-12-13T12:25:00Z">
              <w:r>
                <w:rPr>
                  <w:rFonts w:ascii="Arial" w:hAnsi="Arial" w:cs="Arial"/>
                  <w:sz w:val="18"/>
                </w:rPr>
                <w:t>Validering: Generel forretningsfejl i kaldende system der kræver analyse af Systemadministrator med anvendelse af medsendt fejltekst.</w:t>
              </w:r>
            </w:ins>
          </w:p>
          <w:p w14:paraId="6D09A32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Poul V Madsen" w:date="2012-12-13T12:25:00Z"/>
                <w:rFonts w:ascii="Arial" w:hAnsi="Arial" w:cs="Arial"/>
                <w:sz w:val="18"/>
              </w:rPr>
            </w:pPr>
            <w:ins w:id="167" w:author="Poul V Madsen" w:date="2012-12-13T12:25:00Z">
              <w:r>
                <w:rPr>
                  <w:rFonts w:ascii="Arial" w:hAnsi="Arial" w:cs="Arial"/>
                  <w:sz w:val="18"/>
                </w:rPr>
                <w:t>Fejlnummer: 911</w:t>
              </w:r>
            </w:ins>
          </w:p>
          <w:p w14:paraId="25C515D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8" w:author="Poul V Madsen" w:date="2012-12-13T12:25:00Z"/>
                <w:rFonts w:ascii="Arial" w:hAnsi="Arial" w:cs="Arial"/>
                <w:sz w:val="18"/>
              </w:rPr>
            </w:pPr>
            <w:ins w:id="169" w:author="Poul V Madsen" w:date="2012-12-13T12:25:00Z">
              <w:r>
                <w:rPr>
                  <w:rFonts w:ascii="Arial" w:hAnsi="Arial" w:cs="Arial"/>
                  <w:sz w:val="18"/>
                </w:rPr>
                <w:t>Reaktion: Transaktion afvises</w:t>
              </w:r>
            </w:ins>
          </w:p>
          <w:p w14:paraId="14E2B6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0" w:author="Poul V Madsen" w:date="2012-12-13T12:25:00Z"/>
                <w:rFonts w:ascii="Arial" w:hAnsi="Arial" w:cs="Arial"/>
                <w:sz w:val="18"/>
              </w:rPr>
            </w:pPr>
            <w:ins w:id="171" w:author="Poul V Madsen" w:date="2012-12-13T12:25:00Z">
              <w:r>
                <w:rPr>
                  <w:rFonts w:ascii="Arial" w:hAnsi="Arial" w:cs="Arial"/>
                  <w:sz w:val="18"/>
                </w:rPr>
                <w:t xml:space="preserve">Parameterliste: </w:t>
              </w:r>
            </w:ins>
          </w:p>
          <w:p w14:paraId="587233E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2" w:author="Poul V Madsen" w:date="2012-12-13T12:25:00Z"/>
                <w:rFonts w:ascii="Arial" w:hAnsi="Arial" w:cs="Arial"/>
                <w:sz w:val="18"/>
              </w:rPr>
            </w:pPr>
          </w:p>
          <w:p w14:paraId="303F1BC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3" w:author="Poul V Madsen" w:date="2012-12-13T12:25:00Z"/>
                <w:rFonts w:ascii="Arial" w:hAnsi="Arial" w:cs="Arial"/>
                <w:sz w:val="18"/>
              </w:rPr>
            </w:pPr>
            <w:ins w:id="174" w:author="Poul V Madsen" w:date="2012-12-13T12:25:00Z">
              <w:r>
                <w:rPr>
                  <w:rFonts w:ascii="Arial" w:hAnsi="Arial" w:cs="Arial"/>
                  <w:sz w:val="18"/>
                </w:rPr>
                <w:t>Validering: Generel forretningsfejl i kaldende system relateret til stamdata der kræver analyse af Systemadministrator med anvendelse af medsendt fejltekst</w:t>
              </w:r>
            </w:ins>
          </w:p>
          <w:p w14:paraId="0019BE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Poul V Madsen" w:date="2012-12-13T12:25:00Z"/>
                <w:rFonts w:ascii="Arial" w:hAnsi="Arial" w:cs="Arial"/>
                <w:sz w:val="18"/>
              </w:rPr>
            </w:pPr>
            <w:ins w:id="176" w:author="Poul V Madsen" w:date="2012-12-13T12:25:00Z">
              <w:r>
                <w:rPr>
                  <w:rFonts w:ascii="Arial" w:hAnsi="Arial" w:cs="Arial"/>
                  <w:sz w:val="18"/>
                </w:rPr>
                <w:t>Fejlnummer: 912</w:t>
              </w:r>
            </w:ins>
          </w:p>
          <w:p w14:paraId="76A2454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Poul V Madsen" w:date="2012-12-13T12:25:00Z"/>
                <w:rFonts w:ascii="Arial" w:hAnsi="Arial" w:cs="Arial"/>
                <w:sz w:val="18"/>
              </w:rPr>
            </w:pPr>
            <w:ins w:id="178" w:author="Poul V Madsen" w:date="2012-12-13T12:25:00Z">
              <w:r>
                <w:rPr>
                  <w:rFonts w:ascii="Arial" w:hAnsi="Arial" w:cs="Arial"/>
                  <w:sz w:val="18"/>
                </w:rPr>
                <w:t>Reaktion: Transaktion afvises</w:t>
              </w:r>
            </w:ins>
          </w:p>
          <w:p w14:paraId="4A4888B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9" w:author="Poul V Madsen" w:date="2012-12-13T12:25:00Z"/>
                <w:rFonts w:ascii="Arial" w:hAnsi="Arial" w:cs="Arial"/>
                <w:sz w:val="18"/>
              </w:rPr>
            </w:pPr>
            <w:ins w:id="180" w:author="Poul V Madsen" w:date="2012-12-13T12:25:00Z">
              <w:r>
                <w:rPr>
                  <w:rFonts w:ascii="Arial" w:hAnsi="Arial" w:cs="Arial"/>
                  <w:sz w:val="18"/>
                </w:rPr>
                <w:t>Parameterliste:</w:t>
              </w:r>
            </w:ins>
          </w:p>
          <w:p w14:paraId="5BB1A66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1" w:author="Poul V Madsen" w:date="2012-12-13T12:25:00Z"/>
                <w:rFonts w:ascii="Arial" w:hAnsi="Arial" w:cs="Arial"/>
                <w:sz w:val="18"/>
              </w:rPr>
            </w:pPr>
          </w:p>
          <w:p w14:paraId="49489F2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2" w:author="Poul V Madsen" w:date="2012-12-13T12:25:00Z"/>
                <w:rFonts w:ascii="Arial" w:hAnsi="Arial" w:cs="Arial"/>
                <w:sz w:val="18"/>
              </w:rPr>
            </w:pPr>
            <w:ins w:id="183" w:author="Poul V Madsen" w:date="2012-12-13T12:25:00Z">
              <w:r>
                <w:rPr>
                  <w:rFonts w:ascii="Arial" w:hAnsi="Arial" w:cs="Arial"/>
                  <w:sz w:val="18"/>
                </w:rPr>
                <w:t>Validering: Generel forretningsfejl i kaldende system relateret til administrationsdata der kræver analyse af Systemadministrator med anvendelse af medsendt fejltekst.</w:t>
              </w:r>
            </w:ins>
          </w:p>
          <w:p w14:paraId="020F1C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4" w:author="Poul V Madsen" w:date="2012-12-13T12:25:00Z"/>
                <w:rFonts w:ascii="Arial" w:hAnsi="Arial" w:cs="Arial"/>
                <w:sz w:val="18"/>
              </w:rPr>
            </w:pPr>
            <w:ins w:id="185" w:author="Poul V Madsen" w:date="2012-12-13T12:25:00Z">
              <w:r>
                <w:rPr>
                  <w:rFonts w:ascii="Arial" w:hAnsi="Arial" w:cs="Arial"/>
                  <w:sz w:val="18"/>
                </w:rPr>
                <w:t>Fejlnummer: 913</w:t>
              </w:r>
            </w:ins>
          </w:p>
          <w:p w14:paraId="18D27DB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6" w:author="Poul V Madsen" w:date="2012-12-13T12:25:00Z"/>
                <w:rFonts w:ascii="Arial" w:hAnsi="Arial" w:cs="Arial"/>
                <w:sz w:val="18"/>
              </w:rPr>
            </w:pPr>
            <w:ins w:id="187" w:author="Poul V Madsen" w:date="2012-12-13T12:25:00Z">
              <w:r>
                <w:rPr>
                  <w:rFonts w:ascii="Arial" w:hAnsi="Arial" w:cs="Arial"/>
                  <w:sz w:val="18"/>
                </w:rPr>
                <w:t>Reaktion: Transaktion afvises</w:t>
              </w:r>
            </w:ins>
          </w:p>
          <w:p w14:paraId="5E2D708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8" w:author="Poul V Madsen" w:date="2012-12-13T12:25:00Z"/>
                <w:rFonts w:ascii="Arial" w:hAnsi="Arial" w:cs="Arial"/>
                <w:sz w:val="18"/>
              </w:rPr>
            </w:pPr>
            <w:ins w:id="189" w:author="Poul V Madsen" w:date="2012-12-13T12:25:00Z">
              <w:r>
                <w:rPr>
                  <w:rFonts w:ascii="Arial" w:hAnsi="Arial" w:cs="Arial"/>
                  <w:sz w:val="18"/>
                </w:rPr>
                <w:t>Parameterliste:</w:t>
              </w:r>
            </w:ins>
          </w:p>
          <w:p w14:paraId="1042F1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0" w:author="Poul V Madsen" w:date="2012-12-13T12:25:00Z"/>
                <w:rFonts w:ascii="Arial" w:hAnsi="Arial" w:cs="Arial"/>
                <w:sz w:val="18"/>
              </w:rPr>
            </w:pPr>
          </w:p>
          <w:p w14:paraId="734496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Poul V Madsen" w:date="2012-12-13T12:25:00Z"/>
                <w:rFonts w:ascii="Arial" w:hAnsi="Arial" w:cs="Arial"/>
                <w:sz w:val="18"/>
              </w:rPr>
            </w:pPr>
            <w:ins w:id="192" w:author="Poul V Madsen" w:date="2012-12-13T12:25:00Z">
              <w:r>
                <w:rPr>
                  <w:rFonts w:ascii="Arial" w:hAnsi="Arial" w:cs="Arial"/>
                  <w:sz w:val="18"/>
                </w:rPr>
                <w:t>Validering: Generel forretningsfejl i kaldende system. Søgeresultat gav for stort udvalg. Forfin søgekriterier</w:t>
              </w:r>
            </w:ins>
          </w:p>
          <w:p w14:paraId="29422AB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Poul V Madsen" w:date="2012-12-13T12:25:00Z"/>
                <w:rFonts w:ascii="Arial" w:hAnsi="Arial" w:cs="Arial"/>
                <w:sz w:val="18"/>
              </w:rPr>
            </w:pPr>
            <w:ins w:id="194" w:author="Poul V Madsen" w:date="2012-12-13T12:25:00Z">
              <w:r>
                <w:rPr>
                  <w:rFonts w:ascii="Arial" w:hAnsi="Arial" w:cs="Arial"/>
                  <w:sz w:val="18"/>
                </w:rPr>
                <w:t>Fejlnummer: 914</w:t>
              </w:r>
            </w:ins>
          </w:p>
          <w:p w14:paraId="6A6D9DB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Poul V Madsen" w:date="2012-12-13T12:25:00Z"/>
                <w:rFonts w:ascii="Arial" w:hAnsi="Arial" w:cs="Arial"/>
                <w:sz w:val="18"/>
              </w:rPr>
            </w:pPr>
            <w:ins w:id="196" w:author="Poul V Madsen" w:date="2012-12-13T12:25:00Z">
              <w:r>
                <w:rPr>
                  <w:rFonts w:ascii="Arial" w:hAnsi="Arial" w:cs="Arial"/>
                  <w:sz w:val="18"/>
                </w:rPr>
                <w:t>Reaktion: Transaktion afvises</w:t>
              </w:r>
            </w:ins>
          </w:p>
          <w:p w14:paraId="0A499E7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Poul V Madsen" w:date="2012-12-13T12:25:00Z"/>
                <w:rFonts w:ascii="Arial" w:hAnsi="Arial" w:cs="Arial"/>
                <w:sz w:val="18"/>
              </w:rPr>
            </w:pPr>
            <w:ins w:id="198" w:author="Poul V Madsen" w:date="2012-12-13T12:25:00Z">
              <w:r>
                <w:rPr>
                  <w:rFonts w:ascii="Arial" w:hAnsi="Arial" w:cs="Arial"/>
                  <w:sz w:val="18"/>
                </w:rPr>
                <w:t>Parameterliste:</w:t>
              </w:r>
            </w:ins>
          </w:p>
          <w:p w14:paraId="45516BF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9" w:author="Poul V Madsen" w:date="2012-12-13T12:25:00Z"/>
                <w:rFonts w:ascii="Arial" w:hAnsi="Arial" w:cs="Arial"/>
                <w:sz w:val="18"/>
              </w:rPr>
            </w:pPr>
          </w:p>
          <w:p w14:paraId="5FA88F3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0" w:author="Poul V Madsen" w:date="2012-12-13T12:25:00Z"/>
                <w:rFonts w:ascii="Arial" w:hAnsi="Arial" w:cs="Arial"/>
                <w:sz w:val="18"/>
              </w:rPr>
            </w:pPr>
            <w:ins w:id="201" w:author="Poul V Madsen" w:date="2012-12-13T12:25:00Z">
              <w:r>
                <w:rPr>
                  <w:rFonts w:ascii="Arial" w:hAnsi="Arial" w:cs="Arial"/>
                  <w:sz w:val="18"/>
                </w:rPr>
                <w:t>Validering: Generel forretningsfejl i kaldende system. Valideringsfejl af fremsendt input/koder der kræver analyse af Systemadministrator med anvendelse af medsendt fejltekst.</w:t>
              </w:r>
            </w:ins>
          </w:p>
          <w:p w14:paraId="608A33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2" w:author="Poul V Madsen" w:date="2012-12-13T12:25:00Z"/>
                <w:rFonts w:ascii="Arial" w:hAnsi="Arial" w:cs="Arial"/>
                <w:sz w:val="18"/>
              </w:rPr>
            </w:pPr>
            <w:ins w:id="203" w:author="Poul V Madsen" w:date="2012-12-13T12:25:00Z">
              <w:r>
                <w:rPr>
                  <w:rFonts w:ascii="Arial" w:hAnsi="Arial" w:cs="Arial"/>
                  <w:sz w:val="18"/>
                </w:rPr>
                <w:t>Fejlnummer: 915</w:t>
              </w:r>
            </w:ins>
          </w:p>
          <w:p w14:paraId="30DA202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4" w:author="Poul V Madsen" w:date="2012-12-13T12:25:00Z"/>
                <w:rFonts w:ascii="Arial" w:hAnsi="Arial" w:cs="Arial"/>
                <w:sz w:val="18"/>
              </w:rPr>
            </w:pPr>
            <w:ins w:id="205" w:author="Poul V Madsen" w:date="2012-12-13T12:25:00Z">
              <w:r>
                <w:rPr>
                  <w:rFonts w:ascii="Arial" w:hAnsi="Arial" w:cs="Arial"/>
                  <w:sz w:val="18"/>
                </w:rPr>
                <w:t>Reaktion: Transaktion afvises</w:t>
              </w:r>
            </w:ins>
          </w:p>
          <w:p w14:paraId="3B10A46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6" w:author="Poul V Madsen" w:date="2012-12-13T12:25:00Z"/>
                <w:rFonts w:ascii="Arial" w:hAnsi="Arial" w:cs="Arial"/>
                <w:sz w:val="18"/>
              </w:rPr>
            </w:pPr>
            <w:ins w:id="207" w:author="Poul V Madsen" w:date="2012-12-13T12:25:00Z">
              <w:r>
                <w:rPr>
                  <w:rFonts w:ascii="Arial" w:hAnsi="Arial" w:cs="Arial"/>
                  <w:sz w:val="18"/>
                </w:rPr>
                <w:t>Parameterliste:</w:t>
              </w:r>
            </w:ins>
          </w:p>
          <w:p w14:paraId="0880DA2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8" w:author="Poul V Madsen" w:date="2012-12-13T12:25:00Z"/>
                <w:rFonts w:ascii="Arial" w:hAnsi="Arial" w:cs="Arial"/>
                <w:sz w:val="18"/>
              </w:rPr>
            </w:pPr>
            <w:ins w:id="209" w:author="Poul V Madsen" w:date="2012-12-13T12:25:00Z">
              <w:r>
                <w:rPr>
                  <w:rFonts w:ascii="Arial" w:hAnsi="Arial" w:cs="Arial"/>
                  <w:sz w:val="18"/>
                </w:rPr>
                <w:t>##############################</w:t>
              </w:r>
            </w:ins>
          </w:p>
          <w:p w14:paraId="523D6A2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0" w:author="Poul V Madsen" w:date="2012-12-13T12:25:00Z"/>
                <w:rFonts w:ascii="Arial" w:hAnsi="Arial" w:cs="Arial"/>
                <w:sz w:val="18"/>
              </w:rPr>
            </w:pPr>
            <w:ins w:id="211" w:author="Poul V Madsen" w:date="2012-12-13T12:25:00Z">
              <w:r>
                <w:rPr>
                  <w:rFonts w:ascii="Arial" w:hAnsi="Arial" w:cs="Arial"/>
                  <w:sz w:val="18"/>
                </w:rPr>
                <w:t>2) System/Tekniske fejl i DMI: (Inkluderes afhængig af specifik service)</w:t>
              </w:r>
            </w:ins>
          </w:p>
          <w:p w14:paraId="191F04A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2" w:author="Poul V Madsen" w:date="2012-12-13T12:25:00Z"/>
                <w:rFonts w:ascii="Arial" w:hAnsi="Arial" w:cs="Arial"/>
                <w:sz w:val="18"/>
              </w:rPr>
            </w:pPr>
            <w:ins w:id="213" w:author="Poul V Madsen" w:date="2012-12-13T12:25:00Z">
              <w:r>
                <w:rPr>
                  <w:rFonts w:ascii="Arial" w:hAnsi="Arial" w:cs="Arial"/>
                  <w:sz w:val="18"/>
                </w:rPr>
                <w:t>##############################</w:t>
              </w:r>
            </w:ins>
          </w:p>
          <w:p w14:paraId="56037A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Poul V Madsen" w:date="2012-12-13T12:25:00Z"/>
                <w:rFonts w:ascii="Arial" w:hAnsi="Arial" w:cs="Arial"/>
                <w:sz w:val="18"/>
              </w:rPr>
            </w:pPr>
            <w:ins w:id="215" w:author="Poul V Madsen" w:date="2012-12-13T12:25:00Z">
              <w:r>
                <w:rPr>
                  <w:rFonts w:ascii="Arial" w:hAnsi="Arial" w:cs="Arial"/>
                  <w:sz w:val="18"/>
                </w:rPr>
                <w:t xml:space="preserve">  * 930-949: System/Tekniske fejl af midlertidig karakter</w:t>
              </w:r>
            </w:ins>
          </w:p>
          <w:p w14:paraId="5E74D5F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Poul V Madsen" w:date="2012-12-13T12:25:00Z"/>
                <w:rFonts w:ascii="Arial" w:hAnsi="Arial" w:cs="Arial"/>
                <w:sz w:val="18"/>
              </w:rPr>
            </w:pPr>
            <w:ins w:id="217" w:author="Poul V Madsen" w:date="2012-12-13T12:25:00Z">
              <w:r>
                <w:rPr>
                  <w:rFonts w:ascii="Arial" w:hAnsi="Arial" w:cs="Arial"/>
                  <w:sz w:val="18"/>
                </w:rPr>
                <w:t xml:space="preserve">  * 950-969: System/Tekniske fejl af varig karakter</w:t>
              </w:r>
            </w:ins>
          </w:p>
          <w:p w14:paraId="4340545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8" w:author="Poul V Madsen" w:date="2012-12-13T12:25:00Z"/>
                <w:rFonts w:ascii="Arial" w:hAnsi="Arial" w:cs="Arial"/>
                <w:sz w:val="18"/>
              </w:rPr>
            </w:pPr>
            <w:ins w:id="219" w:author="Poul V Madsen" w:date="2012-12-13T12:25:00Z">
              <w:r>
                <w:rPr>
                  <w:rFonts w:ascii="Arial" w:hAnsi="Arial" w:cs="Arial"/>
                  <w:sz w:val="18"/>
                </w:rPr>
                <w:t xml:space="preserve">Fejlhåndtering initieres hos kaldende system. Der kan initielt forsøges med genkald. </w:t>
              </w:r>
            </w:ins>
          </w:p>
          <w:p w14:paraId="15F08CF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0" w:author="Poul V Madsen" w:date="2012-12-13T12:25:00Z"/>
                <w:rFonts w:ascii="Arial" w:hAnsi="Arial" w:cs="Arial"/>
                <w:sz w:val="18"/>
              </w:rPr>
            </w:pPr>
            <w:ins w:id="221" w:author="Poul V Madsen" w:date="2012-12-13T12:25:00Z">
              <w:r>
                <w:rPr>
                  <w:rFonts w:ascii="Arial" w:hAnsi="Arial" w:cs="Arial"/>
                  <w:sz w:val="18"/>
                </w:rPr>
                <w:t>##############################</w:t>
              </w:r>
            </w:ins>
          </w:p>
          <w:p w14:paraId="485D71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2" w:author="Poul V Madsen" w:date="2012-12-13T12:25:00Z"/>
                <w:rFonts w:ascii="Arial" w:hAnsi="Arial" w:cs="Arial"/>
                <w:sz w:val="18"/>
              </w:rPr>
            </w:pPr>
            <w:ins w:id="223" w:author="Poul V Madsen" w:date="2012-12-13T12:25:00Z">
              <w:r>
                <w:rPr>
                  <w:rFonts w:ascii="Arial" w:hAnsi="Arial" w:cs="Arial"/>
                  <w:sz w:val="18"/>
                </w:rPr>
                <w:t>3) Globale Fejl i DMI/EFI snit</w:t>
              </w:r>
            </w:ins>
          </w:p>
          <w:p w14:paraId="43D02A9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4" w:author="Poul V Madsen" w:date="2012-12-13T12:25:00Z"/>
                <w:rFonts w:ascii="Arial" w:hAnsi="Arial" w:cs="Arial"/>
                <w:sz w:val="18"/>
              </w:rPr>
            </w:pPr>
            <w:ins w:id="225" w:author="Poul V Madsen" w:date="2012-12-13T12:25:00Z">
              <w:r>
                <w:rPr>
                  <w:rFonts w:ascii="Arial" w:hAnsi="Arial" w:cs="Arial"/>
                  <w:sz w:val="18"/>
                </w:rPr>
                <w:t>##############################</w:t>
              </w:r>
            </w:ins>
          </w:p>
          <w:p w14:paraId="23FF466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6" w:author="Poul V Madsen" w:date="2012-12-13T12:25:00Z"/>
                <w:rFonts w:ascii="Arial" w:hAnsi="Arial" w:cs="Arial"/>
                <w:sz w:val="18"/>
              </w:rPr>
            </w:pPr>
            <w:ins w:id="227" w:author="Poul V Madsen" w:date="2012-12-13T12:25:00Z">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ins>
          </w:p>
          <w:p w14:paraId="133D1CA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8" w:author="Poul V Madsen" w:date="2012-12-13T12:25:00Z"/>
                <w:rFonts w:ascii="Arial" w:hAnsi="Arial" w:cs="Arial"/>
                <w:sz w:val="18"/>
              </w:rPr>
            </w:pPr>
          </w:p>
          <w:p w14:paraId="2A8061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9" w:author="Poul V Madsen" w:date="2012-12-13T12:25:00Z"/>
                <w:rFonts w:ascii="Arial" w:hAnsi="Arial" w:cs="Arial"/>
                <w:sz w:val="18"/>
              </w:rPr>
            </w:pPr>
            <w:ins w:id="230" w:author="Poul V Madsen" w:date="2012-12-13T12:25:00Z">
              <w:r>
                <w:rPr>
                  <w:rFonts w:ascii="Arial" w:hAnsi="Arial" w:cs="Arial"/>
                  <w:sz w:val="18"/>
                </w:rPr>
                <w:t>921, 922, 999: Midlertidige fejlkoder. Mapning til permanente fejlkoder pågår, drevet af DMI:</w:t>
              </w:r>
            </w:ins>
          </w:p>
          <w:p w14:paraId="1A2FCFC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1" w:author="Poul V Madsen" w:date="2012-12-13T12:25:00Z"/>
                <w:rFonts w:ascii="Arial" w:hAnsi="Arial" w:cs="Arial"/>
                <w:sz w:val="18"/>
              </w:rPr>
            </w:pPr>
          </w:p>
          <w:p w14:paraId="3742423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2" w:author="Poul V Madsen" w:date="2012-12-13T12:25:00Z"/>
                <w:rFonts w:ascii="Arial" w:hAnsi="Arial" w:cs="Arial"/>
                <w:sz w:val="18"/>
              </w:rPr>
            </w:pPr>
            <w:ins w:id="233" w:author="Poul V Madsen" w:date="2012-12-13T12:25:00Z">
              <w:r>
                <w:rPr>
                  <w:rFonts w:ascii="Arial" w:hAnsi="Arial" w:cs="Arial"/>
                  <w:sz w:val="18"/>
                </w:rPr>
                <w:t>Validering: Kompleks fejl. Fejlhåndtering drives af DMI</w:t>
              </w:r>
            </w:ins>
          </w:p>
          <w:p w14:paraId="03F3BBD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4" w:author="Poul V Madsen" w:date="2012-12-13T12:25:00Z"/>
                <w:rFonts w:ascii="Arial" w:hAnsi="Arial" w:cs="Arial"/>
                <w:sz w:val="18"/>
              </w:rPr>
            </w:pPr>
            <w:ins w:id="235" w:author="Poul V Madsen" w:date="2012-12-13T12:25:00Z">
              <w:r>
                <w:rPr>
                  <w:rFonts w:ascii="Arial" w:hAnsi="Arial" w:cs="Arial"/>
                  <w:sz w:val="18"/>
                </w:rPr>
                <w:t>Fejlnummer: 921</w:t>
              </w:r>
            </w:ins>
          </w:p>
          <w:p w14:paraId="3879B18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6" w:author="Poul V Madsen" w:date="2012-12-13T12:25:00Z"/>
                <w:rFonts w:ascii="Arial" w:hAnsi="Arial" w:cs="Arial"/>
                <w:sz w:val="18"/>
              </w:rPr>
            </w:pPr>
            <w:ins w:id="237" w:author="Poul V Madsen" w:date="2012-12-13T12:25:00Z">
              <w:r>
                <w:rPr>
                  <w:rFonts w:ascii="Arial" w:hAnsi="Arial" w:cs="Arial"/>
                  <w:sz w:val="18"/>
                </w:rPr>
                <w:t>Reaktion: Transaktion afvises</w:t>
              </w:r>
            </w:ins>
          </w:p>
          <w:p w14:paraId="2F9C1E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8" w:author="Poul V Madsen" w:date="2012-12-13T12:25:00Z"/>
                <w:rFonts w:ascii="Arial" w:hAnsi="Arial" w:cs="Arial"/>
                <w:sz w:val="18"/>
              </w:rPr>
            </w:pPr>
            <w:ins w:id="239" w:author="Poul V Madsen" w:date="2012-12-13T12:25:00Z">
              <w:r>
                <w:rPr>
                  <w:rFonts w:ascii="Arial" w:hAnsi="Arial" w:cs="Arial"/>
                  <w:sz w:val="18"/>
                </w:rPr>
                <w:t>Parameterliste: DMITransaktionID</w:t>
              </w:r>
            </w:ins>
          </w:p>
          <w:p w14:paraId="135180C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0" w:author="Poul V Madsen" w:date="2012-12-13T12:25:00Z"/>
                <w:rFonts w:ascii="Arial" w:hAnsi="Arial" w:cs="Arial"/>
                <w:sz w:val="18"/>
              </w:rPr>
            </w:pPr>
          </w:p>
          <w:p w14:paraId="38C6396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1" w:author="Poul V Madsen" w:date="2012-12-13T12:25:00Z"/>
                <w:rFonts w:ascii="Arial" w:hAnsi="Arial" w:cs="Arial"/>
                <w:sz w:val="18"/>
              </w:rPr>
            </w:pPr>
            <w:ins w:id="242" w:author="Poul V Madsen" w:date="2012-12-13T12:25:00Z">
              <w:r>
                <w:rPr>
                  <w:rFonts w:ascii="Arial" w:hAnsi="Arial" w:cs="Arial"/>
                  <w:sz w:val="18"/>
                </w:rPr>
                <w:t>Validering: Forretningsfejl i DMI. Tilretning pågår</w:t>
              </w:r>
            </w:ins>
          </w:p>
          <w:p w14:paraId="2794AF2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3" w:author="Poul V Madsen" w:date="2012-12-13T12:25:00Z"/>
                <w:rFonts w:ascii="Arial" w:hAnsi="Arial" w:cs="Arial"/>
                <w:sz w:val="18"/>
              </w:rPr>
            </w:pPr>
            <w:ins w:id="244" w:author="Poul V Madsen" w:date="2012-12-13T12:25:00Z">
              <w:r>
                <w:rPr>
                  <w:rFonts w:ascii="Arial" w:hAnsi="Arial" w:cs="Arial"/>
                  <w:sz w:val="18"/>
                </w:rPr>
                <w:t>Fejlnummer: 922</w:t>
              </w:r>
            </w:ins>
          </w:p>
          <w:p w14:paraId="0E0F843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5" w:author="Poul V Madsen" w:date="2012-12-13T12:25:00Z"/>
                <w:rFonts w:ascii="Arial" w:hAnsi="Arial" w:cs="Arial"/>
                <w:sz w:val="18"/>
              </w:rPr>
            </w:pPr>
            <w:ins w:id="246" w:author="Poul V Madsen" w:date="2012-12-13T12:25:00Z">
              <w:r>
                <w:rPr>
                  <w:rFonts w:ascii="Arial" w:hAnsi="Arial" w:cs="Arial"/>
                  <w:sz w:val="18"/>
                </w:rPr>
                <w:t>Reaktion: Transaktion afvises</w:t>
              </w:r>
            </w:ins>
          </w:p>
          <w:p w14:paraId="04501C2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7" w:author="Poul V Madsen" w:date="2012-12-13T12:25:00Z"/>
                <w:rFonts w:ascii="Arial" w:hAnsi="Arial" w:cs="Arial"/>
                <w:sz w:val="18"/>
              </w:rPr>
            </w:pPr>
            <w:ins w:id="248" w:author="Poul V Madsen" w:date="2012-12-13T12:25:00Z">
              <w:r>
                <w:rPr>
                  <w:rFonts w:ascii="Arial" w:hAnsi="Arial" w:cs="Arial"/>
                  <w:sz w:val="18"/>
                </w:rPr>
                <w:t>Parameterliste: DMITransaktionID</w:t>
              </w:r>
            </w:ins>
          </w:p>
          <w:p w14:paraId="1054ECC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9" w:author="Poul V Madsen" w:date="2012-12-13T12:25:00Z"/>
                <w:rFonts w:ascii="Arial" w:hAnsi="Arial" w:cs="Arial"/>
                <w:sz w:val="18"/>
              </w:rPr>
            </w:pPr>
          </w:p>
          <w:p w14:paraId="250C0AE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0" w:author="Poul V Madsen" w:date="2012-12-13T12:25:00Z"/>
                <w:rFonts w:ascii="Arial" w:hAnsi="Arial" w:cs="Arial"/>
                <w:sz w:val="18"/>
              </w:rPr>
            </w:pPr>
            <w:ins w:id="251" w:author="Poul V Madsen" w:date="2012-12-13T12:25:00Z">
              <w:r>
                <w:rPr>
                  <w:rFonts w:ascii="Arial" w:hAnsi="Arial" w:cs="Arial"/>
                  <w:sz w:val="18"/>
                </w:rPr>
                <w:t>Validering: Forretningsmæssig validering der endnu ikke er mappet til en service-specifik fejlkode.</w:t>
              </w:r>
            </w:ins>
          </w:p>
          <w:p w14:paraId="5A0BD2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2" w:author="Poul V Madsen" w:date="2012-12-13T12:25:00Z"/>
                <w:rFonts w:ascii="Arial" w:hAnsi="Arial" w:cs="Arial"/>
                <w:sz w:val="18"/>
              </w:rPr>
            </w:pPr>
            <w:ins w:id="253" w:author="Poul V Madsen" w:date="2012-12-13T12:25:00Z">
              <w:r>
                <w:rPr>
                  <w:rFonts w:ascii="Arial" w:hAnsi="Arial" w:cs="Arial"/>
                  <w:sz w:val="18"/>
                </w:rPr>
                <w:t>Fejlnummer: 999</w:t>
              </w:r>
            </w:ins>
          </w:p>
          <w:p w14:paraId="12A6D99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4" w:author="Poul V Madsen" w:date="2012-12-13T12:25:00Z"/>
                <w:rFonts w:ascii="Arial" w:hAnsi="Arial" w:cs="Arial"/>
                <w:sz w:val="18"/>
              </w:rPr>
            </w:pPr>
            <w:ins w:id="255" w:author="Poul V Madsen" w:date="2012-12-13T12:25:00Z">
              <w:r>
                <w:rPr>
                  <w:rFonts w:ascii="Arial" w:hAnsi="Arial" w:cs="Arial"/>
                  <w:sz w:val="18"/>
                </w:rPr>
                <w:t>Reaktion: Transaktion afvises.</w:t>
              </w:r>
            </w:ins>
          </w:p>
          <w:p w14:paraId="25F6180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6" w:author="Poul V Madsen" w:date="2012-12-13T12:25:00Z"/>
                <w:rFonts w:ascii="Arial" w:hAnsi="Arial" w:cs="Arial"/>
                <w:sz w:val="18"/>
              </w:rPr>
            </w:pPr>
            <w:ins w:id="257" w:author="Poul V Madsen" w:date="2012-12-13T12:25:00Z">
              <w:r>
                <w:rPr>
                  <w:rFonts w:ascii="Arial" w:hAnsi="Arial" w:cs="Arial"/>
                  <w:sz w:val="18"/>
                </w:rPr>
                <w:t>Parameterliste: DMITransaktionID</w:t>
              </w:r>
            </w:ins>
          </w:p>
          <w:p w14:paraId="6D04716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8" w:author="Poul V Madsen" w:date="2012-12-13T12:25:00Z"/>
                <w:rFonts w:ascii="Arial" w:hAnsi="Arial" w:cs="Arial"/>
                <w:sz w:val="18"/>
              </w:rPr>
            </w:pPr>
          </w:p>
          <w:p w14:paraId="5E8034D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9" w:author="Poul V Madsen" w:date="2012-12-13T12:25:00Z"/>
                <w:rFonts w:ascii="Arial" w:hAnsi="Arial" w:cs="Arial"/>
                <w:sz w:val="18"/>
              </w:rPr>
            </w:pPr>
            <w:ins w:id="260" w:author="Poul V Madsen" w:date="2012-12-13T12:25:00Z">
              <w:r>
                <w:rPr>
                  <w:rFonts w:ascii="Arial" w:hAnsi="Arial" w:cs="Arial"/>
                  <w:sz w:val="18"/>
                </w:rPr>
                <w:t>990-994: Proxy Framework fejl i SAP ERP: Fejlhåndtering varierer</w:t>
              </w:r>
            </w:ins>
          </w:p>
          <w:p w14:paraId="7779136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1" w:author="Poul V Madsen" w:date="2012-12-13T12:25:00Z"/>
                <w:rFonts w:ascii="Arial" w:hAnsi="Arial" w:cs="Arial"/>
                <w:sz w:val="18"/>
              </w:rPr>
            </w:pPr>
          </w:p>
          <w:p w14:paraId="7AEAE9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2" w:author="Poul V Madsen" w:date="2012-12-13T12:25:00Z"/>
                <w:rFonts w:ascii="Arial" w:hAnsi="Arial" w:cs="Arial"/>
                <w:sz w:val="18"/>
              </w:rPr>
            </w:pPr>
            <w:ins w:id="263" w:author="Poul V Madsen" w:date="2012-12-13T12:25:00Z">
              <w:r>
                <w:rPr>
                  <w:rFonts w:ascii="Arial" w:hAnsi="Arial" w:cs="Arial"/>
                  <w:sz w:val="18"/>
                </w:rPr>
                <w:t>Validering: Dubletkontrol på Transaktions ID</w:t>
              </w:r>
            </w:ins>
          </w:p>
          <w:p w14:paraId="211A454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4" w:author="Poul V Madsen" w:date="2012-12-13T12:25:00Z"/>
                <w:rFonts w:ascii="Arial" w:hAnsi="Arial" w:cs="Arial"/>
                <w:sz w:val="18"/>
              </w:rPr>
            </w:pPr>
            <w:ins w:id="265" w:author="Poul V Madsen" w:date="2012-12-13T12:25:00Z">
              <w:r>
                <w:rPr>
                  <w:rFonts w:ascii="Arial" w:hAnsi="Arial" w:cs="Arial"/>
                  <w:sz w:val="18"/>
                </w:rPr>
                <w:t>Fejlnummer: 990</w:t>
              </w:r>
            </w:ins>
          </w:p>
          <w:p w14:paraId="07E1BDF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6" w:author="Poul V Madsen" w:date="2012-12-13T12:25:00Z"/>
                <w:rFonts w:ascii="Arial" w:hAnsi="Arial" w:cs="Arial"/>
                <w:sz w:val="18"/>
              </w:rPr>
            </w:pPr>
            <w:ins w:id="267" w:author="Poul V Madsen" w:date="2012-12-13T12:25:00Z">
              <w:r>
                <w:rPr>
                  <w:rFonts w:ascii="Arial" w:hAnsi="Arial" w:cs="Arial"/>
                  <w:sz w:val="18"/>
                </w:rPr>
                <w:t>Reaktion: Transaktion afvises da TransaktionsID skal være unikt (Transaktion ID er allerede registreret)</w:t>
              </w:r>
            </w:ins>
          </w:p>
          <w:p w14:paraId="7A40A30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8" w:author="Poul V Madsen" w:date="2012-12-13T12:25:00Z"/>
                <w:rFonts w:ascii="Arial" w:hAnsi="Arial" w:cs="Arial"/>
                <w:sz w:val="18"/>
              </w:rPr>
            </w:pPr>
            <w:ins w:id="269" w:author="Poul V Madsen" w:date="2012-12-13T12:25:00Z">
              <w:r>
                <w:rPr>
                  <w:rFonts w:ascii="Arial" w:hAnsi="Arial" w:cs="Arial"/>
                  <w:sz w:val="18"/>
                </w:rPr>
                <w:t>Parameterliste: DMITransaktionID</w:t>
              </w:r>
            </w:ins>
          </w:p>
          <w:p w14:paraId="1CBA897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0" w:author="Poul V Madsen" w:date="2012-12-13T12:25:00Z"/>
                <w:rFonts w:ascii="Arial" w:hAnsi="Arial" w:cs="Arial"/>
                <w:sz w:val="18"/>
              </w:rPr>
            </w:pPr>
          </w:p>
          <w:p w14:paraId="3B38C9A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1" w:author="Poul V Madsen" w:date="2012-12-13T12:25:00Z"/>
                <w:rFonts w:ascii="Arial" w:hAnsi="Arial" w:cs="Arial"/>
                <w:sz w:val="18"/>
              </w:rPr>
            </w:pPr>
            <w:ins w:id="272" w:author="Poul V Madsen" w:date="2012-12-13T12:25:00Z">
              <w:r>
                <w:rPr>
                  <w:rFonts w:ascii="Arial" w:hAnsi="Arial" w:cs="Arial"/>
                  <w:sz w:val="18"/>
                </w:rPr>
                <w:t>Validering: Service Processering er ikke tilladt i system &amp; client &amp;</w:t>
              </w:r>
            </w:ins>
          </w:p>
          <w:p w14:paraId="0C9C548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3" w:author="Poul V Madsen" w:date="2012-12-13T12:25:00Z"/>
                <w:rFonts w:ascii="Arial" w:hAnsi="Arial" w:cs="Arial"/>
                <w:sz w:val="18"/>
              </w:rPr>
            </w:pPr>
            <w:ins w:id="274" w:author="Poul V Madsen" w:date="2012-12-13T12:25:00Z">
              <w:r>
                <w:rPr>
                  <w:rFonts w:ascii="Arial" w:hAnsi="Arial" w:cs="Arial"/>
                  <w:sz w:val="18"/>
                </w:rPr>
                <w:t>Fejlnummer: 991</w:t>
              </w:r>
            </w:ins>
          </w:p>
          <w:p w14:paraId="646358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5" w:author="Poul V Madsen" w:date="2012-12-13T12:25:00Z"/>
                <w:rFonts w:ascii="Arial" w:hAnsi="Arial" w:cs="Arial"/>
                <w:sz w:val="18"/>
              </w:rPr>
            </w:pPr>
            <w:ins w:id="276" w:author="Poul V Madsen" w:date="2012-12-13T12:25:00Z">
              <w:r>
                <w:rPr>
                  <w:rFonts w:ascii="Arial" w:hAnsi="Arial" w:cs="Arial"/>
                  <w:sz w:val="18"/>
                </w:rPr>
                <w:t>Reaktion: Transaktion afvises.</w:t>
              </w:r>
            </w:ins>
          </w:p>
          <w:p w14:paraId="5239578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7" w:author="Poul V Madsen" w:date="2012-12-13T12:25:00Z"/>
                <w:rFonts w:ascii="Arial" w:hAnsi="Arial" w:cs="Arial"/>
                <w:sz w:val="18"/>
              </w:rPr>
            </w:pPr>
            <w:ins w:id="278" w:author="Poul V Madsen" w:date="2012-12-13T12:25:00Z">
              <w:r>
                <w:rPr>
                  <w:rFonts w:ascii="Arial" w:hAnsi="Arial" w:cs="Arial"/>
                  <w:sz w:val="18"/>
                </w:rPr>
                <w:t>Parameterliste:</w:t>
              </w:r>
            </w:ins>
          </w:p>
          <w:p w14:paraId="7CDF0EC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9" w:author="Poul V Madsen" w:date="2012-12-13T12:25:00Z"/>
                <w:rFonts w:ascii="Arial" w:hAnsi="Arial" w:cs="Arial"/>
                <w:sz w:val="18"/>
              </w:rPr>
            </w:pPr>
          </w:p>
          <w:p w14:paraId="144718D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0" w:author="Poul V Madsen" w:date="2012-12-13T12:25:00Z"/>
                <w:rFonts w:ascii="Arial" w:hAnsi="Arial" w:cs="Arial"/>
                <w:sz w:val="18"/>
              </w:rPr>
            </w:pPr>
            <w:ins w:id="281" w:author="Poul V Madsen" w:date="2012-12-13T12:25:00Z">
              <w:r>
                <w:rPr>
                  <w:rFonts w:ascii="Arial" w:hAnsi="Arial" w:cs="Arial"/>
                  <w:sz w:val="18"/>
                </w:rPr>
                <w:t>Validering: Transaktion ID &amp; er allerede processeret (styret fil)</w:t>
              </w:r>
            </w:ins>
          </w:p>
          <w:p w14:paraId="06902E6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2" w:author="Poul V Madsen" w:date="2012-12-13T12:25:00Z"/>
                <w:rFonts w:ascii="Arial" w:hAnsi="Arial" w:cs="Arial"/>
                <w:sz w:val="18"/>
              </w:rPr>
            </w:pPr>
            <w:ins w:id="283" w:author="Poul V Madsen" w:date="2012-12-13T12:25:00Z">
              <w:r>
                <w:rPr>
                  <w:rFonts w:ascii="Arial" w:hAnsi="Arial" w:cs="Arial"/>
                  <w:sz w:val="18"/>
                </w:rPr>
                <w:t>Fejlnummer: 992</w:t>
              </w:r>
            </w:ins>
          </w:p>
          <w:p w14:paraId="6450A71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4" w:author="Poul V Madsen" w:date="2012-12-13T12:25:00Z"/>
                <w:rFonts w:ascii="Arial" w:hAnsi="Arial" w:cs="Arial"/>
                <w:sz w:val="18"/>
              </w:rPr>
            </w:pPr>
            <w:ins w:id="285" w:author="Poul V Madsen" w:date="2012-12-13T12:25:00Z">
              <w:r>
                <w:rPr>
                  <w:rFonts w:ascii="Arial" w:hAnsi="Arial" w:cs="Arial"/>
                  <w:sz w:val="18"/>
                </w:rPr>
                <w:t>Reaktion: Transaktion afvises</w:t>
              </w:r>
            </w:ins>
          </w:p>
          <w:p w14:paraId="052610D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6" w:author="Poul V Madsen" w:date="2012-12-13T12:25:00Z"/>
                <w:rFonts w:ascii="Arial" w:hAnsi="Arial" w:cs="Arial"/>
                <w:sz w:val="18"/>
              </w:rPr>
            </w:pPr>
            <w:ins w:id="287" w:author="Poul V Madsen" w:date="2012-12-13T12:25:00Z">
              <w:r>
                <w:rPr>
                  <w:rFonts w:ascii="Arial" w:hAnsi="Arial" w:cs="Arial"/>
                  <w:sz w:val="18"/>
                </w:rPr>
                <w:t>Parameterliste: DMITransaktionID</w:t>
              </w:r>
            </w:ins>
          </w:p>
          <w:p w14:paraId="2061D86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8" w:author="Poul V Madsen" w:date="2012-12-13T12:25:00Z"/>
                <w:rFonts w:ascii="Arial" w:hAnsi="Arial" w:cs="Arial"/>
                <w:sz w:val="18"/>
              </w:rPr>
            </w:pPr>
          </w:p>
          <w:p w14:paraId="64B7093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9" w:author="Poul V Madsen" w:date="2012-12-13T12:25:00Z"/>
                <w:rFonts w:ascii="Arial" w:hAnsi="Arial" w:cs="Arial"/>
                <w:sz w:val="18"/>
              </w:rPr>
            </w:pPr>
            <w:ins w:id="290" w:author="Poul V Madsen" w:date="2012-12-13T12:25:00Z">
              <w:r>
                <w:rPr>
                  <w:rFonts w:ascii="Arial" w:hAnsi="Arial" w:cs="Arial"/>
                  <w:sz w:val="18"/>
                </w:rPr>
                <w:t>Validering: Kontrol på TranskationsID: Feltlængde max 255 karakterer</w:t>
              </w:r>
            </w:ins>
          </w:p>
          <w:p w14:paraId="5CEA10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1" w:author="Poul V Madsen" w:date="2012-12-13T12:25:00Z"/>
                <w:rFonts w:ascii="Arial" w:hAnsi="Arial" w:cs="Arial"/>
                <w:sz w:val="18"/>
              </w:rPr>
            </w:pPr>
            <w:ins w:id="292" w:author="Poul V Madsen" w:date="2012-12-13T12:25:00Z">
              <w:r>
                <w:rPr>
                  <w:rFonts w:ascii="Arial" w:hAnsi="Arial" w:cs="Arial"/>
                  <w:sz w:val="18"/>
                </w:rPr>
                <w:t>Fejlnummer: 993</w:t>
              </w:r>
            </w:ins>
          </w:p>
          <w:p w14:paraId="1A7F20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3" w:author="Poul V Madsen" w:date="2012-12-13T12:25:00Z"/>
                <w:rFonts w:ascii="Arial" w:hAnsi="Arial" w:cs="Arial"/>
                <w:sz w:val="18"/>
              </w:rPr>
            </w:pPr>
            <w:ins w:id="294" w:author="Poul V Madsen" w:date="2012-12-13T12:25:00Z">
              <w:r>
                <w:rPr>
                  <w:rFonts w:ascii="Arial" w:hAnsi="Arial" w:cs="Arial"/>
                  <w:sz w:val="18"/>
                </w:rPr>
                <w:t>Reaktion: Transaktion afvises da feltlængde på TransaktionsID &gt; 255 karakterer</w:t>
              </w:r>
            </w:ins>
          </w:p>
          <w:p w14:paraId="1A041FE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5" w:author="Poul V Madsen" w:date="2012-12-13T12:25:00Z"/>
                <w:rFonts w:ascii="Arial" w:hAnsi="Arial" w:cs="Arial"/>
                <w:sz w:val="18"/>
              </w:rPr>
            </w:pPr>
            <w:ins w:id="296" w:author="Poul V Madsen" w:date="2012-12-13T12:25:00Z">
              <w:r>
                <w:rPr>
                  <w:rFonts w:ascii="Arial" w:hAnsi="Arial" w:cs="Arial"/>
                  <w:sz w:val="18"/>
                </w:rPr>
                <w:t>Parameterliste: DMITransaktionID</w:t>
              </w:r>
            </w:ins>
          </w:p>
          <w:p w14:paraId="2B48715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7" w:author="Poul V Madsen" w:date="2012-12-13T12:25:00Z"/>
                <w:rFonts w:ascii="Arial" w:hAnsi="Arial" w:cs="Arial"/>
                <w:sz w:val="18"/>
              </w:rPr>
            </w:pPr>
          </w:p>
          <w:p w14:paraId="153074E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8" w:author="Poul V Madsen" w:date="2012-12-13T12:25:00Z"/>
                <w:rFonts w:ascii="Arial" w:hAnsi="Arial" w:cs="Arial"/>
                <w:sz w:val="18"/>
              </w:rPr>
            </w:pPr>
            <w:ins w:id="299" w:author="Poul V Madsen" w:date="2012-12-13T12:25:00Z">
              <w:r>
                <w:rPr>
                  <w:rFonts w:ascii="Arial" w:hAnsi="Arial" w:cs="Arial"/>
                  <w:sz w:val="18"/>
                </w:rPr>
                <w:t>Validering: Datasikkerhed: Autorisation tillader ikke handling</w:t>
              </w:r>
            </w:ins>
          </w:p>
          <w:p w14:paraId="7F010C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0" w:author="Poul V Madsen" w:date="2012-12-13T12:25:00Z"/>
                <w:rFonts w:ascii="Arial" w:hAnsi="Arial" w:cs="Arial"/>
                <w:sz w:val="18"/>
              </w:rPr>
            </w:pPr>
            <w:ins w:id="301" w:author="Poul V Madsen" w:date="2012-12-13T12:25:00Z">
              <w:r>
                <w:rPr>
                  <w:rFonts w:ascii="Arial" w:hAnsi="Arial" w:cs="Arial"/>
                  <w:sz w:val="18"/>
                </w:rPr>
                <w:t>Fejlnummer: 994</w:t>
              </w:r>
            </w:ins>
          </w:p>
          <w:p w14:paraId="66436AA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2" w:author="Poul V Madsen" w:date="2012-12-13T12:25:00Z"/>
                <w:rFonts w:ascii="Arial" w:hAnsi="Arial" w:cs="Arial"/>
                <w:sz w:val="18"/>
              </w:rPr>
            </w:pPr>
            <w:ins w:id="303" w:author="Poul V Madsen" w:date="2012-12-13T12:25:00Z">
              <w:r>
                <w:rPr>
                  <w:rFonts w:ascii="Arial" w:hAnsi="Arial" w:cs="Arial"/>
                  <w:sz w:val="18"/>
                </w:rPr>
                <w:t>Reaktion: Transaktion afvises da bruger mangler autorisation i SAP til at udføre handling.</w:t>
              </w:r>
            </w:ins>
          </w:p>
          <w:p w14:paraId="43605F7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4" w:author="Poul V Madsen" w:date="2012-12-13T12:25:00Z"/>
                <w:rFonts w:ascii="Arial" w:hAnsi="Arial" w:cs="Arial"/>
                <w:sz w:val="18"/>
              </w:rPr>
            </w:pPr>
            <w:ins w:id="305" w:author="Poul V Madsen" w:date="2012-12-13T12:25:00Z">
              <w:r>
                <w:rPr>
                  <w:rFonts w:ascii="Arial" w:hAnsi="Arial" w:cs="Arial"/>
                  <w:sz w:val="18"/>
                </w:rPr>
                <w:t>Parameterliste:</w:t>
              </w:r>
            </w:ins>
          </w:p>
          <w:p w14:paraId="633B32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6" w:author="Poul V Madsen" w:date="2012-12-13T12:25:00Z"/>
                <w:rFonts w:ascii="Arial" w:hAnsi="Arial" w:cs="Arial"/>
                <w:sz w:val="18"/>
              </w:rPr>
            </w:pPr>
            <w:ins w:id="307" w:author="Poul V Madsen" w:date="2012-12-13T12:25:00Z">
              <w:r>
                <w:rPr>
                  <w:rFonts w:ascii="Arial" w:hAnsi="Arial" w:cs="Arial"/>
                  <w:sz w:val="18"/>
                </w:rPr>
                <w:t>##############################</w:t>
              </w:r>
            </w:ins>
          </w:p>
          <w:p w14:paraId="71054DD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8" w:author="Poul V Madsen" w:date="2012-12-13T12:25:00Z"/>
                <w:rFonts w:ascii="Arial" w:hAnsi="Arial" w:cs="Arial"/>
                <w:sz w:val="18"/>
              </w:rPr>
            </w:pPr>
            <w:ins w:id="309" w:author="Poul V Madsen" w:date="2012-12-13T12:25:00Z">
              <w:r>
                <w:rPr>
                  <w:rFonts w:ascii="Arial" w:hAnsi="Arial" w:cs="Arial"/>
                  <w:sz w:val="18"/>
                </w:rPr>
                <w:t>4) Fejl ved processering i IP (-1, -3, -4)</w:t>
              </w:r>
            </w:ins>
          </w:p>
          <w:p w14:paraId="738764A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0" w:author="Poul V Madsen" w:date="2012-12-13T12:25:00Z"/>
                <w:rFonts w:ascii="Arial" w:hAnsi="Arial" w:cs="Arial"/>
                <w:sz w:val="18"/>
              </w:rPr>
            </w:pPr>
            <w:ins w:id="311" w:author="Poul V Madsen" w:date="2012-12-13T12:25:00Z">
              <w:r>
                <w:rPr>
                  <w:rFonts w:ascii="Arial" w:hAnsi="Arial" w:cs="Arial"/>
                  <w:sz w:val="18"/>
                </w:rPr>
                <w:t>##############################</w:t>
              </w:r>
            </w:ins>
          </w:p>
          <w:p w14:paraId="2C2E369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2" w:author="Poul V Madsen" w:date="2012-12-13T12:25:00Z"/>
                <w:rFonts w:ascii="Arial" w:hAnsi="Arial" w:cs="Arial"/>
                <w:sz w:val="18"/>
              </w:rPr>
            </w:pPr>
            <w:ins w:id="313" w:author="Poul V Madsen" w:date="2012-12-13T12:25:00Z">
              <w:r>
                <w:rPr>
                  <w:rFonts w:ascii="Arial" w:hAnsi="Arial" w:cs="Arial"/>
                  <w:sz w:val="18"/>
                </w:rPr>
                <w:t xml:space="preserve">Når services kaldes og processeres i IP kan der opstå fejl som ikke er relateret til den specifikke service. </w:t>
              </w:r>
            </w:ins>
          </w:p>
          <w:p w14:paraId="03EFF39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4" w:author="Poul V Madsen" w:date="2012-12-13T12:25:00Z"/>
                <w:rFonts w:ascii="Arial" w:hAnsi="Arial" w:cs="Arial"/>
                <w:sz w:val="18"/>
              </w:rPr>
            </w:pPr>
            <w:ins w:id="315" w:author="Poul V Madsen" w:date="2012-12-13T12:25:00Z">
              <w:r>
                <w:rPr>
                  <w:rFonts w:ascii="Arial" w:hAnsi="Arial" w:cs="Arial"/>
                  <w:sz w:val="18"/>
                </w:rPr>
                <w:t>Fejlene vil blive meldt med følgende fejlkoder:</w:t>
              </w:r>
            </w:ins>
          </w:p>
          <w:p w14:paraId="2760304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28365C" w14:textId="2B65DC50"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del w:id="316" w:author="Poul V Madsen" w:date="2012-12-13T12:25:00Z">
              <w:r w:rsidR="002F4FC6">
                <w:rPr>
                  <w:rFonts w:ascii="Arial" w:hAnsi="Arial" w:cs="Arial"/>
                  <w:sz w:val="18"/>
                </w:rPr>
                <w:delText>system fejl</w:delText>
              </w:r>
            </w:del>
            <w:ins w:id="317" w:author="Poul V Madsen" w:date="2012-12-13T12:25:00Z">
              <w:r>
                <w:rPr>
                  <w:rFonts w:ascii="Arial" w:hAnsi="Arial" w:cs="Arial"/>
                  <w:sz w:val="18"/>
                </w:rPr>
                <w:t>systemfejl</w:t>
              </w:r>
            </w:ins>
            <w:r>
              <w:rPr>
                <w:rFonts w:ascii="Arial" w:hAnsi="Arial" w:cs="Arial"/>
                <w:sz w:val="18"/>
              </w:rPr>
              <w:t xml:space="preserve"> </w:t>
            </w:r>
          </w:p>
          <w:p w14:paraId="11BA2DD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14:paraId="2E7DFA82" w14:textId="7DC1A321"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w:t>
            </w:r>
            <w:del w:id="318" w:author="Poul V Madsen" w:date="2012-12-13T12:25:00Z">
              <w:r w:rsidR="002F4FC6">
                <w:rPr>
                  <w:rFonts w:ascii="Arial" w:hAnsi="Arial" w:cs="Arial"/>
                  <w:sz w:val="18"/>
                </w:rPr>
                <w:delText>system fejl</w:delText>
              </w:r>
            </w:del>
            <w:ins w:id="319" w:author="Poul V Madsen" w:date="2012-12-13T12:25:00Z">
              <w:r>
                <w:rPr>
                  <w:rFonts w:ascii="Arial" w:hAnsi="Arial" w:cs="Arial"/>
                  <w:sz w:val="18"/>
                </w:rPr>
                <w:t>systemfejl</w:t>
              </w:r>
            </w:ins>
            <w:r>
              <w:rPr>
                <w:rFonts w:ascii="Arial" w:hAnsi="Arial" w:cs="Arial"/>
                <w:sz w:val="18"/>
              </w:rPr>
              <w:t xml:space="preserve">. Kontakt venligst SKAT for hjælp og næmere information. </w:t>
            </w:r>
          </w:p>
          <w:p w14:paraId="32001FC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0B56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14:paraId="66CBA6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14:paraId="2DCBE34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14:paraId="01DA6FC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FF41D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14:paraId="628CD9E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14:paraId="5091324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14:paraId="089C206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0" w:author="Poul V Madsen" w:date="2012-12-13T12:25:00Z"/>
                <w:rFonts w:ascii="Arial" w:hAnsi="Arial" w:cs="Arial"/>
                <w:sz w:val="18"/>
              </w:rPr>
            </w:pPr>
          </w:p>
          <w:p w14:paraId="6894BD9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1" w:author="Poul V Madsen" w:date="2012-12-13T12:25:00Z"/>
                <w:rFonts w:ascii="Arial" w:hAnsi="Arial" w:cs="Arial"/>
                <w:sz w:val="18"/>
              </w:rPr>
            </w:pPr>
            <w:del w:id="322" w:author="Poul V Madsen" w:date="2012-12-13T12:25:00Z">
              <w:r>
                <w:rPr>
                  <w:rFonts w:ascii="Arial" w:hAnsi="Arial" w:cs="Arial"/>
                  <w:sz w:val="18"/>
                </w:rPr>
                <w:delText>Valideringer på services er samlet i det fælles dokument "DMI-Valideringer-Fejlkoder_yyyymmdd.docx"</w:delText>
              </w:r>
            </w:del>
          </w:p>
          <w:p w14:paraId="6D421405" w14:textId="2D3AAC24" w:rsidR="00E5702E" w:rsidRPr="00E5702E" w:rsidRDefault="002F4FC6"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23" w:author="Poul V Madsen" w:date="2012-12-13T12:25:00Z">
              <w:r>
                <w:rPr>
                  <w:rFonts w:ascii="Arial" w:hAnsi="Arial" w:cs="Arial"/>
                  <w:sz w:val="18"/>
                </w:rPr>
                <w:delText>Vær opmærksom på at valideringer på servicebeskrivelsen ikke altid er opdateret, og at det er dokumentet som er gældende.</w:delText>
              </w:r>
            </w:del>
          </w:p>
        </w:tc>
      </w:tr>
      <w:tr w:rsidR="00E5702E" w14:paraId="6CB5E250" w14:textId="77777777" w:rsidTr="00E5702E">
        <w:trPr>
          <w:trHeight w:val="283"/>
        </w:trPr>
        <w:tc>
          <w:tcPr>
            <w:tcW w:w="10345" w:type="dxa"/>
            <w:gridSpan w:val="6"/>
            <w:shd w:val="clear" w:color="auto" w:fill="B3B3B3"/>
            <w:vAlign w:val="center"/>
          </w:tcPr>
          <w:p w14:paraId="76EFE87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5702E" w14:paraId="2FDDB597" w14:textId="77777777" w:rsidTr="00E5702E">
        <w:trPr>
          <w:trHeight w:val="283"/>
        </w:trPr>
        <w:tc>
          <w:tcPr>
            <w:tcW w:w="10345" w:type="dxa"/>
            <w:gridSpan w:val="6"/>
            <w:shd w:val="clear" w:color="auto" w:fill="FFFFFF"/>
          </w:tcPr>
          <w:p w14:paraId="18B8030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14:paraId="6659405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14:paraId="090736A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14:paraId="74C8A31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14:paraId="5024D3C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14:paraId="678C271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702E" w:rsidSect="00E5702E">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6C470E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14:paraId="6B494E50" w14:textId="77777777" w:rsidTr="00E5702E">
        <w:trPr>
          <w:trHeight w:hRule="exact" w:val="113"/>
        </w:trPr>
        <w:tc>
          <w:tcPr>
            <w:tcW w:w="10345" w:type="dxa"/>
            <w:shd w:val="clear" w:color="auto" w:fill="B3B3B3"/>
          </w:tcPr>
          <w:p w14:paraId="392C15B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35281186" w14:textId="77777777" w:rsidTr="00E5702E">
        <w:tc>
          <w:tcPr>
            <w:tcW w:w="10345" w:type="dxa"/>
            <w:vAlign w:val="center"/>
          </w:tcPr>
          <w:p w14:paraId="764E4E8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5702E" w14:paraId="70F80EDB" w14:textId="77777777" w:rsidTr="00E5702E">
        <w:tc>
          <w:tcPr>
            <w:tcW w:w="10345" w:type="dxa"/>
            <w:vAlign w:val="center"/>
          </w:tcPr>
          <w:p w14:paraId="5D3512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58091F0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14:paraId="775ED40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14:paraId="0F99B2D0" w14:textId="77777777" w:rsidTr="00E5702E">
        <w:trPr>
          <w:trHeight w:hRule="exact" w:val="113"/>
        </w:trPr>
        <w:tc>
          <w:tcPr>
            <w:tcW w:w="10345" w:type="dxa"/>
            <w:shd w:val="clear" w:color="auto" w:fill="B3B3B3"/>
          </w:tcPr>
          <w:p w14:paraId="0BF9F78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04F821BF" w14:textId="77777777" w:rsidTr="00E5702E">
        <w:tc>
          <w:tcPr>
            <w:tcW w:w="10345" w:type="dxa"/>
            <w:vAlign w:val="center"/>
          </w:tcPr>
          <w:p w14:paraId="166D94F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5702E" w14:paraId="77F2E2C7" w14:textId="77777777" w:rsidTr="00E5702E">
        <w:tc>
          <w:tcPr>
            <w:tcW w:w="10345" w:type="dxa"/>
            <w:vAlign w:val="center"/>
          </w:tcPr>
          <w:p w14:paraId="3E334C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104890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3609F98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14:paraId="37B6B96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BF2E80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14:paraId="556D0E05" w14:textId="77777777" w:rsidTr="00E5702E">
        <w:trPr>
          <w:trHeight w:hRule="exact" w:val="113"/>
        </w:trPr>
        <w:tc>
          <w:tcPr>
            <w:tcW w:w="10345" w:type="dxa"/>
            <w:shd w:val="clear" w:color="auto" w:fill="B3B3B3"/>
          </w:tcPr>
          <w:p w14:paraId="70BB1DA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7BC85171" w14:textId="77777777" w:rsidTr="00E5702E">
        <w:tc>
          <w:tcPr>
            <w:tcW w:w="10345" w:type="dxa"/>
            <w:vAlign w:val="center"/>
          </w:tcPr>
          <w:p w14:paraId="53BFAFC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5702E" w14:paraId="41496BF3" w14:textId="77777777" w:rsidTr="00E5702E">
        <w:tc>
          <w:tcPr>
            <w:tcW w:w="10345" w:type="dxa"/>
            <w:vAlign w:val="center"/>
          </w:tcPr>
          <w:p w14:paraId="4EE9539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8378A5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35C3DD7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3613E33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3401802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389E9F6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560B9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580732D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352D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3E26371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1B4C4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702E" w14:paraId="163A7884" w14:textId="77777777" w:rsidTr="00E5702E">
        <w:tc>
          <w:tcPr>
            <w:tcW w:w="10345" w:type="dxa"/>
            <w:shd w:val="clear" w:color="auto" w:fill="B3B3B3"/>
            <w:vAlign w:val="center"/>
          </w:tcPr>
          <w:p w14:paraId="38BF194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702E" w14:paraId="4DE7A056" w14:textId="77777777" w:rsidTr="00E5702E">
        <w:tc>
          <w:tcPr>
            <w:tcW w:w="10345" w:type="dxa"/>
            <w:shd w:val="clear" w:color="auto" w:fill="FFFFFF"/>
            <w:vAlign w:val="center"/>
          </w:tcPr>
          <w:p w14:paraId="5C2E15C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6F05509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2D6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3429430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D81F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716ED3F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43C592C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9CA80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49FEE42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14:paraId="71AE8515" w14:textId="77777777" w:rsidTr="00E5702E">
        <w:trPr>
          <w:trHeight w:hRule="exact" w:val="113"/>
        </w:trPr>
        <w:tc>
          <w:tcPr>
            <w:tcW w:w="10345" w:type="dxa"/>
            <w:shd w:val="clear" w:color="auto" w:fill="B3B3B3"/>
          </w:tcPr>
          <w:p w14:paraId="5282742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28895488" w14:textId="77777777" w:rsidTr="00E5702E">
        <w:tc>
          <w:tcPr>
            <w:tcW w:w="10345" w:type="dxa"/>
            <w:vAlign w:val="center"/>
          </w:tcPr>
          <w:p w14:paraId="4F34681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5702E" w14:paraId="4A30D49E" w14:textId="77777777" w:rsidTr="00E5702E">
        <w:tc>
          <w:tcPr>
            <w:tcW w:w="10345" w:type="dxa"/>
            <w:vAlign w:val="center"/>
          </w:tcPr>
          <w:p w14:paraId="377C9EA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2DF3DD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095349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5B46E7A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E5996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14:paraId="110D7907" w14:textId="77777777" w:rsidTr="00E5702E">
        <w:trPr>
          <w:trHeight w:hRule="exact" w:val="113"/>
        </w:trPr>
        <w:tc>
          <w:tcPr>
            <w:tcW w:w="10345" w:type="dxa"/>
            <w:shd w:val="clear" w:color="auto" w:fill="B3B3B3"/>
          </w:tcPr>
          <w:p w14:paraId="5DDD623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14:paraId="170DABA3" w14:textId="77777777" w:rsidTr="00E5702E">
        <w:tc>
          <w:tcPr>
            <w:tcW w:w="10345" w:type="dxa"/>
            <w:vAlign w:val="center"/>
          </w:tcPr>
          <w:p w14:paraId="4CE8B8F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E5702E" w14:paraId="414D27AE" w14:textId="77777777" w:rsidTr="00E5702E">
        <w:tc>
          <w:tcPr>
            <w:tcW w:w="10345" w:type="dxa"/>
            <w:vAlign w:val="center"/>
          </w:tcPr>
          <w:p w14:paraId="027E4B0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14:paraId="4210477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14:paraId="0591B15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14:paraId="47F8063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1135B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702E" w:rsidSect="00E5702E">
          <w:headerReference w:type="default" r:id="rId15"/>
          <w:pgSz w:w="11906" w:h="16838"/>
          <w:pgMar w:top="567" w:right="567" w:bottom="567" w:left="1134" w:header="283" w:footer="708" w:gutter="0"/>
          <w:cols w:space="708"/>
          <w:docGrid w:linePitch="360"/>
        </w:sectPr>
      </w:pPr>
    </w:p>
    <w:p w14:paraId="2E9D961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5702E" w14:paraId="34112CA0" w14:textId="77777777" w:rsidTr="00E5702E">
        <w:trPr>
          <w:tblHeader/>
        </w:trPr>
        <w:tc>
          <w:tcPr>
            <w:tcW w:w="3402" w:type="dxa"/>
            <w:shd w:val="clear" w:color="auto" w:fill="B3B3B3"/>
            <w:vAlign w:val="center"/>
          </w:tcPr>
          <w:p w14:paraId="6E944B9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A24F27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0677916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5702E" w14:paraId="578CC1F9" w14:textId="77777777" w:rsidTr="00E5702E">
        <w:tc>
          <w:tcPr>
            <w:tcW w:w="3402" w:type="dxa"/>
          </w:tcPr>
          <w:p w14:paraId="11E9CFA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14:paraId="51D088E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21893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499B029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AC01AD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16D3D50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14:paraId="57A106B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04F87F71" w14:textId="77777777" w:rsidTr="00E5702E">
        <w:tc>
          <w:tcPr>
            <w:tcW w:w="3402" w:type="dxa"/>
          </w:tcPr>
          <w:p w14:paraId="4DFA5F9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14:paraId="1931566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CBA82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63FD81C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68AB4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3D80740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14:paraId="03F0F0B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4D4F55B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14:paraId="779891B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31B0ED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14:paraId="3014530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14:paraId="16C0F02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C9069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14:paraId="750FB31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55A9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14:paraId="4380FAF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7D04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14:paraId="006E471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AA8E5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14:paraId="27231D3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14:paraId="092466C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81E1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E5702E" w14:paraId="1EEA2D77" w14:textId="77777777" w:rsidTr="00E5702E">
        <w:tc>
          <w:tcPr>
            <w:tcW w:w="3402" w:type="dxa"/>
          </w:tcPr>
          <w:p w14:paraId="4C3DCAB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14:paraId="7995F4C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DCD95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14:paraId="1B8A2D3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F5EF6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14:paraId="5BECFF8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14:paraId="2E13CD1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14:paraId="48AFA6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6D66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14:paraId="70DB0C6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771A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674F1FC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8209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14:paraId="54A12A2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14:paraId="45DC225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291E589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14:paraId="0C38A14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738FB1C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14:paraId="6AA4E8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536DE25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14:paraId="39912BA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14:paraId="1145604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14:paraId="2D8BEBE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6BE68BE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93297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14:paraId="56A990D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22587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34D2EB5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9A326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288B96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0E1FF96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7BAF079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04C2B6F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1374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CE1B48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14:paraId="49D822F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14:paraId="03C2623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14:paraId="533E442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14:paraId="16C8544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14:paraId="1E56A4D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14:paraId="7CFE1BD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F54E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0591A896" w14:textId="77777777" w:rsidTr="00E5702E">
        <w:tc>
          <w:tcPr>
            <w:tcW w:w="3402" w:type="dxa"/>
          </w:tcPr>
          <w:p w14:paraId="18DF038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14:paraId="3E96141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E8DF1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467D579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95D1E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BA1B45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E5702E" w14:paraId="0B5096DC" w14:textId="77777777" w:rsidTr="00E5702E">
        <w:tc>
          <w:tcPr>
            <w:tcW w:w="3402" w:type="dxa"/>
          </w:tcPr>
          <w:p w14:paraId="3FFD309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14:paraId="6F3D461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B63C7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63A7AE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8A737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67CA4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6B5128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B9557A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E5702E" w14:paraId="5E83C563" w14:textId="77777777" w:rsidTr="00E5702E">
        <w:tc>
          <w:tcPr>
            <w:tcW w:w="3402" w:type="dxa"/>
          </w:tcPr>
          <w:p w14:paraId="2DB82CB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14:paraId="0D977A0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318F2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14:paraId="134D838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BB2936" w14:textId="3EEAA9D5"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maxLength: </w:t>
            </w:r>
            <w:del w:id="326" w:author="Poul V Madsen" w:date="2012-12-13T12:25:00Z">
              <w:r w:rsidR="002F4FC6">
                <w:rPr>
                  <w:rFonts w:ascii="Arial" w:hAnsi="Arial" w:cs="Arial"/>
                  <w:sz w:val="18"/>
                </w:rPr>
                <w:delText>10</w:delText>
              </w:r>
            </w:del>
            <w:ins w:id="327" w:author="Poul V Madsen" w:date="2012-12-13T12:25:00Z">
              <w:r>
                <w:rPr>
                  <w:rFonts w:ascii="Arial" w:hAnsi="Arial" w:cs="Arial"/>
                  <w:sz w:val="18"/>
                </w:rPr>
                <w:t>18</w:t>
              </w:r>
            </w:ins>
          </w:p>
        </w:tc>
        <w:tc>
          <w:tcPr>
            <w:tcW w:w="4671" w:type="dxa"/>
          </w:tcPr>
          <w:p w14:paraId="6A28B05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14:paraId="3600FA0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E5702E" w14:paraId="1A8CBD97" w14:textId="77777777" w:rsidTr="00E5702E">
        <w:trPr>
          <w:ins w:id="328" w:author="Poul V Madsen" w:date="2012-12-13T12:25:00Z"/>
        </w:trPr>
        <w:tc>
          <w:tcPr>
            <w:tcW w:w="3402" w:type="dxa"/>
          </w:tcPr>
          <w:p w14:paraId="00385CA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29" w:author="Poul V Madsen" w:date="2012-12-13T12:25:00Z"/>
                <w:rFonts w:ascii="Arial" w:hAnsi="Arial" w:cs="Arial"/>
                <w:sz w:val="18"/>
              </w:rPr>
            </w:pPr>
            <w:ins w:id="330" w:author="Poul V Madsen" w:date="2012-12-13T12:25:00Z">
              <w:r>
                <w:rPr>
                  <w:rFonts w:ascii="Arial" w:hAnsi="Arial" w:cs="Arial"/>
                  <w:sz w:val="18"/>
                </w:rPr>
                <w:t>DMIIndbetalingAfstemningDato</w:t>
              </w:r>
            </w:ins>
          </w:p>
        </w:tc>
        <w:tc>
          <w:tcPr>
            <w:tcW w:w="1701" w:type="dxa"/>
          </w:tcPr>
          <w:p w14:paraId="0D48406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1" w:author="Poul V Madsen" w:date="2012-12-13T12:25:00Z"/>
                <w:rFonts w:ascii="Arial" w:hAnsi="Arial" w:cs="Arial"/>
                <w:sz w:val="18"/>
              </w:rPr>
            </w:pPr>
            <w:ins w:id="332" w:author="Poul V Madsen" w:date="2012-12-13T12:25:00Z">
              <w:r>
                <w:rPr>
                  <w:rFonts w:ascii="Arial" w:hAnsi="Arial" w:cs="Arial"/>
                  <w:sz w:val="18"/>
                </w:rPr>
                <w:t xml:space="preserve">Domain: </w:t>
              </w:r>
            </w:ins>
          </w:p>
          <w:p w14:paraId="27DB63F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3" w:author="Poul V Madsen" w:date="2012-12-13T12:25:00Z"/>
                <w:rFonts w:ascii="Arial" w:hAnsi="Arial" w:cs="Arial"/>
                <w:sz w:val="18"/>
              </w:rPr>
            </w:pPr>
            <w:ins w:id="334" w:author="Poul V Madsen" w:date="2012-12-13T12:25:00Z">
              <w:r>
                <w:rPr>
                  <w:rFonts w:ascii="Arial" w:hAnsi="Arial" w:cs="Arial"/>
                  <w:sz w:val="18"/>
                </w:rPr>
                <w:t>Dato</w:t>
              </w:r>
            </w:ins>
          </w:p>
          <w:p w14:paraId="2696096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5" w:author="Poul V Madsen" w:date="2012-12-13T12:25:00Z"/>
                <w:rFonts w:ascii="Arial" w:hAnsi="Arial" w:cs="Arial"/>
                <w:sz w:val="18"/>
              </w:rPr>
            </w:pPr>
            <w:ins w:id="336" w:author="Poul V Madsen" w:date="2012-12-13T12:25:00Z">
              <w:r>
                <w:rPr>
                  <w:rFonts w:ascii="Arial" w:hAnsi="Arial" w:cs="Arial"/>
                  <w:sz w:val="18"/>
                </w:rPr>
                <w:t>base: date</w:t>
              </w:r>
            </w:ins>
          </w:p>
        </w:tc>
        <w:tc>
          <w:tcPr>
            <w:tcW w:w="4671" w:type="dxa"/>
          </w:tcPr>
          <w:p w14:paraId="64F4995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7" w:author="Poul V Madsen" w:date="2012-12-13T12:25:00Z"/>
                <w:rFonts w:ascii="Arial" w:hAnsi="Arial" w:cs="Arial"/>
                <w:sz w:val="18"/>
              </w:rPr>
            </w:pPr>
            <w:ins w:id="338" w:author="Poul V Madsen" w:date="2012-12-13T12:25:00Z">
              <w:r>
                <w:rPr>
                  <w:rFonts w:ascii="Arial" w:hAnsi="Arial" w:cs="Arial"/>
                  <w:sz w:val="18"/>
                </w:rPr>
                <w:t xml:space="preserve">Den dato kalderen vil anvende til at foretage dem datomæssige afgrænsning i den senere afstemning. </w:t>
              </w:r>
            </w:ins>
          </w:p>
          <w:p w14:paraId="16AB6E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9" w:author="Poul V Madsen" w:date="2012-12-13T12:25:00Z"/>
                <w:rFonts w:ascii="Arial" w:hAnsi="Arial" w:cs="Arial"/>
                <w:sz w:val="18"/>
              </w:rPr>
            </w:pPr>
          </w:p>
          <w:p w14:paraId="49C1600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0" w:author="Poul V Madsen" w:date="2012-12-13T12:25:00Z"/>
                <w:rFonts w:ascii="Arial" w:hAnsi="Arial" w:cs="Arial"/>
                <w:sz w:val="18"/>
              </w:rPr>
            </w:pPr>
            <w:ins w:id="341" w:author="Poul V Madsen" w:date="2012-12-13T12:25:00Z">
              <w:r>
                <w:rPr>
                  <w:rFonts w:ascii="Arial" w:hAnsi="Arial" w:cs="Arial"/>
                  <w:sz w:val="18"/>
                </w:rPr>
                <w:t>Ønsker kalderen at foretage afstemning mod DMI må dette datofelt betragtes som obligatorisk. Dvs. er DMIIndbetalingAfstemningNøgle 1 og/eller 2 er dette felt logisk obligatorisk.</w:t>
              </w:r>
            </w:ins>
          </w:p>
        </w:tc>
      </w:tr>
      <w:tr w:rsidR="00E5702E" w14:paraId="7097AA80" w14:textId="77777777" w:rsidTr="00E5702E">
        <w:trPr>
          <w:ins w:id="342" w:author="Poul V Madsen" w:date="2012-12-13T12:25:00Z"/>
        </w:trPr>
        <w:tc>
          <w:tcPr>
            <w:tcW w:w="3402" w:type="dxa"/>
          </w:tcPr>
          <w:p w14:paraId="2451F85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43" w:author="Poul V Madsen" w:date="2012-12-13T12:25:00Z"/>
                <w:rFonts w:ascii="Arial" w:hAnsi="Arial" w:cs="Arial"/>
                <w:sz w:val="18"/>
              </w:rPr>
            </w:pPr>
            <w:ins w:id="344" w:author="Poul V Madsen" w:date="2012-12-13T12:25:00Z">
              <w:r>
                <w:rPr>
                  <w:rFonts w:ascii="Arial" w:hAnsi="Arial" w:cs="Arial"/>
                  <w:sz w:val="18"/>
                </w:rPr>
                <w:t>DMIIndbetalingAfstemningNøgle1</w:t>
              </w:r>
            </w:ins>
          </w:p>
        </w:tc>
        <w:tc>
          <w:tcPr>
            <w:tcW w:w="1701" w:type="dxa"/>
          </w:tcPr>
          <w:p w14:paraId="77AFE03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5" w:author="Poul V Madsen" w:date="2012-12-13T12:25:00Z"/>
                <w:rFonts w:ascii="Arial" w:hAnsi="Arial" w:cs="Arial"/>
                <w:sz w:val="18"/>
              </w:rPr>
            </w:pPr>
            <w:ins w:id="346" w:author="Poul V Madsen" w:date="2012-12-13T12:25:00Z">
              <w:r>
                <w:rPr>
                  <w:rFonts w:ascii="Arial" w:hAnsi="Arial" w:cs="Arial"/>
                  <w:sz w:val="18"/>
                </w:rPr>
                <w:t xml:space="preserve">Domain: </w:t>
              </w:r>
            </w:ins>
          </w:p>
          <w:p w14:paraId="31397EF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7" w:author="Poul V Madsen" w:date="2012-12-13T12:25:00Z"/>
                <w:rFonts w:ascii="Arial" w:hAnsi="Arial" w:cs="Arial"/>
                <w:sz w:val="18"/>
              </w:rPr>
            </w:pPr>
            <w:ins w:id="348" w:author="Poul V Madsen" w:date="2012-12-13T12:25:00Z">
              <w:r>
                <w:rPr>
                  <w:rFonts w:ascii="Arial" w:hAnsi="Arial" w:cs="Arial"/>
                  <w:sz w:val="18"/>
                </w:rPr>
                <w:t>Tekst30</w:t>
              </w:r>
            </w:ins>
          </w:p>
          <w:p w14:paraId="05C798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9" w:author="Poul V Madsen" w:date="2012-12-13T12:25:00Z"/>
                <w:rFonts w:ascii="Arial" w:hAnsi="Arial" w:cs="Arial"/>
                <w:sz w:val="18"/>
              </w:rPr>
            </w:pPr>
            <w:ins w:id="350" w:author="Poul V Madsen" w:date="2012-12-13T12:25:00Z">
              <w:r>
                <w:rPr>
                  <w:rFonts w:ascii="Arial" w:hAnsi="Arial" w:cs="Arial"/>
                  <w:sz w:val="18"/>
                </w:rPr>
                <w:t>base: string</w:t>
              </w:r>
            </w:ins>
          </w:p>
          <w:p w14:paraId="5538F65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1" w:author="Poul V Madsen" w:date="2012-12-13T12:25:00Z"/>
                <w:rFonts w:ascii="Arial" w:hAnsi="Arial" w:cs="Arial"/>
                <w:sz w:val="18"/>
              </w:rPr>
            </w:pPr>
            <w:ins w:id="352" w:author="Poul V Madsen" w:date="2012-12-13T12:25:00Z">
              <w:r>
                <w:rPr>
                  <w:rFonts w:ascii="Arial" w:hAnsi="Arial" w:cs="Arial"/>
                  <w:sz w:val="18"/>
                </w:rPr>
                <w:t>maxLength: 30</w:t>
              </w:r>
            </w:ins>
          </w:p>
        </w:tc>
        <w:tc>
          <w:tcPr>
            <w:tcW w:w="4671" w:type="dxa"/>
          </w:tcPr>
          <w:p w14:paraId="055065F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3" w:author="Poul V Madsen" w:date="2012-12-13T12:25:00Z"/>
                <w:rFonts w:ascii="Arial" w:hAnsi="Arial" w:cs="Arial"/>
                <w:sz w:val="18"/>
              </w:rPr>
            </w:pPr>
            <w:ins w:id="354" w:author="Poul V Madsen" w:date="2012-12-13T12:25:00Z">
              <w:r>
                <w:rPr>
                  <w:rFonts w:ascii="Arial" w:hAnsi="Arial" w:cs="Arial"/>
                  <w:sz w:val="18"/>
                </w:rPr>
                <w:t>Dette felt anvendes sammen med DMIIndbetalingAfstemningNøgle2 til identifikation af det enkelte indbetalingsindivid.</w:t>
              </w:r>
            </w:ins>
          </w:p>
          <w:p w14:paraId="78648B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5" w:author="Poul V Madsen" w:date="2012-12-13T12:25:00Z"/>
                <w:rFonts w:ascii="Arial" w:hAnsi="Arial" w:cs="Arial"/>
                <w:sz w:val="18"/>
              </w:rPr>
            </w:pPr>
          </w:p>
          <w:p w14:paraId="443CEE8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6" w:author="Poul V Madsen" w:date="2012-12-13T12:25:00Z"/>
                <w:rFonts w:ascii="Arial" w:hAnsi="Arial" w:cs="Arial"/>
                <w:sz w:val="18"/>
              </w:rPr>
            </w:pPr>
            <w:ins w:id="357" w:author="Poul V Madsen" w:date="2012-12-13T12:25:00Z">
              <w:r>
                <w:rPr>
                  <w:rFonts w:ascii="Arial" w:hAnsi="Arial" w:cs="Arial"/>
                  <w:sz w:val="18"/>
                </w:rPr>
                <w:t>Feltet anvendes alene til afstemningsformål mod DMI.</w:t>
              </w:r>
            </w:ins>
          </w:p>
        </w:tc>
      </w:tr>
      <w:tr w:rsidR="00E5702E" w14:paraId="3C098D39" w14:textId="77777777" w:rsidTr="00E5702E">
        <w:trPr>
          <w:ins w:id="358" w:author="Poul V Madsen" w:date="2012-12-13T12:25:00Z"/>
        </w:trPr>
        <w:tc>
          <w:tcPr>
            <w:tcW w:w="3402" w:type="dxa"/>
          </w:tcPr>
          <w:p w14:paraId="0574DB3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59" w:author="Poul V Madsen" w:date="2012-12-13T12:25:00Z"/>
                <w:rFonts w:ascii="Arial" w:hAnsi="Arial" w:cs="Arial"/>
                <w:sz w:val="18"/>
              </w:rPr>
            </w:pPr>
            <w:ins w:id="360" w:author="Poul V Madsen" w:date="2012-12-13T12:25:00Z">
              <w:r>
                <w:rPr>
                  <w:rFonts w:ascii="Arial" w:hAnsi="Arial" w:cs="Arial"/>
                  <w:sz w:val="18"/>
                </w:rPr>
                <w:t>DMIIndbetalingAfstemningNøgle2</w:t>
              </w:r>
            </w:ins>
          </w:p>
        </w:tc>
        <w:tc>
          <w:tcPr>
            <w:tcW w:w="1701" w:type="dxa"/>
          </w:tcPr>
          <w:p w14:paraId="6F0A00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1" w:author="Poul V Madsen" w:date="2012-12-13T12:25:00Z"/>
                <w:rFonts w:ascii="Arial" w:hAnsi="Arial" w:cs="Arial"/>
                <w:sz w:val="18"/>
              </w:rPr>
            </w:pPr>
            <w:ins w:id="362" w:author="Poul V Madsen" w:date="2012-12-13T12:25:00Z">
              <w:r>
                <w:rPr>
                  <w:rFonts w:ascii="Arial" w:hAnsi="Arial" w:cs="Arial"/>
                  <w:sz w:val="18"/>
                </w:rPr>
                <w:t xml:space="preserve">Domain: </w:t>
              </w:r>
            </w:ins>
          </w:p>
          <w:p w14:paraId="6DB5B79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3" w:author="Poul V Madsen" w:date="2012-12-13T12:25:00Z"/>
                <w:rFonts w:ascii="Arial" w:hAnsi="Arial" w:cs="Arial"/>
                <w:sz w:val="18"/>
              </w:rPr>
            </w:pPr>
            <w:ins w:id="364" w:author="Poul V Madsen" w:date="2012-12-13T12:25:00Z">
              <w:r>
                <w:rPr>
                  <w:rFonts w:ascii="Arial" w:hAnsi="Arial" w:cs="Arial"/>
                  <w:sz w:val="18"/>
                </w:rPr>
                <w:t>Tekst30</w:t>
              </w:r>
            </w:ins>
          </w:p>
          <w:p w14:paraId="6F50A4E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5" w:author="Poul V Madsen" w:date="2012-12-13T12:25:00Z"/>
                <w:rFonts w:ascii="Arial" w:hAnsi="Arial" w:cs="Arial"/>
                <w:sz w:val="18"/>
              </w:rPr>
            </w:pPr>
            <w:ins w:id="366" w:author="Poul V Madsen" w:date="2012-12-13T12:25:00Z">
              <w:r>
                <w:rPr>
                  <w:rFonts w:ascii="Arial" w:hAnsi="Arial" w:cs="Arial"/>
                  <w:sz w:val="18"/>
                </w:rPr>
                <w:t>base: string</w:t>
              </w:r>
            </w:ins>
          </w:p>
          <w:p w14:paraId="03D3CAD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7" w:author="Poul V Madsen" w:date="2012-12-13T12:25:00Z"/>
                <w:rFonts w:ascii="Arial" w:hAnsi="Arial" w:cs="Arial"/>
                <w:sz w:val="18"/>
              </w:rPr>
            </w:pPr>
            <w:ins w:id="368" w:author="Poul V Madsen" w:date="2012-12-13T12:25:00Z">
              <w:r>
                <w:rPr>
                  <w:rFonts w:ascii="Arial" w:hAnsi="Arial" w:cs="Arial"/>
                  <w:sz w:val="18"/>
                </w:rPr>
                <w:t>maxLength: 30</w:t>
              </w:r>
            </w:ins>
          </w:p>
        </w:tc>
        <w:tc>
          <w:tcPr>
            <w:tcW w:w="4671" w:type="dxa"/>
          </w:tcPr>
          <w:p w14:paraId="6F18D97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9" w:author="Poul V Madsen" w:date="2012-12-13T12:25:00Z"/>
                <w:rFonts w:ascii="Arial" w:hAnsi="Arial" w:cs="Arial"/>
                <w:sz w:val="18"/>
              </w:rPr>
            </w:pPr>
            <w:ins w:id="370" w:author="Poul V Madsen" w:date="2012-12-13T12:25:00Z">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ins>
          </w:p>
          <w:p w14:paraId="275AA74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1" w:author="Poul V Madsen" w:date="2012-12-13T12:25:00Z"/>
                <w:rFonts w:ascii="Arial" w:hAnsi="Arial" w:cs="Arial"/>
                <w:sz w:val="18"/>
              </w:rPr>
            </w:pPr>
          </w:p>
          <w:p w14:paraId="5BCF555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2" w:author="Poul V Madsen" w:date="2012-12-13T12:25:00Z"/>
                <w:rFonts w:ascii="Arial" w:hAnsi="Arial" w:cs="Arial"/>
                <w:sz w:val="18"/>
              </w:rPr>
            </w:pPr>
            <w:ins w:id="373" w:author="Poul V Madsen" w:date="2012-12-13T12:25:00Z">
              <w:r>
                <w:rPr>
                  <w:rFonts w:ascii="Arial" w:hAnsi="Arial" w:cs="Arial"/>
                  <w:sz w:val="18"/>
                </w:rPr>
                <w:t>Feltet anvendes alene til afstemningsformål mod DMI.</w:t>
              </w:r>
            </w:ins>
          </w:p>
        </w:tc>
      </w:tr>
      <w:tr w:rsidR="00E5702E" w14:paraId="7DAE980D" w14:textId="77777777" w:rsidTr="00E5702E">
        <w:tc>
          <w:tcPr>
            <w:tcW w:w="3402" w:type="dxa"/>
          </w:tcPr>
          <w:p w14:paraId="557B9A6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01DF1AF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1A3C6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14:paraId="748B86D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C0038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 TRMAND, ULAND</w:t>
            </w:r>
          </w:p>
        </w:tc>
        <w:tc>
          <w:tcPr>
            <w:tcW w:w="4671" w:type="dxa"/>
          </w:tcPr>
          <w:p w14:paraId="0C531D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6BACA0D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41D5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2B078C5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9EF23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7BBF0C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4814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14:paraId="4754ED7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14:paraId="2026312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14:paraId="7438F0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14:paraId="4775DD3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14:paraId="0FB43BA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14:paraId="10616A1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043071F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14:paraId="5191CB2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14:paraId="612A911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390E2D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7000D0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14:paraId="6A3DE2C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14:paraId="63319CC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01581F6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14:paraId="2CB9E3E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7269BA5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E66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246523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0ECDBA9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057BF0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7ED28A7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6E160F4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5F55FFB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014034B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17327E5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072666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14:paraId="672E11A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14:paraId="6D695A0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tc>
      </w:tr>
      <w:tr w:rsidR="00E5702E" w14:paraId="63C82FD6" w14:textId="77777777" w:rsidTr="00E5702E">
        <w:tc>
          <w:tcPr>
            <w:tcW w:w="3402" w:type="dxa"/>
          </w:tcPr>
          <w:p w14:paraId="2E0C13B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14:paraId="205C7FF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A4DFB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B27854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30390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0790C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4A5C6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E5702E" w14:paraId="2E41AD1B" w14:textId="77777777" w:rsidTr="00E5702E">
        <w:tc>
          <w:tcPr>
            <w:tcW w:w="3402" w:type="dxa"/>
          </w:tcPr>
          <w:p w14:paraId="11E0232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5EB12CB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0C4B8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8B97F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5BA56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E59B4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883402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E5702E" w14:paraId="70011EC0" w14:textId="77777777" w:rsidTr="00E5702E">
        <w:tc>
          <w:tcPr>
            <w:tcW w:w="3402" w:type="dxa"/>
          </w:tcPr>
          <w:p w14:paraId="289AA57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14:paraId="4FCAE36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83CFF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CCD60B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04123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3C8C1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D8529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14:paraId="53E414D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323AE96A" w14:textId="77777777" w:rsidTr="00E5702E">
        <w:tc>
          <w:tcPr>
            <w:tcW w:w="3402" w:type="dxa"/>
          </w:tcPr>
          <w:p w14:paraId="76059BF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14:paraId="503E3CD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B198D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E405C0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618153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64F1FB1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1B1E3D3A" w14:textId="77777777" w:rsidTr="00E5702E">
        <w:tc>
          <w:tcPr>
            <w:tcW w:w="3402" w:type="dxa"/>
          </w:tcPr>
          <w:p w14:paraId="1919609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14:paraId="7D9BA6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478D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F19886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920D8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E5702E" w14:paraId="5311B6A4" w14:textId="77777777" w:rsidTr="00E5702E">
        <w:tc>
          <w:tcPr>
            <w:tcW w:w="3402" w:type="dxa"/>
          </w:tcPr>
          <w:p w14:paraId="721FA89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14:paraId="4393B6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DA5E6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1864586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CA0501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D2D790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4896A0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14:paraId="46B61A0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E5702E" w14:paraId="42AA6CB6" w14:textId="77777777" w:rsidTr="00E5702E">
        <w:tc>
          <w:tcPr>
            <w:tcW w:w="3402" w:type="dxa"/>
          </w:tcPr>
          <w:p w14:paraId="6998969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14:paraId="1DD5A64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58A49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14:paraId="6BAF3AE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73880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14:paraId="37368C2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E5702E" w14:paraId="21097216" w14:textId="77777777" w:rsidTr="00E5702E">
        <w:tc>
          <w:tcPr>
            <w:tcW w:w="3402" w:type="dxa"/>
          </w:tcPr>
          <w:p w14:paraId="1F1947B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14:paraId="27E17A9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28F2C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0DF5D8A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84CF1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E5702E" w14:paraId="3DC50337" w14:textId="77777777" w:rsidTr="00E5702E">
        <w:tc>
          <w:tcPr>
            <w:tcW w:w="3402" w:type="dxa"/>
          </w:tcPr>
          <w:p w14:paraId="026A697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14:paraId="475CF24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C6F41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14:paraId="128F21F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1629F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14:paraId="2554B58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E5702E" w14:paraId="28690B3F" w14:textId="77777777" w:rsidTr="00E5702E">
        <w:tc>
          <w:tcPr>
            <w:tcW w:w="3402" w:type="dxa"/>
          </w:tcPr>
          <w:p w14:paraId="4A19228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14:paraId="414E952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BD83A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771D47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F00DA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47A8C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22216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5702E" w14:paraId="6FDC8E7F" w14:textId="77777777" w:rsidTr="00E5702E">
        <w:tc>
          <w:tcPr>
            <w:tcW w:w="3402" w:type="dxa"/>
          </w:tcPr>
          <w:p w14:paraId="60E12FA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14:paraId="39EDE34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33CFF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CBDF5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86912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7ADAC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2725A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5702E" w14:paraId="538A8D82" w14:textId="77777777" w:rsidTr="00E5702E">
        <w:tc>
          <w:tcPr>
            <w:tcW w:w="3402" w:type="dxa"/>
          </w:tcPr>
          <w:p w14:paraId="7B5390A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14:paraId="4FE038F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F5684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4CADD61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3FA0A1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A61EBD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9A2A9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14:paraId="005AA98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14:paraId="31263C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22E3CF1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188C259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5557A851" w14:textId="77777777" w:rsidTr="00E5702E">
        <w:tc>
          <w:tcPr>
            <w:tcW w:w="3402" w:type="dxa"/>
          </w:tcPr>
          <w:p w14:paraId="05639FE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14:paraId="59FA151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0717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D11DA3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0EC5B6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267B2A7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E195CA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14:paraId="0E04D78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C18F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14:paraId="32E7E42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27724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E5702E" w14:paraId="6963CF18" w14:textId="77777777" w:rsidTr="00E5702E">
        <w:tc>
          <w:tcPr>
            <w:tcW w:w="3402" w:type="dxa"/>
          </w:tcPr>
          <w:p w14:paraId="1EE110C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14:paraId="3B4E7F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7C966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14:paraId="3FA3B52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69860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948048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14:paraId="7AE363A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739E2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14:paraId="6E86B10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43481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14:paraId="7031963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14:paraId="395C791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14:paraId="2B9F7C7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14:paraId="2077CCA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14:paraId="2EF23B0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14:paraId="1DCFE6D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14:paraId="4BD6C74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14:paraId="09A6CE9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14:paraId="5F50901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14:paraId="30B460E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14:paraId="12F7422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14:paraId="32B0EA9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14:paraId="4825883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14:paraId="62E67CA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14:paraId="3F488C4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14:paraId="5D3B2EF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14:paraId="42851D5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325C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48D7D0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14:paraId="2302CD7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14:paraId="3D91FA9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14:paraId="244860C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14:paraId="07B69DC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14:paraId="03CF6DB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14:paraId="47B146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14:paraId="76E1ACC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14:paraId="4AADC4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14:paraId="07461EE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14:paraId="281B6B8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14:paraId="3EF86F4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14:paraId="5BD11BA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14:paraId="001FC0D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14:paraId="5D36081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14:paraId="7CE2451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14:paraId="0F812B3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E5702E" w14:paraId="147A94AC" w14:textId="77777777" w:rsidTr="00E5702E">
        <w:tc>
          <w:tcPr>
            <w:tcW w:w="3402" w:type="dxa"/>
          </w:tcPr>
          <w:p w14:paraId="350CBE0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14:paraId="44E4265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9F5F6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01BA1B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171B2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E5702E" w14:paraId="3E556D50" w14:textId="77777777" w:rsidTr="00E5702E">
        <w:tc>
          <w:tcPr>
            <w:tcW w:w="3402" w:type="dxa"/>
          </w:tcPr>
          <w:p w14:paraId="3DA63F9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2DE315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B0EA9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4D2585D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8D60A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1C1B9B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0FFD78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B08E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4610BB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7A0A384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1CDCD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6F5226F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3DAD7E0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43C8206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06E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12F9941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0BB1EE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4423D3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2D6DB86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6547AD7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09D79A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2F4D529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4467689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4E253A7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05416CA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39F2390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1C83A7A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01C281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1DE6B76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37166A6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71FD7BB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247FE41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595DFA4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0557714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06A171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7A8A65F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2A7704C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33003CB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2B25DED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66E2DE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28774E5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04066BE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05664B2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405D963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6157C82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14:paraId="7FA5EDF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1BA6CAE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68C23C1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7E88C93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609D763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13CDE1D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5C5DF39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1B568C5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6252F76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23EA897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14:paraId="77A903B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2A0010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5F7DE97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7C73048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638177A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78D7F59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0FF59D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5CA1D34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4732CE8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032A611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0BDCA5B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2ACD89C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2A2BD8F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6F2FA7C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124555C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08F87D8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3FF53DE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E5702E" w14:paraId="38C867B4" w14:textId="77777777" w:rsidTr="00E5702E">
        <w:tc>
          <w:tcPr>
            <w:tcW w:w="3402" w:type="dxa"/>
          </w:tcPr>
          <w:p w14:paraId="6E4F631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14:paraId="769938B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21390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895306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6E09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5D1AD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DADC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14:paraId="0B578CF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2909A1FA" w14:textId="77777777" w:rsidTr="00E5702E">
        <w:tc>
          <w:tcPr>
            <w:tcW w:w="3402" w:type="dxa"/>
          </w:tcPr>
          <w:p w14:paraId="7B3F3B2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14:paraId="43CD546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2C02C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E72925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63C5A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A17EA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851D0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14:paraId="4DB80E4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0BC42192" w14:textId="77777777" w:rsidTr="00E5702E">
        <w:tc>
          <w:tcPr>
            <w:tcW w:w="3402" w:type="dxa"/>
          </w:tcPr>
          <w:p w14:paraId="7197ACE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14:paraId="62D1769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BF096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14:paraId="73D93F2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058FA4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14:paraId="208790A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E5702E" w14:paraId="533A86B3" w14:textId="77777777" w:rsidTr="00E5702E">
        <w:tc>
          <w:tcPr>
            <w:tcW w:w="3402" w:type="dxa"/>
          </w:tcPr>
          <w:p w14:paraId="7E48908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14:paraId="40DDE8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25E10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436006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BAB18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E5702E" w14:paraId="3A3F2E2F" w14:textId="77777777" w:rsidTr="00E5702E">
        <w:tc>
          <w:tcPr>
            <w:tcW w:w="3402" w:type="dxa"/>
          </w:tcPr>
          <w:p w14:paraId="074E735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14:paraId="67ACBE0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030D6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14:paraId="3526E43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0EE99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72492E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14:paraId="6125BA6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6E057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14:paraId="3AD4C1E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0B28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46DFAE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E5702E" w14:paraId="6E0D7F3F" w14:textId="77777777" w:rsidTr="00E5702E">
        <w:tc>
          <w:tcPr>
            <w:tcW w:w="3402" w:type="dxa"/>
          </w:tcPr>
          <w:p w14:paraId="24DB98D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14:paraId="178258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825BA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A034C7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9A5F6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4AE64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7044C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14:paraId="5E0B2EC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7EFD5D09" w14:textId="77777777" w:rsidTr="00E5702E">
        <w:tc>
          <w:tcPr>
            <w:tcW w:w="3402" w:type="dxa"/>
          </w:tcPr>
          <w:p w14:paraId="16D78BA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661436A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8110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625AB12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4A65C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D2F69D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E5702E" w14:paraId="048E6733" w14:textId="77777777" w:rsidTr="00E5702E">
        <w:tc>
          <w:tcPr>
            <w:tcW w:w="3402" w:type="dxa"/>
          </w:tcPr>
          <w:p w14:paraId="58E717F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348FDFC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89EA0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BE4FD7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DCAB0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E99FB7D"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7451E36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5702E" w14:paraId="4D65C112" w14:textId="77777777" w:rsidTr="00E5702E">
        <w:tc>
          <w:tcPr>
            <w:tcW w:w="3402" w:type="dxa"/>
          </w:tcPr>
          <w:p w14:paraId="6619D59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0823AEF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FBFA8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CC784E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428D0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D2909C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A69E98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306A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86B2E1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2D5116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30AB5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CE88C5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05C74A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75F48B3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18E185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349D6B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2C015E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E14574B"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5702E" w14:paraId="11176B4A" w14:textId="77777777" w:rsidTr="00E5702E">
        <w:tc>
          <w:tcPr>
            <w:tcW w:w="3402" w:type="dxa"/>
          </w:tcPr>
          <w:p w14:paraId="53ACADCC"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294584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0B8E9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669CE7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2240A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E5702E" w14:paraId="6FF0CEF5" w14:textId="77777777" w:rsidTr="00E5702E">
        <w:tc>
          <w:tcPr>
            <w:tcW w:w="3402" w:type="dxa"/>
          </w:tcPr>
          <w:p w14:paraId="4A7BABD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057BDBD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AD187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A91C11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A95A1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E5702E" w14:paraId="08A6C840" w14:textId="77777777" w:rsidTr="00E5702E">
        <w:tc>
          <w:tcPr>
            <w:tcW w:w="3402" w:type="dxa"/>
          </w:tcPr>
          <w:p w14:paraId="0440813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9AA10B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4F3D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704AF1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BD9F22"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A8EA16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7CD30C9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7CA3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535581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0A81B92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2DA919F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B55B17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3185AD1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704E588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40D83910" w14:textId="77777777" w:rsidTr="00E5702E">
        <w:tc>
          <w:tcPr>
            <w:tcW w:w="3402" w:type="dxa"/>
          </w:tcPr>
          <w:p w14:paraId="015D025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682E805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FE7C2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6FEE7ED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861784"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5240E90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1F37EB9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54B42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F8F0E0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1E1A440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70B011A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2DA17F4B"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279D3B7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55FDED5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0986D82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152031A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0F1EB94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28B797B1"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264317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76DCE3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131D04A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4" w:author="Poul V Madsen" w:date="2012-12-13T12:25:00Z"/>
                <w:rFonts w:ascii="Arial" w:hAnsi="Arial" w:cs="Arial"/>
                <w:sz w:val="18"/>
              </w:rPr>
            </w:pPr>
            <w:ins w:id="375" w:author="Poul V Madsen" w:date="2012-12-13T12:25:00Z">
              <w:r>
                <w:rPr>
                  <w:rFonts w:ascii="Arial" w:hAnsi="Arial" w:cs="Arial"/>
                  <w:sz w:val="18"/>
                </w:rPr>
                <w:t>OSKA: Overskydende skatte- eller afgiftsbeløb</w:t>
              </w:r>
            </w:ins>
          </w:p>
          <w:p w14:paraId="5B47220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52F221D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2E091C2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2E8914D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BF0BFA3"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3DF4BA0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6" w:author="Poul V Madsen" w:date="2012-12-13T12:25:00Z"/>
                <w:rFonts w:ascii="Arial" w:hAnsi="Arial" w:cs="Arial"/>
                <w:sz w:val="18"/>
              </w:rPr>
            </w:pPr>
            <w:ins w:id="377" w:author="Poul V Madsen" w:date="2012-12-13T12:25:00Z">
              <w:r>
                <w:rPr>
                  <w:rFonts w:ascii="Arial" w:hAnsi="Arial" w:cs="Arial"/>
                  <w:sz w:val="18"/>
                </w:rPr>
                <w:t>SLØU: Særlig lønindeholdelse udgør 1 %</w:t>
              </w:r>
            </w:ins>
          </w:p>
          <w:p w14:paraId="7090F13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8" w:author="Poul V Madsen" w:date="2012-12-13T12:25:00Z"/>
                <w:rFonts w:ascii="Arial" w:hAnsi="Arial" w:cs="Arial"/>
                <w:sz w:val="18"/>
              </w:rPr>
            </w:pPr>
            <w:moveToRangeStart w:id="379" w:author="Poul V Madsen" w:date="2012-12-13T12:25:00Z" w:name="move343164836"/>
            <w:moveTo w:id="380" w:author="Poul V Madsen" w:date="2012-12-13T12:25:00Z">
              <w:r>
                <w:rPr>
                  <w:rFonts w:ascii="Arial" w:hAnsi="Arial" w:cs="Arial"/>
                  <w:sz w:val="18"/>
                </w:rPr>
                <w:t>SÆLØ: S-løn</w:t>
              </w:r>
            </w:moveTo>
            <w:moveToRangeEnd w:id="379"/>
          </w:p>
          <w:p w14:paraId="4B823887" w14:textId="77777777" w:rsidR="002F4FC6" w:rsidRDefault="00E5702E"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1" w:author="Poul V Madsen" w:date="2012-12-13T12:25:00Z"/>
                <w:rFonts w:ascii="Arial" w:hAnsi="Arial" w:cs="Arial"/>
                <w:sz w:val="18"/>
              </w:rPr>
            </w:pPr>
            <w:r>
              <w:rPr>
                <w:rFonts w:ascii="Arial" w:hAnsi="Arial" w:cs="Arial"/>
                <w:sz w:val="18"/>
              </w:rPr>
              <w:t>SDGP: Sygedagpenge</w:t>
            </w:r>
          </w:p>
          <w:p w14:paraId="03828295" w14:textId="5DBF7F50"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382" w:author="Poul V Madsen" w:date="2012-12-13T12:25:00Z" w:name="move343164836"/>
            <w:moveFrom w:id="383" w:author="Poul V Madsen" w:date="2012-12-13T12:25:00Z">
              <w:r>
                <w:rPr>
                  <w:rFonts w:ascii="Arial" w:hAnsi="Arial" w:cs="Arial"/>
                  <w:sz w:val="18"/>
                </w:rPr>
                <w:t>SÆLØ: S-løn</w:t>
              </w:r>
            </w:moveFrom>
            <w:moveFromRangeEnd w:id="382"/>
          </w:p>
        </w:tc>
      </w:tr>
      <w:tr w:rsidR="00E5702E" w14:paraId="56533A08" w14:textId="77777777" w:rsidTr="00E5702E">
        <w:tc>
          <w:tcPr>
            <w:tcW w:w="3402" w:type="dxa"/>
          </w:tcPr>
          <w:p w14:paraId="4211F7B9"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14:paraId="4659570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6CE48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887532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8EBA3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8BAEA6"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9B7CCC8"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14:paraId="6B37CA2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14:paraId="6A7FC1B1" w14:textId="77777777" w:rsidTr="00E5702E">
        <w:tc>
          <w:tcPr>
            <w:tcW w:w="3402" w:type="dxa"/>
          </w:tcPr>
          <w:p w14:paraId="51E630B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06E8380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B9F99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1AA93DFF"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BC2A3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72AB695F"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4F65DF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5702E" w14:paraId="4C8F556F" w14:textId="77777777" w:rsidTr="00E5702E">
        <w:tc>
          <w:tcPr>
            <w:tcW w:w="3402" w:type="dxa"/>
          </w:tcPr>
          <w:p w14:paraId="423691E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14:paraId="4287DBED"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0CF5D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14:paraId="19409579"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DB2FE6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36D584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14:paraId="3840D570"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48F943"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E5702E" w14:paraId="5849C876" w14:textId="77777777" w:rsidTr="00E5702E">
        <w:tc>
          <w:tcPr>
            <w:tcW w:w="3402" w:type="dxa"/>
          </w:tcPr>
          <w:p w14:paraId="31CD51DA"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2CC9D976"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A83F5C"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0F938EC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DA3B45"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11209605"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2A27EA07"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E5702E" w14:paraId="51352DC7" w14:textId="77777777" w:rsidTr="00E5702E">
        <w:tc>
          <w:tcPr>
            <w:tcW w:w="3402" w:type="dxa"/>
          </w:tcPr>
          <w:p w14:paraId="219C405E"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025E266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F3DF22"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56C4118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E0D097"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5DAF1050"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2011B6A4"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298626E"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05004A" w14:textId="77777777"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9E8C0B1"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14:paraId="0029FF38" w14:textId="77777777"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702E" w:rsidRPr="00E5702E" w:rsidSect="00E5702E">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3B441" w14:textId="77777777" w:rsidR="008E309B" w:rsidRDefault="008E309B" w:rsidP="00E5702E">
      <w:r>
        <w:separator/>
      </w:r>
    </w:p>
  </w:endnote>
  <w:endnote w:type="continuationSeparator" w:id="0">
    <w:p w14:paraId="63521127" w14:textId="77777777" w:rsidR="008E309B" w:rsidRDefault="008E309B" w:rsidP="00E5702E">
      <w:r>
        <w:continuationSeparator/>
      </w:r>
    </w:p>
  </w:endnote>
  <w:endnote w:type="continuationNotice" w:id="1">
    <w:p w14:paraId="4A3A15FA" w14:textId="77777777" w:rsidR="008E309B" w:rsidRDefault="008E3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14D0F" w14:textId="77777777" w:rsidR="00E5702E" w:rsidRDefault="00E5702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1A64" w14:textId="4B56F050" w:rsidR="00E5702E" w:rsidRPr="00E5702E" w:rsidRDefault="00E5702E" w:rsidP="00E5702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24" w:author="Poul V Madsen" w:date="2012-12-13T12:25:00Z">
      <w:r w:rsidR="002F4FC6">
        <w:rPr>
          <w:rFonts w:ascii="Arial" w:hAnsi="Arial" w:cs="Arial"/>
          <w:noProof/>
          <w:sz w:val="16"/>
        </w:rPr>
        <w:delText>21. juni</w:delText>
      </w:r>
    </w:del>
    <w:ins w:id="325" w:author="Poul V Madsen" w:date="2012-12-13T12:25:00Z">
      <w:r>
        <w:rPr>
          <w:rFonts w:ascii="Arial" w:hAnsi="Arial" w:cs="Arial"/>
          <w:noProof/>
          <w:sz w:val="16"/>
        </w:rPr>
        <w:t>13. december</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E309B">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E309B">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0EA94" w14:textId="77777777" w:rsidR="00E5702E" w:rsidRDefault="00E570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C293C" w14:textId="77777777" w:rsidR="008E309B" w:rsidRDefault="008E309B" w:rsidP="00E5702E">
      <w:r>
        <w:separator/>
      </w:r>
    </w:p>
  </w:footnote>
  <w:footnote w:type="continuationSeparator" w:id="0">
    <w:p w14:paraId="5F2CEB54" w14:textId="77777777" w:rsidR="008E309B" w:rsidRDefault="008E309B" w:rsidP="00E5702E">
      <w:r>
        <w:continuationSeparator/>
      </w:r>
    </w:p>
  </w:footnote>
  <w:footnote w:type="continuationNotice" w:id="1">
    <w:p w14:paraId="62CBA56C" w14:textId="77777777" w:rsidR="008E309B" w:rsidRDefault="008E30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0A53D" w14:textId="77777777" w:rsidR="00E5702E" w:rsidRDefault="00E5702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B33A1" w14:textId="77777777" w:rsidR="00E5702E" w:rsidRPr="00E5702E" w:rsidRDefault="00E5702E" w:rsidP="00E5702E">
    <w:pPr>
      <w:pStyle w:val="Sidehoved"/>
      <w:jc w:val="center"/>
      <w:rPr>
        <w:rFonts w:ascii="Arial" w:hAnsi="Arial" w:cs="Arial"/>
      </w:rPr>
    </w:pPr>
    <w:r w:rsidRPr="00E5702E">
      <w:rPr>
        <w:rFonts w:ascii="Arial" w:hAnsi="Arial" w:cs="Arial"/>
      </w:rPr>
      <w:t>Servicebeskrivelse</w:t>
    </w:r>
  </w:p>
  <w:p w14:paraId="06789E8E" w14:textId="77777777" w:rsidR="00E5702E" w:rsidRPr="00E5702E" w:rsidRDefault="00E5702E" w:rsidP="00E5702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560E4" w14:textId="77777777" w:rsidR="00E5702E" w:rsidRDefault="00E5702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AB36F" w14:textId="77777777" w:rsidR="00E5702E" w:rsidRPr="00E5702E" w:rsidRDefault="00E5702E" w:rsidP="00E5702E">
    <w:pPr>
      <w:pStyle w:val="Sidehoved"/>
      <w:jc w:val="center"/>
      <w:rPr>
        <w:rFonts w:ascii="Arial" w:hAnsi="Arial" w:cs="Arial"/>
      </w:rPr>
    </w:pPr>
    <w:r w:rsidRPr="00E5702E">
      <w:rPr>
        <w:rFonts w:ascii="Arial" w:hAnsi="Arial" w:cs="Arial"/>
      </w:rPr>
      <w:t>Datastrukturer</w:t>
    </w:r>
  </w:p>
  <w:p w14:paraId="7772AAA6" w14:textId="77777777" w:rsidR="00E5702E" w:rsidRPr="00E5702E" w:rsidRDefault="00E5702E" w:rsidP="00E5702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874E" w14:textId="77777777" w:rsidR="00E5702E" w:rsidRDefault="00E5702E" w:rsidP="00E5702E">
    <w:pPr>
      <w:pStyle w:val="Sidehoved"/>
      <w:jc w:val="center"/>
      <w:rPr>
        <w:rFonts w:ascii="Arial" w:hAnsi="Arial" w:cs="Arial"/>
      </w:rPr>
    </w:pPr>
    <w:r>
      <w:rPr>
        <w:rFonts w:ascii="Arial" w:hAnsi="Arial" w:cs="Arial"/>
      </w:rPr>
      <w:t>Data elementer</w:t>
    </w:r>
  </w:p>
  <w:p w14:paraId="7F9C9625" w14:textId="77777777" w:rsidR="00E5702E" w:rsidRPr="00E5702E" w:rsidRDefault="00E5702E" w:rsidP="00E5702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3BB7"/>
    <w:multiLevelType w:val="multilevel"/>
    <w:tmpl w:val="87564F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2E"/>
    <w:rsid w:val="00062E9B"/>
    <w:rsid w:val="002776A1"/>
    <w:rsid w:val="002E29D6"/>
    <w:rsid w:val="002F4FC6"/>
    <w:rsid w:val="003717A5"/>
    <w:rsid w:val="00600783"/>
    <w:rsid w:val="00636BE0"/>
    <w:rsid w:val="006F2D8E"/>
    <w:rsid w:val="006F314B"/>
    <w:rsid w:val="008E309B"/>
    <w:rsid w:val="00C43D33"/>
    <w:rsid w:val="00E570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5702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5702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5702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5702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570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70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70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70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70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5702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5702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5702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5702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570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70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70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70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70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702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5702E"/>
    <w:rPr>
      <w:rFonts w:ascii="Arial" w:hAnsi="Arial" w:cs="Arial"/>
      <w:b/>
      <w:sz w:val="30"/>
    </w:rPr>
  </w:style>
  <w:style w:type="paragraph" w:customStyle="1" w:styleId="Overskrift211pkt">
    <w:name w:val="Overskrift 2 + 11 pkt"/>
    <w:basedOn w:val="Normal"/>
    <w:link w:val="Overskrift211pktTegn"/>
    <w:rsid w:val="00E5702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702E"/>
    <w:rPr>
      <w:rFonts w:ascii="Arial" w:hAnsi="Arial" w:cs="Arial"/>
      <w:b/>
    </w:rPr>
  </w:style>
  <w:style w:type="paragraph" w:customStyle="1" w:styleId="Normal11">
    <w:name w:val="Normal + 11"/>
    <w:basedOn w:val="Normal"/>
    <w:link w:val="Normal11Tegn"/>
    <w:rsid w:val="00E5702E"/>
    <w:rPr>
      <w:rFonts w:ascii="Times New Roman" w:hAnsi="Times New Roman" w:cs="Times New Roman"/>
    </w:rPr>
  </w:style>
  <w:style w:type="character" w:customStyle="1" w:styleId="Normal11Tegn">
    <w:name w:val="Normal + 11 Tegn"/>
    <w:basedOn w:val="Standardskrifttypeiafsnit"/>
    <w:link w:val="Normal11"/>
    <w:rsid w:val="00E5702E"/>
    <w:rPr>
      <w:rFonts w:ascii="Times New Roman" w:hAnsi="Times New Roman" w:cs="Times New Roman"/>
    </w:rPr>
  </w:style>
  <w:style w:type="paragraph" w:styleId="Sidehoved">
    <w:name w:val="header"/>
    <w:basedOn w:val="Normal"/>
    <w:link w:val="SidehovedTegn"/>
    <w:uiPriority w:val="99"/>
    <w:unhideWhenUsed/>
    <w:rsid w:val="00E5702E"/>
    <w:pPr>
      <w:tabs>
        <w:tab w:val="center" w:pos="4819"/>
        <w:tab w:val="right" w:pos="9638"/>
      </w:tabs>
    </w:pPr>
  </w:style>
  <w:style w:type="character" w:customStyle="1" w:styleId="SidehovedTegn">
    <w:name w:val="Sidehoved Tegn"/>
    <w:basedOn w:val="Standardskrifttypeiafsnit"/>
    <w:link w:val="Sidehoved"/>
    <w:uiPriority w:val="99"/>
    <w:rsid w:val="00E5702E"/>
  </w:style>
  <w:style w:type="paragraph" w:styleId="Sidefod">
    <w:name w:val="footer"/>
    <w:basedOn w:val="Normal"/>
    <w:link w:val="SidefodTegn"/>
    <w:uiPriority w:val="99"/>
    <w:unhideWhenUsed/>
    <w:rsid w:val="00E5702E"/>
    <w:pPr>
      <w:tabs>
        <w:tab w:val="center" w:pos="4819"/>
        <w:tab w:val="right" w:pos="9638"/>
      </w:tabs>
    </w:pPr>
  </w:style>
  <w:style w:type="character" w:customStyle="1" w:styleId="SidefodTegn">
    <w:name w:val="Sidefod Tegn"/>
    <w:basedOn w:val="Standardskrifttypeiafsnit"/>
    <w:link w:val="Sidefod"/>
    <w:uiPriority w:val="99"/>
    <w:rsid w:val="00E5702E"/>
  </w:style>
  <w:style w:type="paragraph" w:styleId="Markeringsbobletekst">
    <w:name w:val="Balloon Text"/>
    <w:basedOn w:val="Normal"/>
    <w:link w:val="MarkeringsbobletekstTegn"/>
    <w:uiPriority w:val="99"/>
    <w:semiHidden/>
    <w:unhideWhenUsed/>
    <w:rsid w:val="008E309B"/>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E3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5702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5702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5702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5702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570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70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70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70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70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5702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5702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5702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5702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570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70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70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70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70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702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5702E"/>
    <w:rPr>
      <w:rFonts w:ascii="Arial" w:hAnsi="Arial" w:cs="Arial"/>
      <w:b/>
      <w:sz w:val="30"/>
    </w:rPr>
  </w:style>
  <w:style w:type="paragraph" w:customStyle="1" w:styleId="Overskrift211pkt">
    <w:name w:val="Overskrift 2 + 11 pkt"/>
    <w:basedOn w:val="Normal"/>
    <w:link w:val="Overskrift211pktTegn"/>
    <w:rsid w:val="00E5702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702E"/>
    <w:rPr>
      <w:rFonts w:ascii="Arial" w:hAnsi="Arial" w:cs="Arial"/>
      <w:b/>
    </w:rPr>
  </w:style>
  <w:style w:type="paragraph" w:customStyle="1" w:styleId="Normal11">
    <w:name w:val="Normal + 11"/>
    <w:basedOn w:val="Normal"/>
    <w:link w:val="Normal11Tegn"/>
    <w:rsid w:val="00E5702E"/>
    <w:rPr>
      <w:rFonts w:ascii="Times New Roman" w:hAnsi="Times New Roman" w:cs="Times New Roman"/>
    </w:rPr>
  </w:style>
  <w:style w:type="character" w:customStyle="1" w:styleId="Normal11Tegn">
    <w:name w:val="Normal + 11 Tegn"/>
    <w:basedOn w:val="Standardskrifttypeiafsnit"/>
    <w:link w:val="Normal11"/>
    <w:rsid w:val="00E5702E"/>
    <w:rPr>
      <w:rFonts w:ascii="Times New Roman" w:hAnsi="Times New Roman" w:cs="Times New Roman"/>
    </w:rPr>
  </w:style>
  <w:style w:type="paragraph" w:styleId="Sidehoved">
    <w:name w:val="header"/>
    <w:basedOn w:val="Normal"/>
    <w:link w:val="SidehovedTegn"/>
    <w:uiPriority w:val="99"/>
    <w:unhideWhenUsed/>
    <w:rsid w:val="00E5702E"/>
    <w:pPr>
      <w:tabs>
        <w:tab w:val="center" w:pos="4819"/>
        <w:tab w:val="right" w:pos="9638"/>
      </w:tabs>
    </w:pPr>
  </w:style>
  <w:style w:type="character" w:customStyle="1" w:styleId="SidehovedTegn">
    <w:name w:val="Sidehoved Tegn"/>
    <w:basedOn w:val="Standardskrifttypeiafsnit"/>
    <w:link w:val="Sidehoved"/>
    <w:uiPriority w:val="99"/>
    <w:rsid w:val="00E5702E"/>
  </w:style>
  <w:style w:type="paragraph" w:styleId="Sidefod">
    <w:name w:val="footer"/>
    <w:basedOn w:val="Normal"/>
    <w:link w:val="SidefodTegn"/>
    <w:uiPriority w:val="99"/>
    <w:unhideWhenUsed/>
    <w:rsid w:val="00E5702E"/>
    <w:pPr>
      <w:tabs>
        <w:tab w:val="center" w:pos="4819"/>
        <w:tab w:val="right" w:pos="9638"/>
      </w:tabs>
    </w:pPr>
  </w:style>
  <w:style w:type="character" w:customStyle="1" w:styleId="SidefodTegn">
    <w:name w:val="Sidefod Tegn"/>
    <w:basedOn w:val="Standardskrifttypeiafsnit"/>
    <w:link w:val="Sidefod"/>
    <w:uiPriority w:val="99"/>
    <w:rsid w:val="00E5702E"/>
  </w:style>
  <w:style w:type="paragraph" w:styleId="Markeringsbobletekst">
    <w:name w:val="Balloon Text"/>
    <w:basedOn w:val="Normal"/>
    <w:link w:val="MarkeringsbobletekstTegn"/>
    <w:uiPriority w:val="99"/>
    <w:semiHidden/>
    <w:unhideWhenUsed/>
    <w:rsid w:val="008E309B"/>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E3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06C79-E58A-4E82-9584-E00AB39C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4064</Words>
  <Characters>24792</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2012-12-13T10:46:00Z</dcterms:created>
  <dcterms:modified xsi:type="dcterms:W3CDTF">2012-12-13T11:25:00Z</dcterms:modified>
</cp:coreProperties>
</file>