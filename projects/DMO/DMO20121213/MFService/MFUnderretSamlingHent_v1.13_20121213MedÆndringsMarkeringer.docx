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601C" w14:textId="77777777" w:rsidR="003B68D7"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72CBB" w14:paraId="6B71E5BF" w14:textId="77777777" w:rsidTr="00972CBB">
        <w:trPr>
          <w:trHeight w:hRule="exact" w:val="113"/>
        </w:trPr>
        <w:tc>
          <w:tcPr>
            <w:tcW w:w="10345" w:type="dxa"/>
            <w:gridSpan w:val="6"/>
            <w:shd w:val="clear" w:color="auto" w:fill="B3B3B3"/>
          </w:tcPr>
          <w:p w14:paraId="5361D69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72B095BD" w14:textId="77777777" w:rsidTr="00972CBB">
        <w:trPr>
          <w:trHeight w:val="283"/>
        </w:trPr>
        <w:tc>
          <w:tcPr>
            <w:tcW w:w="10345" w:type="dxa"/>
            <w:gridSpan w:val="6"/>
            <w:tcBorders>
              <w:bottom w:val="single" w:sz="6" w:space="0" w:color="auto"/>
            </w:tcBorders>
          </w:tcPr>
          <w:p w14:paraId="0B87C58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2CBB">
              <w:rPr>
                <w:rFonts w:ascii="Arial" w:hAnsi="Arial" w:cs="Arial"/>
                <w:b/>
                <w:sz w:val="30"/>
              </w:rPr>
              <w:t>MFUnderretSamlingHent</w:t>
            </w:r>
          </w:p>
        </w:tc>
      </w:tr>
      <w:tr w:rsidR="00972CBB" w14:paraId="4FEF059A" w14:textId="77777777" w:rsidTr="00972CBB">
        <w:trPr>
          <w:trHeight w:val="283"/>
        </w:trPr>
        <w:tc>
          <w:tcPr>
            <w:tcW w:w="1134" w:type="dxa"/>
            <w:tcBorders>
              <w:top w:val="single" w:sz="6" w:space="0" w:color="auto"/>
              <w:bottom w:val="nil"/>
            </w:tcBorders>
            <w:shd w:val="clear" w:color="auto" w:fill="auto"/>
            <w:vAlign w:val="center"/>
          </w:tcPr>
          <w:p w14:paraId="7B6D767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167526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3D228A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06DFDE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66B1ACE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4943FA8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2CBB" w14:paraId="7BE3CE6A" w14:textId="77777777" w:rsidTr="00972CBB">
        <w:trPr>
          <w:trHeight w:val="283"/>
        </w:trPr>
        <w:tc>
          <w:tcPr>
            <w:tcW w:w="1134" w:type="dxa"/>
            <w:tcBorders>
              <w:top w:val="nil"/>
            </w:tcBorders>
            <w:shd w:val="clear" w:color="auto" w:fill="auto"/>
            <w:vAlign w:val="center"/>
          </w:tcPr>
          <w:p w14:paraId="1FB6C8C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4240457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36B6C126" w14:textId="03FCA501"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12-13T11:43:00Z">
              <w:r w:rsidR="001E2984">
                <w:rPr>
                  <w:rFonts w:ascii="Arial" w:hAnsi="Arial" w:cs="Arial"/>
                  <w:sz w:val="18"/>
                </w:rPr>
                <w:delText>8</w:delText>
              </w:r>
            </w:del>
            <w:ins w:id="2" w:author="Poul V Madsen" w:date="2012-12-13T11:43:00Z">
              <w:r>
                <w:rPr>
                  <w:rFonts w:ascii="Arial" w:hAnsi="Arial" w:cs="Arial"/>
                  <w:sz w:val="18"/>
                </w:rPr>
                <w:t>13</w:t>
              </w:r>
            </w:ins>
          </w:p>
        </w:tc>
        <w:tc>
          <w:tcPr>
            <w:tcW w:w="1701" w:type="dxa"/>
            <w:tcBorders>
              <w:top w:val="nil"/>
            </w:tcBorders>
            <w:shd w:val="clear" w:color="auto" w:fill="auto"/>
            <w:vAlign w:val="center"/>
          </w:tcPr>
          <w:p w14:paraId="1C1CA87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1278D3E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4064F3A5" w14:textId="0E52CC44" w:rsidR="00972CBB" w:rsidRPr="00972CBB" w:rsidRDefault="001E2984"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12-13T11:43:00Z">
              <w:r>
                <w:rPr>
                  <w:rFonts w:ascii="Arial" w:hAnsi="Arial" w:cs="Arial"/>
                  <w:sz w:val="18"/>
                </w:rPr>
                <w:delText>27-8</w:delText>
              </w:r>
            </w:del>
            <w:ins w:id="4" w:author="Poul V Madsen" w:date="2012-12-13T11:43:00Z">
              <w:r w:rsidR="00972CBB">
                <w:rPr>
                  <w:rFonts w:ascii="Arial" w:hAnsi="Arial" w:cs="Arial"/>
                  <w:sz w:val="18"/>
                </w:rPr>
                <w:t>12-12</w:t>
              </w:r>
            </w:ins>
            <w:r w:rsidR="00972CBB">
              <w:rPr>
                <w:rFonts w:ascii="Arial" w:hAnsi="Arial" w:cs="Arial"/>
                <w:sz w:val="18"/>
              </w:rPr>
              <w:t>-2012</w:t>
            </w:r>
          </w:p>
        </w:tc>
      </w:tr>
      <w:tr w:rsidR="00972CBB" w14:paraId="6416BC05" w14:textId="77777777" w:rsidTr="00972CBB">
        <w:trPr>
          <w:trHeight w:val="283"/>
        </w:trPr>
        <w:tc>
          <w:tcPr>
            <w:tcW w:w="10345" w:type="dxa"/>
            <w:gridSpan w:val="6"/>
            <w:shd w:val="clear" w:color="auto" w:fill="B3B3B3"/>
            <w:vAlign w:val="center"/>
          </w:tcPr>
          <w:p w14:paraId="6D72B1A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2CBB" w14:paraId="17FEDDDC" w14:textId="77777777" w:rsidTr="00972CBB">
        <w:trPr>
          <w:trHeight w:val="283"/>
        </w:trPr>
        <w:tc>
          <w:tcPr>
            <w:tcW w:w="10345" w:type="dxa"/>
            <w:gridSpan w:val="6"/>
            <w:vAlign w:val="center"/>
          </w:tcPr>
          <w:p w14:paraId="5737EFF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972CBB" w14:paraId="264B33DD" w14:textId="77777777" w:rsidTr="00972CBB">
        <w:trPr>
          <w:trHeight w:val="283"/>
        </w:trPr>
        <w:tc>
          <w:tcPr>
            <w:tcW w:w="10345" w:type="dxa"/>
            <w:gridSpan w:val="6"/>
            <w:shd w:val="clear" w:color="auto" w:fill="B3B3B3"/>
            <w:vAlign w:val="center"/>
          </w:tcPr>
          <w:p w14:paraId="2791FAB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2CBB" w14:paraId="7424C6E5" w14:textId="77777777" w:rsidTr="00972CBB">
        <w:trPr>
          <w:trHeight w:val="283"/>
        </w:trPr>
        <w:tc>
          <w:tcPr>
            <w:tcW w:w="10345" w:type="dxa"/>
            <w:gridSpan w:val="6"/>
          </w:tcPr>
          <w:p w14:paraId="2E117D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14:paraId="701302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588AF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14:paraId="73D813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76B30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14:paraId="3BBFDB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493FC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14:paraId="772129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4CD21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972CBB" w14:paraId="11884111" w14:textId="77777777" w:rsidTr="00972CBB">
        <w:trPr>
          <w:trHeight w:val="283"/>
        </w:trPr>
        <w:tc>
          <w:tcPr>
            <w:tcW w:w="10345" w:type="dxa"/>
            <w:gridSpan w:val="6"/>
            <w:shd w:val="clear" w:color="auto" w:fill="B3B3B3"/>
            <w:vAlign w:val="center"/>
          </w:tcPr>
          <w:p w14:paraId="41EF39C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2CBB" w14:paraId="20183787" w14:textId="77777777" w:rsidTr="00972CBB">
        <w:trPr>
          <w:trHeight w:val="283"/>
        </w:trPr>
        <w:tc>
          <w:tcPr>
            <w:tcW w:w="10345" w:type="dxa"/>
            <w:gridSpan w:val="6"/>
            <w:shd w:val="clear" w:color="auto" w:fill="FFFFFF"/>
          </w:tcPr>
          <w:p w14:paraId="3334DE6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14:paraId="0E43E15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99A7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972CBB" w14:paraId="7908E275" w14:textId="77777777" w:rsidTr="00972CBB">
        <w:trPr>
          <w:trHeight w:val="283"/>
        </w:trPr>
        <w:tc>
          <w:tcPr>
            <w:tcW w:w="10345" w:type="dxa"/>
            <w:gridSpan w:val="6"/>
            <w:shd w:val="clear" w:color="auto" w:fill="B3B3B3"/>
            <w:vAlign w:val="center"/>
          </w:tcPr>
          <w:p w14:paraId="5C16FD8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72CBB" w14:paraId="2E465956" w14:textId="77777777" w:rsidTr="00972CBB">
        <w:trPr>
          <w:trHeight w:val="283"/>
        </w:trPr>
        <w:tc>
          <w:tcPr>
            <w:tcW w:w="10345" w:type="dxa"/>
            <w:gridSpan w:val="6"/>
            <w:shd w:val="clear" w:color="auto" w:fill="FFFFFF"/>
            <w:vAlign w:val="center"/>
          </w:tcPr>
          <w:p w14:paraId="64E4881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2CBB" w14:paraId="721D9927" w14:textId="77777777" w:rsidTr="00972CBB">
        <w:trPr>
          <w:trHeight w:val="283"/>
        </w:trPr>
        <w:tc>
          <w:tcPr>
            <w:tcW w:w="10345" w:type="dxa"/>
            <w:gridSpan w:val="6"/>
            <w:shd w:val="clear" w:color="auto" w:fill="FFFFFF"/>
          </w:tcPr>
          <w:p w14:paraId="5BDE16C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972CBB" w14:paraId="7AAEF67C" w14:textId="77777777" w:rsidTr="00972CBB">
        <w:trPr>
          <w:trHeight w:val="283"/>
        </w:trPr>
        <w:tc>
          <w:tcPr>
            <w:tcW w:w="10345" w:type="dxa"/>
            <w:gridSpan w:val="6"/>
            <w:shd w:val="clear" w:color="auto" w:fill="FFFFFF"/>
          </w:tcPr>
          <w:p w14:paraId="74894F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BABA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609C852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14:paraId="6FAD756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C7E8FE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4E64029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C3203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B77F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27A5061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E746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43997A4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F57A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796F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B18B6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14:paraId="683E328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2466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50740BA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EFF4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804BD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E96B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14:paraId="6FCB91B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A1CD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2D60434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00E71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14:paraId="10F8151D" w14:textId="77777777" w:rsidTr="00972CBB">
        <w:trPr>
          <w:trHeight w:val="283"/>
        </w:trPr>
        <w:tc>
          <w:tcPr>
            <w:tcW w:w="10345" w:type="dxa"/>
            <w:gridSpan w:val="6"/>
            <w:shd w:val="clear" w:color="auto" w:fill="FFFFFF"/>
          </w:tcPr>
          <w:p w14:paraId="2532E0A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BE1D01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72CBB" w14:paraId="1FFCE619" w14:textId="77777777" w:rsidTr="00972CBB">
        <w:trPr>
          <w:trHeight w:val="283"/>
        </w:trPr>
        <w:tc>
          <w:tcPr>
            <w:tcW w:w="10345" w:type="dxa"/>
            <w:gridSpan w:val="6"/>
            <w:shd w:val="clear" w:color="auto" w:fill="FFFFFF"/>
          </w:tcPr>
          <w:p w14:paraId="184EB37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752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13A2DD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179BEAD3" w14:textId="77777777" w:rsidTr="00972CBB">
        <w:trPr>
          <w:trHeight w:val="283"/>
        </w:trPr>
        <w:tc>
          <w:tcPr>
            <w:tcW w:w="10345" w:type="dxa"/>
            <w:gridSpan w:val="6"/>
            <w:shd w:val="clear" w:color="auto" w:fill="FFFFFF"/>
          </w:tcPr>
          <w:p w14:paraId="44141CE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2A4CEB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72CBB" w14:paraId="0D2A0099" w14:textId="77777777" w:rsidTr="00972CBB">
        <w:trPr>
          <w:trHeight w:val="283"/>
        </w:trPr>
        <w:tc>
          <w:tcPr>
            <w:tcW w:w="10345" w:type="dxa"/>
            <w:gridSpan w:val="6"/>
            <w:shd w:val="clear" w:color="auto" w:fill="FFFFFF"/>
          </w:tcPr>
          <w:p w14:paraId="538C630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C04D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B7A480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07286E35" w14:textId="77777777" w:rsidTr="00972CBB">
        <w:trPr>
          <w:trHeight w:val="283"/>
        </w:trPr>
        <w:tc>
          <w:tcPr>
            <w:tcW w:w="10345" w:type="dxa"/>
            <w:gridSpan w:val="6"/>
            <w:shd w:val="clear" w:color="auto" w:fill="FFFFFF"/>
          </w:tcPr>
          <w:p w14:paraId="1F65AF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AFA15F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72CBB" w14:paraId="19D23DE8" w14:textId="77777777" w:rsidTr="00972CBB">
        <w:trPr>
          <w:trHeight w:val="283"/>
        </w:trPr>
        <w:tc>
          <w:tcPr>
            <w:tcW w:w="10345" w:type="dxa"/>
            <w:gridSpan w:val="6"/>
            <w:shd w:val="clear" w:color="auto" w:fill="FFFFFF"/>
          </w:tcPr>
          <w:p w14:paraId="3518AED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726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A9DF36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588F4F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0CED554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07EC930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2CBB" w14:paraId="1663F966" w14:textId="77777777" w:rsidTr="00972CBB">
        <w:trPr>
          <w:trHeight w:val="283"/>
        </w:trPr>
        <w:tc>
          <w:tcPr>
            <w:tcW w:w="10345" w:type="dxa"/>
            <w:gridSpan w:val="6"/>
            <w:shd w:val="clear" w:color="auto" w:fill="FFFFFF"/>
          </w:tcPr>
          <w:p w14:paraId="319D9B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6556DD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972CBB" w14:paraId="248B0F9C" w14:textId="77777777" w:rsidTr="00972CBB">
        <w:trPr>
          <w:trHeight w:val="283"/>
        </w:trPr>
        <w:tc>
          <w:tcPr>
            <w:tcW w:w="10345" w:type="dxa"/>
            <w:gridSpan w:val="6"/>
            <w:shd w:val="clear" w:color="auto" w:fill="FFFFFF"/>
          </w:tcPr>
          <w:p w14:paraId="1463702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3826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5E3EA69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600B3B98" w14:textId="77777777" w:rsidTr="00972CBB">
        <w:trPr>
          <w:trHeight w:val="283"/>
        </w:trPr>
        <w:tc>
          <w:tcPr>
            <w:tcW w:w="10345" w:type="dxa"/>
            <w:gridSpan w:val="6"/>
            <w:shd w:val="clear" w:color="auto" w:fill="FFFFFF"/>
            <w:vAlign w:val="center"/>
          </w:tcPr>
          <w:p w14:paraId="05E2921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2CBB" w14:paraId="7B074CF1" w14:textId="77777777" w:rsidTr="00972CBB">
        <w:trPr>
          <w:trHeight w:val="283"/>
        </w:trPr>
        <w:tc>
          <w:tcPr>
            <w:tcW w:w="10345" w:type="dxa"/>
            <w:gridSpan w:val="6"/>
            <w:shd w:val="clear" w:color="auto" w:fill="FFFFFF"/>
          </w:tcPr>
          <w:p w14:paraId="29FA1BC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972CBB" w14:paraId="7D9E6B82" w14:textId="77777777" w:rsidTr="00972CBB">
        <w:trPr>
          <w:trHeight w:val="283"/>
        </w:trPr>
        <w:tc>
          <w:tcPr>
            <w:tcW w:w="10345" w:type="dxa"/>
            <w:gridSpan w:val="6"/>
            <w:shd w:val="clear" w:color="auto" w:fill="FFFFFF"/>
          </w:tcPr>
          <w:p w14:paraId="621FC2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79239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14:paraId="7D57916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37106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14:paraId="4207321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1936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475B3B1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11F7BE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6854DF3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14:paraId="1B0508B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2C415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14:paraId="5BD3F0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C2857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14:paraId="7D87C6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DECD5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14:paraId="6A79713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F9B55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14:paraId="39AF447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E366D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14:paraId="15ED5AD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C2B2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14:paraId="415769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882A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14:paraId="6FDB01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FCDAC8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14:paraId="505FC04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6067D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7B98B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14:paraId="5870EC85" w14:textId="77777777" w:rsidTr="00972CBB">
        <w:trPr>
          <w:trHeight w:val="283"/>
        </w:trPr>
        <w:tc>
          <w:tcPr>
            <w:tcW w:w="10345" w:type="dxa"/>
            <w:gridSpan w:val="6"/>
            <w:shd w:val="clear" w:color="auto" w:fill="FFFFFF"/>
          </w:tcPr>
          <w:p w14:paraId="418F61E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4AC7E2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72CBB" w14:paraId="136A0300" w14:textId="77777777" w:rsidTr="00972CBB">
        <w:trPr>
          <w:trHeight w:val="283"/>
        </w:trPr>
        <w:tc>
          <w:tcPr>
            <w:tcW w:w="10345" w:type="dxa"/>
            <w:gridSpan w:val="6"/>
            <w:shd w:val="clear" w:color="auto" w:fill="FFFFFF"/>
          </w:tcPr>
          <w:p w14:paraId="7F2E8D4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F74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8524EF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08AB491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2E20EE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4065909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2CBB" w14:paraId="30C40E35" w14:textId="77777777" w:rsidTr="00972CBB">
        <w:trPr>
          <w:trHeight w:val="283"/>
        </w:trPr>
        <w:tc>
          <w:tcPr>
            <w:tcW w:w="10345" w:type="dxa"/>
            <w:gridSpan w:val="6"/>
            <w:shd w:val="clear" w:color="auto" w:fill="FFFFFF"/>
          </w:tcPr>
          <w:p w14:paraId="6501C5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FFB24E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72CBB" w14:paraId="3A4D2381" w14:textId="77777777" w:rsidTr="00972CBB">
        <w:trPr>
          <w:trHeight w:val="283"/>
        </w:trPr>
        <w:tc>
          <w:tcPr>
            <w:tcW w:w="10345" w:type="dxa"/>
            <w:gridSpan w:val="6"/>
            <w:shd w:val="clear" w:color="auto" w:fill="FFFFFF"/>
          </w:tcPr>
          <w:p w14:paraId="6C61E1F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7A5D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611F76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5D2781E0" w14:textId="77777777" w:rsidTr="00972CBB">
        <w:trPr>
          <w:trHeight w:val="283"/>
        </w:trPr>
        <w:tc>
          <w:tcPr>
            <w:tcW w:w="10345" w:type="dxa"/>
            <w:gridSpan w:val="6"/>
            <w:shd w:val="clear" w:color="auto" w:fill="FFFFFF"/>
          </w:tcPr>
          <w:p w14:paraId="3C57EAB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3D4936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72CBB" w14:paraId="77FD013F" w14:textId="77777777" w:rsidTr="00972CBB">
        <w:trPr>
          <w:trHeight w:val="283"/>
        </w:trPr>
        <w:tc>
          <w:tcPr>
            <w:tcW w:w="10345" w:type="dxa"/>
            <w:gridSpan w:val="6"/>
            <w:shd w:val="clear" w:color="auto" w:fill="FFFFFF"/>
          </w:tcPr>
          <w:p w14:paraId="4FAE55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1AA0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E874F6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74FB319E" w14:textId="77777777" w:rsidTr="00972CBB">
        <w:trPr>
          <w:trHeight w:val="283"/>
        </w:trPr>
        <w:tc>
          <w:tcPr>
            <w:tcW w:w="10345" w:type="dxa"/>
            <w:gridSpan w:val="6"/>
            <w:shd w:val="clear" w:color="auto" w:fill="FFFFFF"/>
          </w:tcPr>
          <w:p w14:paraId="4025B2E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14CA8F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72CBB" w14:paraId="6E92A9B1" w14:textId="77777777" w:rsidTr="00972CBB">
        <w:trPr>
          <w:trHeight w:val="283"/>
        </w:trPr>
        <w:tc>
          <w:tcPr>
            <w:tcW w:w="10345" w:type="dxa"/>
            <w:gridSpan w:val="6"/>
            <w:shd w:val="clear" w:color="auto" w:fill="FFFFFF"/>
          </w:tcPr>
          <w:p w14:paraId="63AB80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B78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70D917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051AA7BD" w14:textId="77777777" w:rsidTr="00972CBB">
        <w:trPr>
          <w:trHeight w:val="283"/>
        </w:trPr>
        <w:tc>
          <w:tcPr>
            <w:tcW w:w="10345" w:type="dxa"/>
            <w:gridSpan w:val="6"/>
            <w:shd w:val="clear" w:color="auto" w:fill="B3B3B3"/>
            <w:vAlign w:val="center"/>
          </w:tcPr>
          <w:p w14:paraId="0B84EA3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2CBB" w14:paraId="570449AC" w14:textId="77777777" w:rsidTr="00972CBB">
        <w:trPr>
          <w:trHeight w:val="283"/>
        </w:trPr>
        <w:tc>
          <w:tcPr>
            <w:tcW w:w="10345" w:type="dxa"/>
            <w:gridSpan w:val="6"/>
            <w:shd w:val="clear" w:color="auto" w:fill="FFFFFF"/>
            <w:vAlign w:val="center"/>
          </w:tcPr>
          <w:p w14:paraId="6AA1AA0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72CBB" w14:paraId="522F32E2" w14:textId="77777777" w:rsidTr="00972CBB">
        <w:trPr>
          <w:trHeight w:val="283"/>
        </w:trPr>
        <w:tc>
          <w:tcPr>
            <w:tcW w:w="10345" w:type="dxa"/>
            <w:gridSpan w:val="6"/>
            <w:shd w:val="clear" w:color="auto" w:fill="FFFFFF"/>
            <w:vAlign w:val="center"/>
          </w:tcPr>
          <w:p w14:paraId="5A8B2CB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2840460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44CB153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14:paraId="3DF9D2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340575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8C569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32E26C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336EB9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39D323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9E9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3B46CE7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266C63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273BD4D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61A5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6605FF9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0F2A7D0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6C0C1C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27B2720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CE2D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17B153C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08E73D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14:paraId="2A2693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24FC273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A55B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14:paraId="0837C97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5F38AEA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1C91F1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14:paraId="25EB70E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56415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0C15FC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4291106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77BFDE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CBB" w:rsidSect="00972CBB">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16C492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001413A7" w14:textId="77777777" w:rsidTr="00972CBB">
        <w:trPr>
          <w:trHeight w:hRule="exact" w:val="113"/>
        </w:trPr>
        <w:tc>
          <w:tcPr>
            <w:tcW w:w="10345" w:type="dxa"/>
            <w:shd w:val="clear" w:color="auto" w:fill="B3B3B3"/>
          </w:tcPr>
          <w:p w14:paraId="0E2D6F5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1F4124B9" w14:textId="77777777" w:rsidTr="00972CBB">
        <w:tc>
          <w:tcPr>
            <w:tcW w:w="10345" w:type="dxa"/>
            <w:vAlign w:val="center"/>
          </w:tcPr>
          <w:p w14:paraId="1D429B0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972CBB" w14:paraId="2B96679C" w14:textId="77777777" w:rsidTr="00972CBB">
        <w:tc>
          <w:tcPr>
            <w:tcW w:w="10345" w:type="dxa"/>
            <w:vAlign w:val="center"/>
          </w:tcPr>
          <w:p w14:paraId="212A86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14:paraId="7777C12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83A0CB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14:paraId="7607E6E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14:paraId="2832453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411A5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48E4A19F" w14:textId="77777777" w:rsidTr="00972CBB">
        <w:trPr>
          <w:trHeight w:hRule="exact" w:val="113"/>
        </w:trPr>
        <w:tc>
          <w:tcPr>
            <w:tcW w:w="10345" w:type="dxa"/>
            <w:shd w:val="clear" w:color="auto" w:fill="B3B3B3"/>
          </w:tcPr>
          <w:p w14:paraId="740A442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0CD4FB05" w14:textId="77777777" w:rsidTr="00972CBB">
        <w:tc>
          <w:tcPr>
            <w:tcW w:w="10345" w:type="dxa"/>
            <w:vAlign w:val="center"/>
          </w:tcPr>
          <w:p w14:paraId="06191F5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972CBB" w14:paraId="72BEBA1D" w14:textId="77777777" w:rsidTr="00972CBB">
        <w:tc>
          <w:tcPr>
            <w:tcW w:w="10345" w:type="dxa"/>
            <w:vAlign w:val="center"/>
          </w:tcPr>
          <w:p w14:paraId="61AEA6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042A62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14:paraId="6905DB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14:paraId="20B2499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9F6DF9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2907C290" w14:textId="77777777" w:rsidTr="00972CBB">
        <w:trPr>
          <w:trHeight w:hRule="exact" w:val="113"/>
        </w:trPr>
        <w:tc>
          <w:tcPr>
            <w:tcW w:w="10345" w:type="dxa"/>
            <w:shd w:val="clear" w:color="auto" w:fill="B3B3B3"/>
          </w:tcPr>
          <w:p w14:paraId="2EEBD9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DDEA405" w14:textId="77777777" w:rsidTr="00972CBB">
        <w:tc>
          <w:tcPr>
            <w:tcW w:w="10345" w:type="dxa"/>
            <w:vAlign w:val="center"/>
          </w:tcPr>
          <w:p w14:paraId="29BFCB1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972CBB" w14:paraId="3ED541A5" w14:textId="77777777" w:rsidTr="00972CBB">
        <w:tc>
          <w:tcPr>
            <w:tcW w:w="10345" w:type="dxa"/>
            <w:vAlign w:val="center"/>
          </w:tcPr>
          <w:p w14:paraId="214720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14:paraId="40C6ADB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021C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69071D6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00282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0E102B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5F636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6F74EF4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0BA1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7D3D96F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6442E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0A5A1930" w14:textId="77777777" w:rsidTr="00972CBB">
        <w:trPr>
          <w:trHeight w:hRule="exact" w:val="113"/>
        </w:trPr>
        <w:tc>
          <w:tcPr>
            <w:tcW w:w="10345" w:type="dxa"/>
            <w:shd w:val="clear" w:color="auto" w:fill="B3B3B3"/>
          </w:tcPr>
          <w:p w14:paraId="50B9FE3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3C75CE9" w14:textId="77777777" w:rsidTr="00972CBB">
        <w:tc>
          <w:tcPr>
            <w:tcW w:w="10345" w:type="dxa"/>
            <w:vAlign w:val="center"/>
          </w:tcPr>
          <w:p w14:paraId="3D85096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972CBB" w14:paraId="4ABB5B44" w14:textId="77777777" w:rsidTr="00972CBB">
        <w:tc>
          <w:tcPr>
            <w:tcW w:w="10345" w:type="dxa"/>
            <w:vAlign w:val="center"/>
          </w:tcPr>
          <w:p w14:paraId="024426F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0B97C7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58BFA21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10A90C5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37C16D41" w14:textId="77777777" w:rsidTr="00972CBB">
        <w:trPr>
          <w:trHeight w:hRule="exact" w:val="113"/>
        </w:trPr>
        <w:tc>
          <w:tcPr>
            <w:tcW w:w="10345" w:type="dxa"/>
            <w:shd w:val="clear" w:color="auto" w:fill="B3B3B3"/>
          </w:tcPr>
          <w:p w14:paraId="404BD1E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3F5053C" w14:textId="77777777" w:rsidTr="00972CBB">
        <w:tc>
          <w:tcPr>
            <w:tcW w:w="10345" w:type="dxa"/>
            <w:vAlign w:val="center"/>
          </w:tcPr>
          <w:p w14:paraId="12892FA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972CBB" w14:paraId="44F6C1E0" w14:textId="77777777" w:rsidTr="00972CBB">
        <w:tc>
          <w:tcPr>
            <w:tcW w:w="10345" w:type="dxa"/>
            <w:vAlign w:val="center"/>
          </w:tcPr>
          <w:p w14:paraId="59D6AF2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14:paraId="1C0A5BA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14:paraId="546A48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C66206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97884C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656A1416" w14:textId="77777777" w:rsidTr="00972CBB">
        <w:trPr>
          <w:trHeight w:hRule="exact" w:val="113"/>
        </w:trPr>
        <w:tc>
          <w:tcPr>
            <w:tcW w:w="10345" w:type="dxa"/>
            <w:shd w:val="clear" w:color="auto" w:fill="B3B3B3"/>
          </w:tcPr>
          <w:p w14:paraId="2F8A3D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402F1A1" w14:textId="77777777" w:rsidTr="00972CBB">
        <w:tc>
          <w:tcPr>
            <w:tcW w:w="10345" w:type="dxa"/>
            <w:vAlign w:val="center"/>
          </w:tcPr>
          <w:p w14:paraId="3191735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72CBB" w14:paraId="5E3E2B8D" w14:textId="77777777" w:rsidTr="00972CBB">
        <w:tc>
          <w:tcPr>
            <w:tcW w:w="10345" w:type="dxa"/>
            <w:vAlign w:val="center"/>
          </w:tcPr>
          <w:p w14:paraId="6FFC6E3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21D7E8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008B40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79376C2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0045AF4B" w14:textId="77777777" w:rsidTr="00972CBB">
        <w:tc>
          <w:tcPr>
            <w:tcW w:w="10345" w:type="dxa"/>
            <w:shd w:val="clear" w:color="auto" w:fill="B3B3B3"/>
            <w:vAlign w:val="center"/>
          </w:tcPr>
          <w:p w14:paraId="1219BBC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385EB929" w14:textId="77777777" w:rsidTr="00972CBB">
        <w:tc>
          <w:tcPr>
            <w:tcW w:w="10345" w:type="dxa"/>
            <w:shd w:val="clear" w:color="auto" w:fill="FFFFFF"/>
            <w:vAlign w:val="center"/>
          </w:tcPr>
          <w:p w14:paraId="0C62763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24F228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094F6323" w14:textId="77777777" w:rsidTr="00972CBB">
        <w:trPr>
          <w:trHeight w:hRule="exact" w:val="113"/>
        </w:trPr>
        <w:tc>
          <w:tcPr>
            <w:tcW w:w="10345" w:type="dxa"/>
            <w:shd w:val="clear" w:color="auto" w:fill="B3B3B3"/>
          </w:tcPr>
          <w:p w14:paraId="78FC7C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6391C73B" w14:textId="77777777" w:rsidTr="00972CBB">
        <w:tc>
          <w:tcPr>
            <w:tcW w:w="10345" w:type="dxa"/>
            <w:vAlign w:val="center"/>
          </w:tcPr>
          <w:p w14:paraId="459AED6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972CBB" w14:paraId="57B27634" w14:textId="77777777" w:rsidTr="00972CBB">
        <w:tc>
          <w:tcPr>
            <w:tcW w:w="10345" w:type="dxa"/>
            <w:vAlign w:val="center"/>
          </w:tcPr>
          <w:p w14:paraId="6A94FB3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0769CE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14:paraId="116E835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14:paraId="746D86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41E05932" w14:textId="77777777" w:rsidTr="00972CBB">
        <w:trPr>
          <w:trHeight w:hRule="exact" w:val="113"/>
        </w:trPr>
        <w:tc>
          <w:tcPr>
            <w:tcW w:w="10345" w:type="dxa"/>
            <w:shd w:val="clear" w:color="auto" w:fill="B3B3B3"/>
          </w:tcPr>
          <w:p w14:paraId="28CFAB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A869813" w14:textId="77777777" w:rsidTr="00972CBB">
        <w:tc>
          <w:tcPr>
            <w:tcW w:w="10345" w:type="dxa"/>
            <w:vAlign w:val="center"/>
          </w:tcPr>
          <w:p w14:paraId="56CABB7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972CBB" w14:paraId="4A589B27" w14:textId="77777777" w:rsidTr="00972CBB">
        <w:tc>
          <w:tcPr>
            <w:tcW w:w="10345" w:type="dxa"/>
            <w:vAlign w:val="center"/>
          </w:tcPr>
          <w:p w14:paraId="5884F48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14:paraId="7FA6DBC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14:paraId="3F4951B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AD14BD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4450B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574D8DEB" w14:textId="77777777" w:rsidTr="00972CBB">
        <w:trPr>
          <w:trHeight w:hRule="exact" w:val="113"/>
        </w:trPr>
        <w:tc>
          <w:tcPr>
            <w:tcW w:w="10345" w:type="dxa"/>
            <w:shd w:val="clear" w:color="auto" w:fill="B3B3B3"/>
          </w:tcPr>
          <w:p w14:paraId="27DCA9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1E8965BB" w14:textId="77777777" w:rsidTr="00972CBB">
        <w:tc>
          <w:tcPr>
            <w:tcW w:w="10345" w:type="dxa"/>
            <w:vAlign w:val="center"/>
          </w:tcPr>
          <w:p w14:paraId="554A4D6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72CBB" w14:paraId="1EEA6E2A" w14:textId="77777777" w:rsidTr="00972CBB">
        <w:tc>
          <w:tcPr>
            <w:tcW w:w="10345" w:type="dxa"/>
            <w:vAlign w:val="center"/>
          </w:tcPr>
          <w:p w14:paraId="1810789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4AEE576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349ACBA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31838DF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2EC199B1" w14:textId="77777777" w:rsidTr="00972CBB">
        <w:tc>
          <w:tcPr>
            <w:tcW w:w="10345" w:type="dxa"/>
            <w:shd w:val="clear" w:color="auto" w:fill="B3B3B3"/>
            <w:vAlign w:val="center"/>
          </w:tcPr>
          <w:p w14:paraId="2290F98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1C3CF040" w14:textId="77777777" w:rsidTr="00972CBB">
        <w:tc>
          <w:tcPr>
            <w:tcW w:w="10345" w:type="dxa"/>
            <w:shd w:val="clear" w:color="auto" w:fill="FFFFFF"/>
            <w:vAlign w:val="center"/>
          </w:tcPr>
          <w:p w14:paraId="5431F97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68D997C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0DAFB87E" w14:textId="77777777" w:rsidTr="00972CBB">
        <w:trPr>
          <w:trHeight w:hRule="exact" w:val="113"/>
        </w:trPr>
        <w:tc>
          <w:tcPr>
            <w:tcW w:w="10345" w:type="dxa"/>
            <w:shd w:val="clear" w:color="auto" w:fill="B3B3B3"/>
          </w:tcPr>
          <w:p w14:paraId="7EA151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6A4BA197" w14:textId="77777777" w:rsidTr="00972CBB">
        <w:tc>
          <w:tcPr>
            <w:tcW w:w="10345" w:type="dxa"/>
            <w:vAlign w:val="center"/>
          </w:tcPr>
          <w:p w14:paraId="29457FF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72CBB" w14:paraId="10E25A1E" w14:textId="77777777" w:rsidTr="00972CBB">
        <w:tc>
          <w:tcPr>
            <w:tcW w:w="10345" w:type="dxa"/>
            <w:vAlign w:val="center"/>
          </w:tcPr>
          <w:p w14:paraId="7282FC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628B08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0209923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443A6FD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004D5B6F" w14:textId="77777777" w:rsidTr="00972CBB">
        <w:tc>
          <w:tcPr>
            <w:tcW w:w="10345" w:type="dxa"/>
            <w:shd w:val="clear" w:color="auto" w:fill="B3B3B3"/>
            <w:vAlign w:val="center"/>
          </w:tcPr>
          <w:p w14:paraId="56A7D96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0B79F3E0" w14:textId="77777777" w:rsidTr="00972CBB">
        <w:tc>
          <w:tcPr>
            <w:tcW w:w="10345" w:type="dxa"/>
            <w:shd w:val="clear" w:color="auto" w:fill="FFFFFF"/>
            <w:vAlign w:val="center"/>
          </w:tcPr>
          <w:p w14:paraId="32B9583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608D9B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34A02A14" w14:textId="77777777" w:rsidTr="00972CBB">
        <w:trPr>
          <w:trHeight w:hRule="exact" w:val="113"/>
        </w:trPr>
        <w:tc>
          <w:tcPr>
            <w:tcW w:w="10345" w:type="dxa"/>
            <w:shd w:val="clear" w:color="auto" w:fill="B3B3B3"/>
          </w:tcPr>
          <w:p w14:paraId="3396A0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2F58DD2A" w14:textId="77777777" w:rsidTr="00972CBB">
        <w:tc>
          <w:tcPr>
            <w:tcW w:w="10345" w:type="dxa"/>
            <w:vAlign w:val="center"/>
          </w:tcPr>
          <w:p w14:paraId="7F7B116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72CBB" w14:paraId="729150D7" w14:textId="77777777" w:rsidTr="00972CBB">
        <w:tc>
          <w:tcPr>
            <w:tcW w:w="10345" w:type="dxa"/>
            <w:vAlign w:val="center"/>
          </w:tcPr>
          <w:p w14:paraId="7F29684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72CBB" w14:paraId="195A7A5A" w14:textId="77777777" w:rsidTr="00972CBB">
        <w:tc>
          <w:tcPr>
            <w:tcW w:w="10345" w:type="dxa"/>
            <w:shd w:val="clear" w:color="auto" w:fill="B3B3B3"/>
            <w:vAlign w:val="center"/>
          </w:tcPr>
          <w:p w14:paraId="4BD7300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10AD4557" w14:textId="77777777" w:rsidTr="00972CBB">
        <w:tc>
          <w:tcPr>
            <w:tcW w:w="10345" w:type="dxa"/>
            <w:shd w:val="clear" w:color="auto" w:fill="FFFFFF"/>
            <w:vAlign w:val="center"/>
          </w:tcPr>
          <w:p w14:paraId="3F14813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6249DCD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05C758D4" w14:textId="77777777" w:rsidTr="00972CBB">
        <w:trPr>
          <w:trHeight w:hRule="exact" w:val="113"/>
        </w:trPr>
        <w:tc>
          <w:tcPr>
            <w:tcW w:w="10345" w:type="dxa"/>
            <w:shd w:val="clear" w:color="auto" w:fill="B3B3B3"/>
          </w:tcPr>
          <w:p w14:paraId="46AA13D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6F65BC88" w14:textId="77777777" w:rsidTr="00972CBB">
        <w:tc>
          <w:tcPr>
            <w:tcW w:w="10345" w:type="dxa"/>
            <w:vAlign w:val="center"/>
          </w:tcPr>
          <w:p w14:paraId="4BA761F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972CBB" w14:paraId="319C16CA" w14:textId="77777777" w:rsidTr="00972CBB">
        <w:tc>
          <w:tcPr>
            <w:tcW w:w="10345" w:type="dxa"/>
            <w:vAlign w:val="center"/>
          </w:tcPr>
          <w:p w14:paraId="2CFEA70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405A16C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14:paraId="5B2981D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14:paraId="626757B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C23160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1A18DE20" w14:textId="77777777" w:rsidTr="00972CBB">
        <w:trPr>
          <w:trHeight w:hRule="exact" w:val="113"/>
        </w:trPr>
        <w:tc>
          <w:tcPr>
            <w:tcW w:w="10345" w:type="dxa"/>
            <w:shd w:val="clear" w:color="auto" w:fill="B3B3B3"/>
          </w:tcPr>
          <w:p w14:paraId="7910F1C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091335AF" w14:textId="77777777" w:rsidTr="00972CBB">
        <w:tc>
          <w:tcPr>
            <w:tcW w:w="10345" w:type="dxa"/>
            <w:vAlign w:val="center"/>
          </w:tcPr>
          <w:p w14:paraId="470E425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72CBB" w14:paraId="26295397" w14:textId="77777777" w:rsidTr="00972CBB">
        <w:tc>
          <w:tcPr>
            <w:tcW w:w="10345" w:type="dxa"/>
            <w:vAlign w:val="center"/>
          </w:tcPr>
          <w:p w14:paraId="40FF31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920743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0D1628D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1A78840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36CE1EEE" w14:textId="77777777" w:rsidTr="00972CBB">
        <w:trPr>
          <w:trHeight w:hRule="exact" w:val="113"/>
        </w:trPr>
        <w:tc>
          <w:tcPr>
            <w:tcW w:w="10345" w:type="dxa"/>
            <w:shd w:val="clear" w:color="auto" w:fill="B3B3B3"/>
          </w:tcPr>
          <w:p w14:paraId="1C6DAE8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4451C8E5" w14:textId="77777777" w:rsidTr="00972CBB">
        <w:tc>
          <w:tcPr>
            <w:tcW w:w="10345" w:type="dxa"/>
            <w:vAlign w:val="center"/>
          </w:tcPr>
          <w:p w14:paraId="1C8563C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72CBB" w14:paraId="5D2AE9D6" w14:textId="77777777" w:rsidTr="00972CBB">
        <w:tc>
          <w:tcPr>
            <w:tcW w:w="10345" w:type="dxa"/>
            <w:vAlign w:val="center"/>
          </w:tcPr>
          <w:p w14:paraId="1094DFD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A5C35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7E7BE17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71852D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1D2CAC6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55DEC45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1FC83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045031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74E37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0646CF2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85E83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14:paraId="532BBD5B" w14:textId="77777777" w:rsidTr="00972CBB">
        <w:tc>
          <w:tcPr>
            <w:tcW w:w="10345" w:type="dxa"/>
            <w:shd w:val="clear" w:color="auto" w:fill="B3B3B3"/>
            <w:vAlign w:val="center"/>
          </w:tcPr>
          <w:p w14:paraId="52599EB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2F15085B" w14:textId="77777777" w:rsidTr="00972CBB">
        <w:tc>
          <w:tcPr>
            <w:tcW w:w="10345" w:type="dxa"/>
            <w:shd w:val="clear" w:color="auto" w:fill="FFFFFF"/>
            <w:vAlign w:val="center"/>
          </w:tcPr>
          <w:p w14:paraId="500C40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0107ACD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E4C1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6E39A04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C61F7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52B2EB4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34F900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84A75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54EE4AA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06D4CDBB" w14:textId="77777777" w:rsidTr="00972CBB">
        <w:trPr>
          <w:trHeight w:hRule="exact" w:val="113"/>
        </w:trPr>
        <w:tc>
          <w:tcPr>
            <w:tcW w:w="10345" w:type="dxa"/>
            <w:shd w:val="clear" w:color="auto" w:fill="B3B3B3"/>
          </w:tcPr>
          <w:p w14:paraId="54B38A7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7166C552" w14:textId="77777777" w:rsidTr="00972CBB">
        <w:tc>
          <w:tcPr>
            <w:tcW w:w="10345" w:type="dxa"/>
            <w:vAlign w:val="center"/>
          </w:tcPr>
          <w:p w14:paraId="2CE53D2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972CBB" w14:paraId="0921428F" w14:textId="77777777" w:rsidTr="00972CBB">
        <w:tc>
          <w:tcPr>
            <w:tcW w:w="10345" w:type="dxa"/>
            <w:vAlign w:val="center"/>
          </w:tcPr>
          <w:p w14:paraId="0EACCCA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14:paraId="16350C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14:paraId="0C33033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C0E1BD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14:paraId="644E9A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8D4F0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14:paraId="661D6D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14:paraId="120081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14:paraId="38855A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14:paraId="6EF883E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14:paraId="4EE8CED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14:paraId="5454087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6D5887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14:paraId="38E0D86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DBCB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1F1427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6338D57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166111E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24F90AE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012367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4654EC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42F507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4D37967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94FA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14:paraId="36531AF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3F2C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14:paraId="6B9C48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Poul V Madsen" w:date="2012-12-13T11:43:00Z"/>
                <w:rFonts w:ascii="Arial" w:hAnsi="Arial" w:cs="Arial"/>
                <w:sz w:val="18"/>
              </w:rPr>
            </w:pPr>
            <w:ins w:id="8"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ins>
          </w:p>
          <w:p w14:paraId="658FA0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14:paraId="197309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 w:author="Poul V Madsen" w:date="2012-12-13T11:43:00Z"/>
                <w:rFonts w:ascii="Arial" w:hAnsi="Arial" w:cs="Arial"/>
                <w:sz w:val="18"/>
              </w:rPr>
            </w:pPr>
            <w:del w:id="10"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D39669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Poul V Madsen" w:date="2012-12-13T11:43:00Z"/>
                <w:rFonts w:ascii="Arial" w:hAnsi="Arial" w:cs="Arial"/>
                <w:sz w:val="18"/>
              </w:rPr>
            </w:pPr>
            <w:del w:id="12"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4E221DA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Poul V Madsen" w:date="2012-12-13T11:43:00Z"/>
                <w:rFonts w:ascii="Arial" w:hAnsi="Arial" w:cs="Arial"/>
                <w:sz w:val="18"/>
              </w:rPr>
            </w:pPr>
            <w:del w:id="14"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 HæftelsesforholdListe *</w:delText>
              </w:r>
            </w:del>
          </w:p>
          <w:p w14:paraId="0DD8655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12-13T11:43:00Z"/>
                <w:rFonts w:ascii="Arial" w:hAnsi="Arial" w:cs="Arial"/>
                <w:sz w:val="18"/>
              </w:rPr>
            </w:pPr>
            <w:del w:id="16"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1{</w:delText>
              </w:r>
            </w:del>
          </w:p>
          <w:p w14:paraId="41B379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Poul V Madsen" w:date="2012-12-13T11:43:00Z"/>
                <w:rFonts w:ascii="Arial" w:hAnsi="Arial" w:cs="Arial"/>
                <w:sz w:val="18"/>
              </w:rPr>
            </w:pPr>
            <w:del w:id="18"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 Hæftelsesforhold *</w:delText>
              </w:r>
            </w:del>
          </w:p>
          <w:p w14:paraId="1D3B341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Poul V Madsen" w:date="2012-12-13T11:43:00Z"/>
                <w:rFonts w:ascii="Arial" w:hAnsi="Arial" w:cs="Arial"/>
                <w:sz w:val="18"/>
              </w:rPr>
            </w:pPr>
            <w:del w:id="20"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1FCBF6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6847F60F" w14:textId="03494FCA"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1" w:author="Poul V Madsen" w:date="2012-12-13T11:43:00Z">
              <w:r w:rsidR="001E2984">
                <w:rPr>
                  <w:rFonts w:ascii="Arial" w:hAnsi="Arial" w:cs="Arial"/>
                  <w:sz w:val="18"/>
                </w:rPr>
                <w:tab/>
                <w:delText>HæftelseForm</w:delText>
              </w:r>
            </w:del>
            <w:ins w:id="22" w:author="Poul V Madsen" w:date="2012-12-13T11:43:00Z">
              <w:r>
                <w:rPr>
                  <w:rFonts w:ascii="Arial" w:hAnsi="Arial" w:cs="Arial"/>
                  <w:sz w:val="18"/>
                </w:rPr>
                <w:t>]</w:t>
              </w:r>
            </w:ins>
          </w:p>
          <w:p w14:paraId="2BB79244" w14:textId="2E86A32B"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3" w:author="Poul V Madsen" w:date="2012-12-13T11:43:00Z">
              <w:r w:rsidR="001E2984">
                <w:rPr>
                  <w:rFonts w:ascii="Arial" w:hAnsi="Arial" w:cs="Arial"/>
                  <w:sz w:val="18"/>
                </w:rPr>
                <w:tab/>
              </w:r>
              <w:r w:rsidR="001E2984">
                <w:rPr>
                  <w:rFonts w:ascii="Arial" w:hAnsi="Arial" w:cs="Arial"/>
                  <w:sz w:val="18"/>
                </w:rPr>
                <w:tab/>
                <w:delText>(HæftelseSubsidiær</w:delText>
              </w:r>
            </w:del>
            <w:r>
              <w:rPr>
                <w:rFonts w:ascii="Arial" w:hAnsi="Arial" w:cs="Arial"/>
                <w:sz w:val="18"/>
              </w:rPr>
              <w:t>)</w:t>
            </w:r>
          </w:p>
          <w:p w14:paraId="7E2E77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Poul V Madsen" w:date="2012-12-13T11:43:00Z"/>
                <w:rFonts w:ascii="Arial" w:hAnsi="Arial" w:cs="Arial"/>
                <w:sz w:val="18"/>
              </w:rPr>
            </w:pPr>
            <w:del w:id="25"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7AF04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 w:author="Poul V Madsen" w:date="2012-12-13T11:43:00Z"/>
                <w:rFonts w:ascii="Arial" w:hAnsi="Arial" w:cs="Arial"/>
                <w:sz w:val="18"/>
              </w:rPr>
            </w:pPr>
            <w:del w:id="27" w:author="Poul V Madsen" w:date="2012-12-13T11: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C72F4F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14:paraId="212DC09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7343290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28A54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FE9D2E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4CE60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C031B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1A4ABAAD" w14:textId="77777777" w:rsidTr="00972CBB">
        <w:trPr>
          <w:trHeight w:hRule="exact" w:val="113"/>
        </w:trPr>
        <w:tc>
          <w:tcPr>
            <w:tcW w:w="10345" w:type="dxa"/>
            <w:shd w:val="clear" w:color="auto" w:fill="B3B3B3"/>
          </w:tcPr>
          <w:p w14:paraId="7E3A36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4DC7BED1" w14:textId="77777777" w:rsidTr="00972CBB">
        <w:tc>
          <w:tcPr>
            <w:tcW w:w="10345" w:type="dxa"/>
            <w:vAlign w:val="center"/>
          </w:tcPr>
          <w:p w14:paraId="3FE84C6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972CBB" w14:paraId="1C4B8562" w14:textId="77777777" w:rsidTr="00972CBB">
        <w:tc>
          <w:tcPr>
            <w:tcW w:w="10345" w:type="dxa"/>
            <w:vAlign w:val="center"/>
          </w:tcPr>
          <w:p w14:paraId="02F048F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14:paraId="572D15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7A98D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14:paraId="3EB48A4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2A107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7BC6D8C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16766C6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5829BB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53FFA9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1217B8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331FF7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6C75614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2-12-13T11:43:00Z"/>
                <w:rFonts w:ascii="Arial" w:hAnsi="Arial" w:cs="Arial"/>
                <w:sz w:val="18"/>
              </w:rPr>
            </w:pPr>
            <w:ins w:id="29" w:author="Poul V Madsen" w:date="2012-12-13T11:43:00Z">
              <w:r>
                <w:rPr>
                  <w:rFonts w:ascii="Arial" w:hAnsi="Arial" w:cs="Arial"/>
                  <w:sz w:val="18"/>
                </w:rPr>
                <w:tab/>
              </w:r>
              <w:r>
                <w:rPr>
                  <w:rFonts w:ascii="Arial" w:hAnsi="Arial" w:cs="Arial"/>
                  <w:sz w:val="18"/>
                </w:rPr>
                <w:tab/>
                <w:t>DMIFordringAfskrivID</w:t>
              </w:r>
            </w:ins>
          </w:p>
          <w:p w14:paraId="6E20F7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Poul V Madsen" w:date="2012-12-13T11:43:00Z"/>
                <w:rFonts w:ascii="Arial" w:hAnsi="Arial" w:cs="Arial"/>
                <w:sz w:val="18"/>
              </w:rPr>
            </w:pPr>
            <w:ins w:id="31" w:author="Poul V Madsen" w:date="2012-12-13T11:43:00Z">
              <w:r>
                <w:rPr>
                  <w:rFonts w:ascii="Arial" w:hAnsi="Arial" w:cs="Arial"/>
                  <w:sz w:val="18"/>
                </w:rPr>
                <w:tab/>
              </w:r>
              <w:r>
                <w:rPr>
                  <w:rFonts w:ascii="Arial" w:hAnsi="Arial" w:cs="Arial"/>
                  <w:sz w:val="18"/>
                </w:rPr>
                <w:tab/>
                <w:t>DMIFordringAfskrivTilbagekald</w:t>
              </w:r>
            </w:ins>
          </w:p>
          <w:p w14:paraId="01CD1AE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14:paraId="348DD2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14:paraId="3FD2713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14:paraId="074F2D1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Poul V Madsen" w:date="2012-12-13T11:43:00Z"/>
                <w:rFonts w:ascii="Arial" w:hAnsi="Arial" w:cs="Arial"/>
                <w:sz w:val="18"/>
              </w:rPr>
            </w:pPr>
            <w:ins w:id="33" w:author="Poul V Madsen" w:date="2012-12-13T11:43:00Z">
              <w:r>
                <w:rPr>
                  <w:rFonts w:ascii="Arial" w:hAnsi="Arial" w:cs="Arial"/>
                  <w:sz w:val="18"/>
                </w:rPr>
                <w:tab/>
              </w:r>
              <w:r>
                <w:rPr>
                  <w:rFonts w:ascii="Arial" w:hAnsi="Arial" w:cs="Arial"/>
                  <w:sz w:val="18"/>
                </w:rPr>
                <w:tab/>
                <w:t>TransaktionHæftelseFordringValg</w:t>
              </w:r>
            </w:ins>
          </w:p>
          <w:p w14:paraId="0381B5D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29642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14:paraId="28F2FED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D2812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555E0E6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145CA1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40AD6C6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251D6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E71FF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14:paraId="17C2FFA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D5B1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14:paraId="570F4E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309A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4094256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6B60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676D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14:paraId="42EB9B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C005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14:paraId="58A5AE4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1BFF7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241C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14:paraId="5C6BCA6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415AF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848B74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589C7DE0" w14:textId="77777777" w:rsidTr="00972CBB">
        <w:trPr>
          <w:trHeight w:hRule="exact" w:val="113"/>
        </w:trPr>
        <w:tc>
          <w:tcPr>
            <w:tcW w:w="10345" w:type="dxa"/>
            <w:shd w:val="clear" w:color="auto" w:fill="B3B3B3"/>
          </w:tcPr>
          <w:p w14:paraId="38ACCF6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DA78BE5" w14:textId="77777777" w:rsidTr="00972CBB">
        <w:tc>
          <w:tcPr>
            <w:tcW w:w="10345" w:type="dxa"/>
            <w:vAlign w:val="center"/>
          </w:tcPr>
          <w:p w14:paraId="0695D8B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972CBB" w14:paraId="3F91A492" w14:textId="77777777" w:rsidTr="00972CBB">
        <w:tc>
          <w:tcPr>
            <w:tcW w:w="10345" w:type="dxa"/>
            <w:vAlign w:val="center"/>
          </w:tcPr>
          <w:p w14:paraId="5FAE987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14:paraId="481D24D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1B2A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14:paraId="2A437E5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517AE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22E416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14:paraId="23387EE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68880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4A3866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CB33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7D44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C0AA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14:paraId="0853B15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C7E3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487061F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14:paraId="1A6C57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955027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14:paraId="5D4B65A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8828F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14:paraId="729754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92BA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1BCCE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16354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50B660A9" w14:textId="77777777" w:rsidTr="00972CBB">
        <w:trPr>
          <w:trHeight w:hRule="exact" w:val="113"/>
        </w:trPr>
        <w:tc>
          <w:tcPr>
            <w:tcW w:w="10345" w:type="dxa"/>
            <w:shd w:val="clear" w:color="auto" w:fill="B3B3B3"/>
          </w:tcPr>
          <w:p w14:paraId="6AA4D61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4900CDF5" w14:textId="77777777" w:rsidTr="00972CBB">
        <w:tc>
          <w:tcPr>
            <w:tcW w:w="10345" w:type="dxa"/>
            <w:vAlign w:val="center"/>
          </w:tcPr>
          <w:p w14:paraId="7FA71C9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972CBB" w14:paraId="3963DA77" w14:textId="77777777" w:rsidTr="00972CBB">
        <w:tc>
          <w:tcPr>
            <w:tcW w:w="10345" w:type="dxa"/>
            <w:vAlign w:val="center"/>
          </w:tcPr>
          <w:p w14:paraId="3EEA08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35A77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309C213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14:paraId="70B3299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14:paraId="244ECA2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14:paraId="7DAD838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4" w:author="Poul V Madsen" w:date="2012-12-13T11:43:00Z">
              <w:r>
                <w:rPr>
                  <w:rFonts w:ascii="Arial" w:hAnsi="Arial" w:cs="Arial"/>
                  <w:sz w:val="18"/>
                </w:rPr>
                <w:t>(</w:t>
              </w:r>
            </w:ins>
            <w:r>
              <w:rPr>
                <w:rFonts w:ascii="Arial" w:hAnsi="Arial" w:cs="Arial"/>
                <w:sz w:val="18"/>
              </w:rPr>
              <w:t>MyndighedUdbetalingPeriodeStruktur</w:t>
            </w:r>
            <w:ins w:id="35" w:author="Poul V Madsen" w:date="2012-12-13T11:43:00Z">
              <w:r>
                <w:rPr>
                  <w:rFonts w:ascii="Arial" w:hAnsi="Arial" w:cs="Arial"/>
                  <w:sz w:val="18"/>
                </w:rPr>
                <w:t>)</w:t>
              </w:r>
            </w:ins>
          </w:p>
          <w:p w14:paraId="049C5B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7D783F3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Poul V Madsen" w:date="2012-12-13T11:43:00Z"/>
                <w:rFonts w:ascii="Arial" w:hAnsi="Arial" w:cs="Arial"/>
                <w:sz w:val="18"/>
              </w:rPr>
            </w:pPr>
            <w:ins w:id="37" w:author="Poul V Madsen" w:date="2012-12-13T11:43:00Z">
              <w:r>
                <w:rPr>
                  <w:rFonts w:ascii="Arial" w:hAnsi="Arial" w:cs="Arial"/>
                  <w:sz w:val="18"/>
                </w:rPr>
                <w:t>MyndighedUdbetalingTypeNavn</w:t>
              </w:r>
            </w:ins>
          </w:p>
          <w:p w14:paraId="091F28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14:paraId="0B6972E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676A0F3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AD772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66561BD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765F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2839551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3A8111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049551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6F7594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0CD44EB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47DC94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744C142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AD49F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14:paraId="03FBA56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05595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14:paraId="3041B1F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14:paraId="6355AD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E6F3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068E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14:paraId="399DD24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98D8D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14:paraId="60C485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14:paraId="6E4D07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35C06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22F6D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6C0CA9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555976CF" w14:textId="77777777" w:rsidTr="00972CBB">
        <w:trPr>
          <w:trHeight w:hRule="exact" w:val="113"/>
        </w:trPr>
        <w:tc>
          <w:tcPr>
            <w:tcW w:w="10345" w:type="dxa"/>
            <w:shd w:val="clear" w:color="auto" w:fill="B3B3B3"/>
          </w:tcPr>
          <w:p w14:paraId="6D28E8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1520C991" w14:textId="77777777" w:rsidTr="00972CBB">
        <w:tc>
          <w:tcPr>
            <w:tcW w:w="10345" w:type="dxa"/>
            <w:vAlign w:val="center"/>
          </w:tcPr>
          <w:p w14:paraId="642FB43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972CBB" w14:paraId="5E07F526" w14:textId="77777777" w:rsidTr="00972CBB">
        <w:tc>
          <w:tcPr>
            <w:tcW w:w="10345" w:type="dxa"/>
            <w:vAlign w:val="center"/>
          </w:tcPr>
          <w:p w14:paraId="25E18C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8DCC4D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2879645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540A784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30B60BF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52F7104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6B392B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0B4952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16ED4B3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286B485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36C3C0E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0ECCECD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66A786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43E24F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5C211C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14:paraId="7D4E44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EB7BC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14:paraId="29C64F9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E821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5F538CA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234897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14:paraId="32EF7E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14:paraId="28D96B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14:paraId="37EFDB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07BA45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FFB66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14:paraId="3A9F94B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198A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49D5A0D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14:paraId="2387DAB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14:paraId="2DDEF91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CBB" w14:paraId="328A31C2" w14:textId="77777777" w:rsidTr="00972CBB">
        <w:tc>
          <w:tcPr>
            <w:tcW w:w="10345" w:type="dxa"/>
            <w:shd w:val="clear" w:color="auto" w:fill="B3B3B3"/>
            <w:vAlign w:val="center"/>
          </w:tcPr>
          <w:p w14:paraId="7254994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7517B4F5" w14:textId="77777777" w:rsidTr="00972CBB">
        <w:tc>
          <w:tcPr>
            <w:tcW w:w="10345" w:type="dxa"/>
            <w:shd w:val="clear" w:color="auto" w:fill="FFFFFF"/>
            <w:vAlign w:val="center"/>
          </w:tcPr>
          <w:p w14:paraId="7AA3B30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14:paraId="29861BA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5D6A65B3" w14:textId="77777777" w:rsidTr="00972CBB">
        <w:trPr>
          <w:trHeight w:hRule="exact" w:val="113"/>
        </w:trPr>
        <w:tc>
          <w:tcPr>
            <w:tcW w:w="10345" w:type="dxa"/>
            <w:shd w:val="clear" w:color="auto" w:fill="B3B3B3"/>
          </w:tcPr>
          <w:p w14:paraId="18DFD13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1FF43463" w14:textId="77777777" w:rsidTr="00972CBB">
        <w:tc>
          <w:tcPr>
            <w:tcW w:w="10345" w:type="dxa"/>
            <w:vAlign w:val="center"/>
          </w:tcPr>
          <w:p w14:paraId="55CC76B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972CBB" w14:paraId="13B1609C" w14:textId="77777777" w:rsidTr="00972CBB">
        <w:tc>
          <w:tcPr>
            <w:tcW w:w="10345" w:type="dxa"/>
            <w:vAlign w:val="center"/>
          </w:tcPr>
          <w:p w14:paraId="768A79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3972844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794891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7000A8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644BC6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49FFA52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6F7001C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370191C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5243433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79762B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455CD50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156442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4262CE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14:paraId="638853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FE88F4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14:paraId="17CE06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D606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14:paraId="0EB8E77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955D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0B3BA4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1F39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14:paraId="6AEA9F9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F8C5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73B2775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209A27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E323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E5D1E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5D0ABECF" w14:textId="77777777" w:rsidTr="00972CBB">
        <w:tc>
          <w:tcPr>
            <w:tcW w:w="10345" w:type="dxa"/>
            <w:shd w:val="clear" w:color="auto" w:fill="B3B3B3"/>
            <w:vAlign w:val="center"/>
          </w:tcPr>
          <w:p w14:paraId="16D3F92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CBB" w14:paraId="3F59ADEE" w14:textId="77777777" w:rsidTr="00972CBB">
        <w:tc>
          <w:tcPr>
            <w:tcW w:w="10345" w:type="dxa"/>
            <w:shd w:val="clear" w:color="auto" w:fill="FFFFFF"/>
            <w:vAlign w:val="center"/>
          </w:tcPr>
          <w:p w14:paraId="0047036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14:paraId="6E7249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7538F18C" w14:textId="77777777" w:rsidTr="00972CBB">
        <w:trPr>
          <w:trHeight w:hRule="exact" w:val="113"/>
        </w:trPr>
        <w:tc>
          <w:tcPr>
            <w:tcW w:w="10345" w:type="dxa"/>
            <w:shd w:val="clear" w:color="auto" w:fill="B3B3B3"/>
          </w:tcPr>
          <w:p w14:paraId="317875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62601599" w14:textId="77777777" w:rsidTr="00972CBB">
        <w:tc>
          <w:tcPr>
            <w:tcW w:w="10345" w:type="dxa"/>
            <w:vAlign w:val="center"/>
          </w:tcPr>
          <w:p w14:paraId="24977B4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972CBB" w14:paraId="140C65F8" w14:textId="77777777" w:rsidTr="00972CBB">
        <w:tc>
          <w:tcPr>
            <w:tcW w:w="10345" w:type="dxa"/>
            <w:vAlign w:val="center"/>
          </w:tcPr>
          <w:p w14:paraId="1B2976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20A5D13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458F7A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3421FA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9FF76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11E2C4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43A757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05C3AF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3F24D5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03199C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0892434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6E2B100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14:paraId="051286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14:paraId="32CCD5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14:paraId="7720D9D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4251331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14:paraId="4022DA0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14:paraId="1413B12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14:paraId="5280519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14:paraId="1FC672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212F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0E061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AB084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7CE281B8" w14:textId="77777777" w:rsidTr="00972CBB">
        <w:trPr>
          <w:trHeight w:hRule="exact" w:val="113"/>
        </w:trPr>
        <w:tc>
          <w:tcPr>
            <w:tcW w:w="10345" w:type="dxa"/>
            <w:shd w:val="clear" w:color="auto" w:fill="B3B3B3"/>
          </w:tcPr>
          <w:p w14:paraId="20E499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016813EE" w14:textId="77777777" w:rsidTr="00972CBB">
        <w:tc>
          <w:tcPr>
            <w:tcW w:w="10345" w:type="dxa"/>
            <w:vAlign w:val="center"/>
          </w:tcPr>
          <w:p w14:paraId="18975A1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972CBB" w14:paraId="38C1E5E8" w14:textId="77777777" w:rsidTr="00972CBB">
        <w:tc>
          <w:tcPr>
            <w:tcW w:w="10345" w:type="dxa"/>
            <w:vAlign w:val="center"/>
          </w:tcPr>
          <w:p w14:paraId="10D130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43800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337528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30AE28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245CBA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146473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14:paraId="6CC2A4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022BAD1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14:paraId="609B1E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14:paraId="39E246C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14:paraId="019DD6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3DA1F0F0" w14:textId="77777777" w:rsidTr="00972CBB">
        <w:trPr>
          <w:trHeight w:hRule="exact" w:val="113"/>
        </w:trPr>
        <w:tc>
          <w:tcPr>
            <w:tcW w:w="10345" w:type="dxa"/>
            <w:shd w:val="clear" w:color="auto" w:fill="B3B3B3"/>
          </w:tcPr>
          <w:p w14:paraId="1F2DDD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CA830E1" w14:textId="77777777" w:rsidTr="00972CBB">
        <w:tc>
          <w:tcPr>
            <w:tcW w:w="10345" w:type="dxa"/>
            <w:vAlign w:val="center"/>
          </w:tcPr>
          <w:p w14:paraId="08A4FDC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72CBB" w14:paraId="6B954CAA" w14:textId="77777777" w:rsidTr="00972CBB">
        <w:tc>
          <w:tcPr>
            <w:tcW w:w="10345" w:type="dxa"/>
            <w:vAlign w:val="center"/>
          </w:tcPr>
          <w:p w14:paraId="1B67F81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7EA44CD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002585F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3A9119B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9AAF84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28007C31" w14:textId="77777777" w:rsidTr="00972CBB">
        <w:trPr>
          <w:trHeight w:hRule="exact" w:val="113"/>
        </w:trPr>
        <w:tc>
          <w:tcPr>
            <w:tcW w:w="10345" w:type="dxa"/>
            <w:shd w:val="clear" w:color="auto" w:fill="B3B3B3"/>
          </w:tcPr>
          <w:p w14:paraId="0F0403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3716609D" w14:textId="77777777" w:rsidTr="00972CBB">
        <w:tc>
          <w:tcPr>
            <w:tcW w:w="10345" w:type="dxa"/>
            <w:vAlign w:val="center"/>
          </w:tcPr>
          <w:p w14:paraId="35A9330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72CBB" w14:paraId="350D591F" w14:textId="77777777" w:rsidTr="00972CBB">
        <w:tc>
          <w:tcPr>
            <w:tcW w:w="10345" w:type="dxa"/>
            <w:vAlign w:val="center"/>
          </w:tcPr>
          <w:p w14:paraId="70854A2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47B13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4095273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5C20B7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3FF97146" w14:textId="77777777" w:rsidTr="00972CBB">
        <w:trPr>
          <w:trHeight w:hRule="exact" w:val="113"/>
        </w:trPr>
        <w:tc>
          <w:tcPr>
            <w:tcW w:w="10345" w:type="dxa"/>
            <w:shd w:val="clear" w:color="auto" w:fill="B3B3B3"/>
          </w:tcPr>
          <w:p w14:paraId="6E25EC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1B77C01A" w14:textId="77777777" w:rsidTr="00972CBB">
        <w:tc>
          <w:tcPr>
            <w:tcW w:w="10345" w:type="dxa"/>
            <w:vAlign w:val="center"/>
          </w:tcPr>
          <w:p w14:paraId="5F7B625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972CBB" w14:paraId="4A32431C" w14:textId="77777777" w:rsidTr="00972CBB">
        <w:tc>
          <w:tcPr>
            <w:tcW w:w="10345" w:type="dxa"/>
            <w:vAlign w:val="center"/>
          </w:tcPr>
          <w:p w14:paraId="5C1176E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250AF3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30330E7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31BDA9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54155EF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52E9221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54CCB5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4C4B7E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2DDFF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05F65E1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83DA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7852805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1372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550C8B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3EB85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54565C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CBB" w14:paraId="11D2CF30" w14:textId="77777777" w:rsidTr="00972CBB">
        <w:trPr>
          <w:trHeight w:hRule="exact" w:val="113"/>
        </w:trPr>
        <w:tc>
          <w:tcPr>
            <w:tcW w:w="10345" w:type="dxa"/>
            <w:shd w:val="clear" w:color="auto" w:fill="B3B3B3"/>
          </w:tcPr>
          <w:p w14:paraId="525E96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CBB" w14:paraId="77EF79CC" w14:textId="77777777" w:rsidTr="00972CBB">
        <w:tc>
          <w:tcPr>
            <w:tcW w:w="10345" w:type="dxa"/>
            <w:vAlign w:val="center"/>
          </w:tcPr>
          <w:p w14:paraId="5F631A2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72CBB" w14:paraId="07F617AE" w14:textId="77777777" w:rsidTr="00972CBB">
        <w:tc>
          <w:tcPr>
            <w:tcW w:w="10345" w:type="dxa"/>
            <w:vAlign w:val="center"/>
          </w:tcPr>
          <w:p w14:paraId="39207E5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2E9AE95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06F731B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43B52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CBB" w:rsidSect="00972CBB">
          <w:headerReference w:type="default" r:id="rId15"/>
          <w:pgSz w:w="11906" w:h="16838"/>
          <w:pgMar w:top="567" w:right="567" w:bottom="567" w:left="1134" w:header="283" w:footer="708" w:gutter="0"/>
          <w:cols w:space="708"/>
          <w:docGrid w:linePitch="360"/>
        </w:sectPr>
      </w:pPr>
    </w:p>
    <w:p w14:paraId="02E974A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72CBB" w14:paraId="4C8F6BC9" w14:textId="77777777" w:rsidTr="00972CBB">
        <w:trPr>
          <w:tblHeader/>
        </w:trPr>
        <w:tc>
          <w:tcPr>
            <w:tcW w:w="3402" w:type="dxa"/>
            <w:shd w:val="clear" w:color="auto" w:fill="B3B3B3"/>
            <w:vAlign w:val="center"/>
          </w:tcPr>
          <w:p w14:paraId="512D6F6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718A85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7FF69E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72CBB" w14:paraId="393241DB" w14:textId="77777777" w:rsidTr="00972CBB">
        <w:tc>
          <w:tcPr>
            <w:tcW w:w="3402" w:type="dxa"/>
          </w:tcPr>
          <w:p w14:paraId="3526CAD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2C3FBB1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F97BA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14:paraId="3508CF9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E11AB1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76DDE1F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972CBB" w14:paraId="265EE496" w14:textId="77777777" w:rsidTr="00972CBB">
        <w:tc>
          <w:tcPr>
            <w:tcW w:w="3402" w:type="dxa"/>
          </w:tcPr>
          <w:p w14:paraId="58153DE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41F4D4D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95CA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557D79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9FAC5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0DA24C8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972CBB" w14:paraId="7BCC130E" w14:textId="77777777" w:rsidTr="00972CBB">
        <w:tc>
          <w:tcPr>
            <w:tcW w:w="3402" w:type="dxa"/>
          </w:tcPr>
          <w:p w14:paraId="2174068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7B2BB0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2D6BE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279221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2803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1621D8E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14:paraId="704497AC" w14:textId="77777777" w:rsidR="001E2984" w:rsidRDefault="00972CBB"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Poul V Madsen" w:date="2012-12-13T11:43:00Z"/>
                <w:rFonts w:ascii="Arial" w:hAnsi="Arial" w:cs="Arial"/>
                <w:sz w:val="18"/>
              </w:rPr>
            </w:pPr>
            <w:r>
              <w:rPr>
                <w:rFonts w:ascii="Arial" w:hAnsi="Arial" w:cs="Arial"/>
                <w:sz w:val="18"/>
              </w:rPr>
              <w:t>Typen af den alternative nøgle, fx pasnummer, udenlandsk personnummer, kørekortnummer mv.</w:t>
            </w:r>
          </w:p>
          <w:p w14:paraId="127B86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 w:author="Poul V Madsen" w:date="2012-12-13T11:43:00Z"/>
                <w:rFonts w:ascii="Arial" w:hAnsi="Arial" w:cs="Arial"/>
                <w:sz w:val="18"/>
              </w:rPr>
            </w:pPr>
          </w:p>
          <w:p w14:paraId="27F47CC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Poul V Madsen" w:date="2012-12-13T11:43:00Z"/>
                <w:rFonts w:ascii="Arial" w:hAnsi="Arial" w:cs="Arial"/>
                <w:sz w:val="18"/>
              </w:rPr>
            </w:pPr>
            <w:del w:id="41" w:author="Poul V Madsen" w:date="2012-12-13T11:43:00Z">
              <w:r>
                <w:rPr>
                  <w:rFonts w:ascii="Arial" w:hAnsi="Arial" w:cs="Arial"/>
                  <w:sz w:val="18"/>
                </w:rPr>
                <w:delText>Værdiset:</w:delText>
              </w:r>
            </w:del>
          </w:p>
          <w:p w14:paraId="6963C5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Poul V Madsen" w:date="2012-12-13T11:43:00Z"/>
                <w:rFonts w:ascii="Arial" w:hAnsi="Arial" w:cs="Arial"/>
                <w:sz w:val="18"/>
              </w:rPr>
            </w:pPr>
            <w:del w:id="43" w:author="Poul V Madsen" w:date="2012-12-13T11:43:00Z">
              <w:r>
                <w:rPr>
                  <w:rFonts w:ascii="Arial" w:hAnsi="Arial" w:cs="Arial"/>
                  <w:sz w:val="18"/>
                </w:rPr>
                <w:delText>Pasnummer</w:delText>
              </w:r>
            </w:del>
          </w:p>
          <w:p w14:paraId="338D0BA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Poul V Madsen" w:date="2012-12-13T11:43:00Z"/>
                <w:rFonts w:ascii="Arial" w:hAnsi="Arial" w:cs="Arial"/>
                <w:sz w:val="18"/>
              </w:rPr>
            </w:pPr>
            <w:del w:id="45" w:author="Poul V Madsen" w:date="2012-12-13T11:43:00Z">
              <w:r>
                <w:rPr>
                  <w:rFonts w:ascii="Arial" w:hAnsi="Arial" w:cs="Arial"/>
                  <w:sz w:val="18"/>
                </w:rPr>
                <w:delText>Kørekortnummer</w:delText>
              </w:r>
            </w:del>
          </w:p>
          <w:p w14:paraId="4504C8A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 w:author="Poul V Madsen" w:date="2012-12-13T11:43:00Z"/>
                <w:rFonts w:ascii="Arial" w:hAnsi="Arial" w:cs="Arial"/>
                <w:sz w:val="18"/>
              </w:rPr>
            </w:pPr>
            <w:del w:id="47" w:author="Poul V Madsen" w:date="2012-12-13T11:43:00Z">
              <w:r>
                <w:rPr>
                  <w:rFonts w:ascii="Arial" w:hAnsi="Arial" w:cs="Arial"/>
                  <w:sz w:val="18"/>
                </w:rPr>
                <w:delText>Telefonnummer</w:delText>
              </w:r>
            </w:del>
          </w:p>
          <w:p w14:paraId="6392975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 w:author="Poul V Madsen" w:date="2012-12-13T11:43:00Z"/>
                <w:rFonts w:ascii="Arial" w:hAnsi="Arial" w:cs="Arial"/>
                <w:sz w:val="18"/>
              </w:rPr>
            </w:pPr>
            <w:del w:id="49" w:author="Poul V Madsen" w:date="2012-12-13T11:43:00Z">
              <w:r>
                <w:rPr>
                  <w:rFonts w:ascii="Arial" w:hAnsi="Arial" w:cs="Arial"/>
                  <w:sz w:val="18"/>
                </w:rPr>
                <w:delText>EANNummer</w:delText>
              </w:r>
            </w:del>
          </w:p>
          <w:p w14:paraId="09C4DB4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 w:author="Poul V Madsen" w:date="2012-12-13T11:43:00Z"/>
                <w:rFonts w:ascii="Arial" w:hAnsi="Arial" w:cs="Arial"/>
                <w:sz w:val="18"/>
              </w:rPr>
            </w:pPr>
            <w:del w:id="51" w:author="Poul V Madsen" w:date="2012-12-13T11:43:00Z">
              <w:r>
                <w:rPr>
                  <w:rFonts w:ascii="Arial" w:hAnsi="Arial" w:cs="Arial"/>
                  <w:sz w:val="18"/>
                </w:rPr>
                <w:delText>UdenlandskNummerplade</w:delText>
              </w:r>
            </w:del>
          </w:p>
          <w:p w14:paraId="601D9B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 w:author="Poul V Madsen" w:date="2012-12-13T11:43:00Z"/>
                <w:rFonts w:ascii="Arial" w:hAnsi="Arial" w:cs="Arial"/>
                <w:sz w:val="18"/>
              </w:rPr>
            </w:pPr>
            <w:del w:id="53" w:author="Poul V Madsen" w:date="2012-12-13T11:43:00Z">
              <w:r>
                <w:rPr>
                  <w:rFonts w:ascii="Arial" w:hAnsi="Arial" w:cs="Arial"/>
                  <w:sz w:val="18"/>
                </w:rPr>
                <w:delText>IntenNøgle</w:delText>
              </w:r>
            </w:del>
          </w:p>
          <w:p w14:paraId="6ADB7E4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 w:author="Poul V Madsen" w:date="2012-12-13T11:43:00Z"/>
                <w:rFonts w:ascii="Arial" w:hAnsi="Arial" w:cs="Arial"/>
                <w:sz w:val="18"/>
              </w:rPr>
            </w:pPr>
            <w:del w:id="55" w:author="Poul V Madsen" w:date="2012-12-13T11:43:00Z">
              <w:r>
                <w:rPr>
                  <w:rFonts w:ascii="Arial" w:hAnsi="Arial" w:cs="Arial"/>
                  <w:sz w:val="18"/>
                </w:rPr>
                <w:delText>UdenlandskPersonnummer</w:delText>
              </w:r>
            </w:del>
          </w:p>
          <w:p w14:paraId="0188A1E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 w:author="Poul V Madsen" w:date="2012-12-13T11:43:00Z"/>
                <w:rFonts w:ascii="Arial" w:hAnsi="Arial" w:cs="Arial"/>
                <w:sz w:val="18"/>
              </w:rPr>
            </w:pPr>
            <w:del w:id="57" w:author="Poul V Madsen" w:date="2012-12-13T11:43:00Z">
              <w:r>
                <w:rPr>
                  <w:rFonts w:ascii="Arial" w:hAnsi="Arial" w:cs="Arial"/>
                  <w:sz w:val="18"/>
                </w:rPr>
                <w:delText>UdenlandskVirksomhedsnummer</w:delText>
              </w:r>
            </w:del>
          </w:p>
          <w:p w14:paraId="71B78CE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 w:author="Poul V Madsen" w:date="2012-12-13T11:43:00Z"/>
                <w:rFonts w:ascii="Arial" w:hAnsi="Arial" w:cs="Arial"/>
                <w:sz w:val="18"/>
              </w:rPr>
            </w:pPr>
            <w:del w:id="59" w:author="Poul V Madsen" w:date="2012-12-13T11:43:00Z">
              <w:r>
                <w:rPr>
                  <w:rFonts w:ascii="Arial" w:hAnsi="Arial" w:cs="Arial"/>
                  <w:sz w:val="18"/>
                </w:rPr>
                <w:delText>AndenNøgle</w:delText>
              </w:r>
            </w:del>
          </w:p>
          <w:p w14:paraId="2B8A82E3" w14:textId="29A57B66" w:rsidR="00972CBB" w:rsidRPr="00972CBB" w:rsidRDefault="001E2984"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0" w:author="Poul V Madsen" w:date="2012-12-13T11:43:00Z">
              <w:r>
                <w:rPr>
                  <w:rFonts w:ascii="Arial" w:hAnsi="Arial" w:cs="Arial"/>
                  <w:sz w:val="18"/>
                </w:rPr>
                <w:delText>(Listen af gyldige værdier er statisk, da den er hard-coded på data domænet)</w:delText>
              </w:r>
            </w:del>
          </w:p>
        </w:tc>
      </w:tr>
      <w:tr w:rsidR="00972CBB" w14:paraId="3EA3240C" w14:textId="77777777" w:rsidTr="00972CBB">
        <w:trPr>
          <w:ins w:id="61" w:author="Poul V Madsen" w:date="2012-12-13T11:43:00Z"/>
        </w:trPr>
        <w:tc>
          <w:tcPr>
            <w:tcW w:w="3402" w:type="dxa"/>
          </w:tcPr>
          <w:p w14:paraId="5F04030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2" w:author="Poul V Madsen" w:date="2012-12-13T11:43:00Z"/>
                <w:rFonts w:ascii="Arial" w:hAnsi="Arial" w:cs="Arial"/>
                <w:sz w:val="18"/>
              </w:rPr>
            </w:pPr>
            <w:ins w:id="63" w:author="Poul V Madsen" w:date="2012-12-13T11:43:00Z">
              <w:r>
                <w:rPr>
                  <w:rFonts w:ascii="Arial" w:hAnsi="Arial" w:cs="Arial"/>
                  <w:sz w:val="18"/>
                </w:rPr>
                <w:t>DMIFordringAfskrivID</w:t>
              </w:r>
            </w:ins>
          </w:p>
        </w:tc>
        <w:tc>
          <w:tcPr>
            <w:tcW w:w="1701" w:type="dxa"/>
          </w:tcPr>
          <w:p w14:paraId="37F643C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Poul V Madsen" w:date="2012-12-13T11:43:00Z"/>
                <w:rFonts w:ascii="Arial" w:hAnsi="Arial" w:cs="Arial"/>
                <w:sz w:val="18"/>
              </w:rPr>
            </w:pPr>
            <w:ins w:id="65" w:author="Poul V Madsen" w:date="2012-12-13T11:43:00Z">
              <w:r>
                <w:rPr>
                  <w:rFonts w:ascii="Arial" w:hAnsi="Arial" w:cs="Arial"/>
                  <w:sz w:val="18"/>
                </w:rPr>
                <w:t xml:space="preserve">Domain: </w:t>
              </w:r>
            </w:ins>
          </w:p>
          <w:p w14:paraId="7D92B6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Poul V Madsen" w:date="2012-12-13T11:43:00Z"/>
                <w:rFonts w:ascii="Arial" w:hAnsi="Arial" w:cs="Arial"/>
                <w:sz w:val="18"/>
              </w:rPr>
            </w:pPr>
            <w:ins w:id="67" w:author="Poul V Madsen" w:date="2012-12-13T11:43:00Z">
              <w:r>
                <w:rPr>
                  <w:rFonts w:ascii="Arial" w:hAnsi="Arial" w:cs="Arial"/>
                  <w:sz w:val="18"/>
                </w:rPr>
                <w:t>ID18</w:t>
              </w:r>
            </w:ins>
          </w:p>
          <w:p w14:paraId="0080A48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Poul V Madsen" w:date="2012-12-13T11:43:00Z"/>
                <w:rFonts w:ascii="Arial" w:hAnsi="Arial" w:cs="Arial"/>
                <w:sz w:val="18"/>
              </w:rPr>
            </w:pPr>
            <w:ins w:id="69" w:author="Poul V Madsen" w:date="2012-12-13T11:43:00Z">
              <w:r>
                <w:rPr>
                  <w:rFonts w:ascii="Arial" w:hAnsi="Arial" w:cs="Arial"/>
                  <w:sz w:val="18"/>
                </w:rPr>
                <w:t>base: integer</w:t>
              </w:r>
            </w:ins>
          </w:p>
          <w:p w14:paraId="623571D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Poul V Madsen" w:date="2012-12-13T11:43:00Z"/>
                <w:rFonts w:ascii="Arial" w:hAnsi="Arial" w:cs="Arial"/>
                <w:sz w:val="18"/>
              </w:rPr>
            </w:pPr>
            <w:ins w:id="71" w:author="Poul V Madsen" w:date="2012-12-13T11:43:00Z">
              <w:r>
                <w:rPr>
                  <w:rFonts w:ascii="Arial" w:hAnsi="Arial" w:cs="Arial"/>
                  <w:sz w:val="18"/>
                </w:rPr>
                <w:t>minInclusive: 1</w:t>
              </w:r>
            </w:ins>
          </w:p>
          <w:p w14:paraId="375D1CE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Poul V Madsen" w:date="2012-12-13T11:43:00Z"/>
                <w:rFonts w:ascii="Arial" w:hAnsi="Arial" w:cs="Arial"/>
                <w:sz w:val="18"/>
              </w:rPr>
            </w:pPr>
            <w:ins w:id="73" w:author="Poul V Madsen" w:date="2012-12-13T11:43:00Z">
              <w:r>
                <w:rPr>
                  <w:rFonts w:ascii="Arial" w:hAnsi="Arial" w:cs="Arial"/>
                  <w:sz w:val="18"/>
                </w:rPr>
                <w:t>totalDigits: 18</w:t>
              </w:r>
            </w:ins>
          </w:p>
        </w:tc>
        <w:tc>
          <w:tcPr>
            <w:tcW w:w="4671" w:type="dxa"/>
          </w:tcPr>
          <w:p w14:paraId="0A2B6A8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Poul V Madsen" w:date="2012-12-13T11:43:00Z"/>
                <w:rFonts w:ascii="Arial" w:hAnsi="Arial" w:cs="Arial"/>
                <w:sz w:val="18"/>
              </w:rPr>
            </w:pPr>
            <w:ins w:id="75" w:author="Poul V Madsen" w:date="2012-12-13T11:43:00Z">
              <w:r>
                <w:rPr>
                  <w:rFonts w:ascii="Arial" w:hAnsi="Arial" w:cs="Arial"/>
                  <w:sz w:val="18"/>
                </w:rPr>
                <w:t>Løbenummer som entydigt identificerer en afskrivning</w:t>
              </w:r>
            </w:ins>
          </w:p>
        </w:tc>
      </w:tr>
      <w:tr w:rsidR="00972CBB" w14:paraId="1FD78F2C" w14:textId="77777777" w:rsidTr="00972CBB">
        <w:trPr>
          <w:ins w:id="76" w:author="Poul V Madsen" w:date="2012-12-13T11:43:00Z"/>
        </w:trPr>
        <w:tc>
          <w:tcPr>
            <w:tcW w:w="3402" w:type="dxa"/>
          </w:tcPr>
          <w:p w14:paraId="13AABA2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7" w:author="Poul V Madsen" w:date="2012-12-13T11:43:00Z"/>
                <w:rFonts w:ascii="Arial" w:hAnsi="Arial" w:cs="Arial"/>
                <w:sz w:val="18"/>
              </w:rPr>
            </w:pPr>
            <w:ins w:id="78" w:author="Poul V Madsen" w:date="2012-12-13T11:43:00Z">
              <w:r>
                <w:rPr>
                  <w:rFonts w:ascii="Arial" w:hAnsi="Arial" w:cs="Arial"/>
                  <w:sz w:val="18"/>
                </w:rPr>
                <w:t>DMIFordringAfskrivTilbagekald</w:t>
              </w:r>
            </w:ins>
          </w:p>
        </w:tc>
        <w:tc>
          <w:tcPr>
            <w:tcW w:w="1701" w:type="dxa"/>
          </w:tcPr>
          <w:p w14:paraId="17B328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Poul V Madsen" w:date="2012-12-13T11:43:00Z"/>
                <w:rFonts w:ascii="Arial" w:hAnsi="Arial" w:cs="Arial"/>
                <w:sz w:val="18"/>
              </w:rPr>
            </w:pPr>
            <w:ins w:id="80" w:author="Poul V Madsen" w:date="2012-12-13T11:43:00Z">
              <w:r>
                <w:rPr>
                  <w:rFonts w:ascii="Arial" w:hAnsi="Arial" w:cs="Arial"/>
                  <w:sz w:val="18"/>
                </w:rPr>
                <w:t xml:space="preserve">Domain: </w:t>
              </w:r>
            </w:ins>
          </w:p>
          <w:p w14:paraId="4F1EFC0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Poul V Madsen" w:date="2012-12-13T11:43:00Z"/>
                <w:rFonts w:ascii="Arial" w:hAnsi="Arial" w:cs="Arial"/>
                <w:sz w:val="18"/>
              </w:rPr>
            </w:pPr>
            <w:ins w:id="82" w:author="Poul V Madsen" w:date="2012-12-13T11:43:00Z">
              <w:r>
                <w:rPr>
                  <w:rFonts w:ascii="Arial" w:hAnsi="Arial" w:cs="Arial"/>
                  <w:sz w:val="18"/>
                </w:rPr>
                <w:t>Markering</w:t>
              </w:r>
            </w:ins>
          </w:p>
          <w:p w14:paraId="72B7666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Poul V Madsen" w:date="2012-12-13T11:43:00Z"/>
                <w:rFonts w:ascii="Arial" w:hAnsi="Arial" w:cs="Arial"/>
                <w:sz w:val="18"/>
              </w:rPr>
            </w:pPr>
            <w:ins w:id="84" w:author="Poul V Madsen" w:date="2012-12-13T11:43:00Z">
              <w:r>
                <w:rPr>
                  <w:rFonts w:ascii="Arial" w:hAnsi="Arial" w:cs="Arial"/>
                  <w:sz w:val="18"/>
                </w:rPr>
                <w:t>base: boolean</w:t>
              </w:r>
            </w:ins>
          </w:p>
        </w:tc>
        <w:tc>
          <w:tcPr>
            <w:tcW w:w="4671" w:type="dxa"/>
          </w:tcPr>
          <w:p w14:paraId="00DFFFF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Poul V Madsen" w:date="2012-12-13T11:43:00Z"/>
                <w:rFonts w:ascii="Arial" w:hAnsi="Arial" w:cs="Arial"/>
                <w:sz w:val="18"/>
              </w:rPr>
            </w:pPr>
            <w:ins w:id="86" w:author="Poul V Madsen" w:date="2012-12-13T11:43:00Z">
              <w:r>
                <w:rPr>
                  <w:rFonts w:ascii="Arial" w:hAnsi="Arial" w:cs="Arial"/>
                  <w:sz w:val="18"/>
                </w:rPr>
                <w:t>Angiver om det er tilbagekald af tidligere afskrivning (identificeret med DMIFordringAfskrivID).</w:t>
              </w:r>
            </w:ins>
          </w:p>
          <w:p w14:paraId="2C6B87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Poul V Madsen" w:date="2012-12-13T11:43:00Z"/>
                <w:rFonts w:ascii="Arial" w:hAnsi="Arial" w:cs="Arial"/>
                <w:sz w:val="18"/>
              </w:rPr>
            </w:pPr>
            <w:ins w:id="88" w:author="Poul V Madsen" w:date="2012-12-13T11:43:00Z">
              <w:r>
                <w:rPr>
                  <w:rFonts w:ascii="Arial" w:hAnsi="Arial" w:cs="Arial"/>
                  <w:sz w:val="18"/>
                </w:rPr>
                <w:t>true : ja, tilbagekald</w:t>
              </w:r>
            </w:ins>
          </w:p>
          <w:p w14:paraId="3432E71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Poul V Madsen" w:date="2012-12-13T11:43:00Z"/>
                <w:rFonts w:ascii="Arial" w:hAnsi="Arial" w:cs="Arial"/>
                <w:sz w:val="18"/>
              </w:rPr>
            </w:pPr>
            <w:ins w:id="90" w:author="Poul V Madsen" w:date="2012-12-13T11:43:00Z">
              <w:r>
                <w:rPr>
                  <w:rFonts w:ascii="Arial" w:hAnsi="Arial" w:cs="Arial"/>
                  <w:sz w:val="18"/>
                </w:rPr>
                <w:t>false: nej, ny afskrivning</w:t>
              </w:r>
            </w:ins>
          </w:p>
        </w:tc>
      </w:tr>
      <w:tr w:rsidR="00972CBB" w14:paraId="5876130E" w14:textId="77777777" w:rsidTr="00972CBB">
        <w:tc>
          <w:tcPr>
            <w:tcW w:w="3402" w:type="dxa"/>
          </w:tcPr>
          <w:p w14:paraId="2B9C3CD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23D7395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BED0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D5FE7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42B0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07DD1C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E64E6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6F59E6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E0781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4C6BA3C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25C119B4" w14:textId="77777777" w:rsidTr="00972CBB">
        <w:tc>
          <w:tcPr>
            <w:tcW w:w="3402" w:type="dxa"/>
          </w:tcPr>
          <w:p w14:paraId="44C5E82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776852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2638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D462B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80C4C3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D5B37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5317B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972CBB" w14:paraId="69821A57" w14:textId="77777777" w:rsidTr="00972CBB">
        <w:tc>
          <w:tcPr>
            <w:tcW w:w="3402" w:type="dxa"/>
          </w:tcPr>
          <w:p w14:paraId="7C03C28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14:paraId="374B292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76DB7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FCF43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51A78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09417F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68549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972CBB" w14:paraId="2E156D38" w14:textId="77777777" w:rsidTr="00972CBB">
        <w:tc>
          <w:tcPr>
            <w:tcW w:w="3402" w:type="dxa"/>
          </w:tcPr>
          <w:p w14:paraId="3F39749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14:paraId="1A3B924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67DFE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E054B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21E8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D880B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CE208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14:paraId="1DC1C7A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972CBB" w14:paraId="2624994B" w14:textId="77777777" w:rsidTr="00972CBB">
        <w:tc>
          <w:tcPr>
            <w:tcW w:w="3402" w:type="dxa"/>
          </w:tcPr>
          <w:p w14:paraId="070BDA7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14:paraId="6CC9720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2966F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A5FF08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D9AC92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972CBB" w14:paraId="14D4A89D" w14:textId="77777777" w:rsidTr="00972CBB">
        <w:tc>
          <w:tcPr>
            <w:tcW w:w="3402" w:type="dxa"/>
          </w:tcPr>
          <w:p w14:paraId="651992D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2122E54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C182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4CB33B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8B23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ED659E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043C2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5283722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17BE0C6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70EE3F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7EFB96C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3E72DB8A" w14:textId="77777777" w:rsidTr="00972CBB">
        <w:tc>
          <w:tcPr>
            <w:tcW w:w="3402" w:type="dxa"/>
          </w:tcPr>
          <w:p w14:paraId="3D5551C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0D2FD2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B9DE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3B96C9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2BDEF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BAA0D3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5C9168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72CBB" w14:paraId="2B948534" w14:textId="77777777" w:rsidTr="00972CBB">
        <w:tc>
          <w:tcPr>
            <w:tcW w:w="3402" w:type="dxa"/>
          </w:tcPr>
          <w:p w14:paraId="575D1F8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2A8ED16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0392E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14:paraId="5827ED9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D2270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2F30E0D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012F28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0924E8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7A3F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3C8A7DF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EF0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03AB4A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47318C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52EB447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26AF3BC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972CBB" w14:paraId="1520496A" w14:textId="77777777" w:rsidTr="00972CBB">
        <w:tc>
          <w:tcPr>
            <w:tcW w:w="3402" w:type="dxa"/>
          </w:tcPr>
          <w:p w14:paraId="7BC6DBC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16EB455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D06D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906BA1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1E13B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6E6598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E04421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467535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4AF580F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4761FC7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08A7B685" w14:textId="77777777" w:rsidTr="00972CBB">
        <w:tc>
          <w:tcPr>
            <w:tcW w:w="3402" w:type="dxa"/>
          </w:tcPr>
          <w:p w14:paraId="12AD209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16C89D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4FCE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75B321B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21D31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50AC9A4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72CBB" w14:paraId="2D005A3C" w14:textId="77777777" w:rsidTr="00972CBB">
        <w:tc>
          <w:tcPr>
            <w:tcW w:w="3402" w:type="dxa"/>
          </w:tcPr>
          <w:p w14:paraId="2511B12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32C719A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2F599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28C7B0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5883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78B8A1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5E0C6BF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64E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2A4B7CD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466CD939" w14:textId="77777777" w:rsidTr="00972CBB">
        <w:tc>
          <w:tcPr>
            <w:tcW w:w="3402" w:type="dxa"/>
          </w:tcPr>
          <w:p w14:paraId="0192706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69EE4F7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6B8F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1774BA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4338A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85A4AB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3AF0E42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72CBB" w14:paraId="1BB7B7B4" w14:textId="77777777" w:rsidTr="00972CBB">
        <w:tc>
          <w:tcPr>
            <w:tcW w:w="3402" w:type="dxa"/>
          </w:tcPr>
          <w:p w14:paraId="58D6369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2CFA669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3DF61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D1583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D5FCE9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0F85DA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1D1320F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01E4A1C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3B1E7D3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0D77B7ED" w14:textId="77777777" w:rsidTr="00972CBB">
        <w:tc>
          <w:tcPr>
            <w:tcW w:w="3402" w:type="dxa"/>
          </w:tcPr>
          <w:p w14:paraId="720F286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4A8D60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B8A57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42B1843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F2A7A6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0BA70A1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223A656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4FF1F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57032F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CE0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1046B3B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0369F6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1314511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05DE50D2" w14:textId="77777777" w:rsidTr="00972CBB">
        <w:tc>
          <w:tcPr>
            <w:tcW w:w="3402" w:type="dxa"/>
          </w:tcPr>
          <w:p w14:paraId="44D7A70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202FD6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57962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927513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64AEE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2595FB8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972CBB" w14:paraId="33903A66" w14:textId="77777777" w:rsidTr="00972CBB">
        <w:tc>
          <w:tcPr>
            <w:tcW w:w="3402" w:type="dxa"/>
          </w:tcPr>
          <w:p w14:paraId="3CCF2A4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7296DE0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CFCD3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F01872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ABF0B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573F544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972CBB" w14:paraId="5BAA798B" w14:textId="77777777" w:rsidTr="00972CBB">
        <w:tc>
          <w:tcPr>
            <w:tcW w:w="3402" w:type="dxa"/>
          </w:tcPr>
          <w:p w14:paraId="3F1D2D6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5D6393C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29C8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E01D7C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C07FC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EF1F6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7388130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4F0CC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61A9CCF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4A27F83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A6943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3360741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165202F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6347FC6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5E31DA63" w14:textId="77777777" w:rsidTr="00972CBB">
        <w:tc>
          <w:tcPr>
            <w:tcW w:w="3402" w:type="dxa"/>
          </w:tcPr>
          <w:p w14:paraId="3605B4F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13FB6D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A57DB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AD43B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0BF5A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DABEA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D03FF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972CBB" w14:paraId="446D9450" w14:textId="77777777" w:rsidTr="00972CBB">
        <w:tc>
          <w:tcPr>
            <w:tcW w:w="3402" w:type="dxa"/>
          </w:tcPr>
          <w:p w14:paraId="3994000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7DD0D96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309F8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465D6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DC93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169C0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6BF39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972CBB" w14:paraId="08E20C42" w14:textId="77777777" w:rsidTr="00972CBB">
        <w:tc>
          <w:tcPr>
            <w:tcW w:w="3402" w:type="dxa"/>
          </w:tcPr>
          <w:p w14:paraId="3ADFA1C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304ED5B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68C52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D618CC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621C3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972CBB" w14:paraId="79032EDD" w14:textId="77777777" w:rsidTr="00972CBB">
        <w:tc>
          <w:tcPr>
            <w:tcW w:w="3402" w:type="dxa"/>
          </w:tcPr>
          <w:p w14:paraId="62FCE70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1B3767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81C96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917B67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DBF51A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5FACB2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7F3D982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2EE6DBC6" w14:textId="77777777" w:rsidTr="00972CBB">
        <w:tc>
          <w:tcPr>
            <w:tcW w:w="3402" w:type="dxa"/>
          </w:tcPr>
          <w:p w14:paraId="0A29C98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0025E40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AA27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14:paraId="42C7B6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2AA9E7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668E0EE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72DF6F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00D18DF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07CA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EF9C0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4E5D7A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732195C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6A7CC4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4F84586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233F4BD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4E5A3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6625715F" w14:textId="77777777" w:rsidTr="00972CBB">
        <w:tc>
          <w:tcPr>
            <w:tcW w:w="3402" w:type="dxa"/>
          </w:tcPr>
          <w:p w14:paraId="698A09D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6FA7EE1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66E88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3EF2CD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D2928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404C1C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42FED9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CE52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65040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D0939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4FBBB8A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6FA828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211EE3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391B89D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82D4A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972CBB" w14:paraId="176A5E3B" w14:textId="77777777" w:rsidTr="00972CBB">
        <w:tc>
          <w:tcPr>
            <w:tcW w:w="3402" w:type="dxa"/>
          </w:tcPr>
          <w:p w14:paraId="457B2DD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219A73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44A9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E1D18C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D4B28D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972CBB" w14:paraId="4B34137B" w14:textId="77777777" w:rsidTr="00972CBB">
        <w:tc>
          <w:tcPr>
            <w:tcW w:w="3402" w:type="dxa"/>
          </w:tcPr>
          <w:p w14:paraId="66ADB1A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14:paraId="30856B0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679BB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6CDDA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237E59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57075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663208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3E46F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14:paraId="3DA0113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14:paraId="40C207A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14:paraId="6EABADB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972CBB" w14:paraId="084F5295" w14:textId="77777777" w:rsidTr="00972CBB">
        <w:trPr>
          <w:ins w:id="91" w:author="Poul V Madsen" w:date="2012-12-13T11:43:00Z"/>
        </w:trPr>
        <w:tc>
          <w:tcPr>
            <w:tcW w:w="3402" w:type="dxa"/>
          </w:tcPr>
          <w:p w14:paraId="27DC32F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92" w:author="Poul V Madsen" w:date="2012-12-13T11:43:00Z"/>
                <w:rFonts w:ascii="Arial" w:hAnsi="Arial" w:cs="Arial"/>
                <w:sz w:val="18"/>
              </w:rPr>
            </w:pPr>
            <w:ins w:id="93" w:author="Poul V Madsen" w:date="2012-12-13T11:43:00Z">
              <w:r>
                <w:rPr>
                  <w:rFonts w:ascii="Arial" w:hAnsi="Arial" w:cs="Arial"/>
                  <w:sz w:val="18"/>
                </w:rPr>
                <w:t>DMIIndbetalingAktivitetType</w:t>
              </w:r>
            </w:ins>
          </w:p>
        </w:tc>
        <w:tc>
          <w:tcPr>
            <w:tcW w:w="1701" w:type="dxa"/>
          </w:tcPr>
          <w:p w14:paraId="459C336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Poul V Madsen" w:date="2012-12-13T11:43:00Z"/>
                <w:rFonts w:ascii="Arial" w:hAnsi="Arial" w:cs="Arial"/>
                <w:sz w:val="18"/>
              </w:rPr>
            </w:pPr>
            <w:ins w:id="95" w:author="Poul V Madsen" w:date="2012-12-13T11:43:00Z">
              <w:r>
                <w:rPr>
                  <w:rFonts w:ascii="Arial" w:hAnsi="Arial" w:cs="Arial"/>
                  <w:sz w:val="18"/>
                </w:rPr>
                <w:t xml:space="preserve">Domain: </w:t>
              </w:r>
            </w:ins>
          </w:p>
          <w:p w14:paraId="146CD2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Poul V Madsen" w:date="2012-12-13T11:43:00Z"/>
                <w:rFonts w:ascii="Arial" w:hAnsi="Arial" w:cs="Arial"/>
                <w:sz w:val="18"/>
              </w:rPr>
            </w:pPr>
            <w:ins w:id="97" w:author="Poul V Madsen" w:date="2012-12-13T11:43:00Z">
              <w:r>
                <w:rPr>
                  <w:rFonts w:ascii="Arial" w:hAnsi="Arial" w:cs="Arial"/>
                  <w:sz w:val="18"/>
                </w:rPr>
                <w:t>DMIIndbetalingAktivitetType</w:t>
              </w:r>
            </w:ins>
          </w:p>
          <w:p w14:paraId="2DC342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Poul V Madsen" w:date="2012-12-13T11:43:00Z"/>
                <w:rFonts w:ascii="Arial" w:hAnsi="Arial" w:cs="Arial"/>
                <w:sz w:val="18"/>
              </w:rPr>
            </w:pPr>
            <w:ins w:id="99" w:author="Poul V Madsen" w:date="2012-12-13T11:43:00Z">
              <w:r>
                <w:rPr>
                  <w:rFonts w:ascii="Arial" w:hAnsi="Arial" w:cs="Arial"/>
                  <w:sz w:val="18"/>
                </w:rPr>
                <w:t>base: string</w:t>
              </w:r>
            </w:ins>
          </w:p>
          <w:p w14:paraId="36DCB8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Poul V Madsen" w:date="2012-12-13T11:43:00Z"/>
                <w:rFonts w:ascii="Arial" w:hAnsi="Arial" w:cs="Arial"/>
                <w:sz w:val="18"/>
              </w:rPr>
            </w:pPr>
            <w:ins w:id="101" w:author="Poul V Madsen" w:date="2012-12-13T11:43:00Z">
              <w:r>
                <w:rPr>
                  <w:rFonts w:ascii="Arial" w:hAnsi="Arial" w:cs="Arial"/>
                  <w:sz w:val="18"/>
                </w:rPr>
                <w:t>maxLength: 10</w:t>
              </w:r>
            </w:ins>
          </w:p>
          <w:p w14:paraId="4C8E61C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Poul V Madsen" w:date="2012-12-13T11:43:00Z"/>
                <w:rFonts w:ascii="Arial" w:hAnsi="Arial" w:cs="Arial"/>
                <w:sz w:val="18"/>
              </w:rPr>
            </w:pPr>
            <w:ins w:id="103" w:author="Poul V Madsen" w:date="2012-12-13T11:43:00Z">
              <w:r>
                <w:rPr>
                  <w:rFonts w:ascii="Arial" w:hAnsi="Arial" w:cs="Arial"/>
                  <w:sz w:val="18"/>
                </w:rPr>
                <w:t>enumeration: DÆKNING, DÆKNOPH, FORDKORR</w:t>
              </w:r>
            </w:ins>
          </w:p>
        </w:tc>
        <w:tc>
          <w:tcPr>
            <w:tcW w:w="4671" w:type="dxa"/>
          </w:tcPr>
          <w:p w14:paraId="0D4913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Poul V Madsen" w:date="2012-12-13T11:43:00Z"/>
                <w:rFonts w:ascii="Arial" w:hAnsi="Arial" w:cs="Arial"/>
                <w:sz w:val="18"/>
              </w:rPr>
            </w:pPr>
            <w:ins w:id="105" w:author="Poul V Madsen" w:date="2012-12-13T11:43:00Z">
              <w:r>
                <w:rPr>
                  <w:rFonts w:ascii="Arial" w:hAnsi="Arial" w:cs="Arial"/>
                  <w:sz w:val="18"/>
                </w:rPr>
                <w:t>Kode der entydigt identificerer akttiviteten</w:t>
              </w:r>
            </w:ins>
          </w:p>
          <w:p w14:paraId="477B7FD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Poul V Madsen" w:date="2012-12-13T11:43:00Z"/>
                <w:rFonts w:ascii="Arial" w:hAnsi="Arial" w:cs="Arial"/>
                <w:sz w:val="18"/>
              </w:rPr>
            </w:pPr>
          </w:p>
          <w:p w14:paraId="67E5026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Poul V Madsen" w:date="2012-12-13T11:43:00Z"/>
                <w:rFonts w:ascii="Arial" w:hAnsi="Arial" w:cs="Arial"/>
                <w:sz w:val="18"/>
              </w:rPr>
            </w:pPr>
            <w:ins w:id="108" w:author="Poul V Madsen" w:date="2012-12-13T11:43:00Z">
              <w:r>
                <w:rPr>
                  <w:rFonts w:ascii="Arial" w:hAnsi="Arial" w:cs="Arial"/>
                  <w:sz w:val="18"/>
                </w:rPr>
                <w:t>Værdisæt (enum):</w:t>
              </w:r>
            </w:ins>
          </w:p>
          <w:p w14:paraId="5799D6F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Poul V Madsen" w:date="2012-12-13T11:43:00Z"/>
                <w:rFonts w:ascii="Arial" w:hAnsi="Arial" w:cs="Arial"/>
                <w:sz w:val="18"/>
              </w:rPr>
            </w:pPr>
          </w:p>
          <w:p w14:paraId="43D8F91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Poul V Madsen" w:date="2012-12-13T11:43:00Z"/>
                <w:rFonts w:ascii="Arial" w:hAnsi="Arial" w:cs="Arial"/>
                <w:sz w:val="18"/>
              </w:rPr>
            </w:pPr>
            <w:ins w:id="111" w:author="Poul V Madsen" w:date="2012-12-13T11:43:00Z">
              <w:r>
                <w:rPr>
                  <w:rFonts w:ascii="Arial" w:hAnsi="Arial" w:cs="Arial"/>
                  <w:sz w:val="18"/>
                </w:rPr>
                <w:t>DÆKNING  - Fordring dækket med indbetaling</w:t>
              </w:r>
            </w:ins>
          </w:p>
          <w:p w14:paraId="75D860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Poul V Madsen" w:date="2012-12-13T11:43:00Z"/>
                <w:rFonts w:ascii="Arial" w:hAnsi="Arial" w:cs="Arial"/>
                <w:sz w:val="18"/>
              </w:rPr>
            </w:pPr>
            <w:ins w:id="113" w:author="Poul V Madsen" w:date="2012-12-13T11:43:00Z">
              <w:r>
                <w:rPr>
                  <w:rFonts w:ascii="Arial" w:hAnsi="Arial" w:cs="Arial"/>
                  <w:sz w:val="18"/>
                </w:rPr>
                <w:t>DÆKNOPH - Dækning for fordring ophævet</w:t>
              </w:r>
            </w:ins>
          </w:p>
          <w:p w14:paraId="08F3B40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4" w:author="Poul V Madsen" w:date="2012-12-13T11:43:00Z"/>
                <w:rFonts w:ascii="Arial" w:hAnsi="Arial" w:cs="Arial"/>
                <w:sz w:val="18"/>
              </w:rPr>
            </w:pPr>
            <w:ins w:id="115" w:author="Poul V Madsen" w:date="2012-12-13T11:43:00Z">
              <w:r>
                <w:rPr>
                  <w:rFonts w:ascii="Arial" w:hAnsi="Arial" w:cs="Arial"/>
                  <w:sz w:val="18"/>
                </w:rPr>
                <w:t>FORDKORR - Fordring korrigeret med mere end restsaldo</w:t>
              </w:r>
            </w:ins>
          </w:p>
        </w:tc>
      </w:tr>
      <w:tr w:rsidR="00972CBB" w14:paraId="723C0231" w14:textId="77777777" w:rsidTr="00972CBB">
        <w:tc>
          <w:tcPr>
            <w:tcW w:w="3402" w:type="dxa"/>
          </w:tcPr>
          <w:p w14:paraId="661FDB4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14:paraId="6F2BC84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AFEA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0C2D5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D9051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4A36C4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C7EAE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14:paraId="02EDA76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2FB36F10" w14:textId="77777777" w:rsidTr="00972CBB">
        <w:tc>
          <w:tcPr>
            <w:tcW w:w="3402" w:type="dxa"/>
          </w:tcPr>
          <w:p w14:paraId="032D019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14:paraId="70A3154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746F0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7CD46A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0DA12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1ED20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14:paraId="711310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5A066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972CBB" w14:paraId="121F376C" w14:textId="77777777" w:rsidTr="00972CBB">
        <w:tc>
          <w:tcPr>
            <w:tcW w:w="3402" w:type="dxa"/>
          </w:tcPr>
          <w:p w14:paraId="11B878A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14:paraId="6CF96F3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2C74F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C8EDA8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614CF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14:paraId="42D3AD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394F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14:paraId="179659C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14:paraId="7DFF6B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14:paraId="4ACFEF4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14:paraId="261A51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14:paraId="5AACE1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4ACAB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14:paraId="114EABB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3E4A92A0" w14:textId="77777777" w:rsidTr="00972CBB">
        <w:tc>
          <w:tcPr>
            <w:tcW w:w="3402" w:type="dxa"/>
          </w:tcPr>
          <w:p w14:paraId="529DE1D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0DED79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61BE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42DFFB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B8CF9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E003E5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2A64D78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ACAE1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0A022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4A6294B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EF1BE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6A0E18F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39E101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07F69A0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EC18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14:paraId="0BD21A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14:paraId="16543EC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14:paraId="38F8F2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14:paraId="418821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14:paraId="1E727DF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14:paraId="29570AE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14:paraId="0B4B07A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14:paraId="58717E8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14:paraId="15104B0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14:paraId="2D1C00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14:paraId="263F78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14:paraId="6C04118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14:paraId="7322569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14:paraId="0760CF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14:paraId="27F8AF9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14:paraId="0A75F1B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14:paraId="69C64DC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14:paraId="77A368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14:paraId="52FCE91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14:paraId="4B8722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14:paraId="1A5486F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14:paraId="37CA7E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14:paraId="6E6508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14:paraId="34F8F3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14:paraId="4DA3823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14:paraId="14C87C9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14:paraId="6A5F53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14:paraId="660CFE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14:paraId="1B98FD2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14:paraId="5733CD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14:paraId="7958F06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14:paraId="640B4D9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14:paraId="20ABD60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14:paraId="7B3F556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14:paraId="47BD83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14:paraId="4C7163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14:paraId="350430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14:paraId="7CC64F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14:paraId="5EE5FF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14:paraId="38953A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14:paraId="4FE553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14:paraId="2BC6BA7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14:paraId="01ECDCD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14:paraId="76E134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14:paraId="38A1E0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14:paraId="3535FD6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14:paraId="73484CF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14:paraId="37BD57B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14:paraId="75DA623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14:paraId="55F7B3C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14:paraId="1AB979B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14:paraId="587E5A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14:paraId="025B6ED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14:paraId="08B7849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14:paraId="0366A34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14:paraId="139370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14:paraId="1A515C3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972CBB" w14:paraId="3CA65449" w14:textId="77777777" w:rsidTr="00972CBB">
        <w:tc>
          <w:tcPr>
            <w:tcW w:w="3402" w:type="dxa"/>
          </w:tcPr>
          <w:p w14:paraId="4DE7E14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14:paraId="53B998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24620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8D052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F3EA9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7B568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B46C2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972CBB" w14:paraId="1676EBE7" w14:textId="77777777" w:rsidTr="00972CBB">
        <w:tc>
          <w:tcPr>
            <w:tcW w:w="3402" w:type="dxa"/>
          </w:tcPr>
          <w:p w14:paraId="53FC43D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14:paraId="0FC483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EA166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F6AC7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6184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1784C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4D95C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972CBB" w14:paraId="48DD70F1" w14:textId="77777777" w:rsidTr="00972CBB">
        <w:tc>
          <w:tcPr>
            <w:tcW w:w="3402" w:type="dxa"/>
          </w:tcPr>
          <w:p w14:paraId="6B44A7C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14:paraId="43E5533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B70BD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C4D6E2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869E9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7FB07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A1D7B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972CBB" w14:paraId="7D4D066C" w14:textId="77777777" w:rsidTr="00972CBB">
        <w:tc>
          <w:tcPr>
            <w:tcW w:w="3402" w:type="dxa"/>
          </w:tcPr>
          <w:p w14:paraId="7242AD8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14:paraId="03082E6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E8B9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A1E51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1D46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27635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1AC03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972CBB" w14:paraId="5DECD7F9" w14:textId="77777777" w:rsidTr="00972CBB">
        <w:tc>
          <w:tcPr>
            <w:tcW w:w="3402" w:type="dxa"/>
          </w:tcPr>
          <w:p w14:paraId="0EFC548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14:paraId="014352C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CA60D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4F146A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73095B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972CBB" w14:paraId="7D7D4F64" w14:textId="77777777" w:rsidTr="00972CBB">
        <w:tc>
          <w:tcPr>
            <w:tcW w:w="3402" w:type="dxa"/>
          </w:tcPr>
          <w:p w14:paraId="6226540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14:paraId="73738CC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ED8E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5E6DAE0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BA317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20768E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21516B1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4B86627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972CBB" w14:paraId="78177F20" w14:textId="77777777" w:rsidTr="00972CBB">
        <w:tc>
          <w:tcPr>
            <w:tcW w:w="3402" w:type="dxa"/>
          </w:tcPr>
          <w:p w14:paraId="4B5BA47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14:paraId="15C059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2E6E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359F52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D1E225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972CBB" w14:paraId="09053DCD" w14:textId="77777777" w:rsidTr="00972CBB">
        <w:tc>
          <w:tcPr>
            <w:tcW w:w="3402" w:type="dxa"/>
          </w:tcPr>
          <w:p w14:paraId="3874D89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14:paraId="75A5531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71BBC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03E798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C8B92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A7520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6A5BAD1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A0B92A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972CBB" w14:paraId="54AD74D0" w14:textId="77777777" w:rsidTr="00972CBB">
        <w:tc>
          <w:tcPr>
            <w:tcW w:w="3402" w:type="dxa"/>
          </w:tcPr>
          <w:p w14:paraId="292098F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14:paraId="629A38F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883C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728FE74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A91C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13A46AF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AFSO, ANDN, AUTO, BGTL, DØDB, EFTG, FEJL, FORÆ, GLDS, KONK, KREO, REKO, </w:t>
            </w:r>
            <w:ins w:id="116" w:author="Poul V Madsen" w:date="2012-12-13T11:43:00Z">
              <w:r>
                <w:rPr>
                  <w:rFonts w:ascii="Arial" w:hAnsi="Arial" w:cs="Arial"/>
                  <w:sz w:val="18"/>
                </w:rPr>
                <w:t xml:space="preserve">SSFH, </w:t>
              </w:r>
            </w:ins>
            <w:r>
              <w:rPr>
                <w:rFonts w:ascii="Arial" w:hAnsi="Arial" w:cs="Arial"/>
                <w:sz w:val="18"/>
              </w:rPr>
              <w:t>TVAO</w:t>
            </w:r>
          </w:p>
        </w:tc>
        <w:tc>
          <w:tcPr>
            <w:tcW w:w="4671" w:type="dxa"/>
          </w:tcPr>
          <w:p w14:paraId="25A96C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14:paraId="6FA846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9542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A26505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14:paraId="5AE614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47B69A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435BE7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37C2ABB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4242207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7DE423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342B82B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04435BDD" w14:textId="4C7BB246"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w:t>
            </w:r>
            <w:del w:id="117" w:author="Poul V Madsen" w:date="2012-12-13T11:43:00Z">
              <w:r w:rsidR="001E2984">
                <w:rPr>
                  <w:rFonts w:ascii="Arial" w:hAnsi="Arial" w:cs="Arial"/>
                  <w:sz w:val="18"/>
                </w:rPr>
                <w:delText>Gældssanereing</w:delText>
              </w:r>
            </w:del>
            <w:ins w:id="118" w:author="Poul V Madsen" w:date="2012-12-13T11:43:00Z">
              <w:r>
                <w:rPr>
                  <w:rFonts w:ascii="Arial" w:hAnsi="Arial" w:cs="Arial"/>
                  <w:sz w:val="18"/>
                </w:rPr>
                <w:t>Gældssanering</w:t>
              </w:r>
            </w:ins>
            <w:r>
              <w:rPr>
                <w:rFonts w:ascii="Arial" w:hAnsi="Arial" w:cs="Arial"/>
                <w:sz w:val="18"/>
              </w:rPr>
              <w:t>.</w:t>
            </w:r>
          </w:p>
          <w:p w14:paraId="2727E08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3FDDCAE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3ABDBF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1C6106C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Poul V Madsen" w:date="2012-12-13T11:43:00Z"/>
                <w:rFonts w:ascii="Arial" w:hAnsi="Arial" w:cs="Arial"/>
                <w:sz w:val="18"/>
              </w:rPr>
            </w:pPr>
            <w:ins w:id="120" w:author="Poul V Madsen" w:date="2012-12-13T11:43:00Z">
              <w:r>
                <w:rPr>
                  <w:rFonts w:ascii="Arial" w:hAnsi="Arial" w:cs="Arial"/>
                  <w:sz w:val="18"/>
                </w:rPr>
                <w:t>SSFH: Saldo på fordring skal udgøre saldoen på hæfterne dog max. 100%. Kun til intern brug i DMI.</w:t>
              </w:r>
            </w:ins>
          </w:p>
          <w:p w14:paraId="514EBCC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972CBB" w14:paraId="238EDB5E" w14:textId="77777777" w:rsidTr="00972CBB">
        <w:tc>
          <w:tcPr>
            <w:tcW w:w="3402" w:type="dxa"/>
          </w:tcPr>
          <w:p w14:paraId="1D672AD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14:paraId="19E2C3A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77F5A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41876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8588C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2DDE4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597063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DD7316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972CBB" w14:paraId="738AC6B5" w14:textId="77777777" w:rsidTr="00972CBB">
        <w:tc>
          <w:tcPr>
            <w:tcW w:w="3402" w:type="dxa"/>
          </w:tcPr>
          <w:p w14:paraId="3A82594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14:paraId="35A8A2A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73FB8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984C8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0E9B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75DB4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96A715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972CBB" w14:paraId="352F3F16" w14:textId="77777777" w:rsidTr="00972CBB">
        <w:tc>
          <w:tcPr>
            <w:tcW w:w="3402" w:type="dxa"/>
          </w:tcPr>
          <w:p w14:paraId="2DF5FF1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14:paraId="51491B5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AB5CC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5124B2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D903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78C49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1A836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972CBB" w14:paraId="20EE4C4B" w14:textId="77777777" w:rsidTr="00972CBB">
        <w:tc>
          <w:tcPr>
            <w:tcW w:w="3402" w:type="dxa"/>
          </w:tcPr>
          <w:p w14:paraId="70940BD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14:paraId="7A969F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8048B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77357F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01BE4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972CBB" w14:paraId="16A03E2C" w14:textId="77777777" w:rsidTr="00972CBB">
        <w:tc>
          <w:tcPr>
            <w:tcW w:w="3402" w:type="dxa"/>
          </w:tcPr>
          <w:p w14:paraId="70F1953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14:paraId="7EF5384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7C5C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5E02CA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C0EFB3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5C75AC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BF30F5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972CBB" w14:paraId="0CBF2D04" w14:textId="77777777" w:rsidTr="00972CBB">
        <w:tc>
          <w:tcPr>
            <w:tcW w:w="3402" w:type="dxa"/>
          </w:tcPr>
          <w:p w14:paraId="1C7DCEF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14:paraId="217A91C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387A2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FB22C3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15706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14:paraId="22B1C74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36E17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697335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03E097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5A2F69E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14:paraId="67FDC01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67DE9CC7" w14:textId="77777777" w:rsidTr="00972CBB">
        <w:tc>
          <w:tcPr>
            <w:tcW w:w="3402" w:type="dxa"/>
          </w:tcPr>
          <w:p w14:paraId="1D2EB33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14:paraId="239D363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136C16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CA5DD2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21705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972CBB" w14:paraId="395F9641" w14:textId="77777777" w:rsidTr="00972CBB">
        <w:tc>
          <w:tcPr>
            <w:tcW w:w="3402" w:type="dxa"/>
          </w:tcPr>
          <w:p w14:paraId="623177D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14:paraId="1ECECB5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5AD15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14:paraId="7D1D0A0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16CD9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BDAF1D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14:paraId="097D0EA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14:paraId="1DA85A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AEBDD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70B684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250BCB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508880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14:paraId="1FB854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209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0B74F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14:paraId="136589A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972CBB" w14:paraId="71260C08" w14:textId="77777777" w:rsidTr="00972CBB">
        <w:tc>
          <w:tcPr>
            <w:tcW w:w="3402" w:type="dxa"/>
          </w:tcPr>
          <w:p w14:paraId="231409E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14:paraId="52CBB8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7E90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E85147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6FABF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972CBB" w14:paraId="73A4D34C" w14:textId="77777777" w:rsidTr="00972CBB">
        <w:tc>
          <w:tcPr>
            <w:tcW w:w="3402" w:type="dxa"/>
          </w:tcPr>
          <w:p w14:paraId="5BA88A2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14:paraId="6BC93F7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9428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28F3A3A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DA326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ECC99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A287AB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DF7B9F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972CBB" w14:paraId="4DA21083" w14:textId="77777777" w:rsidTr="00972CBB">
        <w:tc>
          <w:tcPr>
            <w:tcW w:w="3402" w:type="dxa"/>
          </w:tcPr>
          <w:p w14:paraId="154B03C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14:paraId="79DC6B7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1398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42C7E87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2F0E0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14:paraId="4A39FDB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14:paraId="2DC7CA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64C181D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9F5D2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2C5ED5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14:paraId="2E2F482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66EEB08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14:paraId="6DF791D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972CBB" w14:paraId="056CB3E3" w14:textId="77777777" w:rsidTr="00972CBB">
        <w:tc>
          <w:tcPr>
            <w:tcW w:w="3402" w:type="dxa"/>
          </w:tcPr>
          <w:p w14:paraId="5D6048B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14:paraId="51D3114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4B18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0EB5D7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6CDC3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B4929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0BEC06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0E8FE3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972CBB" w14:paraId="363D6728" w14:textId="77777777" w:rsidTr="00972CBB">
        <w:tc>
          <w:tcPr>
            <w:tcW w:w="3402" w:type="dxa"/>
          </w:tcPr>
          <w:p w14:paraId="363DB84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78D32C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54D1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14:paraId="48E34A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AA94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7516BEA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049E39D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451E71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8DD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032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9ECFB0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63667EA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6E14A6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294374C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1BE4DEA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972CBB" w14:paraId="2ACB5550" w14:textId="77777777" w:rsidTr="00972CBB">
        <w:tc>
          <w:tcPr>
            <w:tcW w:w="3402" w:type="dxa"/>
          </w:tcPr>
          <w:p w14:paraId="6CAB4AD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0263D84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6BF2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74418B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75C02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59B2E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30D86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4AEABFC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972CBB" w14:paraId="6D670D42" w14:textId="77777777" w:rsidTr="00972CBB">
        <w:tc>
          <w:tcPr>
            <w:tcW w:w="3402" w:type="dxa"/>
          </w:tcPr>
          <w:p w14:paraId="55949DC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4174B7B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B9206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A1CF4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D6C78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B0A38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7DB7E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6204CE3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972CBB" w14:paraId="5273A296" w14:textId="77777777" w:rsidTr="00972CBB">
        <w:tc>
          <w:tcPr>
            <w:tcW w:w="3402" w:type="dxa"/>
          </w:tcPr>
          <w:p w14:paraId="2574868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025AA68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B2E0E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B6A0A2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14790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972CBB" w14:paraId="7DDC1FBC" w14:textId="77777777" w:rsidTr="00972CBB">
        <w:tc>
          <w:tcPr>
            <w:tcW w:w="3402" w:type="dxa"/>
          </w:tcPr>
          <w:p w14:paraId="3931324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2F639D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A59AD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31260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78BEBA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972CBB" w14:paraId="3324EEAA" w14:textId="77777777" w:rsidTr="00972CBB">
        <w:tc>
          <w:tcPr>
            <w:tcW w:w="3402" w:type="dxa"/>
          </w:tcPr>
          <w:p w14:paraId="00BA66B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0A0402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D933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14:paraId="658CCC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9CA4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4554889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570965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1E9116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B676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8AAB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EA686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3A72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099C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B81E8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7782C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5E0B11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27F653A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2FF45C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4C9AE49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6D408D6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607DC8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5471F73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972CBB" w14:paraId="4717A86E" w14:textId="77777777" w:rsidTr="00972CBB">
        <w:tc>
          <w:tcPr>
            <w:tcW w:w="3402" w:type="dxa"/>
          </w:tcPr>
          <w:p w14:paraId="2AE4BDC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14:paraId="245098B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2FE70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626338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94874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972CBB" w14:paraId="20D17B3A" w14:textId="77777777" w:rsidTr="00972CBB">
        <w:tc>
          <w:tcPr>
            <w:tcW w:w="3402" w:type="dxa"/>
          </w:tcPr>
          <w:p w14:paraId="71A56FC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14:paraId="72BE341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E1D1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332695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00267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972CBB" w14:paraId="541CB9B9" w14:textId="77777777" w:rsidTr="00972CBB">
        <w:tc>
          <w:tcPr>
            <w:tcW w:w="3402" w:type="dxa"/>
          </w:tcPr>
          <w:p w14:paraId="1F71368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554624E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0354F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3DDE67E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451EB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EB796B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72CBB" w14:paraId="4E2EDA3A" w14:textId="77777777" w:rsidTr="00972CBB">
        <w:tc>
          <w:tcPr>
            <w:tcW w:w="3402" w:type="dxa"/>
          </w:tcPr>
          <w:p w14:paraId="6D0DDB9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47AE84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156FD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A7028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D371B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49BD7EE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5BA111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72CBB" w14:paraId="05D31BCF" w14:textId="77777777" w:rsidTr="00972CBB">
        <w:tc>
          <w:tcPr>
            <w:tcW w:w="3402" w:type="dxa"/>
          </w:tcPr>
          <w:p w14:paraId="7676BD5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444B478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04602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DE9D5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AB542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DC786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6A724B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D7A12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44D6D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9731F2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08057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6AF1B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6B721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A9E64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97BF0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2D13C0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FF9307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5C5F19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72CBB" w14:paraId="18FAAAA8" w14:textId="77777777" w:rsidTr="00972CBB">
        <w:tc>
          <w:tcPr>
            <w:tcW w:w="3402" w:type="dxa"/>
          </w:tcPr>
          <w:p w14:paraId="0EDE8CC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0ACB40B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7EED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14:paraId="4A6157C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70E30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6CC261C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782EE2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39B9A0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4CFA6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12FE63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45A086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D378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3F57092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8283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972CBB" w14:paraId="378BEB3D" w14:textId="77777777" w:rsidTr="00972CBB">
        <w:tc>
          <w:tcPr>
            <w:tcW w:w="3402" w:type="dxa"/>
          </w:tcPr>
          <w:p w14:paraId="6371B41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14:paraId="1C17A88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A8534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1E8E97C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F61FC8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4D224A5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972CBB" w14:paraId="049A5FDF" w14:textId="77777777" w:rsidTr="00972CBB">
        <w:tc>
          <w:tcPr>
            <w:tcW w:w="3402" w:type="dxa"/>
          </w:tcPr>
          <w:p w14:paraId="0DCC5D0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14:paraId="74189AA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F291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AD30CA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D9A1BA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C2357D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2EDB73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972CBB" w14:paraId="0164C3D9" w14:textId="77777777" w:rsidTr="00972CBB">
        <w:tc>
          <w:tcPr>
            <w:tcW w:w="3402" w:type="dxa"/>
          </w:tcPr>
          <w:p w14:paraId="315CABE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14:paraId="4B3B981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471FD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B9C973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6261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63195B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49B30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972CBB" w14:paraId="34D3BDF4" w14:textId="77777777" w:rsidTr="00972CBB">
        <w:tc>
          <w:tcPr>
            <w:tcW w:w="3402" w:type="dxa"/>
          </w:tcPr>
          <w:p w14:paraId="11B9FBD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14:paraId="26FEBD0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A564D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51A079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A159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14:paraId="12F248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14:paraId="73D7B1F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41DA44FF" w14:textId="77777777" w:rsidTr="00972CBB">
        <w:tc>
          <w:tcPr>
            <w:tcW w:w="3402" w:type="dxa"/>
          </w:tcPr>
          <w:p w14:paraId="3A2B165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220462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415F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14:paraId="6FF19CB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315AB2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1153406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972CBB" w14:paraId="122242FC" w14:textId="77777777" w:rsidTr="00972CBB">
        <w:tc>
          <w:tcPr>
            <w:tcW w:w="3402" w:type="dxa"/>
          </w:tcPr>
          <w:p w14:paraId="6D95D07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76B394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8211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3D9826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6D675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972CBB" w14:paraId="5ABC79D2" w14:textId="77777777" w:rsidTr="00972CBB">
        <w:tc>
          <w:tcPr>
            <w:tcW w:w="3402" w:type="dxa"/>
          </w:tcPr>
          <w:p w14:paraId="477070D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3FA7051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7BE4C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D05804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184FD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972CBB" w14:paraId="44D5E011" w14:textId="77777777" w:rsidTr="00972CBB">
        <w:tc>
          <w:tcPr>
            <w:tcW w:w="3402" w:type="dxa"/>
          </w:tcPr>
          <w:p w14:paraId="0B9A516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3A315C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C76DC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7CC530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99E93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F93D8B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45EE9F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6EBC9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945527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637A14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5D816C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4921429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1C044EB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6C4C43E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4EA2FB8D" w14:textId="77777777" w:rsidTr="00972CBB">
        <w:tc>
          <w:tcPr>
            <w:tcW w:w="3402" w:type="dxa"/>
          </w:tcPr>
          <w:p w14:paraId="5C01BC4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14:paraId="49A0A9F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A434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D747F5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4535F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F353C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86D0A8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A3AD7B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14:paraId="3E72FB3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14:paraId="5C1C8EE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277D507C" w14:textId="77777777" w:rsidTr="00972CBB">
        <w:tc>
          <w:tcPr>
            <w:tcW w:w="3402" w:type="dxa"/>
          </w:tcPr>
          <w:p w14:paraId="5D991C9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55EA10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91EF1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6C8F29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34A75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3E049AB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51B0E7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C647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866751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0DA6704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452E69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20898A9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57963C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398A11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00C167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16B3358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741898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6E8CA3F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247BEA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40E2856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4D25B51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3AA1DF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6F05DD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4F207C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2C4EA69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605AB7C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1349A9A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Poul V Madsen" w:date="2012-12-13T11:43:00Z"/>
                <w:rFonts w:ascii="Arial" w:hAnsi="Arial" w:cs="Arial"/>
                <w:sz w:val="18"/>
              </w:rPr>
            </w:pPr>
            <w:ins w:id="122" w:author="Poul V Madsen" w:date="2012-12-13T11:43:00Z">
              <w:r>
                <w:rPr>
                  <w:rFonts w:ascii="Arial" w:hAnsi="Arial" w:cs="Arial"/>
                  <w:sz w:val="18"/>
                </w:rPr>
                <w:t>SLØU: Særlig lønindeholdelse udgør 1 %</w:t>
              </w:r>
            </w:ins>
          </w:p>
          <w:p w14:paraId="0BFE73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3BAAEE1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972CBB" w14:paraId="2872A1E5" w14:textId="77777777" w:rsidTr="00972CBB">
        <w:trPr>
          <w:ins w:id="123" w:author="Poul V Madsen" w:date="2012-12-13T11:43:00Z"/>
        </w:trPr>
        <w:tc>
          <w:tcPr>
            <w:tcW w:w="3402" w:type="dxa"/>
          </w:tcPr>
          <w:p w14:paraId="0D85744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24" w:author="Poul V Madsen" w:date="2012-12-13T11:43:00Z"/>
                <w:rFonts w:ascii="Arial" w:hAnsi="Arial" w:cs="Arial"/>
                <w:sz w:val="18"/>
              </w:rPr>
            </w:pPr>
            <w:ins w:id="125" w:author="Poul V Madsen" w:date="2012-12-13T11:43:00Z">
              <w:r>
                <w:rPr>
                  <w:rFonts w:ascii="Arial" w:hAnsi="Arial" w:cs="Arial"/>
                  <w:sz w:val="18"/>
                </w:rPr>
                <w:t>MyndighedUdbetalingTypeNavn</w:t>
              </w:r>
            </w:ins>
          </w:p>
        </w:tc>
        <w:tc>
          <w:tcPr>
            <w:tcW w:w="1701" w:type="dxa"/>
          </w:tcPr>
          <w:p w14:paraId="53C96E8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Poul V Madsen" w:date="2012-12-13T11:43:00Z"/>
                <w:rFonts w:ascii="Arial" w:hAnsi="Arial" w:cs="Arial"/>
                <w:sz w:val="18"/>
              </w:rPr>
            </w:pPr>
            <w:ins w:id="127" w:author="Poul V Madsen" w:date="2012-12-13T11:43:00Z">
              <w:r>
                <w:rPr>
                  <w:rFonts w:ascii="Arial" w:hAnsi="Arial" w:cs="Arial"/>
                  <w:sz w:val="18"/>
                </w:rPr>
                <w:t xml:space="preserve">Domain: </w:t>
              </w:r>
            </w:ins>
          </w:p>
          <w:p w14:paraId="71A107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Poul V Madsen" w:date="2012-12-13T11:43:00Z"/>
                <w:rFonts w:ascii="Arial" w:hAnsi="Arial" w:cs="Arial"/>
                <w:sz w:val="18"/>
              </w:rPr>
            </w:pPr>
            <w:ins w:id="129" w:author="Poul V Madsen" w:date="2012-12-13T11:43:00Z">
              <w:r>
                <w:rPr>
                  <w:rFonts w:ascii="Arial" w:hAnsi="Arial" w:cs="Arial"/>
                  <w:sz w:val="18"/>
                </w:rPr>
                <w:t>TekstKort</w:t>
              </w:r>
            </w:ins>
          </w:p>
          <w:p w14:paraId="49AE913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Poul V Madsen" w:date="2012-12-13T11:43:00Z"/>
                <w:rFonts w:ascii="Arial" w:hAnsi="Arial" w:cs="Arial"/>
                <w:sz w:val="18"/>
              </w:rPr>
            </w:pPr>
            <w:ins w:id="131" w:author="Poul V Madsen" w:date="2012-12-13T11:43:00Z">
              <w:r>
                <w:rPr>
                  <w:rFonts w:ascii="Arial" w:hAnsi="Arial" w:cs="Arial"/>
                  <w:sz w:val="18"/>
                </w:rPr>
                <w:t>base: string</w:t>
              </w:r>
            </w:ins>
          </w:p>
          <w:p w14:paraId="4906C4A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Poul V Madsen" w:date="2012-12-13T11:43:00Z"/>
                <w:rFonts w:ascii="Arial" w:hAnsi="Arial" w:cs="Arial"/>
                <w:sz w:val="18"/>
              </w:rPr>
            </w:pPr>
            <w:ins w:id="133" w:author="Poul V Madsen" w:date="2012-12-13T11:43:00Z">
              <w:r>
                <w:rPr>
                  <w:rFonts w:ascii="Arial" w:hAnsi="Arial" w:cs="Arial"/>
                  <w:sz w:val="18"/>
                </w:rPr>
                <w:t>minLength: 0</w:t>
              </w:r>
            </w:ins>
          </w:p>
          <w:p w14:paraId="23B2047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Poul V Madsen" w:date="2012-12-13T11:43:00Z"/>
                <w:rFonts w:ascii="Arial" w:hAnsi="Arial" w:cs="Arial"/>
                <w:sz w:val="18"/>
              </w:rPr>
            </w:pPr>
            <w:ins w:id="135" w:author="Poul V Madsen" w:date="2012-12-13T11:43:00Z">
              <w:r>
                <w:rPr>
                  <w:rFonts w:ascii="Arial" w:hAnsi="Arial" w:cs="Arial"/>
                  <w:sz w:val="18"/>
                </w:rPr>
                <w:t>maxLength: 100</w:t>
              </w:r>
            </w:ins>
          </w:p>
          <w:p w14:paraId="7F61467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Poul V Madsen" w:date="2012-12-13T11:43:00Z"/>
                <w:rFonts w:ascii="Arial" w:hAnsi="Arial" w:cs="Arial"/>
                <w:sz w:val="18"/>
              </w:rPr>
            </w:pPr>
            <w:ins w:id="137" w:author="Poul V Madsen" w:date="2012-12-13T11:43:00Z">
              <w:r>
                <w:rPr>
                  <w:rFonts w:ascii="Arial" w:hAnsi="Arial" w:cs="Arial"/>
                  <w:sz w:val="18"/>
                </w:rPr>
                <w:t>whiteSpace: preserve</w:t>
              </w:r>
            </w:ins>
          </w:p>
        </w:tc>
        <w:tc>
          <w:tcPr>
            <w:tcW w:w="4671" w:type="dxa"/>
          </w:tcPr>
          <w:p w14:paraId="51D9B7F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Poul V Madsen" w:date="2012-12-13T11:43:00Z"/>
                <w:rFonts w:ascii="Arial" w:hAnsi="Arial" w:cs="Arial"/>
                <w:sz w:val="18"/>
              </w:rPr>
            </w:pPr>
            <w:ins w:id="139" w:author="Poul V Madsen" w:date="2012-12-13T11:43:00Z">
              <w:r>
                <w:rPr>
                  <w:rFonts w:ascii="Arial" w:hAnsi="Arial" w:cs="Arial"/>
                  <w:sz w:val="18"/>
                </w:rPr>
                <w:t>Navnet på DMIs myndighedudbetalingstype</w:t>
              </w:r>
            </w:ins>
          </w:p>
        </w:tc>
      </w:tr>
      <w:tr w:rsidR="00972CBB" w14:paraId="255E3124" w14:textId="77777777" w:rsidTr="00972CBB">
        <w:tc>
          <w:tcPr>
            <w:tcW w:w="3402" w:type="dxa"/>
          </w:tcPr>
          <w:p w14:paraId="50B9A60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7D22701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32381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7A9F4E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8AFE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0B4955F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772ACD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72CBB" w14:paraId="4B224D4A" w14:textId="77777777" w:rsidTr="00972CBB">
        <w:tc>
          <w:tcPr>
            <w:tcW w:w="3402" w:type="dxa"/>
          </w:tcPr>
          <w:p w14:paraId="298FF4E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14:paraId="12B38FC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9E6AF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179E0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B750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8F554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C7B2C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972CBB" w14:paraId="44B5F692" w14:textId="77777777" w:rsidTr="00972CBB">
        <w:tc>
          <w:tcPr>
            <w:tcW w:w="3402" w:type="dxa"/>
          </w:tcPr>
          <w:p w14:paraId="7DFBF74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14:paraId="464A78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FC82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F23E8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A63D6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8ECF8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CBCDEA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972CBB" w14:paraId="000D2BFF" w14:textId="77777777" w:rsidTr="00972CBB">
        <w:tc>
          <w:tcPr>
            <w:tcW w:w="3402" w:type="dxa"/>
          </w:tcPr>
          <w:p w14:paraId="13C1135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14:paraId="710F8A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5396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DC6511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20C40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972CBB" w14:paraId="7905FE76" w14:textId="77777777" w:rsidTr="00972CBB">
        <w:tc>
          <w:tcPr>
            <w:tcW w:w="3402" w:type="dxa"/>
          </w:tcPr>
          <w:p w14:paraId="145D74E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14:paraId="6059D22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DEFC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595DAD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F8EF6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972CBB" w14:paraId="30883788" w14:textId="77777777" w:rsidTr="00972CBB">
        <w:tc>
          <w:tcPr>
            <w:tcW w:w="3402" w:type="dxa"/>
          </w:tcPr>
          <w:p w14:paraId="75FFFB3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14:paraId="78553AA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B90CF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E340F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4036B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07EEE6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008CD7E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3CE1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624687B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46D1A61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3DC963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707AC29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78A43907" w14:textId="77777777" w:rsidTr="00972CBB">
        <w:tc>
          <w:tcPr>
            <w:tcW w:w="3402" w:type="dxa"/>
          </w:tcPr>
          <w:p w14:paraId="74C72F0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14:paraId="1864EC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E3F1D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DC16F5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DA2DB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185A4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4D759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972CBB" w14:paraId="46CD56DC" w14:textId="77777777" w:rsidTr="00972CBB">
        <w:tc>
          <w:tcPr>
            <w:tcW w:w="3402" w:type="dxa"/>
          </w:tcPr>
          <w:p w14:paraId="4F2CBD5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14:paraId="0267F5B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49474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B40C0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20C8D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C6A3A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80D73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972CBB" w14:paraId="0A39D717" w14:textId="77777777" w:rsidTr="00972CBB">
        <w:tc>
          <w:tcPr>
            <w:tcW w:w="3402" w:type="dxa"/>
          </w:tcPr>
          <w:p w14:paraId="4E8A15C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22717EA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13C7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4CD73BE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7821DE8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662406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424C753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72CBB" w14:paraId="2065D9DD" w14:textId="77777777" w:rsidTr="00972CBB">
        <w:tc>
          <w:tcPr>
            <w:tcW w:w="3402" w:type="dxa"/>
          </w:tcPr>
          <w:p w14:paraId="67FD367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78204EE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7FA03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5D31AB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9AB68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B59BF0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2D0127E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72CBB" w14:paraId="704BB548" w14:textId="77777777" w:rsidTr="00972CBB">
        <w:tc>
          <w:tcPr>
            <w:tcW w:w="3402" w:type="dxa"/>
          </w:tcPr>
          <w:p w14:paraId="7E63A52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4FC4FB3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E6C3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79E1210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4CBCA80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C875EC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72CBB" w14:paraId="5ED41BB4" w14:textId="77777777" w:rsidTr="00972CBB">
        <w:tc>
          <w:tcPr>
            <w:tcW w:w="3402" w:type="dxa"/>
          </w:tcPr>
          <w:p w14:paraId="237685D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14F863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1728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4B690F4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7C27B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6E0C097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CBB" w14:paraId="477F4ECC" w14:textId="77777777" w:rsidTr="00972CBB">
        <w:tc>
          <w:tcPr>
            <w:tcW w:w="3402" w:type="dxa"/>
          </w:tcPr>
          <w:p w14:paraId="0A37C3C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185F492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A86CB3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402ED9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605E632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00F8F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1009153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72CBB" w14:paraId="48D13650" w14:textId="77777777" w:rsidTr="00972CBB">
        <w:tc>
          <w:tcPr>
            <w:tcW w:w="3402" w:type="dxa"/>
          </w:tcPr>
          <w:p w14:paraId="79FEB8F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3C0A687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5698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733045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1DD476C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ADE9A4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72CBB" w14:paraId="11DF6D3C" w14:textId="77777777" w:rsidTr="00972CBB">
        <w:trPr>
          <w:ins w:id="140" w:author="Poul V Madsen" w:date="2012-12-13T11:43:00Z"/>
        </w:trPr>
        <w:tc>
          <w:tcPr>
            <w:tcW w:w="3402" w:type="dxa"/>
          </w:tcPr>
          <w:p w14:paraId="1D1D6E7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41" w:author="Poul V Madsen" w:date="2012-12-13T11:43:00Z"/>
                <w:rFonts w:ascii="Arial" w:hAnsi="Arial" w:cs="Arial"/>
                <w:sz w:val="18"/>
              </w:rPr>
            </w:pPr>
            <w:ins w:id="142" w:author="Poul V Madsen" w:date="2012-12-13T11:43:00Z">
              <w:r>
                <w:rPr>
                  <w:rFonts w:ascii="Arial" w:hAnsi="Arial" w:cs="Arial"/>
                  <w:sz w:val="18"/>
                </w:rPr>
                <w:t>TransaktionHæftelseFordringValg</w:t>
              </w:r>
            </w:ins>
          </w:p>
        </w:tc>
        <w:tc>
          <w:tcPr>
            <w:tcW w:w="1701" w:type="dxa"/>
          </w:tcPr>
          <w:p w14:paraId="0D235E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3" w:author="Poul V Madsen" w:date="2012-12-13T11:43:00Z"/>
                <w:rFonts w:ascii="Arial" w:hAnsi="Arial" w:cs="Arial"/>
                <w:sz w:val="18"/>
              </w:rPr>
            </w:pPr>
            <w:ins w:id="144" w:author="Poul V Madsen" w:date="2012-12-13T11:43:00Z">
              <w:r>
                <w:rPr>
                  <w:rFonts w:ascii="Arial" w:hAnsi="Arial" w:cs="Arial"/>
                  <w:sz w:val="18"/>
                </w:rPr>
                <w:t xml:space="preserve">Domain: </w:t>
              </w:r>
            </w:ins>
          </w:p>
          <w:p w14:paraId="20F54E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5" w:author="Poul V Madsen" w:date="2012-12-13T11:43:00Z"/>
                <w:rFonts w:ascii="Arial" w:hAnsi="Arial" w:cs="Arial"/>
                <w:sz w:val="18"/>
              </w:rPr>
            </w:pPr>
            <w:ins w:id="146" w:author="Poul V Madsen" w:date="2012-12-13T11:43:00Z">
              <w:r>
                <w:rPr>
                  <w:rFonts w:ascii="Arial" w:hAnsi="Arial" w:cs="Arial"/>
                  <w:sz w:val="18"/>
                </w:rPr>
                <w:t>TransaktionHæftelseFordringValg</w:t>
              </w:r>
            </w:ins>
          </w:p>
          <w:p w14:paraId="7DD70AA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7" w:author="Poul V Madsen" w:date="2012-12-13T11:43:00Z"/>
                <w:rFonts w:ascii="Arial" w:hAnsi="Arial" w:cs="Arial"/>
                <w:sz w:val="18"/>
              </w:rPr>
            </w:pPr>
            <w:ins w:id="148" w:author="Poul V Madsen" w:date="2012-12-13T11:43:00Z">
              <w:r>
                <w:rPr>
                  <w:rFonts w:ascii="Arial" w:hAnsi="Arial" w:cs="Arial"/>
                  <w:sz w:val="18"/>
                </w:rPr>
                <w:t>base: string</w:t>
              </w:r>
            </w:ins>
          </w:p>
          <w:p w14:paraId="3DC1568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9" w:author="Poul V Madsen" w:date="2012-12-13T11:43:00Z"/>
                <w:rFonts w:ascii="Arial" w:hAnsi="Arial" w:cs="Arial"/>
                <w:sz w:val="18"/>
              </w:rPr>
            </w:pPr>
            <w:ins w:id="150" w:author="Poul V Madsen" w:date="2012-12-13T11:43:00Z">
              <w:r>
                <w:rPr>
                  <w:rFonts w:ascii="Arial" w:hAnsi="Arial" w:cs="Arial"/>
                  <w:sz w:val="18"/>
                </w:rPr>
                <w:t>maxLength: 1</w:t>
              </w:r>
            </w:ins>
          </w:p>
          <w:p w14:paraId="3D2258F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1" w:author="Poul V Madsen" w:date="2012-12-13T11:43:00Z"/>
                <w:rFonts w:ascii="Arial" w:hAnsi="Arial" w:cs="Arial"/>
                <w:sz w:val="18"/>
              </w:rPr>
            </w:pPr>
            <w:ins w:id="152" w:author="Poul V Madsen" w:date="2012-12-13T11:43:00Z">
              <w:r>
                <w:rPr>
                  <w:rFonts w:ascii="Arial" w:hAnsi="Arial" w:cs="Arial"/>
                  <w:sz w:val="18"/>
                </w:rPr>
                <w:t>enumeration: F, H</w:t>
              </w:r>
            </w:ins>
          </w:p>
        </w:tc>
        <w:tc>
          <w:tcPr>
            <w:tcW w:w="4671" w:type="dxa"/>
          </w:tcPr>
          <w:p w14:paraId="69BC756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Poul V Madsen" w:date="2012-12-13T11:43:00Z"/>
                <w:rFonts w:ascii="Arial" w:hAnsi="Arial" w:cs="Arial"/>
                <w:sz w:val="18"/>
              </w:rPr>
            </w:pPr>
            <w:ins w:id="154" w:author="Poul V Madsen" w:date="2012-12-13T11:43:00Z">
              <w:r>
                <w:rPr>
                  <w:rFonts w:ascii="Arial" w:hAnsi="Arial" w:cs="Arial"/>
                  <w:sz w:val="18"/>
                </w:rPr>
                <w:t>Angiver om en transaktion er en hæftelse eller en fordring.</w:t>
              </w:r>
            </w:ins>
          </w:p>
          <w:p w14:paraId="7DF05FD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5" w:author="Poul V Madsen" w:date="2012-12-13T11:43:00Z"/>
                <w:rFonts w:ascii="Arial" w:hAnsi="Arial" w:cs="Arial"/>
                <w:sz w:val="18"/>
              </w:rPr>
            </w:pPr>
            <w:ins w:id="156" w:author="Poul V Madsen" w:date="2012-12-13T11:43:00Z">
              <w:r>
                <w:rPr>
                  <w:rFonts w:ascii="Arial" w:hAnsi="Arial" w:cs="Arial"/>
                  <w:sz w:val="18"/>
                </w:rPr>
                <w:t>H: Hæftelse</w:t>
              </w:r>
            </w:ins>
          </w:p>
          <w:p w14:paraId="099A4F4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Poul V Madsen" w:date="2012-12-13T11:43:00Z"/>
                <w:rFonts w:ascii="Arial" w:hAnsi="Arial" w:cs="Arial"/>
                <w:sz w:val="18"/>
              </w:rPr>
            </w:pPr>
            <w:ins w:id="158" w:author="Poul V Madsen" w:date="2012-12-13T11:43:00Z">
              <w:r>
                <w:rPr>
                  <w:rFonts w:ascii="Arial" w:hAnsi="Arial" w:cs="Arial"/>
                  <w:sz w:val="18"/>
                </w:rPr>
                <w:t>F: Fordring</w:t>
              </w:r>
            </w:ins>
          </w:p>
          <w:p w14:paraId="7FE0B7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9" w:author="Poul V Madsen" w:date="2012-12-13T11:43:00Z"/>
                <w:rFonts w:ascii="Arial" w:hAnsi="Arial" w:cs="Arial"/>
                <w:sz w:val="18"/>
              </w:rPr>
            </w:pPr>
          </w:p>
          <w:p w14:paraId="6AFDDEF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0" w:author="Poul V Madsen" w:date="2012-12-13T11:43:00Z"/>
                <w:rFonts w:ascii="Arial" w:hAnsi="Arial" w:cs="Arial"/>
                <w:sz w:val="18"/>
              </w:rPr>
            </w:pPr>
            <w:ins w:id="161" w:author="Poul V Madsen" w:date="2012-12-13T11:43:00Z">
              <w:r>
                <w:rPr>
                  <w:rFonts w:ascii="Arial" w:hAnsi="Arial" w:cs="Arial"/>
                  <w:sz w:val="18"/>
                </w:rPr>
                <w:t>Hvis transaktion vedrører en hæftelse vil KundeStruktur og HæftelseRestBeløb være udfyldt.</w:t>
              </w:r>
            </w:ins>
          </w:p>
          <w:p w14:paraId="285F5C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2" w:author="Poul V Madsen" w:date="2012-12-13T11:43:00Z"/>
                <w:rFonts w:ascii="Arial" w:hAnsi="Arial" w:cs="Arial"/>
                <w:sz w:val="18"/>
              </w:rPr>
            </w:pPr>
          </w:p>
          <w:p w14:paraId="6D708D0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Poul V Madsen" w:date="2012-12-13T11:43:00Z"/>
                <w:rFonts w:ascii="Arial" w:hAnsi="Arial" w:cs="Arial"/>
                <w:sz w:val="18"/>
              </w:rPr>
            </w:pPr>
            <w:ins w:id="164" w:author="Poul V Madsen" w:date="2012-12-13T11:43:00Z">
              <w:r>
                <w:rPr>
                  <w:rFonts w:ascii="Arial" w:hAnsi="Arial" w:cs="Arial"/>
                  <w:sz w:val="18"/>
                </w:rPr>
                <w:t>Hvis transaktion vedrører en fordring vil FordringRestBeløb være udfyldt.</w:t>
              </w:r>
            </w:ins>
          </w:p>
        </w:tc>
      </w:tr>
      <w:tr w:rsidR="00972CBB" w14:paraId="11850331" w14:textId="77777777" w:rsidTr="00972CBB">
        <w:tc>
          <w:tcPr>
            <w:tcW w:w="3402" w:type="dxa"/>
          </w:tcPr>
          <w:p w14:paraId="436E5DE7"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7C154F3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8CEB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127742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1A0666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972CBB" w14:paraId="01512BC6" w14:textId="77777777" w:rsidTr="00972CBB">
        <w:tc>
          <w:tcPr>
            <w:tcW w:w="3402" w:type="dxa"/>
          </w:tcPr>
          <w:p w14:paraId="36D821C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1C93B0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E1FC6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09C2D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8CF81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16006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819D01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972CBB" w14:paraId="151446FD" w14:textId="77777777" w:rsidTr="00972CBB">
        <w:tc>
          <w:tcPr>
            <w:tcW w:w="3402" w:type="dxa"/>
          </w:tcPr>
          <w:p w14:paraId="2208F27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4C4BA20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935B6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C26DF9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5C041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15993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2A4531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972CBB" w14:paraId="5F920CFF" w14:textId="77777777" w:rsidTr="00972CBB">
        <w:tc>
          <w:tcPr>
            <w:tcW w:w="3402" w:type="dxa"/>
          </w:tcPr>
          <w:p w14:paraId="45F4232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41F4DD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E7B3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8EF1CC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311F7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972CBB" w14:paraId="765A238A" w14:textId="77777777" w:rsidTr="00972CBB">
        <w:tc>
          <w:tcPr>
            <w:tcW w:w="3402" w:type="dxa"/>
          </w:tcPr>
          <w:p w14:paraId="010985E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6561CA2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95039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14:paraId="36B7EA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89FF29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B2ADC8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972CBB" w14:paraId="7EB2DD40" w14:textId="77777777" w:rsidTr="00972CBB">
        <w:tc>
          <w:tcPr>
            <w:tcW w:w="3402" w:type="dxa"/>
          </w:tcPr>
          <w:p w14:paraId="7B126DC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0D0B374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255591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1F48AD11"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241E8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972CBB" w14:paraId="373B40C3" w14:textId="77777777" w:rsidTr="00972CBB">
        <w:tc>
          <w:tcPr>
            <w:tcW w:w="3402" w:type="dxa"/>
          </w:tcPr>
          <w:p w14:paraId="2EDEEEC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397A9B1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9D6D1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14:paraId="456E149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B18E8E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5AADB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36B4911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14:paraId="482E673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972CBB" w14:paraId="3469364E" w14:textId="77777777" w:rsidTr="00972CBB">
        <w:tc>
          <w:tcPr>
            <w:tcW w:w="3402" w:type="dxa"/>
          </w:tcPr>
          <w:p w14:paraId="77305C1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154ADE9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4A0B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7B0428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F5D14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972CBB" w14:paraId="339A5020" w14:textId="77777777" w:rsidTr="00972CBB">
        <w:tc>
          <w:tcPr>
            <w:tcW w:w="3402" w:type="dxa"/>
          </w:tcPr>
          <w:p w14:paraId="43550EB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3121C3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68AE6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5F6A78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862C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50785679"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972CBB" w14:paraId="1FAC2A3A" w14:textId="77777777" w:rsidTr="00972CBB">
        <w:tc>
          <w:tcPr>
            <w:tcW w:w="3402" w:type="dxa"/>
          </w:tcPr>
          <w:p w14:paraId="4200B23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2FC2CD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51190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539463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14728F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61FC1B3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972CBB" w14:paraId="51729383" w14:textId="77777777" w:rsidTr="00972CBB">
        <w:tc>
          <w:tcPr>
            <w:tcW w:w="3402" w:type="dxa"/>
          </w:tcPr>
          <w:p w14:paraId="2ADCBD7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715DB2F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A73F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5535BA74"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93EE9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4D9B57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70B6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66CC94B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972CBB" w14:paraId="2052490C" w14:textId="77777777" w:rsidTr="00972CBB">
        <w:tc>
          <w:tcPr>
            <w:tcW w:w="3402" w:type="dxa"/>
          </w:tcPr>
          <w:p w14:paraId="3391F0A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00CA8F1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DF22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0C3A1E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A8502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017B12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37F3D57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72CBB" w14:paraId="2B861D64" w14:textId="77777777" w:rsidTr="00972CBB">
        <w:tc>
          <w:tcPr>
            <w:tcW w:w="3402" w:type="dxa"/>
          </w:tcPr>
          <w:p w14:paraId="0FC91805"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30AB36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4F3AE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0193B7B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FAB9E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1FB97F2D"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2A5094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7051C5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0FA97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FE551F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72CBB" w14:paraId="545B9227" w14:textId="77777777" w:rsidTr="00972CBB">
        <w:tc>
          <w:tcPr>
            <w:tcW w:w="3402" w:type="dxa"/>
          </w:tcPr>
          <w:p w14:paraId="532242B2"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6465776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A3D6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5F5CA26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FCE9D9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3480535E"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3A0B08C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5802CB4B"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2CBB" w:rsidRPr="00972CBB" w:rsidSect="00972CBB">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F2D6F" w14:textId="77777777" w:rsidR="00BE2ACE" w:rsidRDefault="00BE2ACE" w:rsidP="00972CBB">
      <w:r>
        <w:separator/>
      </w:r>
    </w:p>
  </w:endnote>
  <w:endnote w:type="continuationSeparator" w:id="0">
    <w:p w14:paraId="231C7BCE" w14:textId="77777777" w:rsidR="00BE2ACE" w:rsidRDefault="00BE2ACE" w:rsidP="00972CBB">
      <w:r>
        <w:continuationSeparator/>
      </w:r>
    </w:p>
  </w:endnote>
  <w:endnote w:type="continuationNotice" w:id="1">
    <w:p w14:paraId="6238D66D" w14:textId="77777777" w:rsidR="00BE2ACE" w:rsidRDefault="00BE2A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7427" w14:textId="77777777" w:rsidR="00972CBB" w:rsidRDefault="00972CB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41358" w14:textId="77FC082B" w:rsidR="00972CBB" w:rsidRPr="00972CBB" w:rsidRDefault="00972CBB" w:rsidP="00972CB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5" w:author="Poul V Madsen" w:date="2012-12-13T11:43:00Z">
      <w:r w:rsidR="001E2984">
        <w:rPr>
          <w:rFonts w:ascii="Arial" w:hAnsi="Arial" w:cs="Arial"/>
          <w:noProof/>
          <w:sz w:val="16"/>
        </w:rPr>
        <w:delText>28. august</w:delText>
      </w:r>
    </w:del>
    <w:ins w:id="6" w:author="Poul V Madsen" w:date="2012-12-13T11:43:00Z">
      <w:r>
        <w:rPr>
          <w:rFonts w:ascii="Arial" w:hAnsi="Arial" w:cs="Arial"/>
          <w:noProof/>
          <w:sz w:val="16"/>
        </w:rPr>
        <w:t>13. december</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E2ACE">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E2ACE">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9D84E" w14:textId="77777777" w:rsidR="00972CBB" w:rsidRDefault="00972CB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CB0CE" w14:textId="77777777" w:rsidR="00BE2ACE" w:rsidRDefault="00BE2ACE" w:rsidP="00972CBB">
      <w:r>
        <w:separator/>
      </w:r>
    </w:p>
  </w:footnote>
  <w:footnote w:type="continuationSeparator" w:id="0">
    <w:p w14:paraId="77E7C78D" w14:textId="77777777" w:rsidR="00BE2ACE" w:rsidRDefault="00BE2ACE" w:rsidP="00972CBB">
      <w:r>
        <w:continuationSeparator/>
      </w:r>
    </w:p>
  </w:footnote>
  <w:footnote w:type="continuationNotice" w:id="1">
    <w:p w14:paraId="17CADCD1" w14:textId="77777777" w:rsidR="00BE2ACE" w:rsidRDefault="00BE2A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DD003" w14:textId="77777777" w:rsidR="00972CBB" w:rsidRDefault="00972CB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26114" w14:textId="77777777" w:rsidR="00972CBB" w:rsidRPr="00972CBB" w:rsidRDefault="00972CBB" w:rsidP="00972CBB">
    <w:pPr>
      <w:pStyle w:val="Sidehoved"/>
      <w:jc w:val="center"/>
      <w:rPr>
        <w:rFonts w:ascii="Arial" w:hAnsi="Arial" w:cs="Arial"/>
      </w:rPr>
    </w:pPr>
    <w:r w:rsidRPr="00972CBB">
      <w:rPr>
        <w:rFonts w:ascii="Arial" w:hAnsi="Arial" w:cs="Arial"/>
      </w:rPr>
      <w:t>Servicebeskrivelse</w:t>
    </w:r>
  </w:p>
  <w:p w14:paraId="0DA3197B" w14:textId="77777777" w:rsidR="00972CBB" w:rsidRPr="00972CBB" w:rsidRDefault="00972CBB" w:rsidP="00972CB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2E7D6" w14:textId="77777777" w:rsidR="00972CBB" w:rsidRDefault="00972CB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1A231" w14:textId="77777777" w:rsidR="00972CBB" w:rsidRPr="00972CBB" w:rsidRDefault="00972CBB" w:rsidP="00972CBB">
    <w:pPr>
      <w:pStyle w:val="Sidehoved"/>
      <w:jc w:val="center"/>
      <w:rPr>
        <w:rFonts w:ascii="Arial" w:hAnsi="Arial" w:cs="Arial"/>
      </w:rPr>
    </w:pPr>
    <w:r w:rsidRPr="00972CBB">
      <w:rPr>
        <w:rFonts w:ascii="Arial" w:hAnsi="Arial" w:cs="Arial"/>
      </w:rPr>
      <w:t>Datastrukturer</w:t>
    </w:r>
  </w:p>
  <w:p w14:paraId="5507E187" w14:textId="77777777" w:rsidR="00972CBB" w:rsidRPr="00972CBB" w:rsidRDefault="00972CBB" w:rsidP="00972CB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4E16" w14:textId="77777777" w:rsidR="00972CBB" w:rsidRDefault="00972CBB" w:rsidP="00972CBB">
    <w:pPr>
      <w:pStyle w:val="Sidehoved"/>
      <w:jc w:val="center"/>
      <w:rPr>
        <w:rFonts w:ascii="Arial" w:hAnsi="Arial" w:cs="Arial"/>
      </w:rPr>
    </w:pPr>
    <w:r>
      <w:rPr>
        <w:rFonts w:ascii="Arial" w:hAnsi="Arial" w:cs="Arial"/>
      </w:rPr>
      <w:t>Data elementer</w:t>
    </w:r>
  </w:p>
  <w:p w14:paraId="531183D9" w14:textId="77777777" w:rsidR="00972CBB" w:rsidRPr="00972CBB" w:rsidRDefault="00972CBB" w:rsidP="00972CB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57D84"/>
    <w:multiLevelType w:val="multilevel"/>
    <w:tmpl w:val="FF748A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BB"/>
    <w:rsid w:val="00062E9B"/>
    <w:rsid w:val="001E2984"/>
    <w:rsid w:val="003717A5"/>
    <w:rsid w:val="00636BE0"/>
    <w:rsid w:val="006F2D8E"/>
    <w:rsid w:val="007A76A2"/>
    <w:rsid w:val="00972CBB"/>
    <w:rsid w:val="00BE2A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72CBB"/>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72CBB"/>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72CBB"/>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72CBB"/>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72C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2C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2C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2C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2C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72CBB"/>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72CBB"/>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72CBB"/>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72CBB"/>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72CB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2CB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2CB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2CB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2CB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2CB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72CBB"/>
    <w:rPr>
      <w:rFonts w:ascii="Arial" w:hAnsi="Arial" w:cs="Arial"/>
      <w:b/>
      <w:sz w:val="30"/>
    </w:rPr>
  </w:style>
  <w:style w:type="paragraph" w:customStyle="1" w:styleId="Overskrift211pkt">
    <w:name w:val="Overskrift 2 + 11 pkt"/>
    <w:basedOn w:val="Normal"/>
    <w:link w:val="Overskrift211pktTegn"/>
    <w:rsid w:val="00972CB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CBB"/>
    <w:rPr>
      <w:rFonts w:ascii="Arial" w:hAnsi="Arial" w:cs="Arial"/>
      <w:b/>
    </w:rPr>
  </w:style>
  <w:style w:type="paragraph" w:customStyle="1" w:styleId="Normal11">
    <w:name w:val="Normal + 11"/>
    <w:basedOn w:val="Normal"/>
    <w:link w:val="Normal11Tegn"/>
    <w:rsid w:val="00972CBB"/>
    <w:rPr>
      <w:rFonts w:ascii="Times New Roman" w:hAnsi="Times New Roman" w:cs="Times New Roman"/>
    </w:rPr>
  </w:style>
  <w:style w:type="character" w:customStyle="1" w:styleId="Normal11Tegn">
    <w:name w:val="Normal + 11 Tegn"/>
    <w:basedOn w:val="Standardskrifttypeiafsnit"/>
    <w:link w:val="Normal11"/>
    <w:rsid w:val="00972CBB"/>
    <w:rPr>
      <w:rFonts w:ascii="Times New Roman" w:hAnsi="Times New Roman" w:cs="Times New Roman"/>
    </w:rPr>
  </w:style>
  <w:style w:type="paragraph" w:styleId="Sidehoved">
    <w:name w:val="header"/>
    <w:basedOn w:val="Normal"/>
    <w:link w:val="SidehovedTegn"/>
    <w:uiPriority w:val="99"/>
    <w:unhideWhenUsed/>
    <w:rsid w:val="00972CBB"/>
    <w:pPr>
      <w:tabs>
        <w:tab w:val="center" w:pos="4819"/>
        <w:tab w:val="right" w:pos="9638"/>
      </w:tabs>
    </w:pPr>
  </w:style>
  <w:style w:type="character" w:customStyle="1" w:styleId="SidehovedTegn">
    <w:name w:val="Sidehoved Tegn"/>
    <w:basedOn w:val="Standardskrifttypeiafsnit"/>
    <w:link w:val="Sidehoved"/>
    <w:uiPriority w:val="99"/>
    <w:rsid w:val="00972CBB"/>
  </w:style>
  <w:style w:type="paragraph" w:styleId="Sidefod">
    <w:name w:val="footer"/>
    <w:basedOn w:val="Normal"/>
    <w:link w:val="SidefodTegn"/>
    <w:uiPriority w:val="99"/>
    <w:unhideWhenUsed/>
    <w:rsid w:val="00972CBB"/>
    <w:pPr>
      <w:tabs>
        <w:tab w:val="center" w:pos="4819"/>
        <w:tab w:val="right" w:pos="9638"/>
      </w:tabs>
    </w:pPr>
  </w:style>
  <w:style w:type="character" w:customStyle="1" w:styleId="SidefodTegn">
    <w:name w:val="Sidefod Tegn"/>
    <w:basedOn w:val="Standardskrifttypeiafsnit"/>
    <w:link w:val="Sidefod"/>
    <w:uiPriority w:val="99"/>
    <w:rsid w:val="00972C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72CBB"/>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72CBB"/>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72CBB"/>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72CBB"/>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72C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2C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2C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2C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2C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72CBB"/>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72CBB"/>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72CBB"/>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72CBB"/>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72CB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2CB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2CB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2CB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2CB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2CB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72CBB"/>
    <w:rPr>
      <w:rFonts w:ascii="Arial" w:hAnsi="Arial" w:cs="Arial"/>
      <w:b/>
      <w:sz w:val="30"/>
    </w:rPr>
  </w:style>
  <w:style w:type="paragraph" w:customStyle="1" w:styleId="Overskrift211pkt">
    <w:name w:val="Overskrift 2 + 11 pkt"/>
    <w:basedOn w:val="Normal"/>
    <w:link w:val="Overskrift211pktTegn"/>
    <w:rsid w:val="00972CB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CBB"/>
    <w:rPr>
      <w:rFonts w:ascii="Arial" w:hAnsi="Arial" w:cs="Arial"/>
      <w:b/>
    </w:rPr>
  </w:style>
  <w:style w:type="paragraph" w:customStyle="1" w:styleId="Normal11">
    <w:name w:val="Normal + 11"/>
    <w:basedOn w:val="Normal"/>
    <w:link w:val="Normal11Tegn"/>
    <w:rsid w:val="00972CBB"/>
    <w:rPr>
      <w:rFonts w:ascii="Times New Roman" w:hAnsi="Times New Roman" w:cs="Times New Roman"/>
    </w:rPr>
  </w:style>
  <w:style w:type="character" w:customStyle="1" w:styleId="Normal11Tegn">
    <w:name w:val="Normal + 11 Tegn"/>
    <w:basedOn w:val="Standardskrifttypeiafsnit"/>
    <w:link w:val="Normal11"/>
    <w:rsid w:val="00972CBB"/>
    <w:rPr>
      <w:rFonts w:ascii="Times New Roman" w:hAnsi="Times New Roman" w:cs="Times New Roman"/>
    </w:rPr>
  </w:style>
  <w:style w:type="paragraph" w:styleId="Sidehoved">
    <w:name w:val="header"/>
    <w:basedOn w:val="Normal"/>
    <w:link w:val="SidehovedTegn"/>
    <w:uiPriority w:val="99"/>
    <w:unhideWhenUsed/>
    <w:rsid w:val="00972CBB"/>
    <w:pPr>
      <w:tabs>
        <w:tab w:val="center" w:pos="4819"/>
        <w:tab w:val="right" w:pos="9638"/>
      </w:tabs>
    </w:pPr>
  </w:style>
  <w:style w:type="character" w:customStyle="1" w:styleId="SidehovedTegn">
    <w:name w:val="Sidehoved Tegn"/>
    <w:basedOn w:val="Standardskrifttypeiafsnit"/>
    <w:link w:val="Sidehoved"/>
    <w:uiPriority w:val="99"/>
    <w:rsid w:val="00972CBB"/>
  </w:style>
  <w:style w:type="paragraph" w:styleId="Sidefod">
    <w:name w:val="footer"/>
    <w:basedOn w:val="Normal"/>
    <w:link w:val="SidefodTegn"/>
    <w:uiPriority w:val="99"/>
    <w:unhideWhenUsed/>
    <w:rsid w:val="00972CBB"/>
    <w:pPr>
      <w:tabs>
        <w:tab w:val="center" w:pos="4819"/>
        <w:tab w:val="right" w:pos="9638"/>
      </w:tabs>
    </w:pPr>
  </w:style>
  <w:style w:type="character" w:customStyle="1" w:styleId="SidefodTegn">
    <w:name w:val="Sidefod Tegn"/>
    <w:basedOn w:val="Standardskrifttypeiafsnit"/>
    <w:link w:val="Sidefod"/>
    <w:uiPriority w:val="99"/>
    <w:rsid w:val="0097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725F6-F990-4CA7-A2DD-B437825A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5337</Words>
  <Characters>32562</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2012-12-13T10:37:00Z</dcterms:created>
  <dcterms:modified xsi:type="dcterms:W3CDTF">2012-12-13T10:43:00Z</dcterms:modified>
</cp:coreProperties>
</file>