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B03C1" w14:textId="77777777" w:rsidR="003B68D7"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E02F0" w14:paraId="684622A1" w14:textId="77777777" w:rsidTr="00BE02F0">
        <w:trPr>
          <w:trHeight w:hRule="exact" w:val="113"/>
        </w:trPr>
        <w:tc>
          <w:tcPr>
            <w:tcW w:w="10345" w:type="dxa"/>
            <w:gridSpan w:val="6"/>
            <w:shd w:val="clear" w:color="auto" w:fill="B3B3B3"/>
          </w:tcPr>
          <w:p w14:paraId="0C3BAC1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7EB6E829" w14:textId="77777777" w:rsidTr="00BE02F0">
        <w:trPr>
          <w:trHeight w:val="283"/>
        </w:trPr>
        <w:tc>
          <w:tcPr>
            <w:tcW w:w="10345" w:type="dxa"/>
            <w:gridSpan w:val="6"/>
            <w:tcBorders>
              <w:bottom w:val="single" w:sz="6" w:space="0" w:color="auto"/>
            </w:tcBorders>
          </w:tcPr>
          <w:p w14:paraId="65AB7BB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E02F0">
              <w:rPr>
                <w:rFonts w:ascii="Arial" w:hAnsi="Arial" w:cs="Arial"/>
                <w:b/>
                <w:sz w:val="30"/>
              </w:rPr>
              <w:t>MFFordringIndberet</w:t>
            </w:r>
          </w:p>
        </w:tc>
      </w:tr>
      <w:tr w:rsidR="00BE02F0" w14:paraId="426C19E4" w14:textId="77777777" w:rsidTr="00BE02F0">
        <w:trPr>
          <w:trHeight w:val="283"/>
        </w:trPr>
        <w:tc>
          <w:tcPr>
            <w:tcW w:w="1134" w:type="dxa"/>
            <w:tcBorders>
              <w:top w:val="single" w:sz="6" w:space="0" w:color="auto"/>
              <w:bottom w:val="nil"/>
            </w:tcBorders>
            <w:shd w:val="clear" w:color="auto" w:fill="auto"/>
            <w:vAlign w:val="center"/>
          </w:tcPr>
          <w:p w14:paraId="49F5595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4704BF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31F573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462997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5A5A5E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6EDA293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E02F0" w14:paraId="69A78EF3" w14:textId="77777777" w:rsidTr="00BE02F0">
        <w:trPr>
          <w:trHeight w:val="283"/>
        </w:trPr>
        <w:tc>
          <w:tcPr>
            <w:tcW w:w="1134" w:type="dxa"/>
            <w:tcBorders>
              <w:top w:val="nil"/>
            </w:tcBorders>
            <w:shd w:val="clear" w:color="auto" w:fill="auto"/>
            <w:vAlign w:val="center"/>
          </w:tcPr>
          <w:p w14:paraId="482A23D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13AE753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26D33445" w14:textId="3132C86B"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del w:id="0" w:author="Poul V Madsen" w:date="2012-12-13T11:40:00Z">
              <w:r w:rsidR="00EF2203">
                <w:rPr>
                  <w:rFonts w:ascii="Arial" w:hAnsi="Arial" w:cs="Arial"/>
                  <w:sz w:val="18"/>
                </w:rPr>
                <w:delText>4</w:delText>
              </w:r>
            </w:del>
            <w:ins w:id="1" w:author="Poul V Madsen" w:date="2012-12-13T11:40:00Z">
              <w:r>
                <w:rPr>
                  <w:rFonts w:ascii="Arial" w:hAnsi="Arial" w:cs="Arial"/>
                  <w:sz w:val="18"/>
                </w:rPr>
                <w:t>9</w:t>
              </w:r>
            </w:ins>
          </w:p>
        </w:tc>
        <w:tc>
          <w:tcPr>
            <w:tcW w:w="1701" w:type="dxa"/>
            <w:tcBorders>
              <w:top w:val="nil"/>
            </w:tcBorders>
            <w:shd w:val="clear" w:color="auto" w:fill="auto"/>
            <w:vAlign w:val="center"/>
          </w:tcPr>
          <w:p w14:paraId="0F88EF8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13597A7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6ABCD796" w14:textId="043F83E5" w:rsidR="00BE02F0" w:rsidRPr="00BE02F0" w:rsidRDefault="00EF2203"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 w:author="Poul V Madsen" w:date="2012-12-13T11:40:00Z">
              <w:r>
                <w:rPr>
                  <w:rFonts w:ascii="Arial" w:hAnsi="Arial" w:cs="Arial"/>
                  <w:sz w:val="18"/>
                </w:rPr>
                <w:delText>26-7</w:delText>
              </w:r>
            </w:del>
            <w:ins w:id="3" w:author="Poul V Madsen" w:date="2012-12-13T11:40:00Z">
              <w:r w:rsidR="00BE02F0">
                <w:rPr>
                  <w:rFonts w:ascii="Arial" w:hAnsi="Arial" w:cs="Arial"/>
                  <w:sz w:val="18"/>
                </w:rPr>
                <w:t>12-12</w:t>
              </w:r>
            </w:ins>
            <w:r w:rsidR="00BE02F0">
              <w:rPr>
                <w:rFonts w:ascii="Arial" w:hAnsi="Arial" w:cs="Arial"/>
                <w:sz w:val="18"/>
              </w:rPr>
              <w:t>-2012</w:t>
            </w:r>
          </w:p>
        </w:tc>
      </w:tr>
      <w:tr w:rsidR="00BE02F0" w14:paraId="68FA4578" w14:textId="77777777" w:rsidTr="00BE02F0">
        <w:trPr>
          <w:trHeight w:val="283"/>
        </w:trPr>
        <w:tc>
          <w:tcPr>
            <w:tcW w:w="10345" w:type="dxa"/>
            <w:gridSpan w:val="6"/>
            <w:shd w:val="clear" w:color="auto" w:fill="B3B3B3"/>
            <w:vAlign w:val="center"/>
          </w:tcPr>
          <w:p w14:paraId="5C23EAF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E02F0" w14:paraId="3A146BCF" w14:textId="77777777" w:rsidTr="00BE02F0">
        <w:trPr>
          <w:trHeight w:val="283"/>
        </w:trPr>
        <w:tc>
          <w:tcPr>
            <w:tcW w:w="10345" w:type="dxa"/>
            <w:gridSpan w:val="6"/>
            <w:vAlign w:val="center"/>
          </w:tcPr>
          <w:p w14:paraId="644805D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BE02F0" w14:paraId="7EFFB8B9" w14:textId="77777777" w:rsidTr="00BE02F0">
        <w:trPr>
          <w:trHeight w:val="283"/>
        </w:trPr>
        <w:tc>
          <w:tcPr>
            <w:tcW w:w="10345" w:type="dxa"/>
            <w:gridSpan w:val="6"/>
            <w:shd w:val="clear" w:color="auto" w:fill="B3B3B3"/>
            <w:vAlign w:val="center"/>
          </w:tcPr>
          <w:p w14:paraId="3C78BD3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E02F0" w14:paraId="73AD2F30" w14:textId="77777777" w:rsidTr="00BE02F0">
        <w:trPr>
          <w:trHeight w:val="283"/>
        </w:trPr>
        <w:tc>
          <w:tcPr>
            <w:tcW w:w="10345" w:type="dxa"/>
            <w:gridSpan w:val="6"/>
          </w:tcPr>
          <w:p w14:paraId="335E97E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14:paraId="4EF74F9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439C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14:paraId="1D1A5C4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5375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14:paraId="77D077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14:paraId="1388151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9DC4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14:paraId="4D8B6EE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2B826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14:paraId="15361F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14:paraId="586A188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14:paraId="793B9D0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14:paraId="7F02FE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E6F4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14:paraId="27357A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14:paraId="49A536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C531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BE02F0" w14:paraId="2DB0B8E2" w14:textId="77777777" w:rsidTr="00BE02F0">
        <w:trPr>
          <w:trHeight w:val="283"/>
        </w:trPr>
        <w:tc>
          <w:tcPr>
            <w:tcW w:w="10345" w:type="dxa"/>
            <w:gridSpan w:val="6"/>
            <w:shd w:val="clear" w:color="auto" w:fill="B3B3B3"/>
            <w:vAlign w:val="center"/>
          </w:tcPr>
          <w:p w14:paraId="55F8325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E02F0" w14:paraId="40ED442E" w14:textId="77777777" w:rsidTr="00BE02F0">
        <w:trPr>
          <w:trHeight w:val="283"/>
        </w:trPr>
        <w:tc>
          <w:tcPr>
            <w:tcW w:w="10345" w:type="dxa"/>
            <w:gridSpan w:val="6"/>
            <w:shd w:val="clear" w:color="auto" w:fill="FFFFFF"/>
          </w:tcPr>
          <w:p w14:paraId="6FB1783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14:paraId="065CAB3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15E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14:paraId="173FE2E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F0836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14:paraId="0DECA9F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14:paraId="4B41CD3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97D7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14:paraId="07FED53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14:paraId="56472F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F8C68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14:paraId="79E54F1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7C63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14:paraId="441D553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5A58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14:paraId="08F5773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14:paraId="4BEC1E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4E74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14:paraId="28EA390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14:paraId="3C9A300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30A99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14:paraId="1FE7298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14:paraId="022FE1F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FC1E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14:paraId="403BBA1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14:paraId="4E5F4A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C9AC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14:paraId="2BDF2AE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14:paraId="2B7D3FE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14:paraId="7F0A2B6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14:paraId="44310DF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14:paraId="28F202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0F5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14:paraId="0DC8D9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51A13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6FA3CAB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14:paraId="79A4F72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14:paraId="48AA1B7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414279EC" w14:textId="77777777" w:rsidTr="00BE02F0">
        <w:trPr>
          <w:trHeight w:val="283"/>
        </w:trPr>
        <w:tc>
          <w:tcPr>
            <w:tcW w:w="10345" w:type="dxa"/>
            <w:gridSpan w:val="6"/>
            <w:shd w:val="clear" w:color="auto" w:fill="B3B3B3"/>
            <w:vAlign w:val="center"/>
          </w:tcPr>
          <w:p w14:paraId="695D744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E02F0" w14:paraId="3890D505" w14:textId="77777777" w:rsidTr="00BE02F0">
        <w:trPr>
          <w:trHeight w:val="283"/>
        </w:trPr>
        <w:tc>
          <w:tcPr>
            <w:tcW w:w="10345" w:type="dxa"/>
            <w:gridSpan w:val="6"/>
            <w:shd w:val="clear" w:color="auto" w:fill="FFFFFF"/>
            <w:vAlign w:val="center"/>
          </w:tcPr>
          <w:p w14:paraId="2E4C1A1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E02F0" w14:paraId="33049064" w14:textId="77777777" w:rsidTr="00BE02F0">
        <w:trPr>
          <w:trHeight w:val="283"/>
        </w:trPr>
        <w:tc>
          <w:tcPr>
            <w:tcW w:w="10345" w:type="dxa"/>
            <w:gridSpan w:val="6"/>
            <w:shd w:val="clear" w:color="auto" w:fill="FFFFFF"/>
          </w:tcPr>
          <w:p w14:paraId="2748E84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BE02F0" w14:paraId="75D7E289" w14:textId="77777777" w:rsidTr="00BE02F0">
        <w:trPr>
          <w:trHeight w:val="283"/>
        </w:trPr>
        <w:tc>
          <w:tcPr>
            <w:tcW w:w="10345" w:type="dxa"/>
            <w:gridSpan w:val="6"/>
            <w:shd w:val="clear" w:color="auto" w:fill="FFFFFF"/>
          </w:tcPr>
          <w:p w14:paraId="51240B9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DC9F3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20D46C7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10515A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14:paraId="1C081CD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14:paraId="7E4617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EE3B9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14:paraId="0B71C8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1B633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14:paraId="60BAF2E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7F05564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14:paraId="0ACC54F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BE33E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14:paraId="37F4A53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F73DE8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14:paraId="5B2C41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14:paraId="4BCB33E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D93F9F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14:paraId="40EA588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52B89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803D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3BB2D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14:paraId="4EC977D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0798D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14:paraId="187F8E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8DA4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14:paraId="04DE29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F3B72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14:paraId="75C5892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2AF2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14:paraId="289BBE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ED610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14:paraId="22B161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EBD3C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2732E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6BEE6F00" w14:textId="77777777" w:rsidTr="00BE02F0">
        <w:trPr>
          <w:trHeight w:val="283"/>
        </w:trPr>
        <w:tc>
          <w:tcPr>
            <w:tcW w:w="10345" w:type="dxa"/>
            <w:gridSpan w:val="6"/>
            <w:shd w:val="clear" w:color="auto" w:fill="FFFFFF"/>
          </w:tcPr>
          <w:p w14:paraId="761AAB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78262F3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BE02F0" w14:paraId="05900E07" w14:textId="77777777" w:rsidTr="00BE02F0">
        <w:trPr>
          <w:trHeight w:val="283"/>
        </w:trPr>
        <w:tc>
          <w:tcPr>
            <w:tcW w:w="10345" w:type="dxa"/>
            <w:gridSpan w:val="6"/>
            <w:shd w:val="clear" w:color="auto" w:fill="FFFFFF"/>
          </w:tcPr>
          <w:p w14:paraId="352556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6E7E3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DEC83F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14:paraId="53E431B8" w14:textId="77777777" w:rsidTr="00BE02F0">
        <w:trPr>
          <w:trHeight w:val="283"/>
        </w:trPr>
        <w:tc>
          <w:tcPr>
            <w:tcW w:w="10345" w:type="dxa"/>
            <w:gridSpan w:val="6"/>
            <w:shd w:val="clear" w:color="auto" w:fill="FFFFFF"/>
          </w:tcPr>
          <w:p w14:paraId="0276CD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2C3FD9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BE02F0" w14:paraId="309C3C05" w14:textId="77777777" w:rsidTr="00BE02F0">
        <w:trPr>
          <w:trHeight w:val="283"/>
        </w:trPr>
        <w:tc>
          <w:tcPr>
            <w:tcW w:w="10345" w:type="dxa"/>
            <w:gridSpan w:val="6"/>
            <w:shd w:val="clear" w:color="auto" w:fill="FFFFFF"/>
          </w:tcPr>
          <w:p w14:paraId="7454429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8BD0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1D8435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14:paraId="201C0416" w14:textId="77777777" w:rsidTr="00BE02F0">
        <w:trPr>
          <w:trHeight w:val="283"/>
        </w:trPr>
        <w:tc>
          <w:tcPr>
            <w:tcW w:w="10345" w:type="dxa"/>
            <w:gridSpan w:val="6"/>
            <w:shd w:val="clear" w:color="auto" w:fill="FFFFFF"/>
          </w:tcPr>
          <w:p w14:paraId="74B756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8794A1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BE02F0" w14:paraId="07B89E19" w14:textId="77777777" w:rsidTr="00BE02F0">
        <w:trPr>
          <w:trHeight w:val="283"/>
        </w:trPr>
        <w:tc>
          <w:tcPr>
            <w:tcW w:w="10345" w:type="dxa"/>
            <w:gridSpan w:val="6"/>
            <w:shd w:val="clear" w:color="auto" w:fill="FFFFFF"/>
          </w:tcPr>
          <w:p w14:paraId="6DD58E8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C9459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87F20B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3016360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5F22F9C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5BD4A48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BE02F0" w14:paraId="3011FAD1" w14:textId="77777777" w:rsidTr="00BE02F0">
        <w:trPr>
          <w:trHeight w:val="283"/>
        </w:trPr>
        <w:tc>
          <w:tcPr>
            <w:tcW w:w="10345" w:type="dxa"/>
            <w:gridSpan w:val="6"/>
            <w:shd w:val="clear" w:color="auto" w:fill="FFFFFF"/>
          </w:tcPr>
          <w:p w14:paraId="5095CA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D82701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BE02F0" w14:paraId="62628104" w14:textId="77777777" w:rsidTr="00BE02F0">
        <w:trPr>
          <w:trHeight w:val="283"/>
        </w:trPr>
        <w:tc>
          <w:tcPr>
            <w:tcW w:w="10345" w:type="dxa"/>
            <w:gridSpan w:val="6"/>
            <w:shd w:val="clear" w:color="auto" w:fill="FFFFFF"/>
          </w:tcPr>
          <w:p w14:paraId="3CCFF81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6CA3B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FD1101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14:paraId="2921F692" w14:textId="77777777" w:rsidTr="00BE02F0">
        <w:trPr>
          <w:trHeight w:val="283"/>
        </w:trPr>
        <w:tc>
          <w:tcPr>
            <w:tcW w:w="10345" w:type="dxa"/>
            <w:gridSpan w:val="6"/>
            <w:shd w:val="clear" w:color="auto" w:fill="FFFFFF"/>
            <w:vAlign w:val="center"/>
          </w:tcPr>
          <w:p w14:paraId="77FC67A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E02F0" w14:paraId="03A82455" w14:textId="77777777" w:rsidTr="00BE02F0">
        <w:trPr>
          <w:trHeight w:val="283"/>
        </w:trPr>
        <w:tc>
          <w:tcPr>
            <w:tcW w:w="10345" w:type="dxa"/>
            <w:gridSpan w:val="6"/>
            <w:shd w:val="clear" w:color="auto" w:fill="FFFFFF"/>
          </w:tcPr>
          <w:p w14:paraId="16FD04A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BE02F0" w14:paraId="4DAC9123" w14:textId="77777777" w:rsidTr="00BE02F0">
        <w:trPr>
          <w:trHeight w:val="283"/>
        </w:trPr>
        <w:tc>
          <w:tcPr>
            <w:tcW w:w="10345" w:type="dxa"/>
            <w:gridSpan w:val="6"/>
            <w:shd w:val="clear" w:color="auto" w:fill="FFFFFF"/>
          </w:tcPr>
          <w:p w14:paraId="6486840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4E94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14:paraId="60F4FF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04A89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14:paraId="77C39C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14:paraId="265845A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14:paraId="2373E48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126A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14:paraId="4D80327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1CCB3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4E3C2134" w14:textId="77777777" w:rsidTr="00BE02F0">
        <w:trPr>
          <w:trHeight w:val="283"/>
        </w:trPr>
        <w:tc>
          <w:tcPr>
            <w:tcW w:w="10345" w:type="dxa"/>
            <w:gridSpan w:val="6"/>
            <w:shd w:val="clear" w:color="auto" w:fill="FFFFFF"/>
          </w:tcPr>
          <w:p w14:paraId="7048C0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203937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BE02F0" w14:paraId="5F9439D3" w14:textId="77777777" w:rsidTr="00BE02F0">
        <w:trPr>
          <w:trHeight w:val="283"/>
        </w:trPr>
        <w:tc>
          <w:tcPr>
            <w:tcW w:w="10345" w:type="dxa"/>
            <w:gridSpan w:val="6"/>
            <w:shd w:val="clear" w:color="auto" w:fill="FFFFFF"/>
          </w:tcPr>
          <w:p w14:paraId="73D2A8D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A468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542E36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721A1F7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6F35CB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7DC0915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BE02F0" w14:paraId="348F5D52" w14:textId="77777777" w:rsidTr="00BE02F0">
        <w:trPr>
          <w:trHeight w:val="283"/>
        </w:trPr>
        <w:tc>
          <w:tcPr>
            <w:tcW w:w="10345" w:type="dxa"/>
            <w:gridSpan w:val="6"/>
            <w:shd w:val="clear" w:color="auto" w:fill="FFFFFF"/>
          </w:tcPr>
          <w:p w14:paraId="547B4C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938D6A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BE02F0" w14:paraId="0D01F9AE" w14:textId="77777777" w:rsidTr="00BE02F0">
        <w:trPr>
          <w:trHeight w:val="283"/>
        </w:trPr>
        <w:tc>
          <w:tcPr>
            <w:tcW w:w="10345" w:type="dxa"/>
            <w:gridSpan w:val="6"/>
            <w:shd w:val="clear" w:color="auto" w:fill="FFFFFF"/>
          </w:tcPr>
          <w:p w14:paraId="7AFBE3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501E1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89E53C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14:paraId="7DFD7856" w14:textId="77777777" w:rsidTr="00BE02F0">
        <w:trPr>
          <w:trHeight w:val="283"/>
        </w:trPr>
        <w:tc>
          <w:tcPr>
            <w:tcW w:w="10345" w:type="dxa"/>
            <w:gridSpan w:val="6"/>
            <w:shd w:val="clear" w:color="auto" w:fill="FFFFFF"/>
          </w:tcPr>
          <w:p w14:paraId="1FD434A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AF46CC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BE02F0" w14:paraId="48E02DC9" w14:textId="77777777" w:rsidTr="00BE02F0">
        <w:trPr>
          <w:trHeight w:val="283"/>
        </w:trPr>
        <w:tc>
          <w:tcPr>
            <w:tcW w:w="10345" w:type="dxa"/>
            <w:gridSpan w:val="6"/>
            <w:shd w:val="clear" w:color="auto" w:fill="FFFFFF"/>
          </w:tcPr>
          <w:p w14:paraId="7FFE72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8DC4B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5CBFE5C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14:paraId="1CABBC4C" w14:textId="77777777" w:rsidTr="00BE02F0">
        <w:trPr>
          <w:trHeight w:val="283"/>
        </w:trPr>
        <w:tc>
          <w:tcPr>
            <w:tcW w:w="10345" w:type="dxa"/>
            <w:gridSpan w:val="6"/>
            <w:shd w:val="clear" w:color="auto" w:fill="FFFFFF"/>
          </w:tcPr>
          <w:p w14:paraId="5B494D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640BD5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BE02F0" w14:paraId="7F93BEB2" w14:textId="77777777" w:rsidTr="00BE02F0">
        <w:trPr>
          <w:trHeight w:val="283"/>
        </w:trPr>
        <w:tc>
          <w:tcPr>
            <w:tcW w:w="10345" w:type="dxa"/>
            <w:gridSpan w:val="6"/>
            <w:shd w:val="clear" w:color="auto" w:fill="FFFFFF"/>
          </w:tcPr>
          <w:p w14:paraId="03636A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F3E8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31CB68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14:paraId="5AD64939" w14:textId="77777777" w:rsidTr="00BE02F0">
        <w:trPr>
          <w:trHeight w:val="283"/>
        </w:trPr>
        <w:tc>
          <w:tcPr>
            <w:tcW w:w="10345" w:type="dxa"/>
            <w:gridSpan w:val="6"/>
            <w:shd w:val="clear" w:color="auto" w:fill="B3B3B3"/>
            <w:vAlign w:val="center"/>
          </w:tcPr>
          <w:p w14:paraId="6207A87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E02F0" w14:paraId="1EC6304C" w14:textId="77777777" w:rsidTr="00BE02F0">
        <w:trPr>
          <w:trHeight w:val="283"/>
        </w:trPr>
        <w:tc>
          <w:tcPr>
            <w:tcW w:w="10345" w:type="dxa"/>
            <w:gridSpan w:val="6"/>
            <w:shd w:val="clear" w:color="auto" w:fill="FFFFFF"/>
            <w:vAlign w:val="center"/>
          </w:tcPr>
          <w:p w14:paraId="69C3FCC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E02F0" w14:paraId="01D442E2" w14:textId="77777777" w:rsidTr="00BE02F0">
        <w:trPr>
          <w:trHeight w:val="283"/>
        </w:trPr>
        <w:tc>
          <w:tcPr>
            <w:tcW w:w="10345" w:type="dxa"/>
            <w:gridSpan w:val="6"/>
            <w:shd w:val="clear" w:color="auto" w:fill="FFFFFF"/>
            <w:vAlign w:val="center"/>
          </w:tcPr>
          <w:p w14:paraId="343795B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 w:author="Poul V Madsen" w:date="2012-12-13T11:40:00Z"/>
                <w:rFonts w:ascii="Arial" w:hAnsi="Arial" w:cs="Arial"/>
                <w:sz w:val="18"/>
              </w:rPr>
            </w:pPr>
            <w:ins w:id="5" w:author="Poul V Madsen" w:date="2012-12-13T11:40:00Z">
              <w:r>
                <w:rPr>
                  <w:rFonts w:ascii="Arial" w:hAnsi="Arial" w:cs="Arial"/>
                  <w:sz w:val="18"/>
                </w:rPr>
                <w:t>Validering: Årsagskode HÆBO kan kun opdateres af DMI</w:t>
              </w:r>
            </w:ins>
          </w:p>
          <w:p w14:paraId="5376AF7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Poul V Madsen" w:date="2012-12-13T11:40:00Z"/>
                <w:rFonts w:ascii="Arial" w:hAnsi="Arial" w:cs="Arial"/>
                <w:sz w:val="18"/>
              </w:rPr>
            </w:pPr>
            <w:ins w:id="7" w:author="Poul V Madsen" w:date="2012-12-13T11:40:00Z">
              <w:r>
                <w:rPr>
                  <w:rFonts w:ascii="Arial" w:hAnsi="Arial" w:cs="Arial"/>
                  <w:sz w:val="18"/>
                </w:rPr>
                <w:t>Fejlnummer: 053</w:t>
              </w:r>
            </w:ins>
          </w:p>
          <w:p w14:paraId="0B3583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Poul V Madsen" w:date="2012-12-13T11:40:00Z"/>
                <w:rFonts w:ascii="Arial" w:hAnsi="Arial" w:cs="Arial"/>
                <w:sz w:val="18"/>
              </w:rPr>
            </w:pPr>
            <w:ins w:id="9" w:author="Poul V Madsen" w:date="2012-12-13T11:40:00Z">
              <w:r>
                <w:rPr>
                  <w:rFonts w:ascii="Arial" w:hAnsi="Arial" w:cs="Arial"/>
                  <w:sz w:val="18"/>
                </w:rPr>
                <w:t>Reaktion: Opdatering afvises</w:t>
              </w:r>
            </w:ins>
          </w:p>
          <w:p w14:paraId="1F0F26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 w:author="Poul V Madsen" w:date="2012-12-13T11:40:00Z"/>
                <w:rFonts w:ascii="Arial" w:hAnsi="Arial" w:cs="Arial"/>
                <w:sz w:val="18"/>
              </w:rPr>
            </w:pPr>
          </w:p>
          <w:p w14:paraId="23477E9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08D1232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5A3D77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031EC43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4E5A53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3A5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 w:author="Poul V Madsen" w:date="2012-12-13T11:40:00Z"/>
                <w:rFonts w:ascii="Arial" w:hAnsi="Arial" w:cs="Arial"/>
                <w:sz w:val="18"/>
              </w:rPr>
            </w:pPr>
          </w:p>
          <w:p w14:paraId="7A4F1B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14:paraId="47D078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14:paraId="239AC4C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14:paraId="037B93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14:paraId="36E6ED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33F6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14:paraId="688E8E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14:paraId="3FEC623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14:paraId="6A7FA0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14:paraId="3D422E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FE17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14:paraId="64D4816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14:paraId="4775A5C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14:paraId="0765E78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14:paraId="6B70529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1DC3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43F4F69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27A5AAD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14:paraId="1998EB9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259F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914F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14:paraId="10B0A40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2625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14:paraId="47169B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E02F0" w:rsidSect="00BE02F0">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495123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09B1D85F" w14:textId="77777777" w:rsidTr="00BE02F0">
        <w:trPr>
          <w:trHeight w:hRule="exact" w:val="113"/>
        </w:trPr>
        <w:tc>
          <w:tcPr>
            <w:tcW w:w="10345" w:type="dxa"/>
            <w:shd w:val="clear" w:color="auto" w:fill="B3B3B3"/>
          </w:tcPr>
          <w:p w14:paraId="48C35C1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06BAEDA0" w14:textId="77777777" w:rsidTr="00BE02F0">
        <w:tc>
          <w:tcPr>
            <w:tcW w:w="10345" w:type="dxa"/>
            <w:vAlign w:val="center"/>
          </w:tcPr>
          <w:p w14:paraId="06C6767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BE02F0" w14:paraId="5776772B" w14:textId="77777777" w:rsidTr="00BE02F0">
        <w:tc>
          <w:tcPr>
            <w:tcW w:w="10345" w:type="dxa"/>
            <w:vAlign w:val="center"/>
          </w:tcPr>
          <w:p w14:paraId="4C3AD06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075A62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31885D7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76C69DC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408DE198" w14:textId="77777777" w:rsidTr="00BE02F0">
        <w:trPr>
          <w:trHeight w:hRule="exact" w:val="113"/>
        </w:trPr>
        <w:tc>
          <w:tcPr>
            <w:tcW w:w="10345" w:type="dxa"/>
            <w:shd w:val="clear" w:color="auto" w:fill="B3B3B3"/>
          </w:tcPr>
          <w:p w14:paraId="3C9F265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0DED9CAF" w14:textId="77777777" w:rsidTr="00BE02F0">
        <w:tc>
          <w:tcPr>
            <w:tcW w:w="10345" w:type="dxa"/>
            <w:vAlign w:val="center"/>
          </w:tcPr>
          <w:p w14:paraId="1E145AD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BE02F0" w14:paraId="6FBDA735" w14:textId="77777777" w:rsidTr="00BE02F0">
        <w:tc>
          <w:tcPr>
            <w:tcW w:w="10345" w:type="dxa"/>
            <w:vAlign w:val="center"/>
          </w:tcPr>
          <w:p w14:paraId="6FA0B0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14:paraId="029A51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14:paraId="7528F52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51AFC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14:paraId="3BD1A1E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3C62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4B9E64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80F2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E737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14:paraId="204F401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596E6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14:paraId="50EDD91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ADEF2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5EBC233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A0382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797AA2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668C0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14:paraId="5916D2C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A17EF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14:paraId="5D901BD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14:paraId="7C8A33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14:paraId="5CF6AC8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14:paraId="7E451E3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14:paraId="3CA605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334B9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E849C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635A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14:paraId="02992F7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9BE41D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14:paraId="22F1BB7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B2931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C183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14:paraId="01D7897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4C1D8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14:paraId="5BAE9A0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573AB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3175096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14:paraId="71F581D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83DAE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71545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BD5CA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14:paraId="389864B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95C5F2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14:paraId="77BA33A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5B7BA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14:paraId="79A2CF1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14:paraId="75EF8C0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DAFCB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91E10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6C3A2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14:paraId="4FFEA1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686E7C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14:paraId="3077425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38FD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14:paraId="276278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14:paraId="07BE9E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D6B59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0208B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148B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388A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14:paraId="1625A0E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9B4A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2C846AB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6EFE736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329EF5F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174FB9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68811F5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3C9C14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4AC9D42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3BDBA0A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ADDB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64182441" w14:textId="77777777" w:rsidTr="00BE02F0">
        <w:tc>
          <w:tcPr>
            <w:tcW w:w="10345" w:type="dxa"/>
            <w:shd w:val="clear" w:color="auto" w:fill="B3B3B3"/>
            <w:vAlign w:val="center"/>
          </w:tcPr>
          <w:p w14:paraId="59C48B1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1C52A1C5" w14:textId="77777777" w:rsidTr="00BE02F0">
        <w:tc>
          <w:tcPr>
            <w:tcW w:w="10345" w:type="dxa"/>
            <w:shd w:val="clear" w:color="auto" w:fill="FFFFFF"/>
            <w:vAlign w:val="center"/>
          </w:tcPr>
          <w:p w14:paraId="0D33AEF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14:paraId="12CC6CB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743FD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14:paraId="51C0EE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867EB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14:paraId="4FB927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14:paraId="0D404D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14:paraId="76F9A9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14:paraId="62DC12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2FC8C6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4C7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14:paraId="34F751D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14:paraId="0F0AED5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14:paraId="3140B6D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1AB4315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50C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14:paraId="4147B24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14:paraId="6DE32FB8" w14:textId="77777777" w:rsidR="00EF2203" w:rsidRDefault="00BE02F0"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 w:author="Poul V Madsen" w:date="2012-12-13T11:40:00Z"/>
                <w:rFonts w:ascii="Arial" w:hAnsi="Arial" w:cs="Arial"/>
                <w:sz w:val="18"/>
              </w:rPr>
            </w:pPr>
            <w:r>
              <w:rPr>
                <w:rFonts w:ascii="Arial" w:hAnsi="Arial" w:cs="Arial"/>
                <w:sz w:val="18"/>
              </w:rPr>
              <w:t>Den identificerede kunde eller afvisningen kan hentes med MFFordringKvittering service.</w:t>
            </w:r>
          </w:p>
          <w:p w14:paraId="3FAA9EB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2-12-13T11:40:00Z"/>
                <w:rFonts w:ascii="Arial" w:hAnsi="Arial" w:cs="Arial"/>
                <w:sz w:val="18"/>
              </w:rPr>
            </w:pPr>
          </w:p>
          <w:p w14:paraId="0F9738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 w:author="Poul V Madsen" w:date="2012-12-13T11:40:00Z"/>
                <w:rFonts w:ascii="Arial" w:hAnsi="Arial" w:cs="Arial"/>
                <w:sz w:val="18"/>
              </w:rPr>
            </w:pPr>
          </w:p>
          <w:p w14:paraId="376A1EE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Poul V Madsen" w:date="2012-12-13T11:40:00Z"/>
                <w:rFonts w:ascii="Arial" w:hAnsi="Arial" w:cs="Arial"/>
                <w:sz w:val="18"/>
              </w:rPr>
            </w:pPr>
            <w:del w:id="18" w:author="Poul V Madsen" w:date="2012-12-13T11:40:00Z">
              <w:r>
                <w:rPr>
                  <w:rFonts w:ascii="Arial" w:hAnsi="Arial" w:cs="Arial"/>
                  <w:sz w:val="18"/>
                </w:rPr>
                <w:delText>Udeståender:</w:delText>
              </w:r>
            </w:del>
          </w:p>
          <w:p w14:paraId="7D2F8FD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 w:author="Poul V Madsen" w:date="2012-12-13T11:40:00Z"/>
                <w:rFonts w:ascii="Arial" w:hAnsi="Arial" w:cs="Arial"/>
                <w:sz w:val="18"/>
              </w:rPr>
            </w:pPr>
            <w:del w:id="20" w:author="Poul V Madsen" w:date="2012-12-13T11:40:00Z">
              <w:r>
                <w:rPr>
                  <w:rFonts w:ascii="Arial" w:hAnsi="Arial" w:cs="Arial"/>
                  <w:sz w:val="18"/>
                </w:rPr>
                <w:delText>1) Det er ikke endelig afklaret om EFI/DMI kunder i AKR holdes adskilt fra DMR kunder i AKR (ÆA 72). Et adskilt design medfører at samme kunde kan oprettes flere gange med efterfølgende vedligeholdelelses udfordring, hvis MF skal kopiere en evt. DMR kunde som EFI/DMI kunde</w:delText>
              </w:r>
            </w:del>
          </w:p>
          <w:p w14:paraId="24AE90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 w:author="Poul V Madsen" w:date="2012-12-13T11:40:00Z"/>
                <w:rFonts w:ascii="Arial" w:hAnsi="Arial" w:cs="Arial"/>
                <w:sz w:val="18"/>
              </w:rPr>
            </w:pPr>
            <w:del w:id="22" w:author="Poul V Madsen" w:date="2012-12-13T11:40:00Z">
              <w:r>
                <w:rPr>
                  <w:rFonts w:ascii="Arial" w:hAnsi="Arial" w:cs="Arial"/>
                  <w:sz w:val="18"/>
                </w:rPr>
                <w:delText>2) AlternativKontaktType værdier er ikke dokumenteret fra AKR</w:delText>
              </w:r>
            </w:del>
          </w:p>
          <w:p w14:paraId="57EBB8A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 w:author="Poul V Madsen" w:date="2012-12-13T11:40:00Z"/>
                <w:rFonts w:ascii="Arial" w:hAnsi="Arial" w:cs="Arial"/>
                <w:sz w:val="18"/>
              </w:rPr>
            </w:pPr>
            <w:del w:id="24" w:author="Poul V Madsen" w:date="2012-12-13T11:40:00Z">
              <w:r>
                <w:rPr>
                  <w:rFonts w:ascii="Arial" w:hAnsi="Arial" w:cs="Arial"/>
                  <w:sz w:val="18"/>
                </w:rPr>
                <w:delText xml:space="preserve">3) Karl: Skal adresse altid kræves? </w:delText>
              </w:r>
            </w:del>
          </w:p>
          <w:p w14:paraId="769063D4" w14:textId="0917B331" w:rsidR="00BE02F0" w:rsidRPr="00BE02F0" w:rsidRDefault="00EF2203"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 w:author="Poul V Madsen" w:date="2012-12-13T11:40:00Z">
              <w:r>
                <w:rPr>
                  <w:rFonts w:ascii="Arial" w:hAnsi="Arial" w:cs="Arial"/>
                  <w:sz w:val="18"/>
                </w:rPr>
                <w:delText>4) Karl: Skal MF kræve mindst en alternativkontaktreference uanset hvad (akr gør ikke).</w:delText>
              </w:r>
            </w:del>
          </w:p>
        </w:tc>
      </w:tr>
    </w:tbl>
    <w:p w14:paraId="2914CF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3CC4111E" w14:textId="77777777" w:rsidTr="00BE02F0">
        <w:trPr>
          <w:trHeight w:hRule="exact" w:val="113"/>
        </w:trPr>
        <w:tc>
          <w:tcPr>
            <w:tcW w:w="10345" w:type="dxa"/>
            <w:shd w:val="clear" w:color="auto" w:fill="B3B3B3"/>
          </w:tcPr>
          <w:p w14:paraId="1E6FA97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293B12E0" w14:textId="77777777" w:rsidTr="00BE02F0">
        <w:tc>
          <w:tcPr>
            <w:tcW w:w="10345" w:type="dxa"/>
            <w:vAlign w:val="center"/>
          </w:tcPr>
          <w:p w14:paraId="48D187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E02F0" w14:paraId="088D277A" w14:textId="77777777" w:rsidTr="00BE02F0">
        <w:tc>
          <w:tcPr>
            <w:tcW w:w="10345" w:type="dxa"/>
            <w:vAlign w:val="center"/>
          </w:tcPr>
          <w:p w14:paraId="5A4FF33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14:paraId="4831742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41850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6898883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ADEAA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310F4E7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41667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6F0406F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A3027B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1BC895BC" w14:textId="77777777" w:rsidTr="00BE02F0">
        <w:trPr>
          <w:trHeight w:hRule="exact" w:val="113"/>
        </w:trPr>
        <w:tc>
          <w:tcPr>
            <w:tcW w:w="10345" w:type="dxa"/>
            <w:shd w:val="clear" w:color="auto" w:fill="B3B3B3"/>
          </w:tcPr>
          <w:p w14:paraId="146FB0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204A27AD" w14:textId="77777777" w:rsidTr="00BE02F0">
        <w:tc>
          <w:tcPr>
            <w:tcW w:w="10345" w:type="dxa"/>
            <w:vAlign w:val="center"/>
          </w:tcPr>
          <w:p w14:paraId="7925200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BE02F0" w14:paraId="435CD35C" w14:textId="77777777" w:rsidTr="00BE02F0">
        <w:tc>
          <w:tcPr>
            <w:tcW w:w="10345" w:type="dxa"/>
            <w:vAlign w:val="center"/>
          </w:tcPr>
          <w:p w14:paraId="57E0D2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670473E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30DED51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14:paraId="6FA2607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403742AB" w14:textId="77777777" w:rsidTr="00BE02F0">
        <w:tc>
          <w:tcPr>
            <w:tcW w:w="10345" w:type="dxa"/>
            <w:shd w:val="clear" w:color="auto" w:fill="B3B3B3"/>
            <w:vAlign w:val="center"/>
          </w:tcPr>
          <w:p w14:paraId="5B25479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2269BF9C" w14:textId="77777777" w:rsidTr="00BE02F0">
        <w:tc>
          <w:tcPr>
            <w:tcW w:w="10345" w:type="dxa"/>
            <w:shd w:val="clear" w:color="auto" w:fill="FFFFFF"/>
            <w:vAlign w:val="center"/>
          </w:tcPr>
          <w:p w14:paraId="23056E6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14:paraId="4DE89B1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08B1B33B" w14:textId="77777777" w:rsidTr="00BE02F0">
        <w:trPr>
          <w:trHeight w:hRule="exact" w:val="113"/>
        </w:trPr>
        <w:tc>
          <w:tcPr>
            <w:tcW w:w="10345" w:type="dxa"/>
            <w:shd w:val="clear" w:color="auto" w:fill="B3B3B3"/>
          </w:tcPr>
          <w:p w14:paraId="6F9380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38648FB6" w14:textId="77777777" w:rsidTr="00BE02F0">
        <w:tc>
          <w:tcPr>
            <w:tcW w:w="10345" w:type="dxa"/>
            <w:vAlign w:val="center"/>
          </w:tcPr>
          <w:p w14:paraId="2435A0B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BE02F0" w14:paraId="0E90E531" w14:textId="77777777" w:rsidTr="00BE02F0">
        <w:tc>
          <w:tcPr>
            <w:tcW w:w="10345" w:type="dxa"/>
            <w:vAlign w:val="center"/>
          </w:tcPr>
          <w:p w14:paraId="04EA082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148254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14:paraId="67CBBFF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BE02F0" w14:paraId="2DFBCB4C" w14:textId="77777777" w:rsidTr="00BE02F0">
        <w:tc>
          <w:tcPr>
            <w:tcW w:w="10345" w:type="dxa"/>
            <w:shd w:val="clear" w:color="auto" w:fill="B3B3B3"/>
            <w:vAlign w:val="center"/>
          </w:tcPr>
          <w:p w14:paraId="67B5369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7BAC1193" w14:textId="77777777" w:rsidTr="00BE02F0">
        <w:tc>
          <w:tcPr>
            <w:tcW w:w="10345" w:type="dxa"/>
            <w:shd w:val="clear" w:color="auto" w:fill="FFFFFF"/>
            <w:vAlign w:val="center"/>
          </w:tcPr>
          <w:p w14:paraId="2FB2DBE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14:paraId="132B259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683C6F4F" w14:textId="77777777" w:rsidTr="00BE02F0">
        <w:trPr>
          <w:trHeight w:hRule="exact" w:val="113"/>
        </w:trPr>
        <w:tc>
          <w:tcPr>
            <w:tcW w:w="10345" w:type="dxa"/>
            <w:shd w:val="clear" w:color="auto" w:fill="B3B3B3"/>
          </w:tcPr>
          <w:p w14:paraId="794F09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6748ACA4" w14:textId="77777777" w:rsidTr="00BE02F0">
        <w:tc>
          <w:tcPr>
            <w:tcW w:w="10345" w:type="dxa"/>
            <w:vAlign w:val="center"/>
          </w:tcPr>
          <w:p w14:paraId="71871BF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BE02F0" w14:paraId="00013314" w14:textId="77777777" w:rsidTr="00BE02F0">
        <w:tc>
          <w:tcPr>
            <w:tcW w:w="10345" w:type="dxa"/>
            <w:vAlign w:val="center"/>
          </w:tcPr>
          <w:p w14:paraId="6A140E9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1E803F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390CFAA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14:paraId="41F8C74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3637104F" w14:textId="77777777" w:rsidTr="00BE02F0">
        <w:tc>
          <w:tcPr>
            <w:tcW w:w="10345" w:type="dxa"/>
            <w:shd w:val="clear" w:color="auto" w:fill="B3B3B3"/>
            <w:vAlign w:val="center"/>
          </w:tcPr>
          <w:p w14:paraId="491142A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42C6DC84" w14:textId="77777777" w:rsidTr="00BE02F0">
        <w:tc>
          <w:tcPr>
            <w:tcW w:w="10345" w:type="dxa"/>
            <w:shd w:val="clear" w:color="auto" w:fill="FFFFFF"/>
            <w:vAlign w:val="center"/>
          </w:tcPr>
          <w:p w14:paraId="79796FE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14:paraId="620687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36030172" w14:textId="77777777" w:rsidTr="00BE02F0">
        <w:trPr>
          <w:trHeight w:hRule="exact" w:val="113"/>
        </w:trPr>
        <w:tc>
          <w:tcPr>
            <w:tcW w:w="10345" w:type="dxa"/>
            <w:shd w:val="clear" w:color="auto" w:fill="B3B3B3"/>
          </w:tcPr>
          <w:p w14:paraId="2F8901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44D4136F" w14:textId="77777777" w:rsidTr="00BE02F0">
        <w:tc>
          <w:tcPr>
            <w:tcW w:w="10345" w:type="dxa"/>
            <w:vAlign w:val="center"/>
          </w:tcPr>
          <w:p w14:paraId="2C5B478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BE02F0" w14:paraId="1D53C419" w14:textId="77777777" w:rsidTr="00BE02F0">
        <w:tc>
          <w:tcPr>
            <w:tcW w:w="10345" w:type="dxa"/>
            <w:vAlign w:val="center"/>
          </w:tcPr>
          <w:p w14:paraId="16FA59C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BE02F0" w14:paraId="7DE4D212" w14:textId="77777777" w:rsidTr="00BE02F0">
        <w:tc>
          <w:tcPr>
            <w:tcW w:w="10345" w:type="dxa"/>
            <w:shd w:val="clear" w:color="auto" w:fill="B3B3B3"/>
            <w:vAlign w:val="center"/>
          </w:tcPr>
          <w:p w14:paraId="3196B68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3A99EF95" w14:textId="77777777" w:rsidTr="00BE02F0">
        <w:tc>
          <w:tcPr>
            <w:tcW w:w="10345" w:type="dxa"/>
            <w:shd w:val="clear" w:color="auto" w:fill="FFFFFF"/>
            <w:vAlign w:val="center"/>
          </w:tcPr>
          <w:p w14:paraId="4E5C00D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3E89040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4F6C5D1C" w14:textId="77777777" w:rsidTr="00BE02F0">
        <w:trPr>
          <w:trHeight w:hRule="exact" w:val="113"/>
        </w:trPr>
        <w:tc>
          <w:tcPr>
            <w:tcW w:w="10345" w:type="dxa"/>
            <w:shd w:val="clear" w:color="auto" w:fill="B3B3B3"/>
          </w:tcPr>
          <w:p w14:paraId="296CD67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38545F4C" w14:textId="77777777" w:rsidTr="00BE02F0">
        <w:tc>
          <w:tcPr>
            <w:tcW w:w="10345" w:type="dxa"/>
            <w:vAlign w:val="center"/>
          </w:tcPr>
          <w:p w14:paraId="0B3CD8C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BE02F0" w14:paraId="4A75AD35" w14:textId="77777777" w:rsidTr="00BE02F0">
        <w:tc>
          <w:tcPr>
            <w:tcW w:w="10345" w:type="dxa"/>
            <w:vAlign w:val="center"/>
          </w:tcPr>
          <w:p w14:paraId="17D8B1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14:paraId="6F2866C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14:paraId="7BFC7B9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14:paraId="201E6E2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F82A3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6888367B" w14:textId="77777777" w:rsidTr="00BE02F0">
        <w:trPr>
          <w:trHeight w:hRule="exact" w:val="113"/>
        </w:trPr>
        <w:tc>
          <w:tcPr>
            <w:tcW w:w="10345" w:type="dxa"/>
            <w:shd w:val="clear" w:color="auto" w:fill="B3B3B3"/>
          </w:tcPr>
          <w:p w14:paraId="71C9DF4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0A9C0AB6" w14:textId="77777777" w:rsidTr="00BE02F0">
        <w:tc>
          <w:tcPr>
            <w:tcW w:w="10345" w:type="dxa"/>
            <w:vAlign w:val="center"/>
          </w:tcPr>
          <w:p w14:paraId="4C9EFEA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BE02F0" w14:paraId="4375EEEF" w14:textId="77777777" w:rsidTr="00BE02F0">
        <w:tc>
          <w:tcPr>
            <w:tcW w:w="10345" w:type="dxa"/>
            <w:vAlign w:val="center"/>
          </w:tcPr>
          <w:p w14:paraId="1F53AAE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14:paraId="67CF4D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6DD50E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14:paraId="1E5C1D1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33E9D99A" w14:textId="77777777" w:rsidTr="00BE02F0">
        <w:trPr>
          <w:trHeight w:hRule="exact" w:val="113"/>
        </w:trPr>
        <w:tc>
          <w:tcPr>
            <w:tcW w:w="10345" w:type="dxa"/>
            <w:shd w:val="clear" w:color="auto" w:fill="B3B3B3"/>
          </w:tcPr>
          <w:p w14:paraId="4ED3F1A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16C6FDC7" w14:textId="77777777" w:rsidTr="00BE02F0">
        <w:tc>
          <w:tcPr>
            <w:tcW w:w="10345" w:type="dxa"/>
            <w:vAlign w:val="center"/>
          </w:tcPr>
          <w:p w14:paraId="2D4DA53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BE02F0" w14:paraId="2A5D4AC2" w14:textId="77777777" w:rsidTr="00BE02F0">
        <w:tc>
          <w:tcPr>
            <w:tcW w:w="10345" w:type="dxa"/>
            <w:vAlign w:val="center"/>
          </w:tcPr>
          <w:p w14:paraId="6B027E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9CA516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14:paraId="41A2E51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14:paraId="213C88E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809AE7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23628BF1" w14:textId="77777777" w:rsidTr="00BE02F0">
        <w:trPr>
          <w:trHeight w:hRule="exact" w:val="113"/>
        </w:trPr>
        <w:tc>
          <w:tcPr>
            <w:tcW w:w="10345" w:type="dxa"/>
            <w:shd w:val="clear" w:color="auto" w:fill="B3B3B3"/>
          </w:tcPr>
          <w:p w14:paraId="067722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7BF2CA00" w14:textId="77777777" w:rsidTr="00BE02F0">
        <w:tc>
          <w:tcPr>
            <w:tcW w:w="10345" w:type="dxa"/>
            <w:vAlign w:val="center"/>
          </w:tcPr>
          <w:p w14:paraId="169F650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BE02F0" w14:paraId="2D329B20" w14:textId="77777777" w:rsidTr="00BE02F0">
        <w:tc>
          <w:tcPr>
            <w:tcW w:w="10345" w:type="dxa"/>
            <w:vAlign w:val="center"/>
          </w:tcPr>
          <w:p w14:paraId="2C3C5E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230BFC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1DE5E49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177FC7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1C0904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20F9E0D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0D52C95B" w14:textId="77777777" w:rsidTr="00BE02F0">
        <w:tc>
          <w:tcPr>
            <w:tcW w:w="10345" w:type="dxa"/>
            <w:shd w:val="clear" w:color="auto" w:fill="B3B3B3"/>
            <w:vAlign w:val="center"/>
          </w:tcPr>
          <w:p w14:paraId="0975F55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4B918B57" w14:textId="77777777" w:rsidTr="00BE02F0">
        <w:tc>
          <w:tcPr>
            <w:tcW w:w="10345" w:type="dxa"/>
            <w:shd w:val="clear" w:color="auto" w:fill="FFFFFF"/>
            <w:vAlign w:val="center"/>
          </w:tcPr>
          <w:p w14:paraId="3C034F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6620BC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6DD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03C3CE0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C499B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564A0F3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37B0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5D87F0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4321B0B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7E855D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5B561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14023E5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351F74B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12CD5EC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B9F16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576DDE1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2CEE200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6506A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19C53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75AFC2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72CC055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17F5D81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708D9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71F5283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65145C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592341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9BD94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4DEA3DB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2E4DC0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77DF3C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47B5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0ECC8F2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589C76C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05857F3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6D5EE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17DEB78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5633C0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1A75CE7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7E10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6339DF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3E3538C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1AD088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071A0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247E22C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160A35B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20BC8B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53848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2B105F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2E3AE1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23EE9B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CBB36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08AF389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451B949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4E20F9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5E1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7C7F35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37412EF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5AB41D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E5AB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67E6F2E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2200E3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171EDB5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D0BAA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03952E5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0D1EEC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7667067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6EEF9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5FEB870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69A89A7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043BCA6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D0000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3A9E9C2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71D995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434A449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5578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006AA7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16B2AAA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5F496EB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29EB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264688A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7AF66A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5A5440E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4B923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0736660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4CF537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7659F1A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98921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14:paraId="3F28A6D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14:paraId="15963C8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14:paraId="3F9D1BD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249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4F1D804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39CEBF9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4B98EC9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B9CD9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271157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5F64F86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3F9B557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29ED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747CAD5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6E13B6B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055503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9172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3FA9A8D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6ABEA44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2EB235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C02D8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389FEEF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6AA009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18AA5E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08BE6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797C7AF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3786F7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FBFAD8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70A95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081C9F1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4D10B35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4BDC7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9AAB9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7BB503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6A6115F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9955E4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FB68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271AD50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4B6B41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CCC75B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CC0C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1C0D51B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460499D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98ECE6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923F6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14:paraId="239847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23F2A93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F5153B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05F6B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25D7874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586D87B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CFD021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577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3101B46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2972D0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4B1B1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064E6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2CFB1CF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3893DF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BF766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199C2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5A878EC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1D7C6A3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90298B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AA7AA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3E312DE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7FBA650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CC1EE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D8E06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14:paraId="69265BC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14:paraId="7F9D06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460DDD2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E9AD1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14:paraId="4BA1D3E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14:paraId="1A4AED2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4778DFC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D199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14:paraId="743AFF2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14:paraId="165B8AD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50E8F98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A3B3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14:paraId="477F62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14:paraId="7CF8BC8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D650C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AF20B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14:paraId="518612B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14:paraId="1F8916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Poul V Madsen" w:date="2012-12-13T11:40:00Z"/>
                <w:rFonts w:ascii="Arial" w:hAnsi="Arial" w:cs="Arial"/>
                <w:sz w:val="18"/>
              </w:rPr>
            </w:pPr>
            <w:r>
              <w:rPr>
                <w:rFonts w:ascii="Arial" w:hAnsi="Arial" w:cs="Arial"/>
                <w:sz w:val="18"/>
              </w:rPr>
              <w:t>MFAktionAfvistParamSamling: MFAktionID,   DMIFordringEFIFordringID</w:t>
            </w:r>
          </w:p>
          <w:p w14:paraId="6937D2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Poul V Madsen" w:date="2012-12-13T11:40:00Z"/>
                <w:rFonts w:ascii="Arial" w:hAnsi="Arial" w:cs="Arial"/>
                <w:sz w:val="18"/>
              </w:rPr>
            </w:pPr>
          </w:p>
          <w:p w14:paraId="1D810E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Poul V Madsen" w:date="2012-12-13T11:40:00Z"/>
                <w:rFonts w:ascii="Arial" w:hAnsi="Arial" w:cs="Arial"/>
                <w:sz w:val="18"/>
              </w:rPr>
            </w:pPr>
            <w:ins w:id="29" w:author="Poul V Madsen" w:date="2012-12-13T11:40:00Z">
              <w:r>
                <w:rPr>
                  <w:rFonts w:ascii="Arial" w:hAnsi="Arial" w:cs="Arial"/>
                  <w:sz w:val="18"/>
                </w:rPr>
                <w:t>Validering: Fordringhaver der skiftes til er ikke oprettet</w:t>
              </w:r>
            </w:ins>
          </w:p>
          <w:p w14:paraId="7B198B9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Poul V Madsen" w:date="2012-12-13T11:40:00Z"/>
                <w:rFonts w:ascii="Arial" w:hAnsi="Arial" w:cs="Arial"/>
                <w:sz w:val="18"/>
              </w:rPr>
            </w:pPr>
            <w:ins w:id="31" w:author="Poul V Madsen" w:date="2012-12-13T11:40:00Z">
              <w:r>
                <w:rPr>
                  <w:rFonts w:ascii="Arial" w:hAnsi="Arial" w:cs="Arial"/>
                  <w:sz w:val="18"/>
                </w:rPr>
                <w:t>MFAktionAfvistNummer: 210</w:t>
              </w:r>
            </w:ins>
          </w:p>
          <w:p w14:paraId="1E0D572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Poul V Madsen" w:date="2012-12-13T11:40:00Z"/>
                <w:rFonts w:ascii="Arial" w:hAnsi="Arial" w:cs="Arial"/>
                <w:sz w:val="18"/>
              </w:rPr>
            </w:pPr>
            <w:ins w:id="33" w:author="Poul V Madsen" w:date="2012-12-13T11:40:00Z">
              <w:r>
                <w:rPr>
                  <w:rFonts w:ascii="Arial" w:hAnsi="Arial" w:cs="Arial"/>
                  <w:sz w:val="18"/>
                </w:rPr>
                <w:t>MFAktionAfvistParamSamling: MFAktionID, DMIFordringEFIFordringID, VirksomhedSENummer</w:t>
              </w:r>
            </w:ins>
          </w:p>
          <w:p w14:paraId="00D4721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Poul V Madsen" w:date="2012-12-13T11:40:00Z"/>
                <w:rFonts w:ascii="Arial" w:hAnsi="Arial" w:cs="Arial"/>
                <w:sz w:val="18"/>
              </w:rPr>
            </w:pPr>
          </w:p>
          <w:p w14:paraId="7128D14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Poul V Madsen" w:date="2012-12-13T11:40:00Z"/>
                <w:rFonts w:ascii="Arial" w:hAnsi="Arial" w:cs="Arial"/>
                <w:sz w:val="18"/>
              </w:rPr>
            </w:pPr>
            <w:ins w:id="36" w:author="Poul V Madsen" w:date="2012-12-13T11:40:00Z">
              <w:r>
                <w:rPr>
                  <w:rFonts w:ascii="Arial" w:hAnsi="Arial" w:cs="Arial"/>
                  <w:sz w:val="18"/>
                </w:rPr>
                <w:t>Validering: Fordringbeløb ikke større end nedre grænse</w:t>
              </w:r>
            </w:ins>
          </w:p>
          <w:p w14:paraId="45F1D8E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Poul V Madsen" w:date="2012-12-13T11:40:00Z"/>
                <w:rFonts w:ascii="Arial" w:hAnsi="Arial" w:cs="Arial"/>
                <w:sz w:val="18"/>
              </w:rPr>
            </w:pPr>
            <w:ins w:id="38" w:author="Poul V Madsen" w:date="2012-12-13T11:40:00Z">
              <w:r>
                <w:rPr>
                  <w:rFonts w:ascii="Arial" w:hAnsi="Arial" w:cs="Arial"/>
                  <w:sz w:val="18"/>
                </w:rPr>
                <w:t>MFAktionAfvistNummer: 215</w:t>
              </w:r>
            </w:ins>
          </w:p>
          <w:p w14:paraId="6A1BE79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9" w:author="Poul V Madsen" w:date="2012-12-13T11:40:00Z">
              <w:r>
                <w:rPr>
                  <w:rFonts w:ascii="Arial" w:hAnsi="Arial" w:cs="Arial"/>
                  <w:sz w:val="18"/>
                </w:rPr>
                <w:t>MFAktionAfvistParamSamling: DMIFordringEFIFordringID, DMIFordringBeløb, DMIFordringBeløbNedreGrænse</w:t>
              </w:r>
            </w:ins>
          </w:p>
        </w:tc>
      </w:tr>
    </w:tbl>
    <w:p w14:paraId="299B54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466812B8" w14:textId="77777777" w:rsidTr="00BE02F0">
        <w:trPr>
          <w:trHeight w:hRule="exact" w:val="113"/>
        </w:trPr>
        <w:tc>
          <w:tcPr>
            <w:tcW w:w="10345" w:type="dxa"/>
            <w:shd w:val="clear" w:color="auto" w:fill="B3B3B3"/>
          </w:tcPr>
          <w:p w14:paraId="4705D92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032F1124" w14:textId="77777777" w:rsidTr="00BE02F0">
        <w:tc>
          <w:tcPr>
            <w:tcW w:w="10345" w:type="dxa"/>
            <w:vAlign w:val="center"/>
          </w:tcPr>
          <w:p w14:paraId="21A2F21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BE02F0" w14:paraId="2B2722EE" w14:textId="77777777" w:rsidTr="00BE02F0">
        <w:tc>
          <w:tcPr>
            <w:tcW w:w="10345" w:type="dxa"/>
            <w:vAlign w:val="center"/>
          </w:tcPr>
          <w:p w14:paraId="3FB133F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C22A8A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28ACE2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0B6960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6495825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56B664B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2E42151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3830336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2C30CF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679B46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4AF37B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9D85B4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7C3227A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53018332" w14:textId="77777777" w:rsidTr="00BE02F0">
        <w:tc>
          <w:tcPr>
            <w:tcW w:w="10345" w:type="dxa"/>
            <w:shd w:val="clear" w:color="auto" w:fill="B3B3B3"/>
            <w:vAlign w:val="center"/>
          </w:tcPr>
          <w:p w14:paraId="1773DD6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520E08E3" w14:textId="77777777" w:rsidTr="00BE02F0">
        <w:tc>
          <w:tcPr>
            <w:tcW w:w="10345" w:type="dxa"/>
            <w:shd w:val="clear" w:color="auto" w:fill="FFFFFF"/>
            <w:vAlign w:val="center"/>
          </w:tcPr>
          <w:p w14:paraId="7C12F9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7EFFF8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F3AE2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14:paraId="6B6C2B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CD2BC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6D157B8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6C31157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3211D9F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E2A65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1F13ABB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14:paraId="50AEBA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46328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7F77D91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7182A8BF" w14:textId="77777777" w:rsidTr="00BE02F0">
        <w:trPr>
          <w:trHeight w:hRule="exact" w:val="113"/>
        </w:trPr>
        <w:tc>
          <w:tcPr>
            <w:tcW w:w="10345" w:type="dxa"/>
            <w:shd w:val="clear" w:color="auto" w:fill="B3B3B3"/>
          </w:tcPr>
          <w:p w14:paraId="33D0EF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10A029E4" w14:textId="77777777" w:rsidTr="00BE02F0">
        <w:tc>
          <w:tcPr>
            <w:tcW w:w="10345" w:type="dxa"/>
            <w:vAlign w:val="center"/>
          </w:tcPr>
          <w:p w14:paraId="3C908DE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BE02F0" w14:paraId="28EA3FD1" w14:textId="77777777" w:rsidTr="00BE02F0">
        <w:tc>
          <w:tcPr>
            <w:tcW w:w="10345" w:type="dxa"/>
            <w:vAlign w:val="center"/>
          </w:tcPr>
          <w:p w14:paraId="6B73BC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5224040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14:paraId="4ABA52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14:paraId="68FB3A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090A0AE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14:paraId="6151255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13851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14:paraId="64E61D3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14:paraId="6AFCDB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89D5B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D994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14:paraId="791EAD4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19E3C86E" w14:textId="77777777" w:rsidTr="00BE02F0">
        <w:tc>
          <w:tcPr>
            <w:tcW w:w="10345" w:type="dxa"/>
            <w:shd w:val="clear" w:color="auto" w:fill="B3B3B3"/>
            <w:vAlign w:val="center"/>
          </w:tcPr>
          <w:p w14:paraId="3D9F0DD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01C9E300" w14:textId="77777777" w:rsidTr="00BE02F0">
        <w:tc>
          <w:tcPr>
            <w:tcW w:w="10345" w:type="dxa"/>
            <w:shd w:val="clear" w:color="auto" w:fill="FFFFFF"/>
            <w:vAlign w:val="center"/>
          </w:tcPr>
          <w:p w14:paraId="528CE21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14:paraId="3916204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0335CE8A" w14:textId="77777777" w:rsidTr="00BE02F0">
        <w:trPr>
          <w:trHeight w:hRule="exact" w:val="113"/>
        </w:trPr>
        <w:tc>
          <w:tcPr>
            <w:tcW w:w="10345" w:type="dxa"/>
            <w:shd w:val="clear" w:color="auto" w:fill="B3B3B3"/>
          </w:tcPr>
          <w:p w14:paraId="20E16D9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5BC2A48D" w14:textId="77777777" w:rsidTr="00BE02F0">
        <w:tc>
          <w:tcPr>
            <w:tcW w:w="10345" w:type="dxa"/>
            <w:vAlign w:val="center"/>
          </w:tcPr>
          <w:p w14:paraId="42413CB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BE02F0" w14:paraId="2AFAED23" w14:textId="77777777" w:rsidTr="00BE02F0">
        <w:tc>
          <w:tcPr>
            <w:tcW w:w="10345" w:type="dxa"/>
            <w:vAlign w:val="center"/>
          </w:tcPr>
          <w:p w14:paraId="552F99E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14:paraId="1E30F7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579CAA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14:paraId="3048F4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14:paraId="79D187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14:paraId="763F0C4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14:paraId="6BC5D74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14:paraId="1FE0AB8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20B00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14:paraId="460D1A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FBA23C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HæftelseProcent</w:t>
            </w:r>
          </w:p>
          <w:p w14:paraId="22FA6A2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C6EE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14:paraId="19C2F9E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F9A97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E754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89939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14:paraId="493B156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B00D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14:paraId="4F0654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0E50C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14:paraId="2E27999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3CF0C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EDEC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14:paraId="4EA3D9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14:paraId="7ECFBB4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14:paraId="024FD5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14:paraId="4BB8B9A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B650D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14:paraId="5547786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E2174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14:paraId="49A2CF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F7FA7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15508F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14:paraId="4E93A8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14:paraId="11BE5B5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14:paraId="4EC3074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BE02F0" w14:paraId="6E3A2031" w14:textId="77777777" w:rsidTr="00BE02F0">
        <w:tc>
          <w:tcPr>
            <w:tcW w:w="10345" w:type="dxa"/>
            <w:shd w:val="clear" w:color="auto" w:fill="B3B3B3"/>
            <w:vAlign w:val="center"/>
          </w:tcPr>
          <w:p w14:paraId="77680FF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03054A1F" w14:textId="77777777" w:rsidTr="00BE02F0">
        <w:tc>
          <w:tcPr>
            <w:tcW w:w="10345" w:type="dxa"/>
            <w:shd w:val="clear" w:color="auto" w:fill="FFFFFF"/>
            <w:vAlign w:val="center"/>
          </w:tcPr>
          <w:p w14:paraId="46F1FC5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14:paraId="4C6AC89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9EE03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650B714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14:paraId="7CF949D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7D73D91B" w14:textId="77777777" w:rsidTr="00BE02F0">
        <w:trPr>
          <w:trHeight w:hRule="exact" w:val="113"/>
        </w:trPr>
        <w:tc>
          <w:tcPr>
            <w:tcW w:w="10345" w:type="dxa"/>
            <w:shd w:val="clear" w:color="auto" w:fill="B3B3B3"/>
          </w:tcPr>
          <w:p w14:paraId="0293DC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67A3E801" w14:textId="77777777" w:rsidTr="00BE02F0">
        <w:tc>
          <w:tcPr>
            <w:tcW w:w="10345" w:type="dxa"/>
            <w:vAlign w:val="center"/>
          </w:tcPr>
          <w:p w14:paraId="605CEAA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BE02F0" w14:paraId="1FEE954D" w14:textId="77777777" w:rsidTr="00BE02F0">
        <w:tc>
          <w:tcPr>
            <w:tcW w:w="10345" w:type="dxa"/>
            <w:vAlign w:val="center"/>
          </w:tcPr>
          <w:p w14:paraId="1608638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14:paraId="5ADFF5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CD49BC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63699EA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F73E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593261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E64DB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2A3FB29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B3B16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14:paraId="50A9DF7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6D84D0FD" w14:textId="77777777" w:rsidTr="00BE02F0">
        <w:tc>
          <w:tcPr>
            <w:tcW w:w="10345" w:type="dxa"/>
            <w:shd w:val="clear" w:color="auto" w:fill="B3B3B3"/>
            <w:vAlign w:val="center"/>
          </w:tcPr>
          <w:p w14:paraId="1EE25FE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45D5DFB3" w14:textId="77777777" w:rsidTr="00BE02F0">
        <w:tc>
          <w:tcPr>
            <w:tcW w:w="10345" w:type="dxa"/>
            <w:shd w:val="clear" w:color="auto" w:fill="FFFFFF"/>
            <w:vAlign w:val="center"/>
          </w:tcPr>
          <w:p w14:paraId="1B52781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14:paraId="38F3AB9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74F4F468" w14:textId="77777777" w:rsidTr="00BE02F0">
        <w:trPr>
          <w:trHeight w:hRule="exact" w:val="113"/>
        </w:trPr>
        <w:tc>
          <w:tcPr>
            <w:tcW w:w="10345" w:type="dxa"/>
            <w:shd w:val="clear" w:color="auto" w:fill="B3B3B3"/>
          </w:tcPr>
          <w:p w14:paraId="770AD0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6BF940FB" w14:textId="77777777" w:rsidTr="00BE02F0">
        <w:tc>
          <w:tcPr>
            <w:tcW w:w="10345" w:type="dxa"/>
            <w:vAlign w:val="center"/>
          </w:tcPr>
          <w:p w14:paraId="74513F6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BE02F0" w14:paraId="30EED3EC" w14:textId="77777777" w:rsidTr="00BE02F0">
        <w:tc>
          <w:tcPr>
            <w:tcW w:w="10345" w:type="dxa"/>
            <w:vAlign w:val="center"/>
          </w:tcPr>
          <w:p w14:paraId="543EC7C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78415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4B35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6D6216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F3E7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14:paraId="36060F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14:paraId="219D771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BE02F0" w14:paraId="4CE22D2C" w14:textId="77777777" w:rsidTr="00BE02F0">
        <w:tc>
          <w:tcPr>
            <w:tcW w:w="10345" w:type="dxa"/>
            <w:shd w:val="clear" w:color="auto" w:fill="B3B3B3"/>
            <w:vAlign w:val="center"/>
          </w:tcPr>
          <w:p w14:paraId="5544D66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40933889" w14:textId="77777777" w:rsidTr="00BE02F0">
        <w:tc>
          <w:tcPr>
            <w:tcW w:w="10345" w:type="dxa"/>
            <w:shd w:val="clear" w:color="auto" w:fill="FFFFFF"/>
            <w:vAlign w:val="center"/>
          </w:tcPr>
          <w:p w14:paraId="1BEBBF3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14:paraId="3E13465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7F767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14:paraId="28F17A4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ED63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14:paraId="78192BD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B3EEE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9E13AA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14:paraId="6AECB7E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2DCAF0F3" w14:textId="77777777" w:rsidTr="00BE02F0">
        <w:trPr>
          <w:trHeight w:hRule="exact" w:val="113"/>
        </w:trPr>
        <w:tc>
          <w:tcPr>
            <w:tcW w:w="10345" w:type="dxa"/>
            <w:shd w:val="clear" w:color="auto" w:fill="B3B3B3"/>
          </w:tcPr>
          <w:p w14:paraId="16574A5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2198AB77" w14:textId="77777777" w:rsidTr="00BE02F0">
        <w:tc>
          <w:tcPr>
            <w:tcW w:w="10345" w:type="dxa"/>
            <w:vAlign w:val="center"/>
          </w:tcPr>
          <w:p w14:paraId="5D8A66D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BE02F0" w14:paraId="5D344DBA" w14:textId="77777777" w:rsidTr="00BE02F0">
        <w:tc>
          <w:tcPr>
            <w:tcW w:w="10345" w:type="dxa"/>
            <w:vAlign w:val="center"/>
          </w:tcPr>
          <w:p w14:paraId="78F6A7C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14:paraId="298F7C4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14:paraId="00A044F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14:paraId="1F821A3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BE02F0" w14:paraId="44A44CA1" w14:textId="77777777" w:rsidTr="00BE02F0">
        <w:tc>
          <w:tcPr>
            <w:tcW w:w="10345" w:type="dxa"/>
            <w:shd w:val="clear" w:color="auto" w:fill="B3B3B3"/>
            <w:vAlign w:val="center"/>
          </w:tcPr>
          <w:p w14:paraId="3A96C22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3DAB8B93" w14:textId="77777777" w:rsidTr="00BE02F0">
        <w:tc>
          <w:tcPr>
            <w:tcW w:w="10345" w:type="dxa"/>
            <w:shd w:val="clear" w:color="auto" w:fill="FFFFFF"/>
            <w:vAlign w:val="center"/>
          </w:tcPr>
          <w:p w14:paraId="6E1CA8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14:paraId="5C6EE74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B74C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14:paraId="791650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1F6632BC" w14:textId="77777777" w:rsidTr="00BE02F0">
        <w:trPr>
          <w:trHeight w:hRule="exact" w:val="113"/>
        </w:trPr>
        <w:tc>
          <w:tcPr>
            <w:tcW w:w="10345" w:type="dxa"/>
            <w:shd w:val="clear" w:color="auto" w:fill="B3B3B3"/>
          </w:tcPr>
          <w:p w14:paraId="6815979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75DF7916" w14:textId="77777777" w:rsidTr="00BE02F0">
        <w:tc>
          <w:tcPr>
            <w:tcW w:w="10345" w:type="dxa"/>
            <w:vAlign w:val="center"/>
          </w:tcPr>
          <w:p w14:paraId="2EB521D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BE02F0" w14:paraId="6CC15659" w14:textId="77777777" w:rsidTr="00BE02F0">
        <w:tc>
          <w:tcPr>
            <w:tcW w:w="10345" w:type="dxa"/>
            <w:vAlign w:val="center"/>
          </w:tcPr>
          <w:p w14:paraId="19352E3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283BAD8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147E00C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14:paraId="40F14E4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0454CE2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4475E8F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7A771F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46EF0E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5C1DDA1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0044A5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6494F1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410888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7F69EB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14:paraId="1D88B62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14:paraId="20C0A7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19F9B3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14:paraId="1B6676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44E98F5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F2DAF4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26AA6ED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6A25F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4A3F26A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3B9ED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3EDE8FC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3ED86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FFCA3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53FD9D0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7E42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5DBDA5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14:paraId="4F7DEC0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CD3A89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4EF6CA7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21CD767A" w14:textId="77777777" w:rsidTr="00BE02F0">
        <w:tc>
          <w:tcPr>
            <w:tcW w:w="10345" w:type="dxa"/>
            <w:shd w:val="clear" w:color="auto" w:fill="B3B3B3"/>
            <w:vAlign w:val="center"/>
          </w:tcPr>
          <w:p w14:paraId="501A737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3563A81E" w14:textId="77777777" w:rsidTr="00BE02F0">
        <w:tc>
          <w:tcPr>
            <w:tcW w:w="10345" w:type="dxa"/>
            <w:shd w:val="clear" w:color="auto" w:fill="FFFFFF"/>
            <w:vAlign w:val="center"/>
          </w:tcPr>
          <w:p w14:paraId="6246E7A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14:paraId="553200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57AF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14:paraId="1100D21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8D5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14:paraId="0776A06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553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14:paraId="1A9646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CC5B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14:paraId="0F08D42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F55C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14:paraId="274B627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CD2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1101154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14:paraId="719A7E8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558F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14:paraId="4B35684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2AF3D13A" w14:textId="77777777" w:rsidTr="00BE02F0">
        <w:trPr>
          <w:trHeight w:hRule="exact" w:val="113"/>
        </w:trPr>
        <w:tc>
          <w:tcPr>
            <w:tcW w:w="10345" w:type="dxa"/>
            <w:shd w:val="clear" w:color="auto" w:fill="B3B3B3"/>
          </w:tcPr>
          <w:p w14:paraId="5AEF574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4C694C44" w14:textId="77777777" w:rsidTr="00BE02F0">
        <w:tc>
          <w:tcPr>
            <w:tcW w:w="10345" w:type="dxa"/>
            <w:vAlign w:val="center"/>
          </w:tcPr>
          <w:p w14:paraId="66AE6BC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BE02F0" w14:paraId="10DA6D66" w14:textId="77777777" w:rsidTr="00BE02F0">
        <w:tc>
          <w:tcPr>
            <w:tcW w:w="10345" w:type="dxa"/>
            <w:vAlign w:val="center"/>
          </w:tcPr>
          <w:p w14:paraId="7E9FB58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5003DA4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3EDAA92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14:paraId="6597BCD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093574F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14:paraId="62D57C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3285AB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14:paraId="2E2CD46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DE51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53E5ED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36DA141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67410DE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45BEE0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46C05E4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CED4BF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14:paraId="168826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46AC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14:paraId="326770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54C6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45AF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6C77558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3918B2A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038B44C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6C505837" w14:textId="77777777" w:rsidTr="00BE02F0">
        <w:tc>
          <w:tcPr>
            <w:tcW w:w="10345" w:type="dxa"/>
            <w:shd w:val="clear" w:color="auto" w:fill="B3B3B3"/>
            <w:vAlign w:val="center"/>
          </w:tcPr>
          <w:p w14:paraId="26A3932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7D171FAC" w14:textId="77777777" w:rsidTr="00BE02F0">
        <w:tc>
          <w:tcPr>
            <w:tcW w:w="10345" w:type="dxa"/>
            <w:shd w:val="clear" w:color="auto" w:fill="FFFFFF"/>
            <w:vAlign w:val="center"/>
          </w:tcPr>
          <w:p w14:paraId="6155202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14:paraId="19BF60D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F30EC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14:paraId="508B50C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76DC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14:paraId="312BA3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28185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14:paraId="073A490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0446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51DA38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14:paraId="7B26FB1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044F6F76" w14:textId="77777777" w:rsidTr="00BE02F0">
        <w:trPr>
          <w:trHeight w:hRule="exact" w:val="113"/>
        </w:trPr>
        <w:tc>
          <w:tcPr>
            <w:tcW w:w="10345" w:type="dxa"/>
            <w:shd w:val="clear" w:color="auto" w:fill="B3B3B3"/>
          </w:tcPr>
          <w:p w14:paraId="217AEF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4FDB6452" w14:textId="77777777" w:rsidTr="00BE02F0">
        <w:tc>
          <w:tcPr>
            <w:tcW w:w="10345" w:type="dxa"/>
            <w:vAlign w:val="center"/>
          </w:tcPr>
          <w:p w14:paraId="7673B45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BE02F0" w14:paraId="3EA2D78F" w14:textId="77777777" w:rsidTr="00BE02F0">
        <w:tc>
          <w:tcPr>
            <w:tcW w:w="10345" w:type="dxa"/>
            <w:vAlign w:val="center"/>
          </w:tcPr>
          <w:p w14:paraId="2EA4867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8C7538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1DD3DA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6F9261F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C5331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14:paraId="71451A6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14:paraId="031375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14:paraId="1C9942C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5A772B4E" w14:textId="77777777" w:rsidTr="00BE02F0">
        <w:tc>
          <w:tcPr>
            <w:tcW w:w="10345" w:type="dxa"/>
            <w:shd w:val="clear" w:color="auto" w:fill="B3B3B3"/>
            <w:vAlign w:val="center"/>
          </w:tcPr>
          <w:p w14:paraId="0834539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46E71C81" w14:textId="77777777" w:rsidTr="00BE02F0">
        <w:tc>
          <w:tcPr>
            <w:tcW w:w="10345" w:type="dxa"/>
            <w:shd w:val="clear" w:color="auto" w:fill="FFFFFF"/>
            <w:vAlign w:val="center"/>
          </w:tcPr>
          <w:p w14:paraId="28C547A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14:paraId="335B60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D73B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14:paraId="749CB40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B26E9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6A4A7E9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14:paraId="2B3D5CC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54F73D24" w14:textId="77777777" w:rsidTr="00BE02F0">
        <w:trPr>
          <w:trHeight w:hRule="exact" w:val="113"/>
        </w:trPr>
        <w:tc>
          <w:tcPr>
            <w:tcW w:w="10345" w:type="dxa"/>
            <w:shd w:val="clear" w:color="auto" w:fill="B3B3B3"/>
          </w:tcPr>
          <w:p w14:paraId="6C1DF97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670435DA" w14:textId="77777777" w:rsidTr="00BE02F0">
        <w:tc>
          <w:tcPr>
            <w:tcW w:w="10345" w:type="dxa"/>
            <w:vAlign w:val="center"/>
          </w:tcPr>
          <w:p w14:paraId="2BF166D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BE02F0" w14:paraId="1406FD03" w14:textId="77777777" w:rsidTr="00BE02F0">
        <w:tc>
          <w:tcPr>
            <w:tcW w:w="10345" w:type="dxa"/>
            <w:vAlign w:val="center"/>
          </w:tcPr>
          <w:p w14:paraId="2792D8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79878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14:paraId="3F4DEB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14:paraId="2B4C14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0C99C0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14:paraId="7173C3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129D60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14:paraId="3D056BD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BE02F0" w14:paraId="09B8C97F" w14:textId="77777777" w:rsidTr="00BE02F0">
        <w:tc>
          <w:tcPr>
            <w:tcW w:w="10345" w:type="dxa"/>
            <w:shd w:val="clear" w:color="auto" w:fill="B3B3B3"/>
            <w:vAlign w:val="center"/>
          </w:tcPr>
          <w:p w14:paraId="6B251C3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28C00EE1" w14:textId="77777777" w:rsidTr="00BE02F0">
        <w:tc>
          <w:tcPr>
            <w:tcW w:w="10345" w:type="dxa"/>
            <w:shd w:val="clear" w:color="auto" w:fill="FFFFFF"/>
            <w:vAlign w:val="center"/>
          </w:tcPr>
          <w:p w14:paraId="1116BA5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14:paraId="2FF6A3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14:paraId="23EDF25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7655A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14:paraId="6B079E4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06E019A3" w14:textId="77777777" w:rsidTr="00BE02F0">
        <w:trPr>
          <w:trHeight w:hRule="exact" w:val="113"/>
        </w:trPr>
        <w:tc>
          <w:tcPr>
            <w:tcW w:w="10345" w:type="dxa"/>
            <w:shd w:val="clear" w:color="auto" w:fill="B3B3B3"/>
          </w:tcPr>
          <w:p w14:paraId="1E503A7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7C9858C4" w14:textId="77777777" w:rsidTr="00BE02F0">
        <w:tc>
          <w:tcPr>
            <w:tcW w:w="10345" w:type="dxa"/>
            <w:vAlign w:val="center"/>
          </w:tcPr>
          <w:p w14:paraId="5E44485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BE02F0" w14:paraId="5191B7FF" w14:textId="77777777" w:rsidTr="00BE02F0">
        <w:tc>
          <w:tcPr>
            <w:tcW w:w="10345" w:type="dxa"/>
            <w:vAlign w:val="center"/>
          </w:tcPr>
          <w:p w14:paraId="7B92609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14:paraId="399192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14:paraId="20AFD62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14B7997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628666E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5925B5F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16C33BC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5AD8C9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9B2A61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659BAD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6986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0B484BE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93E88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184D660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50F21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642F5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7A599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C60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E4C86D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1FDF7C72" w14:textId="77777777" w:rsidTr="00BE02F0">
        <w:trPr>
          <w:trHeight w:hRule="exact" w:val="113"/>
        </w:trPr>
        <w:tc>
          <w:tcPr>
            <w:tcW w:w="10345" w:type="dxa"/>
            <w:shd w:val="clear" w:color="auto" w:fill="B3B3B3"/>
          </w:tcPr>
          <w:p w14:paraId="38DD610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6A3C1A6B" w14:textId="77777777" w:rsidTr="00BE02F0">
        <w:tc>
          <w:tcPr>
            <w:tcW w:w="10345" w:type="dxa"/>
            <w:vAlign w:val="center"/>
          </w:tcPr>
          <w:p w14:paraId="5BB5D86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BE02F0" w14:paraId="518F686A" w14:textId="77777777" w:rsidTr="00BE02F0">
        <w:tc>
          <w:tcPr>
            <w:tcW w:w="10345" w:type="dxa"/>
            <w:vAlign w:val="center"/>
          </w:tcPr>
          <w:p w14:paraId="1ECE78C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1FB3D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4E7663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2EC7C4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40D159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3A6DBF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1F5838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67532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14:paraId="29195F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420E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 w:author="Poul V Madsen" w:date="2012-12-13T11:40:00Z"/>
                <w:rFonts w:ascii="Arial" w:hAnsi="Arial" w:cs="Arial"/>
                <w:sz w:val="18"/>
              </w:rPr>
            </w:pPr>
            <w:del w:id="41" w:author="Poul V Madsen" w:date="2012-12-13T11:40:00Z">
              <w:r>
                <w:rPr>
                  <w:rFonts w:ascii="Arial" w:hAnsi="Arial" w:cs="Arial"/>
                  <w:sz w:val="18"/>
                </w:rPr>
                <w:tab/>
              </w:r>
              <w:r>
                <w:rPr>
                  <w:rFonts w:ascii="Arial" w:hAnsi="Arial" w:cs="Arial"/>
                  <w:sz w:val="18"/>
                </w:rPr>
                <w:tab/>
                <w:delText>DMIFordringHaverID</w:delText>
              </w:r>
            </w:del>
          </w:p>
          <w:p w14:paraId="4D76F2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Poul V Madsen" w:date="2012-12-13T11:40:00Z"/>
                <w:rFonts w:ascii="Arial" w:hAnsi="Arial" w:cs="Arial"/>
                <w:sz w:val="18"/>
              </w:rPr>
            </w:pPr>
            <w:ins w:id="43" w:author="Poul V Madsen" w:date="2012-12-13T11:40:00Z">
              <w:r>
                <w:rPr>
                  <w:rFonts w:ascii="Arial" w:hAnsi="Arial" w:cs="Arial"/>
                  <w:sz w:val="18"/>
                </w:rPr>
                <w:tab/>
              </w:r>
              <w:r>
                <w:rPr>
                  <w:rFonts w:ascii="Arial" w:hAnsi="Arial" w:cs="Arial"/>
                  <w:sz w:val="18"/>
                </w:rPr>
                <w:tab/>
                <w:t>VirksomhedSENummer</w:t>
              </w:r>
            </w:ins>
          </w:p>
          <w:p w14:paraId="6737077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45253D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40AC0A8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1DD3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4A5761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550766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4ADB215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9ACAD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74656C5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1F9CFD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17A873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63FF7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4B7B3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19C420F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32628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14:paraId="6BFB907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CE3006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1B922B2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3A8B13BA" w14:textId="77777777" w:rsidTr="00BE02F0">
        <w:tc>
          <w:tcPr>
            <w:tcW w:w="10345" w:type="dxa"/>
            <w:shd w:val="clear" w:color="auto" w:fill="B3B3B3"/>
            <w:vAlign w:val="center"/>
          </w:tcPr>
          <w:p w14:paraId="05A5892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061669F7" w14:textId="77777777" w:rsidTr="00BE02F0">
        <w:tc>
          <w:tcPr>
            <w:tcW w:w="10345" w:type="dxa"/>
            <w:shd w:val="clear" w:color="auto" w:fill="FFFFFF"/>
            <w:vAlign w:val="center"/>
          </w:tcPr>
          <w:p w14:paraId="0480A4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563D66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8B01F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14:paraId="4BD791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F24ED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C6BAC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14:paraId="03F88B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0AEA8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14:paraId="4AD54E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3A53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14:paraId="7CA5CB2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6E93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14:paraId="5029A93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E942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069673D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14:paraId="54E6A02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9AAF9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14:paraId="7F5003C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AD0E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14:paraId="7917189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4EBE2C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3156F9DE" w14:textId="77777777" w:rsidTr="00BE02F0">
        <w:trPr>
          <w:trHeight w:hRule="exact" w:val="113"/>
        </w:trPr>
        <w:tc>
          <w:tcPr>
            <w:tcW w:w="10345" w:type="dxa"/>
            <w:shd w:val="clear" w:color="auto" w:fill="B3B3B3"/>
          </w:tcPr>
          <w:p w14:paraId="0868A3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0AE67171" w14:textId="77777777" w:rsidTr="00BE02F0">
        <w:tc>
          <w:tcPr>
            <w:tcW w:w="10345" w:type="dxa"/>
            <w:vAlign w:val="center"/>
          </w:tcPr>
          <w:p w14:paraId="70BC827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BE02F0" w14:paraId="5D086982" w14:textId="77777777" w:rsidTr="00BE02F0">
        <w:tc>
          <w:tcPr>
            <w:tcW w:w="10345" w:type="dxa"/>
            <w:vAlign w:val="center"/>
          </w:tcPr>
          <w:p w14:paraId="459ABDE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C7486E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7D6773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14:paraId="04D5482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053E73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47EBC7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3B3EFA1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7A0CEDB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14:paraId="5D600F42" w14:textId="77777777" w:rsidTr="00BE02F0">
        <w:tc>
          <w:tcPr>
            <w:tcW w:w="10345" w:type="dxa"/>
            <w:shd w:val="clear" w:color="auto" w:fill="B3B3B3"/>
            <w:vAlign w:val="center"/>
          </w:tcPr>
          <w:p w14:paraId="26C48CF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181D4F2B" w14:textId="77777777" w:rsidTr="00BE02F0">
        <w:tc>
          <w:tcPr>
            <w:tcW w:w="10345" w:type="dxa"/>
            <w:shd w:val="clear" w:color="auto" w:fill="FFFFFF"/>
            <w:vAlign w:val="center"/>
          </w:tcPr>
          <w:p w14:paraId="49362D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3E82D9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CCCE9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14:paraId="3772EAD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10F5162C" w14:textId="77777777" w:rsidTr="00BE02F0">
        <w:trPr>
          <w:trHeight w:hRule="exact" w:val="113"/>
        </w:trPr>
        <w:tc>
          <w:tcPr>
            <w:tcW w:w="10345" w:type="dxa"/>
            <w:shd w:val="clear" w:color="auto" w:fill="B3B3B3"/>
          </w:tcPr>
          <w:p w14:paraId="4EA7A86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7ABB1C5B" w14:textId="77777777" w:rsidTr="00BE02F0">
        <w:tc>
          <w:tcPr>
            <w:tcW w:w="10345" w:type="dxa"/>
            <w:vAlign w:val="center"/>
          </w:tcPr>
          <w:p w14:paraId="25604EC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BE02F0" w14:paraId="513FC9A0" w14:textId="77777777" w:rsidTr="00BE02F0">
        <w:tc>
          <w:tcPr>
            <w:tcW w:w="10345" w:type="dxa"/>
            <w:vAlign w:val="center"/>
          </w:tcPr>
          <w:p w14:paraId="773BB6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48DF194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31DA7D4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26060D7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726E3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5AAE3BF4" w14:textId="77777777" w:rsidTr="00BE02F0">
        <w:trPr>
          <w:trHeight w:hRule="exact" w:val="113"/>
        </w:trPr>
        <w:tc>
          <w:tcPr>
            <w:tcW w:w="10345" w:type="dxa"/>
            <w:shd w:val="clear" w:color="auto" w:fill="B3B3B3"/>
          </w:tcPr>
          <w:p w14:paraId="49FF1AA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2BD0CDDB" w14:textId="77777777" w:rsidTr="00BE02F0">
        <w:tc>
          <w:tcPr>
            <w:tcW w:w="10345" w:type="dxa"/>
            <w:vAlign w:val="center"/>
          </w:tcPr>
          <w:p w14:paraId="693EDDD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BE02F0" w14:paraId="6806C872" w14:textId="77777777" w:rsidTr="00BE02F0">
        <w:tc>
          <w:tcPr>
            <w:tcW w:w="10345" w:type="dxa"/>
            <w:vAlign w:val="center"/>
          </w:tcPr>
          <w:p w14:paraId="04761B1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1FABEC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14:paraId="4B75248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14:paraId="6744BE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2BE0630E" w14:textId="77777777" w:rsidTr="00BE02F0">
        <w:trPr>
          <w:trHeight w:hRule="exact" w:val="113"/>
        </w:trPr>
        <w:tc>
          <w:tcPr>
            <w:tcW w:w="10345" w:type="dxa"/>
            <w:shd w:val="clear" w:color="auto" w:fill="B3B3B3"/>
          </w:tcPr>
          <w:p w14:paraId="5342270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1F8469A5" w14:textId="77777777" w:rsidTr="00BE02F0">
        <w:tc>
          <w:tcPr>
            <w:tcW w:w="10345" w:type="dxa"/>
            <w:vAlign w:val="center"/>
          </w:tcPr>
          <w:p w14:paraId="5A44E14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BE02F0" w14:paraId="146D1EB5" w14:textId="77777777" w:rsidTr="00BE02F0">
        <w:tc>
          <w:tcPr>
            <w:tcW w:w="10345" w:type="dxa"/>
            <w:vAlign w:val="center"/>
          </w:tcPr>
          <w:p w14:paraId="35D59F8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5F55ED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14:paraId="7E94E4C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14:paraId="3118832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93FB29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5827BAEE" w14:textId="77777777" w:rsidTr="00BE02F0">
        <w:trPr>
          <w:trHeight w:hRule="exact" w:val="113"/>
        </w:trPr>
        <w:tc>
          <w:tcPr>
            <w:tcW w:w="10345" w:type="dxa"/>
            <w:shd w:val="clear" w:color="auto" w:fill="B3B3B3"/>
          </w:tcPr>
          <w:p w14:paraId="5BB2099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7FD66506" w14:textId="77777777" w:rsidTr="00BE02F0">
        <w:tc>
          <w:tcPr>
            <w:tcW w:w="10345" w:type="dxa"/>
            <w:vAlign w:val="center"/>
          </w:tcPr>
          <w:p w14:paraId="073B0FB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BE02F0" w14:paraId="08E20861" w14:textId="77777777" w:rsidTr="00BE02F0">
        <w:tc>
          <w:tcPr>
            <w:tcW w:w="10345" w:type="dxa"/>
            <w:vAlign w:val="center"/>
          </w:tcPr>
          <w:p w14:paraId="5EEE81F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EFC415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14:paraId="2E6355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14:paraId="33E5906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2682A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46CB6697" w14:textId="77777777" w:rsidTr="00BE02F0">
        <w:trPr>
          <w:trHeight w:hRule="exact" w:val="113"/>
        </w:trPr>
        <w:tc>
          <w:tcPr>
            <w:tcW w:w="10345" w:type="dxa"/>
            <w:shd w:val="clear" w:color="auto" w:fill="B3B3B3"/>
          </w:tcPr>
          <w:p w14:paraId="514107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1804E55C" w14:textId="77777777" w:rsidTr="00BE02F0">
        <w:tc>
          <w:tcPr>
            <w:tcW w:w="10345" w:type="dxa"/>
            <w:vAlign w:val="center"/>
          </w:tcPr>
          <w:p w14:paraId="042B9BC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BE02F0" w14:paraId="69496903" w14:textId="77777777" w:rsidTr="00BE02F0">
        <w:tc>
          <w:tcPr>
            <w:tcW w:w="10345" w:type="dxa"/>
            <w:vAlign w:val="center"/>
          </w:tcPr>
          <w:p w14:paraId="0EDFC4C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14:paraId="398BDAC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14:paraId="45550D1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14:paraId="6AE4DEE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04E91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4FA070D2" w14:textId="77777777" w:rsidTr="00BE02F0">
        <w:trPr>
          <w:trHeight w:hRule="exact" w:val="113"/>
        </w:trPr>
        <w:tc>
          <w:tcPr>
            <w:tcW w:w="10345" w:type="dxa"/>
            <w:shd w:val="clear" w:color="auto" w:fill="B3B3B3"/>
          </w:tcPr>
          <w:p w14:paraId="212CD2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14D76AFC" w14:textId="77777777" w:rsidTr="00BE02F0">
        <w:tc>
          <w:tcPr>
            <w:tcW w:w="10345" w:type="dxa"/>
            <w:vAlign w:val="center"/>
          </w:tcPr>
          <w:p w14:paraId="5914FA6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BE02F0" w14:paraId="75A83E30" w14:textId="77777777" w:rsidTr="00BE02F0">
        <w:tc>
          <w:tcPr>
            <w:tcW w:w="10345" w:type="dxa"/>
            <w:vAlign w:val="center"/>
          </w:tcPr>
          <w:p w14:paraId="272FFB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14:paraId="76BEC9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14:paraId="103FABA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tc>
      </w:tr>
      <w:tr w:rsidR="00BE02F0" w14:paraId="4A82F608" w14:textId="77777777" w:rsidTr="00BE02F0">
        <w:tc>
          <w:tcPr>
            <w:tcW w:w="10345" w:type="dxa"/>
            <w:shd w:val="clear" w:color="auto" w:fill="B3B3B3"/>
            <w:vAlign w:val="center"/>
          </w:tcPr>
          <w:p w14:paraId="5266BD8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14:paraId="425FB1D2" w14:textId="77777777" w:rsidTr="00BE02F0">
        <w:tc>
          <w:tcPr>
            <w:tcW w:w="10345" w:type="dxa"/>
            <w:shd w:val="clear" w:color="auto" w:fill="FFFFFF"/>
            <w:vAlign w:val="center"/>
          </w:tcPr>
          <w:p w14:paraId="1D257E0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14:paraId="6C35ADB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40AB838A" w14:textId="77777777" w:rsidTr="00BE02F0">
        <w:trPr>
          <w:trHeight w:hRule="exact" w:val="113"/>
        </w:trPr>
        <w:tc>
          <w:tcPr>
            <w:tcW w:w="10345" w:type="dxa"/>
            <w:shd w:val="clear" w:color="auto" w:fill="B3B3B3"/>
          </w:tcPr>
          <w:p w14:paraId="62570D7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128BF67D" w14:textId="77777777" w:rsidTr="00BE02F0">
        <w:tc>
          <w:tcPr>
            <w:tcW w:w="10345" w:type="dxa"/>
            <w:vAlign w:val="center"/>
          </w:tcPr>
          <w:p w14:paraId="0EE216A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BE02F0" w14:paraId="15587AEA" w14:textId="77777777" w:rsidTr="00BE02F0">
        <w:tc>
          <w:tcPr>
            <w:tcW w:w="10345" w:type="dxa"/>
            <w:vAlign w:val="center"/>
          </w:tcPr>
          <w:p w14:paraId="1E7BC98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DEE97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1548650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7E700D6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14:paraId="6FABB389" w14:textId="77777777" w:rsidTr="00BE02F0">
        <w:trPr>
          <w:trHeight w:hRule="exact" w:val="113"/>
        </w:trPr>
        <w:tc>
          <w:tcPr>
            <w:tcW w:w="10345" w:type="dxa"/>
            <w:shd w:val="clear" w:color="auto" w:fill="B3B3B3"/>
          </w:tcPr>
          <w:p w14:paraId="2BBF94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14:paraId="6CA32C2C" w14:textId="77777777" w:rsidTr="00BE02F0">
        <w:tc>
          <w:tcPr>
            <w:tcW w:w="10345" w:type="dxa"/>
            <w:vAlign w:val="center"/>
          </w:tcPr>
          <w:p w14:paraId="2913835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BE02F0" w14:paraId="380FD0CA" w14:textId="77777777" w:rsidTr="00BE02F0">
        <w:tc>
          <w:tcPr>
            <w:tcW w:w="10345" w:type="dxa"/>
            <w:vAlign w:val="center"/>
          </w:tcPr>
          <w:p w14:paraId="4AE2865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6F47FF0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51C9AB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0B2F69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E02F0" w:rsidSect="00BE02F0">
          <w:headerReference w:type="default" r:id="rId15"/>
          <w:pgSz w:w="11906" w:h="16838"/>
          <w:pgMar w:top="567" w:right="567" w:bottom="567" w:left="1134" w:header="283" w:footer="708" w:gutter="0"/>
          <w:cols w:space="708"/>
          <w:docGrid w:linePitch="360"/>
        </w:sectPr>
      </w:pPr>
    </w:p>
    <w:p w14:paraId="2CAC0BC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E02F0" w14:paraId="0EF66C2A" w14:textId="77777777" w:rsidTr="00BE02F0">
        <w:trPr>
          <w:tblHeader/>
        </w:trPr>
        <w:tc>
          <w:tcPr>
            <w:tcW w:w="3402" w:type="dxa"/>
            <w:shd w:val="clear" w:color="auto" w:fill="B3B3B3"/>
            <w:vAlign w:val="center"/>
          </w:tcPr>
          <w:p w14:paraId="5F4BA45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3ED2E9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D20660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E02F0" w14:paraId="1A5F3166" w14:textId="77777777" w:rsidTr="00BE02F0">
        <w:tc>
          <w:tcPr>
            <w:tcW w:w="3402" w:type="dxa"/>
          </w:tcPr>
          <w:p w14:paraId="1EA0507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073BAA7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076AC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12981C1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79DF3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E742FE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BE02F0" w14:paraId="3BB1B24D" w14:textId="77777777" w:rsidTr="00BE02F0">
        <w:tc>
          <w:tcPr>
            <w:tcW w:w="3402" w:type="dxa"/>
          </w:tcPr>
          <w:p w14:paraId="50F6E68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2AF6A6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4C445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2FE6A9B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0A228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2DB8CB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BE02F0" w14:paraId="7D3BB05E" w14:textId="77777777" w:rsidTr="00BE02F0">
        <w:tc>
          <w:tcPr>
            <w:tcW w:w="3402" w:type="dxa"/>
          </w:tcPr>
          <w:p w14:paraId="2B1216C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7001BDB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D810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34F8956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89680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156921A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BE02F0" w14:paraId="6338CF64" w14:textId="77777777" w:rsidTr="00BE02F0">
        <w:tc>
          <w:tcPr>
            <w:tcW w:w="3402" w:type="dxa"/>
          </w:tcPr>
          <w:p w14:paraId="75E9FDA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2CB50B7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84E02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5C989D9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E2D77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4A70C4C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BE02F0" w14:paraId="044097DD" w14:textId="77777777" w:rsidTr="00BE02F0">
        <w:tc>
          <w:tcPr>
            <w:tcW w:w="3402" w:type="dxa"/>
          </w:tcPr>
          <w:p w14:paraId="157920C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62EAFF8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5ACA3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720BB14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9E191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5D36394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BE02F0" w14:paraId="68DA3602" w14:textId="77777777" w:rsidTr="00BE02F0">
        <w:tc>
          <w:tcPr>
            <w:tcW w:w="3402" w:type="dxa"/>
          </w:tcPr>
          <w:p w14:paraId="3D0EB3C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7814BA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3E0AB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3D2D668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C3C37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1E2E14A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BE02F0" w14:paraId="5F4A1BB4" w14:textId="77777777" w:rsidTr="00BE02F0">
        <w:tc>
          <w:tcPr>
            <w:tcW w:w="3402" w:type="dxa"/>
          </w:tcPr>
          <w:p w14:paraId="1656DC8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14:paraId="1D5796F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474C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7E579B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1EE56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2F6C0D6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BE02F0" w14:paraId="227E81B5" w14:textId="77777777" w:rsidTr="00BE02F0">
        <w:tc>
          <w:tcPr>
            <w:tcW w:w="3402" w:type="dxa"/>
          </w:tcPr>
          <w:p w14:paraId="3915B49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14:paraId="10BDC36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FED3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D01406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4119B4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BE02F0" w14:paraId="2F96E98E" w14:textId="77777777" w:rsidTr="00BE02F0">
        <w:tc>
          <w:tcPr>
            <w:tcW w:w="3402" w:type="dxa"/>
          </w:tcPr>
          <w:p w14:paraId="6A42B5D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14:paraId="1C472F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1F27F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F2543F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AD049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BE02F0" w14:paraId="09E73290" w14:textId="77777777" w:rsidTr="00BE02F0">
        <w:tc>
          <w:tcPr>
            <w:tcW w:w="3402" w:type="dxa"/>
          </w:tcPr>
          <w:p w14:paraId="4B8AC35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14:paraId="25753A9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54DB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5B866B6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ED3AA8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2942FCC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BE02F0" w14:paraId="3F8C2BA4" w14:textId="77777777" w:rsidTr="00BE02F0">
        <w:tc>
          <w:tcPr>
            <w:tcW w:w="3402" w:type="dxa"/>
          </w:tcPr>
          <w:p w14:paraId="058B658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4FC1B9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5ED306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14:paraId="0766E34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12A821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26CDC85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BE02F0" w14:paraId="74888AD0" w14:textId="77777777" w:rsidTr="00BE02F0">
        <w:tc>
          <w:tcPr>
            <w:tcW w:w="3402" w:type="dxa"/>
          </w:tcPr>
          <w:p w14:paraId="7F73119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14:paraId="7C768D9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23D66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58E58FA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C3D55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68DCAA9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BE02F0" w14:paraId="0C96A6F3" w14:textId="77777777" w:rsidTr="00BE02F0">
        <w:tc>
          <w:tcPr>
            <w:tcW w:w="3402" w:type="dxa"/>
          </w:tcPr>
          <w:p w14:paraId="35423D5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14:paraId="4938A63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4CB9B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37D440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7A769E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BE02F0" w14:paraId="35AEF48A" w14:textId="77777777" w:rsidTr="00BE02F0">
        <w:tc>
          <w:tcPr>
            <w:tcW w:w="3402" w:type="dxa"/>
          </w:tcPr>
          <w:p w14:paraId="0A8F7E9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14:paraId="3DF71C5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0676F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Køn</w:t>
            </w:r>
          </w:p>
          <w:p w14:paraId="2F0EC14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41917E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14:paraId="31B60C3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14:paraId="2FFEC4D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14:paraId="5BD31E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14:paraId="4D56B0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14:paraId="11AD053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BE02F0" w14:paraId="5CB14CA1" w14:textId="77777777" w:rsidTr="00BE02F0">
        <w:tc>
          <w:tcPr>
            <w:tcW w:w="3402" w:type="dxa"/>
          </w:tcPr>
          <w:p w14:paraId="13E823E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14:paraId="4BB54F1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A83C3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2219C99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256882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BE02F0" w14:paraId="10743BA3" w14:textId="77777777" w:rsidTr="00BE02F0">
        <w:tc>
          <w:tcPr>
            <w:tcW w:w="3402" w:type="dxa"/>
          </w:tcPr>
          <w:p w14:paraId="18D592E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5470AC2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8891D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14:paraId="6F5061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C9224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3435D68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BE02F0" w14:paraId="3AB1FDEC" w14:textId="77777777" w:rsidTr="00BE02F0">
        <w:tc>
          <w:tcPr>
            <w:tcW w:w="3402" w:type="dxa"/>
          </w:tcPr>
          <w:p w14:paraId="562084F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14:paraId="389A3D7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34E5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585485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81877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2D35984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ins w:id="44" w:author="Poul V Madsen" w:date="2012-12-13T11:40:00Z">
              <w:r>
                <w:rPr>
                  <w:rFonts w:ascii="Arial" w:hAnsi="Arial" w:cs="Arial"/>
                  <w:sz w:val="18"/>
                </w:rPr>
                <w:t>, UdgåetVirksomhedMedCvrEllerSe</w:t>
              </w:r>
            </w:ins>
          </w:p>
        </w:tc>
        <w:tc>
          <w:tcPr>
            <w:tcW w:w="4671" w:type="dxa"/>
          </w:tcPr>
          <w:p w14:paraId="1A2306B6" w14:textId="77777777" w:rsidR="00EF2203" w:rsidRDefault="00BE02F0"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Poul V Madsen" w:date="2012-12-13T11:40:00Z"/>
                <w:rFonts w:ascii="Arial" w:hAnsi="Arial" w:cs="Arial"/>
                <w:sz w:val="18"/>
              </w:rPr>
            </w:pPr>
            <w:r>
              <w:rPr>
                <w:rFonts w:ascii="Arial" w:hAnsi="Arial" w:cs="Arial"/>
                <w:sz w:val="18"/>
              </w:rPr>
              <w:t>Typen af den alternative nøgle, fx pasnummer, udenlandsk personnummer, kørekortnummer mv.</w:t>
            </w:r>
          </w:p>
          <w:p w14:paraId="4CC527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 w:author="Poul V Madsen" w:date="2012-12-13T11:40:00Z"/>
                <w:rFonts w:ascii="Arial" w:hAnsi="Arial" w:cs="Arial"/>
                <w:sz w:val="18"/>
              </w:rPr>
            </w:pPr>
          </w:p>
          <w:p w14:paraId="429283A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Poul V Madsen" w:date="2012-12-13T11:40:00Z"/>
                <w:rFonts w:ascii="Arial" w:hAnsi="Arial" w:cs="Arial"/>
                <w:sz w:val="18"/>
              </w:rPr>
            </w:pPr>
            <w:del w:id="48" w:author="Poul V Madsen" w:date="2012-12-13T11:40:00Z">
              <w:r>
                <w:rPr>
                  <w:rFonts w:ascii="Arial" w:hAnsi="Arial" w:cs="Arial"/>
                  <w:sz w:val="18"/>
                </w:rPr>
                <w:delText>Værdiset:</w:delText>
              </w:r>
            </w:del>
          </w:p>
          <w:p w14:paraId="09D0AF0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Poul V Madsen" w:date="2012-12-13T11:40:00Z"/>
                <w:rFonts w:ascii="Arial" w:hAnsi="Arial" w:cs="Arial"/>
                <w:sz w:val="18"/>
              </w:rPr>
            </w:pPr>
            <w:del w:id="50" w:author="Poul V Madsen" w:date="2012-12-13T11:40:00Z">
              <w:r>
                <w:rPr>
                  <w:rFonts w:ascii="Arial" w:hAnsi="Arial" w:cs="Arial"/>
                  <w:sz w:val="18"/>
                </w:rPr>
                <w:delText>Pasnummer</w:delText>
              </w:r>
            </w:del>
          </w:p>
          <w:p w14:paraId="25D661F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Poul V Madsen" w:date="2012-12-13T11:40:00Z"/>
                <w:rFonts w:ascii="Arial" w:hAnsi="Arial" w:cs="Arial"/>
                <w:sz w:val="18"/>
              </w:rPr>
            </w:pPr>
            <w:del w:id="52" w:author="Poul V Madsen" w:date="2012-12-13T11:40:00Z">
              <w:r>
                <w:rPr>
                  <w:rFonts w:ascii="Arial" w:hAnsi="Arial" w:cs="Arial"/>
                  <w:sz w:val="18"/>
                </w:rPr>
                <w:delText>Kørekortnummer</w:delText>
              </w:r>
            </w:del>
          </w:p>
          <w:p w14:paraId="2C7978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Poul V Madsen" w:date="2012-12-13T11:40:00Z"/>
                <w:rFonts w:ascii="Arial" w:hAnsi="Arial" w:cs="Arial"/>
                <w:sz w:val="18"/>
              </w:rPr>
            </w:pPr>
            <w:del w:id="54" w:author="Poul V Madsen" w:date="2012-12-13T11:40:00Z">
              <w:r>
                <w:rPr>
                  <w:rFonts w:ascii="Arial" w:hAnsi="Arial" w:cs="Arial"/>
                  <w:sz w:val="18"/>
                </w:rPr>
                <w:delText>Telefonnummer</w:delText>
              </w:r>
            </w:del>
          </w:p>
          <w:p w14:paraId="4B11C28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Poul V Madsen" w:date="2012-12-13T11:40:00Z"/>
                <w:rFonts w:ascii="Arial" w:hAnsi="Arial" w:cs="Arial"/>
                <w:sz w:val="18"/>
              </w:rPr>
            </w:pPr>
            <w:del w:id="56" w:author="Poul V Madsen" w:date="2012-12-13T11:40:00Z">
              <w:r>
                <w:rPr>
                  <w:rFonts w:ascii="Arial" w:hAnsi="Arial" w:cs="Arial"/>
                  <w:sz w:val="18"/>
                </w:rPr>
                <w:delText>EANNummer</w:delText>
              </w:r>
            </w:del>
          </w:p>
          <w:p w14:paraId="0360E6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 w:author="Poul V Madsen" w:date="2012-12-13T11:40:00Z"/>
                <w:rFonts w:ascii="Arial" w:hAnsi="Arial" w:cs="Arial"/>
                <w:sz w:val="18"/>
              </w:rPr>
            </w:pPr>
            <w:del w:id="58" w:author="Poul V Madsen" w:date="2012-12-13T11:40:00Z">
              <w:r>
                <w:rPr>
                  <w:rFonts w:ascii="Arial" w:hAnsi="Arial" w:cs="Arial"/>
                  <w:sz w:val="18"/>
                </w:rPr>
                <w:delText>UdenlandskNummerplade</w:delText>
              </w:r>
            </w:del>
          </w:p>
          <w:p w14:paraId="3773AEB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 w:author="Poul V Madsen" w:date="2012-12-13T11:40:00Z"/>
                <w:rFonts w:ascii="Arial" w:hAnsi="Arial" w:cs="Arial"/>
                <w:sz w:val="18"/>
              </w:rPr>
            </w:pPr>
            <w:del w:id="60" w:author="Poul V Madsen" w:date="2012-12-13T11:40:00Z">
              <w:r>
                <w:rPr>
                  <w:rFonts w:ascii="Arial" w:hAnsi="Arial" w:cs="Arial"/>
                  <w:sz w:val="18"/>
                </w:rPr>
                <w:delText>IntenNøgle</w:delText>
              </w:r>
            </w:del>
          </w:p>
          <w:p w14:paraId="6C02B69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 w:author="Poul V Madsen" w:date="2012-12-13T11:40:00Z"/>
                <w:rFonts w:ascii="Arial" w:hAnsi="Arial" w:cs="Arial"/>
                <w:sz w:val="18"/>
              </w:rPr>
            </w:pPr>
            <w:del w:id="62" w:author="Poul V Madsen" w:date="2012-12-13T11:40:00Z">
              <w:r>
                <w:rPr>
                  <w:rFonts w:ascii="Arial" w:hAnsi="Arial" w:cs="Arial"/>
                  <w:sz w:val="18"/>
                </w:rPr>
                <w:delText>UdenlandskPersonnummer</w:delText>
              </w:r>
            </w:del>
          </w:p>
          <w:p w14:paraId="3F2482D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 w:author="Poul V Madsen" w:date="2012-12-13T11:40:00Z"/>
                <w:rFonts w:ascii="Arial" w:hAnsi="Arial" w:cs="Arial"/>
                <w:sz w:val="18"/>
              </w:rPr>
            </w:pPr>
            <w:del w:id="64" w:author="Poul V Madsen" w:date="2012-12-13T11:40:00Z">
              <w:r>
                <w:rPr>
                  <w:rFonts w:ascii="Arial" w:hAnsi="Arial" w:cs="Arial"/>
                  <w:sz w:val="18"/>
                </w:rPr>
                <w:delText>UdenlandskVirksomhedsnummer</w:delText>
              </w:r>
            </w:del>
          </w:p>
          <w:p w14:paraId="76BC823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 w:author="Poul V Madsen" w:date="2012-12-13T11:40:00Z"/>
                <w:rFonts w:ascii="Arial" w:hAnsi="Arial" w:cs="Arial"/>
                <w:sz w:val="18"/>
              </w:rPr>
            </w:pPr>
            <w:del w:id="66" w:author="Poul V Madsen" w:date="2012-12-13T11:40:00Z">
              <w:r>
                <w:rPr>
                  <w:rFonts w:ascii="Arial" w:hAnsi="Arial" w:cs="Arial"/>
                  <w:sz w:val="18"/>
                </w:rPr>
                <w:delText>AndenNøgle</w:delText>
              </w:r>
            </w:del>
          </w:p>
          <w:p w14:paraId="7C1E8A71" w14:textId="38DB76F4" w:rsidR="00BE02F0" w:rsidRPr="00BE02F0" w:rsidRDefault="00EF2203"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7" w:author="Poul V Madsen" w:date="2012-12-13T11:40:00Z">
              <w:r>
                <w:rPr>
                  <w:rFonts w:ascii="Arial" w:hAnsi="Arial" w:cs="Arial"/>
                  <w:sz w:val="18"/>
                </w:rPr>
                <w:delText>(Listen af gyldige værdier er statisk, da den er hard-coded på data domænet)</w:delText>
              </w:r>
            </w:del>
          </w:p>
        </w:tc>
      </w:tr>
      <w:tr w:rsidR="00BE02F0" w14:paraId="329F8B63" w14:textId="77777777" w:rsidTr="00BE02F0">
        <w:tc>
          <w:tcPr>
            <w:tcW w:w="3402" w:type="dxa"/>
          </w:tcPr>
          <w:p w14:paraId="59671DB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14:paraId="63EC3DF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12EF7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14:paraId="6678CE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A113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14:paraId="157D22A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14:paraId="7CA720B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BE02F0" w14:paraId="64A5BA85" w14:textId="77777777" w:rsidTr="00BE02F0">
        <w:tc>
          <w:tcPr>
            <w:tcW w:w="3402" w:type="dxa"/>
          </w:tcPr>
          <w:p w14:paraId="2DB32C8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14:paraId="4DC12A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83F9E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016AF8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15929C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BE02F0" w14:paraId="5F5042B1" w14:textId="77777777" w:rsidTr="00BE02F0">
        <w:tc>
          <w:tcPr>
            <w:tcW w:w="3402" w:type="dxa"/>
          </w:tcPr>
          <w:p w14:paraId="44F175B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14:paraId="7E3E529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F416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14:paraId="29FE891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DD790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5F78637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14:paraId="288DDF3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14:paraId="65B855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14:paraId="6BBED01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1C9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14:paraId="00D4DC8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14:paraId="011BFD8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29DB0F6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14:paraId="53E98C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41B5A7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70E34B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14:paraId="5AC3BDA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14:paraId="2250119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14:paraId="74BF270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49A7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14:paraId="78A76B6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D185C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606C25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14:paraId="4C5A7EA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46B916C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45AC52F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14:paraId="7EF6E8A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14:paraId="614827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14:paraId="2815F71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6DB54CC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BE02F0" w14:paraId="2026846C" w14:textId="77777777" w:rsidTr="00BE02F0">
        <w:tc>
          <w:tcPr>
            <w:tcW w:w="3402" w:type="dxa"/>
          </w:tcPr>
          <w:p w14:paraId="251B61A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267D5BD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38443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39D72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4182F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4AFAF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8B253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7E1F3AB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1D78B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14:paraId="78AD01A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5EEF4A90" w14:textId="77777777" w:rsidTr="00BE02F0">
        <w:tc>
          <w:tcPr>
            <w:tcW w:w="3402" w:type="dxa"/>
          </w:tcPr>
          <w:p w14:paraId="00B2E1A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698782E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B5E3D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2F1663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1EB735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B5D51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BD659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BE02F0" w14:paraId="47AD3C0C" w14:textId="77777777" w:rsidTr="00BE02F0">
        <w:tc>
          <w:tcPr>
            <w:tcW w:w="3402" w:type="dxa"/>
          </w:tcPr>
          <w:p w14:paraId="1D0C680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0000B0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83399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646350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E6DDC0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679F147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CE1193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4290E9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4C563A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2309822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3ED3353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08AA1E22" w14:textId="77777777" w:rsidTr="00BE02F0">
        <w:tc>
          <w:tcPr>
            <w:tcW w:w="3402" w:type="dxa"/>
          </w:tcPr>
          <w:p w14:paraId="5BE5739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0C917DB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91B9D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593427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D690B5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61E5197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D0DE22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BE02F0" w14:paraId="555BF95C" w14:textId="77777777" w:rsidTr="00BE02F0">
        <w:tc>
          <w:tcPr>
            <w:tcW w:w="3402" w:type="dxa"/>
          </w:tcPr>
          <w:p w14:paraId="0152ACA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5BB68C9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3D25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14:paraId="15E2C23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4188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681F86F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1C8ACA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13804B9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DF87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0959C4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C1D29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DB92F2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54535A9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1CC62D4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79C3533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BE02F0" w14:paraId="7E420876" w14:textId="77777777" w:rsidTr="00BE02F0">
        <w:tc>
          <w:tcPr>
            <w:tcW w:w="3402" w:type="dxa"/>
          </w:tcPr>
          <w:p w14:paraId="447A27D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1D57791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CE19B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0BE371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C540F2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FD5FB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F20F6E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EAD57E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5B1244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66DB185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55C831C7" w14:textId="77777777" w:rsidTr="00BE02F0">
        <w:tc>
          <w:tcPr>
            <w:tcW w:w="3402" w:type="dxa"/>
          </w:tcPr>
          <w:p w14:paraId="464B99E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5D5C9A5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9B0BB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0B1D908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3F2A9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7A52CE7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BE02F0" w14:paraId="589DCB1A" w14:textId="77777777" w:rsidTr="00BE02F0">
        <w:tc>
          <w:tcPr>
            <w:tcW w:w="3402" w:type="dxa"/>
          </w:tcPr>
          <w:p w14:paraId="7C2A8B1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14:paraId="0727BFF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AFD085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83559E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1C7CA0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BE02F0" w14:paraId="3D7CF1AB" w14:textId="77777777" w:rsidTr="00BE02F0">
        <w:tc>
          <w:tcPr>
            <w:tcW w:w="3402" w:type="dxa"/>
          </w:tcPr>
          <w:p w14:paraId="3885818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74C622A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02B62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6E33B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DC3F4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417D976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0A275D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4A6C4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7929390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6A4900F9" w14:textId="77777777" w:rsidTr="00BE02F0">
        <w:tc>
          <w:tcPr>
            <w:tcW w:w="3402" w:type="dxa"/>
          </w:tcPr>
          <w:p w14:paraId="7D50153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044A047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9A394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59314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696CF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12A8B6F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6D80339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BE02F0" w14:paraId="41D57EC5" w14:textId="77777777" w:rsidTr="00BE02F0">
        <w:tc>
          <w:tcPr>
            <w:tcW w:w="3402" w:type="dxa"/>
          </w:tcPr>
          <w:p w14:paraId="0DB742B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4A878D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3DB6E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539E91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534AD0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0DF20D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1AFC9C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67FA4E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08A5205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5273CB32" w14:textId="77777777" w:rsidTr="00BE02F0">
        <w:tc>
          <w:tcPr>
            <w:tcW w:w="3402" w:type="dxa"/>
          </w:tcPr>
          <w:p w14:paraId="366D200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1371E1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EEEB6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72C9A8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D401E0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5FCD251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5C15042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D1E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0292B99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E6AD9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199E94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73C56BB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77C16CB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3E240C39" w14:textId="77777777" w:rsidTr="00BE02F0">
        <w:tc>
          <w:tcPr>
            <w:tcW w:w="3402" w:type="dxa"/>
          </w:tcPr>
          <w:p w14:paraId="3F47119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247B5C5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92918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0E5E80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02EA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2DFC2BA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BE02F0" w14:paraId="1F314EA9" w14:textId="77777777" w:rsidTr="00BE02F0">
        <w:tc>
          <w:tcPr>
            <w:tcW w:w="3402" w:type="dxa"/>
          </w:tcPr>
          <w:p w14:paraId="07F5BD0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7961729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76A5F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4C8A4C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674AA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55A7BE0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BE02F0" w14:paraId="455D98A2" w14:textId="77777777" w:rsidTr="00BE02F0">
        <w:tc>
          <w:tcPr>
            <w:tcW w:w="3402" w:type="dxa"/>
          </w:tcPr>
          <w:p w14:paraId="41A36D8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35ACCB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119EEB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1AE6D0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3EB9DA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10CB8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0015EC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1791A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773A9BC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1E7774B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67C6672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416F291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60892C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09776B5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35F6CF31" w14:textId="77777777" w:rsidTr="00BE02F0">
        <w:tc>
          <w:tcPr>
            <w:tcW w:w="3402" w:type="dxa"/>
          </w:tcPr>
          <w:p w14:paraId="32B5694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7493936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8A46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FC67BD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8ADAC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BE02F0" w14:paraId="39FE42DC" w14:textId="77777777" w:rsidTr="00BE02F0">
        <w:tc>
          <w:tcPr>
            <w:tcW w:w="3402" w:type="dxa"/>
          </w:tcPr>
          <w:p w14:paraId="587763A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77375AE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A8451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F6E402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3A084C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50132B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0A675A4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3B7B46DA" w14:textId="77777777" w:rsidTr="00BE02F0">
        <w:tc>
          <w:tcPr>
            <w:tcW w:w="3402" w:type="dxa"/>
          </w:tcPr>
          <w:p w14:paraId="6A57C43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14:paraId="440E769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E7B90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49B1E9E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96825B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BE02F0" w14:paraId="103956F1" w14:textId="77777777" w:rsidTr="00BE02F0">
        <w:tc>
          <w:tcPr>
            <w:tcW w:w="3402" w:type="dxa"/>
          </w:tcPr>
          <w:p w14:paraId="0359F89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2DA2285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0F39FD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14:paraId="5D4831C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AA99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6CC9E76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18BF9F8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0A58E08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AA81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E49DD2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32B58F3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7A42E7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73B7E2C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7083DE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0E096D6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B7977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3FEC4367" w14:textId="77777777" w:rsidTr="00BE02F0">
        <w:tc>
          <w:tcPr>
            <w:tcW w:w="3402" w:type="dxa"/>
          </w:tcPr>
          <w:p w14:paraId="02C9185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77B6C1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1DCE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4793EEE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402E7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664367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42DF715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0B9AB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53BAB0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D4D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483195D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314F0BA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407E499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47D972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1154B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BE02F0" w14:paraId="2E39A6C4" w14:textId="77777777" w:rsidTr="00BE02F0">
        <w:tc>
          <w:tcPr>
            <w:tcW w:w="3402" w:type="dxa"/>
          </w:tcPr>
          <w:p w14:paraId="65E2AC8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4402407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6EF0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C174E2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51DAB1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BE02F0" w14:paraId="7DEEDBBA" w14:textId="77777777" w:rsidTr="00BE02F0">
        <w:tc>
          <w:tcPr>
            <w:tcW w:w="3402" w:type="dxa"/>
          </w:tcPr>
          <w:p w14:paraId="74BF680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14:paraId="6E06783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3E74C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3C12C2F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CD90C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14:paraId="073844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14:paraId="14B4B8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19D7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14:paraId="1E6D9CF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AE06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BE02F0" w14:paraId="5A44D8A7" w14:textId="77777777" w:rsidTr="00BE02F0">
        <w:tc>
          <w:tcPr>
            <w:tcW w:w="3402" w:type="dxa"/>
          </w:tcPr>
          <w:p w14:paraId="4F705D6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14:paraId="24BB91A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D09D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4039D0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F98AF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74541F6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BE02F0" w14:paraId="71D89258" w14:textId="77777777" w:rsidTr="00BE02F0">
        <w:tc>
          <w:tcPr>
            <w:tcW w:w="3402" w:type="dxa"/>
          </w:tcPr>
          <w:p w14:paraId="1E3867A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14:paraId="74ECEAC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F792D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14:paraId="17C9CF2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341DAF3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BE02F0" w14:paraId="3AD3A4EA" w14:textId="77777777" w:rsidTr="00BE02F0">
        <w:tc>
          <w:tcPr>
            <w:tcW w:w="3402" w:type="dxa"/>
          </w:tcPr>
          <w:p w14:paraId="1C733C5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14:paraId="0BDED7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0DB43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14:paraId="4BC8D45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86E66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14:paraId="3C4193E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BE02F0" w14:paraId="26C9D8B0" w14:textId="77777777" w:rsidTr="00BE02F0">
        <w:tc>
          <w:tcPr>
            <w:tcW w:w="3402" w:type="dxa"/>
          </w:tcPr>
          <w:p w14:paraId="646A6DF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14:paraId="620A599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21C48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5223C03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4091E2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14:paraId="37B7F1F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BE02F0" w14:paraId="0B36A3C7" w14:textId="77777777" w:rsidTr="00BE02F0">
        <w:tc>
          <w:tcPr>
            <w:tcW w:w="3402" w:type="dxa"/>
          </w:tcPr>
          <w:p w14:paraId="288A908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14:paraId="66D6AA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5365A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1E70127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80FB5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BE02F0" w14:paraId="1AE5BABB" w14:textId="77777777" w:rsidTr="00BE02F0">
        <w:tc>
          <w:tcPr>
            <w:tcW w:w="3402" w:type="dxa"/>
          </w:tcPr>
          <w:p w14:paraId="4A35D01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14:paraId="0D7D41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954EC5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9FBA7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5FBBB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1B1D13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B52F5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BE02F0" w14:paraId="7789B37F" w14:textId="77777777" w:rsidTr="00BE02F0">
        <w:tc>
          <w:tcPr>
            <w:tcW w:w="3402" w:type="dxa"/>
          </w:tcPr>
          <w:p w14:paraId="7A394C2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14:paraId="032B8B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946A3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0BBDEA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5A9F1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96F69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F7E337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BE02F0" w14:paraId="1C7EC2C5" w14:textId="77777777" w:rsidTr="00BE02F0">
        <w:tc>
          <w:tcPr>
            <w:tcW w:w="3402" w:type="dxa"/>
          </w:tcPr>
          <w:p w14:paraId="78B809B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14:paraId="4759B7F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F3CD7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F1DE0F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84C26F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BE02F0" w14:paraId="7A44801E" w14:textId="77777777" w:rsidTr="00BE02F0">
        <w:tc>
          <w:tcPr>
            <w:tcW w:w="3402" w:type="dxa"/>
          </w:tcPr>
          <w:p w14:paraId="4602C38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7313E2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DA3F7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14:paraId="3BC13F8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ADDCB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4BF9B3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4567E69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0594A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723CE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33BC11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510B2CF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34C9DF7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3F8DE3B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4165D26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BE02F0" w14:paraId="643E422F" w14:textId="77777777" w:rsidTr="00BE02F0">
        <w:tc>
          <w:tcPr>
            <w:tcW w:w="3402" w:type="dxa"/>
          </w:tcPr>
          <w:p w14:paraId="30F3F78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14:paraId="1A6C07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5C435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14:paraId="178FE2A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F610A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4BE9D28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BE02F0" w14:paraId="1247EEF3" w14:textId="77777777" w:rsidTr="00BE02F0">
        <w:tc>
          <w:tcPr>
            <w:tcW w:w="3402" w:type="dxa"/>
          </w:tcPr>
          <w:p w14:paraId="437DE74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14:paraId="501F7A3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9FA8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20A7CE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65AB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60712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8E1FE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14:paraId="00E953F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BE02F0" w14:paraId="7527C22E" w14:textId="77777777" w:rsidTr="00BE02F0">
        <w:tc>
          <w:tcPr>
            <w:tcW w:w="3402" w:type="dxa"/>
          </w:tcPr>
          <w:p w14:paraId="6CA6922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14:paraId="4D42D30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A598D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6E460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52CDB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DA9F8A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B6354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BE02F0" w14:paraId="5C19BF43" w14:textId="77777777" w:rsidTr="00BE02F0">
        <w:tc>
          <w:tcPr>
            <w:tcW w:w="3402" w:type="dxa"/>
          </w:tcPr>
          <w:p w14:paraId="11515E9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14:paraId="79A7894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4A0C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2DE0F4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FBE47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14:paraId="7978776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88AF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1FBD39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3942FB5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59B050D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BE02F0" w14:paraId="7E2BA9B9" w14:textId="77777777" w:rsidTr="00BE02F0">
        <w:tc>
          <w:tcPr>
            <w:tcW w:w="3402" w:type="dxa"/>
          </w:tcPr>
          <w:p w14:paraId="62CB5CE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14:paraId="2EB81BE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125A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231E6A4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E0E64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EEE6D7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BEA088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C5619E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BE02F0" w14:paraId="77C1150E" w14:textId="77777777" w:rsidTr="00BE02F0">
        <w:tc>
          <w:tcPr>
            <w:tcW w:w="3402" w:type="dxa"/>
          </w:tcPr>
          <w:p w14:paraId="6C1B080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14:paraId="640EFA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AC451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44E30EE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BF3FF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14:paraId="2506636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14:paraId="011FB9B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35D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1CD6D7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79056C2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14:paraId="60142C1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14:paraId="00EBCF6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14:paraId="7180C84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14:paraId="74915E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14:paraId="07DEB9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14:paraId="067302F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14:paraId="05465F4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BE02F0" w14:paraId="07479D2A" w14:textId="77777777" w:rsidTr="00BE02F0">
        <w:tc>
          <w:tcPr>
            <w:tcW w:w="3402" w:type="dxa"/>
          </w:tcPr>
          <w:p w14:paraId="4551AF2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14:paraId="69B82DD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C2D14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21E300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A3D12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39AD27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588827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101A5F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BE02F0" w14:paraId="5E1D178F" w14:textId="77777777" w:rsidTr="00BE02F0">
        <w:tc>
          <w:tcPr>
            <w:tcW w:w="3402" w:type="dxa"/>
          </w:tcPr>
          <w:p w14:paraId="616517D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14:paraId="7E508D2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4459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03C9DD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81239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53F3ED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5954B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14:paraId="0C135E8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BE02F0" w14:paraId="746C6E99" w14:textId="77777777" w:rsidTr="00BE02F0">
        <w:tc>
          <w:tcPr>
            <w:tcW w:w="3402" w:type="dxa"/>
          </w:tcPr>
          <w:p w14:paraId="1D1DB89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14:paraId="183F6B6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08DDA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32C64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1A4BF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0E20FC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847AE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BE02F0" w14:paraId="613F6D8F" w14:textId="77777777" w:rsidTr="00BE02F0">
        <w:tc>
          <w:tcPr>
            <w:tcW w:w="3402" w:type="dxa"/>
          </w:tcPr>
          <w:p w14:paraId="7EDBCCA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14:paraId="51462FA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9EFA8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9FEC7B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E4199A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14:paraId="45B1003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617E8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BE02F0" w14:paraId="1D165B9C" w14:textId="77777777" w:rsidTr="00BE02F0">
        <w:tc>
          <w:tcPr>
            <w:tcW w:w="3402" w:type="dxa"/>
          </w:tcPr>
          <w:p w14:paraId="595AFE7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14:paraId="12E0C3D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C5FA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D1B7FD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043F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50DE70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6165390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348DB6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BE02F0" w14:paraId="62FB8166" w14:textId="77777777" w:rsidTr="00BE02F0">
        <w:tc>
          <w:tcPr>
            <w:tcW w:w="3402" w:type="dxa"/>
          </w:tcPr>
          <w:p w14:paraId="7DC52AF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14:paraId="100D44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F7B0B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14:paraId="24430C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4C613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7C3B2BE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14:paraId="05117AA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14:paraId="0A9BBBE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549B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B69CA6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14:paraId="24875C0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14:paraId="77E1C39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14:paraId="2B1881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14:paraId="663732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6E8E450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1E237909" w14:textId="77777777" w:rsidTr="00BE02F0">
        <w:tc>
          <w:tcPr>
            <w:tcW w:w="3402" w:type="dxa"/>
          </w:tcPr>
          <w:p w14:paraId="65A00E2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14:paraId="484AED4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7E1FE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A9AA99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6933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0F3B0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FBCB2F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52A2D9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BE02F0" w14:paraId="1CD6553D" w14:textId="77777777" w:rsidTr="00BE02F0">
        <w:tc>
          <w:tcPr>
            <w:tcW w:w="3402" w:type="dxa"/>
          </w:tcPr>
          <w:p w14:paraId="51E701D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14:paraId="263DADE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74658B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50C6CC8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A16B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CB919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41D242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CFFCFD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BE02F0" w14:paraId="373ED908" w14:textId="77777777" w:rsidTr="00BE02F0">
        <w:tc>
          <w:tcPr>
            <w:tcW w:w="3402" w:type="dxa"/>
          </w:tcPr>
          <w:p w14:paraId="6590B39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14:paraId="7B477F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F525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14:paraId="57A0313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8C430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14:paraId="1AF520A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14:paraId="48F2020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0744A73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F358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B4477D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0CB76FF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14:paraId="744F3B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14:paraId="1EA5101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14:paraId="3D6709C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14:paraId="34EE5BA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BE02F0" w14:paraId="4B32625A" w14:textId="77777777" w:rsidTr="00BE02F0">
        <w:tc>
          <w:tcPr>
            <w:tcW w:w="3402" w:type="dxa"/>
          </w:tcPr>
          <w:p w14:paraId="0118C6B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14:paraId="2E8B7CB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3D7C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29D6CEA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C1FC9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D04CBC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C09983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721151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BE02F0" w14:paraId="4B713362" w14:textId="77777777" w:rsidTr="00BE02F0">
        <w:tc>
          <w:tcPr>
            <w:tcW w:w="3402" w:type="dxa"/>
          </w:tcPr>
          <w:p w14:paraId="66F3F87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14:paraId="38903B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5065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7602BC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7BFA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4BF3F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DC45D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14:paraId="7A5803B5" w14:textId="77777777" w:rsidTr="00BE02F0">
        <w:tc>
          <w:tcPr>
            <w:tcW w:w="3402" w:type="dxa"/>
          </w:tcPr>
          <w:p w14:paraId="50CD195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14:paraId="6752A15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041B9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0A31D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C04ED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89E437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A8FD1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14:paraId="1F443A54" w14:textId="77777777" w:rsidTr="00BE02F0">
        <w:tc>
          <w:tcPr>
            <w:tcW w:w="3402" w:type="dxa"/>
          </w:tcPr>
          <w:p w14:paraId="1D9333A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14:paraId="3331AC7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3B140E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14:paraId="121457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1680BA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F95194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15F8B24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00DC520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BE02F0" w14:paraId="68D39740" w14:textId="77777777" w:rsidTr="00BE02F0">
        <w:tc>
          <w:tcPr>
            <w:tcW w:w="3402" w:type="dxa"/>
          </w:tcPr>
          <w:p w14:paraId="177E633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14:paraId="66AFF0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983E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9B4094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D4E58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77164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79DB91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14:paraId="12ACF214" w14:textId="77777777" w:rsidTr="00BE02F0">
        <w:tc>
          <w:tcPr>
            <w:tcW w:w="3402" w:type="dxa"/>
          </w:tcPr>
          <w:p w14:paraId="185E6CE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14:paraId="7984E76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AD720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AFCE8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810A0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86B0D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DE4841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14:paraId="0735DBD0" w14:textId="77777777" w:rsidTr="00BE02F0">
        <w:tc>
          <w:tcPr>
            <w:tcW w:w="3402" w:type="dxa"/>
          </w:tcPr>
          <w:p w14:paraId="0FCF9CD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14:paraId="2ABFD69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974DF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3960B8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E448F2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BE02F0" w14:paraId="3D2B39AE" w14:textId="77777777" w:rsidTr="00BE02F0">
        <w:tc>
          <w:tcPr>
            <w:tcW w:w="3402" w:type="dxa"/>
          </w:tcPr>
          <w:p w14:paraId="383E76F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14:paraId="4F6657E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478DB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81479E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9647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14:paraId="444C462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BE02F0" w14:paraId="49026DA4" w14:textId="77777777" w:rsidTr="00BE02F0">
        <w:tc>
          <w:tcPr>
            <w:tcW w:w="3402" w:type="dxa"/>
          </w:tcPr>
          <w:p w14:paraId="3E508BF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14:paraId="3315A4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565C5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6C21220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E23A87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BE02F0" w14:paraId="3C558B9A" w14:textId="77777777" w:rsidTr="00BE02F0">
        <w:tc>
          <w:tcPr>
            <w:tcW w:w="3402" w:type="dxa"/>
          </w:tcPr>
          <w:p w14:paraId="7D34FDF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14:paraId="74FF372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F3D8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EBE6CB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5DD23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BE02F0" w14:paraId="50273B40" w14:textId="77777777" w:rsidTr="00BE02F0">
        <w:tc>
          <w:tcPr>
            <w:tcW w:w="3402" w:type="dxa"/>
          </w:tcPr>
          <w:p w14:paraId="38D958B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052CCF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1B80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14:paraId="71306D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D986E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59193C3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3828AE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0BB5836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7E853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C992C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510C98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401086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5505C94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5A067EC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463A930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BE02F0" w14:paraId="60D59170" w14:textId="77777777" w:rsidTr="00BE02F0">
        <w:tc>
          <w:tcPr>
            <w:tcW w:w="3402" w:type="dxa"/>
          </w:tcPr>
          <w:p w14:paraId="0C18D99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14:paraId="305F8F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087D7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9C1526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83515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BE02F0" w14:paraId="3CCB5BFB" w14:textId="77777777" w:rsidTr="00BE02F0">
        <w:tc>
          <w:tcPr>
            <w:tcW w:w="3402" w:type="dxa"/>
          </w:tcPr>
          <w:p w14:paraId="7C394D2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14:paraId="3D50C3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766C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0283AC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62A11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BE02F0" w14:paraId="668FEAD2" w14:textId="77777777" w:rsidTr="00BE02F0">
        <w:tc>
          <w:tcPr>
            <w:tcW w:w="3402" w:type="dxa"/>
          </w:tcPr>
          <w:p w14:paraId="609485D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14:paraId="3CE0A61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5161C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A21E94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0074D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BE02F0" w14:paraId="3BF2C202" w14:textId="77777777" w:rsidTr="00BE02F0">
        <w:tc>
          <w:tcPr>
            <w:tcW w:w="3402" w:type="dxa"/>
          </w:tcPr>
          <w:p w14:paraId="3A305E6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14:paraId="6CA22C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A31B1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14:paraId="2053908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DC94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693291E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5414711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2F4414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14:paraId="61CE21C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BE02F0" w14:paraId="371719F1" w14:textId="77777777" w:rsidTr="00BE02F0">
        <w:tc>
          <w:tcPr>
            <w:tcW w:w="3402" w:type="dxa"/>
          </w:tcPr>
          <w:p w14:paraId="6B09A41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6BE8C64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0B1CA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1573FE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B3B902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BE02F0" w14:paraId="10DF5E67" w14:textId="77777777" w:rsidTr="00BE02F0">
        <w:tc>
          <w:tcPr>
            <w:tcW w:w="3402" w:type="dxa"/>
          </w:tcPr>
          <w:p w14:paraId="0C4AF55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32B1D1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CBB51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3EE1B1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928AB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BE02F0" w14:paraId="0BCBA939" w14:textId="77777777" w:rsidTr="00BE02F0">
        <w:tc>
          <w:tcPr>
            <w:tcW w:w="3402" w:type="dxa"/>
          </w:tcPr>
          <w:p w14:paraId="64354E7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14:paraId="6C0F0CC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6AB1C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5032AD4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32F61E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BE02F0" w14:paraId="54B6AD73" w14:textId="77777777" w:rsidTr="00BE02F0">
        <w:tc>
          <w:tcPr>
            <w:tcW w:w="3402" w:type="dxa"/>
          </w:tcPr>
          <w:p w14:paraId="1F279C1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4D9B00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5D142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14:paraId="63DB604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08850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4BE3B76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14:paraId="79FFD9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673DC56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CC301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D59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45A5E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A4BF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1DDD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731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5689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DE6D5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0B950C8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700EA7E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7D4B40D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4B03A4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65B9F4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29F5C5E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BE02F0" w14:paraId="6BCA4FAB" w14:textId="77777777" w:rsidTr="00BE02F0">
        <w:tc>
          <w:tcPr>
            <w:tcW w:w="3402" w:type="dxa"/>
          </w:tcPr>
          <w:p w14:paraId="7F28EFE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14:paraId="6087D2D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5B1952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18B3880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A7566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14:paraId="44F7A6E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BE02F0" w14:paraId="140626DE" w14:textId="77777777" w:rsidTr="00BE02F0">
        <w:tc>
          <w:tcPr>
            <w:tcW w:w="3402" w:type="dxa"/>
          </w:tcPr>
          <w:p w14:paraId="4B5F40F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204C28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BAE8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14:paraId="3182F28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9F9D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115904C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1F18B58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11F822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3F472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1999BB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0CF8127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8A47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2EFB19A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468D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BE02F0" w14:paraId="10CA6667" w14:textId="77777777" w:rsidTr="00BE02F0">
        <w:tc>
          <w:tcPr>
            <w:tcW w:w="3402" w:type="dxa"/>
          </w:tcPr>
          <w:p w14:paraId="4B0DDFC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14:paraId="6E4D9F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DC329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448E3FA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02C86E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73FAC8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tc>
      </w:tr>
      <w:tr w:rsidR="00BE02F0" w14:paraId="70716178" w14:textId="77777777" w:rsidTr="00BE02F0">
        <w:tc>
          <w:tcPr>
            <w:tcW w:w="3402" w:type="dxa"/>
          </w:tcPr>
          <w:p w14:paraId="3FC7291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5680A05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92FD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14:paraId="650282F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C67DE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14:paraId="27C736B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208BCE8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2E7F9B3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BE02F0" w14:paraId="367956D9" w14:textId="77777777" w:rsidTr="00BE02F0">
        <w:tc>
          <w:tcPr>
            <w:tcW w:w="3402" w:type="dxa"/>
          </w:tcPr>
          <w:p w14:paraId="48B51B0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14:paraId="66DB8F1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0E8A7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18E2571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E33C3C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62E9980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BE02F0" w14:paraId="28788A55" w14:textId="77777777" w:rsidTr="00BE02F0">
        <w:tc>
          <w:tcPr>
            <w:tcW w:w="3402" w:type="dxa"/>
          </w:tcPr>
          <w:p w14:paraId="68059FA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3ACB3EF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3C178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14:paraId="766033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39411E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427EC49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1447FB1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BE02F0" w14:paraId="2571C208" w14:textId="77777777" w:rsidTr="00BE02F0">
        <w:tc>
          <w:tcPr>
            <w:tcW w:w="3402" w:type="dxa"/>
          </w:tcPr>
          <w:p w14:paraId="335FA4B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773EBF0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33FC8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E6BF1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E0B85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B094F5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F3528F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BE02F0" w14:paraId="3AB9E145" w14:textId="77777777" w:rsidTr="00BE02F0">
        <w:tc>
          <w:tcPr>
            <w:tcW w:w="3402" w:type="dxa"/>
          </w:tcPr>
          <w:p w14:paraId="182D842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2532839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EEE1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70541E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18B7B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5D4CD21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14:paraId="67251B7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9C87C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31113F9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7DC2934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2C99B0F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1F26AB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299BA5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53389BB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14:paraId="3DBA543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303D4CD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2AE5A60A" w14:textId="77777777" w:rsidTr="00BE02F0">
        <w:tc>
          <w:tcPr>
            <w:tcW w:w="3402" w:type="dxa"/>
          </w:tcPr>
          <w:p w14:paraId="0803F60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1B0120F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5B4C3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6A87F70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1CBCF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5289CE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0BCAD49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A3D2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5E1815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5CFD826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047F838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BE02F0" w14:paraId="030B54F2" w14:textId="77777777" w:rsidTr="00BE02F0">
        <w:tc>
          <w:tcPr>
            <w:tcW w:w="3402" w:type="dxa"/>
          </w:tcPr>
          <w:p w14:paraId="471F98D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223817D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F7B73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263BF16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64A9AA8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BFFE54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BE02F0" w14:paraId="72603805" w14:textId="77777777" w:rsidTr="00BE02F0">
        <w:tc>
          <w:tcPr>
            <w:tcW w:w="3402" w:type="dxa"/>
          </w:tcPr>
          <w:p w14:paraId="64C6895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14:paraId="2F8F24F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8949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2AC4829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D1BE6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3C826B6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BE02F0" w14:paraId="03092E8F" w14:textId="77777777" w:rsidTr="00BE02F0">
        <w:tc>
          <w:tcPr>
            <w:tcW w:w="3402" w:type="dxa"/>
          </w:tcPr>
          <w:p w14:paraId="7052089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14:paraId="1620243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19C44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98B5BB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24959D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BE02F0" w14:paraId="58DC841A" w14:textId="77777777" w:rsidTr="00BE02F0">
        <w:tc>
          <w:tcPr>
            <w:tcW w:w="3402" w:type="dxa"/>
          </w:tcPr>
          <w:p w14:paraId="124BCB2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00BCD7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A36B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35BAFC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F73191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2D958EB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D91181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2256E0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79E6280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999B0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BE02F0" w14:paraId="11694878" w14:textId="77777777" w:rsidTr="00BE02F0">
        <w:tc>
          <w:tcPr>
            <w:tcW w:w="3402" w:type="dxa"/>
          </w:tcPr>
          <w:p w14:paraId="1EC4B44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14:paraId="7B4427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AC96C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14:paraId="7820D6A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D7FC1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5EEEFCE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BE02F0" w14:paraId="01DCC4CF" w14:textId="77777777" w:rsidTr="00BE02F0">
        <w:tc>
          <w:tcPr>
            <w:tcW w:w="3402" w:type="dxa"/>
          </w:tcPr>
          <w:p w14:paraId="0F0DE48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14:paraId="230607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6B285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5EF6E37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408090D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1F4053D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BE02F0" w14:paraId="7AA1CEBA" w14:textId="77777777" w:rsidTr="00BE02F0">
        <w:tc>
          <w:tcPr>
            <w:tcW w:w="3402" w:type="dxa"/>
          </w:tcPr>
          <w:p w14:paraId="0D76F60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14:paraId="27C9CA5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64E50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50B3A49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BF487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34CF6B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BE02F0" w14:paraId="0A90489D" w14:textId="77777777" w:rsidTr="00BE02F0">
        <w:tc>
          <w:tcPr>
            <w:tcW w:w="3402" w:type="dxa"/>
          </w:tcPr>
          <w:p w14:paraId="2C84A64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77EB39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604D3F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14:paraId="52449E7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D8139F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51998BA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BE02F0" w14:paraId="21221C76" w14:textId="77777777" w:rsidTr="00BE02F0">
        <w:tc>
          <w:tcPr>
            <w:tcW w:w="3402" w:type="dxa"/>
          </w:tcPr>
          <w:p w14:paraId="5C3E5D9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5F9855C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2204FF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CA7D2C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D4DEA4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BE02F0" w14:paraId="4F9D2258" w14:textId="77777777" w:rsidTr="00BE02F0">
        <w:tc>
          <w:tcPr>
            <w:tcW w:w="3402" w:type="dxa"/>
          </w:tcPr>
          <w:p w14:paraId="34AA8CD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0DEA1A3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FD022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D487F4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14719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BE02F0" w14:paraId="26FF0D0D" w14:textId="77777777" w:rsidTr="00BE02F0">
        <w:tc>
          <w:tcPr>
            <w:tcW w:w="3402" w:type="dxa"/>
          </w:tcPr>
          <w:p w14:paraId="5A3B6BC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34A1802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BE95D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4861C2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F240C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3AD13B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01DA87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99D83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2409582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1588BA2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395A0A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4E58D55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40FCFE1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44AC748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47052D5D" w14:textId="77777777" w:rsidTr="00BE02F0">
        <w:tc>
          <w:tcPr>
            <w:tcW w:w="3402" w:type="dxa"/>
          </w:tcPr>
          <w:p w14:paraId="21A4736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3CED16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7CA1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3E48865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56B1F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3BF61B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6B9B6DE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51AD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3E7308E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5E29C0F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02DB9F6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3E7F726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3A54016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43C5C6A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14:paraId="1563858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14:paraId="260786F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09D12D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38D8338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593C774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7FB917C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7AD28C4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7A5C6F3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4723485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2F9B878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7CAB0F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498EAE5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01C254B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Poul V Madsen" w:date="2012-12-13T11:40:00Z"/>
                <w:rFonts w:ascii="Arial" w:hAnsi="Arial" w:cs="Arial"/>
                <w:sz w:val="18"/>
              </w:rPr>
            </w:pPr>
            <w:ins w:id="69" w:author="Poul V Madsen" w:date="2012-12-13T11:40:00Z">
              <w:r>
                <w:rPr>
                  <w:rFonts w:ascii="Arial" w:hAnsi="Arial" w:cs="Arial"/>
                  <w:sz w:val="18"/>
                </w:rPr>
                <w:t>SLØU: Særlig lønindeholdelse udgør 1 %</w:t>
              </w:r>
            </w:ins>
          </w:p>
          <w:p w14:paraId="17378FB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49907C8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BE02F0" w14:paraId="45D8C79D" w14:textId="77777777" w:rsidTr="00BE02F0">
        <w:tc>
          <w:tcPr>
            <w:tcW w:w="3402" w:type="dxa"/>
          </w:tcPr>
          <w:p w14:paraId="2CAA341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189CE7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703D0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2AE1E7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8CF84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61E685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47954DD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BE02F0" w14:paraId="2CA4BECE" w14:textId="77777777" w:rsidTr="00BE02F0">
        <w:tc>
          <w:tcPr>
            <w:tcW w:w="3402" w:type="dxa"/>
          </w:tcPr>
          <w:p w14:paraId="286EB1F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14:paraId="39AD57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0560E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62F76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EB9E57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BE02F0" w14:paraId="16791D21" w14:textId="77777777" w:rsidTr="00BE02F0">
        <w:tc>
          <w:tcPr>
            <w:tcW w:w="3402" w:type="dxa"/>
          </w:tcPr>
          <w:p w14:paraId="47389DA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14:paraId="62041D8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EE91E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14:paraId="2560F39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36C933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4758456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206C330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14:paraId="71EE518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6F50B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 w:author="Poul V Madsen" w:date="2012-12-13T11:40:00Z"/>
                <w:rFonts w:ascii="Arial" w:hAnsi="Arial" w:cs="Arial"/>
                <w:sz w:val="18"/>
              </w:rPr>
            </w:pPr>
            <w:del w:id="71" w:author="Poul V Madsen" w:date="2012-12-13T11:40:00Z">
              <w:r>
                <w:rPr>
                  <w:rFonts w:ascii="Arial" w:hAnsi="Arial" w:cs="Arial"/>
                  <w:sz w:val="18"/>
                </w:rPr>
                <w:delText>Værdiset:</w:delText>
              </w:r>
            </w:del>
          </w:p>
          <w:p w14:paraId="5EB9CA62" w14:textId="07789A22" w:rsidR="00BE02F0" w:rsidRDefault="00EF2203"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Poul V Madsen" w:date="2012-12-13T11:40:00Z"/>
                <w:rFonts w:ascii="Arial" w:hAnsi="Arial" w:cs="Arial"/>
                <w:sz w:val="18"/>
              </w:rPr>
            </w:pPr>
            <w:del w:id="73" w:author="Poul V Madsen" w:date="2012-12-13T11:40:00Z">
              <w:r>
                <w:rPr>
                  <w:rFonts w:ascii="Arial" w:hAnsi="Arial" w:cs="Arial"/>
                  <w:sz w:val="18"/>
                </w:rPr>
                <w:delText>01</w:delText>
              </w:r>
            </w:del>
            <w:ins w:id="74" w:author="Poul V Madsen" w:date="2012-12-13T11:40:00Z">
              <w:r w:rsidR="00BE02F0">
                <w:rPr>
                  <w:rFonts w:ascii="Arial" w:hAnsi="Arial" w:cs="Arial"/>
                  <w:sz w:val="18"/>
                </w:rPr>
                <w:t>Værdisæt:</w:t>
              </w:r>
            </w:ins>
          </w:p>
          <w:p w14:paraId="1895E9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5" w:author="Poul V Madsen" w:date="2012-12-13T11:40:00Z">
              <w:r>
                <w:rPr>
                  <w:rFonts w:ascii="Arial" w:hAnsi="Arial" w:cs="Arial"/>
                  <w:sz w:val="18"/>
                </w:rPr>
                <w:t>001</w:t>
              </w:r>
            </w:ins>
            <w:r>
              <w:rPr>
                <w:rFonts w:ascii="Arial" w:hAnsi="Arial" w:cs="Arial"/>
                <w:sz w:val="18"/>
              </w:rPr>
              <w:t xml:space="preserve"> = Dag til dag rente uden renters rente.</w:t>
            </w:r>
          </w:p>
          <w:p w14:paraId="4A2B6316" w14:textId="38BDC46C" w:rsidR="00BE02F0" w:rsidRDefault="00EF2203"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6" w:author="Poul V Madsen" w:date="2012-12-13T11:40:00Z">
              <w:r>
                <w:rPr>
                  <w:rFonts w:ascii="Arial" w:hAnsi="Arial" w:cs="Arial"/>
                  <w:sz w:val="18"/>
                </w:rPr>
                <w:delText>02</w:delText>
              </w:r>
            </w:del>
            <w:ins w:id="77" w:author="Poul V Madsen" w:date="2012-12-13T11:40:00Z">
              <w:r w:rsidR="00BE02F0">
                <w:rPr>
                  <w:rFonts w:ascii="Arial" w:hAnsi="Arial" w:cs="Arial"/>
                  <w:sz w:val="18"/>
                </w:rPr>
                <w:t>002</w:t>
              </w:r>
            </w:ins>
            <w:r w:rsidR="00BE02F0">
              <w:rPr>
                <w:rFonts w:ascii="Arial" w:hAnsi="Arial" w:cs="Arial"/>
                <w:sz w:val="18"/>
              </w:rPr>
              <w:t xml:space="preserve"> = Pr</w:t>
            </w:r>
            <w:ins w:id="78" w:author="Poul V Madsen" w:date="2012-12-13T11:40:00Z">
              <w:r w:rsidR="00BE02F0">
                <w:rPr>
                  <w:rFonts w:ascii="Arial" w:hAnsi="Arial" w:cs="Arial"/>
                  <w:sz w:val="18"/>
                </w:rPr>
                <w:t>.</w:t>
              </w:r>
            </w:ins>
            <w:r w:rsidR="00BE02F0">
              <w:rPr>
                <w:rFonts w:ascii="Arial" w:hAnsi="Arial" w:cs="Arial"/>
                <w:sz w:val="18"/>
              </w:rPr>
              <w:t xml:space="preserve"> påbegyndt måned uden renters rente.</w:t>
            </w:r>
          </w:p>
          <w:p w14:paraId="632534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 w:author="Poul V Madsen" w:date="2012-12-13T11:40:00Z"/>
                <w:rFonts w:ascii="Arial" w:hAnsi="Arial" w:cs="Arial"/>
                <w:sz w:val="18"/>
              </w:rPr>
            </w:pPr>
            <w:del w:id="80" w:author="Poul V Madsen" w:date="2012-12-13T11:40:00Z">
              <w:r>
                <w:rPr>
                  <w:rFonts w:ascii="Arial" w:hAnsi="Arial" w:cs="Arial"/>
                  <w:sz w:val="18"/>
                </w:rPr>
                <w:delText>03 = Dag til dag rente med renters rente.</w:delText>
              </w:r>
            </w:del>
          </w:p>
          <w:p w14:paraId="7D851470" w14:textId="255482B5" w:rsidR="00BE02F0" w:rsidRDefault="00EF2203"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Poul V Madsen" w:date="2012-12-13T11:40:00Z"/>
                <w:rFonts w:ascii="Arial" w:hAnsi="Arial" w:cs="Arial"/>
                <w:sz w:val="18"/>
              </w:rPr>
            </w:pPr>
            <w:del w:id="82" w:author="Poul V Madsen" w:date="2012-12-13T11:40:00Z">
              <w:r>
                <w:rPr>
                  <w:rFonts w:ascii="Arial" w:hAnsi="Arial" w:cs="Arial"/>
                  <w:sz w:val="18"/>
                </w:rPr>
                <w:delText>04 = Pr påbegyndt måned med renters rente.</w:delText>
              </w:r>
            </w:del>
          </w:p>
          <w:p w14:paraId="756DF78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Poul V Madsen" w:date="2012-12-13T11:40:00Z"/>
                <w:rFonts w:ascii="Arial" w:hAnsi="Arial" w:cs="Arial"/>
                <w:sz w:val="18"/>
              </w:rPr>
            </w:pPr>
            <w:ins w:id="84" w:author="Poul V Madsen" w:date="2012-12-13T11:40:00Z">
              <w:r>
                <w:rPr>
                  <w:rFonts w:ascii="Arial" w:hAnsi="Arial" w:cs="Arial"/>
                  <w:sz w:val="18"/>
                </w:rPr>
                <w:t>Grundlæggende værdiset:</w:t>
              </w:r>
            </w:ins>
          </w:p>
          <w:p w14:paraId="16BE1D5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5" w:author="Poul V Madsen" w:date="2012-12-13T11:40:00Z">
              <w:r>
                <w:rPr>
                  <w:rFonts w:ascii="Arial" w:hAnsi="Arial" w:cs="Arial"/>
                  <w:sz w:val="18"/>
                </w:rPr>
                <w:t>Fortløbende nummer 1-999</w:t>
              </w:r>
            </w:ins>
          </w:p>
        </w:tc>
      </w:tr>
      <w:tr w:rsidR="00BE02F0" w14:paraId="0B132D2D" w14:textId="77777777" w:rsidTr="00BE02F0">
        <w:tc>
          <w:tcPr>
            <w:tcW w:w="3402" w:type="dxa"/>
          </w:tcPr>
          <w:p w14:paraId="3F5F322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14:paraId="4213369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2127F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Rentesats85</w:t>
            </w:r>
          </w:p>
          <w:p w14:paraId="710675D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E4580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16110B8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26F4533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14:paraId="0628897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2F88E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14:paraId="26A4EA5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BF5B0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w:t>
            </w:r>
            <w:ins w:id="86" w:author="Poul V Madsen" w:date="2012-12-13T11:40:00Z">
              <w:r>
                <w:rPr>
                  <w:rFonts w:ascii="Arial" w:hAnsi="Arial" w:cs="Arial"/>
                  <w:sz w:val="18"/>
                </w:rPr>
                <w:t>, 04, 05, 06 eller 07</w:t>
              </w:r>
            </w:ins>
            <w:r>
              <w:rPr>
                <w:rFonts w:ascii="Arial" w:hAnsi="Arial" w:cs="Arial"/>
                <w:sz w:val="18"/>
              </w:rPr>
              <w:t xml:space="preserve"> vil den</w:t>
            </w:r>
            <w:ins w:id="87" w:author="Poul V Madsen" w:date="2012-12-13T11:40:00Z">
              <w:r>
                <w:rPr>
                  <w:rFonts w:ascii="Arial" w:hAnsi="Arial" w:cs="Arial"/>
                  <w:sz w:val="18"/>
                </w:rPr>
                <w:t xml:space="preserve"> </w:t>
              </w:r>
            </w:ins>
            <w:r>
              <w:rPr>
                <w:rFonts w:ascii="Arial" w:hAnsi="Arial" w:cs="Arial"/>
                <w:sz w:val="18"/>
              </w:rPr>
              <w:t xml:space="preserve"> resulterende rentesats være summen af referencerentesatsen (som vedligeholdes i DMI) og den angivne RenteSats.</w:t>
            </w:r>
          </w:p>
        </w:tc>
      </w:tr>
      <w:tr w:rsidR="00BE02F0" w14:paraId="2065905E" w14:textId="77777777" w:rsidTr="00BE02F0">
        <w:tc>
          <w:tcPr>
            <w:tcW w:w="3402" w:type="dxa"/>
          </w:tcPr>
          <w:p w14:paraId="79B8DBD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14:paraId="43D654F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8678C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14:paraId="11D5079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922C9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66C6524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6150814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14:paraId="687C862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3DF6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D0DA28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w:t>
            </w:r>
            <w:ins w:id="88" w:author="Poul V Madsen" w:date="2012-12-13T11:40:00Z">
              <w:r>
                <w:rPr>
                  <w:rFonts w:ascii="Arial" w:hAnsi="Arial" w:cs="Arial"/>
                  <w:sz w:val="18"/>
                </w:rPr>
                <w:t xml:space="preserve"> plus et tillæg</w:t>
              </w:r>
            </w:ins>
            <w:r>
              <w:rPr>
                <w:rFonts w:ascii="Arial" w:hAnsi="Arial" w:cs="Arial"/>
                <w:sz w:val="18"/>
              </w:rPr>
              <w:t>) + x procent</w:t>
            </w:r>
          </w:p>
          <w:p w14:paraId="4F2196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14:paraId="569A445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14:paraId="3627229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 w:author="Poul V Madsen" w:date="2012-12-13T11:40:00Z"/>
                <w:rFonts w:ascii="Arial" w:hAnsi="Arial" w:cs="Arial"/>
                <w:sz w:val="18"/>
              </w:rPr>
            </w:pPr>
          </w:p>
          <w:p w14:paraId="16669D4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 w:author="Poul V Madsen" w:date="2012-12-13T11:40:00Z"/>
                <w:rFonts w:ascii="Arial" w:hAnsi="Arial" w:cs="Arial"/>
                <w:sz w:val="18"/>
              </w:rPr>
            </w:pPr>
            <w:del w:id="91" w:author="Poul V Madsen" w:date="2012-12-13T11:40:00Z">
              <w:r>
                <w:rPr>
                  <w:rFonts w:ascii="Arial" w:hAnsi="Arial" w:cs="Arial"/>
                  <w:sz w:val="18"/>
                </w:rPr>
                <w:delText>Grundlæggende værdiset:</w:delText>
              </w:r>
            </w:del>
          </w:p>
          <w:p w14:paraId="79AB62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 w:author="Poul V Madsen" w:date="2012-12-13T11:40:00Z"/>
                <w:rFonts w:ascii="Arial" w:hAnsi="Arial" w:cs="Arial"/>
                <w:sz w:val="18"/>
              </w:rPr>
            </w:pPr>
            <w:del w:id="93" w:author="Poul V Madsen" w:date="2012-12-13T11:40:00Z">
              <w:r>
                <w:rPr>
                  <w:rFonts w:ascii="Arial" w:hAnsi="Arial" w:cs="Arial"/>
                  <w:sz w:val="18"/>
                </w:rPr>
                <w:delText>Kode som kan antage talværdierne 01-99.</w:delText>
              </w:r>
            </w:del>
          </w:p>
          <w:p w14:paraId="3EDCDF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 w:author="Poul V Madsen" w:date="2012-12-13T11:40:00Z"/>
                <w:rFonts w:ascii="Arial" w:hAnsi="Arial" w:cs="Arial"/>
                <w:sz w:val="18"/>
              </w:rPr>
            </w:pPr>
          </w:p>
          <w:p w14:paraId="773CAD9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Poul V Madsen" w:date="2012-12-13T11:40:00Z"/>
                <w:rFonts w:ascii="Arial" w:hAnsi="Arial" w:cs="Arial"/>
                <w:sz w:val="18"/>
              </w:rPr>
            </w:pPr>
            <w:ins w:id="96" w:author="Poul V Madsen" w:date="2012-12-13T11:40:00Z">
              <w:r>
                <w:rPr>
                  <w:rFonts w:ascii="Arial" w:hAnsi="Arial" w:cs="Arial"/>
                  <w:sz w:val="18"/>
                </w:rPr>
                <w:t xml:space="preserve">04 </w:t>
              </w:r>
              <w:r>
                <w:rPr>
                  <w:rFonts w:ascii="Arial" w:hAnsi="Arial" w:cs="Arial"/>
                  <w:sz w:val="18"/>
                </w:rPr>
                <w:tab/>
                <w:t>Diskonto (plus et tillæg) + x procent</w:t>
              </w:r>
            </w:ins>
          </w:p>
          <w:p w14:paraId="6DDD9BC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Poul V Madsen" w:date="2012-12-13T11:40:00Z"/>
                <w:rFonts w:ascii="Arial" w:hAnsi="Arial" w:cs="Arial"/>
                <w:sz w:val="18"/>
              </w:rPr>
            </w:pPr>
            <w:ins w:id="98" w:author="Poul V Madsen" w:date="2012-12-13T11:40:00Z">
              <w:r>
                <w:rPr>
                  <w:rFonts w:ascii="Arial" w:hAnsi="Arial" w:cs="Arial"/>
                  <w:sz w:val="18"/>
                </w:rPr>
                <w:t xml:space="preserve">05 </w:t>
              </w:r>
              <w:r>
                <w:rPr>
                  <w:rFonts w:ascii="Arial" w:hAnsi="Arial" w:cs="Arial"/>
                  <w:sz w:val="18"/>
                </w:rPr>
                <w:tab/>
                <w:t>DMO rentesats + x procent</w:t>
              </w:r>
            </w:ins>
          </w:p>
          <w:p w14:paraId="69AF0F0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Poul V Madsen" w:date="2012-12-13T11:40:00Z"/>
                <w:rFonts w:ascii="Arial" w:hAnsi="Arial" w:cs="Arial"/>
                <w:sz w:val="18"/>
              </w:rPr>
            </w:pPr>
            <w:ins w:id="100" w:author="Poul V Madsen" w:date="2012-12-13T11:40:00Z">
              <w:r>
                <w:rPr>
                  <w:rFonts w:ascii="Arial" w:hAnsi="Arial" w:cs="Arial"/>
                  <w:sz w:val="18"/>
                </w:rPr>
                <w:t xml:space="preserve">06 </w:t>
              </w:r>
              <w:r>
                <w:rPr>
                  <w:rFonts w:ascii="Arial" w:hAnsi="Arial" w:cs="Arial"/>
                  <w:sz w:val="18"/>
                </w:rPr>
                <w:tab/>
                <w:t>KOBRA rentesats + x procent</w:t>
              </w:r>
            </w:ins>
          </w:p>
          <w:p w14:paraId="7BDFFC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Poul V Madsen" w:date="2012-12-13T11:40:00Z"/>
                <w:rFonts w:ascii="Arial" w:hAnsi="Arial" w:cs="Arial"/>
                <w:sz w:val="18"/>
              </w:rPr>
            </w:pPr>
            <w:ins w:id="102" w:author="Poul V Madsen" w:date="2012-12-13T11:40:00Z">
              <w:r>
                <w:rPr>
                  <w:rFonts w:ascii="Arial" w:hAnsi="Arial" w:cs="Arial"/>
                  <w:sz w:val="18"/>
                </w:rPr>
                <w:t xml:space="preserve">07 </w:t>
              </w:r>
              <w:r>
                <w:rPr>
                  <w:rFonts w:ascii="Arial" w:hAnsi="Arial" w:cs="Arial"/>
                  <w:sz w:val="18"/>
                </w:rPr>
                <w:tab/>
                <w:t>Nationalbankens officielle udlånsrente + x procent</w:t>
              </w:r>
            </w:ins>
          </w:p>
          <w:p w14:paraId="5AF6B5D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BA7B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54EF04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BE02F0" w14:paraId="7DA93271" w14:textId="77777777" w:rsidTr="00BE02F0">
        <w:tc>
          <w:tcPr>
            <w:tcW w:w="3402" w:type="dxa"/>
          </w:tcPr>
          <w:p w14:paraId="73602A2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4B3F24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5D35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22D6D86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2738F0C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E7940A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1CB2426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BE02F0" w14:paraId="7BF19265" w14:textId="77777777" w:rsidTr="00BE02F0">
        <w:tc>
          <w:tcPr>
            <w:tcW w:w="3402" w:type="dxa"/>
          </w:tcPr>
          <w:p w14:paraId="5F01038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44F109D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1449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1B5410F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1B6B0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DE5FE8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0B634F9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BE02F0" w14:paraId="65BF8B07" w14:textId="77777777" w:rsidTr="00BE02F0">
        <w:tc>
          <w:tcPr>
            <w:tcW w:w="3402" w:type="dxa"/>
          </w:tcPr>
          <w:p w14:paraId="7D8A298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3867C4A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F140A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654ACAD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0153A6F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1383E6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BE02F0" w14:paraId="25AD47A6" w14:textId="77777777" w:rsidTr="00BE02F0">
        <w:tc>
          <w:tcPr>
            <w:tcW w:w="3402" w:type="dxa"/>
          </w:tcPr>
          <w:p w14:paraId="0045701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02E8B8E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0969E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452FB24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D7D1D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5F99ADC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14:paraId="24BB79F9" w14:textId="77777777" w:rsidTr="00BE02F0">
        <w:tc>
          <w:tcPr>
            <w:tcW w:w="3402" w:type="dxa"/>
          </w:tcPr>
          <w:p w14:paraId="03A26B4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08FAFAB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71B3A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6805A75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3BF2A69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6EE398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5C22239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BE02F0" w14:paraId="5991E78F" w14:textId="77777777" w:rsidTr="00BE02F0">
        <w:tc>
          <w:tcPr>
            <w:tcW w:w="3402" w:type="dxa"/>
          </w:tcPr>
          <w:p w14:paraId="4743087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71A7BFB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7312E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18A8AA3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1997D83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14E07E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BE02F0" w14:paraId="48D67970" w14:textId="77777777" w:rsidTr="00BE02F0">
        <w:tc>
          <w:tcPr>
            <w:tcW w:w="3402" w:type="dxa"/>
          </w:tcPr>
          <w:p w14:paraId="4D6D2D1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14:paraId="7067CAE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DF1FC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14:paraId="02D33A3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C6CFB6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7BF6DF0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BE02F0" w14:paraId="3BA64F0A" w14:textId="77777777" w:rsidTr="00BE02F0">
        <w:tc>
          <w:tcPr>
            <w:tcW w:w="3402" w:type="dxa"/>
          </w:tcPr>
          <w:p w14:paraId="66FDA78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2C120C0A"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64B57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192B4A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285DE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BE02F0" w14:paraId="580EA18B" w14:textId="77777777" w:rsidTr="00BE02F0">
        <w:tc>
          <w:tcPr>
            <w:tcW w:w="3402" w:type="dxa"/>
          </w:tcPr>
          <w:p w14:paraId="7633055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1E613B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344615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1571E9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3CAA52"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05ED91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1BC18C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BE02F0" w14:paraId="13A03CD9" w14:textId="77777777" w:rsidTr="00BE02F0">
        <w:tc>
          <w:tcPr>
            <w:tcW w:w="3402" w:type="dxa"/>
          </w:tcPr>
          <w:p w14:paraId="44582DE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05E50F8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9121A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DC5EB2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DBE47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D81E7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014A8E5"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BE02F0" w14:paraId="1EB4D843" w14:textId="77777777" w:rsidTr="00BE02F0">
        <w:tc>
          <w:tcPr>
            <w:tcW w:w="3402" w:type="dxa"/>
          </w:tcPr>
          <w:p w14:paraId="054B1AA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2D49B5D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D18551"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23F4659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1E9502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BE02F0" w14:paraId="0ED253BC" w14:textId="77777777" w:rsidTr="00BE02F0">
        <w:tc>
          <w:tcPr>
            <w:tcW w:w="3402" w:type="dxa"/>
          </w:tcPr>
          <w:p w14:paraId="1AD951F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1E2B33F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75A1D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14:paraId="0DCF5CED"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72CA81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738885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BE02F0" w14:paraId="5C0287BE" w14:textId="77777777" w:rsidTr="00BE02F0">
        <w:tc>
          <w:tcPr>
            <w:tcW w:w="3402" w:type="dxa"/>
          </w:tcPr>
          <w:p w14:paraId="35E311A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632878D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B1067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C527ADD"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3407CD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BE02F0" w14:paraId="125B156C" w14:textId="77777777" w:rsidTr="00BE02F0">
        <w:tc>
          <w:tcPr>
            <w:tcW w:w="3402" w:type="dxa"/>
          </w:tcPr>
          <w:p w14:paraId="681E67F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7187DE8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46FB7E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14:paraId="4CF000C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E5B7C0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06B31F2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20BEA4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14:paraId="4CAC8AF1"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BE02F0" w14:paraId="6101FAD3" w14:textId="77777777" w:rsidTr="00BE02F0">
        <w:tc>
          <w:tcPr>
            <w:tcW w:w="3402" w:type="dxa"/>
          </w:tcPr>
          <w:p w14:paraId="4B5189D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12226430"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6A3FC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31EAEC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240C8A"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BE02F0" w14:paraId="2F9EBD61" w14:textId="77777777" w:rsidTr="00BE02F0">
        <w:tc>
          <w:tcPr>
            <w:tcW w:w="3402" w:type="dxa"/>
          </w:tcPr>
          <w:p w14:paraId="240051B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3B4A890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77C54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ED93387"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9A94F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2E528AAC"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BE02F0" w14:paraId="62BBC9F2" w14:textId="77777777" w:rsidTr="00BE02F0">
        <w:tc>
          <w:tcPr>
            <w:tcW w:w="3402" w:type="dxa"/>
          </w:tcPr>
          <w:p w14:paraId="77D4045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1BB81A4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D431EB"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78BB2F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5DF9E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314943D3"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BE02F0" w14:paraId="27073164" w14:textId="77777777" w:rsidTr="00BE02F0">
        <w:tc>
          <w:tcPr>
            <w:tcW w:w="3402" w:type="dxa"/>
          </w:tcPr>
          <w:p w14:paraId="593F300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6821E0E4"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BD8A0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60662542"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9B03DA7"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0939FFF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1E825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5A7A75D4"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BE02F0" w14:paraId="5973A1D8" w14:textId="77777777" w:rsidTr="00BE02F0">
        <w:tc>
          <w:tcPr>
            <w:tcW w:w="3402" w:type="dxa"/>
          </w:tcPr>
          <w:p w14:paraId="59FE87F8"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14B3093E"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764253"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5ADB49D6"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AC6EDC"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5725B8C6"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5D2E6F60"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BE02F0" w14:paraId="586AC996" w14:textId="77777777" w:rsidTr="00BE02F0">
        <w:tc>
          <w:tcPr>
            <w:tcW w:w="3402" w:type="dxa"/>
          </w:tcPr>
          <w:p w14:paraId="4414D1DB"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6DC39818"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AED33F"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64EADB65"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0EFA4C9" w14:textId="77777777"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2491667F"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7915E7CE"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13C47429" w14:textId="77777777"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bookmarkStart w:id="103" w:name="_GoBack"/>
      <w:bookmarkEnd w:id="103"/>
    </w:p>
    <w:sectPr w:rsidR="00BE02F0" w:rsidRPr="00BE02F0" w:rsidSect="00BE02F0">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288E1" w14:textId="77777777" w:rsidR="00456504" w:rsidRDefault="00456504" w:rsidP="00BE02F0">
      <w:r>
        <w:separator/>
      </w:r>
    </w:p>
  </w:endnote>
  <w:endnote w:type="continuationSeparator" w:id="0">
    <w:p w14:paraId="75C1140C" w14:textId="77777777" w:rsidR="00456504" w:rsidRDefault="00456504" w:rsidP="00BE02F0">
      <w:r>
        <w:continuationSeparator/>
      </w:r>
    </w:p>
  </w:endnote>
  <w:endnote w:type="continuationNotice" w:id="1">
    <w:p w14:paraId="7C794B88" w14:textId="77777777" w:rsidR="00456504" w:rsidRDefault="00456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ED90B" w14:textId="77777777" w:rsidR="00BE02F0" w:rsidRDefault="00BE02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34969" w14:textId="23ECB8F6" w:rsidR="00BE02F0" w:rsidRPr="00BE02F0" w:rsidRDefault="00BE02F0" w:rsidP="00BE02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2" w:author="Poul V Madsen" w:date="2012-12-13T11:40:00Z">
      <w:r w:rsidR="0073445A">
        <w:rPr>
          <w:rFonts w:ascii="Arial" w:hAnsi="Arial" w:cs="Arial"/>
          <w:noProof/>
          <w:sz w:val="16"/>
        </w:rPr>
        <w:delText>31. juli</w:delText>
      </w:r>
    </w:del>
    <w:ins w:id="13" w:author="Poul V Madsen" w:date="2012-12-13T11:40:00Z">
      <w:r>
        <w:rPr>
          <w:rFonts w:ascii="Arial" w:hAnsi="Arial" w:cs="Arial"/>
          <w:noProof/>
          <w:sz w:val="16"/>
        </w:rPr>
        <w:t>13. december</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56504">
      <w:rPr>
        <w:rFonts w:ascii="Arial" w:hAnsi="Arial" w:cs="Arial"/>
        <w:noProof/>
        <w:sz w:val="16"/>
      </w:rPr>
      <w:t>27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56504">
      <w:rPr>
        <w:rFonts w:ascii="Arial" w:hAnsi="Arial" w:cs="Arial"/>
        <w:noProof/>
        <w:sz w:val="16"/>
      </w:rPr>
      <w:t>28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D496B" w14:textId="77777777" w:rsidR="00BE02F0" w:rsidRDefault="00BE02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AE89F" w14:textId="77777777" w:rsidR="00456504" w:rsidRDefault="00456504" w:rsidP="00BE02F0">
      <w:r>
        <w:separator/>
      </w:r>
    </w:p>
  </w:footnote>
  <w:footnote w:type="continuationSeparator" w:id="0">
    <w:p w14:paraId="5D585772" w14:textId="77777777" w:rsidR="00456504" w:rsidRDefault="00456504" w:rsidP="00BE02F0">
      <w:r>
        <w:continuationSeparator/>
      </w:r>
    </w:p>
  </w:footnote>
  <w:footnote w:type="continuationNotice" w:id="1">
    <w:p w14:paraId="402FE4D5" w14:textId="77777777" w:rsidR="00456504" w:rsidRDefault="004565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F540" w14:textId="77777777" w:rsidR="00BE02F0" w:rsidRDefault="00BE02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48AED" w14:textId="77777777" w:rsidR="00BE02F0" w:rsidRPr="00BE02F0" w:rsidRDefault="00BE02F0" w:rsidP="00BE02F0">
    <w:pPr>
      <w:pStyle w:val="Sidehoved"/>
      <w:jc w:val="center"/>
      <w:rPr>
        <w:rFonts w:ascii="Arial" w:hAnsi="Arial" w:cs="Arial"/>
      </w:rPr>
    </w:pPr>
    <w:r w:rsidRPr="00BE02F0">
      <w:rPr>
        <w:rFonts w:ascii="Arial" w:hAnsi="Arial" w:cs="Arial"/>
      </w:rPr>
      <w:t>Servicebeskrivelse</w:t>
    </w:r>
  </w:p>
  <w:p w14:paraId="55A27E10" w14:textId="77777777" w:rsidR="00BE02F0" w:rsidRPr="00BE02F0" w:rsidRDefault="00BE02F0" w:rsidP="00BE02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DC2D2" w14:textId="77777777" w:rsidR="00BE02F0" w:rsidRDefault="00BE02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6E31E" w14:textId="77777777" w:rsidR="00BE02F0" w:rsidRPr="00BE02F0" w:rsidRDefault="00BE02F0" w:rsidP="00BE02F0">
    <w:pPr>
      <w:pStyle w:val="Sidehoved"/>
      <w:jc w:val="center"/>
      <w:rPr>
        <w:rFonts w:ascii="Arial" w:hAnsi="Arial" w:cs="Arial"/>
      </w:rPr>
    </w:pPr>
    <w:r w:rsidRPr="00BE02F0">
      <w:rPr>
        <w:rFonts w:ascii="Arial" w:hAnsi="Arial" w:cs="Arial"/>
      </w:rPr>
      <w:t>Datastrukturer</w:t>
    </w:r>
  </w:p>
  <w:p w14:paraId="4AB3F01B" w14:textId="77777777" w:rsidR="00BE02F0" w:rsidRPr="00BE02F0" w:rsidRDefault="00BE02F0" w:rsidP="00BE02F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9C1E9" w14:textId="77777777" w:rsidR="00BE02F0" w:rsidRDefault="00BE02F0" w:rsidP="00BE02F0">
    <w:pPr>
      <w:pStyle w:val="Sidehoved"/>
      <w:jc w:val="center"/>
      <w:rPr>
        <w:rFonts w:ascii="Arial" w:hAnsi="Arial" w:cs="Arial"/>
      </w:rPr>
    </w:pPr>
    <w:r>
      <w:rPr>
        <w:rFonts w:ascii="Arial" w:hAnsi="Arial" w:cs="Arial"/>
      </w:rPr>
      <w:t>Data elementer</w:t>
    </w:r>
  </w:p>
  <w:p w14:paraId="59D0B3C7" w14:textId="77777777" w:rsidR="00BE02F0" w:rsidRPr="00BE02F0" w:rsidRDefault="00BE02F0" w:rsidP="00BE02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397"/>
    <w:multiLevelType w:val="multilevel"/>
    <w:tmpl w:val="7FAEA6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F0"/>
    <w:rsid w:val="00062E9B"/>
    <w:rsid w:val="003717A5"/>
    <w:rsid w:val="00456504"/>
    <w:rsid w:val="005F7864"/>
    <w:rsid w:val="00636BE0"/>
    <w:rsid w:val="006843F7"/>
    <w:rsid w:val="006F2D8E"/>
    <w:rsid w:val="0073445A"/>
    <w:rsid w:val="007922FE"/>
    <w:rsid w:val="00892491"/>
    <w:rsid w:val="0090423B"/>
    <w:rsid w:val="00BE02F0"/>
    <w:rsid w:val="00DB0740"/>
    <w:rsid w:val="00EF22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BE02F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BE02F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BE02F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BE02F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BE02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E02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E02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E02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E02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E02F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BE02F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BE02F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BE02F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BE0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E0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E0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E0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E0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E02F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E02F0"/>
    <w:rPr>
      <w:rFonts w:ascii="Arial" w:hAnsi="Arial" w:cs="Arial"/>
      <w:b/>
      <w:sz w:val="30"/>
    </w:rPr>
  </w:style>
  <w:style w:type="paragraph" w:customStyle="1" w:styleId="Overskrift211pkt">
    <w:name w:val="Overskrift 2 + 11 pkt"/>
    <w:basedOn w:val="Normal"/>
    <w:link w:val="Overskrift211pktTegn"/>
    <w:rsid w:val="00BE02F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E02F0"/>
    <w:rPr>
      <w:rFonts w:ascii="Arial" w:hAnsi="Arial" w:cs="Arial"/>
      <w:b/>
    </w:rPr>
  </w:style>
  <w:style w:type="paragraph" w:customStyle="1" w:styleId="Normal11">
    <w:name w:val="Normal + 11"/>
    <w:basedOn w:val="Normal"/>
    <w:link w:val="Normal11Tegn"/>
    <w:rsid w:val="00BE02F0"/>
    <w:rPr>
      <w:rFonts w:ascii="Times New Roman" w:hAnsi="Times New Roman" w:cs="Times New Roman"/>
    </w:rPr>
  </w:style>
  <w:style w:type="character" w:customStyle="1" w:styleId="Normal11Tegn">
    <w:name w:val="Normal + 11 Tegn"/>
    <w:basedOn w:val="Standardskrifttypeiafsnit"/>
    <w:link w:val="Normal11"/>
    <w:rsid w:val="00BE02F0"/>
    <w:rPr>
      <w:rFonts w:ascii="Times New Roman" w:hAnsi="Times New Roman" w:cs="Times New Roman"/>
    </w:rPr>
  </w:style>
  <w:style w:type="paragraph" w:styleId="Sidehoved">
    <w:name w:val="header"/>
    <w:basedOn w:val="Normal"/>
    <w:link w:val="SidehovedTegn"/>
    <w:uiPriority w:val="99"/>
    <w:unhideWhenUsed/>
    <w:rsid w:val="00BE02F0"/>
    <w:pPr>
      <w:tabs>
        <w:tab w:val="center" w:pos="4819"/>
        <w:tab w:val="right" w:pos="9638"/>
      </w:tabs>
    </w:pPr>
  </w:style>
  <w:style w:type="character" w:customStyle="1" w:styleId="SidehovedTegn">
    <w:name w:val="Sidehoved Tegn"/>
    <w:basedOn w:val="Standardskrifttypeiafsnit"/>
    <w:link w:val="Sidehoved"/>
    <w:uiPriority w:val="99"/>
    <w:rsid w:val="00BE02F0"/>
  </w:style>
  <w:style w:type="paragraph" w:styleId="Sidefod">
    <w:name w:val="footer"/>
    <w:basedOn w:val="Normal"/>
    <w:link w:val="SidefodTegn"/>
    <w:uiPriority w:val="99"/>
    <w:unhideWhenUsed/>
    <w:rsid w:val="00BE02F0"/>
    <w:pPr>
      <w:tabs>
        <w:tab w:val="center" w:pos="4819"/>
        <w:tab w:val="right" w:pos="9638"/>
      </w:tabs>
    </w:pPr>
  </w:style>
  <w:style w:type="character" w:customStyle="1" w:styleId="SidefodTegn">
    <w:name w:val="Sidefod Tegn"/>
    <w:basedOn w:val="Standardskrifttypeiafsnit"/>
    <w:link w:val="Sidefod"/>
    <w:uiPriority w:val="99"/>
    <w:rsid w:val="00BE0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BE02F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BE02F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BE02F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BE02F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BE02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E02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E02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E02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E02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E02F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BE02F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BE02F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BE02F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BE0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E0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E0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E0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E0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E02F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E02F0"/>
    <w:rPr>
      <w:rFonts w:ascii="Arial" w:hAnsi="Arial" w:cs="Arial"/>
      <w:b/>
      <w:sz w:val="30"/>
    </w:rPr>
  </w:style>
  <w:style w:type="paragraph" w:customStyle="1" w:styleId="Overskrift211pkt">
    <w:name w:val="Overskrift 2 + 11 pkt"/>
    <w:basedOn w:val="Normal"/>
    <w:link w:val="Overskrift211pktTegn"/>
    <w:rsid w:val="00BE02F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E02F0"/>
    <w:rPr>
      <w:rFonts w:ascii="Arial" w:hAnsi="Arial" w:cs="Arial"/>
      <w:b/>
    </w:rPr>
  </w:style>
  <w:style w:type="paragraph" w:customStyle="1" w:styleId="Normal11">
    <w:name w:val="Normal + 11"/>
    <w:basedOn w:val="Normal"/>
    <w:link w:val="Normal11Tegn"/>
    <w:rsid w:val="00BE02F0"/>
    <w:rPr>
      <w:rFonts w:ascii="Times New Roman" w:hAnsi="Times New Roman" w:cs="Times New Roman"/>
    </w:rPr>
  </w:style>
  <w:style w:type="character" w:customStyle="1" w:styleId="Normal11Tegn">
    <w:name w:val="Normal + 11 Tegn"/>
    <w:basedOn w:val="Standardskrifttypeiafsnit"/>
    <w:link w:val="Normal11"/>
    <w:rsid w:val="00BE02F0"/>
    <w:rPr>
      <w:rFonts w:ascii="Times New Roman" w:hAnsi="Times New Roman" w:cs="Times New Roman"/>
    </w:rPr>
  </w:style>
  <w:style w:type="paragraph" w:styleId="Sidehoved">
    <w:name w:val="header"/>
    <w:basedOn w:val="Normal"/>
    <w:link w:val="SidehovedTegn"/>
    <w:uiPriority w:val="99"/>
    <w:unhideWhenUsed/>
    <w:rsid w:val="00BE02F0"/>
    <w:pPr>
      <w:tabs>
        <w:tab w:val="center" w:pos="4819"/>
        <w:tab w:val="right" w:pos="9638"/>
      </w:tabs>
    </w:pPr>
  </w:style>
  <w:style w:type="character" w:customStyle="1" w:styleId="SidehovedTegn">
    <w:name w:val="Sidehoved Tegn"/>
    <w:basedOn w:val="Standardskrifttypeiafsnit"/>
    <w:link w:val="Sidehoved"/>
    <w:uiPriority w:val="99"/>
    <w:rsid w:val="00BE02F0"/>
  </w:style>
  <w:style w:type="paragraph" w:styleId="Sidefod">
    <w:name w:val="footer"/>
    <w:basedOn w:val="Normal"/>
    <w:link w:val="SidefodTegn"/>
    <w:uiPriority w:val="99"/>
    <w:unhideWhenUsed/>
    <w:rsid w:val="00BE02F0"/>
    <w:pPr>
      <w:tabs>
        <w:tab w:val="center" w:pos="4819"/>
        <w:tab w:val="right" w:pos="9638"/>
      </w:tabs>
    </w:pPr>
  </w:style>
  <w:style w:type="character" w:customStyle="1" w:styleId="SidefodTegn">
    <w:name w:val="Sidefod Tegn"/>
    <w:basedOn w:val="Standardskrifttypeiafsnit"/>
    <w:link w:val="Sidefod"/>
    <w:uiPriority w:val="99"/>
    <w:rsid w:val="00BE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F811-56C3-4F7F-9D83-19D27017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9035</Words>
  <Characters>55117</Characters>
  <Application>Microsoft Office Word</Application>
  <DocSecurity>0</DocSecurity>
  <Lines>459</Lines>
  <Paragraphs>128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2012-12-13T10:36:00Z</dcterms:created>
  <dcterms:modified xsi:type="dcterms:W3CDTF">2012-12-13T10:41:00Z</dcterms:modified>
</cp:coreProperties>
</file>