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9280E" w:rsidTr="0069280E">
        <w:trPr>
          <w:trHeight w:hRule="exact" w:val="113"/>
        </w:trPr>
        <w:tc>
          <w:tcPr>
            <w:tcW w:w="10345" w:type="dxa"/>
            <w:gridSpan w:val="6"/>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rPr>
          <w:trHeight w:val="283"/>
        </w:trPr>
        <w:tc>
          <w:tcPr>
            <w:tcW w:w="10345" w:type="dxa"/>
            <w:gridSpan w:val="6"/>
            <w:tcBorders>
              <w:bottom w:val="single" w:sz="6" w:space="0" w:color="auto"/>
            </w:tcBorders>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69280E">
              <w:rPr>
                <w:rFonts w:ascii="Arial" w:hAnsi="Arial" w:cs="Arial"/>
                <w:b/>
                <w:sz w:val="30"/>
              </w:rPr>
              <w:t>MFKvitteringHent</w:t>
            </w:r>
            <w:proofErr w:type="spellEnd"/>
          </w:p>
        </w:tc>
      </w:tr>
      <w:tr w:rsidR="0069280E" w:rsidTr="0069280E">
        <w:trPr>
          <w:trHeight w:val="283"/>
        </w:trPr>
        <w:tc>
          <w:tcPr>
            <w:tcW w:w="1134"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9280E" w:rsidTr="0069280E">
        <w:trPr>
          <w:trHeight w:val="283"/>
        </w:trPr>
        <w:tc>
          <w:tcPr>
            <w:tcW w:w="1134"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9280E" w:rsidRPr="0069280E"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ins w:id="0" w:author="Poul V Madsen" w:date="2012-12-10T07:23:00Z">
              <w:r w:rsidR="00CE6FDC">
                <w:rPr>
                  <w:rFonts w:ascii="Arial" w:hAnsi="Arial" w:cs="Arial"/>
                  <w:sz w:val="18"/>
                </w:rPr>
                <w:t>9</w:t>
              </w:r>
            </w:ins>
            <w:del w:id="1" w:author="Poul V Madsen" w:date="2012-12-10T07:23:00Z">
              <w:r w:rsidDel="00CE6FDC">
                <w:rPr>
                  <w:rFonts w:ascii="Arial" w:hAnsi="Arial" w:cs="Arial"/>
                  <w:sz w:val="18"/>
                </w:rPr>
                <w:delText>7</w:delText>
              </w:r>
            </w:del>
          </w:p>
        </w:tc>
        <w:tc>
          <w:tcPr>
            <w:tcW w:w="1701" w:type="dxa"/>
            <w:tcBorders>
              <w:top w:val="nil"/>
            </w:tcBorders>
            <w:shd w:val="clear" w:color="auto" w:fill="auto"/>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69280E" w:rsidRPr="0069280E"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69280E" w:rsidRPr="0069280E"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 w:author="Poul V Madsen" w:date="2012-12-10T07:23:00Z">
              <w:r>
                <w:rPr>
                  <w:rFonts w:ascii="Arial" w:hAnsi="Arial" w:cs="Arial"/>
                  <w:sz w:val="18"/>
                </w:rPr>
                <w:t>4</w:t>
              </w:r>
            </w:ins>
            <w:del w:id="3" w:author="Poul V Madsen" w:date="2012-12-10T07:23:00Z">
              <w:r w:rsidR="00642FF4" w:rsidDel="00CE6FDC">
                <w:rPr>
                  <w:rFonts w:ascii="Arial" w:hAnsi="Arial" w:cs="Arial"/>
                  <w:sz w:val="18"/>
                </w:rPr>
                <w:delText>26</w:delText>
              </w:r>
            </w:del>
            <w:r w:rsidR="00642FF4">
              <w:rPr>
                <w:rFonts w:ascii="Arial" w:hAnsi="Arial" w:cs="Arial"/>
                <w:sz w:val="18"/>
              </w:rPr>
              <w:t>-</w:t>
            </w:r>
            <w:del w:id="4" w:author="Poul V Madsen" w:date="2012-12-10T07:23:00Z">
              <w:r w:rsidR="00642FF4" w:rsidDel="00CE6FDC">
                <w:rPr>
                  <w:rFonts w:ascii="Arial" w:hAnsi="Arial" w:cs="Arial"/>
                  <w:sz w:val="18"/>
                </w:rPr>
                <w:delText>7</w:delText>
              </w:r>
            </w:del>
            <w:ins w:id="5" w:author="Poul V Madsen" w:date="2012-12-10T07:23:00Z">
              <w:r>
                <w:rPr>
                  <w:rFonts w:ascii="Arial" w:hAnsi="Arial" w:cs="Arial"/>
                  <w:sz w:val="18"/>
                </w:rPr>
                <w:t>12</w:t>
              </w:r>
            </w:ins>
            <w:r w:rsidR="00642FF4">
              <w:rPr>
                <w:rFonts w:ascii="Arial" w:hAnsi="Arial" w:cs="Arial"/>
                <w:sz w:val="18"/>
              </w:rPr>
              <w:t>-2012</w:t>
            </w:r>
          </w:p>
        </w:tc>
      </w:tr>
      <w:tr w:rsidR="0069280E" w:rsidTr="0069280E">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9280E" w:rsidTr="0069280E">
        <w:trPr>
          <w:trHeight w:val="283"/>
        </w:trPr>
        <w:tc>
          <w:tcPr>
            <w:tcW w:w="10345" w:type="dxa"/>
            <w:gridSpan w:val="6"/>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resultater (kvitteringer) fra den asynkrone behandling af fordringsaktioner indberettet med </w:t>
            </w:r>
            <w:proofErr w:type="spellStart"/>
            <w:r>
              <w:rPr>
                <w:rFonts w:ascii="Arial" w:hAnsi="Arial" w:cs="Arial"/>
                <w:sz w:val="18"/>
              </w:rPr>
              <w:t>MFFordringIndberet</w:t>
            </w:r>
            <w:proofErr w:type="spellEnd"/>
            <w:r>
              <w:rPr>
                <w:rFonts w:ascii="Arial" w:hAnsi="Arial" w:cs="Arial"/>
                <w:sz w:val="18"/>
              </w:rPr>
              <w:t>.</w:t>
            </w:r>
          </w:p>
        </w:tc>
      </w:tr>
      <w:tr w:rsidR="0069280E" w:rsidTr="0069280E">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9280E" w:rsidTr="0069280E">
        <w:trPr>
          <w:trHeight w:val="283"/>
        </w:trPr>
        <w:tc>
          <w:tcPr>
            <w:tcW w:w="10345" w:type="dxa"/>
            <w:gridSpan w:val="6"/>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MFKvitteringHent</w:t>
            </w:r>
            <w:proofErr w:type="spellEnd"/>
            <w:r>
              <w:rPr>
                <w:rFonts w:ascii="Arial" w:hAnsi="Arial" w:cs="Arial"/>
                <w:sz w:val="18"/>
              </w:rPr>
              <w:t xml:space="preserve"> søger i MF fordringsaktion-arbejdstabeller og returnerer en liste af kvitteringer med aktuel status for fordringsaktioner.</w:t>
            </w:r>
            <w:bookmarkStart w:id="6" w:name="_GoBack"/>
            <w:bookmarkEnd w:id="6"/>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værdierne MODTAGET, SAGSBEHAND, AFVIST og UDFOERT. AFVIST og UDFOERT er endelige tilstande.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synkrone svar fra </w:t>
            </w:r>
            <w:proofErr w:type="spellStart"/>
            <w:r>
              <w:rPr>
                <w:rFonts w:ascii="Arial" w:hAnsi="Arial" w:cs="Arial"/>
                <w:sz w:val="18"/>
              </w:rPr>
              <w:t>MFFordringIndberet</w:t>
            </w:r>
            <w:proofErr w:type="spellEnd"/>
            <w:r>
              <w:rPr>
                <w:rFonts w:ascii="Arial" w:hAnsi="Arial" w:cs="Arial"/>
                <w:sz w:val="18"/>
              </w:rPr>
              <w:t xml:space="preserve"> kan </w:t>
            </w:r>
            <w:proofErr w:type="spellStart"/>
            <w:r>
              <w:rPr>
                <w:rFonts w:ascii="Arial" w:hAnsi="Arial" w:cs="Arial"/>
                <w:sz w:val="18"/>
              </w:rPr>
              <w:t>MFAktionStatusKode</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69280E" w:rsidDel="00815A81"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 w:author="Poul V Madsen" w:date="2012-12-10T07:22:00Z"/>
                <w:rFonts w:ascii="Arial" w:hAnsi="Arial" w:cs="Arial"/>
                <w:sz w:val="18"/>
              </w:rPr>
            </w:pPr>
          </w:p>
          <w:p w:rsidR="0069280E" w:rsidDel="00815A81"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 w:author="Poul V Madsen" w:date="2012-12-10T07:22:00Z"/>
                <w:rFonts w:ascii="Arial" w:hAnsi="Arial" w:cs="Arial"/>
                <w:sz w:val="18"/>
              </w:rPr>
            </w:pPr>
            <w:del w:id="9" w:author="Poul V Madsen" w:date="2012-12-10T07:22:00Z">
              <w:r w:rsidDel="00815A81">
                <w:rPr>
                  <w:rFonts w:ascii="Arial" w:hAnsi="Arial" w:cs="Arial"/>
                  <w:sz w:val="18"/>
                </w:rPr>
                <w:delText>*** FordringRestBeløbStruktur ***</w:delText>
              </w:r>
            </w:del>
          </w:p>
          <w:p w:rsidR="0069280E" w:rsidDel="00815A81"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 w:author="Poul V Madsen" w:date="2012-12-10T07:22:00Z"/>
                <w:rFonts w:ascii="Arial" w:hAnsi="Arial" w:cs="Arial"/>
                <w:sz w:val="18"/>
              </w:rPr>
            </w:pPr>
            <w:del w:id="11" w:author="Poul V Madsen" w:date="2012-12-10T07:22:00Z">
              <w:r w:rsidDel="00815A81">
                <w:rPr>
                  <w:rFonts w:ascii="Arial" w:hAnsi="Arial" w:cs="Arial"/>
                  <w:sz w:val="18"/>
                </w:rPr>
                <w:delText xml:space="preserve">Returneres for fordringaktioner af typen MFAktionKode = NEDSKRIV, OPSKRIV når MFAktionStatusKode = UDFOERT. </w:delText>
              </w:r>
            </w:del>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815A81"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 w:author="Poul V Madsen" w:date="2012-12-10T07:22:00Z">
              <w:r>
                <w:rPr>
                  <w:rFonts w:ascii="Arial" w:hAnsi="Arial" w:cs="Arial"/>
                  <w:sz w:val="18"/>
                </w:rPr>
                <w:t xml:space="preserve">*** </w:t>
              </w:r>
              <w:proofErr w:type="spellStart"/>
              <w:proofErr w:type="gramStart"/>
              <w:r>
                <w:rPr>
                  <w:rFonts w:ascii="Arial" w:hAnsi="Arial" w:cs="Arial"/>
                  <w:sz w:val="18"/>
                </w:rPr>
                <w:t>OpretÆndrKvitteringStruktur</w:t>
              </w:r>
              <w:proofErr w:type="spellEnd"/>
              <w:r>
                <w:rPr>
                  <w:rFonts w:ascii="Arial" w:hAnsi="Arial" w:cs="Arial"/>
                  <w:sz w:val="18"/>
                </w:rPr>
                <w:t xml:space="preserve">  med</w:t>
              </w:r>
            </w:ins>
            <w:proofErr w:type="gramEnd"/>
            <w:del w:id="13" w:author="Poul V Madsen" w:date="2012-12-10T07:22:00Z">
              <w:r w:rsidR="0069280E" w:rsidDel="00815A81">
                <w:rPr>
                  <w:rFonts w:ascii="Arial" w:hAnsi="Arial" w:cs="Arial"/>
                  <w:sz w:val="18"/>
                </w:rPr>
                <w:delText>***</w:delText>
              </w:r>
            </w:del>
            <w:r w:rsidR="0069280E">
              <w:rPr>
                <w:rFonts w:ascii="Arial" w:hAnsi="Arial" w:cs="Arial"/>
                <w:sz w:val="18"/>
              </w:rPr>
              <w:t xml:space="preserve"> </w:t>
            </w:r>
            <w:proofErr w:type="spellStart"/>
            <w:r w:rsidR="0069280E">
              <w:rPr>
                <w:rFonts w:ascii="Arial" w:hAnsi="Arial" w:cs="Arial"/>
                <w:sz w:val="18"/>
              </w:rPr>
              <w:t>KundeSamling</w:t>
            </w:r>
            <w:proofErr w:type="spellEnd"/>
            <w:r w:rsidR="0069280E">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fordringaktioner</w:t>
            </w:r>
            <w:proofErr w:type="spellEnd"/>
            <w:r>
              <w:rPr>
                <w:rFonts w:ascii="Arial" w:hAnsi="Arial" w:cs="Arial"/>
                <w:sz w:val="18"/>
              </w:rPr>
              <w:t xml:space="preserve"> af typen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,AENDRFORDRING,AENDRTRANSPORT, når </w:t>
            </w:r>
            <w:proofErr w:type="spellStart"/>
            <w:r>
              <w:rPr>
                <w:rFonts w:ascii="Arial" w:hAnsi="Arial" w:cs="Arial"/>
                <w:sz w:val="18"/>
              </w:rPr>
              <w:t>MFAktionStatusKode</w:t>
            </w:r>
            <w:proofErr w:type="spellEnd"/>
            <w:r>
              <w:rPr>
                <w:rFonts w:ascii="Arial" w:hAnsi="Arial" w:cs="Arial"/>
                <w:sz w:val="18"/>
              </w:rPr>
              <w:t xml:space="preserve"> = UDFOERT.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w:t>
            </w:r>
            <w:proofErr w:type="spellStart"/>
            <w:r>
              <w:rPr>
                <w:rFonts w:ascii="Arial" w:hAnsi="Arial" w:cs="Arial"/>
                <w:sz w:val="18"/>
              </w:rPr>
              <w:t>EFIAlternativKontaktStruktur</w:t>
            </w:r>
            <w:proofErr w:type="spellEnd"/>
            <w:r>
              <w:rPr>
                <w:rFonts w:ascii="Arial" w:hAnsi="Arial" w:cs="Arial"/>
                <w:sz w:val="18"/>
              </w:rPr>
              <w:t xml:space="preserve"> vil man her kunne finde den allokerede </w:t>
            </w:r>
            <w:proofErr w:type="spellStart"/>
            <w:r>
              <w:rPr>
                <w:rFonts w:ascii="Arial" w:hAnsi="Arial" w:cs="Arial"/>
                <w:sz w:val="18"/>
              </w:rPr>
              <w:t>AlternativKontaktID</w:t>
            </w:r>
            <w:proofErr w:type="spellEnd"/>
            <w:r>
              <w:rPr>
                <w:rFonts w:ascii="Arial" w:hAnsi="Arial" w:cs="Arial"/>
                <w:sz w:val="18"/>
              </w:rPr>
              <w:t xml:space="preserve"> i </w:t>
            </w:r>
            <w:proofErr w:type="spellStart"/>
            <w:r>
              <w:rPr>
                <w:rFonts w:ascii="Arial" w:hAnsi="Arial" w:cs="Arial"/>
                <w:sz w:val="18"/>
              </w:rPr>
              <w:t>KundeNummer</w:t>
            </w:r>
            <w:proofErr w:type="spellEnd"/>
            <w:r>
              <w:rPr>
                <w:rFonts w:ascii="Arial" w:hAnsi="Arial" w:cs="Arial"/>
                <w:sz w:val="18"/>
              </w:rPr>
              <w:t xml:space="preserve"> feltet.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En</w:t>
            </w:r>
            <w:proofErr w:type="gramEnd"/>
            <w:r>
              <w:rPr>
                <w:rFonts w:ascii="Arial" w:hAnsi="Arial" w:cs="Arial"/>
                <w:sz w:val="18"/>
              </w:rPr>
              <w:t xml:space="preserve"> af felterne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skal være udfyldt.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MFLeveranceID</w:t>
            </w:r>
            <w:proofErr w:type="spellEnd"/>
            <w:r>
              <w:rPr>
                <w:rFonts w:ascii="Arial" w:hAnsi="Arial" w:cs="Arial"/>
                <w:sz w:val="18"/>
              </w:rPr>
              <w:t xml:space="preserve"> får man kvittering/status for alle fordringsaktioner i denne leverance.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SøgeDatoFra</w:t>
            </w:r>
            <w:proofErr w:type="spellEnd"/>
            <w:r>
              <w:rPr>
                <w:rFonts w:ascii="Arial" w:hAnsi="Arial" w:cs="Arial"/>
                <w:sz w:val="18"/>
              </w:rPr>
              <w:t xml:space="preserve"> får man kvittering/status for alle fordringsaktioner der har fået en ny status på eller efter det angivne tidspunkt. Man kan på denne måde søge efter nye status, f.eks. på </w:t>
            </w:r>
            <w:proofErr w:type="spellStart"/>
            <w:r>
              <w:rPr>
                <w:rFonts w:ascii="Arial" w:hAnsi="Arial" w:cs="Arial"/>
                <w:sz w:val="18"/>
              </w:rPr>
              <w:t>fordringaktioner</w:t>
            </w:r>
            <w:proofErr w:type="spellEnd"/>
            <w:r>
              <w:rPr>
                <w:rFonts w:ascii="Arial" w:hAnsi="Arial" w:cs="Arial"/>
                <w:sz w:val="18"/>
              </w:rPr>
              <w:t xml:space="preserve"> der lå til sagsbehandling.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kun være </w:t>
            </w:r>
            <w:proofErr w:type="spellStart"/>
            <w:r>
              <w:rPr>
                <w:rFonts w:ascii="Arial" w:hAnsi="Arial" w:cs="Arial"/>
                <w:sz w:val="18"/>
              </w:rPr>
              <w:t>een</w:t>
            </w:r>
            <w:proofErr w:type="spellEnd"/>
            <w:r>
              <w:rPr>
                <w:rFonts w:ascii="Arial" w:hAnsi="Arial" w:cs="Arial"/>
                <w:sz w:val="18"/>
              </w:rPr>
              <w:t xml:space="preserve"> </w:t>
            </w:r>
            <w:proofErr w:type="spellStart"/>
            <w:r>
              <w:rPr>
                <w:rFonts w:ascii="Arial" w:hAnsi="Arial" w:cs="Arial"/>
                <w:sz w:val="18"/>
              </w:rPr>
              <w:t>fordringaktion</w:t>
            </w:r>
            <w:proofErr w:type="spellEnd"/>
            <w:r>
              <w:rPr>
                <w:rFonts w:ascii="Arial" w:hAnsi="Arial" w:cs="Arial"/>
                <w:sz w:val="18"/>
              </w:rPr>
              <w:t xml:space="preserve"> per </w:t>
            </w:r>
            <w:proofErr w:type="spellStart"/>
            <w:r>
              <w:rPr>
                <w:rFonts w:ascii="Arial" w:hAnsi="Arial" w:cs="Arial"/>
                <w:sz w:val="18"/>
              </w:rPr>
              <w:t>DMIFordringEFIFordringID</w:t>
            </w:r>
            <w:proofErr w:type="spellEnd"/>
            <w:r>
              <w:rPr>
                <w:rFonts w:ascii="Arial" w:hAnsi="Arial" w:cs="Arial"/>
                <w:sz w:val="18"/>
              </w:rPr>
              <w:t xml:space="preserve"> under behandling (dvs. ikke UDFOERT eller AFVIST), så man kan spørge på specifikke fordringsaktioner ved at udfylde </w:t>
            </w:r>
            <w:proofErr w:type="spellStart"/>
            <w:r>
              <w:rPr>
                <w:rFonts w:ascii="Arial" w:hAnsi="Arial" w:cs="Arial"/>
                <w:sz w:val="18"/>
              </w:rPr>
              <w:t>FordringIDSamling</w:t>
            </w:r>
            <w:proofErr w:type="spellEnd"/>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DMIFordringHaverID</w:t>
            </w:r>
            <w:proofErr w:type="spellEnd"/>
            <w:r>
              <w:rPr>
                <w:rFonts w:ascii="Arial" w:hAnsi="Arial" w:cs="Arial"/>
                <w:sz w:val="18"/>
              </w:rPr>
              <w:t xml:space="preserve"> udelades </w:t>
            </w:r>
            <w:proofErr w:type="gramStart"/>
            <w:r>
              <w:rPr>
                <w:rFonts w:ascii="Arial" w:hAnsi="Arial" w:cs="Arial"/>
                <w:sz w:val="18"/>
              </w:rPr>
              <w:t>søges</w:t>
            </w:r>
            <w:proofErr w:type="gramEnd"/>
            <w:r>
              <w:rPr>
                <w:rFonts w:ascii="Arial" w:hAnsi="Arial" w:cs="Arial"/>
                <w:sz w:val="18"/>
              </w:rPr>
              <w:t xml:space="preserve"> i alle fordringshavere som har dette </w:t>
            </w:r>
            <w:proofErr w:type="spellStart"/>
            <w:r>
              <w:rPr>
                <w:rFonts w:ascii="Arial" w:hAnsi="Arial" w:cs="Arial"/>
                <w:sz w:val="18"/>
              </w:rPr>
              <w:t>FordringhaverSystemID</w:t>
            </w:r>
            <w:proofErr w:type="spellEnd"/>
            <w:r>
              <w:rPr>
                <w:rFonts w:ascii="Arial" w:hAnsi="Arial" w:cs="Arial"/>
                <w:sz w:val="18"/>
              </w:rPr>
              <w:t xml:space="preserve"> angivet på deres </w:t>
            </w:r>
            <w:proofErr w:type="spellStart"/>
            <w:r>
              <w:rPr>
                <w:rFonts w:ascii="Arial" w:hAnsi="Arial" w:cs="Arial"/>
                <w:sz w:val="18"/>
              </w:rPr>
              <w:t>fordringhaveraftale</w:t>
            </w:r>
            <w:proofErr w:type="spellEnd"/>
            <w:r>
              <w:rPr>
                <w:rFonts w:ascii="Arial" w:hAnsi="Arial" w:cs="Arial"/>
                <w:sz w:val="18"/>
              </w:rPr>
              <w:t>.</w:t>
            </w:r>
          </w:p>
        </w:tc>
      </w:tr>
      <w:tr w:rsidR="0069280E" w:rsidTr="0069280E">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9280E" w:rsidTr="0069280E">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hentes kvitteringer for indberettede fordringsaktioner i en internt </w:t>
            </w:r>
            <w:proofErr w:type="spellStart"/>
            <w:r>
              <w:rPr>
                <w:rFonts w:ascii="Arial" w:hAnsi="Arial" w:cs="Arial"/>
                <w:sz w:val="18"/>
              </w:rPr>
              <w:t>konfigurerbar</w:t>
            </w:r>
            <w:proofErr w:type="spellEnd"/>
            <w:r>
              <w:rPr>
                <w:rFonts w:ascii="Arial" w:hAnsi="Arial" w:cs="Arial"/>
                <w:sz w:val="18"/>
              </w:rPr>
              <w:t xml:space="preserve"> tidsperiode, der mindst er på en måned fra modtagelsestidspunktet.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w:t>
            </w:r>
            <w:proofErr w:type="gramStart"/>
            <w:r>
              <w:rPr>
                <w:rFonts w:ascii="Arial" w:hAnsi="Arial" w:cs="Arial"/>
                <w:sz w:val="18"/>
              </w:rPr>
              <w:t>.KVITTERING</w:t>
            </w:r>
            <w:proofErr w:type="gramEnd"/>
            <w:r>
              <w:rPr>
                <w:rFonts w:ascii="Arial" w:hAnsi="Arial" w:cs="Arial"/>
                <w:sz w:val="18"/>
              </w:rPr>
              <w:t xml:space="preserve">.MAXANTAL). Den sættes </w:t>
            </w:r>
            <w:proofErr w:type="spellStart"/>
            <w:r>
              <w:rPr>
                <w:rFonts w:ascii="Arial" w:hAnsi="Arial" w:cs="Arial"/>
                <w:sz w:val="18"/>
              </w:rPr>
              <w:t>initielt</w:t>
            </w:r>
            <w:proofErr w:type="spellEnd"/>
            <w:r>
              <w:rPr>
                <w:rFonts w:ascii="Arial" w:hAnsi="Arial" w:cs="Arial"/>
                <w:sz w:val="18"/>
              </w:rPr>
              <w:t xml:space="preserve"> til </w:t>
            </w:r>
            <w:proofErr w:type="gramStart"/>
            <w:r>
              <w:rPr>
                <w:rFonts w:ascii="Arial" w:hAnsi="Arial" w:cs="Arial"/>
                <w:sz w:val="18"/>
              </w:rPr>
              <w:t>10000</w:t>
            </w:r>
            <w:proofErr w:type="gramEnd"/>
            <w:r>
              <w:rPr>
                <w:rFonts w:ascii="Arial" w:hAnsi="Arial" w:cs="Arial"/>
                <w:sz w:val="18"/>
              </w:rPr>
              <w:t xml:space="preserve">. Hvis der er flere kvitteringer der matcher søgekriteriet returneres op til </w:t>
            </w:r>
            <w:proofErr w:type="spellStart"/>
            <w:r>
              <w:rPr>
                <w:rFonts w:ascii="Arial" w:hAnsi="Arial" w:cs="Arial"/>
                <w:sz w:val="18"/>
              </w:rPr>
              <w:t>maks</w:t>
            </w:r>
            <w:proofErr w:type="spellEnd"/>
            <w:r>
              <w:rPr>
                <w:rFonts w:ascii="Arial" w:hAnsi="Arial" w:cs="Arial"/>
                <w:sz w:val="18"/>
              </w:rPr>
              <w:t xml:space="preserve">, og der returneres samtidig en advis 174 i </w:t>
            </w:r>
            <w:proofErr w:type="spellStart"/>
            <w:r>
              <w:rPr>
                <w:rFonts w:ascii="Arial" w:hAnsi="Arial" w:cs="Arial"/>
                <w:sz w:val="18"/>
              </w:rPr>
              <w:t>HovedOplysningerSvar</w:t>
            </w:r>
            <w:proofErr w:type="spellEnd"/>
            <w:r>
              <w:rPr>
                <w:rFonts w:ascii="Arial" w:hAnsi="Arial" w:cs="Arial"/>
                <w:sz w:val="18"/>
              </w:rPr>
              <w:t>.</w:t>
            </w:r>
          </w:p>
        </w:tc>
      </w:tr>
      <w:tr w:rsidR="0069280E" w:rsidTr="0069280E">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9280E" w:rsidTr="0069280E">
        <w:trPr>
          <w:trHeight w:val="283"/>
        </w:trPr>
        <w:tc>
          <w:tcPr>
            <w:tcW w:w="10345" w:type="dxa"/>
            <w:gridSpan w:val="6"/>
            <w:shd w:val="clear" w:color="auto" w:fill="FFFFFF"/>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9280E" w:rsidTr="0069280E">
        <w:trPr>
          <w:trHeight w:val="283"/>
        </w:trPr>
        <w:tc>
          <w:tcPr>
            <w:tcW w:w="10345" w:type="dxa"/>
            <w:gridSpan w:val="6"/>
            <w:shd w:val="clear" w:color="auto" w:fill="FFFFFF"/>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MFKvitteringHent_I</w:t>
            </w:r>
            <w:proofErr w:type="spellEnd"/>
            <w:r w:rsidR="00183D7B">
              <w:rPr>
                <w:rFonts w:ascii="Arial" w:hAnsi="Arial" w:cs="Arial"/>
                <w:i/>
                <w:sz w:val="18"/>
              </w:rPr>
              <w:t xml:space="preserve"> – </w:t>
            </w:r>
            <w:proofErr w:type="spellStart"/>
            <w:r w:rsidR="00183D7B">
              <w:rPr>
                <w:rFonts w:ascii="Arial" w:hAnsi="Arial" w:cs="Arial"/>
                <w:i/>
                <w:sz w:val="18"/>
              </w:rPr>
              <w:t>søgekriterie</w:t>
            </w:r>
            <w:proofErr w:type="spellEnd"/>
            <w:r w:rsidR="00183D7B">
              <w:rPr>
                <w:rFonts w:ascii="Arial" w:hAnsi="Arial" w:cs="Arial"/>
                <w:i/>
                <w:sz w:val="18"/>
              </w:rPr>
              <w:t xml:space="preserve"> skal afklares</w:t>
            </w:r>
          </w:p>
        </w:tc>
      </w:tr>
      <w:tr w:rsidR="0069280E" w:rsidTr="0069280E">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4B36" w:rsidRDefault="0069280E" w:rsidP="007E4B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alibri" w:hAnsi="Calibri" w:cs="Calibri"/>
                <w:color w:val="000000"/>
              </w:rPr>
            </w:pPr>
            <w:proofErr w:type="spellStart"/>
            <w:r>
              <w:rPr>
                <w:rFonts w:ascii="Arial" w:hAnsi="Arial" w:cs="Arial"/>
                <w:sz w:val="18"/>
              </w:rPr>
              <w:t>FordringhaverSystemIDStruktur</w:t>
            </w:r>
            <w:proofErr w:type="spellEnd"/>
            <w:r w:rsidR="007E4B36">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w:t>
            </w:r>
            <w:proofErr w:type="spellStart"/>
            <w:r w:rsidRPr="00183D7B">
              <w:rPr>
                <w:rFonts w:ascii="Arial" w:hAnsi="Arial" w:cs="Arial"/>
                <w:color w:val="4F81BD" w:themeColor="accent1"/>
                <w:sz w:val="18"/>
              </w:rPr>
              <w:t>MFLeveranceID</w:t>
            </w:r>
            <w:proofErr w:type="spellEnd"/>
            <w:r w:rsidRPr="00183D7B">
              <w:rPr>
                <w:rFonts w:ascii="Arial" w:hAnsi="Arial" w:cs="Arial"/>
                <w:color w:val="4F81BD" w:themeColor="accent1"/>
                <w:sz w:val="18"/>
              </w:rPr>
              <w:t>)</w:t>
            </w:r>
          </w:p>
          <w:p w:rsidR="00433A8A" w:rsidRPr="00285B51"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85B51">
              <w:rPr>
                <w:rFonts w:ascii="Arial" w:hAnsi="Arial" w:cs="Arial"/>
                <w:sz w:val="18"/>
              </w:rPr>
              <w:t>(</w:t>
            </w:r>
            <w:proofErr w:type="spellStart"/>
            <w:r w:rsidRPr="00285B51">
              <w:rPr>
                <w:rFonts w:ascii="Arial" w:hAnsi="Arial" w:cs="Arial"/>
                <w:sz w:val="18"/>
              </w:rPr>
              <w:t>DMIFordringHaverID</w:t>
            </w:r>
            <w:proofErr w:type="spellEnd"/>
            <w:r w:rsidRPr="00285B51">
              <w:rPr>
                <w:rFonts w:ascii="Arial" w:hAnsi="Arial" w:cs="Arial"/>
                <w:sz w:val="18"/>
              </w:rPr>
              <w:t>)</w:t>
            </w:r>
            <w:r w:rsidR="00285B51">
              <w:rPr>
                <w:rFonts w:ascii="Arial" w:hAnsi="Arial" w:cs="Arial"/>
                <w:sz w:val="18"/>
              </w:rPr>
              <w:t xml:space="preserve"> = 1002 konstant</w:t>
            </w:r>
          </w:p>
          <w:p w:rsidR="0069280E" w:rsidRPr="00183D7B" w:rsidRDefault="00433A8A"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7E4B36">
              <w:rPr>
                <w:rFonts w:ascii="Arial" w:hAnsi="Arial" w:cs="Arial"/>
                <w:color w:val="4F81BD" w:themeColor="accent1"/>
                <w:sz w:val="18"/>
              </w:rPr>
              <w:lastRenderedPageBreak/>
              <w:t xml:space="preserve"> </w:t>
            </w:r>
            <w:r w:rsidR="0069280E" w:rsidRPr="00183D7B">
              <w:rPr>
                <w:rFonts w:ascii="Arial" w:hAnsi="Arial" w:cs="Arial"/>
                <w:color w:val="4F81BD" w:themeColor="accent1"/>
                <w:sz w:val="18"/>
              </w:rPr>
              <w:t>(</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ab/>
              <w:t xml:space="preserve">* </w:t>
            </w:r>
            <w:proofErr w:type="spellStart"/>
            <w:r w:rsidRPr="00183D7B">
              <w:rPr>
                <w:rFonts w:ascii="Arial" w:hAnsi="Arial" w:cs="Arial"/>
                <w:color w:val="4F81BD" w:themeColor="accent1"/>
                <w:sz w:val="18"/>
              </w:rPr>
              <w:t>SøgeDatoFra</w:t>
            </w:r>
            <w:proofErr w:type="spellEnd"/>
            <w:r w:rsidRPr="00183D7B">
              <w:rPr>
                <w:rFonts w:ascii="Arial" w:hAnsi="Arial" w:cs="Arial"/>
                <w:color w:val="4F81BD" w:themeColor="accent1"/>
                <w:sz w:val="18"/>
              </w:rPr>
              <w:t xml:space="preserve"> *</w:t>
            </w:r>
            <w:r w:rsidR="007E4B36" w:rsidRPr="00183D7B">
              <w:rPr>
                <w:rFonts w:ascii="Arial" w:hAnsi="Arial" w:cs="Arial"/>
                <w:color w:val="4F81BD" w:themeColor="accent1"/>
                <w:sz w:val="18"/>
              </w:rPr>
              <w:t xml:space="preserve"> </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ab/>
              <w:t>[</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ab/>
            </w:r>
            <w:r w:rsidRPr="00183D7B">
              <w:rPr>
                <w:rFonts w:ascii="Arial" w:hAnsi="Arial" w:cs="Arial"/>
                <w:color w:val="4F81BD" w:themeColor="accent1"/>
                <w:sz w:val="18"/>
              </w:rPr>
              <w:tab/>
            </w:r>
            <w:proofErr w:type="spellStart"/>
            <w:r w:rsidRPr="00183D7B">
              <w:rPr>
                <w:rFonts w:ascii="Arial" w:hAnsi="Arial" w:cs="Arial"/>
                <w:color w:val="4F81BD" w:themeColor="accent1"/>
                <w:sz w:val="18"/>
              </w:rPr>
              <w:t>MFAktionStatusÆndretDato</w:t>
            </w:r>
            <w:proofErr w:type="spellEnd"/>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ab/>
              <w:t>]</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33A8A">
              <w:rPr>
                <w:rFonts w:ascii="Arial" w:hAnsi="Arial" w:cs="Arial"/>
                <w:sz w:val="18"/>
              </w:rPr>
              <w:t xml:space="preserve">* </w:t>
            </w:r>
            <w:proofErr w:type="spellStart"/>
            <w:r w:rsidRPr="00433A8A">
              <w:rPr>
                <w:rFonts w:ascii="Arial" w:hAnsi="Arial" w:cs="Arial"/>
                <w:sz w:val="18"/>
              </w:rPr>
              <w:t>FordringIDSamling</w:t>
            </w:r>
            <w:proofErr w:type="spellEnd"/>
            <w:r w:rsidRPr="00433A8A">
              <w:rPr>
                <w:rFonts w:ascii="Arial" w:hAnsi="Arial" w:cs="Arial"/>
                <w:sz w:val="18"/>
              </w:rPr>
              <w:t xml:space="preserve"> *</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33A8A">
              <w:rPr>
                <w:rFonts w:ascii="Arial" w:hAnsi="Arial" w:cs="Arial"/>
                <w:sz w:val="18"/>
              </w:rPr>
              <w:t>0{</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33A8A">
              <w:rPr>
                <w:rFonts w:ascii="Arial" w:hAnsi="Arial" w:cs="Arial"/>
                <w:sz w:val="18"/>
              </w:rPr>
              <w:tab/>
            </w:r>
            <w:proofErr w:type="spellStart"/>
            <w:r w:rsidRPr="00433A8A">
              <w:rPr>
                <w:rFonts w:ascii="Arial" w:hAnsi="Arial" w:cs="Arial"/>
                <w:sz w:val="18"/>
              </w:rPr>
              <w:t>DMIFordringEFIFordringID</w:t>
            </w:r>
            <w:proofErr w:type="spellEnd"/>
          </w:p>
          <w:p w:rsidR="0069280E" w:rsidRPr="0069280E" w:rsidRDefault="0069280E" w:rsidP="00433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33A8A">
              <w:rPr>
                <w:rFonts w:ascii="Arial" w:hAnsi="Arial" w:cs="Arial"/>
                <w:sz w:val="18"/>
              </w:rPr>
              <w:t>}</w:t>
            </w:r>
            <w:r w:rsidR="007E4B36" w:rsidRPr="00433A8A">
              <w:rPr>
                <w:rFonts w:ascii="Arial" w:hAnsi="Arial" w:cs="Arial"/>
                <w:sz w:val="18"/>
              </w:rPr>
              <w:t xml:space="preserve"> </w:t>
            </w:r>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7E4B36">
              <w:rPr>
                <w:rFonts w:ascii="Arial" w:hAnsi="Arial" w:cs="Arial"/>
                <w:i/>
                <w:color w:val="FF0000"/>
                <w:sz w:val="18"/>
              </w:rPr>
              <w:t>StyretFiloverførselSendAnmod_I</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StyretFiloverførselServiceQName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StyretFiloverførselBeskedQName</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7E4B36">
              <w:rPr>
                <w:rFonts w:ascii="Arial" w:hAnsi="Arial" w:cs="Arial"/>
                <w:i/>
                <w:color w:val="FF0000"/>
                <w:sz w:val="18"/>
              </w:rPr>
              <w:t>StyretFiloverførselSendAfslut_I</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StyretFiloverførselServiceQName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StyretFiloverførselBeskedQName</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7E4B36">
              <w:rPr>
                <w:rFonts w:ascii="Arial" w:hAnsi="Arial" w:cs="Arial"/>
                <w:i/>
                <w:color w:val="FF0000"/>
                <w:sz w:val="18"/>
              </w:rPr>
              <w:t>StyretFiloverførselModtagAnmod_I</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StyretFiloverførselServiceQName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StyretFiloverførselBeskedQName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StyretFiloverførselDownloadURL</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StyretFiloverførselBrugerNavn</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StyretFiloverførselPassword</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7E4B36">
              <w:rPr>
                <w:rFonts w:ascii="Arial" w:hAnsi="Arial" w:cs="Arial"/>
                <w:i/>
                <w:color w:val="FF0000"/>
                <w:sz w:val="18"/>
              </w:rPr>
              <w:t>StyretFiloverførselModtagAfslut_I</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StyretFiloverførselServiceQName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StyretFiloverførselBeskedQName</w:t>
            </w:r>
            <w:proofErr w:type="spellEnd"/>
          </w:p>
        </w:tc>
      </w:tr>
      <w:tr w:rsidR="0069280E" w:rsidTr="0069280E">
        <w:trPr>
          <w:trHeight w:val="283"/>
        </w:trPr>
        <w:tc>
          <w:tcPr>
            <w:tcW w:w="10345" w:type="dxa"/>
            <w:gridSpan w:val="6"/>
            <w:shd w:val="clear" w:color="auto" w:fill="FFFFFF"/>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9280E" w:rsidTr="0069280E">
        <w:trPr>
          <w:trHeight w:val="283"/>
        </w:trPr>
        <w:tc>
          <w:tcPr>
            <w:tcW w:w="10345" w:type="dxa"/>
            <w:gridSpan w:val="6"/>
            <w:shd w:val="clear" w:color="auto" w:fill="FFFFFF"/>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MFKvitteringHent_O</w:t>
            </w:r>
            <w:proofErr w:type="spellEnd"/>
          </w:p>
        </w:tc>
      </w:tr>
      <w:tr w:rsidR="0069280E" w:rsidTr="0069280E">
        <w:trPr>
          <w:trHeight w:val="283"/>
        </w:trPr>
        <w:tc>
          <w:tcPr>
            <w:tcW w:w="10345" w:type="dxa"/>
            <w:gridSpan w:val="6"/>
            <w:shd w:val="clear" w:color="auto" w:fill="FFFFFF"/>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w:t>
            </w:r>
            <w:proofErr w:type="spellStart"/>
            <w:r w:rsidRPr="00183D7B">
              <w:rPr>
                <w:rFonts w:ascii="Arial" w:hAnsi="Arial" w:cs="Arial"/>
                <w:color w:val="4F81BD" w:themeColor="accent1"/>
                <w:sz w:val="18"/>
              </w:rPr>
              <w:t>MFLeveranceID</w:t>
            </w:r>
            <w:proofErr w:type="spellEnd"/>
            <w:r w:rsidRPr="00183D7B">
              <w:rPr>
                <w:rFonts w:ascii="Arial" w:hAnsi="Arial" w:cs="Arial"/>
                <w:color w:val="4F81BD" w:themeColor="accent1"/>
                <w:sz w:val="18"/>
              </w:rPr>
              <w:t>)</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w:t>
            </w:r>
            <w:proofErr w:type="spellStart"/>
            <w:r w:rsidRPr="00183D7B">
              <w:rPr>
                <w:rFonts w:ascii="Arial" w:hAnsi="Arial" w:cs="Arial"/>
                <w:color w:val="4F81BD" w:themeColor="accent1"/>
                <w:sz w:val="18"/>
              </w:rPr>
              <w:t>DMIFordringHaverID</w:t>
            </w:r>
            <w:proofErr w:type="spellEnd"/>
            <w:r w:rsidRPr="00183D7B">
              <w:rPr>
                <w:rFonts w:ascii="Arial" w:hAnsi="Arial" w:cs="Arial"/>
                <w:color w:val="4F81BD" w:themeColor="accent1"/>
                <w:sz w:val="18"/>
              </w:rPr>
              <w:t>)</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ab/>
              <w:t xml:space="preserve">* </w:t>
            </w:r>
            <w:proofErr w:type="spellStart"/>
            <w:r w:rsidRPr="00183D7B">
              <w:rPr>
                <w:rFonts w:ascii="Arial" w:hAnsi="Arial" w:cs="Arial"/>
                <w:color w:val="4F81BD" w:themeColor="accent1"/>
                <w:sz w:val="18"/>
              </w:rPr>
              <w:t>SøgeDatoFra</w:t>
            </w:r>
            <w:proofErr w:type="spellEnd"/>
            <w:r w:rsidRPr="00183D7B">
              <w:rPr>
                <w:rFonts w:ascii="Arial" w:hAnsi="Arial" w:cs="Arial"/>
                <w:color w:val="4F81BD" w:themeColor="accent1"/>
                <w:sz w:val="18"/>
              </w:rPr>
              <w:t xml:space="preserve"> *</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ab/>
              <w:t>[</w:t>
            </w:r>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ab/>
            </w:r>
            <w:r w:rsidRPr="00183D7B">
              <w:rPr>
                <w:rFonts w:ascii="Arial" w:hAnsi="Arial" w:cs="Arial"/>
                <w:color w:val="4F81BD" w:themeColor="accent1"/>
                <w:sz w:val="18"/>
              </w:rPr>
              <w:tab/>
            </w:r>
            <w:proofErr w:type="spellStart"/>
            <w:r w:rsidRPr="00183D7B">
              <w:rPr>
                <w:rFonts w:ascii="Arial" w:hAnsi="Arial" w:cs="Arial"/>
                <w:color w:val="4F81BD" w:themeColor="accent1"/>
                <w:sz w:val="18"/>
              </w:rPr>
              <w:t>MFAktionStatusÆndretDato</w:t>
            </w:r>
            <w:proofErr w:type="spellEnd"/>
          </w:p>
          <w:p w:rsidR="0069280E" w:rsidRPr="00183D7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83D7B">
              <w:rPr>
                <w:rFonts w:ascii="Arial" w:hAnsi="Arial" w:cs="Arial"/>
                <w:color w:val="4F81BD" w:themeColor="accent1"/>
                <w:sz w:val="18"/>
              </w:rPr>
              <w:tab/>
              <w:t>]</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83D7B">
              <w:rPr>
                <w:rFonts w:ascii="Arial" w:hAnsi="Arial" w:cs="Arial"/>
                <w:color w:val="4F81BD" w:themeColor="accent1"/>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KvitteringSamling</w:t>
            </w:r>
            <w:proofErr w:type="spellEnd"/>
            <w:r>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MFAktionStruktur</w:t>
            </w:r>
            <w:proofErr w:type="spellEnd"/>
          </w:p>
          <w:p w:rsidR="0069280E" w:rsidDel="00CE6FDC"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 w:author="Poul V Madsen" w:date="2012-12-10T07:24:00Z"/>
                <w:rFonts w:ascii="Arial" w:hAnsi="Arial" w:cs="Arial"/>
                <w:sz w:val="18"/>
              </w:rPr>
            </w:pPr>
            <w:del w:id="15" w:author="Poul V Madsen" w:date="2012-12-10T07:24:00Z">
              <w:r w:rsidDel="00CE6FDC">
                <w:rPr>
                  <w:rFonts w:ascii="Arial" w:hAnsi="Arial" w:cs="Arial"/>
                  <w:sz w:val="18"/>
                </w:rPr>
                <w:tab/>
              </w:r>
              <w:r w:rsidDel="00CE6FDC">
                <w:rPr>
                  <w:rFonts w:ascii="Arial" w:hAnsi="Arial" w:cs="Arial"/>
                  <w:sz w:val="18"/>
                </w:rPr>
                <w:tab/>
                <w:delText>(FordringRestBeløbStruktur)</w:delText>
              </w:r>
              <w:r w:rsidR="00715D87" w:rsidDel="00CE6FDC">
                <w:rPr>
                  <w:rFonts w:ascii="Arial" w:hAnsi="Arial" w:cs="Arial"/>
                  <w:sz w:val="18"/>
                </w:rPr>
                <w:delText xml:space="preserve"> = Anvendes når MFAktionKode = [OPSKRIV | NEDSKRIV] &amp; </w:delText>
              </w:r>
              <w:r w:rsidR="00693B8B" w:rsidRPr="00693B8B" w:rsidDel="00CE6FDC">
                <w:rPr>
                  <w:rFonts w:ascii="Arial" w:hAnsi="Arial" w:cs="Arial"/>
                  <w:sz w:val="18"/>
                </w:rPr>
                <w:delText>MFAktionStatusKode = UDFOERT</w:delText>
              </w:r>
            </w:del>
          </w:p>
          <w:p w:rsidR="0069280E" w:rsidRPr="00433A8A" w:rsidDel="00CE6FDC"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 w:author="Poul V Madsen" w:date="2012-12-10T07:24:00Z"/>
                <w:rFonts w:ascii="Arial" w:hAnsi="Arial" w:cs="Arial"/>
                <w:color w:val="FF0000"/>
                <w:sz w:val="18"/>
              </w:rPr>
            </w:pPr>
            <w:del w:id="17" w:author="Poul V Madsen" w:date="2012-12-10T07:24:00Z">
              <w:r w:rsidRPr="00693B8B" w:rsidDel="00CE6FDC">
                <w:rPr>
                  <w:rFonts w:ascii="Arial" w:hAnsi="Arial" w:cs="Arial"/>
                  <w:color w:val="4F81BD" w:themeColor="accent1"/>
                  <w:sz w:val="18"/>
                </w:rPr>
                <w:tab/>
              </w:r>
              <w:r w:rsidRPr="00693B8B" w:rsidDel="00CE6FDC">
                <w:rPr>
                  <w:rFonts w:ascii="Arial" w:hAnsi="Arial" w:cs="Arial"/>
                  <w:color w:val="4F81BD" w:themeColor="accent1"/>
                  <w:sz w:val="18"/>
                </w:rPr>
                <w:tab/>
              </w:r>
              <w:r w:rsidRPr="00433A8A" w:rsidDel="00CE6FDC">
                <w:rPr>
                  <w:rFonts w:ascii="Arial" w:hAnsi="Arial" w:cs="Arial"/>
                  <w:color w:val="FF0000"/>
                  <w:sz w:val="18"/>
                </w:rPr>
                <w:delText>*KundeSamling*</w:delText>
              </w:r>
              <w:r w:rsidR="00693B8B" w:rsidRPr="00433A8A" w:rsidDel="00CE6FDC">
                <w:rPr>
                  <w:rFonts w:ascii="Arial" w:hAnsi="Arial" w:cs="Arial"/>
                  <w:color w:val="FF0000"/>
                  <w:sz w:val="18"/>
                </w:rPr>
                <w:delText xml:space="preserve"> = ?</w:delText>
              </w:r>
            </w:del>
          </w:p>
          <w:p w:rsidR="0069280E" w:rsidRPr="00433A8A" w:rsidDel="00CE6FDC"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 w:author="Poul V Madsen" w:date="2012-12-10T07:24:00Z"/>
                <w:rFonts w:ascii="Arial" w:hAnsi="Arial" w:cs="Arial"/>
                <w:color w:val="FF0000"/>
                <w:sz w:val="18"/>
              </w:rPr>
            </w:pPr>
            <w:del w:id="19" w:author="Poul V Madsen" w:date="2012-12-10T07:24:00Z">
              <w:r w:rsidRPr="00433A8A" w:rsidDel="00CE6FDC">
                <w:rPr>
                  <w:rFonts w:ascii="Arial" w:hAnsi="Arial" w:cs="Arial"/>
                  <w:color w:val="FF0000"/>
                  <w:sz w:val="18"/>
                </w:rPr>
                <w:tab/>
              </w:r>
              <w:r w:rsidRPr="00433A8A" w:rsidDel="00CE6FDC">
                <w:rPr>
                  <w:rFonts w:ascii="Arial" w:hAnsi="Arial" w:cs="Arial"/>
                  <w:color w:val="FF0000"/>
                  <w:sz w:val="18"/>
                </w:rPr>
                <w:tab/>
                <w:delText>0{</w:delText>
              </w:r>
            </w:del>
          </w:p>
          <w:p w:rsidR="0069280E" w:rsidRPr="00433A8A" w:rsidDel="00CE6FDC"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 w:author="Poul V Madsen" w:date="2012-12-10T07:24:00Z"/>
                <w:rFonts w:ascii="Arial" w:hAnsi="Arial" w:cs="Arial"/>
                <w:color w:val="FF0000"/>
                <w:sz w:val="18"/>
              </w:rPr>
            </w:pPr>
            <w:del w:id="21" w:author="Poul V Madsen" w:date="2012-12-10T07:24:00Z">
              <w:r w:rsidRPr="00433A8A" w:rsidDel="00CE6FDC">
                <w:rPr>
                  <w:rFonts w:ascii="Arial" w:hAnsi="Arial" w:cs="Arial"/>
                  <w:color w:val="FF0000"/>
                  <w:sz w:val="18"/>
                </w:rPr>
                <w:tab/>
              </w:r>
              <w:r w:rsidRPr="00433A8A" w:rsidDel="00CE6FDC">
                <w:rPr>
                  <w:rFonts w:ascii="Arial" w:hAnsi="Arial" w:cs="Arial"/>
                  <w:color w:val="FF0000"/>
                  <w:sz w:val="18"/>
                </w:rPr>
                <w:tab/>
              </w:r>
              <w:r w:rsidRPr="00433A8A" w:rsidDel="00CE6FDC">
                <w:rPr>
                  <w:rFonts w:ascii="Arial" w:hAnsi="Arial" w:cs="Arial"/>
                  <w:color w:val="FF0000"/>
                  <w:sz w:val="18"/>
                </w:rPr>
                <w:tab/>
                <w:delText>KundeStruktur</w:delText>
              </w:r>
            </w:del>
          </w:p>
          <w:p w:rsidR="0069280E" w:rsidRPr="00433A8A" w:rsidDel="00CE6FDC"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 w:author="Poul V Madsen" w:date="2012-12-10T07:24:00Z"/>
                <w:rFonts w:ascii="Arial" w:hAnsi="Arial" w:cs="Arial"/>
                <w:color w:val="FF0000"/>
                <w:sz w:val="18"/>
              </w:rPr>
            </w:pPr>
            <w:del w:id="23" w:author="Poul V Madsen" w:date="2012-12-10T07:24:00Z">
              <w:r w:rsidRPr="00433A8A" w:rsidDel="00CE6FDC">
                <w:rPr>
                  <w:rFonts w:ascii="Arial" w:hAnsi="Arial" w:cs="Arial"/>
                  <w:color w:val="FF0000"/>
                  <w:sz w:val="18"/>
                </w:rPr>
                <w:tab/>
              </w:r>
              <w:r w:rsidRPr="00433A8A" w:rsidDel="00CE6FDC">
                <w:rPr>
                  <w:rFonts w:ascii="Arial" w:hAnsi="Arial" w:cs="Arial"/>
                  <w:color w:val="FF0000"/>
                  <w:sz w:val="18"/>
                </w:rPr>
                <w:tab/>
                <w:delText>}</w:delText>
              </w:r>
            </w:del>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Poul V Madsen" w:date="2012-12-10T07:25:00Z"/>
                <w:rFonts w:ascii="Arial" w:hAnsi="Arial" w:cs="Arial"/>
                <w:sz w:val="18"/>
              </w:rPr>
            </w:pPr>
            <w:ins w:id="25" w:author="Poul V Madsen" w:date="2012-12-10T07:25:00Z">
              <w:r>
                <w:rPr>
                  <w:rFonts w:ascii="Arial" w:hAnsi="Arial" w:cs="Arial"/>
                  <w:sz w:val="18"/>
                </w:rPr>
                <w:tab/>
              </w:r>
              <w:r>
                <w:rPr>
                  <w:rFonts w:ascii="Arial" w:hAnsi="Arial" w:cs="Arial"/>
                  <w:sz w:val="18"/>
                </w:rPr>
                <w:tab/>
                <w: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Poul V Madsen" w:date="2012-12-10T07:25:00Z"/>
                <w:rFonts w:ascii="Arial" w:hAnsi="Arial" w:cs="Arial"/>
                <w:sz w:val="18"/>
              </w:rPr>
            </w:pPr>
            <w:ins w:id="27" w:author="Poul V Madsen" w:date="2012-12-10T07:25:00Z">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UdførtAktionValg</w:t>
              </w:r>
              <w:proofErr w:type="spellEnd"/>
              <w:r>
                <w:rPr>
                  <w:rFonts w:ascii="Arial" w:hAnsi="Arial" w:cs="Arial"/>
                  <w:sz w:val="18"/>
                </w:rPr>
                <w:t xml:space="preserve"> *</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Poul V Madsen" w:date="2012-12-10T07:25:00Z"/>
                <w:rFonts w:ascii="Arial" w:hAnsi="Arial" w:cs="Arial"/>
                <w:sz w:val="18"/>
              </w:rPr>
            </w:pPr>
            <w:ins w:id="29" w:author="Poul V Madsen" w:date="2012-12-10T07:25:00Z">
              <w:r>
                <w:rPr>
                  <w:rFonts w:ascii="Arial" w:hAnsi="Arial" w:cs="Arial"/>
                  <w:sz w:val="18"/>
                </w:rPr>
                <w:tab/>
              </w:r>
              <w:r>
                <w:rPr>
                  <w:rFonts w:ascii="Arial" w:hAnsi="Arial" w:cs="Arial"/>
                  <w:sz w:val="18"/>
                </w:rPr>
                <w:tab/>
              </w:r>
              <w:r>
                <w:rPr>
                  <w:rFonts w:ascii="Arial" w:hAnsi="Arial" w:cs="Arial"/>
                  <w:sz w:val="18"/>
                </w:rPr>
                <w:tab/>
                <w: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Poul V Madsen" w:date="2012-12-10T07:25:00Z"/>
                <w:rFonts w:ascii="Arial" w:hAnsi="Arial" w:cs="Arial"/>
                <w:sz w:val="18"/>
              </w:rPr>
            </w:pPr>
            <w:ins w:id="31" w:author="Poul V Madsen" w:date="2012-12-10T07: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052E68">
                <w:rPr>
                  <w:rFonts w:ascii="Arial" w:hAnsi="Arial" w:cs="Arial"/>
                  <w:color w:val="FF0000"/>
                  <w:sz w:val="18"/>
                  <w:rPrChange w:id="32" w:author="Poul V Madsen" w:date="2012-12-10T11:18:00Z">
                    <w:rPr>
                      <w:rFonts w:ascii="Arial" w:hAnsi="Arial" w:cs="Arial"/>
                      <w:sz w:val="18"/>
                    </w:rPr>
                  </w:rPrChange>
                </w:rPr>
                <w:t>OpretÆndrKvitteringStruktur</w:t>
              </w:r>
              <w:proofErr w:type="spellEnd"/>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Poul V Madsen" w:date="2012-12-10T07:25:00Z"/>
                <w:rFonts w:ascii="Arial" w:hAnsi="Arial" w:cs="Arial"/>
                <w:sz w:val="18"/>
              </w:rPr>
            </w:pPr>
            <w:ins w:id="34" w:author="Poul V Madsen" w:date="2012-12-10T07: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Poul V Madsen" w:date="2012-12-10T07:25:00Z"/>
                <w:rFonts w:ascii="Arial" w:hAnsi="Arial" w:cs="Arial"/>
                <w:sz w:val="18"/>
              </w:rPr>
            </w:pPr>
            <w:ins w:id="36" w:author="Poul V Madsen" w:date="2012-12-10T07: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NedskrivFordringKvitteringStruktur</w:t>
              </w:r>
              <w:proofErr w:type="spellEnd"/>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Poul V Madsen" w:date="2012-12-10T07:25:00Z"/>
                <w:rFonts w:ascii="Arial" w:hAnsi="Arial" w:cs="Arial"/>
                <w:sz w:val="18"/>
              </w:rPr>
            </w:pPr>
            <w:ins w:id="38" w:author="Poul V Madsen" w:date="2012-12-10T07:25:00Z">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Poul V Madsen" w:date="2012-12-10T07:25:00Z"/>
                <w:rFonts w:ascii="Arial" w:hAnsi="Arial" w:cs="Arial"/>
                <w:sz w:val="18"/>
              </w:rPr>
            </w:pPr>
            <w:ins w:id="40" w:author="Poul V Madsen" w:date="2012-12-10T07:2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OpskrivFordringKvitteringStruktur</w:t>
              </w:r>
              <w:proofErr w:type="spellEnd"/>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Poul V Madsen" w:date="2012-12-10T07:25:00Z"/>
                <w:rFonts w:ascii="Arial" w:hAnsi="Arial" w:cs="Arial"/>
                <w:sz w:val="18"/>
              </w:rPr>
            </w:pPr>
            <w:ins w:id="42" w:author="Poul V Madsen" w:date="2012-12-10T07:25:00Z">
              <w:r>
                <w:rPr>
                  <w:rFonts w:ascii="Arial" w:hAnsi="Arial" w:cs="Arial"/>
                  <w:sz w:val="18"/>
                </w:rPr>
                <w:tab/>
              </w:r>
              <w:r>
                <w:rPr>
                  <w:rFonts w:ascii="Arial" w:hAnsi="Arial" w:cs="Arial"/>
                  <w:sz w:val="18"/>
                </w:rPr>
                <w:tab/>
              </w:r>
              <w:r>
                <w:rPr>
                  <w:rFonts w:ascii="Arial" w:hAnsi="Arial" w:cs="Arial"/>
                  <w:sz w:val="18"/>
                </w:rPr>
                <w:tab/>
                <w:t>]</w:t>
              </w:r>
            </w:ins>
          </w:p>
          <w:p w:rsidR="00CE6FDC" w:rsidRDefault="00CE6FDC"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Poul V Madsen" w:date="2012-12-10T07:24:00Z"/>
                <w:rFonts w:ascii="Arial" w:hAnsi="Arial" w:cs="Arial"/>
                <w:sz w:val="18"/>
              </w:rPr>
            </w:pPr>
            <w:ins w:id="44" w:author="Poul V Madsen" w:date="2012-12-10T07:25:00Z">
              <w:r>
                <w:rPr>
                  <w:rFonts w:ascii="Arial" w:hAnsi="Arial" w:cs="Arial"/>
                  <w:sz w:val="18"/>
                </w:rPr>
                <w:tab/>
              </w:r>
              <w:r>
                <w:rPr>
                  <w:rFonts w:ascii="Arial" w:hAnsi="Arial" w:cs="Arial"/>
                  <w:sz w:val="18"/>
                </w:rPr>
                <w:tab/>
                <w:t>)</w:t>
              </w:r>
            </w:ins>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7E4B36">
              <w:rPr>
                <w:rFonts w:ascii="Arial" w:hAnsi="Arial" w:cs="Arial"/>
                <w:i/>
                <w:color w:val="FF0000"/>
                <w:sz w:val="18"/>
              </w:rPr>
              <w:t>StyretFiloverførselSendAnmod_O</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StyretFiloverførselServiceQName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StyretFiloverførselBeskedQName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StyretFiloverførselUploadURL</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StyretFiloverførselBrugerNavn</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StyretFiloverførselPassword</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7E4B36">
              <w:rPr>
                <w:rFonts w:ascii="Arial" w:hAnsi="Arial" w:cs="Arial"/>
                <w:i/>
                <w:color w:val="FF0000"/>
                <w:sz w:val="18"/>
              </w:rPr>
              <w:t>StyretFiloverførselSendAfslut_O</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StyretFiloverførselServiceQName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StyretFiloverførselBeskedQName</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7E4B36">
              <w:rPr>
                <w:rFonts w:ascii="Arial" w:hAnsi="Arial" w:cs="Arial"/>
                <w:i/>
                <w:color w:val="FF0000"/>
                <w:sz w:val="18"/>
              </w:rPr>
              <w:t>StyretFiloverførselModtagAnmod_O</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StyretFiloverførselServiceQName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StyretFiloverførselBeskedQName</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7E4B36">
              <w:rPr>
                <w:rFonts w:ascii="Arial" w:hAnsi="Arial" w:cs="Arial"/>
                <w:i/>
                <w:color w:val="FF0000"/>
                <w:sz w:val="18"/>
              </w:rPr>
              <w:t>StyretFiloverførselModtagAfslut_O</w:t>
            </w:r>
            <w:proofErr w:type="spellEnd"/>
          </w:p>
        </w:tc>
      </w:tr>
      <w:tr w:rsidR="0069280E" w:rsidTr="0069280E">
        <w:trPr>
          <w:trHeight w:val="283"/>
        </w:trPr>
        <w:tc>
          <w:tcPr>
            <w:tcW w:w="10345" w:type="dxa"/>
            <w:gridSpan w:val="6"/>
            <w:shd w:val="clear" w:color="auto" w:fill="FFFFFF"/>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StyretFiloverførselServiceQName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E4B36">
              <w:rPr>
                <w:rFonts w:ascii="Arial" w:hAnsi="Arial" w:cs="Arial"/>
                <w:color w:val="FF0000"/>
                <w:sz w:val="18"/>
              </w:rPr>
              <w:t>StyretFiloverførselBeskedQName</w:t>
            </w:r>
            <w:proofErr w:type="spellEnd"/>
          </w:p>
        </w:tc>
      </w:tr>
      <w:tr w:rsidR="0069280E" w:rsidTr="0069280E">
        <w:trPr>
          <w:trHeight w:val="283"/>
        </w:trPr>
        <w:tc>
          <w:tcPr>
            <w:tcW w:w="10345" w:type="dxa"/>
            <w:gridSpan w:val="6"/>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9280E" w:rsidTr="0069280E">
        <w:trPr>
          <w:trHeight w:val="283"/>
        </w:trPr>
        <w:tc>
          <w:tcPr>
            <w:tcW w:w="10345" w:type="dxa"/>
            <w:gridSpan w:val="6"/>
            <w:shd w:val="clear" w:color="auto" w:fill="FFFFFF"/>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9280E" w:rsidTr="0069280E">
        <w:trPr>
          <w:trHeight w:val="283"/>
        </w:trPr>
        <w:tc>
          <w:tcPr>
            <w:tcW w:w="10345" w:type="dxa"/>
            <w:gridSpan w:val="6"/>
            <w:shd w:val="clear" w:color="auto" w:fill="FFFFFF"/>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MFLeveranceID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Det anvendte </w:t>
            </w:r>
            <w:proofErr w:type="spellStart"/>
            <w:r>
              <w:rPr>
                <w:rFonts w:ascii="Arial" w:hAnsi="Arial" w:cs="Arial"/>
                <w:sz w:val="18"/>
              </w:rPr>
              <w:t>MFLeveranceID</w:t>
            </w:r>
            <w:proofErr w:type="spellEnd"/>
            <w:r>
              <w:rPr>
                <w:rFonts w:ascii="Arial" w:hAnsi="Arial" w:cs="Arial"/>
                <w:sz w:val="18"/>
              </w:rPr>
              <w:t xml:space="preserve"> kunne ikke findes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MFLeveranceID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og prøv igen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.KVITTERING</w:t>
            </w:r>
            <w:proofErr w:type="gramEnd"/>
            <w:r>
              <w:rPr>
                <w:rFonts w:ascii="Arial" w:hAnsi="Arial" w:cs="Arial"/>
                <w:sz w:val="18"/>
              </w:rPr>
              <w:t>.MAXANTAL, (antal faktiske rækker hvis muligt)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9280E" w:rsidSect="0069280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69280E" w:rsidTr="0069280E">
        <w:tc>
          <w:tcPr>
            <w:tcW w:w="10345" w:type="dxa"/>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693B8B">
              <w:rPr>
                <w:rFonts w:ascii="Arial" w:hAnsi="Arial" w:cs="Arial"/>
                <w:sz w:val="18"/>
              </w:rPr>
              <w:t xml:space="preserve"> </w:t>
            </w:r>
            <w:r w:rsidR="00693B8B" w:rsidRPr="00693B8B">
              <w:rPr>
                <w:rFonts w:ascii="Arial" w:hAnsi="Arial" w:cs="Arial"/>
                <w:sz w:val="18"/>
              </w:rPr>
              <w:sym w:font="Wingdings" w:char="F0E0"/>
            </w:r>
            <w:r w:rsidR="00693B8B">
              <w:rPr>
                <w:rFonts w:ascii="Arial" w:hAnsi="Arial" w:cs="Arial"/>
                <w:sz w:val="18"/>
              </w:rPr>
              <w:t xml:space="preserve"> </w:t>
            </w:r>
            <w:proofErr w:type="spellStart"/>
            <w:r w:rsidR="00693B8B">
              <w:rPr>
                <w:rFonts w:ascii="Arial" w:hAnsi="Arial" w:cs="Arial"/>
                <w:sz w:val="18"/>
              </w:rPr>
              <w:t>DMO</w:t>
            </w:r>
            <w:proofErr w:type="gramStart"/>
            <w:r w:rsidR="00693B8B">
              <w:rPr>
                <w:rFonts w:ascii="Arial" w:hAnsi="Arial" w:cs="Arial"/>
                <w:sz w:val="18"/>
              </w:rPr>
              <w:t>.ValutaOplysningKode</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w:t>
            </w:r>
            <w:proofErr w:type="spellEnd"/>
            <w:r w:rsidR="00693B8B">
              <w:rPr>
                <w:rFonts w:ascii="Arial" w:hAnsi="Arial" w:cs="Arial"/>
                <w:sz w:val="18"/>
              </w:rPr>
              <w:t xml:space="preserve"> </w:t>
            </w:r>
            <w:r w:rsidR="00693B8B" w:rsidRPr="00693B8B">
              <w:rPr>
                <w:rFonts w:ascii="Arial" w:hAnsi="Arial" w:cs="Arial"/>
                <w:sz w:val="18"/>
              </w:rPr>
              <w:sym w:font="Wingdings" w:char="F0E0"/>
            </w:r>
            <w:r w:rsidR="00693B8B">
              <w:rPr>
                <w:rFonts w:ascii="Arial" w:hAnsi="Arial" w:cs="Arial"/>
                <w:sz w:val="18"/>
              </w:rPr>
              <w:t xml:space="preserve"> </w:t>
            </w:r>
            <w:proofErr w:type="spellStart"/>
            <w:r w:rsidR="00693B8B">
              <w:rPr>
                <w:rFonts w:ascii="Arial" w:hAnsi="Arial" w:cs="Arial"/>
                <w:sz w:val="18"/>
              </w:rPr>
              <w:t>DMO</w:t>
            </w:r>
            <w:proofErr w:type="gramStart"/>
            <w:r w:rsidR="00693B8B">
              <w:rPr>
                <w:rFonts w:ascii="Arial" w:hAnsi="Arial" w:cs="Arial"/>
                <w:sz w:val="18"/>
              </w:rPr>
              <w:t>.OpkrævningFordringBeløb</w:t>
            </w:r>
            <w:proofErr w:type="spellEnd"/>
            <w:proofErr w:type="gramEnd"/>
            <w:r w:rsidR="00693B8B">
              <w:rPr>
                <w:rFonts w:ascii="Arial" w:hAnsi="Arial" w:cs="Arial"/>
                <w:sz w:val="18"/>
              </w:rPr>
              <w:t xml:space="preserve"> </w:t>
            </w:r>
          </w:p>
          <w:p w:rsidR="0069280E" w:rsidRPr="00693B8B"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3B8B">
              <w:rPr>
                <w:rFonts w:ascii="Arial" w:hAnsi="Arial" w:cs="Arial"/>
                <w:color w:val="FF0000"/>
                <w:sz w:val="18"/>
              </w:rPr>
              <w:t>(</w:t>
            </w:r>
            <w:proofErr w:type="spellStart"/>
            <w:r w:rsidRPr="00693B8B">
              <w:rPr>
                <w:rFonts w:ascii="Arial" w:hAnsi="Arial" w:cs="Arial"/>
                <w:color w:val="FF0000"/>
                <w:sz w:val="18"/>
              </w:rPr>
              <w:t>DMIFordringRestBeløbDKK</w:t>
            </w:r>
            <w:proofErr w:type="spellEnd"/>
            <w:r w:rsidRPr="00693B8B">
              <w:rPr>
                <w:rFonts w:ascii="Arial" w:hAnsi="Arial" w:cs="Arial"/>
                <w:color w:val="FF0000"/>
                <w:sz w:val="18"/>
              </w:rPr>
              <w:t>)</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2FF4" w:rsidRPr="00D44A22" w:rsidTr="00642FF4">
        <w:tc>
          <w:tcPr>
            <w:tcW w:w="10345" w:type="dxa"/>
            <w:tcBorders>
              <w:top w:val="single" w:sz="6" w:space="0" w:color="auto"/>
              <w:left w:val="single" w:sz="4" w:space="0" w:color="auto"/>
              <w:bottom w:val="single" w:sz="6" w:space="0" w:color="auto"/>
              <w:right w:val="single" w:sz="4" w:space="0" w:color="auto"/>
            </w:tcBorders>
            <w:shd w:val="clear" w:color="auto" w:fill="B3B3B3"/>
            <w:vAlign w:val="center"/>
          </w:tcPr>
          <w:p w:rsidR="00642FF4" w:rsidRPr="00642FF4" w:rsidRDefault="00642FF4"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42FF4">
              <w:rPr>
                <w:rFonts w:ascii="Arial" w:hAnsi="Arial" w:cs="Arial"/>
                <w:sz w:val="18"/>
              </w:rPr>
              <w:t>Beskrivelse</w:t>
            </w:r>
          </w:p>
        </w:tc>
      </w:tr>
      <w:tr w:rsidR="00642FF4" w:rsidRPr="00D44A22" w:rsidTr="00642FF4">
        <w:tc>
          <w:tcPr>
            <w:tcW w:w="10345" w:type="dxa"/>
            <w:tcBorders>
              <w:top w:val="single" w:sz="6" w:space="0" w:color="auto"/>
              <w:left w:val="single" w:sz="4" w:space="0" w:color="auto"/>
              <w:bottom w:val="single" w:sz="4" w:space="0" w:color="auto"/>
              <w:right w:val="single" w:sz="4" w:space="0" w:color="auto"/>
            </w:tcBorders>
            <w:shd w:val="clear" w:color="auto" w:fill="FFFFFF"/>
            <w:vAlign w:val="center"/>
          </w:tcPr>
          <w:p w:rsidR="00642FF4" w:rsidRPr="00D44A22" w:rsidRDefault="00642FF4"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DMIFordringRestBeløbDKK</w:t>
            </w:r>
            <w:proofErr w:type="spellEnd"/>
            <w:r>
              <w:rPr>
                <w:rFonts w:ascii="Arial" w:hAnsi="Arial" w:cs="Arial"/>
                <w:sz w:val="18"/>
              </w:rPr>
              <w:t xml:space="preserve"> er altid udfyldt når strukturen anvendes som en del af output. </w:t>
            </w:r>
            <w:ins w:id="45" w:author="Poul V Madsen" w:date="2012-08-01T11:34:00Z">
              <w:r>
                <w:rPr>
                  <w:rFonts w:ascii="Arial" w:hAnsi="Arial" w:cs="Arial"/>
                  <w:sz w:val="18"/>
                </w:rPr>
                <w:t>–</w:t>
              </w:r>
            </w:ins>
            <w:ins w:id="46" w:author="Poul V Madsen" w:date="2012-08-01T11:33:00Z">
              <w:r>
                <w:rPr>
                  <w:rFonts w:ascii="Arial" w:hAnsi="Arial" w:cs="Arial"/>
                  <w:sz w:val="18"/>
                </w:rPr>
                <w:t xml:space="preserve"> Ikke </w:t>
              </w:r>
            </w:ins>
            <w:ins w:id="47" w:author="Poul V Madsen" w:date="2012-08-01T11:34:00Z">
              <w:r>
                <w:rPr>
                  <w:rFonts w:ascii="Arial" w:hAnsi="Arial" w:cs="Arial"/>
                  <w:sz w:val="18"/>
                </w:rPr>
                <w:t>relevant for DMO.</w:t>
              </w:r>
            </w:ins>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FordringhaverSystemIDStruktur</w:t>
            </w:r>
            <w:proofErr w:type="spellEnd"/>
          </w:p>
        </w:tc>
      </w:tr>
      <w:tr w:rsidR="0069280E" w:rsidTr="0069280E">
        <w:tc>
          <w:tcPr>
            <w:tcW w:w="10345" w:type="dxa"/>
            <w:vAlign w:val="center"/>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alibri" w:hAnsi="Calibri" w:cs="Calibri"/>
                <w:color w:val="000000"/>
              </w:rPr>
            </w:pPr>
            <w:proofErr w:type="spellStart"/>
            <w:r>
              <w:rPr>
                <w:rFonts w:ascii="Arial" w:hAnsi="Arial" w:cs="Arial"/>
                <w:sz w:val="18"/>
              </w:rPr>
              <w:t>VirksomhedSENummer</w:t>
            </w:r>
            <w:proofErr w:type="spellEnd"/>
            <w:r w:rsidR="007E4B36">
              <w:rPr>
                <w:rFonts w:ascii="Arial" w:hAnsi="Arial" w:cs="Arial"/>
                <w:sz w:val="18"/>
              </w:rPr>
              <w:t xml:space="preserve"> = </w:t>
            </w:r>
            <w:r w:rsidR="007E4B36">
              <w:rPr>
                <w:rFonts w:ascii="Calibri" w:hAnsi="Calibri" w:cs="Calibri"/>
                <w:color w:val="000000"/>
              </w:rPr>
              <w:t xml:space="preserve">Hvis i </w:t>
            </w:r>
            <w:proofErr w:type="spellStart"/>
            <w:r w:rsidR="007E4B36">
              <w:rPr>
                <w:rFonts w:ascii="Calibri" w:hAnsi="Calibri" w:cs="Calibri"/>
                <w:color w:val="000000"/>
              </w:rPr>
              <w:t>FordringhaverSystemIDStruktur</w:t>
            </w:r>
            <w:proofErr w:type="spellEnd"/>
            <w:r w:rsidR="007E4B36">
              <w:rPr>
                <w:rFonts w:ascii="Calibri" w:hAnsi="Calibri" w:cs="Calibri"/>
                <w:color w:val="000000"/>
              </w:rPr>
              <w:t xml:space="preserve"> = SKAT SE-Nummer ellers </w:t>
            </w:r>
            <w:proofErr w:type="spellStart"/>
            <w:r w:rsidR="007E4B36">
              <w:rPr>
                <w:rFonts w:ascii="Calibri" w:hAnsi="Calibri" w:cs="Calibri"/>
                <w:color w:val="000000"/>
              </w:rPr>
              <w:t>KundeNummer</w:t>
            </w:r>
            <w:proofErr w:type="spellEnd"/>
          </w:p>
        </w:tc>
      </w:tr>
      <w:tr w:rsidR="0069280E" w:rsidTr="0069280E">
        <w:tc>
          <w:tcPr>
            <w:tcW w:w="10345"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9280E" w:rsidTr="0069280E">
        <w:tc>
          <w:tcPr>
            <w:tcW w:w="10345" w:type="dxa"/>
            <w:shd w:val="clear" w:color="auto" w:fill="FFFFFF"/>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Poul V Madsen" w:date="2012-12-10T07:26: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FDC" w:rsidTr="00CE6FDC">
        <w:trPr>
          <w:trHeight w:hRule="exact" w:val="113"/>
          <w:ins w:id="49" w:author="Poul V Madsen" w:date="2012-12-10T07:26:00Z"/>
        </w:trPr>
        <w:tc>
          <w:tcPr>
            <w:tcW w:w="10345" w:type="dxa"/>
            <w:shd w:val="clear" w:color="auto" w:fill="B3B3B3"/>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Poul V Madsen" w:date="2012-12-10T07:26:00Z"/>
                <w:rFonts w:ascii="Arial" w:hAnsi="Arial" w:cs="Arial"/>
                <w:b/>
                <w:sz w:val="48"/>
              </w:rPr>
            </w:pPr>
          </w:p>
        </w:tc>
      </w:tr>
      <w:tr w:rsidR="00CE6FDC" w:rsidTr="00CE6FDC">
        <w:trPr>
          <w:ins w:id="51" w:author="Poul V Madsen" w:date="2012-12-10T07:26:00Z"/>
        </w:trPr>
        <w:tc>
          <w:tcPr>
            <w:tcW w:w="10345" w:type="dxa"/>
            <w:vAlign w:val="center"/>
          </w:tcPr>
          <w:p w:rsidR="00CE6FDC" w:rsidRPr="0028713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52" w:author="Poul V Madsen" w:date="2012-12-10T07:26:00Z"/>
                <w:rFonts w:ascii="Arial" w:hAnsi="Arial" w:cs="Arial"/>
                <w:color w:val="FF0000"/>
                <w:rPrChange w:id="53" w:author="Poul V Madsen" w:date="2012-12-10T07:37:00Z">
                  <w:rPr>
                    <w:ins w:id="54" w:author="Poul V Madsen" w:date="2012-12-10T07:26:00Z"/>
                    <w:rFonts w:ascii="Arial" w:hAnsi="Arial" w:cs="Arial"/>
                  </w:rPr>
                </w:rPrChange>
              </w:rPr>
            </w:pPr>
            <w:proofErr w:type="spellStart"/>
            <w:ins w:id="55" w:author="Poul V Madsen" w:date="2012-12-10T07:26:00Z">
              <w:r w:rsidRPr="00287130">
                <w:rPr>
                  <w:rFonts w:ascii="Arial" w:hAnsi="Arial" w:cs="Arial"/>
                  <w:color w:val="FF0000"/>
                  <w:rPrChange w:id="56" w:author="Poul V Madsen" w:date="2012-12-10T07:37:00Z">
                    <w:rPr>
                      <w:rFonts w:ascii="Arial" w:hAnsi="Arial" w:cs="Arial"/>
                    </w:rPr>
                  </w:rPrChange>
                </w:rPr>
                <w:t>HæftelseRestBeløbStruktur</w:t>
              </w:r>
              <w:proofErr w:type="spellEnd"/>
            </w:ins>
          </w:p>
        </w:tc>
      </w:tr>
      <w:tr w:rsidR="00CE6FDC" w:rsidTr="00CE6FDC">
        <w:trPr>
          <w:ins w:id="57" w:author="Poul V Madsen" w:date="2012-12-10T07:26:00Z"/>
        </w:trPr>
        <w:tc>
          <w:tcPr>
            <w:tcW w:w="10345" w:type="dxa"/>
            <w:vAlign w:val="center"/>
          </w:tcPr>
          <w:p w:rsidR="00CE6FDC" w:rsidRPr="0028713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Poul V Madsen" w:date="2012-12-10T07:26:00Z"/>
                <w:rFonts w:ascii="Arial" w:hAnsi="Arial" w:cs="Arial"/>
                <w:color w:val="FF0000"/>
                <w:sz w:val="18"/>
                <w:rPrChange w:id="59" w:author="Poul V Madsen" w:date="2012-12-10T07:37:00Z">
                  <w:rPr>
                    <w:ins w:id="60" w:author="Poul V Madsen" w:date="2012-12-10T07:26:00Z"/>
                    <w:rFonts w:ascii="Arial" w:hAnsi="Arial" w:cs="Arial"/>
                    <w:sz w:val="18"/>
                  </w:rPr>
                </w:rPrChange>
              </w:rPr>
            </w:pPr>
            <w:proofErr w:type="spellStart"/>
            <w:ins w:id="61" w:author="Poul V Madsen" w:date="2012-12-10T07:26:00Z">
              <w:r w:rsidRPr="00287130">
                <w:rPr>
                  <w:rFonts w:ascii="Arial" w:hAnsi="Arial" w:cs="Arial"/>
                  <w:color w:val="FF0000"/>
                  <w:sz w:val="18"/>
                  <w:rPrChange w:id="62" w:author="Poul V Madsen" w:date="2012-12-10T07:37:00Z">
                    <w:rPr>
                      <w:rFonts w:ascii="Arial" w:hAnsi="Arial" w:cs="Arial"/>
                      <w:sz w:val="18"/>
                    </w:rPr>
                  </w:rPrChange>
                </w:rPr>
                <w:t>ValutaKode</w:t>
              </w:r>
              <w:proofErr w:type="spellEnd"/>
            </w:ins>
          </w:p>
          <w:p w:rsidR="00CE6FDC" w:rsidRPr="0028713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Poul V Madsen" w:date="2012-12-10T07:26:00Z"/>
                <w:rFonts w:ascii="Arial" w:hAnsi="Arial" w:cs="Arial"/>
                <w:color w:val="FF0000"/>
                <w:sz w:val="18"/>
                <w:rPrChange w:id="64" w:author="Poul V Madsen" w:date="2012-12-10T07:37:00Z">
                  <w:rPr>
                    <w:ins w:id="65" w:author="Poul V Madsen" w:date="2012-12-10T07:26:00Z"/>
                    <w:rFonts w:ascii="Arial" w:hAnsi="Arial" w:cs="Arial"/>
                    <w:sz w:val="18"/>
                  </w:rPr>
                </w:rPrChange>
              </w:rPr>
            </w:pPr>
            <w:proofErr w:type="spellStart"/>
            <w:ins w:id="66" w:author="Poul V Madsen" w:date="2012-12-10T07:26:00Z">
              <w:r w:rsidRPr="00287130">
                <w:rPr>
                  <w:rFonts w:ascii="Arial" w:hAnsi="Arial" w:cs="Arial"/>
                  <w:color w:val="FF0000"/>
                  <w:sz w:val="18"/>
                  <w:rPrChange w:id="67" w:author="Poul V Madsen" w:date="2012-12-10T07:37:00Z">
                    <w:rPr>
                      <w:rFonts w:ascii="Arial" w:hAnsi="Arial" w:cs="Arial"/>
                      <w:sz w:val="18"/>
                    </w:rPr>
                  </w:rPrChange>
                </w:rPr>
                <w:t>HæftelseRestBeløb</w:t>
              </w:r>
              <w:proofErr w:type="spellEnd"/>
            </w:ins>
          </w:p>
          <w:p w:rsidR="00CE6FDC" w:rsidRPr="0028713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Poul V Madsen" w:date="2012-12-10T07:26:00Z"/>
                <w:rFonts w:ascii="Arial" w:hAnsi="Arial" w:cs="Arial"/>
                <w:color w:val="FF0000"/>
                <w:sz w:val="18"/>
                <w:rPrChange w:id="69" w:author="Poul V Madsen" w:date="2012-12-10T07:37:00Z">
                  <w:rPr>
                    <w:ins w:id="70" w:author="Poul V Madsen" w:date="2012-12-10T07:26:00Z"/>
                    <w:rFonts w:ascii="Arial" w:hAnsi="Arial" w:cs="Arial"/>
                    <w:sz w:val="18"/>
                  </w:rPr>
                </w:rPrChange>
              </w:rPr>
            </w:pPr>
            <w:proofErr w:type="spellStart"/>
            <w:ins w:id="71" w:author="Poul V Madsen" w:date="2012-12-10T07:26:00Z">
              <w:r w:rsidRPr="00287130">
                <w:rPr>
                  <w:rFonts w:ascii="Arial" w:hAnsi="Arial" w:cs="Arial"/>
                  <w:color w:val="FF0000"/>
                  <w:sz w:val="18"/>
                  <w:rPrChange w:id="72" w:author="Poul V Madsen" w:date="2012-12-10T07:37:00Z">
                    <w:rPr>
                      <w:rFonts w:ascii="Arial" w:hAnsi="Arial" w:cs="Arial"/>
                      <w:sz w:val="18"/>
                    </w:rPr>
                  </w:rPrChange>
                </w:rPr>
                <w:t>HæftelseRestBeløbDKK</w:t>
              </w:r>
              <w:proofErr w:type="spellEnd"/>
            </w:ins>
          </w:p>
        </w:tc>
      </w:tr>
    </w:tbl>
    <w:p w:rsidR="00CE6FDC" w:rsidRDefault="00CE6FDC"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c>
          <w:tcPr>
            <w:tcW w:w="10345" w:type="dxa"/>
            <w:vAlign w:val="center"/>
          </w:tcPr>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433A8A">
              <w:rPr>
                <w:rFonts w:ascii="Arial" w:hAnsi="Arial" w:cs="Arial"/>
                <w:color w:val="FF0000"/>
              </w:rPr>
              <w:t>KundeStruktur</w:t>
            </w:r>
            <w:proofErr w:type="spellEnd"/>
          </w:p>
        </w:tc>
      </w:tr>
      <w:tr w:rsidR="0069280E" w:rsidTr="0069280E">
        <w:tc>
          <w:tcPr>
            <w:tcW w:w="10345" w:type="dxa"/>
            <w:vAlign w:val="center"/>
          </w:tcPr>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433A8A">
              <w:rPr>
                <w:rFonts w:ascii="Arial" w:hAnsi="Arial" w:cs="Arial"/>
                <w:color w:val="FF0000"/>
                <w:sz w:val="18"/>
              </w:rPr>
              <w:t>KundeNummer</w:t>
            </w:r>
            <w:proofErr w:type="spellEnd"/>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433A8A">
              <w:rPr>
                <w:rFonts w:ascii="Arial" w:hAnsi="Arial" w:cs="Arial"/>
                <w:color w:val="FF0000"/>
                <w:sz w:val="18"/>
              </w:rPr>
              <w:t>KundeType</w:t>
            </w:r>
            <w:proofErr w:type="spellEnd"/>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w:t>
            </w:r>
            <w:proofErr w:type="spellStart"/>
            <w:r w:rsidRPr="00433A8A">
              <w:rPr>
                <w:rFonts w:ascii="Arial" w:hAnsi="Arial" w:cs="Arial"/>
                <w:color w:val="FF0000"/>
                <w:sz w:val="18"/>
              </w:rPr>
              <w:t>VirksomhedCVRNummer</w:t>
            </w:r>
            <w:proofErr w:type="spellEnd"/>
            <w:r w:rsidRPr="00433A8A">
              <w:rPr>
                <w:rFonts w:ascii="Arial" w:hAnsi="Arial" w:cs="Arial"/>
                <w:color w:val="FF0000"/>
                <w:sz w:val="18"/>
              </w:rPr>
              <w:t>)</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w:t>
            </w:r>
            <w:proofErr w:type="spellStart"/>
            <w:r w:rsidRPr="00433A8A">
              <w:rPr>
                <w:rFonts w:ascii="Arial" w:hAnsi="Arial" w:cs="Arial"/>
                <w:color w:val="FF0000"/>
                <w:sz w:val="18"/>
              </w:rPr>
              <w:t>KundeNavn</w:t>
            </w:r>
            <w:proofErr w:type="spellEnd"/>
            <w:r w:rsidRPr="00433A8A">
              <w:rPr>
                <w:rFonts w:ascii="Arial" w:hAnsi="Arial" w:cs="Arial"/>
                <w:color w:val="FF0000"/>
                <w:sz w:val="18"/>
              </w:rPr>
              <w:t>)</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w:t>
            </w:r>
            <w:proofErr w:type="spellStart"/>
            <w:r w:rsidRPr="00433A8A">
              <w:rPr>
                <w:rFonts w:ascii="Arial" w:hAnsi="Arial" w:cs="Arial"/>
                <w:color w:val="FF0000"/>
                <w:sz w:val="18"/>
              </w:rPr>
              <w:t>DriftFormKode</w:t>
            </w:r>
            <w:proofErr w:type="spellEnd"/>
            <w:r w:rsidRPr="00433A8A">
              <w:rPr>
                <w:rFonts w:ascii="Arial" w:hAnsi="Arial" w:cs="Arial"/>
                <w:color w:val="FF0000"/>
                <w:sz w:val="18"/>
              </w:rPr>
              <w:t>)</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ab/>
              <w:t>*</w:t>
            </w:r>
            <w:proofErr w:type="spellStart"/>
            <w:r w:rsidRPr="00433A8A">
              <w:rPr>
                <w:rFonts w:ascii="Arial" w:hAnsi="Arial" w:cs="Arial"/>
                <w:color w:val="FF0000"/>
                <w:sz w:val="18"/>
              </w:rPr>
              <w:t>EnkeltmandVirksomhedEjer</w:t>
            </w:r>
            <w:proofErr w:type="spellEnd"/>
            <w:r w:rsidRPr="00433A8A">
              <w:rPr>
                <w:rFonts w:ascii="Arial" w:hAnsi="Arial" w:cs="Arial"/>
                <w:color w:val="FF0000"/>
                <w:sz w:val="18"/>
              </w:rPr>
              <w:t xml:space="preserve">* </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ab/>
              <w:t>[</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ab/>
            </w:r>
            <w:r w:rsidRPr="00433A8A">
              <w:rPr>
                <w:rFonts w:ascii="Arial" w:hAnsi="Arial" w:cs="Arial"/>
                <w:color w:val="FF0000"/>
                <w:sz w:val="18"/>
              </w:rPr>
              <w:tab/>
            </w:r>
            <w:proofErr w:type="spellStart"/>
            <w:r w:rsidRPr="00433A8A">
              <w:rPr>
                <w:rFonts w:ascii="Arial" w:hAnsi="Arial" w:cs="Arial"/>
                <w:color w:val="FF0000"/>
                <w:sz w:val="18"/>
              </w:rPr>
              <w:t>PersonCPRNummer</w:t>
            </w:r>
            <w:proofErr w:type="spellEnd"/>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ab/>
              <w:t>]</w:t>
            </w:r>
          </w:p>
          <w:p w:rsidR="0069280E" w:rsidRPr="00433A8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33A8A">
              <w:rPr>
                <w:rFonts w:ascii="Arial" w:hAnsi="Arial" w:cs="Arial"/>
                <w:color w:val="FF0000"/>
                <w:sz w:val="18"/>
              </w:rPr>
              <w:t>)</w:t>
            </w:r>
          </w:p>
        </w:tc>
      </w:tr>
      <w:tr w:rsidR="0069280E" w:rsidTr="0069280E">
        <w:tc>
          <w:tcPr>
            <w:tcW w:w="10345"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9280E" w:rsidTr="0069280E">
        <w:tc>
          <w:tcPr>
            <w:tcW w:w="10345" w:type="dxa"/>
            <w:shd w:val="clear" w:color="auto" w:fill="FFFFFF"/>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er ikke garanteret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KundeNavn</w:t>
            </w:r>
            <w:proofErr w:type="spellEnd"/>
            <w:r>
              <w:rPr>
                <w:rFonts w:ascii="Arial" w:hAnsi="Arial" w:cs="Arial"/>
                <w:sz w:val="18"/>
              </w:rPr>
              <w:t xml:space="preserve"> er udfyldt er det baseret på navne-information i CSR-P, ES eller AKR.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KundeType</w:t>
            </w:r>
            <w:proofErr w:type="spellEnd"/>
            <w:r>
              <w:rPr>
                <w:rFonts w:ascii="Arial" w:hAnsi="Arial" w:cs="Arial"/>
                <w:sz w:val="18"/>
              </w:rPr>
              <w:t xml:space="preserve">=SE-Virksomhed kan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være udfyldt,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og hvis </w:t>
            </w:r>
            <w:proofErr w:type="spellStart"/>
            <w:r>
              <w:rPr>
                <w:rFonts w:ascii="Arial" w:hAnsi="Arial" w:cs="Arial"/>
                <w:sz w:val="18"/>
              </w:rPr>
              <w:t>DriftFormKodee</w:t>
            </w:r>
            <w:proofErr w:type="spellEnd"/>
            <w:r>
              <w:rPr>
                <w:rFonts w:ascii="Arial" w:hAnsi="Arial" w:cs="Arial"/>
                <w:sz w:val="18"/>
              </w:rPr>
              <w:t xml:space="preserve">=Enkeltmandsfirma vil </w:t>
            </w:r>
            <w:proofErr w:type="spellStart"/>
            <w:r>
              <w:rPr>
                <w:rFonts w:ascii="Arial" w:hAnsi="Arial" w:cs="Arial"/>
                <w:sz w:val="18"/>
              </w:rPr>
              <w:t>EnkeltmandVirksomhedEjer</w:t>
            </w:r>
            <w:proofErr w:type="spellEnd"/>
            <w:r>
              <w:rPr>
                <w:rFonts w:ascii="Arial" w:hAnsi="Arial" w:cs="Arial"/>
                <w:sz w:val="18"/>
              </w:rPr>
              <w:t xml:space="preserve"> være sat.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w:t>
            </w: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MFAktionAfvistStruktur</w:t>
            </w:r>
            <w:proofErr w:type="spellEnd"/>
          </w:p>
        </w:tc>
      </w:tr>
      <w:tr w:rsidR="0069280E" w:rsidTr="0069280E">
        <w:tc>
          <w:tcPr>
            <w:tcW w:w="10345" w:type="dxa"/>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sidR="005C12A0">
              <w:rPr>
                <w:rFonts w:ascii="Arial" w:hAnsi="Arial" w:cs="Arial"/>
                <w:sz w:val="18"/>
              </w:rPr>
              <w:t xml:space="preserve"> = Fejl</w:t>
            </w:r>
            <w:del w:id="73" w:author="Poul V Madsen" w:date="2012-08-02T07:44:00Z">
              <w:r w:rsidR="005C12A0" w:rsidDel="009F0C00">
                <w:rPr>
                  <w:rFonts w:ascii="Arial" w:hAnsi="Arial" w:cs="Arial"/>
                  <w:sz w:val="18"/>
                </w:rPr>
                <w:delText>-/advis</w:delText>
              </w:r>
            </w:del>
            <w:r w:rsidR="005C12A0">
              <w:rPr>
                <w:rFonts w:ascii="Arial" w:hAnsi="Arial" w:cs="Arial"/>
                <w:sz w:val="18"/>
              </w:rPr>
              <w:t>nummer, se valideringer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MFAktionAfvistTekst</w:t>
            </w:r>
            <w:proofErr w:type="spellEnd"/>
            <w:r w:rsidR="005C12A0">
              <w:rPr>
                <w:rFonts w:ascii="Arial" w:hAnsi="Arial" w:cs="Arial"/>
                <w:sz w:val="18"/>
              </w:rPr>
              <w:t xml:space="preserve"> = Fejl</w:t>
            </w:r>
            <w:del w:id="74" w:author="Poul V Madsen" w:date="2012-08-02T07:44:00Z">
              <w:r w:rsidR="005C12A0" w:rsidDel="009F0C00">
                <w:rPr>
                  <w:rFonts w:ascii="Arial" w:hAnsi="Arial" w:cs="Arial"/>
                  <w:sz w:val="18"/>
                </w:rPr>
                <w:delText>-/advis</w:delText>
              </w:r>
            </w:del>
            <w:r w:rsidR="005C12A0">
              <w:rPr>
                <w:rFonts w:ascii="Arial" w:hAnsi="Arial" w:cs="Arial"/>
                <w:sz w:val="18"/>
              </w:rPr>
              <w:t xml:space="preserve"> i klartekst – skal ses i sammenhæng med </w:t>
            </w:r>
            <w:proofErr w:type="spellStart"/>
            <w:r w:rsidR="005C12A0">
              <w:rPr>
                <w:rFonts w:ascii="Arial" w:hAnsi="Arial" w:cs="Arial"/>
                <w:sz w:val="18"/>
              </w:rPr>
              <w:t>med</w:t>
            </w:r>
            <w:proofErr w:type="spellEnd"/>
            <w:r w:rsidR="005C12A0">
              <w:rPr>
                <w:rFonts w:ascii="Arial" w:hAnsi="Arial" w:cs="Arial"/>
                <w:sz w:val="18"/>
              </w:rPr>
              <w:t xml:space="preserve"> </w:t>
            </w:r>
            <w:proofErr w:type="spellStart"/>
            <w:r w:rsidR="005C12A0">
              <w:rPr>
                <w:rFonts w:ascii="Arial" w:hAnsi="Arial" w:cs="Arial"/>
                <w:sz w:val="18"/>
              </w:rPr>
              <w:t>MFAktionAfvistParam</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MFAktionAfvistParamSamling</w:t>
            </w:r>
            <w:proofErr w:type="spellEnd"/>
            <w:r>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MFAktionAfvistParam</w:t>
            </w:r>
            <w:proofErr w:type="spellEnd"/>
            <w:r w:rsidR="005C12A0">
              <w:rPr>
                <w:rFonts w:ascii="Arial" w:hAnsi="Arial" w:cs="Arial"/>
                <w:sz w:val="18"/>
              </w:rPr>
              <w:t xml:space="preserve"> = Data til fejl</w:t>
            </w:r>
            <w:del w:id="75" w:author="Poul V Madsen" w:date="2012-08-02T07:45:00Z">
              <w:r w:rsidR="005C12A0" w:rsidDel="009F0C00">
                <w:rPr>
                  <w:rFonts w:ascii="Arial" w:hAnsi="Arial" w:cs="Arial"/>
                  <w:sz w:val="18"/>
                </w:rPr>
                <w:delText>-/advis</w:delText>
              </w:r>
            </w:del>
            <w:r w:rsidR="005C12A0">
              <w:rPr>
                <w:rFonts w:ascii="Arial" w:hAnsi="Arial" w:cs="Arial"/>
                <w:sz w:val="18"/>
              </w:rPr>
              <w:t xml:space="preserve"> behandling.</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80E" w:rsidTr="0069280E">
        <w:tc>
          <w:tcPr>
            <w:tcW w:w="10345"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9280E" w:rsidTr="0069280E">
        <w:tc>
          <w:tcPr>
            <w:tcW w:w="10345" w:type="dxa"/>
            <w:shd w:val="clear" w:color="auto" w:fill="FFFFFF"/>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w:t>
            </w:r>
            <w:proofErr w:type="spellStart"/>
            <w:r>
              <w:rPr>
                <w:rFonts w:ascii="Arial" w:hAnsi="Arial" w:cs="Arial"/>
                <w:sz w:val="18"/>
              </w:rPr>
              <w:t>fordringaktion</w:t>
            </w:r>
            <w:proofErr w:type="spellEnd"/>
            <w:r>
              <w:rPr>
                <w:rFonts w:ascii="Arial" w:hAnsi="Arial" w:cs="Arial"/>
                <w:sz w:val="18"/>
              </w:rPr>
              <w:t xml:space="preserve"> der returneres med </w:t>
            </w:r>
            <w:proofErr w:type="spellStart"/>
            <w:r>
              <w:rPr>
                <w:rFonts w:ascii="Arial" w:hAnsi="Arial" w:cs="Arial"/>
                <w:sz w:val="18"/>
              </w:rPr>
              <w:t>MFAktionStatusKode</w:t>
            </w:r>
            <w:proofErr w:type="spellEnd"/>
            <w:r>
              <w:rPr>
                <w:rFonts w:ascii="Arial" w:hAnsi="Arial" w:cs="Arial"/>
                <w:sz w:val="18"/>
              </w:rPr>
              <w:t xml:space="preserve"> = AFVIST.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er modelleret på samme måde som fejl og advis i </w:t>
            </w:r>
            <w:proofErr w:type="spellStart"/>
            <w:r>
              <w:rPr>
                <w:rFonts w:ascii="Arial" w:hAnsi="Arial" w:cs="Arial"/>
                <w:sz w:val="18"/>
              </w:rPr>
              <w:t>HovedOplysningerSvar</w:t>
            </w:r>
            <w:proofErr w:type="spellEnd"/>
            <w:r>
              <w:rPr>
                <w:rFonts w:ascii="Arial" w:hAnsi="Arial" w:cs="Arial"/>
                <w:sz w:val="18"/>
              </w:rPr>
              <w:t xml:space="preserve"> men er eksplicit begrebsmodelleret af hensyn til den fælles model for asynkron behandling mellem </w:t>
            </w:r>
            <w:proofErr w:type="spellStart"/>
            <w:r>
              <w:rPr>
                <w:rFonts w:ascii="Arial" w:hAnsi="Arial" w:cs="Arial"/>
                <w:sz w:val="18"/>
              </w:rPr>
              <w:t>MFFordringIndberet</w:t>
            </w:r>
            <w:proofErr w:type="spellEnd"/>
            <w:r>
              <w:rPr>
                <w:rFonts w:ascii="Arial" w:hAnsi="Arial" w:cs="Arial"/>
                <w:sz w:val="18"/>
              </w:rPr>
              <w:t xml:space="preserve"> og </w:t>
            </w:r>
            <w:proofErr w:type="spellStart"/>
            <w:r>
              <w:rPr>
                <w:rFonts w:ascii="Arial" w:hAnsi="Arial" w:cs="Arial"/>
                <w:sz w:val="18"/>
              </w:rPr>
              <w:t>MFKvitteringHent</w:t>
            </w:r>
            <w:proofErr w:type="spellEnd"/>
            <w:r>
              <w:rPr>
                <w:rFonts w:ascii="Arial" w:hAnsi="Arial" w:cs="Arial"/>
                <w:sz w:val="18"/>
              </w:rPr>
              <w:t>, samt udstilling som OIO services.</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Fordringhaveraftale</w:t>
            </w:r>
            <w:proofErr w:type="spellEnd"/>
            <w:r>
              <w:rPr>
                <w:rFonts w:ascii="Arial" w:hAnsi="Arial" w:cs="Arial"/>
                <w:sz w:val="18"/>
              </w:rPr>
              <w:t xml:space="preserve"> findes ikke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002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005</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FordringNedskrivningÅrsagKode</w:t>
            </w:r>
            <w:proofErr w:type="spellEnd"/>
            <w:r>
              <w:rPr>
                <w:rFonts w:ascii="Arial" w:hAnsi="Arial" w:cs="Arial"/>
                <w:sz w:val="18"/>
              </w:rPr>
              <w:t xml:space="preserve"> | </w:t>
            </w:r>
            <w:proofErr w:type="spellStart"/>
            <w:r>
              <w:rPr>
                <w:rFonts w:ascii="Arial" w:hAnsi="Arial" w:cs="Arial"/>
                <w:sz w:val="18"/>
              </w:rPr>
              <w:t>FordringOpskrivningÅrsagKode</w:t>
            </w:r>
            <w:proofErr w:type="spellEnd"/>
            <w:r>
              <w:rPr>
                <w:rFonts w:ascii="Arial" w:hAnsi="Arial" w:cs="Arial"/>
                <w:sz w:val="18"/>
              </w:rPr>
              <w:t xml:space="preserve"> | </w:t>
            </w:r>
            <w:proofErr w:type="spellStart"/>
            <w:r>
              <w:rPr>
                <w:rFonts w:ascii="Arial" w:hAnsi="Arial" w:cs="Arial"/>
                <w:sz w:val="18"/>
              </w:rPr>
              <w:t>HovedFordringTilbagekaldÅrsagStruktur</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HovedFordringTilbagekaldÅrsagStruktur</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Ugyldigt skifte af </w:t>
            </w:r>
            <w:proofErr w:type="spellStart"/>
            <w:r>
              <w:rPr>
                <w:rFonts w:ascii="Arial" w:hAnsi="Arial" w:cs="Arial"/>
                <w:sz w:val="18"/>
              </w:rPr>
              <w:t>Fordringart</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013</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Afvist årsag: Validering af hvorvidt Transportfordring må opdateres</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014</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MFAktionID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 xml:space="preserve">Afvist årsag: Transportfordring må ikke være Hovedfordring </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015</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DMIFordringEFIHovedFordringID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DMIFordringTypeKode</w:t>
            </w:r>
            <w:proofErr w:type="spellEnd"/>
            <w:r>
              <w:rPr>
                <w:rFonts w:ascii="Arial" w:hAnsi="Arial" w:cs="Arial"/>
                <w:sz w:val="18"/>
              </w:rPr>
              <w:t xml:space="preserve"> ikke gyldig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150</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DMIFordringTypeKode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151</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r>
              <w:rPr>
                <w:rFonts w:ascii="Arial" w:hAnsi="Arial" w:cs="Arial"/>
                <w:sz w:val="18"/>
              </w:rPr>
              <w:t xml:space="preserve">, </w:t>
            </w:r>
            <w:proofErr w:type="spellStart"/>
            <w:r>
              <w:rPr>
                <w:rFonts w:ascii="Arial" w:hAnsi="Arial" w:cs="Arial"/>
                <w:sz w:val="18"/>
              </w:rPr>
              <w:t>DMIFordringHaverID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ValutaKode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152</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ValutaKode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DMIFordringFordringArtKode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153</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SKAL på </w:t>
            </w:r>
            <w:proofErr w:type="spellStart"/>
            <w:r>
              <w:rPr>
                <w:rFonts w:ascii="Arial" w:hAnsi="Arial" w:cs="Arial"/>
                <w:sz w:val="18"/>
              </w:rPr>
              <w:t>fordringhaveraftale</w:t>
            </w:r>
            <w:proofErr w:type="spellEnd"/>
            <w:r>
              <w:rPr>
                <w:rFonts w:ascii="Arial" w:hAnsi="Arial" w:cs="Arial"/>
                <w:sz w:val="18"/>
              </w:rPr>
              <w:t xml:space="preserve"> er ikke udfyldt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154</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EJ på </w:t>
            </w:r>
            <w:proofErr w:type="spellStart"/>
            <w:r>
              <w:rPr>
                <w:rFonts w:ascii="Arial" w:hAnsi="Arial" w:cs="Arial"/>
                <w:sz w:val="18"/>
              </w:rPr>
              <w:t>fordringhaveraftale</w:t>
            </w:r>
            <w:proofErr w:type="spellEnd"/>
            <w:r>
              <w:rPr>
                <w:rFonts w:ascii="Arial" w:hAnsi="Arial" w:cs="Arial"/>
                <w:sz w:val="18"/>
              </w:rPr>
              <w:t xml:space="preserve"> er udfyldt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155</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156</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157</w:t>
            </w:r>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159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MFOpgaveAfvisÅrsagKode</w:t>
            </w:r>
            <w:proofErr w:type="spellEnd"/>
            <w:proofErr w:type="gramEnd"/>
            <w:r>
              <w:rPr>
                <w:rFonts w:ascii="Arial" w:hAnsi="Arial" w:cs="Arial"/>
                <w:sz w:val="18"/>
              </w:rPr>
              <w:t xml:space="preserve">, </w:t>
            </w:r>
            <w:proofErr w:type="spellStart"/>
            <w:r>
              <w:rPr>
                <w:rFonts w:ascii="Arial" w:hAnsi="Arial" w:cs="Arial"/>
                <w:sz w:val="18"/>
              </w:rPr>
              <w:t>MFOpgaveAfvisÅrsagBegr</w:t>
            </w:r>
            <w:proofErr w:type="spellEnd"/>
            <w:r>
              <w:rPr>
                <w:rFonts w:ascii="Arial" w:hAnsi="Arial" w:cs="Arial"/>
                <w:sz w:val="18"/>
              </w:rPr>
              <w:t>, (</w:t>
            </w:r>
            <w:proofErr w:type="spellStart"/>
            <w:r>
              <w:rPr>
                <w:rFonts w:ascii="Arial" w:hAnsi="Arial" w:cs="Arial"/>
                <w:sz w:val="18"/>
              </w:rPr>
              <w:t>MFOpgaveAfvisÅrsagTekst</w:t>
            </w:r>
            <w:proofErr w:type="spellEnd"/>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Afvist årsag: Fordring ejes ikke af fordringshaver der indberetter</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160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DMIFordringHaverID</w:t>
            </w:r>
            <w:proofErr w:type="spellEnd"/>
            <w:r w:rsidRPr="00206427">
              <w:rPr>
                <w:rFonts w:ascii="Arial" w:hAnsi="Arial" w:cs="Arial"/>
                <w:color w:val="FF0000"/>
                <w:sz w:val="18"/>
              </w:rPr>
              <w:t xml:space="preserve"> fra indberet, </w:t>
            </w:r>
            <w:proofErr w:type="spellStart"/>
            <w:r w:rsidRPr="00206427">
              <w:rPr>
                <w:rFonts w:ascii="Arial" w:hAnsi="Arial" w:cs="Arial"/>
                <w:color w:val="FF0000"/>
                <w:sz w:val="18"/>
              </w:rPr>
              <w:t>DMIFordringHaverID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nr</w:t>
            </w:r>
            <w:proofErr w:type="spellEnd"/>
            <w:r w:rsidRPr="00206427">
              <w:rPr>
                <w:rFonts w:ascii="Arial" w:hAnsi="Arial" w:cs="Arial"/>
                <w:color w:val="FF0000"/>
                <w:sz w:val="18"/>
              </w:rPr>
              <w:t xml:space="preserve"> 1 fra </w:t>
            </w:r>
            <w:proofErr w:type="gramStart"/>
            <w:r w:rsidRPr="00206427">
              <w:rPr>
                <w:rFonts w:ascii="Arial" w:hAnsi="Arial" w:cs="Arial"/>
                <w:color w:val="FF0000"/>
                <w:sz w:val="18"/>
              </w:rPr>
              <w:t>fordring ,</w:t>
            </w:r>
            <w:proofErr w:type="gramEnd"/>
            <w:r w:rsidRPr="00206427">
              <w:rPr>
                <w:rFonts w:ascii="Arial" w:hAnsi="Arial" w:cs="Arial"/>
                <w:color w:val="FF0000"/>
                <w:sz w:val="18"/>
              </w:rPr>
              <w:t xml:space="preserve"> (</w:t>
            </w:r>
            <w:proofErr w:type="spellStart"/>
            <w:r w:rsidRPr="00206427">
              <w:rPr>
                <w:rFonts w:ascii="Arial" w:hAnsi="Arial" w:cs="Arial"/>
                <w:color w:val="FF0000"/>
                <w:sz w:val="18"/>
              </w:rPr>
              <w:t>DMIFordringHaverID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nr</w:t>
            </w:r>
            <w:proofErr w:type="spellEnd"/>
            <w:r w:rsidRPr="00206427">
              <w:rPr>
                <w:rFonts w:ascii="Arial" w:hAnsi="Arial" w:cs="Arial"/>
                <w:color w:val="FF0000"/>
                <w:sz w:val="18"/>
              </w:rPr>
              <w:t xml:space="preserve"> 2 fra fordring),</w:t>
            </w:r>
            <w:r>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161</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76"/>
            <w:r>
              <w:rPr>
                <w:rFonts w:ascii="Arial" w:hAnsi="Arial" w:cs="Arial"/>
                <w:sz w:val="18"/>
              </w:rPr>
              <w:t>Afvist årsag: Hovedfordring der refereres til findes ikke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162</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commentRangeEnd w:id="76"/>
            <w:proofErr w:type="spellEnd"/>
            <w:r w:rsidR="00206427">
              <w:rPr>
                <w:rStyle w:val="Kommentarhenvisning"/>
              </w:rPr>
              <w:commentReference w:id="76"/>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77"/>
            <w:r>
              <w:rPr>
                <w:rFonts w:ascii="Arial" w:hAnsi="Arial" w:cs="Arial"/>
                <w:sz w:val="18"/>
              </w:rPr>
              <w:t xml:space="preserve">Afvist årsag: Fordringshavers egen fordring reference findes allerede </w:t>
            </w:r>
            <w:r>
              <w:rPr>
                <w:rFonts w:ascii="Arial" w:hAnsi="Arial" w:cs="Arial"/>
                <w:sz w:val="18"/>
              </w:rPr>
              <w:tab/>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163</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DMIFordringFordringHaverRef</w:t>
            </w:r>
            <w:commentRangeEnd w:id="77"/>
            <w:proofErr w:type="spellEnd"/>
            <w:r w:rsidR="00206427">
              <w:rPr>
                <w:rStyle w:val="Kommentarhenvisning"/>
              </w:rPr>
              <w:commentReference w:id="77"/>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DokumentFil</w:t>
            </w:r>
            <w:proofErr w:type="spellEnd"/>
            <w:r>
              <w:rPr>
                <w:rFonts w:ascii="Arial" w:hAnsi="Arial" w:cs="Arial"/>
                <w:sz w:val="18"/>
              </w:rPr>
              <w:t xml:space="preserve"> er større end den tilladte grænse  </w:t>
            </w:r>
            <w:r>
              <w:rPr>
                <w:rFonts w:ascii="Arial" w:hAnsi="Arial" w:cs="Arial"/>
                <w:sz w:val="18"/>
              </w:rPr>
              <w:tab/>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164</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aktuel </w:t>
            </w:r>
            <w:proofErr w:type="spellStart"/>
            <w:r>
              <w:rPr>
                <w:rFonts w:ascii="Arial" w:hAnsi="Arial" w:cs="Arial"/>
                <w:sz w:val="18"/>
              </w:rPr>
              <w:t>size</w:t>
            </w:r>
            <w:proofErr w:type="spellEnd"/>
            <w:r>
              <w:rPr>
                <w:rFonts w:ascii="Arial" w:hAnsi="Arial" w:cs="Arial"/>
                <w:sz w:val="18"/>
              </w:rPr>
              <w:t>, MF</w:t>
            </w:r>
            <w:proofErr w:type="gramStart"/>
            <w:r>
              <w:rPr>
                <w:rFonts w:ascii="Arial" w:hAnsi="Arial" w:cs="Arial"/>
                <w:sz w:val="18"/>
              </w:rPr>
              <w:t>.DOKUMENT</w:t>
            </w:r>
            <w:proofErr w:type="gramEnd"/>
            <w:r>
              <w:rPr>
                <w:rFonts w:ascii="Arial" w:hAnsi="Arial" w:cs="Arial"/>
                <w:sz w:val="18"/>
              </w:rPr>
              <w:t xml:space="preserve">.MAXSIZE, </w:t>
            </w:r>
            <w:proofErr w:type="spellStart"/>
            <w:r>
              <w:rPr>
                <w:rFonts w:ascii="Arial" w:hAnsi="Arial" w:cs="Arial"/>
                <w:sz w:val="18"/>
              </w:rPr>
              <w:t>DPDokumentArt</w:t>
            </w:r>
            <w:proofErr w:type="spellEnd"/>
            <w:r>
              <w:rPr>
                <w:rFonts w:ascii="Arial" w:hAnsi="Arial" w:cs="Arial"/>
                <w:sz w:val="18"/>
              </w:rPr>
              <w:t>, (</w:t>
            </w:r>
            <w:proofErr w:type="spellStart"/>
            <w:r>
              <w:rPr>
                <w:rFonts w:ascii="Arial" w:hAnsi="Arial" w:cs="Arial"/>
                <w:sz w:val="18"/>
              </w:rPr>
              <w:t>DPDokumentEksternReference</w:t>
            </w:r>
            <w:proofErr w:type="spellEnd"/>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181</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aktuel </w:t>
            </w:r>
            <w:proofErr w:type="gramStart"/>
            <w:r>
              <w:rPr>
                <w:rFonts w:ascii="Arial" w:hAnsi="Arial" w:cs="Arial"/>
                <w:sz w:val="18"/>
              </w:rPr>
              <w:t xml:space="preserve">antal,  </w:t>
            </w:r>
            <w:proofErr w:type="spellStart"/>
            <w:r>
              <w:rPr>
                <w:rFonts w:ascii="Arial" w:hAnsi="Arial" w:cs="Arial"/>
                <w:sz w:val="18"/>
              </w:rPr>
              <w:t>DMIFordringEFIHovedFordringID</w:t>
            </w:r>
            <w:proofErr w:type="spellEnd"/>
            <w:proofErr w:type="gramEnd"/>
            <w:r>
              <w:rPr>
                <w:rFonts w:ascii="Arial" w:hAnsi="Arial" w:cs="Arial"/>
                <w:sz w:val="18"/>
              </w:rPr>
              <w:t>, MF_DOKUMENT_MAXANTAL_AKTION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Validering: Gyldig transport aftale.  Aftalen skal tilhøre en udbetalende myndighed eller være en rettighedshaveraftale</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185</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DMIFordringHaverID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Gyldig </w:t>
            </w:r>
            <w:proofErr w:type="spellStart"/>
            <w:r>
              <w:rPr>
                <w:rFonts w:ascii="Arial" w:hAnsi="Arial" w:cs="Arial"/>
                <w:sz w:val="18"/>
              </w:rPr>
              <w:t>fordringhaver</w:t>
            </w:r>
            <w:proofErr w:type="spellEnd"/>
            <w:r>
              <w:rPr>
                <w:rFonts w:ascii="Arial" w:hAnsi="Arial" w:cs="Arial"/>
                <w:sz w:val="18"/>
              </w:rPr>
              <w:t xml:space="preserve"> angivelse.  </w:t>
            </w:r>
            <w:proofErr w:type="spellStart"/>
            <w:r>
              <w:rPr>
                <w:rFonts w:ascii="Arial" w:hAnsi="Arial" w:cs="Arial"/>
                <w:sz w:val="18"/>
              </w:rPr>
              <w:t>Fordringhaver</w:t>
            </w:r>
            <w:proofErr w:type="spellEnd"/>
            <w:r>
              <w:rPr>
                <w:rFonts w:ascii="Arial" w:hAnsi="Arial" w:cs="Arial"/>
                <w:sz w:val="18"/>
              </w:rPr>
              <w:t xml:space="preserve"> kan ikke oprette fordringer for en anden </w:t>
            </w:r>
            <w:proofErr w:type="spellStart"/>
            <w:r>
              <w:rPr>
                <w:rFonts w:ascii="Arial" w:hAnsi="Arial" w:cs="Arial"/>
                <w:sz w:val="18"/>
              </w:rPr>
              <w:t>fordringhaver</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186</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Hæftelsesforhold der er beriget af EFI kan ikke ændres af </w:t>
            </w:r>
            <w:proofErr w:type="spellStart"/>
            <w:r>
              <w:rPr>
                <w:rFonts w:ascii="Arial" w:hAnsi="Arial" w:cs="Arial"/>
                <w:sz w:val="18"/>
              </w:rPr>
              <w:t>fordringhaver</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187</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KundeNummer</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Validering: Transport har procentfordring og skal nedskrives på fordringsniveau</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188</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 xml:space="preserve">Validering: Transport har </w:t>
            </w:r>
            <w:proofErr w:type="spellStart"/>
            <w:r w:rsidRPr="00206427">
              <w:rPr>
                <w:rFonts w:ascii="Arial" w:hAnsi="Arial" w:cs="Arial"/>
                <w:color w:val="FF0000"/>
                <w:sz w:val="18"/>
              </w:rPr>
              <w:t>beloebfordeling</w:t>
            </w:r>
            <w:proofErr w:type="spellEnd"/>
            <w:r w:rsidRPr="00206427">
              <w:rPr>
                <w:rFonts w:ascii="Arial" w:hAnsi="Arial" w:cs="Arial"/>
                <w:color w:val="FF0000"/>
                <w:sz w:val="18"/>
              </w:rPr>
              <w:t xml:space="preserve"> og skal nedskrives på rettighedshaverniveau</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189</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Validering: Transport har procentfordring og skal opskrives på fordringsniveau</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190</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 xml:space="preserve">Validering: Transport har </w:t>
            </w:r>
            <w:proofErr w:type="spellStart"/>
            <w:r w:rsidRPr="00206427">
              <w:rPr>
                <w:rFonts w:ascii="Arial" w:hAnsi="Arial" w:cs="Arial"/>
                <w:color w:val="FF0000"/>
                <w:sz w:val="18"/>
              </w:rPr>
              <w:t>beloebfordeling</w:t>
            </w:r>
            <w:proofErr w:type="spellEnd"/>
            <w:r w:rsidRPr="00206427">
              <w:rPr>
                <w:rFonts w:ascii="Arial" w:hAnsi="Arial" w:cs="Arial"/>
                <w:color w:val="FF0000"/>
                <w:sz w:val="18"/>
              </w:rPr>
              <w:t xml:space="preserve"> og skal opskrives på rettighedshaverniveau</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191</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Validering: Transport har fejl i rettighedshaver fordeling</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192</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Validering: Transport har ubegrænset beløb med ikke procentvis fordeling</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193</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206427">
              <w:rPr>
                <w:rFonts w:ascii="Arial" w:hAnsi="Arial" w:cs="Arial"/>
                <w:color w:val="FF0000"/>
                <w:sz w:val="18"/>
              </w:rPr>
              <w:t>Validering :</w:t>
            </w:r>
            <w:proofErr w:type="gramEnd"/>
            <w:r w:rsidRPr="00206427">
              <w:rPr>
                <w:rFonts w:ascii="Arial" w:hAnsi="Arial" w:cs="Arial"/>
                <w:color w:val="FF0000"/>
                <w:sz w:val="18"/>
              </w:rPr>
              <w:t xml:space="preserve"> Transport har mere end en ejer</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194</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Validering: Transport har ingen rettighedshaver med 'modtag penge'-flag</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195</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Validering: Transport har ingen rettighedshaver med 'modtag besked'-flag</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196</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Validering: En transport fordring var forventet. Transport ændring kræver en transport fordring</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197</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6427">
              <w:rPr>
                <w:rFonts w:ascii="Arial" w:hAnsi="Arial" w:cs="Arial"/>
                <w:color w:val="FF0000"/>
                <w:sz w:val="18"/>
              </w:rPr>
              <w:t xml:space="preserve">Validering: </w:t>
            </w:r>
            <w:proofErr w:type="spellStart"/>
            <w:r w:rsidRPr="00206427">
              <w:rPr>
                <w:rFonts w:ascii="Arial" w:hAnsi="Arial" w:cs="Arial"/>
                <w:color w:val="FF0000"/>
                <w:sz w:val="18"/>
              </w:rPr>
              <w:t>Fordringændring</w:t>
            </w:r>
            <w:proofErr w:type="spellEnd"/>
            <w:r w:rsidRPr="00206427">
              <w:rPr>
                <w:rFonts w:ascii="Arial" w:hAnsi="Arial" w:cs="Arial"/>
                <w:color w:val="FF0000"/>
                <w:sz w:val="18"/>
              </w:rPr>
              <w:t xml:space="preserve"> kan ikke udføres på transport</w:t>
            </w:r>
          </w:p>
          <w:p w:rsidR="0069280E" w:rsidRPr="00206427"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MFAktionAfvistNummer</w:t>
            </w:r>
            <w:proofErr w:type="spellEnd"/>
            <w:r w:rsidRPr="00206427">
              <w:rPr>
                <w:rFonts w:ascii="Arial" w:hAnsi="Arial" w:cs="Arial"/>
                <w:color w:val="FF0000"/>
                <w:sz w:val="18"/>
              </w:rPr>
              <w:t>: 198</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6427">
              <w:rPr>
                <w:rFonts w:ascii="Arial" w:hAnsi="Arial" w:cs="Arial"/>
                <w:color w:val="FF0000"/>
                <w:sz w:val="18"/>
              </w:rPr>
              <w:t>MFAktionAfvistParamSamling</w:t>
            </w:r>
            <w:proofErr w:type="spellEnd"/>
            <w:r w:rsidRPr="00206427">
              <w:rPr>
                <w:rFonts w:ascii="Arial" w:hAnsi="Arial" w:cs="Arial"/>
                <w:color w:val="FF0000"/>
                <w:sz w:val="18"/>
              </w:rPr>
              <w:t xml:space="preserve">: </w:t>
            </w:r>
            <w:proofErr w:type="spellStart"/>
            <w:proofErr w:type="gramStart"/>
            <w:r w:rsidRPr="00206427">
              <w:rPr>
                <w:rFonts w:ascii="Arial" w:hAnsi="Arial" w:cs="Arial"/>
                <w:color w:val="FF0000"/>
                <w:sz w:val="18"/>
              </w:rPr>
              <w:t>MFAktionID</w:t>
            </w:r>
            <w:proofErr w:type="spellEnd"/>
            <w:r w:rsidRPr="00206427">
              <w:rPr>
                <w:rFonts w:ascii="Arial" w:hAnsi="Arial" w:cs="Arial"/>
                <w:color w:val="FF0000"/>
                <w:sz w:val="18"/>
              </w:rPr>
              <w:t xml:space="preserve">,   </w:t>
            </w:r>
            <w:proofErr w:type="spellStart"/>
            <w:r w:rsidRPr="00206427">
              <w:rPr>
                <w:rFonts w:ascii="Arial" w:hAnsi="Arial" w:cs="Arial"/>
                <w:color w:val="FF0000"/>
                <w:sz w:val="18"/>
              </w:rPr>
              <w:t>DMIFordringEFIFordringID</w:t>
            </w:r>
            <w:proofErr w:type="spellEnd"/>
            <w:proofErr w:type="gramEnd"/>
          </w:p>
          <w:p w:rsidR="00642FF4"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Den angivne hovedfordring skal have </w:t>
            </w:r>
            <w:proofErr w:type="spellStart"/>
            <w:r>
              <w:rPr>
                <w:rFonts w:ascii="Arial" w:hAnsi="Arial" w:cs="Arial"/>
                <w:sz w:val="18"/>
              </w:rPr>
              <w:t>fordringtypekategori</w:t>
            </w:r>
            <w:proofErr w:type="spellEnd"/>
            <w:r>
              <w:rPr>
                <w:rFonts w:ascii="Arial" w:hAnsi="Arial" w:cs="Arial"/>
                <w:sz w:val="18"/>
              </w:rPr>
              <w:t xml:space="preserve"> HF, ikke selv være en underfordring og ikke være en transport</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201</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r>
              <w:rPr>
                <w:rFonts w:ascii="Arial" w:hAnsi="Arial" w:cs="Arial"/>
                <w:sz w:val="18"/>
              </w:rPr>
              <w:t xml:space="preserve">, </w:t>
            </w:r>
            <w:proofErr w:type="spellStart"/>
            <w:r>
              <w:rPr>
                <w:rFonts w:ascii="Arial" w:hAnsi="Arial" w:cs="Arial"/>
                <w:sz w:val="18"/>
              </w:rPr>
              <w:t>DMIFordringHovedFordringID</w:t>
            </w:r>
            <w:proofErr w:type="spellEnd"/>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fordring der refererer til en hovedfordring må ikke have </w:t>
            </w:r>
            <w:proofErr w:type="spellStart"/>
            <w:r>
              <w:rPr>
                <w:rFonts w:ascii="Arial" w:hAnsi="Arial" w:cs="Arial"/>
                <w:sz w:val="18"/>
              </w:rPr>
              <w:t>fordringtype</w:t>
            </w:r>
            <w:proofErr w:type="spellEnd"/>
            <w:r>
              <w:rPr>
                <w:rFonts w:ascii="Arial" w:hAnsi="Arial" w:cs="Arial"/>
                <w:sz w:val="18"/>
              </w:rPr>
              <w:t xml:space="preserve"> med kategorien HF</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202</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r>
              <w:rPr>
                <w:rFonts w:ascii="Arial" w:hAnsi="Arial" w:cs="Arial"/>
                <w:sz w:val="18"/>
              </w:rPr>
              <w:t xml:space="preserve">, </w:t>
            </w:r>
            <w:proofErr w:type="spellStart"/>
            <w:r>
              <w:rPr>
                <w:rFonts w:ascii="Arial" w:hAnsi="Arial" w:cs="Arial"/>
                <w:sz w:val="18"/>
              </w:rPr>
              <w:t>DMIFordringHovedFordringID</w:t>
            </w:r>
            <w:proofErr w:type="spellEnd"/>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203</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r>
              <w:rPr>
                <w:rFonts w:ascii="Arial" w:hAnsi="Arial" w:cs="Arial"/>
                <w:sz w:val="18"/>
              </w:rPr>
              <w:t xml:space="preserve">, </w:t>
            </w:r>
            <w:proofErr w:type="spellStart"/>
            <w:r>
              <w:rPr>
                <w:rFonts w:ascii="Arial" w:hAnsi="Arial" w:cs="Arial"/>
                <w:sz w:val="18"/>
              </w:rPr>
              <w:t>DMIFordringHovedFordringID</w:t>
            </w:r>
            <w:proofErr w:type="spellEnd"/>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Hæftelseform</w:t>
            </w:r>
            <w:proofErr w:type="spellEnd"/>
            <w:r>
              <w:rPr>
                <w:rFonts w:ascii="Arial" w:hAnsi="Arial" w:cs="Arial"/>
                <w:sz w:val="18"/>
              </w:rPr>
              <w:t xml:space="preserve"> er krævet ved opret af hæftelse forhold</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204</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Hæftelsestartdato</w:t>
            </w:r>
            <w:proofErr w:type="spellEnd"/>
            <w:r>
              <w:rPr>
                <w:rFonts w:ascii="Arial" w:hAnsi="Arial" w:cs="Arial"/>
                <w:sz w:val="18"/>
              </w:rPr>
              <w:t xml:space="preserve"> er krævet ved opret af hæftelse forhold</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205</w:t>
            </w:r>
          </w:p>
          <w:p w:rsidR="00642FF4" w:rsidRDefault="00642FF4"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Poul V Madsen" w:date="2012-12-10T07:27:00Z"/>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p>
          <w:p w:rsidR="00CE6FDC" w:rsidRDefault="00CE6FDC" w:rsidP="00642F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Poul V Madsen" w:date="2012-12-10T07:27:00Z"/>
                <w:rFonts w:ascii="Arial" w:hAnsi="Arial" w:cs="Arial"/>
                <w:sz w:val="18"/>
              </w:rPr>
            </w:pPr>
          </w:p>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Poul V Madsen" w:date="2012-12-10T07:27:00Z"/>
                <w:rFonts w:ascii="Arial" w:hAnsi="Arial" w:cs="Arial"/>
                <w:color w:val="FF0000"/>
                <w:sz w:val="18"/>
                <w:rPrChange w:id="81" w:author="Poul V Madsen" w:date="2012-12-10T07:27:00Z">
                  <w:rPr>
                    <w:ins w:id="82" w:author="Poul V Madsen" w:date="2012-12-10T07:27:00Z"/>
                    <w:rFonts w:ascii="Arial" w:hAnsi="Arial" w:cs="Arial"/>
                    <w:sz w:val="18"/>
                  </w:rPr>
                </w:rPrChange>
              </w:rPr>
            </w:pPr>
            <w:ins w:id="83" w:author="Poul V Madsen" w:date="2012-12-10T07:27:00Z">
              <w:r w:rsidRPr="00CE6FDC">
                <w:rPr>
                  <w:rFonts w:ascii="Arial" w:hAnsi="Arial" w:cs="Arial"/>
                  <w:color w:val="FF0000"/>
                  <w:sz w:val="18"/>
                  <w:rPrChange w:id="84" w:author="Poul V Madsen" w:date="2012-12-10T07:27:00Z">
                    <w:rPr>
                      <w:rFonts w:ascii="Arial" w:hAnsi="Arial" w:cs="Arial"/>
                      <w:sz w:val="18"/>
                    </w:rPr>
                  </w:rPrChange>
                </w:rPr>
                <w:t xml:space="preserve">Validering: </w:t>
              </w:r>
              <w:proofErr w:type="spellStart"/>
              <w:r w:rsidRPr="00CE6FDC">
                <w:rPr>
                  <w:rFonts w:ascii="Arial" w:hAnsi="Arial" w:cs="Arial"/>
                  <w:color w:val="FF0000"/>
                  <w:sz w:val="18"/>
                  <w:rPrChange w:id="85" w:author="Poul V Madsen" w:date="2012-12-10T07:27:00Z">
                    <w:rPr>
                      <w:rFonts w:ascii="Arial" w:hAnsi="Arial" w:cs="Arial"/>
                      <w:sz w:val="18"/>
                    </w:rPr>
                  </w:rPrChange>
                </w:rPr>
                <w:t>Fordringhaver</w:t>
              </w:r>
              <w:proofErr w:type="spellEnd"/>
              <w:r w:rsidRPr="00CE6FDC">
                <w:rPr>
                  <w:rFonts w:ascii="Arial" w:hAnsi="Arial" w:cs="Arial"/>
                  <w:color w:val="FF0000"/>
                  <w:sz w:val="18"/>
                  <w:rPrChange w:id="86" w:author="Poul V Madsen" w:date="2012-12-10T07:27:00Z">
                    <w:rPr>
                      <w:rFonts w:ascii="Arial" w:hAnsi="Arial" w:cs="Arial"/>
                      <w:sz w:val="18"/>
                    </w:rPr>
                  </w:rPrChange>
                </w:rPr>
                <w:t xml:space="preserve"> der skiftes til er ikke oprettet</w:t>
              </w:r>
            </w:ins>
          </w:p>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Poul V Madsen" w:date="2012-12-10T07:27:00Z"/>
                <w:rFonts w:ascii="Arial" w:hAnsi="Arial" w:cs="Arial"/>
                <w:color w:val="FF0000"/>
                <w:sz w:val="18"/>
                <w:rPrChange w:id="88" w:author="Poul V Madsen" w:date="2012-12-10T07:27:00Z">
                  <w:rPr>
                    <w:ins w:id="89" w:author="Poul V Madsen" w:date="2012-12-10T07:27:00Z"/>
                    <w:rFonts w:ascii="Arial" w:hAnsi="Arial" w:cs="Arial"/>
                    <w:sz w:val="18"/>
                  </w:rPr>
                </w:rPrChange>
              </w:rPr>
            </w:pPr>
            <w:proofErr w:type="spellStart"/>
            <w:ins w:id="90" w:author="Poul V Madsen" w:date="2012-12-10T07:27:00Z">
              <w:r w:rsidRPr="00CE6FDC">
                <w:rPr>
                  <w:rFonts w:ascii="Arial" w:hAnsi="Arial" w:cs="Arial"/>
                  <w:color w:val="FF0000"/>
                  <w:sz w:val="18"/>
                  <w:rPrChange w:id="91" w:author="Poul V Madsen" w:date="2012-12-10T07:27:00Z">
                    <w:rPr>
                      <w:rFonts w:ascii="Arial" w:hAnsi="Arial" w:cs="Arial"/>
                      <w:sz w:val="18"/>
                    </w:rPr>
                  </w:rPrChange>
                </w:rPr>
                <w:t>MFAktionAfvistNummer</w:t>
              </w:r>
              <w:proofErr w:type="spellEnd"/>
              <w:r w:rsidRPr="00CE6FDC">
                <w:rPr>
                  <w:rFonts w:ascii="Arial" w:hAnsi="Arial" w:cs="Arial"/>
                  <w:color w:val="FF0000"/>
                  <w:sz w:val="18"/>
                  <w:rPrChange w:id="92" w:author="Poul V Madsen" w:date="2012-12-10T07:27:00Z">
                    <w:rPr>
                      <w:rFonts w:ascii="Arial" w:hAnsi="Arial" w:cs="Arial"/>
                      <w:sz w:val="18"/>
                    </w:rPr>
                  </w:rPrChange>
                </w:rPr>
                <w:t>: 210</w:t>
              </w:r>
            </w:ins>
          </w:p>
          <w:p w:rsidR="00CE6FDC" w:rsidRPr="0069280E"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ins w:id="93" w:author="Poul V Madsen" w:date="2012-12-10T07:27:00Z">
              <w:r w:rsidRPr="00CE6FDC">
                <w:rPr>
                  <w:rFonts w:ascii="Arial" w:hAnsi="Arial" w:cs="Arial"/>
                  <w:color w:val="FF0000"/>
                  <w:sz w:val="18"/>
                  <w:rPrChange w:id="94" w:author="Poul V Madsen" w:date="2012-12-10T07:27:00Z">
                    <w:rPr>
                      <w:rFonts w:ascii="Arial" w:hAnsi="Arial" w:cs="Arial"/>
                      <w:sz w:val="18"/>
                    </w:rPr>
                  </w:rPrChange>
                </w:rPr>
                <w:t>MFAktionAfvistParamSamling</w:t>
              </w:r>
              <w:proofErr w:type="spellEnd"/>
              <w:r w:rsidRPr="00CE6FDC">
                <w:rPr>
                  <w:rFonts w:ascii="Arial" w:hAnsi="Arial" w:cs="Arial"/>
                  <w:color w:val="FF0000"/>
                  <w:sz w:val="18"/>
                  <w:rPrChange w:id="95" w:author="Poul V Madsen" w:date="2012-12-10T07:27:00Z">
                    <w:rPr>
                      <w:rFonts w:ascii="Arial" w:hAnsi="Arial" w:cs="Arial"/>
                      <w:sz w:val="18"/>
                    </w:rPr>
                  </w:rPrChange>
                </w:rPr>
                <w:t xml:space="preserve">: </w:t>
              </w:r>
              <w:proofErr w:type="spellStart"/>
              <w:r w:rsidRPr="00CE6FDC">
                <w:rPr>
                  <w:rFonts w:ascii="Arial" w:hAnsi="Arial" w:cs="Arial"/>
                  <w:color w:val="FF0000"/>
                  <w:sz w:val="18"/>
                  <w:rPrChange w:id="96" w:author="Poul V Madsen" w:date="2012-12-10T07:27:00Z">
                    <w:rPr>
                      <w:rFonts w:ascii="Arial" w:hAnsi="Arial" w:cs="Arial"/>
                      <w:sz w:val="18"/>
                    </w:rPr>
                  </w:rPrChange>
                </w:rPr>
                <w:t>MFAktionID</w:t>
              </w:r>
              <w:proofErr w:type="spellEnd"/>
              <w:r w:rsidRPr="00CE6FDC">
                <w:rPr>
                  <w:rFonts w:ascii="Arial" w:hAnsi="Arial" w:cs="Arial"/>
                  <w:color w:val="FF0000"/>
                  <w:sz w:val="18"/>
                  <w:rPrChange w:id="97" w:author="Poul V Madsen" w:date="2012-12-10T07:27:00Z">
                    <w:rPr>
                      <w:rFonts w:ascii="Arial" w:hAnsi="Arial" w:cs="Arial"/>
                      <w:sz w:val="18"/>
                    </w:rPr>
                  </w:rPrChange>
                </w:rPr>
                <w:t xml:space="preserve">, </w:t>
              </w:r>
              <w:proofErr w:type="spellStart"/>
              <w:r w:rsidRPr="00CE6FDC">
                <w:rPr>
                  <w:rFonts w:ascii="Arial" w:hAnsi="Arial" w:cs="Arial"/>
                  <w:color w:val="FF0000"/>
                  <w:sz w:val="18"/>
                  <w:rPrChange w:id="98" w:author="Poul V Madsen" w:date="2012-12-10T07:27:00Z">
                    <w:rPr>
                      <w:rFonts w:ascii="Arial" w:hAnsi="Arial" w:cs="Arial"/>
                      <w:sz w:val="18"/>
                    </w:rPr>
                  </w:rPrChange>
                </w:rPr>
                <w:t>DMIFordringEFIFordringID</w:t>
              </w:r>
              <w:proofErr w:type="spellEnd"/>
              <w:r w:rsidRPr="00CE6FDC">
                <w:rPr>
                  <w:rFonts w:ascii="Arial" w:hAnsi="Arial" w:cs="Arial"/>
                  <w:color w:val="FF0000"/>
                  <w:sz w:val="18"/>
                  <w:rPrChange w:id="99" w:author="Poul V Madsen" w:date="2012-12-10T07:27:00Z">
                    <w:rPr>
                      <w:rFonts w:ascii="Arial" w:hAnsi="Arial" w:cs="Arial"/>
                      <w:sz w:val="18"/>
                    </w:rPr>
                  </w:rPrChange>
                </w:rPr>
                <w:t xml:space="preserve">, </w:t>
              </w:r>
              <w:proofErr w:type="spellStart"/>
              <w:r w:rsidRPr="00CE6FDC">
                <w:rPr>
                  <w:rFonts w:ascii="Arial" w:hAnsi="Arial" w:cs="Arial"/>
                  <w:color w:val="FF0000"/>
                  <w:sz w:val="18"/>
                  <w:rPrChange w:id="100" w:author="Poul V Madsen" w:date="2012-12-10T07:27:00Z">
                    <w:rPr>
                      <w:rFonts w:ascii="Arial" w:hAnsi="Arial" w:cs="Arial"/>
                      <w:sz w:val="18"/>
                    </w:rPr>
                  </w:rPrChange>
                </w:rPr>
                <w:t>VirksomhedSENummer</w:t>
              </w:r>
            </w:ins>
            <w:proofErr w:type="spellEnd"/>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9280E" w:rsidTr="0069280E">
        <w:trPr>
          <w:trHeight w:hRule="exact" w:val="113"/>
        </w:trPr>
        <w:tc>
          <w:tcPr>
            <w:tcW w:w="10345" w:type="dxa"/>
            <w:shd w:val="clear" w:color="auto" w:fill="B3B3B3"/>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80E" w:rsidTr="0069280E">
        <w:tc>
          <w:tcPr>
            <w:tcW w:w="10345" w:type="dxa"/>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MFAktionStruktur</w:t>
            </w:r>
            <w:proofErr w:type="spellEnd"/>
          </w:p>
        </w:tc>
      </w:tr>
      <w:tr w:rsidR="0069280E" w:rsidTr="0069280E">
        <w:tc>
          <w:tcPr>
            <w:tcW w:w="10345" w:type="dxa"/>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DMIFordringEFIFordringID</w:t>
            </w:r>
            <w:proofErr w:type="spellEnd"/>
            <w:r w:rsidR="00895A11">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DMIFordringEFIHovedFordringID</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proofErr w:type="gramStart"/>
            <w:r>
              <w:rPr>
                <w:rFonts w:ascii="Arial" w:hAnsi="Arial" w:cs="Arial"/>
                <w:sz w:val="18"/>
              </w:rPr>
              <w:t>DMIFordringFordringHaverRef</w:t>
            </w:r>
            <w:proofErr w:type="spellEnd"/>
            <w:r>
              <w:rPr>
                <w:rFonts w:ascii="Arial" w:hAnsi="Arial" w:cs="Arial"/>
                <w:sz w:val="18"/>
              </w:rPr>
              <w:t>)</w:t>
            </w:r>
            <w:r w:rsidR="00895A11">
              <w:rPr>
                <w:rFonts w:ascii="Arial" w:hAnsi="Arial" w:cs="Arial"/>
                <w:sz w:val="18"/>
              </w:rPr>
              <w:t xml:space="preserve">  </w:t>
            </w:r>
            <w:r w:rsidR="00433A8A">
              <w:rPr>
                <w:rFonts w:ascii="Arial" w:hAnsi="Arial" w:cs="Arial"/>
                <w:sz w:val="18"/>
              </w:rPr>
              <w:t>=</w:t>
            </w:r>
            <w:proofErr w:type="gramEnd"/>
            <w:r w:rsidR="00895A11">
              <w:rPr>
                <w:rFonts w:ascii="Arial" w:hAnsi="Arial" w:cs="Arial"/>
                <w:sz w:val="18"/>
              </w:rPr>
              <w:t xml:space="preserve"> </w:t>
            </w:r>
            <w:proofErr w:type="spellStart"/>
            <w:r w:rsidR="00895A11">
              <w:rPr>
                <w:rFonts w:ascii="Arial" w:hAnsi="Arial" w:cs="Arial"/>
                <w:sz w:val="18"/>
              </w:rPr>
              <w:t>DMO.OpkrævningFordringID</w:t>
            </w:r>
            <w:proofErr w:type="spellEnd"/>
            <w:r w:rsidR="00895A11">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MFAktionID</w:t>
            </w:r>
            <w:proofErr w:type="spellEnd"/>
            <w:r w:rsidR="00895A11">
              <w:rPr>
                <w:rFonts w:ascii="Arial" w:hAnsi="Arial" w:cs="Arial"/>
                <w:sz w:val="18"/>
              </w:rPr>
              <w:t xml:space="preserve">  =</w:t>
            </w:r>
            <w:proofErr w:type="gramEnd"/>
            <w:r w:rsidR="00895A11">
              <w:rPr>
                <w:rFonts w:ascii="Arial" w:hAnsi="Arial" w:cs="Arial"/>
                <w:sz w:val="18"/>
              </w:rPr>
              <w:t xml:space="preserve"> Unik ID for en aktion</w:t>
            </w:r>
          </w:p>
          <w:p w:rsidR="0069280E" w:rsidRDefault="0069280E" w:rsidP="00895A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MFAktionKode</w:t>
            </w:r>
            <w:proofErr w:type="spellEnd"/>
            <w:r w:rsidR="00895A11">
              <w:rPr>
                <w:rFonts w:ascii="Arial" w:hAnsi="Arial" w:cs="Arial"/>
                <w:sz w:val="18"/>
              </w:rPr>
              <w:t xml:space="preserve"> </w:t>
            </w:r>
            <w:proofErr w:type="gramStart"/>
            <w:r w:rsidR="00433A8A">
              <w:rPr>
                <w:rFonts w:ascii="Arial" w:hAnsi="Arial" w:cs="Arial"/>
                <w:sz w:val="18"/>
              </w:rPr>
              <w:t xml:space="preserve">= </w:t>
            </w:r>
            <w:r w:rsidR="00895A11">
              <w:rPr>
                <w:rFonts w:ascii="Arial" w:hAnsi="Arial" w:cs="Arial"/>
                <w:sz w:val="18"/>
              </w:rPr>
              <w:t xml:space="preserve"> [</w:t>
            </w:r>
            <w:r w:rsidR="00895A11" w:rsidRPr="00895A11">
              <w:rPr>
                <w:rFonts w:ascii="Arial" w:hAnsi="Arial" w:cs="Arial"/>
                <w:sz w:val="18"/>
              </w:rPr>
              <w:t>OPRETFORDRING</w:t>
            </w:r>
            <w:proofErr w:type="gramEnd"/>
            <w:r w:rsidR="00895A11">
              <w:rPr>
                <w:rFonts w:ascii="Arial" w:hAnsi="Arial" w:cs="Arial"/>
                <w:sz w:val="18"/>
              </w:rPr>
              <w:t xml:space="preserve"> | </w:t>
            </w:r>
            <w:r w:rsidR="00895A11" w:rsidRPr="00895A11">
              <w:rPr>
                <w:rFonts w:ascii="Arial" w:hAnsi="Arial" w:cs="Arial"/>
                <w:sz w:val="18"/>
              </w:rPr>
              <w:t>AENDRFORDRING</w:t>
            </w:r>
            <w:r w:rsidR="00895A11">
              <w:rPr>
                <w:rFonts w:ascii="Arial" w:hAnsi="Arial" w:cs="Arial"/>
                <w:sz w:val="18"/>
              </w:rPr>
              <w:t xml:space="preserve"> | </w:t>
            </w:r>
            <w:r w:rsidR="00895A11" w:rsidRPr="00895A11">
              <w:rPr>
                <w:rFonts w:ascii="Arial" w:hAnsi="Arial" w:cs="Arial"/>
                <w:sz w:val="18"/>
              </w:rPr>
              <w:t>NEDSKRIV</w:t>
            </w:r>
            <w:r w:rsidR="00895A11">
              <w:rPr>
                <w:rFonts w:ascii="Arial" w:hAnsi="Arial" w:cs="Arial"/>
                <w:sz w:val="18"/>
              </w:rPr>
              <w:t xml:space="preserve"> | </w:t>
            </w:r>
            <w:r w:rsidR="00895A11" w:rsidRPr="00895A11">
              <w:rPr>
                <w:rFonts w:ascii="Arial" w:hAnsi="Arial" w:cs="Arial"/>
                <w:sz w:val="18"/>
              </w:rPr>
              <w:t>OPSKRIV</w:t>
            </w:r>
            <w:r w:rsidR="00895A11">
              <w:rPr>
                <w:rFonts w:ascii="Arial" w:hAnsi="Arial" w:cs="Arial"/>
                <w:sz w:val="18"/>
              </w:rPr>
              <w:t xml:space="preserve"> | </w:t>
            </w:r>
            <w:r w:rsidR="00895A11" w:rsidRPr="00895A11">
              <w:rPr>
                <w:rFonts w:ascii="Arial" w:hAnsi="Arial" w:cs="Arial"/>
                <w:sz w:val="18"/>
              </w:rPr>
              <w:t>TILBAGEKALD</w:t>
            </w:r>
            <w:r w:rsidR="00895A11">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DMIFordringHaverID</w:t>
            </w:r>
            <w:proofErr w:type="spellEnd"/>
            <w:r w:rsidR="00895A11">
              <w:rPr>
                <w:rFonts w:ascii="Arial" w:hAnsi="Arial" w:cs="Arial"/>
                <w:sz w:val="18"/>
              </w:rPr>
              <w:t xml:space="preserve"> = For DMO konstant 1002</w:t>
            </w:r>
          </w:p>
          <w:p w:rsidR="0069280E" w:rsidRDefault="0069280E" w:rsidP="00895A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sidR="00895A11">
              <w:rPr>
                <w:rFonts w:ascii="Arial" w:hAnsi="Arial" w:cs="Arial"/>
                <w:sz w:val="18"/>
              </w:rPr>
              <w:t xml:space="preserve"> = [</w:t>
            </w:r>
            <w:proofErr w:type="gramStart"/>
            <w:r w:rsidR="00895A11" w:rsidRPr="00895A11">
              <w:rPr>
                <w:rFonts w:ascii="Arial" w:hAnsi="Arial" w:cs="Arial"/>
                <w:sz w:val="18"/>
              </w:rPr>
              <w:t>MODTAGET:        Modtaget</w:t>
            </w:r>
            <w:proofErr w:type="gramEnd"/>
            <w:r w:rsidR="00895A11" w:rsidRPr="00895A11">
              <w:rPr>
                <w:rFonts w:ascii="Arial" w:hAnsi="Arial" w:cs="Arial"/>
                <w:sz w:val="18"/>
              </w:rPr>
              <w:t xml:space="preserve"> men ikke behandlet endnu</w:t>
            </w:r>
            <w:r w:rsidR="00895A11">
              <w:rPr>
                <w:rFonts w:ascii="Arial" w:hAnsi="Arial" w:cs="Arial"/>
                <w:sz w:val="18"/>
              </w:rPr>
              <w:t xml:space="preserve"> | </w:t>
            </w:r>
            <w:r w:rsidR="00895A11" w:rsidRPr="00895A11">
              <w:rPr>
                <w:rFonts w:ascii="Arial" w:hAnsi="Arial" w:cs="Arial"/>
                <w:sz w:val="18"/>
              </w:rPr>
              <w:t>SAGSBEHAND:   Sendt til manuel sagsbehandling</w:t>
            </w:r>
            <w:r w:rsidR="00895A11">
              <w:rPr>
                <w:rFonts w:ascii="Arial" w:hAnsi="Arial" w:cs="Arial"/>
                <w:sz w:val="18"/>
              </w:rPr>
              <w:t xml:space="preserve"> | </w:t>
            </w:r>
            <w:r w:rsidR="00895A11" w:rsidRPr="00895A11">
              <w:rPr>
                <w:rFonts w:ascii="Arial" w:hAnsi="Arial" w:cs="Arial"/>
                <w:sz w:val="18"/>
              </w:rPr>
              <w:t>AFVIST:                Fordring aktion er afvist</w:t>
            </w:r>
            <w:r w:rsidR="00895A11">
              <w:rPr>
                <w:rFonts w:ascii="Arial" w:hAnsi="Arial" w:cs="Arial"/>
                <w:sz w:val="18"/>
              </w:rPr>
              <w:t xml:space="preserve"> | </w:t>
            </w:r>
            <w:r w:rsidR="00895A11" w:rsidRPr="00895A11">
              <w:rPr>
                <w:rFonts w:ascii="Arial" w:hAnsi="Arial" w:cs="Arial"/>
                <w:sz w:val="18"/>
              </w:rPr>
              <w:t>UDFOERT:           Fordring aktion er færdig behandlet</w:t>
            </w:r>
            <w:r w:rsidR="00895A11">
              <w:rPr>
                <w:rFonts w:ascii="Arial" w:hAnsi="Arial" w:cs="Arial"/>
                <w:sz w:val="18"/>
              </w:rPr>
              <w:t>]</w:t>
            </w:r>
          </w:p>
          <w:p w:rsidR="0069280E" w:rsidRPr="001728CC"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728CC">
              <w:rPr>
                <w:rFonts w:ascii="Arial" w:hAnsi="Arial" w:cs="Arial"/>
                <w:sz w:val="18"/>
              </w:rPr>
              <w:t>MFAktionStatusÆndretDato</w:t>
            </w:r>
            <w:proofErr w:type="spellEnd"/>
            <w:r w:rsidR="001728CC">
              <w:rPr>
                <w:rFonts w:ascii="Arial" w:hAnsi="Arial" w:cs="Arial"/>
                <w:sz w:val="18"/>
              </w:rPr>
              <w:t xml:space="preserve">  - Teknik ?</w:t>
            </w:r>
          </w:p>
          <w:p w:rsidR="0069280E" w:rsidRPr="001728CC"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728CC">
              <w:rPr>
                <w:rFonts w:ascii="Arial" w:hAnsi="Arial" w:cs="Arial"/>
                <w:color w:val="FF0000"/>
                <w:sz w:val="18"/>
              </w:rPr>
              <w:t>DMIFordringModtagelseDato</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AfvistÅrsagSamling</w:t>
            </w:r>
            <w:proofErr w:type="spellEnd"/>
            <w:r>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MFAktionAfvistStruktur</w:t>
            </w:r>
            <w:proofErr w:type="spellEnd"/>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80E" w:rsidTr="0069280E">
        <w:tc>
          <w:tcPr>
            <w:tcW w:w="10345"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9280E" w:rsidTr="0069280E">
        <w:tc>
          <w:tcPr>
            <w:tcW w:w="10345" w:type="dxa"/>
            <w:shd w:val="clear" w:color="auto" w:fill="FFFFFF"/>
            <w:vAlign w:val="center"/>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DMIFordringEFIHovedFordringID</w:t>
            </w:r>
            <w:proofErr w:type="spellEnd"/>
            <w:r>
              <w:rPr>
                <w:rFonts w:ascii="Arial" w:hAnsi="Arial" w:cs="Arial"/>
                <w:sz w:val="18"/>
              </w:rPr>
              <w:t xml:space="preserve"> er identisk med </w:t>
            </w:r>
            <w:proofErr w:type="spellStart"/>
            <w:r>
              <w:rPr>
                <w:rFonts w:ascii="Arial" w:hAnsi="Arial" w:cs="Arial"/>
                <w:sz w:val="18"/>
              </w:rPr>
              <w:t>DMIFordringEFIFordringID</w:t>
            </w:r>
            <w:proofErr w:type="spellEnd"/>
            <w:r>
              <w:rPr>
                <w:rFonts w:ascii="Arial" w:hAnsi="Arial" w:cs="Arial"/>
                <w:sz w:val="18"/>
              </w:rPr>
              <w:t xml:space="preserve"> for en hovedfordring. For en under fordring vil den referere </w:t>
            </w:r>
            <w:proofErr w:type="gramStart"/>
            <w:r>
              <w:rPr>
                <w:rFonts w:ascii="Arial" w:hAnsi="Arial" w:cs="Arial"/>
                <w:sz w:val="18"/>
              </w:rPr>
              <w:t xml:space="preserve">hovedfordringens   </w:t>
            </w:r>
            <w:proofErr w:type="spellStart"/>
            <w:r>
              <w:rPr>
                <w:rFonts w:ascii="Arial" w:hAnsi="Arial" w:cs="Arial"/>
                <w:sz w:val="18"/>
              </w:rPr>
              <w:t>DMIFordringEFIFordringID</w:t>
            </w:r>
            <w:proofErr w:type="spellEnd"/>
            <w:proofErr w:type="gram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Poul V Madsen" w:date="2012-12-10T07:28:00Z"/>
          <w:rFonts w:ascii="Arial" w:hAnsi="Arial" w:cs="Arial"/>
          <w:b/>
          <w:sz w:val="48"/>
        </w:rPr>
      </w:pPr>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 w:author="Poul V Madsen" w:date="2012-12-10T07:28: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FDC" w:rsidTr="00CE6FDC">
        <w:trPr>
          <w:trHeight w:hRule="exact" w:val="113"/>
          <w:ins w:id="103" w:author="Poul V Madsen" w:date="2012-12-10T07:28:00Z"/>
        </w:trPr>
        <w:tc>
          <w:tcPr>
            <w:tcW w:w="10345" w:type="dxa"/>
            <w:shd w:val="clear" w:color="auto" w:fill="B3B3B3"/>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Poul V Madsen" w:date="2012-12-10T07:28:00Z"/>
                <w:rFonts w:ascii="Arial" w:hAnsi="Arial" w:cs="Arial"/>
                <w:b/>
                <w:sz w:val="48"/>
              </w:rPr>
            </w:pPr>
          </w:p>
        </w:tc>
      </w:tr>
      <w:tr w:rsidR="00CE6FDC" w:rsidTr="00CE6FDC">
        <w:trPr>
          <w:ins w:id="105" w:author="Poul V Madsen" w:date="2012-12-10T07:28:00Z"/>
        </w:trPr>
        <w:tc>
          <w:tcPr>
            <w:tcW w:w="10345" w:type="dxa"/>
            <w:vAlign w:val="center"/>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06" w:author="Poul V Madsen" w:date="2012-12-10T07:28:00Z"/>
                <w:rFonts w:ascii="Arial" w:hAnsi="Arial" w:cs="Arial"/>
              </w:rPr>
            </w:pPr>
            <w:proofErr w:type="spellStart"/>
            <w:ins w:id="107" w:author="Poul V Madsen" w:date="2012-12-10T07:28:00Z">
              <w:r>
                <w:rPr>
                  <w:rFonts w:ascii="Arial" w:hAnsi="Arial" w:cs="Arial"/>
                </w:rPr>
                <w:t>NedskrivFordringKvitteringStruktur</w:t>
              </w:r>
              <w:proofErr w:type="spellEnd"/>
            </w:ins>
          </w:p>
        </w:tc>
      </w:tr>
      <w:tr w:rsidR="00CE6FDC" w:rsidTr="00CE6FDC">
        <w:trPr>
          <w:ins w:id="108" w:author="Poul V Madsen" w:date="2012-12-10T07:28:00Z"/>
        </w:trPr>
        <w:tc>
          <w:tcPr>
            <w:tcW w:w="10345" w:type="dxa"/>
            <w:vAlign w:val="center"/>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Poul V Madsen" w:date="2012-12-10T07:28:00Z"/>
                <w:rFonts w:ascii="Arial" w:hAnsi="Arial" w:cs="Arial"/>
                <w:sz w:val="18"/>
              </w:rPr>
            </w:pPr>
            <w:ins w:id="110" w:author="Poul V Madsen" w:date="2012-12-10T07:28:00Z">
              <w:r>
                <w:rPr>
                  <w:rFonts w:ascii="Arial" w:hAnsi="Arial" w:cs="Arial"/>
                  <w:sz w:val="18"/>
                </w:rPr>
                <w:t xml:space="preserve">* </w:t>
              </w:r>
              <w:proofErr w:type="spellStart"/>
              <w:r>
                <w:rPr>
                  <w:rFonts w:ascii="Arial" w:hAnsi="Arial" w:cs="Arial"/>
                  <w:sz w:val="18"/>
                </w:rPr>
                <w:t>RestBeløb</w:t>
              </w:r>
              <w:proofErr w:type="spellEnd"/>
              <w:r>
                <w:rPr>
                  <w:rFonts w:ascii="Arial" w:hAnsi="Arial" w:cs="Arial"/>
                  <w:sz w:val="18"/>
                </w:rPr>
                <w:t xml:space="preserve"> *</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Poul V Madsen" w:date="2012-12-10T07:28:00Z"/>
                <w:rFonts w:ascii="Arial" w:hAnsi="Arial" w:cs="Arial"/>
                <w:sz w:val="18"/>
              </w:rPr>
            </w:pPr>
            <w:ins w:id="112" w:author="Poul V Madsen" w:date="2012-12-10T07:28:00Z">
              <w:r>
                <w:rPr>
                  <w:rFonts w:ascii="Arial" w:hAnsi="Arial" w:cs="Arial"/>
                  <w:sz w:val="18"/>
                </w:rPr>
                <w: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Poul V Madsen" w:date="2012-12-10T07:28:00Z"/>
                <w:rFonts w:ascii="Arial" w:hAnsi="Arial" w:cs="Arial"/>
                <w:sz w:val="18"/>
              </w:rPr>
            </w:pPr>
            <w:ins w:id="114" w:author="Poul V Madsen" w:date="2012-12-10T07:28:00Z">
              <w:r>
                <w:rPr>
                  <w:rFonts w:ascii="Arial" w:hAnsi="Arial" w:cs="Arial"/>
                  <w:sz w:val="18"/>
                </w:rPr>
                <w:t xml:space="preserve">     </w:t>
              </w:r>
              <w:proofErr w:type="spellStart"/>
              <w:r>
                <w:rPr>
                  <w:rFonts w:ascii="Arial" w:hAnsi="Arial" w:cs="Arial"/>
                  <w:sz w:val="18"/>
                </w:rPr>
                <w:t>FordringRestBeløbStruktur</w:t>
              </w:r>
              <w:proofErr w:type="spellEnd"/>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Poul V Madsen" w:date="2012-12-10T07:28:00Z"/>
                <w:rFonts w:ascii="Arial" w:hAnsi="Arial" w:cs="Arial"/>
                <w:sz w:val="18"/>
              </w:rPr>
            </w:pPr>
            <w:ins w:id="116" w:author="Poul V Madsen" w:date="2012-12-10T07:28:00Z">
              <w:r>
                <w:rPr>
                  <w:rFonts w:ascii="Arial" w:hAnsi="Arial" w:cs="Arial"/>
                  <w:sz w:val="18"/>
                </w:rPr>
                <w:t xml:space="preserve">     |</w:t>
              </w:r>
            </w:ins>
          </w:p>
          <w:p w:rsidR="00CE6FDC" w:rsidRPr="0028713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Poul V Madsen" w:date="2012-12-10T07:28:00Z"/>
                <w:rFonts w:ascii="Arial" w:hAnsi="Arial" w:cs="Arial"/>
                <w:color w:val="FF0000"/>
                <w:sz w:val="18"/>
                <w:rPrChange w:id="118" w:author="Poul V Madsen" w:date="2012-12-10T07:38:00Z">
                  <w:rPr>
                    <w:ins w:id="119" w:author="Poul V Madsen" w:date="2012-12-10T07:28:00Z"/>
                    <w:rFonts w:ascii="Arial" w:hAnsi="Arial" w:cs="Arial"/>
                    <w:sz w:val="18"/>
                  </w:rPr>
                </w:rPrChange>
              </w:rPr>
            </w:pPr>
            <w:ins w:id="120" w:author="Poul V Madsen" w:date="2012-12-10T07:28:00Z">
              <w:r w:rsidRPr="00287130">
                <w:rPr>
                  <w:rFonts w:ascii="Arial" w:hAnsi="Arial" w:cs="Arial"/>
                  <w:color w:val="FF0000"/>
                  <w:sz w:val="18"/>
                  <w:rPrChange w:id="121" w:author="Poul V Madsen" w:date="2012-12-10T07:38:00Z">
                    <w:rPr>
                      <w:rFonts w:ascii="Arial" w:hAnsi="Arial" w:cs="Arial"/>
                      <w:sz w:val="18"/>
                    </w:rPr>
                  </w:rPrChange>
                </w:rPr>
                <w:t xml:space="preserve">     </w:t>
              </w:r>
              <w:proofErr w:type="spellStart"/>
              <w:r w:rsidRPr="00287130">
                <w:rPr>
                  <w:rFonts w:ascii="Arial" w:hAnsi="Arial" w:cs="Arial"/>
                  <w:color w:val="FF0000"/>
                  <w:sz w:val="18"/>
                  <w:rPrChange w:id="122" w:author="Poul V Madsen" w:date="2012-12-10T07:38:00Z">
                    <w:rPr>
                      <w:rFonts w:ascii="Arial" w:hAnsi="Arial" w:cs="Arial"/>
                      <w:sz w:val="18"/>
                    </w:rPr>
                  </w:rPrChange>
                </w:rPr>
                <w:t>HæftelseRestBeløbStruktur</w:t>
              </w:r>
              <w:proofErr w:type="spellEnd"/>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3" w:author="Poul V Madsen" w:date="2012-12-10T07:28:00Z"/>
                <w:rFonts w:ascii="Arial" w:hAnsi="Arial" w:cs="Arial"/>
                <w:sz w:val="18"/>
              </w:rPr>
            </w:pPr>
            <w:ins w:id="124" w:author="Poul V Madsen" w:date="2012-12-10T07:28:00Z">
              <w:r>
                <w:rPr>
                  <w:rFonts w:ascii="Arial" w:hAnsi="Arial" w:cs="Arial"/>
                  <w:sz w:val="18"/>
                </w:rPr>
                <w: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5" w:author="Poul V Madsen" w:date="2012-12-10T07:28:00Z"/>
                <w:rFonts w:ascii="Arial" w:hAnsi="Arial" w:cs="Arial"/>
                <w:sz w:val="18"/>
              </w:rPr>
            </w:pPr>
            <w:proofErr w:type="spellStart"/>
            <w:ins w:id="126" w:author="Poul V Madsen" w:date="2012-12-10T07:28:00Z">
              <w:r>
                <w:rPr>
                  <w:rFonts w:ascii="Arial" w:hAnsi="Arial" w:cs="Arial"/>
                  <w:sz w:val="18"/>
                </w:rPr>
                <w:t>DMIReduceretBeløb</w:t>
              </w:r>
              <w:proofErr w:type="spellEnd"/>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Poul V Madsen" w:date="2012-12-10T07:28:00Z"/>
                <w:rFonts w:ascii="Arial" w:hAnsi="Arial" w:cs="Arial"/>
                <w:sz w:val="18"/>
              </w:rPr>
            </w:pPr>
            <w:proofErr w:type="spellStart"/>
            <w:ins w:id="128" w:author="Poul V Madsen" w:date="2012-12-10T07:28:00Z">
              <w:r>
                <w:rPr>
                  <w:rFonts w:ascii="Arial" w:hAnsi="Arial" w:cs="Arial"/>
                  <w:sz w:val="18"/>
                </w:rPr>
                <w:t>NedskrivningBeløbStruktur</w:t>
              </w:r>
              <w:proofErr w:type="spellEnd"/>
            </w:ins>
          </w:p>
        </w:tc>
      </w:tr>
      <w:tr w:rsidR="00CE6FDC" w:rsidTr="00CE6FDC">
        <w:trPr>
          <w:ins w:id="129" w:author="Poul V Madsen" w:date="2012-12-10T07:28:00Z"/>
        </w:trPr>
        <w:tc>
          <w:tcPr>
            <w:tcW w:w="10345" w:type="dxa"/>
            <w:shd w:val="clear" w:color="auto" w:fill="B3B3B3"/>
            <w:vAlign w:val="center"/>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Poul V Madsen" w:date="2012-12-10T07:28:00Z"/>
                <w:rFonts w:ascii="Arial" w:hAnsi="Arial" w:cs="Arial"/>
                <w:b/>
                <w:sz w:val="18"/>
              </w:rPr>
            </w:pPr>
            <w:ins w:id="131" w:author="Poul V Madsen" w:date="2012-12-10T07:28:00Z">
              <w:r>
                <w:rPr>
                  <w:rFonts w:ascii="Arial" w:hAnsi="Arial" w:cs="Arial"/>
                  <w:b/>
                  <w:sz w:val="18"/>
                </w:rPr>
                <w:t>Beskrivelse</w:t>
              </w:r>
            </w:ins>
          </w:p>
        </w:tc>
      </w:tr>
      <w:tr w:rsidR="00CE6FDC" w:rsidTr="00CE6FDC">
        <w:trPr>
          <w:ins w:id="132" w:author="Poul V Madsen" w:date="2012-12-10T07:28:00Z"/>
        </w:trPr>
        <w:tc>
          <w:tcPr>
            <w:tcW w:w="10345" w:type="dxa"/>
            <w:shd w:val="clear" w:color="auto" w:fill="FFFFFF"/>
            <w:vAlign w:val="center"/>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3" w:author="Poul V Madsen" w:date="2012-12-10T07:28:00Z"/>
                <w:rFonts w:ascii="Arial" w:hAnsi="Arial" w:cs="Arial"/>
                <w:sz w:val="18"/>
              </w:rPr>
            </w:pPr>
            <w:ins w:id="134" w:author="Poul V Madsen" w:date="2012-12-10T07:28:00Z">
              <w:r>
                <w:rPr>
                  <w:rFonts w:ascii="Arial" w:hAnsi="Arial" w:cs="Arial"/>
                  <w:sz w:val="18"/>
                </w:rPr>
                <w:t xml:space="preserve">Returneres for </w:t>
              </w:r>
              <w:proofErr w:type="spellStart"/>
              <w:r>
                <w:rPr>
                  <w:rFonts w:ascii="Arial" w:hAnsi="Arial" w:cs="Arial"/>
                  <w:sz w:val="18"/>
                </w:rPr>
                <w:t>MFAktionKode</w:t>
              </w:r>
              <w:proofErr w:type="spellEnd"/>
              <w:r>
                <w:rPr>
                  <w:rFonts w:ascii="Arial" w:hAnsi="Arial" w:cs="Arial"/>
                  <w:sz w:val="18"/>
                </w:rPr>
                <w:t xml:space="preserve">= NEDSKRIV når </w:t>
              </w:r>
              <w:proofErr w:type="spellStart"/>
              <w:r>
                <w:rPr>
                  <w:rFonts w:ascii="Arial" w:hAnsi="Arial" w:cs="Arial"/>
                  <w:sz w:val="18"/>
                </w:rPr>
                <w:t>MFAktionStatusKode</w:t>
              </w:r>
              <w:proofErr w:type="spellEnd"/>
              <w:r>
                <w:rPr>
                  <w:rFonts w:ascii="Arial" w:hAnsi="Arial" w:cs="Arial"/>
                  <w:sz w:val="18"/>
                </w:rPr>
                <w:t xml:space="preserve">=UDFOERT. </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5" w:author="Poul V Madsen" w:date="2012-12-10T07:28:00Z"/>
                <w:rFonts w:ascii="Arial" w:hAnsi="Arial" w:cs="Arial"/>
                <w:sz w:val="18"/>
              </w:rPr>
            </w:pPr>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6" w:author="Poul V Madsen" w:date="2012-12-10T07:28:00Z"/>
                <w:rFonts w:ascii="Arial" w:hAnsi="Arial" w:cs="Arial"/>
                <w:sz w:val="18"/>
              </w:rPr>
            </w:pPr>
            <w:ins w:id="137" w:author="Poul V Madsen" w:date="2012-12-10T07:28:00Z">
              <w:r>
                <w:rPr>
                  <w:rFonts w:ascii="Arial" w:hAnsi="Arial" w:cs="Arial"/>
                  <w:sz w:val="18"/>
                </w:rPr>
                <w:t xml:space="preserve">Forretningsregler i DMI kan betyde, at nedskrivning ikke foretages med det fremsendte </w:t>
              </w:r>
              <w:proofErr w:type="spellStart"/>
              <w:r>
                <w:rPr>
                  <w:rFonts w:ascii="Arial" w:hAnsi="Arial" w:cs="Arial"/>
                  <w:sz w:val="18"/>
                </w:rPr>
                <w:t>FordringNedskrivningBeløb</w:t>
              </w:r>
              <w:proofErr w:type="spellEnd"/>
              <w:r>
                <w:rPr>
                  <w:rFonts w:ascii="Arial" w:hAnsi="Arial" w:cs="Arial"/>
                  <w:sz w:val="18"/>
                </w:rPr>
                <w:t xml:space="preserve">. Såfremt DMI reducerer beløbet der nedskrives med, vil parameter </w:t>
              </w:r>
              <w:proofErr w:type="spellStart"/>
              <w:r>
                <w:rPr>
                  <w:rFonts w:ascii="Arial" w:hAnsi="Arial" w:cs="Arial"/>
                  <w:sz w:val="18"/>
                </w:rPr>
                <w:t>DMIReduceretBeløb</w:t>
              </w:r>
              <w:proofErr w:type="spellEnd"/>
              <w:r>
                <w:rPr>
                  <w:rFonts w:ascii="Arial" w:hAnsi="Arial" w:cs="Arial"/>
                  <w:sz w:val="18"/>
                </w:rPr>
                <w:t xml:space="preserve"> sættes til 'Ja'.</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8" w:author="Poul V Madsen" w:date="2012-12-10T07:28:00Z"/>
                <w:rFonts w:ascii="Arial" w:hAnsi="Arial" w:cs="Arial"/>
                <w:sz w:val="18"/>
              </w:rPr>
            </w:pPr>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9" w:author="Poul V Madsen" w:date="2012-12-10T07:28:00Z"/>
                <w:rFonts w:ascii="Arial" w:hAnsi="Arial" w:cs="Arial"/>
                <w:sz w:val="18"/>
              </w:rPr>
            </w:pPr>
            <w:ins w:id="140" w:author="Poul V Madsen" w:date="2012-12-10T07:28:00Z">
              <w:r>
                <w:rPr>
                  <w:rFonts w:ascii="Arial" w:hAnsi="Arial" w:cs="Arial"/>
                  <w:sz w:val="18"/>
                </w:rPr>
                <w:t xml:space="preserve">Såfremt der foretages en hæftelses specifik nedskrivning på en fordring, hvor den pågældende hæfter er eneste hæfter på fordringen, vil nedskrivningen automatisk udføres på fordring niveau. Når nedskrivningen udføres på fordring niveau afspejles </w:t>
              </w:r>
              <w:proofErr w:type="gramStart"/>
              <w:r>
                <w:rPr>
                  <w:rFonts w:ascii="Arial" w:hAnsi="Arial" w:cs="Arial"/>
                  <w:sz w:val="18"/>
                </w:rPr>
                <w:t>det  ved</w:t>
              </w:r>
              <w:proofErr w:type="gramEnd"/>
              <w:r>
                <w:rPr>
                  <w:rFonts w:ascii="Arial" w:hAnsi="Arial" w:cs="Arial"/>
                  <w:sz w:val="18"/>
                </w:rPr>
                <w:t xml:space="preserve"> at restbeløb optræder i </w:t>
              </w:r>
              <w:proofErr w:type="spellStart"/>
              <w:r>
                <w:rPr>
                  <w:rFonts w:ascii="Arial" w:hAnsi="Arial" w:cs="Arial"/>
                  <w:sz w:val="18"/>
                </w:rPr>
                <w:t>FordringRestBeløb</w:t>
              </w:r>
              <w:proofErr w:type="spellEnd"/>
              <w:r>
                <w:rPr>
                  <w:rFonts w:ascii="Arial" w:hAnsi="Arial" w:cs="Arial"/>
                  <w:sz w:val="18"/>
                </w:rPr>
                <w:t xml:space="preserve"> strukturen.</w:t>
              </w:r>
            </w:ins>
          </w:p>
        </w:tc>
      </w:tr>
    </w:tbl>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1" w:author="Poul V Madsen" w:date="2012-12-10T07:28: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FDC" w:rsidTr="00CE6FDC">
        <w:trPr>
          <w:trHeight w:hRule="exact" w:val="113"/>
          <w:ins w:id="142" w:author="Poul V Madsen" w:date="2012-12-10T07:28:00Z"/>
        </w:trPr>
        <w:tc>
          <w:tcPr>
            <w:tcW w:w="10345" w:type="dxa"/>
            <w:shd w:val="clear" w:color="auto" w:fill="B3B3B3"/>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3" w:author="Poul V Madsen" w:date="2012-12-10T07:28:00Z"/>
                <w:rFonts w:ascii="Arial" w:hAnsi="Arial" w:cs="Arial"/>
                <w:b/>
                <w:sz w:val="48"/>
              </w:rPr>
            </w:pPr>
          </w:p>
        </w:tc>
      </w:tr>
      <w:tr w:rsidR="00CE6FDC" w:rsidTr="00CE6FDC">
        <w:trPr>
          <w:ins w:id="144" w:author="Poul V Madsen" w:date="2012-12-10T07:28:00Z"/>
        </w:trPr>
        <w:tc>
          <w:tcPr>
            <w:tcW w:w="10345" w:type="dxa"/>
            <w:vAlign w:val="center"/>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45" w:author="Poul V Madsen" w:date="2012-12-10T07:28:00Z"/>
                <w:rFonts w:ascii="Arial" w:hAnsi="Arial" w:cs="Arial"/>
              </w:rPr>
            </w:pPr>
            <w:proofErr w:type="spellStart"/>
            <w:ins w:id="146" w:author="Poul V Madsen" w:date="2012-12-10T07:28:00Z">
              <w:r>
                <w:rPr>
                  <w:rFonts w:ascii="Arial" w:hAnsi="Arial" w:cs="Arial"/>
                </w:rPr>
                <w:t>NedskrivningBeløbStruktur</w:t>
              </w:r>
              <w:proofErr w:type="spellEnd"/>
            </w:ins>
          </w:p>
        </w:tc>
      </w:tr>
      <w:tr w:rsidR="00CE6FDC" w:rsidTr="00CE6FDC">
        <w:trPr>
          <w:ins w:id="147" w:author="Poul V Madsen" w:date="2012-12-10T07:28:00Z"/>
        </w:trPr>
        <w:tc>
          <w:tcPr>
            <w:tcW w:w="10345" w:type="dxa"/>
            <w:vAlign w:val="center"/>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8" w:author="Poul V Madsen" w:date="2012-12-10T07:28:00Z"/>
                <w:rFonts w:ascii="Arial" w:hAnsi="Arial" w:cs="Arial"/>
                <w:sz w:val="18"/>
              </w:rPr>
            </w:pPr>
            <w:proofErr w:type="spellStart"/>
            <w:ins w:id="149" w:author="Poul V Madsen" w:date="2012-12-10T07:28:00Z">
              <w:r>
                <w:rPr>
                  <w:rFonts w:ascii="Arial" w:hAnsi="Arial" w:cs="Arial"/>
                  <w:sz w:val="18"/>
                </w:rPr>
                <w:t>ValutaKode</w:t>
              </w:r>
            </w:ins>
            <w:proofErr w:type="spellEnd"/>
            <w:ins w:id="150" w:author="Poul V Madsen" w:date="2012-12-10T07:38:00Z">
              <w:r w:rsidR="00287130">
                <w:rPr>
                  <w:rFonts w:ascii="Arial" w:hAnsi="Arial" w:cs="Arial"/>
                  <w:sz w:val="18"/>
                </w:rPr>
                <w:t xml:space="preserve"> = DKK</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1" w:author="Poul V Madsen" w:date="2012-12-10T07:28:00Z"/>
                <w:rFonts w:ascii="Arial" w:hAnsi="Arial" w:cs="Arial"/>
                <w:sz w:val="18"/>
              </w:rPr>
            </w:pPr>
            <w:proofErr w:type="spellStart"/>
            <w:ins w:id="152" w:author="Poul V Madsen" w:date="2012-12-10T07:28:00Z">
              <w:r>
                <w:rPr>
                  <w:rFonts w:ascii="Arial" w:hAnsi="Arial" w:cs="Arial"/>
                  <w:sz w:val="18"/>
                </w:rPr>
                <w:t>FordringNedskrivningBeløb</w:t>
              </w:r>
              <w:proofErr w:type="spellEnd"/>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3" w:author="Poul V Madsen" w:date="2012-12-10T07:28:00Z"/>
                <w:rFonts w:ascii="Arial" w:hAnsi="Arial" w:cs="Arial"/>
                <w:sz w:val="18"/>
              </w:rPr>
            </w:pPr>
            <w:ins w:id="154" w:author="Poul V Madsen" w:date="2012-12-10T07:28:00Z">
              <w:r w:rsidRPr="00287130">
                <w:rPr>
                  <w:rFonts w:ascii="Arial" w:hAnsi="Arial" w:cs="Arial"/>
                  <w:color w:val="FF0000"/>
                  <w:sz w:val="18"/>
                  <w:rPrChange w:id="155" w:author="Poul V Madsen" w:date="2012-12-10T07:38:00Z">
                    <w:rPr>
                      <w:rFonts w:ascii="Arial" w:hAnsi="Arial" w:cs="Arial"/>
                      <w:sz w:val="18"/>
                    </w:rPr>
                  </w:rPrChange>
                </w:rPr>
                <w:t>(</w:t>
              </w:r>
              <w:proofErr w:type="spellStart"/>
              <w:r w:rsidRPr="00287130">
                <w:rPr>
                  <w:rFonts w:ascii="Arial" w:hAnsi="Arial" w:cs="Arial"/>
                  <w:color w:val="FF0000"/>
                  <w:sz w:val="18"/>
                  <w:rPrChange w:id="156" w:author="Poul V Madsen" w:date="2012-12-10T07:38:00Z">
                    <w:rPr>
                      <w:rFonts w:ascii="Arial" w:hAnsi="Arial" w:cs="Arial"/>
                      <w:sz w:val="18"/>
                    </w:rPr>
                  </w:rPrChange>
                </w:rPr>
                <w:t>FordringNedskrivningBeløbDKK</w:t>
              </w:r>
              <w:proofErr w:type="spellEnd"/>
              <w:r w:rsidRPr="00287130">
                <w:rPr>
                  <w:rFonts w:ascii="Arial" w:hAnsi="Arial" w:cs="Arial"/>
                  <w:color w:val="FF0000"/>
                  <w:sz w:val="18"/>
                  <w:rPrChange w:id="157" w:author="Poul V Madsen" w:date="2012-12-10T07:38:00Z">
                    <w:rPr>
                      <w:rFonts w:ascii="Arial" w:hAnsi="Arial" w:cs="Arial"/>
                      <w:sz w:val="18"/>
                    </w:rPr>
                  </w:rPrChange>
                </w:rPr>
                <w:t>)</w:t>
              </w:r>
            </w:ins>
          </w:p>
        </w:tc>
      </w:tr>
    </w:tbl>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8" w:author="Poul V Madsen" w:date="2012-12-10T07:28: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52E68" w:rsidRPr="00052E68" w:rsidTr="00CE6FDC">
        <w:trPr>
          <w:trHeight w:hRule="exact" w:val="113"/>
          <w:ins w:id="159" w:author="Poul V Madsen" w:date="2012-12-10T07:28:00Z"/>
        </w:trPr>
        <w:tc>
          <w:tcPr>
            <w:tcW w:w="10345" w:type="dxa"/>
            <w:shd w:val="clear" w:color="auto" w:fill="B3B3B3"/>
          </w:tcPr>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0" w:author="Poul V Madsen" w:date="2012-12-10T07:28:00Z"/>
                <w:rFonts w:ascii="Arial" w:hAnsi="Arial" w:cs="Arial"/>
                <w:b/>
                <w:color w:val="FF0000"/>
                <w:sz w:val="48"/>
                <w:rPrChange w:id="161" w:author="Poul V Madsen" w:date="2012-12-10T11:17:00Z">
                  <w:rPr>
                    <w:ins w:id="162" w:author="Poul V Madsen" w:date="2012-12-10T07:28:00Z"/>
                    <w:rFonts w:ascii="Arial" w:hAnsi="Arial" w:cs="Arial"/>
                    <w:b/>
                    <w:sz w:val="48"/>
                  </w:rPr>
                </w:rPrChange>
              </w:rPr>
            </w:pPr>
          </w:p>
        </w:tc>
      </w:tr>
      <w:tr w:rsidR="00052E68" w:rsidRPr="00052E68" w:rsidTr="00CE6FDC">
        <w:trPr>
          <w:ins w:id="163" w:author="Poul V Madsen" w:date="2012-12-10T07:28:00Z"/>
        </w:trPr>
        <w:tc>
          <w:tcPr>
            <w:tcW w:w="10345" w:type="dxa"/>
            <w:vAlign w:val="center"/>
          </w:tcPr>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64" w:author="Poul V Madsen" w:date="2012-12-10T07:28:00Z"/>
                <w:rFonts w:ascii="Arial" w:hAnsi="Arial" w:cs="Arial"/>
                <w:color w:val="FF0000"/>
                <w:rPrChange w:id="165" w:author="Poul V Madsen" w:date="2012-12-10T11:17:00Z">
                  <w:rPr>
                    <w:ins w:id="166" w:author="Poul V Madsen" w:date="2012-12-10T07:28:00Z"/>
                    <w:rFonts w:ascii="Arial" w:hAnsi="Arial" w:cs="Arial"/>
                  </w:rPr>
                </w:rPrChange>
              </w:rPr>
            </w:pPr>
            <w:proofErr w:type="spellStart"/>
            <w:ins w:id="167" w:author="Poul V Madsen" w:date="2012-12-10T07:28:00Z">
              <w:r w:rsidRPr="00052E68">
                <w:rPr>
                  <w:rFonts w:ascii="Arial" w:hAnsi="Arial" w:cs="Arial"/>
                  <w:color w:val="FF0000"/>
                  <w:rPrChange w:id="168" w:author="Poul V Madsen" w:date="2012-12-10T11:17:00Z">
                    <w:rPr>
                      <w:rFonts w:ascii="Arial" w:hAnsi="Arial" w:cs="Arial"/>
                    </w:rPr>
                  </w:rPrChange>
                </w:rPr>
                <w:t>OpretÆndrKvitteringStruktur</w:t>
              </w:r>
              <w:proofErr w:type="spellEnd"/>
            </w:ins>
          </w:p>
        </w:tc>
      </w:tr>
      <w:tr w:rsidR="00052E68" w:rsidRPr="00052E68" w:rsidTr="00CE6FDC">
        <w:trPr>
          <w:ins w:id="169" w:author="Poul V Madsen" w:date="2012-12-10T07:28:00Z"/>
        </w:trPr>
        <w:tc>
          <w:tcPr>
            <w:tcW w:w="10345" w:type="dxa"/>
            <w:vAlign w:val="center"/>
          </w:tcPr>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0" w:author="Poul V Madsen" w:date="2012-12-10T07:28:00Z"/>
                <w:rFonts w:ascii="Arial" w:hAnsi="Arial" w:cs="Arial"/>
                <w:color w:val="FF0000"/>
                <w:sz w:val="18"/>
                <w:rPrChange w:id="171" w:author="Poul V Madsen" w:date="2012-12-10T11:17:00Z">
                  <w:rPr>
                    <w:ins w:id="172" w:author="Poul V Madsen" w:date="2012-12-10T07:28:00Z"/>
                    <w:rFonts w:ascii="Arial" w:hAnsi="Arial" w:cs="Arial"/>
                    <w:sz w:val="18"/>
                  </w:rPr>
                </w:rPrChange>
              </w:rPr>
            </w:pPr>
            <w:ins w:id="173" w:author="Poul V Madsen" w:date="2012-12-10T07:28:00Z">
              <w:r w:rsidRPr="00052E68">
                <w:rPr>
                  <w:rFonts w:ascii="Arial" w:hAnsi="Arial" w:cs="Arial"/>
                  <w:color w:val="FF0000"/>
                  <w:sz w:val="18"/>
                  <w:rPrChange w:id="174" w:author="Poul V Madsen" w:date="2012-12-10T11:17:00Z">
                    <w:rPr>
                      <w:rFonts w:ascii="Arial" w:hAnsi="Arial" w:cs="Arial"/>
                      <w:sz w:val="18"/>
                    </w:rPr>
                  </w:rPrChange>
                </w:rPr>
                <w:t xml:space="preserve">* </w:t>
              </w:r>
              <w:proofErr w:type="spellStart"/>
              <w:r w:rsidRPr="00052E68">
                <w:rPr>
                  <w:rFonts w:ascii="Arial" w:hAnsi="Arial" w:cs="Arial"/>
                  <w:color w:val="FF0000"/>
                  <w:sz w:val="18"/>
                  <w:rPrChange w:id="175" w:author="Poul V Madsen" w:date="2012-12-10T11:17:00Z">
                    <w:rPr>
                      <w:rFonts w:ascii="Arial" w:hAnsi="Arial" w:cs="Arial"/>
                      <w:sz w:val="18"/>
                    </w:rPr>
                  </w:rPrChange>
                </w:rPr>
                <w:t>KundeSamling</w:t>
              </w:r>
              <w:proofErr w:type="spellEnd"/>
              <w:r w:rsidRPr="00052E68">
                <w:rPr>
                  <w:rFonts w:ascii="Arial" w:hAnsi="Arial" w:cs="Arial"/>
                  <w:color w:val="FF0000"/>
                  <w:sz w:val="18"/>
                  <w:rPrChange w:id="176" w:author="Poul V Madsen" w:date="2012-12-10T11:17:00Z">
                    <w:rPr>
                      <w:rFonts w:ascii="Arial" w:hAnsi="Arial" w:cs="Arial"/>
                      <w:sz w:val="18"/>
                    </w:rPr>
                  </w:rPrChange>
                </w:rPr>
                <w:t xml:space="preserve"> *</w:t>
              </w:r>
            </w:ins>
          </w:p>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7" w:author="Poul V Madsen" w:date="2012-12-10T07:28:00Z"/>
                <w:rFonts w:ascii="Arial" w:hAnsi="Arial" w:cs="Arial"/>
                <w:color w:val="FF0000"/>
                <w:sz w:val="18"/>
                <w:rPrChange w:id="178" w:author="Poul V Madsen" w:date="2012-12-10T11:17:00Z">
                  <w:rPr>
                    <w:ins w:id="179" w:author="Poul V Madsen" w:date="2012-12-10T07:28:00Z"/>
                    <w:rFonts w:ascii="Arial" w:hAnsi="Arial" w:cs="Arial"/>
                    <w:sz w:val="18"/>
                  </w:rPr>
                </w:rPrChange>
              </w:rPr>
            </w:pPr>
            <w:ins w:id="180" w:author="Poul V Madsen" w:date="2012-12-10T07:28:00Z">
              <w:r w:rsidRPr="00052E68">
                <w:rPr>
                  <w:rFonts w:ascii="Arial" w:hAnsi="Arial" w:cs="Arial"/>
                  <w:color w:val="FF0000"/>
                  <w:sz w:val="18"/>
                  <w:rPrChange w:id="181" w:author="Poul V Madsen" w:date="2012-12-10T11:17:00Z">
                    <w:rPr>
                      <w:rFonts w:ascii="Arial" w:hAnsi="Arial" w:cs="Arial"/>
                      <w:sz w:val="18"/>
                    </w:rPr>
                  </w:rPrChange>
                </w:rPr>
                <w:t>0{</w:t>
              </w:r>
            </w:ins>
          </w:p>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2" w:author="Poul V Madsen" w:date="2012-12-10T07:28:00Z"/>
                <w:rFonts w:ascii="Arial" w:hAnsi="Arial" w:cs="Arial"/>
                <w:color w:val="FF0000"/>
                <w:sz w:val="18"/>
                <w:rPrChange w:id="183" w:author="Poul V Madsen" w:date="2012-12-10T11:17:00Z">
                  <w:rPr>
                    <w:ins w:id="184" w:author="Poul V Madsen" w:date="2012-12-10T07:28:00Z"/>
                    <w:rFonts w:ascii="Arial" w:hAnsi="Arial" w:cs="Arial"/>
                    <w:sz w:val="18"/>
                  </w:rPr>
                </w:rPrChange>
              </w:rPr>
            </w:pPr>
            <w:ins w:id="185" w:author="Poul V Madsen" w:date="2012-12-10T07:28:00Z">
              <w:r w:rsidRPr="00052E68">
                <w:rPr>
                  <w:rFonts w:ascii="Arial" w:hAnsi="Arial" w:cs="Arial"/>
                  <w:color w:val="FF0000"/>
                  <w:sz w:val="18"/>
                  <w:rPrChange w:id="186" w:author="Poul V Madsen" w:date="2012-12-10T11:17:00Z">
                    <w:rPr>
                      <w:rFonts w:ascii="Arial" w:hAnsi="Arial" w:cs="Arial"/>
                      <w:sz w:val="18"/>
                    </w:rPr>
                  </w:rPrChange>
                </w:rPr>
                <w:tab/>
              </w:r>
              <w:proofErr w:type="spellStart"/>
              <w:r w:rsidRPr="00052E68">
                <w:rPr>
                  <w:rFonts w:ascii="Arial" w:hAnsi="Arial" w:cs="Arial"/>
                  <w:color w:val="FF0000"/>
                  <w:sz w:val="18"/>
                  <w:rPrChange w:id="187" w:author="Poul V Madsen" w:date="2012-12-10T11:17:00Z">
                    <w:rPr>
                      <w:rFonts w:ascii="Arial" w:hAnsi="Arial" w:cs="Arial"/>
                      <w:sz w:val="18"/>
                    </w:rPr>
                  </w:rPrChange>
                </w:rPr>
                <w:t>KundeStruktur</w:t>
              </w:r>
              <w:proofErr w:type="spellEnd"/>
            </w:ins>
          </w:p>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8" w:author="Poul V Madsen" w:date="2012-12-10T07:28:00Z"/>
                <w:rFonts w:ascii="Arial" w:hAnsi="Arial" w:cs="Arial"/>
                <w:color w:val="FF0000"/>
                <w:sz w:val="18"/>
                <w:rPrChange w:id="189" w:author="Poul V Madsen" w:date="2012-12-10T11:17:00Z">
                  <w:rPr>
                    <w:ins w:id="190" w:author="Poul V Madsen" w:date="2012-12-10T07:28:00Z"/>
                    <w:rFonts w:ascii="Arial" w:hAnsi="Arial" w:cs="Arial"/>
                    <w:sz w:val="18"/>
                  </w:rPr>
                </w:rPrChange>
              </w:rPr>
            </w:pPr>
            <w:ins w:id="191" w:author="Poul V Madsen" w:date="2012-12-10T07:28:00Z">
              <w:r w:rsidRPr="00052E68">
                <w:rPr>
                  <w:rFonts w:ascii="Arial" w:hAnsi="Arial" w:cs="Arial"/>
                  <w:color w:val="FF0000"/>
                  <w:sz w:val="18"/>
                  <w:rPrChange w:id="192" w:author="Poul V Madsen" w:date="2012-12-10T11:17:00Z">
                    <w:rPr>
                      <w:rFonts w:ascii="Arial" w:hAnsi="Arial" w:cs="Arial"/>
                      <w:sz w:val="18"/>
                    </w:rPr>
                  </w:rPrChange>
                </w:rPr>
                <w:t>}</w:t>
              </w:r>
            </w:ins>
          </w:p>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3" w:author="Poul V Madsen" w:date="2012-12-10T07:28:00Z"/>
                <w:rFonts w:ascii="Arial" w:hAnsi="Arial" w:cs="Arial"/>
                <w:color w:val="FF0000"/>
                <w:sz w:val="18"/>
                <w:rPrChange w:id="194" w:author="Poul V Madsen" w:date="2012-12-10T11:17:00Z">
                  <w:rPr>
                    <w:ins w:id="195" w:author="Poul V Madsen" w:date="2012-12-10T07:28:00Z"/>
                    <w:rFonts w:ascii="Arial" w:hAnsi="Arial" w:cs="Arial"/>
                    <w:sz w:val="18"/>
                  </w:rPr>
                </w:rPrChange>
              </w:rPr>
            </w:pPr>
          </w:p>
        </w:tc>
      </w:tr>
      <w:tr w:rsidR="00052E68" w:rsidRPr="00052E68" w:rsidTr="00CE6FDC">
        <w:trPr>
          <w:ins w:id="196" w:author="Poul V Madsen" w:date="2012-12-10T07:28:00Z"/>
        </w:trPr>
        <w:tc>
          <w:tcPr>
            <w:tcW w:w="10345" w:type="dxa"/>
            <w:shd w:val="clear" w:color="auto" w:fill="B3B3B3"/>
            <w:vAlign w:val="center"/>
          </w:tcPr>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7" w:author="Poul V Madsen" w:date="2012-12-10T07:28:00Z"/>
                <w:rFonts w:ascii="Arial" w:hAnsi="Arial" w:cs="Arial"/>
                <w:b/>
                <w:color w:val="FF0000"/>
                <w:sz w:val="18"/>
                <w:rPrChange w:id="198" w:author="Poul V Madsen" w:date="2012-12-10T11:17:00Z">
                  <w:rPr>
                    <w:ins w:id="199" w:author="Poul V Madsen" w:date="2012-12-10T07:28:00Z"/>
                    <w:rFonts w:ascii="Arial" w:hAnsi="Arial" w:cs="Arial"/>
                    <w:b/>
                    <w:sz w:val="18"/>
                  </w:rPr>
                </w:rPrChange>
              </w:rPr>
            </w:pPr>
            <w:ins w:id="200" w:author="Poul V Madsen" w:date="2012-12-10T07:28:00Z">
              <w:r w:rsidRPr="00052E68">
                <w:rPr>
                  <w:rFonts w:ascii="Arial" w:hAnsi="Arial" w:cs="Arial"/>
                  <w:b/>
                  <w:color w:val="FF0000"/>
                  <w:sz w:val="18"/>
                  <w:rPrChange w:id="201" w:author="Poul V Madsen" w:date="2012-12-10T11:17:00Z">
                    <w:rPr>
                      <w:rFonts w:ascii="Arial" w:hAnsi="Arial" w:cs="Arial"/>
                      <w:b/>
                      <w:sz w:val="18"/>
                    </w:rPr>
                  </w:rPrChange>
                </w:rPr>
                <w:t>Beskrivelse</w:t>
              </w:r>
            </w:ins>
          </w:p>
        </w:tc>
      </w:tr>
      <w:tr w:rsidR="00052E68" w:rsidRPr="00052E68" w:rsidTr="00CE6FDC">
        <w:trPr>
          <w:ins w:id="202" w:author="Poul V Madsen" w:date="2012-12-10T07:28:00Z"/>
        </w:trPr>
        <w:tc>
          <w:tcPr>
            <w:tcW w:w="10345" w:type="dxa"/>
            <w:shd w:val="clear" w:color="auto" w:fill="FFFFFF"/>
            <w:vAlign w:val="center"/>
          </w:tcPr>
          <w:p w:rsidR="00CE6FDC" w:rsidRPr="00052E68"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3" w:author="Poul V Madsen" w:date="2012-12-10T07:28:00Z"/>
                <w:rFonts w:ascii="Arial" w:hAnsi="Arial" w:cs="Arial"/>
                <w:color w:val="FF0000"/>
                <w:sz w:val="18"/>
                <w:rPrChange w:id="204" w:author="Poul V Madsen" w:date="2012-12-10T11:17:00Z">
                  <w:rPr>
                    <w:ins w:id="205" w:author="Poul V Madsen" w:date="2012-12-10T07:28:00Z"/>
                    <w:rFonts w:ascii="Arial" w:hAnsi="Arial" w:cs="Arial"/>
                    <w:sz w:val="18"/>
                  </w:rPr>
                </w:rPrChange>
              </w:rPr>
            </w:pPr>
            <w:ins w:id="206" w:author="Poul V Madsen" w:date="2012-12-10T07:28:00Z">
              <w:r w:rsidRPr="00052E68">
                <w:rPr>
                  <w:rFonts w:ascii="Arial" w:hAnsi="Arial" w:cs="Arial"/>
                  <w:color w:val="FF0000"/>
                  <w:sz w:val="18"/>
                  <w:rPrChange w:id="207" w:author="Poul V Madsen" w:date="2012-12-10T11:17:00Z">
                    <w:rPr>
                      <w:rFonts w:ascii="Arial" w:hAnsi="Arial" w:cs="Arial"/>
                      <w:sz w:val="18"/>
                    </w:rPr>
                  </w:rPrChange>
                </w:rPr>
                <w:t xml:space="preserve">Returneres for </w:t>
              </w:r>
              <w:proofErr w:type="spellStart"/>
              <w:r w:rsidRPr="00052E68">
                <w:rPr>
                  <w:rFonts w:ascii="Arial" w:hAnsi="Arial" w:cs="Arial"/>
                  <w:color w:val="FF0000"/>
                  <w:sz w:val="18"/>
                  <w:rPrChange w:id="208" w:author="Poul V Madsen" w:date="2012-12-10T11:17:00Z">
                    <w:rPr>
                      <w:rFonts w:ascii="Arial" w:hAnsi="Arial" w:cs="Arial"/>
                      <w:sz w:val="18"/>
                    </w:rPr>
                  </w:rPrChange>
                </w:rPr>
                <w:t>MFAktionKode</w:t>
              </w:r>
              <w:proofErr w:type="spellEnd"/>
              <w:r w:rsidRPr="00052E68">
                <w:rPr>
                  <w:rFonts w:ascii="Arial" w:hAnsi="Arial" w:cs="Arial"/>
                  <w:color w:val="FF0000"/>
                  <w:sz w:val="18"/>
                  <w:rPrChange w:id="209" w:author="Poul V Madsen" w:date="2012-12-10T11:17:00Z">
                    <w:rPr>
                      <w:rFonts w:ascii="Arial" w:hAnsi="Arial" w:cs="Arial"/>
                      <w:sz w:val="18"/>
                    </w:rPr>
                  </w:rPrChange>
                </w:rPr>
                <w:t xml:space="preserve"> = </w:t>
              </w:r>
              <w:proofErr w:type="gramStart"/>
              <w:r w:rsidRPr="00052E68">
                <w:rPr>
                  <w:rFonts w:ascii="Arial" w:hAnsi="Arial" w:cs="Arial"/>
                  <w:color w:val="FF0000"/>
                  <w:sz w:val="18"/>
                  <w:rPrChange w:id="210" w:author="Poul V Madsen" w:date="2012-12-10T11:17:00Z">
                    <w:rPr>
                      <w:rFonts w:ascii="Arial" w:hAnsi="Arial" w:cs="Arial"/>
                      <w:sz w:val="18"/>
                    </w:rPr>
                  </w:rPrChange>
                </w:rPr>
                <w:t>OPRETFORDRING,OPRETTRANSPORT</w:t>
              </w:r>
              <w:proofErr w:type="gramEnd"/>
              <w:r w:rsidRPr="00052E68">
                <w:rPr>
                  <w:rFonts w:ascii="Arial" w:hAnsi="Arial" w:cs="Arial"/>
                  <w:color w:val="FF0000"/>
                  <w:sz w:val="18"/>
                  <w:rPrChange w:id="211" w:author="Poul V Madsen" w:date="2012-12-10T11:17:00Z">
                    <w:rPr>
                      <w:rFonts w:ascii="Arial" w:hAnsi="Arial" w:cs="Arial"/>
                      <w:sz w:val="18"/>
                    </w:rPr>
                  </w:rPrChange>
                </w:rPr>
                <w:t xml:space="preserve">, AENDRFORDRING, AENDRTRANSPORT når </w:t>
              </w:r>
              <w:proofErr w:type="spellStart"/>
              <w:r w:rsidRPr="00052E68">
                <w:rPr>
                  <w:rFonts w:ascii="Arial" w:hAnsi="Arial" w:cs="Arial"/>
                  <w:color w:val="FF0000"/>
                  <w:sz w:val="18"/>
                  <w:rPrChange w:id="212" w:author="Poul V Madsen" w:date="2012-12-10T11:17:00Z">
                    <w:rPr>
                      <w:rFonts w:ascii="Arial" w:hAnsi="Arial" w:cs="Arial"/>
                      <w:sz w:val="18"/>
                    </w:rPr>
                  </w:rPrChange>
                </w:rPr>
                <w:t>MFAktionStatusKode</w:t>
              </w:r>
              <w:proofErr w:type="spellEnd"/>
              <w:r w:rsidRPr="00052E68">
                <w:rPr>
                  <w:rFonts w:ascii="Arial" w:hAnsi="Arial" w:cs="Arial"/>
                  <w:color w:val="FF0000"/>
                  <w:sz w:val="18"/>
                  <w:rPrChange w:id="213" w:author="Poul V Madsen" w:date="2012-12-10T11:17:00Z">
                    <w:rPr>
                      <w:rFonts w:ascii="Arial" w:hAnsi="Arial" w:cs="Arial"/>
                      <w:sz w:val="18"/>
                    </w:rPr>
                  </w:rPrChange>
                </w:rPr>
                <w:t xml:space="preserve"> = UDFOERT</w:t>
              </w:r>
            </w:ins>
          </w:p>
        </w:tc>
      </w:tr>
    </w:tbl>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4" w:author="Poul V Madsen" w:date="2012-12-10T07:28: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FDC" w:rsidTr="00CE6FDC">
        <w:trPr>
          <w:trHeight w:hRule="exact" w:val="113"/>
          <w:ins w:id="215" w:author="Poul V Madsen" w:date="2012-12-10T07:28:00Z"/>
        </w:trPr>
        <w:tc>
          <w:tcPr>
            <w:tcW w:w="10345" w:type="dxa"/>
            <w:shd w:val="clear" w:color="auto" w:fill="B3B3B3"/>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6" w:author="Poul V Madsen" w:date="2012-12-10T07:28:00Z"/>
                <w:rFonts w:ascii="Arial" w:hAnsi="Arial" w:cs="Arial"/>
                <w:b/>
                <w:sz w:val="48"/>
              </w:rPr>
            </w:pPr>
          </w:p>
        </w:tc>
      </w:tr>
      <w:tr w:rsidR="00CE6FDC" w:rsidTr="00CE6FDC">
        <w:trPr>
          <w:ins w:id="217" w:author="Poul V Madsen" w:date="2012-12-10T07:28:00Z"/>
        </w:trPr>
        <w:tc>
          <w:tcPr>
            <w:tcW w:w="10345" w:type="dxa"/>
            <w:vAlign w:val="center"/>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18" w:author="Poul V Madsen" w:date="2012-12-10T07:28:00Z"/>
                <w:rFonts w:ascii="Arial" w:hAnsi="Arial" w:cs="Arial"/>
              </w:rPr>
            </w:pPr>
            <w:proofErr w:type="spellStart"/>
            <w:ins w:id="219" w:author="Poul V Madsen" w:date="2012-12-10T07:28:00Z">
              <w:r>
                <w:rPr>
                  <w:rFonts w:ascii="Arial" w:hAnsi="Arial" w:cs="Arial"/>
                </w:rPr>
                <w:t>OpskrivFordringKvitteringStruktur</w:t>
              </w:r>
              <w:proofErr w:type="spellEnd"/>
            </w:ins>
          </w:p>
        </w:tc>
      </w:tr>
      <w:tr w:rsidR="00CE6FDC" w:rsidTr="00CE6FDC">
        <w:trPr>
          <w:ins w:id="220" w:author="Poul V Madsen" w:date="2012-12-10T07:28:00Z"/>
        </w:trPr>
        <w:tc>
          <w:tcPr>
            <w:tcW w:w="10345" w:type="dxa"/>
            <w:vAlign w:val="center"/>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1" w:author="Poul V Madsen" w:date="2012-12-10T07:28:00Z"/>
                <w:rFonts w:ascii="Arial" w:hAnsi="Arial" w:cs="Arial"/>
                <w:sz w:val="18"/>
              </w:rPr>
            </w:pPr>
            <w:ins w:id="222" w:author="Poul V Madsen" w:date="2012-12-10T07:28:00Z">
              <w:r>
                <w:rPr>
                  <w:rFonts w:ascii="Arial" w:hAnsi="Arial" w:cs="Arial"/>
                  <w:sz w:val="18"/>
                </w:rPr>
                <w:t xml:space="preserve">* </w:t>
              </w:r>
              <w:proofErr w:type="spellStart"/>
              <w:r>
                <w:rPr>
                  <w:rFonts w:ascii="Arial" w:hAnsi="Arial" w:cs="Arial"/>
                  <w:sz w:val="18"/>
                </w:rPr>
                <w:t>RestBeløb</w:t>
              </w:r>
              <w:proofErr w:type="spellEnd"/>
              <w:r>
                <w:rPr>
                  <w:rFonts w:ascii="Arial" w:hAnsi="Arial" w:cs="Arial"/>
                  <w:sz w:val="18"/>
                </w:rPr>
                <w:t xml:space="preserve"> *</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3" w:author="Poul V Madsen" w:date="2012-12-10T07:28:00Z"/>
                <w:rFonts w:ascii="Arial" w:hAnsi="Arial" w:cs="Arial"/>
                <w:sz w:val="18"/>
              </w:rPr>
            </w:pPr>
            <w:ins w:id="224" w:author="Poul V Madsen" w:date="2012-12-10T07:28:00Z">
              <w:r>
                <w:rPr>
                  <w:rFonts w:ascii="Arial" w:hAnsi="Arial" w:cs="Arial"/>
                  <w:sz w:val="18"/>
                </w:rPr>
                <w: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5" w:author="Poul V Madsen" w:date="2012-12-10T07:28:00Z"/>
                <w:rFonts w:ascii="Arial" w:hAnsi="Arial" w:cs="Arial"/>
                <w:sz w:val="18"/>
              </w:rPr>
            </w:pPr>
            <w:ins w:id="226" w:author="Poul V Madsen" w:date="2012-12-10T07:28:00Z">
              <w:r>
                <w:rPr>
                  <w:rFonts w:ascii="Arial" w:hAnsi="Arial" w:cs="Arial"/>
                  <w:sz w:val="18"/>
                </w:rPr>
                <w:t xml:space="preserve">     </w:t>
              </w:r>
              <w:proofErr w:type="spellStart"/>
              <w:r>
                <w:rPr>
                  <w:rFonts w:ascii="Arial" w:hAnsi="Arial" w:cs="Arial"/>
                  <w:sz w:val="18"/>
                </w:rPr>
                <w:t>FordringRestBeløbStruktur</w:t>
              </w:r>
              <w:proofErr w:type="spellEnd"/>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7" w:author="Poul V Madsen" w:date="2012-12-10T07:28:00Z"/>
                <w:rFonts w:ascii="Arial" w:hAnsi="Arial" w:cs="Arial"/>
                <w:sz w:val="18"/>
              </w:rPr>
            </w:pPr>
            <w:ins w:id="228" w:author="Poul V Madsen" w:date="2012-12-10T07:28:00Z">
              <w:r>
                <w:rPr>
                  <w:rFonts w:ascii="Arial" w:hAnsi="Arial" w:cs="Arial"/>
                  <w:sz w:val="18"/>
                </w:rPr>
                <w:t xml:space="preserve">     |</w:t>
              </w:r>
            </w:ins>
          </w:p>
          <w:p w:rsidR="00CE6FDC" w:rsidRPr="0028713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9" w:author="Poul V Madsen" w:date="2012-12-10T07:28:00Z"/>
                <w:rFonts w:ascii="Arial" w:hAnsi="Arial" w:cs="Arial"/>
                <w:color w:val="FF0000"/>
                <w:sz w:val="18"/>
                <w:rPrChange w:id="230" w:author="Poul V Madsen" w:date="2012-12-10T07:39:00Z">
                  <w:rPr>
                    <w:ins w:id="231" w:author="Poul V Madsen" w:date="2012-12-10T07:28:00Z"/>
                    <w:rFonts w:ascii="Arial" w:hAnsi="Arial" w:cs="Arial"/>
                    <w:sz w:val="18"/>
                  </w:rPr>
                </w:rPrChange>
              </w:rPr>
            </w:pPr>
            <w:ins w:id="232" w:author="Poul V Madsen" w:date="2012-12-10T07:28:00Z">
              <w:r w:rsidRPr="00287130">
                <w:rPr>
                  <w:rFonts w:ascii="Arial" w:hAnsi="Arial" w:cs="Arial"/>
                  <w:color w:val="FF0000"/>
                  <w:sz w:val="18"/>
                  <w:rPrChange w:id="233" w:author="Poul V Madsen" w:date="2012-12-10T07:39:00Z">
                    <w:rPr>
                      <w:rFonts w:ascii="Arial" w:hAnsi="Arial" w:cs="Arial"/>
                      <w:sz w:val="18"/>
                    </w:rPr>
                  </w:rPrChange>
                </w:rPr>
                <w:t xml:space="preserve">     </w:t>
              </w:r>
              <w:proofErr w:type="spellStart"/>
              <w:r w:rsidRPr="00287130">
                <w:rPr>
                  <w:rFonts w:ascii="Arial" w:hAnsi="Arial" w:cs="Arial"/>
                  <w:color w:val="FF0000"/>
                  <w:sz w:val="18"/>
                  <w:rPrChange w:id="234" w:author="Poul V Madsen" w:date="2012-12-10T07:39:00Z">
                    <w:rPr>
                      <w:rFonts w:ascii="Arial" w:hAnsi="Arial" w:cs="Arial"/>
                      <w:sz w:val="18"/>
                    </w:rPr>
                  </w:rPrChange>
                </w:rPr>
                <w:t>HæftelseRestBeløbStruktur</w:t>
              </w:r>
              <w:proofErr w:type="spellEnd"/>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5" w:author="Poul V Madsen" w:date="2012-12-10T07:28:00Z"/>
                <w:rFonts w:ascii="Arial" w:hAnsi="Arial" w:cs="Arial"/>
                <w:sz w:val="18"/>
              </w:rPr>
            </w:pPr>
            <w:ins w:id="236" w:author="Poul V Madsen" w:date="2012-12-10T07:28:00Z">
              <w:r>
                <w:rPr>
                  <w:rFonts w:ascii="Arial" w:hAnsi="Arial" w:cs="Arial"/>
                  <w:sz w:val="18"/>
                </w:rPr>
                <w:t>]</w:t>
              </w:r>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7" w:author="Poul V Madsen" w:date="2012-12-10T07:28:00Z"/>
                <w:rFonts w:ascii="Arial" w:hAnsi="Arial" w:cs="Arial"/>
                <w:sz w:val="18"/>
              </w:rPr>
            </w:pPr>
            <w:proofErr w:type="spellStart"/>
            <w:ins w:id="238" w:author="Poul V Madsen" w:date="2012-12-10T07:28:00Z">
              <w:r>
                <w:rPr>
                  <w:rFonts w:ascii="Arial" w:hAnsi="Arial" w:cs="Arial"/>
                  <w:sz w:val="18"/>
                </w:rPr>
                <w:t>OpskrivningBeløbStruktur</w:t>
              </w:r>
              <w:proofErr w:type="spellEnd"/>
            </w:ins>
          </w:p>
        </w:tc>
      </w:tr>
      <w:tr w:rsidR="00CE6FDC" w:rsidTr="00CE6FDC">
        <w:trPr>
          <w:ins w:id="239" w:author="Poul V Madsen" w:date="2012-12-10T07:28:00Z"/>
        </w:trPr>
        <w:tc>
          <w:tcPr>
            <w:tcW w:w="10345" w:type="dxa"/>
            <w:shd w:val="clear" w:color="auto" w:fill="B3B3B3"/>
            <w:vAlign w:val="center"/>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0" w:author="Poul V Madsen" w:date="2012-12-10T07:28:00Z"/>
                <w:rFonts w:ascii="Arial" w:hAnsi="Arial" w:cs="Arial"/>
                <w:b/>
                <w:sz w:val="18"/>
              </w:rPr>
            </w:pPr>
            <w:ins w:id="241" w:author="Poul V Madsen" w:date="2012-12-10T07:28:00Z">
              <w:r>
                <w:rPr>
                  <w:rFonts w:ascii="Arial" w:hAnsi="Arial" w:cs="Arial"/>
                  <w:b/>
                  <w:sz w:val="18"/>
                </w:rPr>
                <w:t>Beskrivelse</w:t>
              </w:r>
            </w:ins>
          </w:p>
        </w:tc>
      </w:tr>
      <w:tr w:rsidR="00CE6FDC" w:rsidTr="00CE6FDC">
        <w:trPr>
          <w:ins w:id="242" w:author="Poul V Madsen" w:date="2012-12-10T07:28:00Z"/>
        </w:trPr>
        <w:tc>
          <w:tcPr>
            <w:tcW w:w="10345" w:type="dxa"/>
            <w:shd w:val="clear" w:color="auto" w:fill="FFFFFF"/>
            <w:vAlign w:val="center"/>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3" w:author="Poul V Madsen" w:date="2012-12-10T07:28:00Z"/>
                <w:rFonts w:ascii="Arial" w:hAnsi="Arial" w:cs="Arial"/>
                <w:sz w:val="18"/>
              </w:rPr>
            </w:pPr>
            <w:ins w:id="244" w:author="Poul V Madsen" w:date="2012-12-10T07:28:00Z">
              <w:r>
                <w:rPr>
                  <w:rFonts w:ascii="Arial" w:hAnsi="Arial" w:cs="Arial"/>
                  <w:sz w:val="18"/>
                </w:rPr>
                <w:t xml:space="preserve">Returneres for </w:t>
              </w:r>
              <w:proofErr w:type="spellStart"/>
              <w:r>
                <w:rPr>
                  <w:rFonts w:ascii="Arial" w:hAnsi="Arial" w:cs="Arial"/>
                  <w:sz w:val="18"/>
                </w:rPr>
                <w:t>MFAktionKode</w:t>
              </w:r>
              <w:proofErr w:type="spellEnd"/>
              <w:r>
                <w:rPr>
                  <w:rFonts w:ascii="Arial" w:hAnsi="Arial" w:cs="Arial"/>
                  <w:sz w:val="18"/>
                </w:rPr>
                <w:t xml:space="preserve">= OPSKRIV når </w:t>
              </w:r>
              <w:proofErr w:type="spellStart"/>
              <w:r>
                <w:rPr>
                  <w:rFonts w:ascii="Arial" w:hAnsi="Arial" w:cs="Arial"/>
                  <w:sz w:val="18"/>
                </w:rPr>
                <w:t>MFAktionStatusKode</w:t>
              </w:r>
              <w:proofErr w:type="spellEnd"/>
              <w:r>
                <w:rPr>
                  <w:rFonts w:ascii="Arial" w:hAnsi="Arial" w:cs="Arial"/>
                  <w:sz w:val="18"/>
                </w:rPr>
                <w:t>=UDFOERT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5" w:author="Poul V Madsen" w:date="2012-12-10T07:28:00Z"/>
                <w:rFonts w:ascii="Arial" w:hAnsi="Arial" w:cs="Arial"/>
                <w:sz w:val="18"/>
              </w:rPr>
            </w:pPr>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6" w:author="Poul V Madsen" w:date="2012-12-10T07:28:00Z"/>
                <w:rFonts w:ascii="Arial" w:hAnsi="Arial" w:cs="Arial"/>
                <w:sz w:val="18"/>
              </w:rPr>
            </w:pPr>
            <w:ins w:id="247" w:author="Poul V Madsen" w:date="2012-12-10T07:28:00Z">
              <w:r>
                <w:rPr>
                  <w:rFonts w:ascii="Arial" w:hAnsi="Arial" w:cs="Arial"/>
                  <w:sz w:val="18"/>
                </w:rPr>
                <w:t xml:space="preserve">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w:t>
              </w:r>
              <w:proofErr w:type="spellStart"/>
              <w:r>
                <w:rPr>
                  <w:rFonts w:ascii="Arial" w:hAnsi="Arial" w:cs="Arial"/>
                  <w:sz w:val="18"/>
                </w:rPr>
                <w:t>FordringRestBeløb</w:t>
              </w:r>
              <w:proofErr w:type="spellEnd"/>
              <w:r>
                <w:rPr>
                  <w:rFonts w:ascii="Arial" w:hAnsi="Arial" w:cs="Arial"/>
                  <w:sz w:val="18"/>
                </w:rPr>
                <w:t xml:space="preserve"> strukturen.</w:t>
              </w:r>
            </w:ins>
          </w:p>
        </w:tc>
      </w:tr>
    </w:tbl>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8" w:author="Poul V Madsen" w:date="2012-12-10T07:28: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FDC" w:rsidTr="00CE6FDC">
        <w:trPr>
          <w:trHeight w:hRule="exact" w:val="113"/>
          <w:ins w:id="249" w:author="Poul V Madsen" w:date="2012-12-10T07:28:00Z"/>
        </w:trPr>
        <w:tc>
          <w:tcPr>
            <w:tcW w:w="10345" w:type="dxa"/>
            <w:shd w:val="clear" w:color="auto" w:fill="B3B3B3"/>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0" w:author="Poul V Madsen" w:date="2012-12-10T07:28:00Z"/>
                <w:rFonts w:ascii="Arial" w:hAnsi="Arial" w:cs="Arial"/>
                <w:b/>
                <w:sz w:val="48"/>
              </w:rPr>
            </w:pPr>
          </w:p>
        </w:tc>
      </w:tr>
      <w:tr w:rsidR="00CE6FDC" w:rsidTr="00CE6FDC">
        <w:trPr>
          <w:ins w:id="251" w:author="Poul V Madsen" w:date="2012-12-10T07:28:00Z"/>
        </w:trPr>
        <w:tc>
          <w:tcPr>
            <w:tcW w:w="10345" w:type="dxa"/>
            <w:vAlign w:val="center"/>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52" w:author="Poul V Madsen" w:date="2012-12-10T07:28:00Z"/>
                <w:rFonts w:ascii="Arial" w:hAnsi="Arial" w:cs="Arial"/>
              </w:rPr>
            </w:pPr>
            <w:proofErr w:type="spellStart"/>
            <w:ins w:id="253" w:author="Poul V Madsen" w:date="2012-12-10T07:28:00Z">
              <w:r>
                <w:rPr>
                  <w:rFonts w:ascii="Arial" w:hAnsi="Arial" w:cs="Arial"/>
                </w:rPr>
                <w:t>OpskrivningBeløbStruktur</w:t>
              </w:r>
              <w:proofErr w:type="spellEnd"/>
            </w:ins>
          </w:p>
        </w:tc>
      </w:tr>
      <w:tr w:rsidR="00CE6FDC" w:rsidTr="00CE6FDC">
        <w:trPr>
          <w:ins w:id="254" w:author="Poul V Madsen" w:date="2012-12-10T07:28:00Z"/>
        </w:trPr>
        <w:tc>
          <w:tcPr>
            <w:tcW w:w="10345" w:type="dxa"/>
            <w:vAlign w:val="center"/>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5" w:author="Poul V Madsen" w:date="2012-12-10T07:28:00Z"/>
                <w:rFonts w:ascii="Arial" w:hAnsi="Arial" w:cs="Arial"/>
                <w:sz w:val="18"/>
              </w:rPr>
            </w:pPr>
            <w:proofErr w:type="spellStart"/>
            <w:ins w:id="256" w:author="Poul V Madsen" w:date="2012-12-10T07:28:00Z">
              <w:r>
                <w:rPr>
                  <w:rFonts w:ascii="Arial" w:hAnsi="Arial" w:cs="Arial"/>
                  <w:sz w:val="18"/>
                </w:rPr>
                <w:t>ValutaKode</w:t>
              </w:r>
            </w:ins>
            <w:proofErr w:type="spellEnd"/>
            <w:ins w:id="257" w:author="Poul V Madsen" w:date="2012-12-10T07:39:00Z">
              <w:r w:rsidR="00287130">
                <w:rPr>
                  <w:rFonts w:ascii="Arial" w:hAnsi="Arial" w:cs="Arial"/>
                  <w:sz w:val="18"/>
                </w:rPr>
                <w:t xml:space="preserve"> = DKK</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8" w:author="Poul V Madsen" w:date="2012-12-10T07:28:00Z"/>
                <w:rFonts w:ascii="Arial" w:hAnsi="Arial" w:cs="Arial"/>
                <w:sz w:val="18"/>
              </w:rPr>
            </w:pPr>
            <w:proofErr w:type="spellStart"/>
            <w:ins w:id="259" w:author="Poul V Madsen" w:date="2012-12-10T07:28:00Z">
              <w:r>
                <w:rPr>
                  <w:rFonts w:ascii="Arial" w:hAnsi="Arial" w:cs="Arial"/>
                  <w:sz w:val="18"/>
                </w:rPr>
                <w:t>FordringOpskrivningBeløb</w:t>
              </w:r>
              <w:proofErr w:type="spellEnd"/>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0" w:author="Poul V Madsen" w:date="2012-12-10T07:28:00Z"/>
                <w:rFonts w:ascii="Arial" w:hAnsi="Arial" w:cs="Arial"/>
                <w:sz w:val="18"/>
              </w:rPr>
            </w:pPr>
            <w:ins w:id="261" w:author="Poul V Madsen" w:date="2012-12-10T07:28:00Z">
              <w:r>
                <w:rPr>
                  <w:rFonts w:ascii="Arial" w:hAnsi="Arial" w:cs="Arial"/>
                  <w:sz w:val="18"/>
                </w:rPr>
                <w:t>(</w:t>
              </w:r>
              <w:proofErr w:type="spellStart"/>
              <w:r w:rsidRPr="00287130">
                <w:rPr>
                  <w:rFonts w:ascii="Arial" w:hAnsi="Arial" w:cs="Arial"/>
                  <w:color w:val="FF0000"/>
                  <w:sz w:val="18"/>
                  <w:rPrChange w:id="262" w:author="Poul V Madsen" w:date="2012-12-10T07:39:00Z">
                    <w:rPr>
                      <w:rFonts w:ascii="Arial" w:hAnsi="Arial" w:cs="Arial"/>
                      <w:sz w:val="18"/>
                    </w:rPr>
                  </w:rPrChange>
                </w:rPr>
                <w:t>FordringOpskrivningBeløbDKK</w:t>
              </w:r>
              <w:proofErr w:type="spellEnd"/>
              <w:r w:rsidRPr="00287130">
                <w:rPr>
                  <w:rFonts w:ascii="Arial" w:hAnsi="Arial" w:cs="Arial"/>
                  <w:color w:val="FF0000"/>
                  <w:sz w:val="18"/>
                  <w:rPrChange w:id="263" w:author="Poul V Madsen" w:date="2012-12-10T07:39:00Z">
                    <w:rPr>
                      <w:rFonts w:ascii="Arial" w:hAnsi="Arial" w:cs="Arial"/>
                      <w:sz w:val="18"/>
                    </w:rPr>
                  </w:rPrChange>
                </w:rPr>
                <w:t>)</w:t>
              </w:r>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4" w:author="Poul V Madsen" w:date="2012-12-10T07:28:00Z"/>
                <w:rFonts w:ascii="Arial" w:hAnsi="Arial" w:cs="Arial"/>
                <w:sz w:val="18"/>
              </w:rPr>
            </w:pPr>
          </w:p>
        </w:tc>
      </w:tr>
    </w:tbl>
    <w:p w:rsidR="00CE6FDC" w:rsidRDefault="00CE6FDC"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9280E" w:rsidSect="0069280E">
          <w:headerReference w:type="default" r:id="rId15"/>
          <w:pgSz w:w="11906" w:h="16838"/>
          <w:pgMar w:top="567" w:right="567" w:bottom="567" w:left="1134" w:header="283" w:footer="708" w:gutter="0"/>
          <w:cols w:space="708"/>
          <w:docGrid w:linePitch="360"/>
        </w:sect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9280E" w:rsidTr="0069280E">
        <w:trPr>
          <w:tblHeader/>
        </w:trPr>
        <w:tc>
          <w:tcPr>
            <w:tcW w:w="3402"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ID18</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integer</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minInclusive</w:t>
            </w:r>
            <w:proofErr w:type="spellEnd"/>
            <w:r w:rsidRPr="007E4B36">
              <w:rPr>
                <w:rFonts w:ascii="Arial" w:hAnsi="Arial" w:cs="Arial"/>
                <w:sz w:val="18"/>
                <w:lang w:val="en-US"/>
              </w:rPr>
              <w:t>: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DMI fordringen i tilfælde af tilbagekaldelse eller bortfald fra fordringshavers side.</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DMIFordringEFIHovedFordringID</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ID18</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integer</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minInclusive</w:t>
            </w:r>
            <w:proofErr w:type="spellEnd"/>
            <w:r w:rsidRPr="007E4B36">
              <w:rPr>
                <w:rFonts w:ascii="Arial" w:hAnsi="Arial" w:cs="Arial"/>
                <w:sz w:val="18"/>
                <w:lang w:val="en-US"/>
              </w:rPr>
              <w:t>: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DMIFordringFordringHaverRef</w:t>
            </w:r>
            <w:ins w:id="265" w:author="Poul V Madsen" w:date="2012-12-10T09:23:00Z">
              <w:r w:rsidR="007C1BAD" w:rsidRPr="007C1BAD">
                <w:rPr>
                  <w:rFonts w:ascii="Arial" w:hAnsi="Arial" w:cs="Arial"/>
                  <w:sz w:val="18"/>
                </w:rPr>
                <w:t>DriftFormKode</w:t>
              </w:r>
            </w:ins>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Tekst36</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string</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maxLength</w:t>
            </w:r>
            <w:proofErr w:type="spellEnd"/>
            <w:r w:rsidRPr="007E4B36">
              <w:rPr>
                <w:rFonts w:ascii="Arial" w:hAnsi="Arial" w:cs="Arial"/>
                <w:sz w:val="18"/>
                <w:lang w:val="en-US"/>
              </w:rPr>
              <w:t>: 36</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DMIFordringHaverID</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ID18</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integer</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minInclusive</w:t>
            </w:r>
            <w:proofErr w:type="spellEnd"/>
            <w:r w:rsidRPr="007E4B36">
              <w:rPr>
                <w:rFonts w:ascii="Arial" w:hAnsi="Arial" w:cs="Arial"/>
                <w:sz w:val="18"/>
                <w:lang w:val="en-US"/>
              </w:rPr>
              <w:t>: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69280E" w:rsidTr="0069280E">
        <w:tc>
          <w:tcPr>
            <w:tcW w:w="3402" w:type="dxa"/>
          </w:tcPr>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266" w:author="Poul V Madsen" w:date="2012-12-10T09:21:00Z">
                  <w:rPr>
                    <w:rFonts w:ascii="Arial" w:hAnsi="Arial" w:cs="Arial"/>
                    <w:sz w:val="18"/>
                  </w:rPr>
                </w:rPrChange>
              </w:rPr>
            </w:pPr>
            <w:proofErr w:type="spellStart"/>
            <w:r w:rsidRPr="007C1BAD">
              <w:rPr>
                <w:rFonts w:ascii="Arial" w:hAnsi="Arial" w:cs="Arial"/>
                <w:color w:val="FF0000"/>
                <w:sz w:val="18"/>
                <w:rPrChange w:id="267" w:author="Poul V Madsen" w:date="2012-12-10T09:21:00Z">
                  <w:rPr>
                    <w:rFonts w:ascii="Arial" w:hAnsi="Arial" w:cs="Arial"/>
                    <w:sz w:val="18"/>
                  </w:rPr>
                </w:rPrChange>
              </w:rPr>
              <w:t>DMIFordringModtagelseDato</w:t>
            </w:r>
            <w:proofErr w:type="spellEnd"/>
          </w:p>
        </w:tc>
        <w:tc>
          <w:tcPr>
            <w:tcW w:w="1701" w:type="dxa"/>
          </w:tcPr>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268" w:author="Poul V Madsen" w:date="2012-12-10T09:21:00Z">
                  <w:rPr>
                    <w:rFonts w:ascii="Arial" w:hAnsi="Arial" w:cs="Arial"/>
                    <w:sz w:val="18"/>
                    <w:lang w:val="en-US"/>
                  </w:rPr>
                </w:rPrChange>
              </w:rPr>
            </w:pPr>
            <w:r w:rsidRPr="007C1BAD">
              <w:rPr>
                <w:rFonts w:ascii="Arial" w:hAnsi="Arial" w:cs="Arial"/>
                <w:color w:val="FF0000"/>
                <w:sz w:val="18"/>
                <w:lang w:val="en-US"/>
                <w:rPrChange w:id="269" w:author="Poul V Madsen" w:date="2012-12-10T09:21:00Z">
                  <w:rPr>
                    <w:rFonts w:ascii="Arial" w:hAnsi="Arial" w:cs="Arial"/>
                    <w:sz w:val="18"/>
                    <w:lang w:val="en-US"/>
                  </w:rPr>
                </w:rPrChange>
              </w:rPr>
              <w:t xml:space="preserve">Domain: </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270" w:author="Poul V Madsen" w:date="2012-12-10T09:21:00Z">
                  <w:rPr>
                    <w:rFonts w:ascii="Arial" w:hAnsi="Arial" w:cs="Arial"/>
                    <w:sz w:val="18"/>
                    <w:lang w:val="en-US"/>
                  </w:rPr>
                </w:rPrChange>
              </w:rPr>
            </w:pPr>
            <w:proofErr w:type="spellStart"/>
            <w:r w:rsidRPr="007C1BAD">
              <w:rPr>
                <w:rFonts w:ascii="Arial" w:hAnsi="Arial" w:cs="Arial"/>
                <w:color w:val="FF0000"/>
                <w:sz w:val="18"/>
                <w:lang w:val="en-US"/>
                <w:rPrChange w:id="271" w:author="Poul V Madsen" w:date="2012-12-10T09:21:00Z">
                  <w:rPr>
                    <w:rFonts w:ascii="Arial" w:hAnsi="Arial" w:cs="Arial"/>
                    <w:sz w:val="18"/>
                    <w:lang w:val="en-US"/>
                  </w:rPr>
                </w:rPrChange>
              </w:rPr>
              <w:t>DatoTid</w:t>
            </w:r>
            <w:proofErr w:type="spellEnd"/>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272" w:author="Poul V Madsen" w:date="2012-12-10T09:21:00Z">
                  <w:rPr>
                    <w:rFonts w:ascii="Arial" w:hAnsi="Arial" w:cs="Arial"/>
                    <w:sz w:val="18"/>
                    <w:lang w:val="en-US"/>
                  </w:rPr>
                </w:rPrChange>
              </w:rPr>
            </w:pPr>
            <w:r w:rsidRPr="007C1BAD">
              <w:rPr>
                <w:rFonts w:ascii="Arial" w:hAnsi="Arial" w:cs="Arial"/>
                <w:color w:val="FF0000"/>
                <w:sz w:val="18"/>
                <w:lang w:val="en-US"/>
                <w:rPrChange w:id="273" w:author="Poul V Madsen" w:date="2012-12-10T09:21:00Z">
                  <w:rPr>
                    <w:rFonts w:ascii="Arial" w:hAnsi="Arial" w:cs="Arial"/>
                    <w:sz w:val="18"/>
                    <w:lang w:val="en-US"/>
                  </w:rPr>
                </w:rPrChange>
              </w:rPr>
              <w:t xml:space="preserve">base: </w:t>
            </w:r>
            <w:proofErr w:type="spellStart"/>
            <w:r w:rsidRPr="007C1BAD">
              <w:rPr>
                <w:rFonts w:ascii="Arial" w:hAnsi="Arial" w:cs="Arial"/>
                <w:color w:val="FF0000"/>
                <w:sz w:val="18"/>
                <w:lang w:val="en-US"/>
                <w:rPrChange w:id="274" w:author="Poul V Madsen" w:date="2012-12-10T09:21:00Z">
                  <w:rPr>
                    <w:rFonts w:ascii="Arial" w:hAnsi="Arial" w:cs="Arial"/>
                    <w:sz w:val="18"/>
                    <w:lang w:val="en-US"/>
                  </w:rPr>
                </w:rPrChange>
              </w:rPr>
              <w:t>dateTime</w:t>
            </w:r>
            <w:proofErr w:type="spellEnd"/>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275" w:author="Poul V Madsen" w:date="2012-12-10T09:21:00Z">
                  <w:rPr>
                    <w:rFonts w:ascii="Arial" w:hAnsi="Arial" w:cs="Arial"/>
                    <w:sz w:val="18"/>
                    <w:lang w:val="en-US"/>
                  </w:rPr>
                </w:rPrChange>
              </w:rPr>
            </w:pPr>
            <w:proofErr w:type="spellStart"/>
            <w:r w:rsidRPr="007C1BAD">
              <w:rPr>
                <w:rFonts w:ascii="Arial" w:hAnsi="Arial" w:cs="Arial"/>
                <w:color w:val="FF0000"/>
                <w:sz w:val="18"/>
                <w:lang w:val="en-US"/>
                <w:rPrChange w:id="276" w:author="Poul V Madsen" w:date="2012-12-10T09:21:00Z">
                  <w:rPr>
                    <w:rFonts w:ascii="Arial" w:hAnsi="Arial" w:cs="Arial"/>
                    <w:sz w:val="18"/>
                    <w:lang w:val="en-US"/>
                  </w:rPr>
                </w:rPrChange>
              </w:rPr>
              <w:t>whiteSpace</w:t>
            </w:r>
            <w:proofErr w:type="spellEnd"/>
            <w:r w:rsidRPr="007C1BAD">
              <w:rPr>
                <w:rFonts w:ascii="Arial" w:hAnsi="Arial" w:cs="Arial"/>
                <w:color w:val="FF0000"/>
                <w:sz w:val="18"/>
                <w:lang w:val="en-US"/>
                <w:rPrChange w:id="277" w:author="Poul V Madsen" w:date="2012-12-10T09:21:00Z">
                  <w:rPr>
                    <w:rFonts w:ascii="Arial" w:hAnsi="Arial" w:cs="Arial"/>
                    <w:sz w:val="18"/>
                    <w:lang w:val="en-US"/>
                  </w:rPr>
                </w:rPrChange>
              </w:rPr>
              <w:t>: collapse</w:t>
            </w:r>
          </w:p>
        </w:tc>
        <w:tc>
          <w:tcPr>
            <w:tcW w:w="4671" w:type="dxa"/>
          </w:tcPr>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78" w:author="Poul V Madsen" w:date="2012-12-10T09:21:00Z">
                  <w:rPr>
                    <w:rFonts w:ascii="Arial" w:hAnsi="Arial" w:cs="Arial"/>
                    <w:sz w:val="18"/>
                  </w:rPr>
                </w:rPrChange>
              </w:rPr>
            </w:pPr>
            <w:r w:rsidRPr="007C1BAD">
              <w:rPr>
                <w:rFonts w:ascii="Arial" w:hAnsi="Arial" w:cs="Arial"/>
                <w:color w:val="FF0000"/>
                <w:sz w:val="18"/>
                <w:rPrChange w:id="279" w:author="Poul V Madsen" w:date="2012-12-10T09:21:00Z">
                  <w:rPr>
                    <w:rFonts w:ascii="Arial" w:hAnsi="Arial" w:cs="Arial"/>
                    <w:sz w:val="18"/>
                  </w:rPr>
                </w:rPrChange>
              </w:rPr>
              <w:t>Dato og tidspunkt for hvornår fordringen er modtaget i EFI/MF.</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80" w:author="Poul V Madsen" w:date="2012-12-10T09:21:00Z">
                  <w:rPr>
                    <w:rFonts w:ascii="Arial" w:hAnsi="Arial" w:cs="Arial"/>
                    <w:sz w:val="18"/>
                  </w:rPr>
                </w:rPrChange>
              </w:rPr>
            </w:pPr>
            <w:r w:rsidRPr="007C1BAD">
              <w:rPr>
                <w:rFonts w:ascii="Arial" w:hAnsi="Arial" w:cs="Arial"/>
                <w:color w:val="FF0000"/>
                <w:sz w:val="18"/>
                <w:rPrChange w:id="281" w:author="Poul V Madsen" w:date="2012-12-10T09:21:00Z">
                  <w:rPr>
                    <w:rFonts w:ascii="Arial" w:hAnsi="Arial" w:cs="Arial"/>
                    <w:sz w:val="18"/>
                  </w:rPr>
                </w:rPrChange>
              </w:rPr>
              <w:t>Anvendes bl.a. til dækningsrækkefølge i DMI.</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82" w:author="Poul V Madsen" w:date="2012-12-10T09:21:00Z">
                  <w:rPr>
                    <w:rFonts w:ascii="Arial" w:hAnsi="Arial" w:cs="Arial"/>
                    <w:sz w:val="18"/>
                  </w:rPr>
                </w:rPrChange>
              </w:rPr>
            </w:pPr>
            <w:r w:rsidRPr="007C1BAD">
              <w:rPr>
                <w:rFonts w:ascii="Arial" w:hAnsi="Arial" w:cs="Arial"/>
                <w:color w:val="FF0000"/>
                <w:sz w:val="18"/>
                <w:rPrChange w:id="283" w:author="Poul V Madsen" w:date="2012-12-10T09:21:00Z">
                  <w:rPr>
                    <w:rFonts w:ascii="Arial" w:hAnsi="Arial" w:cs="Arial"/>
                    <w:sz w:val="18"/>
                  </w:rPr>
                </w:rPrChange>
              </w:rPr>
              <w:t>Alle relaterede fordringer nedarver modtagelsesdato fra hovedfordringen.</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84" w:author="Poul V Madsen" w:date="2012-12-10T09:21:00Z">
                  <w:rPr>
                    <w:rFonts w:ascii="Arial" w:hAnsi="Arial" w:cs="Arial"/>
                    <w:sz w:val="18"/>
                  </w:rPr>
                </w:rPrChange>
              </w:rPr>
            </w:pP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Beløb</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decimal</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totalDigits</w:t>
            </w:r>
            <w:proofErr w:type="spellEnd"/>
            <w:r w:rsidRPr="007E4B36">
              <w:rPr>
                <w:rFonts w:ascii="Arial" w:hAnsi="Arial" w:cs="Arial"/>
                <w:sz w:val="18"/>
                <w:lang w:val="en-US"/>
              </w:rPr>
              <w:t>: 13</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w:t>
            </w:r>
            <w:proofErr w:type="spellStart"/>
            <w:r w:rsidR="00642FF4">
              <w:rPr>
                <w:rFonts w:ascii="Arial" w:hAnsi="Arial" w:cs="Arial"/>
                <w:sz w:val="18"/>
              </w:rPr>
              <w:t>fordringbeløb</w:t>
            </w:r>
            <w:proofErr w:type="spellEnd"/>
            <w:r>
              <w:rPr>
                <w:rFonts w:ascii="Arial" w:hAnsi="Arial" w:cs="Arial"/>
                <w:sz w:val="18"/>
              </w:rPr>
              <w:t xml:space="preserve"> i den </w:t>
            </w:r>
            <w:proofErr w:type="spellStart"/>
            <w:r>
              <w:rPr>
                <w:rFonts w:ascii="Arial" w:hAnsi="Arial" w:cs="Arial"/>
                <w:sz w:val="18"/>
              </w:rPr>
              <w:t>inddra</w:t>
            </w:r>
            <w:r w:rsidR="00642FF4">
              <w:rPr>
                <w:rFonts w:ascii="Arial" w:hAnsi="Arial" w:cs="Arial"/>
                <w:sz w:val="18"/>
              </w:rPr>
              <w:t>p</w:t>
            </w:r>
            <w:r>
              <w:rPr>
                <w:rFonts w:ascii="Arial" w:hAnsi="Arial" w:cs="Arial"/>
                <w:sz w:val="18"/>
              </w:rPr>
              <w:t>porterede</w:t>
            </w:r>
            <w:proofErr w:type="spellEnd"/>
            <w:r>
              <w:rPr>
                <w:rFonts w:ascii="Arial" w:hAnsi="Arial" w:cs="Arial"/>
                <w:sz w:val="18"/>
              </w:rPr>
              <w:t xml:space="preserve"> valuta. </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DMIFordringRestBeløbDKK</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Beløb</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decimal</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totalDigits</w:t>
            </w:r>
            <w:proofErr w:type="spellEnd"/>
            <w:r w:rsidRPr="007E4B36">
              <w:rPr>
                <w:rFonts w:ascii="Arial" w:hAnsi="Arial" w:cs="Arial"/>
                <w:sz w:val="18"/>
                <w:lang w:val="en-US"/>
              </w:rPr>
              <w:t>: 13</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w:t>
            </w:r>
            <w:proofErr w:type="spellStart"/>
            <w:r>
              <w:rPr>
                <w:rFonts w:ascii="Arial" w:hAnsi="Arial" w:cs="Arial"/>
                <w:sz w:val="18"/>
              </w:rPr>
              <w:t>FordringBeløb</w:t>
            </w:r>
            <w:proofErr w:type="spellEnd"/>
            <w:r>
              <w:rPr>
                <w:rFonts w:ascii="Arial" w:hAnsi="Arial" w:cs="Arial"/>
                <w:sz w:val="18"/>
              </w:rPr>
              <w:t xml:space="preserve"> fratrukket alle typer af korrektioner og indbetalinger - altså saldo dags dato </w:t>
            </w:r>
          </w:p>
        </w:tc>
      </w:tr>
      <w:tr w:rsidR="00CE6FDC" w:rsidRPr="001D2A00" w:rsidTr="00CE6FDC">
        <w:trPr>
          <w:ins w:id="285" w:author="Poul V Madsen" w:date="2012-12-10T07:30:00Z"/>
        </w:trPr>
        <w:tc>
          <w:tcPr>
            <w:tcW w:w="3402" w:type="dxa"/>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86" w:author="Poul V Madsen" w:date="2012-12-10T07:30:00Z"/>
                <w:rFonts w:ascii="Arial" w:hAnsi="Arial" w:cs="Arial"/>
                <w:sz w:val="18"/>
              </w:rPr>
            </w:pPr>
            <w:proofErr w:type="spellStart"/>
            <w:ins w:id="287" w:author="Poul V Madsen" w:date="2012-12-10T07:30:00Z">
              <w:r>
                <w:rPr>
                  <w:rFonts w:ascii="Arial" w:hAnsi="Arial" w:cs="Arial"/>
                  <w:sz w:val="18"/>
                </w:rPr>
                <w:t>DMIReduceretBeløb</w:t>
              </w:r>
              <w:proofErr w:type="spellEnd"/>
            </w:ins>
          </w:p>
        </w:tc>
        <w:tc>
          <w:tcPr>
            <w:tcW w:w="1701" w:type="dxa"/>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8" w:author="Poul V Madsen" w:date="2012-12-10T07:30:00Z"/>
                <w:rFonts w:ascii="Arial" w:hAnsi="Arial" w:cs="Arial"/>
                <w:sz w:val="18"/>
              </w:rPr>
            </w:pPr>
            <w:ins w:id="289" w:author="Poul V Madsen" w:date="2012-12-10T07:30:00Z">
              <w:r>
                <w:rPr>
                  <w:rFonts w:ascii="Arial" w:hAnsi="Arial" w:cs="Arial"/>
                  <w:sz w:val="18"/>
                </w:rPr>
                <w:t xml:space="preserve">Domain: </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0" w:author="Poul V Madsen" w:date="2012-12-10T07:30:00Z"/>
                <w:rFonts w:ascii="Arial" w:hAnsi="Arial" w:cs="Arial"/>
                <w:sz w:val="18"/>
              </w:rPr>
            </w:pPr>
            <w:ins w:id="291" w:author="Poul V Madsen" w:date="2012-12-10T07:30:00Z">
              <w:r>
                <w:rPr>
                  <w:rFonts w:ascii="Arial" w:hAnsi="Arial" w:cs="Arial"/>
                  <w:sz w:val="18"/>
                </w:rPr>
                <w:t>Markering</w:t>
              </w:r>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2" w:author="Poul V Madsen" w:date="2012-12-10T07:30:00Z"/>
                <w:rFonts w:ascii="Arial" w:hAnsi="Arial" w:cs="Arial"/>
                <w:sz w:val="18"/>
              </w:rPr>
            </w:pPr>
            <w:ins w:id="293" w:author="Poul V Madsen" w:date="2012-12-10T07:30:00Z">
              <w:r>
                <w:rPr>
                  <w:rFonts w:ascii="Arial" w:hAnsi="Arial" w:cs="Arial"/>
                  <w:sz w:val="18"/>
                </w:rPr>
                <w:t xml:space="preserve">base: </w:t>
              </w:r>
              <w:proofErr w:type="spellStart"/>
              <w:r>
                <w:rPr>
                  <w:rFonts w:ascii="Arial" w:hAnsi="Arial" w:cs="Arial"/>
                  <w:sz w:val="18"/>
                </w:rPr>
                <w:t>boolean</w:t>
              </w:r>
              <w:proofErr w:type="spellEnd"/>
            </w:ins>
          </w:p>
        </w:tc>
        <w:tc>
          <w:tcPr>
            <w:tcW w:w="4671" w:type="dxa"/>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4" w:author="Poul V Madsen" w:date="2012-12-10T07:30:00Z"/>
                <w:rFonts w:ascii="Arial" w:hAnsi="Arial" w:cs="Arial"/>
                <w:sz w:val="18"/>
              </w:rPr>
            </w:pPr>
            <w:ins w:id="295" w:author="Poul V Madsen" w:date="2012-12-10T07:30:00Z">
              <w:r>
                <w:rPr>
                  <w:rFonts w:ascii="Arial" w:hAnsi="Arial" w:cs="Arial"/>
                  <w:sz w:val="18"/>
                </w:rPr>
                <w:t xml:space="preserve">Indikerer om DMI har reduceret det fremsendte </w:t>
              </w:r>
              <w:proofErr w:type="spellStart"/>
              <w:r>
                <w:rPr>
                  <w:rFonts w:ascii="Arial" w:hAnsi="Arial" w:cs="Arial"/>
                  <w:sz w:val="18"/>
                </w:rPr>
                <w:t>FordringNedskrivningBeløb</w:t>
              </w:r>
              <w:proofErr w:type="spellEnd"/>
              <w:r>
                <w:rPr>
                  <w:rFonts w:ascii="Arial" w:hAnsi="Arial" w:cs="Arial"/>
                  <w:sz w:val="18"/>
                </w:rPr>
                <w:t>.</w:t>
              </w:r>
            </w:ins>
          </w:p>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6" w:author="Poul V Madsen" w:date="2012-12-10T07:30:00Z"/>
                <w:rFonts w:ascii="Arial" w:hAnsi="Arial" w:cs="Arial"/>
                <w:sz w:val="18"/>
              </w:rPr>
            </w:pPr>
            <w:ins w:id="297" w:author="Poul V Madsen" w:date="2012-12-10T07:30:00Z">
              <w:r>
                <w:rPr>
                  <w:rFonts w:ascii="Arial" w:hAnsi="Arial" w:cs="Arial"/>
                  <w:sz w:val="18"/>
                </w:rPr>
                <w:t>true = ja</w:t>
              </w:r>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8" w:author="Poul V Madsen" w:date="2012-12-10T07:30:00Z"/>
                <w:rFonts w:ascii="Arial" w:hAnsi="Arial" w:cs="Arial"/>
                <w:sz w:val="18"/>
              </w:rPr>
            </w:pPr>
            <w:ins w:id="299" w:author="Poul V Madsen" w:date="2012-12-10T07:30:00Z">
              <w:r>
                <w:rPr>
                  <w:rFonts w:ascii="Arial" w:hAnsi="Arial" w:cs="Arial"/>
                  <w:sz w:val="18"/>
                </w:rPr>
                <w:t>false = nej</w:t>
              </w:r>
            </w:ins>
          </w:p>
        </w:tc>
      </w:tr>
      <w:tr w:rsidR="0069280E" w:rsidTr="0069280E">
        <w:tc>
          <w:tcPr>
            <w:tcW w:w="3402" w:type="dxa"/>
          </w:tcPr>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300" w:author="Poul V Madsen" w:date="2012-12-10T09:27:00Z">
                  <w:rPr>
                    <w:rFonts w:ascii="Arial" w:hAnsi="Arial" w:cs="Arial"/>
                    <w:sz w:val="18"/>
                  </w:rPr>
                </w:rPrChange>
              </w:rPr>
            </w:pPr>
            <w:proofErr w:type="spellStart"/>
            <w:r w:rsidRPr="007C1BAD">
              <w:rPr>
                <w:rFonts w:ascii="Arial" w:hAnsi="Arial" w:cs="Arial"/>
                <w:color w:val="FF0000"/>
                <w:sz w:val="18"/>
                <w:rPrChange w:id="301" w:author="Poul V Madsen" w:date="2012-12-10T09:27:00Z">
                  <w:rPr>
                    <w:rFonts w:ascii="Arial" w:hAnsi="Arial" w:cs="Arial"/>
                    <w:sz w:val="18"/>
                  </w:rPr>
                </w:rPrChange>
              </w:rPr>
              <w:t>DriftFormKode</w:t>
            </w:r>
            <w:proofErr w:type="spellEnd"/>
          </w:p>
        </w:tc>
        <w:tc>
          <w:tcPr>
            <w:tcW w:w="1701" w:type="dxa"/>
          </w:tcPr>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302" w:author="Poul V Madsen" w:date="2012-12-10T09:27:00Z">
                  <w:rPr>
                    <w:rFonts w:ascii="Arial" w:hAnsi="Arial" w:cs="Arial"/>
                    <w:sz w:val="18"/>
                    <w:lang w:val="en-US"/>
                  </w:rPr>
                </w:rPrChange>
              </w:rPr>
            </w:pPr>
            <w:r w:rsidRPr="007C1BAD">
              <w:rPr>
                <w:rFonts w:ascii="Arial" w:hAnsi="Arial" w:cs="Arial"/>
                <w:color w:val="FF0000"/>
                <w:sz w:val="18"/>
                <w:lang w:val="en-US"/>
                <w:rPrChange w:id="303" w:author="Poul V Madsen" w:date="2012-12-10T09:27:00Z">
                  <w:rPr>
                    <w:rFonts w:ascii="Arial" w:hAnsi="Arial" w:cs="Arial"/>
                    <w:sz w:val="18"/>
                    <w:lang w:val="en-US"/>
                  </w:rPr>
                </w:rPrChange>
              </w:rPr>
              <w:t xml:space="preserve">Domain: </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304" w:author="Poul V Madsen" w:date="2012-12-10T09:27:00Z">
                  <w:rPr>
                    <w:rFonts w:ascii="Arial" w:hAnsi="Arial" w:cs="Arial"/>
                    <w:sz w:val="18"/>
                    <w:lang w:val="en-US"/>
                  </w:rPr>
                </w:rPrChange>
              </w:rPr>
            </w:pPr>
            <w:proofErr w:type="spellStart"/>
            <w:r w:rsidRPr="007C1BAD">
              <w:rPr>
                <w:rFonts w:ascii="Arial" w:hAnsi="Arial" w:cs="Arial"/>
                <w:color w:val="FF0000"/>
                <w:sz w:val="18"/>
                <w:lang w:val="en-US"/>
                <w:rPrChange w:id="305" w:author="Poul V Madsen" w:date="2012-12-10T09:27:00Z">
                  <w:rPr>
                    <w:rFonts w:ascii="Arial" w:hAnsi="Arial" w:cs="Arial"/>
                    <w:sz w:val="18"/>
                    <w:lang w:val="en-US"/>
                  </w:rPr>
                </w:rPrChange>
              </w:rPr>
              <w:t>Kode</w:t>
            </w:r>
            <w:proofErr w:type="spellEnd"/>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306" w:author="Poul V Madsen" w:date="2012-12-10T09:27:00Z">
                  <w:rPr>
                    <w:rFonts w:ascii="Arial" w:hAnsi="Arial" w:cs="Arial"/>
                    <w:sz w:val="18"/>
                    <w:lang w:val="en-US"/>
                  </w:rPr>
                </w:rPrChange>
              </w:rPr>
            </w:pPr>
            <w:r w:rsidRPr="007C1BAD">
              <w:rPr>
                <w:rFonts w:ascii="Arial" w:hAnsi="Arial" w:cs="Arial"/>
                <w:color w:val="FF0000"/>
                <w:sz w:val="18"/>
                <w:lang w:val="en-US"/>
                <w:rPrChange w:id="307" w:author="Poul V Madsen" w:date="2012-12-10T09:27:00Z">
                  <w:rPr>
                    <w:rFonts w:ascii="Arial" w:hAnsi="Arial" w:cs="Arial"/>
                    <w:sz w:val="18"/>
                    <w:lang w:val="en-US"/>
                  </w:rPr>
                </w:rPrChange>
              </w:rPr>
              <w:t>base: string</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308" w:author="Poul V Madsen" w:date="2012-12-10T09:27:00Z">
                  <w:rPr>
                    <w:rFonts w:ascii="Arial" w:hAnsi="Arial" w:cs="Arial"/>
                    <w:sz w:val="18"/>
                    <w:lang w:val="en-US"/>
                  </w:rPr>
                </w:rPrChange>
              </w:rPr>
            </w:pPr>
            <w:proofErr w:type="spellStart"/>
            <w:r w:rsidRPr="007C1BAD">
              <w:rPr>
                <w:rFonts w:ascii="Arial" w:hAnsi="Arial" w:cs="Arial"/>
                <w:color w:val="FF0000"/>
                <w:sz w:val="18"/>
                <w:lang w:val="en-US"/>
                <w:rPrChange w:id="309" w:author="Poul V Madsen" w:date="2012-12-10T09:27:00Z">
                  <w:rPr>
                    <w:rFonts w:ascii="Arial" w:hAnsi="Arial" w:cs="Arial"/>
                    <w:sz w:val="18"/>
                    <w:lang w:val="en-US"/>
                  </w:rPr>
                </w:rPrChange>
              </w:rPr>
              <w:t>maxLength</w:t>
            </w:r>
            <w:proofErr w:type="spellEnd"/>
            <w:r w:rsidRPr="007C1BAD">
              <w:rPr>
                <w:rFonts w:ascii="Arial" w:hAnsi="Arial" w:cs="Arial"/>
                <w:color w:val="FF0000"/>
                <w:sz w:val="18"/>
                <w:lang w:val="en-US"/>
                <w:rPrChange w:id="310" w:author="Poul V Madsen" w:date="2012-12-10T09:27:00Z">
                  <w:rPr>
                    <w:rFonts w:ascii="Arial" w:hAnsi="Arial" w:cs="Arial"/>
                    <w:sz w:val="18"/>
                    <w:lang w:val="en-US"/>
                  </w:rPr>
                </w:rPrChange>
              </w:rPr>
              <w:t>: 10</w:t>
            </w:r>
          </w:p>
        </w:tc>
        <w:tc>
          <w:tcPr>
            <w:tcW w:w="4671" w:type="dxa"/>
          </w:tcPr>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11" w:author="Poul V Madsen" w:date="2012-12-10T09:27:00Z">
                  <w:rPr>
                    <w:rFonts w:ascii="Arial" w:hAnsi="Arial" w:cs="Arial"/>
                    <w:sz w:val="18"/>
                  </w:rPr>
                </w:rPrChange>
              </w:rPr>
            </w:pPr>
            <w:r w:rsidRPr="007C1BAD">
              <w:rPr>
                <w:rFonts w:ascii="Arial" w:hAnsi="Arial" w:cs="Arial"/>
                <w:color w:val="FF0000"/>
                <w:sz w:val="18"/>
                <w:rPrChange w:id="312" w:author="Poul V Madsen" w:date="2012-12-10T09:27:00Z">
                  <w:rPr>
                    <w:rFonts w:ascii="Arial" w:hAnsi="Arial" w:cs="Arial"/>
                    <w:sz w:val="18"/>
                  </w:rPr>
                </w:rPrChange>
              </w:rPr>
              <w:t xml:space="preserve">Entydig kode som identificerer en </w:t>
            </w:r>
            <w:proofErr w:type="spellStart"/>
            <w:r w:rsidRPr="007C1BAD">
              <w:rPr>
                <w:rFonts w:ascii="Arial" w:hAnsi="Arial" w:cs="Arial"/>
                <w:color w:val="FF0000"/>
                <w:sz w:val="18"/>
                <w:rPrChange w:id="313" w:author="Poul V Madsen" w:date="2012-12-10T09:27:00Z">
                  <w:rPr>
                    <w:rFonts w:ascii="Arial" w:hAnsi="Arial" w:cs="Arial"/>
                    <w:sz w:val="18"/>
                  </w:rPr>
                </w:rPrChange>
              </w:rPr>
              <w:t>driftform</w:t>
            </w:r>
            <w:proofErr w:type="spellEnd"/>
            <w:r w:rsidRPr="007C1BAD">
              <w:rPr>
                <w:rFonts w:ascii="Arial" w:hAnsi="Arial" w:cs="Arial"/>
                <w:color w:val="FF0000"/>
                <w:sz w:val="18"/>
                <w:rPrChange w:id="314" w:author="Poul V Madsen" w:date="2012-12-10T09:27:00Z">
                  <w:rPr>
                    <w:rFonts w:ascii="Arial" w:hAnsi="Arial" w:cs="Arial"/>
                    <w:sz w:val="18"/>
                  </w:rPr>
                </w:rPrChange>
              </w:rPr>
              <w:t>.</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15" w:author="Poul V Madsen" w:date="2012-12-10T09:27:00Z">
                  <w:rPr>
                    <w:rFonts w:ascii="Arial" w:hAnsi="Arial" w:cs="Arial"/>
                    <w:sz w:val="18"/>
                  </w:rPr>
                </w:rPrChange>
              </w:rPr>
            </w:pP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16" w:author="Poul V Madsen" w:date="2012-12-10T09:27:00Z">
                  <w:rPr>
                    <w:rFonts w:ascii="Arial" w:hAnsi="Arial" w:cs="Arial"/>
                    <w:sz w:val="18"/>
                  </w:rPr>
                </w:rPrChange>
              </w:rPr>
            </w:pPr>
            <w:r w:rsidRPr="007C1BAD">
              <w:rPr>
                <w:rFonts w:ascii="Arial" w:hAnsi="Arial" w:cs="Arial"/>
                <w:color w:val="FF0000"/>
                <w:sz w:val="18"/>
                <w:rPrChange w:id="317" w:author="Poul V Madsen" w:date="2012-12-10T09:27:00Z">
                  <w:rPr>
                    <w:rFonts w:ascii="Arial" w:hAnsi="Arial" w:cs="Arial"/>
                    <w:sz w:val="18"/>
                  </w:rPr>
                </w:rPrChange>
              </w:rPr>
              <w:t>Værdiset:</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18" w:author="Poul V Madsen" w:date="2012-12-10T09:27:00Z">
                  <w:rPr>
                    <w:rFonts w:ascii="Arial" w:hAnsi="Arial" w:cs="Arial"/>
                    <w:sz w:val="18"/>
                  </w:rPr>
                </w:rPrChange>
              </w:rPr>
            </w:pPr>
            <w:r w:rsidRPr="007C1BAD">
              <w:rPr>
                <w:rFonts w:ascii="Arial" w:hAnsi="Arial" w:cs="Arial"/>
                <w:color w:val="FF0000"/>
                <w:sz w:val="18"/>
                <w:rPrChange w:id="319" w:author="Poul V Madsen" w:date="2012-12-10T09:27:00Z">
                  <w:rPr>
                    <w:rFonts w:ascii="Arial" w:hAnsi="Arial" w:cs="Arial"/>
                    <w:sz w:val="18"/>
                  </w:rPr>
                </w:rPrChange>
              </w:rPr>
              <w:t>Værdier og sammenhæng for attributterne:</w:t>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20" w:author="Poul V Madsen" w:date="2012-12-10T09:27:00Z">
                  <w:rPr>
                    <w:rFonts w:ascii="Arial" w:hAnsi="Arial" w:cs="Arial"/>
                    <w:sz w:val="18"/>
                  </w:rPr>
                </w:rPrChange>
              </w:rPr>
            </w:pP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21" w:author="Poul V Madsen" w:date="2012-12-10T09:27:00Z">
                  <w:rPr>
                    <w:rFonts w:ascii="Arial" w:hAnsi="Arial" w:cs="Arial"/>
                    <w:sz w:val="18"/>
                  </w:rPr>
                </w:rPrChange>
              </w:rPr>
            </w:pPr>
            <w:r w:rsidRPr="007C1BAD">
              <w:rPr>
                <w:rFonts w:ascii="Arial" w:hAnsi="Arial" w:cs="Arial"/>
                <w:color w:val="FF0000"/>
                <w:sz w:val="18"/>
                <w:rPrChange w:id="322" w:author="Poul V Madsen" w:date="2012-12-10T09:27:00Z">
                  <w:rPr>
                    <w:rFonts w:ascii="Arial" w:hAnsi="Arial" w:cs="Arial"/>
                    <w:sz w:val="18"/>
                  </w:rPr>
                </w:rPrChange>
              </w:rPr>
              <w:t xml:space="preserve">- </w:t>
            </w:r>
            <w:proofErr w:type="spellStart"/>
            <w:r w:rsidRPr="007C1BAD">
              <w:rPr>
                <w:rFonts w:ascii="Arial" w:hAnsi="Arial" w:cs="Arial"/>
                <w:color w:val="FF0000"/>
                <w:sz w:val="18"/>
                <w:rPrChange w:id="323" w:author="Poul V Madsen" w:date="2012-12-10T09:27:00Z">
                  <w:rPr>
                    <w:rFonts w:ascii="Arial" w:hAnsi="Arial" w:cs="Arial"/>
                    <w:sz w:val="18"/>
                  </w:rPr>
                </w:rPrChange>
              </w:rPr>
              <w:t>DriftFormKode</w:t>
            </w:r>
            <w:proofErr w:type="spellEnd"/>
            <w:r w:rsidRPr="007C1BAD">
              <w:rPr>
                <w:rFonts w:ascii="Arial" w:hAnsi="Arial" w:cs="Arial"/>
                <w:color w:val="FF0000"/>
                <w:sz w:val="18"/>
                <w:rPrChange w:id="324" w:author="Poul V Madsen" w:date="2012-12-10T09:27:00Z">
                  <w:rPr>
                    <w:rFonts w:ascii="Arial" w:hAnsi="Arial" w:cs="Arial"/>
                    <w:sz w:val="18"/>
                  </w:rPr>
                </w:rPrChange>
              </w:rPr>
              <w:tab/>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25" w:author="Poul V Madsen" w:date="2012-12-10T09:27:00Z">
                  <w:rPr>
                    <w:rFonts w:ascii="Arial" w:hAnsi="Arial" w:cs="Arial"/>
                    <w:sz w:val="18"/>
                  </w:rPr>
                </w:rPrChange>
              </w:rPr>
            </w:pPr>
            <w:r w:rsidRPr="007C1BAD">
              <w:rPr>
                <w:rFonts w:ascii="Arial" w:hAnsi="Arial" w:cs="Arial"/>
                <w:color w:val="FF0000"/>
                <w:sz w:val="18"/>
                <w:rPrChange w:id="326" w:author="Poul V Madsen" w:date="2012-12-10T09:27:00Z">
                  <w:rPr>
                    <w:rFonts w:ascii="Arial" w:hAnsi="Arial" w:cs="Arial"/>
                    <w:sz w:val="18"/>
                  </w:rPr>
                </w:rPrChange>
              </w:rPr>
              <w:t xml:space="preserve">- </w:t>
            </w:r>
            <w:proofErr w:type="spellStart"/>
            <w:r w:rsidRPr="007C1BAD">
              <w:rPr>
                <w:rFonts w:ascii="Arial" w:hAnsi="Arial" w:cs="Arial"/>
                <w:color w:val="FF0000"/>
                <w:sz w:val="18"/>
                <w:rPrChange w:id="327" w:author="Poul V Madsen" w:date="2012-12-10T09:27:00Z">
                  <w:rPr>
                    <w:rFonts w:ascii="Arial" w:hAnsi="Arial" w:cs="Arial"/>
                    <w:sz w:val="18"/>
                  </w:rPr>
                </w:rPrChange>
              </w:rPr>
              <w:t>DriftFormTekstLang</w:t>
            </w:r>
            <w:proofErr w:type="spellEnd"/>
            <w:r w:rsidRPr="007C1BAD">
              <w:rPr>
                <w:rFonts w:ascii="Arial" w:hAnsi="Arial" w:cs="Arial"/>
                <w:color w:val="FF0000"/>
                <w:sz w:val="18"/>
                <w:rPrChange w:id="328" w:author="Poul V Madsen" w:date="2012-12-10T09:27:00Z">
                  <w:rPr>
                    <w:rFonts w:ascii="Arial" w:hAnsi="Arial" w:cs="Arial"/>
                    <w:sz w:val="18"/>
                  </w:rPr>
                </w:rPrChange>
              </w:rPr>
              <w:tab/>
            </w:r>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29" w:author="Poul V Madsen" w:date="2012-12-10T09:27:00Z">
                  <w:rPr>
                    <w:rFonts w:ascii="Arial" w:hAnsi="Arial" w:cs="Arial"/>
                    <w:sz w:val="18"/>
                  </w:rPr>
                </w:rPrChange>
              </w:rPr>
            </w:pPr>
            <w:r w:rsidRPr="007C1BAD">
              <w:rPr>
                <w:rFonts w:ascii="Arial" w:hAnsi="Arial" w:cs="Arial"/>
                <w:color w:val="FF0000"/>
                <w:sz w:val="18"/>
                <w:rPrChange w:id="330" w:author="Poul V Madsen" w:date="2012-12-10T09:27:00Z">
                  <w:rPr>
                    <w:rFonts w:ascii="Arial" w:hAnsi="Arial" w:cs="Arial"/>
                    <w:sz w:val="18"/>
                  </w:rPr>
                </w:rPrChange>
              </w:rPr>
              <w:t xml:space="preserve">- </w:t>
            </w:r>
            <w:proofErr w:type="spellStart"/>
            <w:r w:rsidRPr="007C1BAD">
              <w:rPr>
                <w:rFonts w:ascii="Arial" w:hAnsi="Arial" w:cs="Arial"/>
                <w:color w:val="FF0000"/>
                <w:sz w:val="18"/>
                <w:rPrChange w:id="331" w:author="Poul V Madsen" w:date="2012-12-10T09:27:00Z">
                  <w:rPr>
                    <w:rFonts w:ascii="Arial" w:hAnsi="Arial" w:cs="Arial"/>
                    <w:sz w:val="18"/>
                  </w:rPr>
                </w:rPrChange>
              </w:rPr>
              <w:t>DriftFormTekstKort</w:t>
            </w:r>
            <w:proofErr w:type="spellEnd"/>
          </w:p>
          <w:p w:rsidR="0069280E" w:rsidRPr="007C1BAD"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32" w:author="Poul V Madsen" w:date="2012-12-10T09:27:00Z">
                  <w:rPr>
                    <w:rFonts w:ascii="Arial" w:hAnsi="Arial" w:cs="Arial"/>
                    <w:sz w:val="18"/>
                  </w:rPr>
                </w:rPrChange>
              </w:rPr>
            </w:pP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33" w:author="Poul V Madsen" w:date="2012-12-10T09:27:00Z">
                  <w:rPr>
                    <w:rFonts w:ascii="Arial" w:hAnsi="Arial" w:cs="Arial"/>
                    <w:sz w:val="18"/>
                  </w:rPr>
                </w:rPrChange>
              </w:rPr>
            </w:pPr>
            <w:r w:rsidRPr="007C1BAD">
              <w:rPr>
                <w:rFonts w:ascii="Arial" w:hAnsi="Arial" w:cs="Arial"/>
                <w:color w:val="FF0000"/>
                <w:sz w:val="18"/>
                <w:rPrChange w:id="334" w:author="Poul V Madsen" w:date="2012-12-10T09:27:00Z">
                  <w:rPr>
                    <w:rFonts w:ascii="Arial" w:hAnsi="Arial" w:cs="Arial"/>
                    <w:sz w:val="18"/>
                  </w:rPr>
                </w:rPrChange>
              </w:rPr>
              <w:t>0</w:t>
            </w:r>
            <w:r w:rsidR="0069280E" w:rsidRPr="007C1BAD">
              <w:rPr>
                <w:rFonts w:ascii="Arial" w:hAnsi="Arial" w:cs="Arial"/>
                <w:color w:val="FF0000"/>
                <w:sz w:val="18"/>
                <w:rPrChange w:id="335" w:author="Poul V Madsen" w:date="2012-12-10T09:27:00Z">
                  <w:rPr>
                    <w:rFonts w:ascii="Arial" w:hAnsi="Arial" w:cs="Arial"/>
                    <w:sz w:val="18"/>
                  </w:rPr>
                </w:rPrChange>
              </w:rPr>
              <w:t>01</w:t>
            </w:r>
            <w:r w:rsidR="0069280E" w:rsidRPr="007C1BAD">
              <w:rPr>
                <w:rFonts w:ascii="Arial" w:hAnsi="Arial" w:cs="Arial"/>
                <w:color w:val="FF0000"/>
                <w:sz w:val="18"/>
                <w:rPrChange w:id="336" w:author="Poul V Madsen" w:date="2012-12-10T09:27:00Z">
                  <w:rPr>
                    <w:rFonts w:ascii="Arial" w:hAnsi="Arial" w:cs="Arial"/>
                    <w:sz w:val="18"/>
                  </w:rPr>
                </w:rPrChange>
              </w:rPr>
              <w:tab/>
              <w:t>Enkeltmandsfirma</w:t>
            </w:r>
            <w:r w:rsidR="0069280E" w:rsidRPr="007C1BAD">
              <w:rPr>
                <w:rFonts w:ascii="Arial" w:hAnsi="Arial" w:cs="Arial"/>
                <w:color w:val="FF0000"/>
                <w:sz w:val="18"/>
                <w:rPrChange w:id="337" w:author="Poul V Madsen" w:date="2012-12-10T09:27:00Z">
                  <w:rPr>
                    <w:rFonts w:ascii="Arial" w:hAnsi="Arial" w:cs="Arial"/>
                    <w:sz w:val="18"/>
                  </w:rPr>
                </w:rPrChange>
              </w:rPr>
              <w:tab/>
              <w:t>EF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38" w:author="Poul V Madsen" w:date="2012-12-10T09:27:00Z">
                  <w:rPr>
                    <w:rFonts w:ascii="Arial" w:hAnsi="Arial" w:cs="Arial"/>
                    <w:sz w:val="18"/>
                  </w:rPr>
                </w:rPrChange>
              </w:rPr>
            </w:pPr>
            <w:r w:rsidRPr="007C1BAD">
              <w:rPr>
                <w:rFonts w:ascii="Arial" w:hAnsi="Arial" w:cs="Arial"/>
                <w:color w:val="FF0000"/>
                <w:sz w:val="18"/>
                <w:rPrChange w:id="339" w:author="Poul V Madsen" w:date="2012-12-10T09:27:00Z">
                  <w:rPr>
                    <w:rFonts w:ascii="Arial" w:hAnsi="Arial" w:cs="Arial"/>
                    <w:sz w:val="18"/>
                  </w:rPr>
                </w:rPrChange>
              </w:rPr>
              <w:t>0</w:t>
            </w:r>
            <w:r w:rsidR="0069280E" w:rsidRPr="007C1BAD">
              <w:rPr>
                <w:rFonts w:ascii="Arial" w:hAnsi="Arial" w:cs="Arial"/>
                <w:color w:val="FF0000"/>
                <w:sz w:val="18"/>
                <w:rPrChange w:id="340" w:author="Poul V Madsen" w:date="2012-12-10T09:27:00Z">
                  <w:rPr>
                    <w:rFonts w:ascii="Arial" w:hAnsi="Arial" w:cs="Arial"/>
                    <w:sz w:val="18"/>
                  </w:rPr>
                </w:rPrChange>
              </w:rPr>
              <w:t>02</w:t>
            </w:r>
            <w:r w:rsidR="0069280E" w:rsidRPr="007C1BAD">
              <w:rPr>
                <w:rFonts w:ascii="Arial" w:hAnsi="Arial" w:cs="Arial"/>
                <w:color w:val="FF0000"/>
                <w:sz w:val="18"/>
                <w:rPrChange w:id="341" w:author="Poul V Madsen" w:date="2012-12-10T09:27:00Z">
                  <w:rPr>
                    <w:rFonts w:ascii="Arial" w:hAnsi="Arial" w:cs="Arial"/>
                    <w:sz w:val="18"/>
                  </w:rPr>
                </w:rPrChange>
              </w:rPr>
              <w:tab/>
              <w:t>Dødsbo</w:t>
            </w:r>
            <w:r w:rsidR="0069280E" w:rsidRPr="007C1BAD">
              <w:rPr>
                <w:rFonts w:ascii="Arial" w:hAnsi="Arial" w:cs="Arial"/>
                <w:color w:val="FF0000"/>
                <w:sz w:val="18"/>
                <w:rPrChange w:id="342" w:author="Poul V Madsen" w:date="2012-12-10T09:27:00Z">
                  <w:rPr>
                    <w:rFonts w:ascii="Arial" w:hAnsi="Arial" w:cs="Arial"/>
                    <w:sz w:val="18"/>
                  </w:rPr>
                </w:rPrChange>
              </w:rPr>
              <w:tab/>
              <w:t>BO</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43" w:author="Poul V Madsen" w:date="2012-12-10T09:27:00Z">
                  <w:rPr>
                    <w:rFonts w:ascii="Arial" w:hAnsi="Arial" w:cs="Arial"/>
                    <w:sz w:val="18"/>
                  </w:rPr>
                </w:rPrChange>
              </w:rPr>
            </w:pPr>
            <w:r w:rsidRPr="007C1BAD">
              <w:rPr>
                <w:rFonts w:ascii="Arial" w:hAnsi="Arial" w:cs="Arial"/>
                <w:color w:val="FF0000"/>
                <w:sz w:val="18"/>
                <w:rPrChange w:id="344" w:author="Poul V Madsen" w:date="2012-12-10T09:27:00Z">
                  <w:rPr>
                    <w:rFonts w:ascii="Arial" w:hAnsi="Arial" w:cs="Arial"/>
                    <w:sz w:val="18"/>
                  </w:rPr>
                </w:rPrChange>
              </w:rPr>
              <w:t>0</w:t>
            </w:r>
            <w:r w:rsidR="0069280E" w:rsidRPr="007C1BAD">
              <w:rPr>
                <w:rFonts w:ascii="Arial" w:hAnsi="Arial" w:cs="Arial"/>
                <w:color w:val="FF0000"/>
                <w:sz w:val="18"/>
                <w:rPrChange w:id="345" w:author="Poul V Madsen" w:date="2012-12-10T09:27:00Z">
                  <w:rPr>
                    <w:rFonts w:ascii="Arial" w:hAnsi="Arial" w:cs="Arial"/>
                    <w:sz w:val="18"/>
                  </w:rPr>
                </w:rPrChange>
              </w:rPr>
              <w:t>03</w:t>
            </w:r>
            <w:r w:rsidR="0069280E" w:rsidRPr="007C1BAD">
              <w:rPr>
                <w:rFonts w:ascii="Arial" w:hAnsi="Arial" w:cs="Arial"/>
                <w:color w:val="FF0000"/>
                <w:sz w:val="18"/>
                <w:rPrChange w:id="346" w:author="Poul V Madsen" w:date="2012-12-10T09:27:00Z">
                  <w:rPr>
                    <w:rFonts w:ascii="Arial" w:hAnsi="Arial" w:cs="Arial"/>
                    <w:sz w:val="18"/>
                  </w:rPr>
                </w:rPrChange>
              </w:rPr>
              <w:tab/>
              <w:t>Interessentskab</w:t>
            </w:r>
            <w:r w:rsidR="0069280E" w:rsidRPr="007C1BAD">
              <w:rPr>
                <w:rFonts w:ascii="Arial" w:hAnsi="Arial" w:cs="Arial"/>
                <w:color w:val="FF0000"/>
                <w:sz w:val="18"/>
                <w:rPrChange w:id="347" w:author="Poul V Madsen" w:date="2012-12-10T09:27:00Z">
                  <w:rPr>
                    <w:rFonts w:ascii="Arial" w:hAnsi="Arial" w:cs="Arial"/>
                    <w:sz w:val="18"/>
                  </w:rPr>
                </w:rPrChange>
              </w:rPr>
              <w:tab/>
              <w:t>IS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48" w:author="Poul V Madsen" w:date="2012-12-10T09:27:00Z">
                  <w:rPr>
                    <w:rFonts w:ascii="Arial" w:hAnsi="Arial" w:cs="Arial"/>
                    <w:sz w:val="18"/>
                  </w:rPr>
                </w:rPrChange>
              </w:rPr>
            </w:pPr>
            <w:r w:rsidRPr="007C1BAD">
              <w:rPr>
                <w:rFonts w:ascii="Arial" w:hAnsi="Arial" w:cs="Arial"/>
                <w:color w:val="FF0000"/>
                <w:sz w:val="18"/>
                <w:rPrChange w:id="349" w:author="Poul V Madsen" w:date="2012-12-10T09:27:00Z">
                  <w:rPr>
                    <w:rFonts w:ascii="Arial" w:hAnsi="Arial" w:cs="Arial"/>
                    <w:sz w:val="18"/>
                  </w:rPr>
                </w:rPrChange>
              </w:rPr>
              <w:t>0</w:t>
            </w:r>
            <w:r w:rsidR="0069280E" w:rsidRPr="007C1BAD">
              <w:rPr>
                <w:rFonts w:ascii="Arial" w:hAnsi="Arial" w:cs="Arial"/>
                <w:color w:val="FF0000"/>
                <w:sz w:val="18"/>
                <w:rPrChange w:id="350" w:author="Poul V Madsen" w:date="2012-12-10T09:27:00Z">
                  <w:rPr>
                    <w:rFonts w:ascii="Arial" w:hAnsi="Arial" w:cs="Arial"/>
                    <w:sz w:val="18"/>
                  </w:rPr>
                </w:rPrChange>
              </w:rPr>
              <w:t xml:space="preserve">04 </w:t>
            </w:r>
            <w:r w:rsidR="0069280E" w:rsidRPr="007C1BAD">
              <w:rPr>
                <w:rFonts w:ascii="Arial" w:hAnsi="Arial" w:cs="Arial"/>
                <w:color w:val="FF0000"/>
                <w:sz w:val="18"/>
                <w:rPrChange w:id="351" w:author="Poul V Madsen" w:date="2012-12-10T09:27:00Z">
                  <w:rPr>
                    <w:rFonts w:ascii="Arial" w:hAnsi="Arial" w:cs="Arial"/>
                    <w:sz w:val="18"/>
                  </w:rPr>
                </w:rPrChange>
              </w:rPr>
              <w:tab/>
              <w:t xml:space="preserve">Registreret interessentskab     </w:t>
            </w:r>
            <w:r w:rsidR="0069280E" w:rsidRPr="007C1BAD">
              <w:rPr>
                <w:rFonts w:ascii="Arial" w:hAnsi="Arial" w:cs="Arial"/>
                <w:color w:val="FF0000"/>
                <w:sz w:val="18"/>
                <w:rPrChange w:id="352" w:author="Poul V Madsen" w:date="2012-12-10T09:27:00Z">
                  <w:rPr>
                    <w:rFonts w:ascii="Arial" w:hAnsi="Arial" w:cs="Arial"/>
                    <w:sz w:val="18"/>
                  </w:rPr>
                </w:rPrChange>
              </w:rPr>
              <w:tab/>
              <w:t xml:space="preserve">RIS </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53" w:author="Poul V Madsen" w:date="2012-12-10T09:27:00Z">
                  <w:rPr>
                    <w:rFonts w:ascii="Arial" w:hAnsi="Arial" w:cs="Arial"/>
                    <w:sz w:val="18"/>
                  </w:rPr>
                </w:rPrChange>
              </w:rPr>
            </w:pPr>
            <w:r w:rsidRPr="007C1BAD">
              <w:rPr>
                <w:rFonts w:ascii="Arial" w:hAnsi="Arial" w:cs="Arial"/>
                <w:color w:val="FF0000"/>
                <w:sz w:val="18"/>
                <w:rPrChange w:id="354" w:author="Poul V Madsen" w:date="2012-12-10T09:27:00Z">
                  <w:rPr>
                    <w:rFonts w:ascii="Arial" w:hAnsi="Arial" w:cs="Arial"/>
                    <w:sz w:val="18"/>
                  </w:rPr>
                </w:rPrChange>
              </w:rPr>
              <w:t>0</w:t>
            </w:r>
            <w:r w:rsidR="0069280E" w:rsidRPr="007C1BAD">
              <w:rPr>
                <w:rFonts w:ascii="Arial" w:hAnsi="Arial" w:cs="Arial"/>
                <w:color w:val="FF0000"/>
                <w:sz w:val="18"/>
                <w:rPrChange w:id="355" w:author="Poul V Madsen" w:date="2012-12-10T09:27:00Z">
                  <w:rPr>
                    <w:rFonts w:ascii="Arial" w:hAnsi="Arial" w:cs="Arial"/>
                    <w:sz w:val="18"/>
                  </w:rPr>
                </w:rPrChange>
              </w:rPr>
              <w:t>05</w:t>
            </w:r>
            <w:r w:rsidR="0069280E" w:rsidRPr="007C1BAD">
              <w:rPr>
                <w:rFonts w:ascii="Arial" w:hAnsi="Arial" w:cs="Arial"/>
                <w:color w:val="FF0000"/>
                <w:sz w:val="18"/>
                <w:rPrChange w:id="356" w:author="Poul V Madsen" w:date="2012-12-10T09:27:00Z">
                  <w:rPr>
                    <w:rFonts w:ascii="Arial" w:hAnsi="Arial" w:cs="Arial"/>
                    <w:sz w:val="18"/>
                  </w:rPr>
                </w:rPrChange>
              </w:rPr>
              <w:tab/>
              <w:t>Partrederi</w:t>
            </w:r>
            <w:r w:rsidR="0069280E" w:rsidRPr="007C1BAD">
              <w:rPr>
                <w:rFonts w:ascii="Arial" w:hAnsi="Arial" w:cs="Arial"/>
                <w:color w:val="FF0000"/>
                <w:sz w:val="18"/>
                <w:rPrChange w:id="357" w:author="Poul V Madsen" w:date="2012-12-10T09:27:00Z">
                  <w:rPr>
                    <w:rFonts w:ascii="Arial" w:hAnsi="Arial" w:cs="Arial"/>
                    <w:sz w:val="18"/>
                  </w:rPr>
                </w:rPrChange>
              </w:rPr>
              <w:tab/>
              <w:t>PR</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58" w:author="Poul V Madsen" w:date="2012-12-10T09:27:00Z">
                  <w:rPr>
                    <w:rFonts w:ascii="Arial" w:hAnsi="Arial" w:cs="Arial"/>
                    <w:sz w:val="18"/>
                  </w:rPr>
                </w:rPrChange>
              </w:rPr>
            </w:pPr>
            <w:r w:rsidRPr="007C1BAD">
              <w:rPr>
                <w:rFonts w:ascii="Arial" w:hAnsi="Arial" w:cs="Arial"/>
                <w:color w:val="FF0000"/>
                <w:sz w:val="18"/>
                <w:rPrChange w:id="359" w:author="Poul V Madsen" w:date="2012-12-10T09:27:00Z">
                  <w:rPr>
                    <w:rFonts w:ascii="Arial" w:hAnsi="Arial" w:cs="Arial"/>
                    <w:sz w:val="18"/>
                  </w:rPr>
                </w:rPrChange>
              </w:rPr>
              <w:t>0</w:t>
            </w:r>
            <w:r w:rsidR="0069280E" w:rsidRPr="007C1BAD">
              <w:rPr>
                <w:rFonts w:ascii="Arial" w:hAnsi="Arial" w:cs="Arial"/>
                <w:color w:val="FF0000"/>
                <w:sz w:val="18"/>
                <w:rPrChange w:id="360" w:author="Poul V Madsen" w:date="2012-12-10T09:27:00Z">
                  <w:rPr>
                    <w:rFonts w:ascii="Arial" w:hAnsi="Arial" w:cs="Arial"/>
                    <w:sz w:val="18"/>
                  </w:rPr>
                </w:rPrChange>
              </w:rPr>
              <w:t>06</w:t>
            </w:r>
            <w:r w:rsidR="0069280E" w:rsidRPr="007C1BAD">
              <w:rPr>
                <w:rFonts w:ascii="Arial" w:hAnsi="Arial" w:cs="Arial"/>
                <w:color w:val="FF0000"/>
                <w:sz w:val="18"/>
                <w:rPrChange w:id="361" w:author="Poul V Madsen" w:date="2012-12-10T09:27:00Z">
                  <w:rPr>
                    <w:rFonts w:ascii="Arial" w:hAnsi="Arial" w:cs="Arial"/>
                    <w:sz w:val="18"/>
                  </w:rPr>
                </w:rPrChange>
              </w:rPr>
              <w:tab/>
              <w:t>Kommanditselskab</w:t>
            </w:r>
            <w:r w:rsidR="0069280E" w:rsidRPr="007C1BAD">
              <w:rPr>
                <w:rFonts w:ascii="Arial" w:hAnsi="Arial" w:cs="Arial"/>
                <w:color w:val="FF0000"/>
                <w:sz w:val="18"/>
                <w:rPrChange w:id="362" w:author="Poul V Madsen" w:date="2012-12-10T09:27:00Z">
                  <w:rPr>
                    <w:rFonts w:ascii="Arial" w:hAnsi="Arial" w:cs="Arial"/>
                    <w:sz w:val="18"/>
                  </w:rPr>
                </w:rPrChange>
              </w:rPr>
              <w:tab/>
              <w:t>KS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63" w:author="Poul V Madsen" w:date="2012-12-10T09:27:00Z">
                  <w:rPr>
                    <w:rFonts w:ascii="Arial" w:hAnsi="Arial" w:cs="Arial"/>
                    <w:sz w:val="18"/>
                  </w:rPr>
                </w:rPrChange>
              </w:rPr>
            </w:pPr>
            <w:r w:rsidRPr="007C1BAD">
              <w:rPr>
                <w:rFonts w:ascii="Arial" w:hAnsi="Arial" w:cs="Arial"/>
                <w:color w:val="FF0000"/>
                <w:sz w:val="18"/>
                <w:rPrChange w:id="364" w:author="Poul V Madsen" w:date="2012-12-10T09:27:00Z">
                  <w:rPr>
                    <w:rFonts w:ascii="Arial" w:hAnsi="Arial" w:cs="Arial"/>
                    <w:sz w:val="18"/>
                  </w:rPr>
                </w:rPrChange>
              </w:rPr>
              <w:t>0</w:t>
            </w:r>
            <w:r w:rsidR="0069280E" w:rsidRPr="007C1BAD">
              <w:rPr>
                <w:rFonts w:ascii="Arial" w:hAnsi="Arial" w:cs="Arial"/>
                <w:color w:val="FF0000"/>
                <w:sz w:val="18"/>
                <w:rPrChange w:id="365" w:author="Poul V Madsen" w:date="2012-12-10T09:27:00Z">
                  <w:rPr>
                    <w:rFonts w:ascii="Arial" w:hAnsi="Arial" w:cs="Arial"/>
                    <w:sz w:val="18"/>
                  </w:rPr>
                </w:rPrChange>
              </w:rPr>
              <w:t xml:space="preserve">07 </w:t>
            </w:r>
            <w:r w:rsidR="0069280E" w:rsidRPr="007C1BAD">
              <w:rPr>
                <w:rFonts w:ascii="Arial" w:hAnsi="Arial" w:cs="Arial"/>
                <w:color w:val="FF0000"/>
                <w:sz w:val="18"/>
                <w:rPrChange w:id="366" w:author="Poul V Madsen" w:date="2012-12-10T09:27:00Z">
                  <w:rPr>
                    <w:rFonts w:ascii="Arial" w:hAnsi="Arial" w:cs="Arial"/>
                    <w:sz w:val="18"/>
                  </w:rPr>
                </w:rPrChange>
              </w:rPr>
              <w:tab/>
              <w:t>Registreret kommanditselskab</w:t>
            </w:r>
            <w:r w:rsidR="0069280E" w:rsidRPr="007C1BAD">
              <w:rPr>
                <w:rFonts w:ascii="Arial" w:hAnsi="Arial" w:cs="Arial"/>
                <w:color w:val="FF0000"/>
                <w:sz w:val="18"/>
                <w:rPrChange w:id="367" w:author="Poul V Madsen" w:date="2012-12-10T09:27:00Z">
                  <w:rPr>
                    <w:rFonts w:ascii="Arial" w:hAnsi="Arial" w:cs="Arial"/>
                    <w:sz w:val="18"/>
                  </w:rPr>
                </w:rPrChange>
              </w:rPr>
              <w:tab/>
              <w:t>RKS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68" w:author="Poul V Madsen" w:date="2012-12-10T09:27:00Z">
                  <w:rPr>
                    <w:rFonts w:ascii="Arial" w:hAnsi="Arial" w:cs="Arial"/>
                    <w:sz w:val="18"/>
                  </w:rPr>
                </w:rPrChange>
              </w:rPr>
            </w:pPr>
            <w:r w:rsidRPr="007C1BAD">
              <w:rPr>
                <w:rFonts w:ascii="Arial" w:hAnsi="Arial" w:cs="Arial"/>
                <w:color w:val="FF0000"/>
                <w:sz w:val="18"/>
                <w:rPrChange w:id="369" w:author="Poul V Madsen" w:date="2012-12-10T09:27:00Z">
                  <w:rPr>
                    <w:rFonts w:ascii="Arial" w:hAnsi="Arial" w:cs="Arial"/>
                    <w:sz w:val="18"/>
                  </w:rPr>
                </w:rPrChange>
              </w:rPr>
              <w:t>0</w:t>
            </w:r>
            <w:r w:rsidR="0069280E" w:rsidRPr="007C1BAD">
              <w:rPr>
                <w:rFonts w:ascii="Arial" w:hAnsi="Arial" w:cs="Arial"/>
                <w:color w:val="FF0000"/>
                <w:sz w:val="18"/>
                <w:rPrChange w:id="370" w:author="Poul V Madsen" w:date="2012-12-10T09:27:00Z">
                  <w:rPr>
                    <w:rFonts w:ascii="Arial" w:hAnsi="Arial" w:cs="Arial"/>
                    <w:sz w:val="18"/>
                  </w:rPr>
                </w:rPrChange>
              </w:rPr>
              <w:t>08</w:t>
            </w:r>
            <w:r w:rsidR="0069280E" w:rsidRPr="007C1BAD">
              <w:rPr>
                <w:rFonts w:ascii="Arial" w:hAnsi="Arial" w:cs="Arial"/>
                <w:color w:val="FF0000"/>
                <w:sz w:val="18"/>
                <w:rPrChange w:id="371" w:author="Poul V Madsen" w:date="2012-12-10T09:27:00Z">
                  <w:rPr>
                    <w:rFonts w:ascii="Arial" w:hAnsi="Arial" w:cs="Arial"/>
                    <w:sz w:val="18"/>
                  </w:rPr>
                </w:rPrChange>
              </w:rPr>
              <w:tab/>
              <w:t>Enhed under oprettelse</w:t>
            </w:r>
            <w:r w:rsidR="0069280E" w:rsidRPr="007C1BAD">
              <w:rPr>
                <w:rFonts w:ascii="Arial" w:hAnsi="Arial" w:cs="Arial"/>
                <w:color w:val="FF0000"/>
                <w:sz w:val="18"/>
                <w:rPrChange w:id="372" w:author="Poul V Madsen" w:date="2012-12-10T09:27:00Z">
                  <w:rPr>
                    <w:rFonts w:ascii="Arial" w:hAnsi="Arial" w:cs="Arial"/>
                    <w:sz w:val="18"/>
                  </w:rPr>
                </w:rPrChange>
              </w:rPr>
              <w:tab/>
              <w:t>EUO</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73" w:author="Poul V Madsen" w:date="2012-12-10T09:27:00Z">
                  <w:rPr>
                    <w:rFonts w:ascii="Arial" w:hAnsi="Arial" w:cs="Arial"/>
                    <w:sz w:val="18"/>
                  </w:rPr>
                </w:rPrChange>
              </w:rPr>
            </w:pPr>
            <w:r w:rsidRPr="007C1BAD">
              <w:rPr>
                <w:rFonts w:ascii="Arial" w:hAnsi="Arial" w:cs="Arial"/>
                <w:color w:val="FF0000"/>
                <w:sz w:val="18"/>
                <w:rPrChange w:id="374" w:author="Poul V Madsen" w:date="2012-12-10T09:27:00Z">
                  <w:rPr>
                    <w:rFonts w:ascii="Arial" w:hAnsi="Arial" w:cs="Arial"/>
                    <w:sz w:val="18"/>
                  </w:rPr>
                </w:rPrChange>
              </w:rPr>
              <w:t>0</w:t>
            </w:r>
            <w:r w:rsidR="0069280E" w:rsidRPr="007C1BAD">
              <w:rPr>
                <w:rFonts w:ascii="Arial" w:hAnsi="Arial" w:cs="Arial"/>
                <w:color w:val="FF0000"/>
                <w:sz w:val="18"/>
                <w:rPrChange w:id="375" w:author="Poul V Madsen" w:date="2012-12-10T09:27:00Z">
                  <w:rPr>
                    <w:rFonts w:ascii="Arial" w:hAnsi="Arial" w:cs="Arial"/>
                    <w:sz w:val="18"/>
                  </w:rPr>
                </w:rPrChange>
              </w:rPr>
              <w:t xml:space="preserve">09 </w:t>
            </w:r>
            <w:r w:rsidR="0069280E" w:rsidRPr="007C1BAD">
              <w:rPr>
                <w:rFonts w:ascii="Arial" w:hAnsi="Arial" w:cs="Arial"/>
                <w:color w:val="FF0000"/>
                <w:sz w:val="18"/>
                <w:rPrChange w:id="376" w:author="Poul V Madsen" w:date="2012-12-10T09:27:00Z">
                  <w:rPr>
                    <w:rFonts w:ascii="Arial" w:hAnsi="Arial" w:cs="Arial"/>
                    <w:sz w:val="18"/>
                  </w:rPr>
                </w:rPrChange>
              </w:rPr>
              <w:tab/>
              <w:t xml:space="preserve">Aktieselskab </w:t>
            </w:r>
            <w:r w:rsidR="0069280E" w:rsidRPr="007C1BAD">
              <w:rPr>
                <w:rFonts w:ascii="Arial" w:hAnsi="Arial" w:cs="Arial"/>
                <w:color w:val="FF0000"/>
                <w:sz w:val="18"/>
                <w:rPrChange w:id="377" w:author="Poul V Madsen" w:date="2012-12-10T09:27:00Z">
                  <w:rPr>
                    <w:rFonts w:ascii="Arial" w:hAnsi="Arial" w:cs="Arial"/>
                    <w:sz w:val="18"/>
                  </w:rPr>
                </w:rPrChange>
              </w:rPr>
              <w:tab/>
              <w:t>AS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78" w:author="Poul V Madsen" w:date="2012-12-10T09:27:00Z">
                  <w:rPr>
                    <w:rFonts w:ascii="Arial" w:hAnsi="Arial" w:cs="Arial"/>
                    <w:sz w:val="18"/>
                  </w:rPr>
                </w:rPrChange>
              </w:rPr>
            </w:pPr>
            <w:r w:rsidRPr="007C1BAD">
              <w:rPr>
                <w:rFonts w:ascii="Arial" w:hAnsi="Arial" w:cs="Arial"/>
                <w:color w:val="FF0000"/>
                <w:sz w:val="18"/>
                <w:rPrChange w:id="379" w:author="Poul V Madsen" w:date="2012-12-10T09:27:00Z">
                  <w:rPr>
                    <w:rFonts w:ascii="Arial" w:hAnsi="Arial" w:cs="Arial"/>
                    <w:sz w:val="18"/>
                  </w:rPr>
                </w:rPrChange>
              </w:rPr>
              <w:t>0</w:t>
            </w:r>
            <w:r w:rsidR="0069280E" w:rsidRPr="007C1BAD">
              <w:rPr>
                <w:rFonts w:ascii="Arial" w:hAnsi="Arial" w:cs="Arial"/>
                <w:color w:val="FF0000"/>
                <w:sz w:val="18"/>
                <w:rPrChange w:id="380" w:author="Poul V Madsen" w:date="2012-12-10T09:27:00Z">
                  <w:rPr>
                    <w:rFonts w:ascii="Arial" w:hAnsi="Arial" w:cs="Arial"/>
                    <w:sz w:val="18"/>
                  </w:rPr>
                </w:rPrChange>
              </w:rPr>
              <w:t xml:space="preserve">10 </w:t>
            </w:r>
            <w:r w:rsidR="0069280E" w:rsidRPr="007C1BAD">
              <w:rPr>
                <w:rFonts w:ascii="Arial" w:hAnsi="Arial" w:cs="Arial"/>
                <w:color w:val="FF0000"/>
                <w:sz w:val="18"/>
                <w:rPrChange w:id="381" w:author="Poul V Madsen" w:date="2012-12-10T09:27:00Z">
                  <w:rPr>
                    <w:rFonts w:ascii="Arial" w:hAnsi="Arial" w:cs="Arial"/>
                    <w:sz w:val="18"/>
                  </w:rPr>
                </w:rPrChange>
              </w:rPr>
              <w:tab/>
              <w:t>AS beskattet som andelsforening</w:t>
            </w:r>
            <w:r w:rsidR="0069280E" w:rsidRPr="007C1BAD">
              <w:rPr>
                <w:rFonts w:ascii="Arial" w:hAnsi="Arial" w:cs="Arial"/>
                <w:color w:val="FF0000"/>
                <w:sz w:val="18"/>
                <w:rPrChange w:id="382" w:author="Poul V Madsen" w:date="2012-12-10T09:27:00Z">
                  <w:rPr>
                    <w:rFonts w:ascii="Arial" w:hAnsi="Arial" w:cs="Arial"/>
                    <w:sz w:val="18"/>
                  </w:rPr>
                </w:rPrChange>
              </w:rPr>
              <w:tab/>
              <w:t>AS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83" w:author="Poul V Madsen" w:date="2012-12-10T09:27:00Z">
                  <w:rPr>
                    <w:rFonts w:ascii="Arial" w:hAnsi="Arial" w:cs="Arial"/>
                    <w:sz w:val="18"/>
                  </w:rPr>
                </w:rPrChange>
              </w:rPr>
            </w:pPr>
            <w:r w:rsidRPr="007C1BAD">
              <w:rPr>
                <w:rFonts w:ascii="Arial" w:hAnsi="Arial" w:cs="Arial"/>
                <w:color w:val="FF0000"/>
                <w:sz w:val="18"/>
                <w:rPrChange w:id="384" w:author="Poul V Madsen" w:date="2012-12-10T09:27:00Z">
                  <w:rPr>
                    <w:rFonts w:ascii="Arial" w:hAnsi="Arial" w:cs="Arial"/>
                    <w:sz w:val="18"/>
                  </w:rPr>
                </w:rPrChange>
              </w:rPr>
              <w:t>0</w:t>
            </w:r>
            <w:r w:rsidR="0069280E" w:rsidRPr="007C1BAD">
              <w:rPr>
                <w:rFonts w:ascii="Arial" w:hAnsi="Arial" w:cs="Arial"/>
                <w:color w:val="FF0000"/>
                <w:sz w:val="18"/>
                <w:rPrChange w:id="385" w:author="Poul V Madsen" w:date="2012-12-10T09:27:00Z">
                  <w:rPr>
                    <w:rFonts w:ascii="Arial" w:hAnsi="Arial" w:cs="Arial"/>
                    <w:sz w:val="18"/>
                  </w:rPr>
                </w:rPrChange>
              </w:rPr>
              <w:t xml:space="preserve">11 </w:t>
            </w:r>
            <w:r w:rsidR="0069280E" w:rsidRPr="007C1BAD">
              <w:rPr>
                <w:rFonts w:ascii="Arial" w:hAnsi="Arial" w:cs="Arial"/>
                <w:color w:val="FF0000"/>
                <w:sz w:val="18"/>
                <w:rPrChange w:id="386" w:author="Poul V Madsen" w:date="2012-12-10T09:27:00Z">
                  <w:rPr>
                    <w:rFonts w:ascii="Arial" w:hAnsi="Arial" w:cs="Arial"/>
                    <w:sz w:val="18"/>
                  </w:rPr>
                </w:rPrChange>
              </w:rPr>
              <w:tab/>
              <w:t>ApS beskattet som andelsforening</w:t>
            </w:r>
            <w:r w:rsidR="0069280E" w:rsidRPr="007C1BAD">
              <w:rPr>
                <w:rFonts w:ascii="Arial" w:hAnsi="Arial" w:cs="Arial"/>
                <w:color w:val="FF0000"/>
                <w:sz w:val="18"/>
                <w:rPrChange w:id="387" w:author="Poul V Madsen" w:date="2012-12-10T09:27:00Z">
                  <w:rPr>
                    <w:rFonts w:ascii="Arial" w:hAnsi="Arial" w:cs="Arial"/>
                    <w:sz w:val="18"/>
                  </w:rPr>
                </w:rPrChange>
              </w:rPr>
              <w:tab/>
              <w:t>ApS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88" w:author="Poul V Madsen" w:date="2012-12-10T09:27:00Z">
                  <w:rPr>
                    <w:rFonts w:ascii="Arial" w:hAnsi="Arial" w:cs="Arial"/>
                    <w:sz w:val="18"/>
                  </w:rPr>
                </w:rPrChange>
              </w:rPr>
            </w:pPr>
            <w:r w:rsidRPr="007C1BAD">
              <w:rPr>
                <w:rFonts w:ascii="Arial" w:hAnsi="Arial" w:cs="Arial"/>
                <w:color w:val="FF0000"/>
                <w:sz w:val="18"/>
                <w:rPrChange w:id="389" w:author="Poul V Madsen" w:date="2012-12-10T09:27:00Z">
                  <w:rPr>
                    <w:rFonts w:ascii="Arial" w:hAnsi="Arial" w:cs="Arial"/>
                    <w:sz w:val="18"/>
                  </w:rPr>
                </w:rPrChange>
              </w:rPr>
              <w:t>0</w:t>
            </w:r>
            <w:r w:rsidR="0069280E" w:rsidRPr="007C1BAD">
              <w:rPr>
                <w:rFonts w:ascii="Arial" w:hAnsi="Arial" w:cs="Arial"/>
                <w:color w:val="FF0000"/>
                <w:sz w:val="18"/>
                <w:rPrChange w:id="390" w:author="Poul V Madsen" w:date="2012-12-10T09:27:00Z">
                  <w:rPr>
                    <w:rFonts w:ascii="Arial" w:hAnsi="Arial" w:cs="Arial"/>
                    <w:sz w:val="18"/>
                  </w:rPr>
                </w:rPrChange>
              </w:rPr>
              <w:t xml:space="preserve">12 </w:t>
            </w:r>
            <w:r w:rsidR="0069280E" w:rsidRPr="007C1BAD">
              <w:rPr>
                <w:rFonts w:ascii="Arial" w:hAnsi="Arial" w:cs="Arial"/>
                <w:color w:val="FF0000"/>
                <w:sz w:val="18"/>
                <w:rPrChange w:id="391" w:author="Poul V Madsen" w:date="2012-12-10T09:27:00Z">
                  <w:rPr>
                    <w:rFonts w:ascii="Arial" w:hAnsi="Arial" w:cs="Arial"/>
                    <w:sz w:val="18"/>
                  </w:rPr>
                </w:rPrChange>
              </w:rPr>
              <w:tab/>
              <w:t xml:space="preserve">Filial af udenlandsk aktieselskab </w:t>
            </w:r>
            <w:r w:rsidR="0069280E" w:rsidRPr="007C1BAD">
              <w:rPr>
                <w:rFonts w:ascii="Arial" w:hAnsi="Arial" w:cs="Arial"/>
                <w:color w:val="FF0000"/>
                <w:sz w:val="18"/>
                <w:rPrChange w:id="392" w:author="Poul V Madsen" w:date="2012-12-10T09:27:00Z">
                  <w:rPr>
                    <w:rFonts w:ascii="Arial" w:hAnsi="Arial" w:cs="Arial"/>
                    <w:sz w:val="18"/>
                  </w:rPr>
                </w:rPrChange>
              </w:rPr>
              <w:tab/>
              <w:t>UAS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93" w:author="Poul V Madsen" w:date="2012-12-10T09:27:00Z">
                  <w:rPr>
                    <w:rFonts w:ascii="Arial" w:hAnsi="Arial" w:cs="Arial"/>
                    <w:sz w:val="18"/>
                  </w:rPr>
                </w:rPrChange>
              </w:rPr>
            </w:pPr>
            <w:r w:rsidRPr="007C1BAD">
              <w:rPr>
                <w:rFonts w:ascii="Arial" w:hAnsi="Arial" w:cs="Arial"/>
                <w:color w:val="FF0000"/>
                <w:sz w:val="18"/>
                <w:rPrChange w:id="394" w:author="Poul V Madsen" w:date="2012-12-10T09:27:00Z">
                  <w:rPr>
                    <w:rFonts w:ascii="Arial" w:hAnsi="Arial" w:cs="Arial"/>
                    <w:sz w:val="18"/>
                  </w:rPr>
                </w:rPrChange>
              </w:rPr>
              <w:t>0</w:t>
            </w:r>
            <w:r w:rsidR="0069280E" w:rsidRPr="007C1BAD">
              <w:rPr>
                <w:rFonts w:ascii="Arial" w:hAnsi="Arial" w:cs="Arial"/>
                <w:color w:val="FF0000"/>
                <w:sz w:val="18"/>
                <w:rPrChange w:id="395" w:author="Poul V Madsen" w:date="2012-12-10T09:27:00Z">
                  <w:rPr>
                    <w:rFonts w:ascii="Arial" w:hAnsi="Arial" w:cs="Arial"/>
                    <w:sz w:val="18"/>
                  </w:rPr>
                </w:rPrChange>
              </w:rPr>
              <w:t>13</w:t>
            </w:r>
            <w:r w:rsidR="0069280E" w:rsidRPr="007C1BAD">
              <w:rPr>
                <w:rFonts w:ascii="Arial" w:hAnsi="Arial" w:cs="Arial"/>
                <w:color w:val="FF0000"/>
                <w:sz w:val="18"/>
                <w:rPrChange w:id="396" w:author="Poul V Madsen" w:date="2012-12-10T09:27:00Z">
                  <w:rPr>
                    <w:rFonts w:ascii="Arial" w:hAnsi="Arial" w:cs="Arial"/>
                    <w:sz w:val="18"/>
                  </w:rPr>
                </w:rPrChange>
              </w:rPr>
              <w:tab/>
              <w:t>Anpartsselskab under stiftelse</w:t>
            </w:r>
            <w:r w:rsidR="0069280E" w:rsidRPr="007C1BAD">
              <w:rPr>
                <w:rFonts w:ascii="Arial" w:hAnsi="Arial" w:cs="Arial"/>
                <w:color w:val="FF0000"/>
                <w:sz w:val="18"/>
                <w:rPrChange w:id="397" w:author="Poul V Madsen" w:date="2012-12-10T09:27:00Z">
                  <w:rPr>
                    <w:rFonts w:ascii="Arial" w:hAnsi="Arial" w:cs="Arial"/>
                    <w:sz w:val="18"/>
                  </w:rPr>
                </w:rPrChange>
              </w:rPr>
              <w:tab/>
              <w:t>APU</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98" w:author="Poul V Madsen" w:date="2012-12-10T09:27:00Z">
                  <w:rPr>
                    <w:rFonts w:ascii="Arial" w:hAnsi="Arial" w:cs="Arial"/>
                    <w:sz w:val="18"/>
                  </w:rPr>
                </w:rPrChange>
              </w:rPr>
            </w:pPr>
            <w:r w:rsidRPr="007C1BAD">
              <w:rPr>
                <w:rFonts w:ascii="Arial" w:hAnsi="Arial" w:cs="Arial"/>
                <w:color w:val="FF0000"/>
                <w:sz w:val="18"/>
                <w:rPrChange w:id="399" w:author="Poul V Madsen" w:date="2012-12-10T09:27:00Z">
                  <w:rPr>
                    <w:rFonts w:ascii="Arial" w:hAnsi="Arial" w:cs="Arial"/>
                    <w:sz w:val="18"/>
                  </w:rPr>
                </w:rPrChange>
              </w:rPr>
              <w:t>0</w:t>
            </w:r>
            <w:r w:rsidR="0069280E" w:rsidRPr="007C1BAD">
              <w:rPr>
                <w:rFonts w:ascii="Arial" w:hAnsi="Arial" w:cs="Arial"/>
                <w:color w:val="FF0000"/>
                <w:sz w:val="18"/>
                <w:rPrChange w:id="400" w:author="Poul V Madsen" w:date="2012-12-10T09:27:00Z">
                  <w:rPr>
                    <w:rFonts w:ascii="Arial" w:hAnsi="Arial" w:cs="Arial"/>
                    <w:sz w:val="18"/>
                  </w:rPr>
                </w:rPrChange>
              </w:rPr>
              <w:t xml:space="preserve">14 </w:t>
            </w:r>
            <w:r w:rsidR="0069280E" w:rsidRPr="007C1BAD">
              <w:rPr>
                <w:rFonts w:ascii="Arial" w:hAnsi="Arial" w:cs="Arial"/>
                <w:color w:val="FF0000"/>
                <w:sz w:val="18"/>
                <w:rPrChange w:id="401" w:author="Poul V Madsen" w:date="2012-12-10T09:27:00Z">
                  <w:rPr>
                    <w:rFonts w:ascii="Arial" w:hAnsi="Arial" w:cs="Arial"/>
                    <w:sz w:val="18"/>
                  </w:rPr>
                </w:rPrChange>
              </w:rPr>
              <w:tab/>
              <w:t xml:space="preserve">Anpartsselskab </w:t>
            </w:r>
            <w:r w:rsidR="0069280E" w:rsidRPr="007C1BAD">
              <w:rPr>
                <w:rFonts w:ascii="Arial" w:hAnsi="Arial" w:cs="Arial"/>
                <w:color w:val="FF0000"/>
                <w:sz w:val="18"/>
                <w:rPrChange w:id="402" w:author="Poul V Madsen" w:date="2012-12-10T09:27:00Z">
                  <w:rPr>
                    <w:rFonts w:ascii="Arial" w:hAnsi="Arial" w:cs="Arial"/>
                    <w:sz w:val="18"/>
                  </w:rPr>
                </w:rPrChange>
              </w:rPr>
              <w:tab/>
              <w:t>APS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03" w:author="Poul V Madsen" w:date="2012-12-10T09:27:00Z">
                  <w:rPr>
                    <w:rFonts w:ascii="Arial" w:hAnsi="Arial" w:cs="Arial"/>
                    <w:sz w:val="18"/>
                  </w:rPr>
                </w:rPrChange>
              </w:rPr>
            </w:pPr>
            <w:r w:rsidRPr="007C1BAD">
              <w:rPr>
                <w:rFonts w:ascii="Arial" w:hAnsi="Arial" w:cs="Arial"/>
                <w:color w:val="FF0000"/>
                <w:sz w:val="18"/>
                <w:rPrChange w:id="404" w:author="Poul V Madsen" w:date="2012-12-10T09:27:00Z">
                  <w:rPr>
                    <w:rFonts w:ascii="Arial" w:hAnsi="Arial" w:cs="Arial"/>
                    <w:sz w:val="18"/>
                  </w:rPr>
                </w:rPrChange>
              </w:rPr>
              <w:t>0</w:t>
            </w:r>
            <w:r w:rsidR="0069280E" w:rsidRPr="007C1BAD">
              <w:rPr>
                <w:rFonts w:ascii="Arial" w:hAnsi="Arial" w:cs="Arial"/>
                <w:color w:val="FF0000"/>
                <w:sz w:val="18"/>
                <w:rPrChange w:id="405" w:author="Poul V Madsen" w:date="2012-12-10T09:27:00Z">
                  <w:rPr>
                    <w:rFonts w:ascii="Arial" w:hAnsi="Arial" w:cs="Arial"/>
                    <w:sz w:val="18"/>
                  </w:rPr>
                </w:rPrChange>
              </w:rPr>
              <w:t xml:space="preserve">15 </w:t>
            </w:r>
            <w:r w:rsidR="0069280E" w:rsidRPr="007C1BAD">
              <w:rPr>
                <w:rFonts w:ascii="Arial" w:hAnsi="Arial" w:cs="Arial"/>
                <w:color w:val="FF0000"/>
                <w:sz w:val="18"/>
                <w:rPrChange w:id="406" w:author="Poul V Madsen" w:date="2012-12-10T09:27:00Z">
                  <w:rPr>
                    <w:rFonts w:ascii="Arial" w:hAnsi="Arial" w:cs="Arial"/>
                    <w:sz w:val="18"/>
                  </w:rPr>
                </w:rPrChange>
              </w:rPr>
              <w:tab/>
              <w:t xml:space="preserve">Filial af udenlandsk anpartsselskab </w:t>
            </w:r>
            <w:r w:rsidR="0069280E" w:rsidRPr="007C1BAD">
              <w:rPr>
                <w:rFonts w:ascii="Arial" w:hAnsi="Arial" w:cs="Arial"/>
                <w:color w:val="FF0000"/>
                <w:sz w:val="18"/>
                <w:rPrChange w:id="407" w:author="Poul V Madsen" w:date="2012-12-10T09:27:00Z">
                  <w:rPr>
                    <w:rFonts w:ascii="Arial" w:hAnsi="Arial" w:cs="Arial"/>
                    <w:sz w:val="18"/>
                  </w:rPr>
                </w:rPrChange>
              </w:rPr>
              <w:tab/>
              <w:t>UAP</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08" w:author="Poul V Madsen" w:date="2012-12-10T09:27:00Z">
                  <w:rPr>
                    <w:rFonts w:ascii="Arial" w:hAnsi="Arial" w:cs="Arial"/>
                    <w:sz w:val="18"/>
                  </w:rPr>
                </w:rPrChange>
              </w:rPr>
            </w:pPr>
            <w:r w:rsidRPr="007C1BAD">
              <w:rPr>
                <w:rFonts w:ascii="Arial" w:hAnsi="Arial" w:cs="Arial"/>
                <w:color w:val="FF0000"/>
                <w:sz w:val="18"/>
                <w:rPrChange w:id="409" w:author="Poul V Madsen" w:date="2012-12-10T09:27:00Z">
                  <w:rPr>
                    <w:rFonts w:ascii="Arial" w:hAnsi="Arial" w:cs="Arial"/>
                    <w:sz w:val="18"/>
                  </w:rPr>
                </w:rPrChange>
              </w:rPr>
              <w:t>0</w:t>
            </w:r>
            <w:r w:rsidR="0069280E" w:rsidRPr="007C1BAD">
              <w:rPr>
                <w:rFonts w:ascii="Arial" w:hAnsi="Arial" w:cs="Arial"/>
                <w:color w:val="FF0000"/>
                <w:sz w:val="18"/>
                <w:rPrChange w:id="410" w:author="Poul V Madsen" w:date="2012-12-10T09:27:00Z">
                  <w:rPr>
                    <w:rFonts w:ascii="Arial" w:hAnsi="Arial" w:cs="Arial"/>
                    <w:sz w:val="18"/>
                  </w:rPr>
                </w:rPrChange>
              </w:rPr>
              <w:t xml:space="preserve">16 </w:t>
            </w:r>
            <w:r w:rsidR="0069280E" w:rsidRPr="007C1BAD">
              <w:rPr>
                <w:rFonts w:ascii="Arial" w:hAnsi="Arial" w:cs="Arial"/>
                <w:color w:val="FF0000"/>
                <w:sz w:val="18"/>
                <w:rPrChange w:id="411" w:author="Poul V Madsen" w:date="2012-12-10T09:27:00Z">
                  <w:rPr>
                    <w:rFonts w:ascii="Arial" w:hAnsi="Arial" w:cs="Arial"/>
                    <w:sz w:val="18"/>
                  </w:rPr>
                </w:rPrChange>
              </w:rPr>
              <w:tab/>
              <w:t>Europæisk Økonomisk Firmagruppe</w:t>
            </w:r>
            <w:r w:rsidR="0069280E" w:rsidRPr="007C1BAD">
              <w:rPr>
                <w:rFonts w:ascii="Arial" w:hAnsi="Arial" w:cs="Arial"/>
                <w:color w:val="FF0000"/>
                <w:sz w:val="18"/>
                <w:rPrChange w:id="412" w:author="Poul V Madsen" w:date="2012-12-10T09:27:00Z">
                  <w:rPr>
                    <w:rFonts w:ascii="Arial" w:hAnsi="Arial" w:cs="Arial"/>
                    <w:sz w:val="18"/>
                  </w:rPr>
                </w:rPrChange>
              </w:rPr>
              <w:tab/>
              <w:t>EØF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13" w:author="Poul V Madsen" w:date="2012-12-10T09:27:00Z">
                  <w:rPr>
                    <w:rFonts w:ascii="Arial" w:hAnsi="Arial" w:cs="Arial"/>
                    <w:sz w:val="18"/>
                  </w:rPr>
                </w:rPrChange>
              </w:rPr>
            </w:pPr>
            <w:r w:rsidRPr="007C1BAD">
              <w:rPr>
                <w:rFonts w:ascii="Arial" w:hAnsi="Arial" w:cs="Arial"/>
                <w:color w:val="FF0000"/>
                <w:sz w:val="18"/>
                <w:rPrChange w:id="414" w:author="Poul V Madsen" w:date="2012-12-10T09:27:00Z">
                  <w:rPr>
                    <w:rFonts w:ascii="Arial" w:hAnsi="Arial" w:cs="Arial"/>
                    <w:sz w:val="18"/>
                  </w:rPr>
                </w:rPrChange>
              </w:rPr>
              <w:t>0</w:t>
            </w:r>
            <w:r w:rsidR="0069280E" w:rsidRPr="007C1BAD">
              <w:rPr>
                <w:rFonts w:ascii="Arial" w:hAnsi="Arial" w:cs="Arial"/>
                <w:color w:val="FF0000"/>
                <w:sz w:val="18"/>
                <w:rPrChange w:id="415" w:author="Poul V Madsen" w:date="2012-12-10T09:27:00Z">
                  <w:rPr>
                    <w:rFonts w:ascii="Arial" w:hAnsi="Arial" w:cs="Arial"/>
                    <w:sz w:val="18"/>
                  </w:rPr>
                </w:rPrChange>
              </w:rPr>
              <w:t>17</w:t>
            </w:r>
            <w:r w:rsidR="0069280E" w:rsidRPr="007C1BAD">
              <w:rPr>
                <w:rFonts w:ascii="Arial" w:hAnsi="Arial" w:cs="Arial"/>
                <w:color w:val="FF0000"/>
                <w:sz w:val="18"/>
                <w:rPrChange w:id="416" w:author="Poul V Madsen" w:date="2012-12-10T09:27:00Z">
                  <w:rPr>
                    <w:rFonts w:ascii="Arial" w:hAnsi="Arial" w:cs="Arial"/>
                    <w:sz w:val="18"/>
                  </w:rPr>
                </w:rPrChange>
              </w:rPr>
              <w:tab/>
              <w:t>Andelsforening</w:t>
            </w:r>
            <w:r w:rsidR="0069280E" w:rsidRPr="007C1BAD">
              <w:rPr>
                <w:rFonts w:ascii="Arial" w:hAnsi="Arial" w:cs="Arial"/>
                <w:color w:val="FF0000"/>
                <w:sz w:val="18"/>
                <w:rPrChange w:id="417" w:author="Poul V Madsen" w:date="2012-12-10T09:27:00Z">
                  <w:rPr>
                    <w:rFonts w:ascii="Arial" w:hAnsi="Arial" w:cs="Arial"/>
                    <w:sz w:val="18"/>
                  </w:rPr>
                </w:rPrChange>
              </w:rPr>
              <w:tab/>
              <w:t>FAF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18" w:author="Poul V Madsen" w:date="2012-12-10T09:27:00Z">
                  <w:rPr>
                    <w:rFonts w:ascii="Arial" w:hAnsi="Arial" w:cs="Arial"/>
                    <w:sz w:val="18"/>
                  </w:rPr>
                </w:rPrChange>
              </w:rPr>
            </w:pPr>
            <w:r w:rsidRPr="007C1BAD">
              <w:rPr>
                <w:rFonts w:ascii="Arial" w:hAnsi="Arial" w:cs="Arial"/>
                <w:color w:val="FF0000"/>
                <w:sz w:val="18"/>
                <w:rPrChange w:id="419" w:author="Poul V Madsen" w:date="2012-12-10T09:27:00Z">
                  <w:rPr>
                    <w:rFonts w:ascii="Arial" w:hAnsi="Arial" w:cs="Arial"/>
                    <w:sz w:val="18"/>
                  </w:rPr>
                </w:rPrChange>
              </w:rPr>
              <w:t>0</w:t>
            </w:r>
            <w:r w:rsidR="0069280E" w:rsidRPr="007C1BAD">
              <w:rPr>
                <w:rFonts w:ascii="Arial" w:hAnsi="Arial" w:cs="Arial"/>
                <w:color w:val="FF0000"/>
                <w:sz w:val="18"/>
                <w:rPrChange w:id="420" w:author="Poul V Madsen" w:date="2012-12-10T09:27:00Z">
                  <w:rPr>
                    <w:rFonts w:ascii="Arial" w:hAnsi="Arial" w:cs="Arial"/>
                    <w:sz w:val="18"/>
                  </w:rPr>
                </w:rPrChange>
              </w:rPr>
              <w:t>18</w:t>
            </w:r>
            <w:r w:rsidR="0069280E" w:rsidRPr="007C1BAD">
              <w:rPr>
                <w:rFonts w:ascii="Arial" w:hAnsi="Arial" w:cs="Arial"/>
                <w:color w:val="FF0000"/>
                <w:sz w:val="18"/>
                <w:rPrChange w:id="421" w:author="Poul V Madsen" w:date="2012-12-10T09:27:00Z">
                  <w:rPr>
                    <w:rFonts w:ascii="Arial" w:hAnsi="Arial" w:cs="Arial"/>
                    <w:sz w:val="18"/>
                  </w:rPr>
                </w:rPrChange>
              </w:rPr>
              <w:tab/>
              <w:t>Indkøbsforening</w:t>
            </w:r>
            <w:r w:rsidR="0069280E" w:rsidRPr="007C1BAD">
              <w:rPr>
                <w:rFonts w:ascii="Arial" w:hAnsi="Arial" w:cs="Arial"/>
                <w:color w:val="FF0000"/>
                <w:sz w:val="18"/>
                <w:rPrChange w:id="422" w:author="Poul V Madsen" w:date="2012-12-10T09:27:00Z">
                  <w:rPr>
                    <w:rFonts w:ascii="Arial" w:hAnsi="Arial" w:cs="Arial"/>
                    <w:sz w:val="18"/>
                  </w:rPr>
                </w:rPrChange>
              </w:rPr>
              <w:tab/>
              <w:t>FIF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23" w:author="Poul V Madsen" w:date="2012-12-10T09:27:00Z">
                  <w:rPr>
                    <w:rFonts w:ascii="Arial" w:hAnsi="Arial" w:cs="Arial"/>
                    <w:sz w:val="18"/>
                  </w:rPr>
                </w:rPrChange>
              </w:rPr>
            </w:pPr>
            <w:r w:rsidRPr="007C1BAD">
              <w:rPr>
                <w:rFonts w:ascii="Arial" w:hAnsi="Arial" w:cs="Arial"/>
                <w:color w:val="FF0000"/>
                <w:sz w:val="18"/>
                <w:rPrChange w:id="424" w:author="Poul V Madsen" w:date="2012-12-10T09:27:00Z">
                  <w:rPr>
                    <w:rFonts w:ascii="Arial" w:hAnsi="Arial" w:cs="Arial"/>
                    <w:sz w:val="18"/>
                  </w:rPr>
                </w:rPrChange>
              </w:rPr>
              <w:t>0</w:t>
            </w:r>
            <w:r w:rsidR="0069280E" w:rsidRPr="007C1BAD">
              <w:rPr>
                <w:rFonts w:ascii="Arial" w:hAnsi="Arial" w:cs="Arial"/>
                <w:color w:val="FF0000"/>
                <w:sz w:val="18"/>
                <w:rPrChange w:id="425" w:author="Poul V Madsen" w:date="2012-12-10T09:27:00Z">
                  <w:rPr>
                    <w:rFonts w:ascii="Arial" w:hAnsi="Arial" w:cs="Arial"/>
                    <w:sz w:val="18"/>
                  </w:rPr>
                </w:rPrChange>
              </w:rPr>
              <w:t>19</w:t>
            </w:r>
            <w:r w:rsidR="0069280E" w:rsidRPr="007C1BAD">
              <w:rPr>
                <w:rFonts w:ascii="Arial" w:hAnsi="Arial" w:cs="Arial"/>
                <w:color w:val="FF0000"/>
                <w:sz w:val="18"/>
                <w:rPrChange w:id="426" w:author="Poul V Madsen" w:date="2012-12-10T09:27:00Z">
                  <w:rPr>
                    <w:rFonts w:ascii="Arial" w:hAnsi="Arial" w:cs="Arial"/>
                    <w:sz w:val="18"/>
                  </w:rPr>
                </w:rPrChange>
              </w:rPr>
              <w:tab/>
              <w:t>Produktions- og salgsforening</w:t>
            </w:r>
            <w:r w:rsidR="0069280E" w:rsidRPr="007C1BAD">
              <w:rPr>
                <w:rFonts w:ascii="Arial" w:hAnsi="Arial" w:cs="Arial"/>
                <w:color w:val="FF0000"/>
                <w:sz w:val="18"/>
                <w:rPrChange w:id="427" w:author="Poul V Madsen" w:date="2012-12-10T09:27:00Z">
                  <w:rPr>
                    <w:rFonts w:ascii="Arial" w:hAnsi="Arial" w:cs="Arial"/>
                    <w:sz w:val="18"/>
                  </w:rPr>
                </w:rPrChange>
              </w:rPr>
              <w:tab/>
              <w:t>FPS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28" w:author="Poul V Madsen" w:date="2012-12-10T09:27:00Z">
                  <w:rPr>
                    <w:rFonts w:ascii="Arial" w:hAnsi="Arial" w:cs="Arial"/>
                    <w:sz w:val="18"/>
                  </w:rPr>
                </w:rPrChange>
              </w:rPr>
            </w:pPr>
            <w:r w:rsidRPr="007C1BAD">
              <w:rPr>
                <w:rFonts w:ascii="Arial" w:hAnsi="Arial" w:cs="Arial"/>
                <w:color w:val="FF0000"/>
                <w:sz w:val="18"/>
                <w:rPrChange w:id="429" w:author="Poul V Madsen" w:date="2012-12-10T09:27:00Z">
                  <w:rPr>
                    <w:rFonts w:ascii="Arial" w:hAnsi="Arial" w:cs="Arial"/>
                    <w:sz w:val="18"/>
                  </w:rPr>
                </w:rPrChange>
              </w:rPr>
              <w:t>0</w:t>
            </w:r>
            <w:r w:rsidR="0069280E" w:rsidRPr="007C1BAD">
              <w:rPr>
                <w:rFonts w:ascii="Arial" w:hAnsi="Arial" w:cs="Arial"/>
                <w:color w:val="FF0000"/>
                <w:sz w:val="18"/>
                <w:rPrChange w:id="430" w:author="Poul V Madsen" w:date="2012-12-10T09:27:00Z">
                  <w:rPr>
                    <w:rFonts w:ascii="Arial" w:hAnsi="Arial" w:cs="Arial"/>
                    <w:sz w:val="18"/>
                  </w:rPr>
                </w:rPrChange>
              </w:rPr>
              <w:t>20</w:t>
            </w:r>
            <w:r w:rsidR="0069280E" w:rsidRPr="007C1BAD">
              <w:rPr>
                <w:rFonts w:ascii="Arial" w:hAnsi="Arial" w:cs="Arial"/>
                <w:color w:val="FF0000"/>
                <w:sz w:val="18"/>
                <w:rPrChange w:id="431" w:author="Poul V Madsen" w:date="2012-12-10T09:27:00Z">
                  <w:rPr>
                    <w:rFonts w:ascii="Arial" w:hAnsi="Arial" w:cs="Arial"/>
                    <w:sz w:val="18"/>
                  </w:rPr>
                </w:rPrChange>
              </w:rPr>
              <w:tab/>
              <w:t>Brugsforening (FNB)</w:t>
            </w:r>
            <w:r w:rsidR="0069280E" w:rsidRPr="007C1BAD">
              <w:rPr>
                <w:rFonts w:ascii="Arial" w:hAnsi="Arial" w:cs="Arial"/>
                <w:color w:val="FF0000"/>
                <w:sz w:val="18"/>
                <w:rPrChange w:id="432" w:author="Poul V Madsen" w:date="2012-12-10T09:27:00Z">
                  <w:rPr>
                    <w:rFonts w:ascii="Arial" w:hAnsi="Arial" w:cs="Arial"/>
                    <w:sz w:val="18"/>
                  </w:rPr>
                </w:rPrChange>
              </w:rPr>
              <w:tab/>
              <w:t>FNB</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33" w:author="Poul V Madsen" w:date="2012-12-10T09:27:00Z">
                  <w:rPr>
                    <w:rFonts w:ascii="Arial" w:hAnsi="Arial" w:cs="Arial"/>
                    <w:sz w:val="18"/>
                  </w:rPr>
                </w:rPrChange>
              </w:rPr>
            </w:pPr>
            <w:r w:rsidRPr="007C1BAD">
              <w:rPr>
                <w:rFonts w:ascii="Arial" w:hAnsi="Arial" w:cs="Arial"/>
                <w:color w:val="FF0000"/>
                <w:sz w:val="18"/>
                <w:rPrChange w:id="434" w:author="Poul V Madsen" w:date="2012-12-10T09:27:00Z">
                  <w:rPr>
                    <w:rFonts w:ascii="Arial" w:hAnsi="Arial" w:cs="Arial"/>
                    <w:sz w:val="18"/>
                  </w:rPr>
                </w:rPrChange>
              </w:rPr>
              <w:t>0</w:t>
            </w:r>
            <w:r w:rsidR="0069280E" w:rsidRPr="007C1BAD">
              <w:rPr>
                <w:rFonts w:ascii="Arial" w:hAnsi="Arial" w:cs="Arial"/>
                <w:color w:val="FF0000"/>
                <w:sz w:val="18"/>
                <w:rPrChange w:id="435" w:author="Poul V Madsen" w:date="2012-12-10T09:27:00Z">
                  <w:rPr>
                    <w:rFonts w:ascii="Arial" w:hAnsi="Arial" w:cs="Arial"/>
                    <w:sz w:val="18"/>
                  </w:rPr>
                </w:rPrChange>
              </w:rPr>
              <w:t>21</w:t>
            </w:r>
            <w:r w:rsidR="0069280E" w:rsidRPr="007C1BAD">
              <w:rPr>
                <w:rFonts w:ascii="Arial" w:hAnsi="Arial" w:cs="Arial"/>
                <w:color w:val="FF0000"/>
                <w:sz w:val="18"/>
                <w:rPrChange w:id="436" w:author="Poul V Madsen" w:date="2012-12-10T09:27:00Z">
                  <w:rPr>
                    <w:rFonts w:ascii="Arial" w:hAnsi="Arial" w:cs="Arial"/>
                    <w:sz w:val="18"/>
                  </w:rPr>
                </w:rPrChange>
              </w:rPr>
              <w:tab/>
              <w:t>Brugsforening (FBF)</w:t>
            </w:r>
            <w:r w:rsidR="0069280E" w:rsidRPr="007C1BAD">
              <w:rPr>
                <w:rFonts w:ascii="Arial" w:hAnsi="Arial" w:cs="Arial"/>
                <w:color w:val="FF0000"/>
                <w:sz w:val="18"/>
                <w:rPrChange w:id="437" w:author="Poul V Madsen" w:date="2012-12-10T09:27:00Z">
                  <w:rPr>
                    <w:rFonts w:ascii="Arial" w:hAnsi="Arial" w:cs="Arial"/>
                    <w:sz w:val="18"/>
                  </w:rPr>
                </w:rPrChange>
              </w:rPr>
              <w:tab/>
              <w:t>FBF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38" w:author="Poul V Madsen" w:date="2012-12-10T09:28:00Z">
                  <w:rPr>
                    <w:rFonts w:ascii="Arial" w:hAnsi="Arial" w:cs="Arial"/>
                    <w:sz w:val="18"/>
                  </w:rPr>
                </w:rPrChange>
              </w:rPr>
            </w:pPr>
            <w:r w:rsidRPr="007C1BAD">
              <w:rPr>
                <w:rFonts w:ascii="Arial" w:hAnsi="Arial" w:cs="Arial"/>
                <w:color w:val="FF0000"/>
                <w:sz w:val="18"/>
                <w:rPrChange w:id="439" w:author="Poul V Madsen" w:date="2012-12-10T09:28:00Z">
                  <w:rPr>
                    <w:rFonts w:ascii="Arial" w:hAnsi="Arial" w:cs="Arial"/>
                    <w:sz w:val="18"/>
                  </w:rPr>
                </w:rPrChange>
              </w:rPr>
              <w:t>0</w:t>
            </w:r>
            <w:r w:rsidR="0069280E" w:rsidRPr="007C1BAD">
              <w:rPr>
                <w:rFonts w:ascii="Arial" w:hAnsi="Arial" w:cs="Arial"/>
                <w:color w:val="FF0000"/>
                <w:sz w:val="18"/>
                <w:rPrChange w:id="440" w:author="Poul V Madsen" w:date="2012-12-10T09:28:00Z">
                  <w:rPr>
                    <w:rFonts w:ascii="Arial" w:hAnsi="Arial" w:cs="Arial"/>
                    <w:sz w:val="18"/>
                  </w:rPr>
                </w:rPrChange>
              </w:rPr>
              <w:t>22</w:t>
            </w:r>
            <w:r w:rsidR="0069280E" w:rsidRPr="007C1BAD">
              <w:rPr>
                <w:rFonts w:ascii="Arial" w:hAnsi="Arial" w:cs="Arial"/>
                <w:color w:val="FF0000"/>
                <w:sz w:val="18"/>
                <w:rPrChange w:id="441" w:author="Poul V Madsen" w:date="2012-12-10T09:28:00Z">
                  <w:rPr>
                    <w:rFonts w:ascii="Arial" w:hAnsi="Arial" w:cs="Arial"/>
                    <w:sz w:val="18"/>
                  </w:rPr>
                </w:rPrChange>
              </w:rPr>
              <w:tab/>
              <w:t>Øvrige andelsforening</w:t>
            </w:r>
            <w:r w:rsidR="0069280E" w:rsidRPr="007C1BAD">
              <w:rPr>
                <w:rFonts w:ascii="Arial" w:hAnsi="Arial" w:cs="Arial"/>
                <w:color w:val="FF0000"/>
                <w:sz w:val="18"/>
                <w:rPrChange w:id="442" w:author="Poul V Madsen" w:date="2012-12-10T09:28:00Z">
                  <w:rPr>
                    <w:rFonts w:ascii="Arial" w:hAnsi="Arial" w:cs="Arial"/>
                    <w:sz w:val="18"/>
                  </w:rPr>
                </w:rPrChange>
              </w:rPr>
              <w:tab/>
              <w:t>FØF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43" w:author="Poul V Madsen" w:date="2012-12-10T09:28:00Z">
                  <w:rPr>
                    <w:rFonts w:ascii="Arial" w:hAnsi="Arial" w:cs="Arial"/>
                    <w:sz w:val="18"/>
                  </w:rPr>
                </w:rPrChange>
              </w:rPr>
            </w:pPr>
            <w:r w:rsidRPr="007C1BAD">
              <w:rPr>
                <w:rFonts w:ascii="Arial" w:hAnsi="Arial" w:cs="Arial"/>
                <w:color w:val="FF0000"/>
                <w:sz w:val="18"/>
                <w:rPrChange w:id="444" w:author="Poul V Madsen" w:date="2012-12-10T09:28:00Z">
                  <w:rPr>
                    <w:rFonts w:ascii="Arial" w:hAnsi="Arial" w:cs="Arial"/>
                    <w:sz w:val="18"/>
                  </w:rPr>
                </w:rPrChange>
              </w:rPr>
              <w:t>0</w:t>
            </w:r>
            <w:r w:rsidR="0069280E" w:rsidRPr="007C1BAD">
              <w:rPr>
                <w:rFonts w:ascii="Arial" w:hAnsi="Arial" w:cs="Arial"/>
                <w:color w:val="FF0000"/>
                <w:sz w:val="18"/>
                <w:rPrChange w:id="445" w:author="Poul V Madsen" w:date="2012-12-10T09:28:00Z">
                  <w:rPr>
                    <w:rFonts w:ascii="Arial" w:hAnsi="Arial" w:cs="Arial"/>
                    <w:sz w:val="18"/>
                  </w:rPr>
                </w:rPrChange>
              </w:rPr>
              <w:t>23</w:t>
            </w:r>
            <w:r w:rsidR="0069280E" w:rsidRPr="007C1BAD">
              <w:rPr>
                <w:rFonts w:ascii="Arial" w:hAnsi="Arial" w:cs="Arial"/>
                <w:color w:val="FF0000"/>
                <w:sz w:val="18"/>
                <w:rPrChange w:id="446" w:author="Poul V Madsen" w:date="2012-12-10T09:28:00Z">
                  <w:rPr>
                    <w:rFonts w:ascii="Arial" w:hAnsi="Arial" w:cs="Arial"/>
                    <w:sz w:val="18"/>
                  </w:rPr>
                </w:rPrChange>
              </w:rPr>
              <w:tab/>
              <w:t>Gensidige forsikringsforening</w:t>
            </w:r>
            <w:r w:rsidR="0069280E" w:rsidRPr="007C1BAD">
              <w:rPr>
                <w:rFonts w:ascii="Arial" w:hAnsi="Arial" w:cs="Arial"/>
                <w:color w:val="FF0000"/>
                <w:sz w:val="18"/>
                <w:rPrChange w:id="447" w:author="Poul V Madsen" w:date="2012-12-10T09:28:00Z">
                  <w:rPr>
                    <w:rFonts w:ascii="Arial" w:hAnsi="Arial" w:cs="Arial"/>
                    <w:sz w:val="18"/>
                  </w:rPr>
                </w:rPrChange>
              </w:rPr>
              <w:tab/>
              <w:t>FGF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48" w:author="Poul V Madsen" w:date="2012-12-10T09:28:00Z">
                  <w:rPr>
                    <w:rFonts w:ascii="Arial" w:hAnsi="Arial" w:cs="Arial"/>
                    <w:sz w:val="18"/>
                  </w:rPr>
                </w:rPrChange>
              </w:rPr>
            </w:pPr>
            <w:r w:rsidRPr="007C1BAD">
              <w:rPr>
                <w:rFonts w:ascii="Arial" w:hAnsi="Arial" w:cs="Arial"/>
                <w:color w:val="FF0000"/>
                <w:sz w:val="18"/>
                <w:rPrChange w:id="449" w:author="Poul V Madsen" w:date="2012-12-10T09:28:00Z">
                  <w:rPr>
                    <w:rFonts w:ascii="Arial" w:hAnsi="Arial" w:cs="Arial"/>
                    <w:sz w:val="18"/>
                  </w:rPr>
                </w:rPrChange>
              </w:rPr>
              <w:t>0</w:t>
            </w:r>
            <w:r w:rsidR="0069280E" w:rsidRPr="007C1BAD">
              <w:rPr>
                <w:rFonts w:ascii="Arial" w:hAnsi="Arial" w:cs="Arial"/>
                <w:color w:val="FF0000"/>
                <w:sz w:val="18"/>
                <w:rPrChange w:id="450" w:author="Poul V Madsen" w:date="2012-12-10T09:28:00Z">
                  <w:rPr>
                    <w:rFonts w:ascii="Arial" w:hAnsi="Arial" w:cs="Arial"/>
                    <w:sz w:val="18"/>
                  </w:rPr>
                </w:rPrChange>
              </w:rPr>
              <w:t>24</w:t>
            </w:r>
            <w:r w:rsidR="0069280E" w:rsidRPr="007C1BAD">
              <w:rPr>
                <w:rFonts w:ascii="Arial" w:hAnsi="Arial" w:cs="Arial"/>
                <w:color w:val="FF0000"/>
                <w:sz w:val="18"/>
                <w:rPrChange w:id="451" w:author="Poul V Madsen" w:date="2012-12-10T09:28:00Z">
                  <w:rPr>
                    <w:rFonts w:ascii="Arial" w:hAnsi="Arial" w:cs="Arial"/>
                    <w:sz w:val="18"/>
                  </w:rPr>
                </w:rPrChange>
              </w:rPr>
              <w:tab/>
              <w:t>Investeringsforening</w:t>
            </w:r>
            <w:r w:rsidR="0069280E" w:rsidRPr="007C1BAD">
              <w:rPr>
                <w:rFonts w:ascii="Arial" w:hAnsi="Arial" w:cs="Arial"/>
                <w:color w:val="FF0000"/>
                <w:sz w:val="18"/>
                <w:rPrChange w:id="452" w:author="Poul V Madsen" w:date="2012-12-10T09:28:00Z">
                  <w:rPr>
                    <w:rFonts w:ascii="Arial" w:hAnsi="Arial" w:cs="Arial"/>
                    <w:sz w:val="18"/>
                  </w:rPr>
                </w:rPrChange>
              </w:rPr>
              <w:tab/>
              <w:t>FAI</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53" w:author="Poul V Madsen" w:date="2012-12-10T09:28:00Z">
                  <w:rPr>
                    <w:rFonts w:ascii="Arial" w:hAnsi="Arial" w:cs="Arial"/>
                    <w:sz w:val="18"/>
                  </w:rPr>
                </w:rPrChange>
              </w:rPr>
            </w:pPr>
            <w:r w:rsidRPr="007C1BAD">
              <w:rPr>
                <w:rFonts w:ascii="Arial" w:hAnsi="Arial" w:cs="Arial"/>
                <w:color w:val="FF0000"/>
                <w:sz w:val="18"/>
                <w:rPrChange w:id="454" w:author="Poul V Madsen" w:date="2012-12-10T09:28:00Z">
                  <w:rPr>
                    <w:rFonts w:ascii="Arial" w:hAnsi="Arial" w:cs="Arial"/>
                    <w:sz w:val="18"/>
                  </w:rPr>
                </w:rPrChange>
              </w:rPr>
              <w:t>0</w:t>
            </w:r>
            <w:r w:rsidR="0069280E" w:rsidRPr="007C1BAD">
              <w:rPr>
                <w:rFonts w:ascii="Arial" w:hAnsi="Arial" w:cs="Arial"/>
                <w:color w:val="FF0000"/>
                <w:sz w:val="18"/>
                <w:rPrChange w:id="455" w:author="Poul V Madsen" w:date="2012-12-10T09:28:00Z">
                  <w:rPr>
                    <w:rFonts w:ascii="Arial" w:hAnsi="Arial" w:cs="Arial"/>
                    <w:sz w:val="18"/>
                  </w:rPr>
                </w:rPrChange>
              </w:rPr>
              <w:t xml:space="preserve">25 </w:t>
            </w:r>
            <w:r w:rsidR="0069280E" w:rsidRPr="007C1BAD">
              <w:rPr>
                <w:rFonts w:ascii="Arial" w:hAnsi="Arial" w:cs="Arial"/>
                <w:color w:val="FF0000"/>
                <w:sz w:val="18"/>
                <w:rPrChange w:id="456" w:author="Poul V Madsen" w:date="2012-12-10T09:28:00Z">
                  <w:rPr>
                    <w:rFonts w:ascii="Arial" w:hAnsi="Arial" w:cs="Arial"/>
                    <w:sz w:val="18"/>
                  </w:rPr>
                </w:rPrChange>
              </w:rPr>
              <w:tab/>
              <w:t>Selskab med begrænset ansvar</w:t>
            </w:r>
            <w:r w:rsidR="0069280E" w:rsidRPr="007C1BAD">
              <w:rPr>
                <w:rFonts w:ascii="Arial" w:hAnsi="Arial" w:cs="Arial"/>
                <w:color w:val="FF0000"/>
                <w:sz w:val="18"/>
                <w:rPrChange w:id="457" w:author="Poul V Madsen" w:date="2012-12-10T09:28:00Z">
                  <w:rPr>
                    <w:rFonts w:ascii="Arial" w:hAnsi="Arial" w:cs="Arial"/>
                    <w:sz w:val="18"/>
                  </w:rPr>
                </w:rPrChange>
              </w:rPr>
              <w:tab/>
              <w:t>SBA</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58" w:author="Poul V Madsen" w:date="2012-12-10T09:28:00Z">
                  <w:rPr>
                    <w:rFonts w:ascii="Arial" w:hAnsi="Arial" w:cs="Arial"/>
                    <w:sz w:val="18"/>
                  </w:rPr>
                </w:rPrChange>
              </w:rPr>
            </w:pPr>
            <w:r w:rsidRPr="007C1BAD">
              <w:rPr>
                <w:rFonts w:ascii="Arial" w:hAnsi="Arial" w:cs="Arial"/>
                <w:color w:val="FF0000"/>
                <w:sz w:val="18"/>
                <w:rPrChange w:id="459" w:author="Poul V Madsen" w:date="2012-12-10T09:28:00Z">
                  <w:rPr>
                    <w:rFonts w:ascii="Arial" w:hAnsi="Arial" w:cs="Arial"/>
                    <w:sz w:val="18"/>
                  </w:rPr>
                </w:rPrChange>
              </w:rPr>
              <w:t>0</w:t>
            </w:r>
            <w:r w:rsidR="0069280E" w:rsidRPr="007C1BAD">
              <w:rPr>
                <w:rFonts w:ascii="Arial" w:hAnsi="Arial" w:cs="Arial"/>
                <w:color w:val="FF0000"/>
                <w:sz w:val="18"/>
                <w:rPrChange w:id="460" w:author="Poul V Madsen" w:date="2012-12-10T09:28:00Z">
                  <w:rPr>
                    <w:rFonts w:ascii="Arial" w:hAnsi="Arial" w:cs="Arial"/>
                    <w:sz w:val="18"/>
                  </w:rPr>
                </w:rPrChange>
              </w:rPr>
              <w:t xml:space="preserve">26 </w:t>
            </w:r>
            <w:r w:rsidR="0069280E" w:rsidRPr="007C1BAD">
              <w:rPr>
                <w:rFonts w:ascii="Arial" w:hAnsi="Arial" w:cs="Arial"/>
                <w:color w:val="FF0000"/>
                <w:sz w:val="18"/>
                <w:rPrChange w:id="461" w:author="Poul V Madsen" w:date="2012-12-10T09:28:00Z">
                  <w:rPr>
                    <w:rFonts w:ascii="Arial" w:hAnsi="Arial" w:cs="Arial"/>
                    <w:sz w:val="18"/>
                  </w:rPr>
                </w:rPrChange>
              </w:rPr>
              <w:tab/>
              <w:t>Andelsforen. m/ begrænset ansvar</w:t>
            </w:r>
            <w:r w:rsidR="0069280E" w:rsidRPr="007C1BAD">
              <w:rPr>
                <w:rFonts w:ascii="Arial" w:hAnsi="Arial" w:cs="Arial"/>
                <w:color w:val="FF0000"/>
                <w:sz w:val="18"/>
                <w:rPrChange w:id="462" w:author="Poul V Madsen" w:date="2012-12-10T09:28:00Z">
                  <w:rPr>
                    <w:rFonts w:ascii="Arial" w:hAnsi="Arial" w:cs="Arial"/>
                    <w:sz w:val="18"/>
                  </w:rPr>
                </w:rPrChange>
              </w:rPr>
              <w:tab/>
              <w:t>ABA</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63" w:author="Poul V Madsen" w:date="2012-12-10T09:28:00Z">
                  <w:rPr>
                    <w:rFonts w:ascii="Arial" w:hAnsi="Arial" w:cs="Arial"/>
                    <w:sz w:val="18"/>
                  </w:rPr>
                </w:rPrChange>
              </w:rPr>
            </w:pPr>
            <w:r w:rsidRPr="007C1BAD">
              <w:rPr>
                <w:rFonts w:ascii="Arial" w:hAnsi="Arial" w:cs="Arial"/>
                <w:color w:val="FF0000"/>
                <w:sz w:val="18"/>
                <w:rPrChange w:id="464" w:author="Poul V Madsen" w:date="2012-12-10T09:28:00Z">
                  <w:rPr>
                    <w:rFonts w:ascii="Arial" w:hAnsi="Arial" w:cs="Arial"/>
                    <w:sz w:val="18"/>
                  </w:rPr>
                </w:rPrChange>
              </w:rPr>
              <w:t>0</w:t>
            </w:r>
            <w:r w:rsidR="0069280E" w:rsidRPr="007C1BAD">
              <w:rPr>
                <w:rFonts w:ascii="Arial" w:hAnsi="Arial" w:cs="Arial"/>
                <w:color w:val="FF0000"/>
                <w:sz w:val="18"/>
                <w:rPrChange w:id="465" w:author="Poul V Madsen" w:date="2012-12-10T09:28:00Z">
                  <w:rPr>
                    <w:rFonts w:ascii="Arial" w:hAnsi="Arial" w:cs="Arial"/>
                    <w:sz w:val="18"/>
                  </w:rPr>
                </w:rPrChange>
              </w:rPr>
              <w:t xml:space="preserve">27 </w:t>
            </w:r>
            <w:r w:rsidR="0069280E" w:rsidRPr="007C1BAD">
              <w:rPr>
                <w:rFonts w:ascii="Arial" w:hAnsi="Arial" w:cs="Arial"/>
                <w:color w:val="FF0000"/>
                <w:sz w:val="18"/>
                <w:rPrChange w:id="466" w:author="Poul V Madsen" w:date="2012-12-10T09:28:00Z">
                  <w:rPr>
                    <w:rFonts w:ascii="Arial" w:hAnsi="Arial" w:cs="Arial"/>
                    <w:sz w:val="18"/>
                  </w:rPr>
                </w:rPrChange>
              </w:rPr>
              <w:tab/>
              <w:t>Forening m/begrænset ansvar</w:t>
            </w:r>
            <w:r w:rsidR="0069280E" w:rsidRPr="007C1BAD">
              <w:rPr>
                <w:rFonts w:ascii="Arial" w:hAnsi="Arial" w:cs="Arial"/>
                <w:color w:val="FF0000"/>
                <w:sz w:val="18"/>
                <w:rPrChange w:id="467" w:author="Poul V Madsen" w:date="2012-12-10T09:28:00Z">
                  <w:rPr>
                    <w:rFonts w:ascii="Arial" w:hAnsi="Arial" w:cs="Arial"/>
                    <w:sz w:val="18"/>
                  </w:rPr>
                </w:rPrChange>
              </w:rPr>
              <w:tab/>
              <w:t>FBA</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68" w:author="Poul V Madsen" w:date="2012-12-10T09:28:00Z">
                  <w:rPr>
                    <w:rFonts w:ascii="Arial" w:hAnsi="Arial" w:cs="Arial"/>
                    <w:sz w:val="18"/>
                  </w:rPr>
                </w:rPrChange>
              </w:rPr>
            </w:pPr>
            <w:r w:rsidRPr="007C1BAD">
              <w:rPr>
                <w:rFonts w:ascii="Arial" w:hAnsi="Arial" w:cs="Arial"/>
                <w:color w:val="FF0000"/>
                <w:sz w:val="18"/>
                <w:rPrChange w:id="469" w:author="Poul V Madsen" w:date="2012-12-10T09:28:00Z">
                  <w:rPr>
                    <w:rFonts w:ascii="Arial" w:hAnsi="Arial" w:cs="Arial"/>
                    <w:sz w:val="18"/>
                  </w:rPr>
                </w:rPrChange>
              </w:rPr>
              <w:t>0</w:t>
            </w:r>
            <w:r w:rsidR="0069280E" w:rsidRPr="007C1BAD">
              <w:rPr>
                <w:rFonts w:ascii="Arial" w:hAnsi="Arial" w:cs="Arial"/>
                <w:color w:val="FF0000"/>
                <w:sz w:val="18"/>
                <w:rPrChange w:id="470" w:author="Poul V Madsen" w:date="2012-12-10T09:28:00Z">
                  <w:rPr>
                    <w:rFonts w:ascii="Arial" w:hAnsi="Arial" w:cs="Arial"/>
                    <w:sz w:val="18"/>
                  </w:rPr>
                </w:rPrChange>
              </w:rPr>
              <w:t>29</w:t>
            </w:r>
            <w:r w:rsidR="0069280E" w:rsidRPr="007C1BAD">
              <w:rPr>
                <w:rFonts w:ascii="Arial" w:hAnsi="Arial" w:cs="Arial"/>
                <w:color w:val="FF0000"/>
                <w:sz w:val="18"/>
                <w:rPrChange w:id="471" w:author="Poul V Madsen" w:date="2012-12-10T09:28:00Z">
                  <w:rPr>
                    <w:rFonts w:ascii="Arial" w:hAnsi="Arial" w:cs="Arial"/>
                    <w:sz w:val="18"/>
                  </w:rPr>
                </w:rPrChange>
              </w:rPr>
              <w:tab/>
              <w:t xml:space="preserve">Forening </w:t>
            </w:r>
            <w:r w:rsidR="0069280E" w:rsidRPr="007C1BAD">
              <w:rPr>
                <w:rFonts w:ascii="Arial" w:hAnsi="Arial" w:cs="Arial"/>
                <w:color w:val="FF0000"/>
                <w:sz w:val="18"/>
                <w:rPrChange w:id="472" w:author="Poul V Madsen" w:date="2012-12-10T09:28:00Z">
                  <w:rPr>
                    <w:rFonts w:ascii="Arial" w:hAnsi="Arial" w:cs="Arial"/>
                    <w:sz w:val="18"/>
                  </w:rPr>
                </w:rPrChange>
              </w:rPr>
              <w:tab/>
              <w:t>FO</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73" w:author="Poul V Madsen" w:date="2012-12-10T09:28:00Z">
                  <w:rPr>
                    <w:rFonts w:ascii="Arial" w:hAnsi="Arial" w:cs="Arial"/>
                    <w:sz w:val="18"/>
                  </w:rPr>
                </w:rPrChange>
              </w:rPr>
            </w:pPr>
            <w:r w:rsidRPr="007C1BAD">
              <w:rPr>
                <w:rFonts w:ascii="Arial" w:hAnsi="Arial" w:cs="Arial"/>
                <w:color w:val="FF0000"/>
                <w:sz w:val="18"/>
                <w:rPrChange w:id="474" w:author="Poul V Madsen" w:date="2012-12-10T09:28:00Z">
                  <w:rPr>
                    <w:rFonts w:ascii="Arial" w:hAnsi="Arial" w:cs="Arial"/>
                    <w:sz w:val="18"/>
                  </w:rPr>
                </w:rPrChange>
              </w:rPr>
              <w:t>0</w:t>
            </w:r>
            <w:r w:rsidR="0069280E" w:rsidRPr="007C1BAD">
              <w:rPr>
                <w:rFonts w:ascii="Arial" w:hAnsi="Arial" w:cs="Arial"/>
                <w:color w:val="FF0000"/>
                <w:sz w:val="18"/>
                <w:rPrChange w:id="475" w:author="Poul V Madsen" w:date="2012-12-10T09:28:00Z">
                  <w:rPr>
                    <w:rFonts w:ascii="Arial" w:hAnsi="Arial" w:cs="Arial"/>
                    <w:sz w:val="18"/>
                  </w:rPr>
                </w:rPrChange>
              </w:rPr>
              <w:t xml:space="preserve">30 </w:t>
            </w:r>
            <w:r w:rsidR="0069280E" w:rsidRPr="007C1BAD">
              <w:rPr>
                <w:rFonts w:ascii="Arial" w:hAnsi="Arial" w:cs="Arial"/>
                <w:color w:val="FF0000"/>
                <w:sz w:val="18"/>
                <w:rPrChange w:id="476" w:author="Poul V Madsen" w:date="2012-12-10T09:28:00Z">
                  <w:rPr>
                    <w:rFonts w:ascii="Arial" w:hAnsi="Arial" w:cs="Arial"/>
                    <w:sz w:val="18"/>
                  </w:rPr>
                </w:rPrChange>
              </w:rPr>
              <w:tab/>
              <w:t xml:space="preserve">Finansierings- og kreditinstitut </w:t>
            </w:r>
            <w:r w:rsidR="0069280E" w:rsidRPr="007C1BAD">
              <w:rPr>
                <w:rFonts w:ascii="Arial" w:hAnsi="Arial" w:cs="Arial"/>
                <w:color w:val="FF0000"/>
                <w:sz w:val="18"/>
                <w:rPrChange w:id="477" w:author="Poul V Madsen" w:date="2012-12-10T09:28:00Z">
                  <w:rPr>
                    <w:rFonts w:ascii="Arial" w:hAnsi="Arial" w:cs="Arial"/>
                    <w:sz w:val="18"/>
                  </w:rPr>
                </w:rPrChange>
              </w:rPr>
              <w:tab/>
              <w:t>FRI</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78" w:author="Poul V Madsen" w:date="2012-12-10T09:28:00Z">
                  <w:rPr>
                    <w:rFonts w:ascii="Arial" w:hAnsi="Arial" w:cs="Arial"/>
                    <w:sz w:val="18"/>
                  </w:rPr>
                </w:rPrChange>
              </w:rPr>
            </w:pPr>
            <w:r w:rsidRPr="007C1BAD">
              <w:rPr>
                <w:rFonts w:ascii="Arial" w:hAnsi="Arial" w:cs="Arial"/>
                <w:color w:val="FF0000"/>
                <w:sz w:val="18"/>
                <w:rPrChange w:id="479" w:author="Poul V Madsen" w:date="2012-12-10T09:28:00Z">
                  <w:rPr>
                    <w:rFonts w:ascii="Arial" w:hAnsi="Arial" w:cs="Arial"/>
                    <w:sz w:val="18"/>
                  </w:rPr>
                </w:rPrChange>
              </w:rPr>
              <w:t>0</w:t>
            </w:r>
            <w:r w:rsidR="0069280E" w:rsidRPr="007C1BAD">
              <w:rPr>
                <w:rFonts w:ascii="Arial" w:hAnsi="Arial" w:cs="Arial"/>
                <w:color w:val="FF0000"/>
                <w:sz w:val="18"/>
                <w:rPrChange w:id="480" w:author="Poul V Madsen" w:date="2012-12-10T09:28:00Z">
                  <w:rPr>
                    <w:rFonts w:ascii="Arial" w:hAnsi="Arial" w:cs="Arial"/>
                    <w:sz w:val="18"/>
                  </w:rPr>
                </w:rPrChange>
              </w:rPr>
              <w:t>31</w:t>
            </w:r>
            <w:r w:rsidR="0069280E" w:rsidRPr="007C1BAD">
              <w:rPr>
                <w:rFonts w:ascii="Arial" w:hAnsi="Arial" w:cs="Arial"/>
                <w:color w:val="FF0000"/>
                <w:sz w:val="18"/>
                <w:rPrChange w:id="481" w:author="Poul V Madsen" w:date="2012-12-10T09:28:00Z">
                  <w:rPr>
                    <w:rFonts w:ascii="Arial" w:hAnsi="Arial" w:cs="Arial"/>
                    <w:sz w:val="18"/>
                  </w:rPr>
                </w:rPrChange>
              </w:rPr>
              <w:tab/>
              <w:t>Finansieringsinstitut</w:t>
            </w:r>
            <w:r w:rsidR="0069280E" w:rsidRPr="007C1BAD">
              <w:rPr>
                <w:rFonts w:ascii="Arial" w:hAnsi="Arial" w:cs="Arial"/>
                <w:color w:val="FF0000"/>
                <w:sz w:val="18"/>
                <w:rPrChange w:id="482" w:author="Poul V Madsen" w:date="2012-12-10T09:28:00Z">
                  <w:rPr>
                    <w:rFonts w:ascii="Arial" w:hAnsi="Arial" w:cs="Arial"/>
                    <w:sz w:val="18"/>
                  </w:rPr>
                </w:rPrChange>
              </w:rPr>
              <w:tab/>
              <w:t>LFI</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83" w:author="Poul V Madsen" w:date="2012-12-10T09:28:00Z">
                  <w:rPr>
                    <w:rFonts w:ascii="Arial" w:hAnsi="Arial" w:cs="Arial"/>
                    <w:sz w:val="18"/>
                  </w:rPr>
                </w:rPrChange>
              </w:rPr>
            </w:pPr>
            <w:r w:rsidRPr="007C1BAD">
              <w:rPr>
                <w:rFonts w:ascii="Arial" w:hAnsi="Arial" w:cs="Arial"/>
                <w:color w:val="FF0000"/>
                <w:sz w:val="18"/>
                <w:rPrChange w:id="484" w:author="Poul V Madsen" w:date="2012-12-10T09:28:00Z">
                  <w:rPr>
                    <w:rFonts w:ascii="Arial" w:hAnsi="Arial" w:cs="Arial"/>
                    <w:sz w:val="18"/>
                  </w:rPr>
                </w:rPrChange>
              </w:rPr>
              <w:t>0</w:t>
            </w:r>
            <w:r w:rsidR="0069280E" w:rsidRPr="007C1BAD">
              <w:rPr>
                <w:rFonts w:ascii="Arial" w:hAnsi="Arial" w:cs="Arial"/>
                <w:color w:val="FF0000"/>
                <w:sz w:val="18"/>
                <w:rPrChange w:id="485" w:author="Poul V Madsen" w:date="2012-12-10T09:28:00Z">
                  <w:rPr>
                    <w:rFonts w:ascii="Arial" w:hAnsi="Arial" w:cs="Arial"/>
                    <w:sz w:val="18"/>
                  </w:rPr>
                </w:rPrChange>
              </w:rPr>
              <w:t>32</w:t>
            </w:r>
            <w:r w:rsidR="0069280E" w:rsidRPr="007C1BAD">
              <w:rPr>
                <w:rFonts w:ascii="Arial" w:hAnsi="Arial" w:cs="Arial"/>
                <w:color w:val="FF0000"/>
                <w:sz w:val="18"/>
                <w:rPrChange w:id="486" w:author="Poul V Madsen" w:date="2012-12-10T09:28:00Z">
                  <w:rPr>
                    <w:rFonts w:ascii="Arial" w:hAnsi="Arial" w:cs="Arial"/>
                    <w:sz w:val="18"/>
                  </w:rPr>
                </w:rPrChange>
              </w:rPr>
              <w:tab/>
              <w:t>Realkreditinstitut</w:t>
            </w:r>
            <w:r w:rsidR="0069280E" w:rsidRPr="007C1BAD">
              <w:rPr>
                <w:rFonts w:ascii="Arial" w:hAnsi="Arial" w:cs="Arial"/>
                <w:color w:val="FF0000"/>
                <w:sz w:val="18"/>
                <w:rPrChange w:id="487" w:author="Poul V Madsen" w:date="2012-12-10T09:28:00Z">
                  <w:rPr>
                    <w:rFonts w:ascii="Arial" w:hAnsi="Arial" w:cs="Arial"/>
                    <w:sz w:val="18"/>
                  </w:rPr>
                </w:rPrChange>
              </w:rPr>
              <w:tab/>
              <w:t>LFR</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88" w:author="Poul V Madsen" w:date="2012-12-10T09:28:00Z">
                  <w:rPr>
                    <w:rFonts w:ascii="Arial" w:hAnsi="Arial" w:cs="Arial"/>
                    <w:sz w:val="18"/>
                  </w:rPr>
                </w:rPrChange>
              </w:rPr>
            </w:pPr>
            <w:r w:rsidRPr="007C1BAD">
              <w:rPr>
                <w:rFonts w:ascii="Arial" w:hAnsi="Arial" w:cs="Arial"/>
                <w:color w:val="FF0000"/>
                <w:sz w:val="18"/>
                <w:rPrChange w:id="489" w:author="Poul V Madsen" w:date="2012-12-10T09:28:00Z">
                  <w:rPr>
                    <w:rFonts w:ascii="Arial" w:hAnsi="Arial" w:cs="Arial"/>
                    <w:sz w:val="18"/>
                  </w:rPr>
                </w:rPrChange>
              </w:rPr>
              <w:t>0</w:t>
            </w:r>
            <w:r w:rsidR="0069280E" w:rsidRPr="007C1BAD">
              <w:rPr>
                <w:rFonts w:ascii="Arial" w:hAnsi="Arial" w:cs="Arial"/>
                <w:color w:val="FF0000"/>
                <w:sz w:val="18"/>
                <w:rPrChange w:id="490" w:author="Poul V Madsen" w:date="2012-12-10T09:28:00Z">
                  <w:rPr>
                    <w:rFonts w:ascii="Arial" w:hAnsi="Arial" w:cs="Arial"/>
                    <w:sz w:val="18"/>
                  </w:rPr>
                </w:rPrChange>
              </w:rPr>
              <w:t xml:space="preserve">33 </w:t>
            </w:r>
            <w:r w:rsidR="0069280E" w:rsidRPr="007C1BAD">
              <w:rPr>
                <w:rFonts w:ascii="Arial" w:hAnsi="Arial" w:cs="Arial"/>
                <w:color w:val="FF0000"/>
                <w:sz w:val="18"/>
                <w:rPrChange w:id="491" w:author="Poul V Madsen" w:date="2012-12-10T09:28:00Z">
                  <w:rPr>
                    <w:rFonts w:ascii="Arial" w:hAnsi="Arial" w:cs="Arial"/>
                    <w:sz w:val="18"/>
                  </w:rPr>
                </w:rPrChange>
              </w:rPr>
              <w:tab/>
              <w:t>Sparekasse og Andelskasse</w:t>
            </w:r>
            <w:r w:rsidR="0069280E" w:rsidRPr="007C1BAD">
              <w:rPr>
                <w:rFonts w:ascii="Arial" w:hAnsi="Arial" w:cs="Arial"/>
                <w:color w:val="FF0000"/>
                <w:sz w:val="18"/>
                <w:rPrChange w:id="492" w:author="Poul V Madsen" w:date="2012-12-10T09:28:00Z">
                  <w:rPr>
                    <w:rFonts w:ascii="Arial" w:hAnsi="Arial" w:cs="Arial"/>
                    <w:sz w:val="18"/>
                  </w:rPr>
                </w:rPrChange>
              </w:rPr>
              <w:tab/>
              <w:t>SP</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93" w:author="Poul V Madsen" w:date="2012-12-10T09:28:00Z">
                  <w:rPr>
                    <w:rFonts w:ascii="Arial" w:hAnsi="Arial" w:cs="Arial"/>
                    <w:sz w:val="18"/>
                  </w:rPr>
                </w:rPrChange>
              </w:rPr>
            </w:pPr>
            <w:r w:rsidRPr="007C1BAD">
              <w:rPr>
                <w:rFonts w:ascii="Arial" w:hAnsi="Arial" w:cs="Arial"/>
                <w:color w:val="FF0000"/>
                <w:sz w:val="18"/>
                <w:rPrChange w:id="494" w:author="Poul V Madsen" w:date="2012-12-10T09:28:00Z">
                  <w:rPr>
                    <w:rFonts w:ascii="Arial" w:hAnsi="Arial" w:cs="Arial"/>
                    <w:sz w:val="18"/>
                  </w:rPr>
                </w:rPrChange>
              </w:rPr>
              <w:t>0</w:t>
            </w:r>
            <w:r w:rsidR="0069280E" w:rsidRPr="007C1BAD">
              <w:rPr>
                <w:rFonts w:ascii="Arial" w:hAnsi="Arial" w:cs="Arial"/>
                <w:color w:val="FF0000"/>
                <w:sz w:val="18"/>
                <w:rPrChange w:id="495" w:author="Poul V Madsen" w:date="2012-12-10T09:28:00Z">
                  <w:rPr>
                    <w:rFonts w:ascii="Arial" w:hAnsi="Arial" w:cs="Arial"/>
                    <w:sz w:val="18"/>
                  </w:rPr>
                </w:rPrChange>
              </w:rPr>
              <w:t xml:space="preserve">34 </w:t>
            </w:r>
            <w:r w:rsidR="0069280E" w:rsidRPr="007C1BAD">
              <w:rPr>
                <w:rFonts w:ascii="Arial" w:hAnsi="Arial" w:cs="Arial"/>
                <w:color w:val="FF0000"/>
                <w:sz w:val="18"/>
                <w:rPrChange w:id="496" w:author="Poul V Madsen" w:date="2012-12-10T09:28:00Z">
                  <w:rPr>
                    <w:rFonts w:ascii="Arial" w:hAnsi="Arial" w:cs="Arial"/>
                    <w:sz w:val="18"/>
                  </w:rPr>
                </w:rPrChange>
              </w:rPr>
              <w:tab/>
              <w:t>Udenlandsk, anden virksomhed</w:t>
            </w:r>
            <w:r w:rsidR="0069280E" w:rsidRPr="007C1BAD">
              <w:rPr>
                <w:rFonts w:ascii="Arial" w:hAnsi="Arial" w:cs="Arial"/>
                <w:color w:val="FF0000"/>
                <w:sz w:val="18"/>
                <w:rPrChange w:id="497" w:author="Poul V Madsen" w:date="2012-12-10T09:28:00Z">
                  <w:rPr>
                    <w:rFonts w:ascii="Arial" w:hAnsi="Arial" w:cs="Arial"/>
                    <w:sz w:val="18"/>
                  </w:rPr>
                </w:rPrChange>
              </w:rPr>
              <w:tab/>
              <w:t xml:space="preserve">UØ </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98" w:author="Poul V Madsen" w:date="2012-12-10T09:28:00Z">
                  <w:rPr>
                    <w:rFonts w:ascii="Arial" w:hAnsi="Arial" w:cs="Arial"/>
                    <w:sz w:val="18"/>
                  </w:rPr>
                </w:rPrChange>
              </w:rPr>
            </w:pPr>
            <w:r w:rsidRPr="007C1BAD">
              <w:rPr>
                <w:rFonts w:ascii="Arial" w:hAnsi="Arial" w:cs="Arial"/>
                <w:color w:val="FF0000"/>
                <w:sz w:val="18"/>
                <w:rPrChange w:id="499" w:author="Poul V Madsen" w:date="2012-12-10T09:28:00Z">
                  <w:rPr>
                    <w:rFonts w:ascii="Arial" w:hAnsi="Arial" w:cs="Arial"/>
                    <w:sz w:val="18"/>
                  </w:rPr>
                </w:rPrChange>
              </w:rPr>
              <w:t>0</w:t>
            </w:r>
            <w:r w:rsidR="0069280E" w:rsidRPr="007C1BAD">
              <w:rPr>
                <w:rFonts w:ascii="Arial" w:hAnsi="Arial" w:cs="Arial"/>
                <w:color w:val="FF0000"/>
                <w:sz w:val="18"/>
                <w:rPrChange w:id="500" w:author="Poul V Madsen" w:date="2012-12-10T09:28:00Z">
                  <w:rPr>
                    <w:rFonts w:ascii="Arial" w:hAnsi="Arial" w:cs="Arial"/>
                    <w:sz w:val="18"/>
                  </w:rPr>
                </w:rPrChange>
              </w:rPr>
              <w:t xml:space="preserve">35 </w:t>
            </w:r>
            <w:r w:rsidR="0069280E" w:rsidRPr="007C1BAD">
              <w:rPr>
                <w:rFonts w:ascii="Arial" w:hAnsi="Arial" w:cs="Arial"/>
                <w:color w:val="FF0000"/>
                <w:sz w:val="18"/>
                <w:rPrChange w:id="501" w:author="Poul V Madsen" w:date="2012-12-10T09:28:00Z">
                  <w:rPr>
                    <w:rFonts w:ascii="Arial" w:hAnsi="Arial" w:cs="Arial"/>
                    <w:sz w:val="18"/>
                  </w:rPr>
                </w:rPrChange>
              </w:rPr>
              <w:tab/>
              <w:t>Udenlandsk forening</w:t>
            </w:r>
            <w:r w:rsidR="0069280E" w:rsidRPr="007C1BAD">
              <w:rPr>
                <w:rFonts w:ascii="Arial" w:hAnsi="Arial" w:cs="Arial"/>
                <w:color w:val="FF0000"/>
                <w:sz w:val="18"/>
                <w:rPrChange w:id="502" w:author="Poul V Madsen" w:date="2012-12-10T09:28:00Z">
                  <w:rPr>
                    <w:rFonts w:ascii="Arial" w:hAnsi="Arial" w:cs="Arial"/>
                    <w:sz w:val="18"/>
                  </w:rPr>
                </w:rPrChange>
              </w:rPr>
              <w:tab/>
              <w:t>UF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03" w:author="Poul V Madsen" w:date="2012-12-10T09:28:00Z">
                  <w:rPr>
                    <w:rFonts w:ascii="Arial" w:hAnsi="Arial" w:cs="Arial"/>
                    <w:sz w:val="18"/>
                  </w:rPr>
                </w:rPrChange>
              </w:rPr>
            </w:pPr>
            <w:r w:rsidRPr="007C1BAD">
              <w:rPr>
                <w:rFonts w:ascii="Arial" w:hAnsi="Arial" w:cs="Arial"/>
                <w:color w:val="FF0000"/>
                <w:sz w:val="18"/>
                <w:rPrChange w:id="504" w:author="Poul V Madsen" w:date="2012-12-10T09:28:00Z">
                  <w:rPr>
                    <w:rFonts w:ascii="Arial" w:hAnsi="Arial" w:cs="Arial"/>
                    <w:sz w:val="18"/>
                  </w:rPr>
                </w:rPrChange>
              </w:rPr>
              <w:t>0</w:t>
            </w:r>
            <w:r w:rsidR="0069280E" w:rsidRPr="007C1BAD">
              <w:rPr>
                <w:rFonts w:ascii="Arial" w:hAnsi="Arial" w:cs="Arial"/>
                <w:color w:val="FF0000"/>
                <w:sz w:val="18"/>
                <w:rPrChange w:id="505" w:author="Poul V Madsen" w:date="2012-12-10T09:28:00Z">
                  <w:rPr>
                    <w:rFonts w:ascii="Arial" w:hAnsi="Arial" w:cs="Arial"/>
                    <w:sz w:val="18"/>
                  </w:rPr>
                </w:rPrChange>
              </w:rPr>
              <w:t xml:space="preserve">36 </w:t>
            </w:r>
            <w:r w:rsidR="0069280E" w:rsidRPr="007C1BAD">
              <w:rPr>
                <w:rFonts w:ascii="Arial" w:hAnsi="Arial" w:cs="Arial"/>
                <w:color w:val="FF0000"/>
                <w:sz w:val="18"/>
                <w:rPrChange w:id="506" w:author="Poul V Madsen" w:date="2012-12-10T09:28:00Z">
                  <w:rPr>
                    <w:rFonts w:ascii="Arial" w:hAnsi="Arial" w:cs="Arial"/>
                    <w:sz w:val="18"/>
                  </w:rPr>
                </w:rPrChange>
              </w:rPr>
              <w:tab/>
              <w:t>Erhvervsdrivende fond</w:t>
            </w:r>
            <w:r w:rsidR="0069280E" w:rsidRPr="007C1BAD">
              <w:rPr>
                <w:rFonts w:ascii="Arial" w:hAnsi="Arial" w:cs="Arial"/>
                <w:color w:val="FF0000"/>
                <w:sz w:val="18"/>
                <w:rPrChange w:id="507" w:author="Poul V Madsen" w:date="2012-12-10T09:28:00Z">
                  <w:rPr>
                    <w:rFonts w:ascii="Arial" w:hAnsi="Arial" w:cs="Arial"/>
                    <w:sz w:val="18"/>
                  </w:rPr>
                </w:rPrChange>
              </w:rPr>
              <w:tab/>
              <w:t>LFF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08" w:author="Poul V Madsen" w:date="2012-12-10T09:28:00Z">
                  <w:rPr>
                    <w:rFonts w:ascii="Arial" w:hAnsi="Arial" w:cs="Arial"/>
                    <w:sz w:val="18"/>
                  </w:rPr>
                </w:rPrChange>
              </w:rPr>
            </w:pPr>
            <w:r w:rsidRPr="007C1BAD">
              <w:rPr>
                <w:rFonts w:ascii="Arial" w:hAnsi="Arial" w:cs="Arial"/>
                <w:color w:val="FF0000"/>
                <w:sz w:val="18"/>
                <w:rPrChange w:id="509" w:author="Poul V Madsen" w:date="2012-12-10T09:28:00Z">
                  <w:rPr>
                    <w:rFonts w:ascii="Arial" w:hAnsi="Arial" w:cs="Arial"/>
                    <w:sz w:val="18"/>
                  </w:rPr>
                </w:rPrChange>
              </w:rPr>
              <w:t>0</w:t>
            </w:r>
            <w:r w:rsidR="0069280E" w:rsidRPr="007C1BAD">
              <w:rPr>
                <w:rFonts w:ascii="Arial" w:hAnsi="Arial" w:cs="Arial"/>
                <w:color w:val="FF0000"/>
                <w:sz w:val="18"/>
                <w:rPrChange w:id="510" w:author="Poul V Madsen" w:date="2012-12-10T09:28:00Z">
                  <w:rPr>
                    <w:rFonts w:ascii="Arial" w:hAnsi="Arial" w:cs="Arial"/>
                    <w:sz w:val="18"/>
                  </w:rPr>
                </w:rPrChange>
              </w:rPr>
              <w:t>37</w:t>
            </w:r>
            <w:r w:rsidR="0069280E" w:rsidRPr="007C1BAD">
              <w:rPr>
                <w:rFonts w:ascii="Arial" w:hAnsi="Arial" w:cs="Arial"/>
                <w:color w:val="FF0000"/>
                <w:sz w:val="18"/>
                <w:rPrChange w:id="511" w:author="Poul V Madsen" w:date="2012-12-10T09:28:00Z">
                  <w:rPr>
                    <w:rFonts w:ascii="Arial" w:hAnsi="Arial" w:cs="Arial"/>
                    <w:sz w:val="18"/>
                  </w:rPr>
                </w:rPrChange>
              </w:rPr>
              <w:tab/>
              <w:t>Fond</w:t>
            </w:r>
            <w:r w:rsidR="0069280E" w:rsidRPr="007C1BAD">
              <w:rPr>
                <w:rFonts w:ascii="Arial" w:hAnsi="Arial" w:cs="Arial"/>
                <w:color w:val="FF0000"/>
                <w:sz w:val="18"/>
                <w:rPrChange w:id="512" w:author="Poul V Madsen" w:date="2012-12-10T09:28:00Z">
                  <w:rPr>
                    <w:rFonts w:ascii="Arial" w:hAnsi="Arial" w:cs="Arial"/>
                    <w:sz w:val="18"/>
                  </w:rPr>
                </w:rPrChange>
              </w:rPr>
              <w:tab/>
              <w:t>FF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13" w:author="Poul V Madsen" w:date="2012-12-10T09:28:00Z">
                  <w:rPr>
                    <w:rFonts w:ascii="Arial" w:hAnsi="Arial" w:cs="Arial"/>
                    <w:sz w:val="18"/>
                  </w:rPr>
                </w:rPrChange>
              </w:rPr>
            </w:pPr>
            <w:r w:rsidRPr="007C1BAD">
              <w:rPr>
                <w:rFonts w:ascii="Arial" w:hAnsi="Arial" w:cs="Arial"/>
                <w:color w:val="FF0000"/>
                <w:sz w:val="18"/>
                <w:rPrChange w:id="514" w:author="Poul V Madsen" w:date="2012-12-10T09:28:00Z">
                  <w:rPr>
                    <w:rFonts w:ascii="Arial" w:hAnsi="Arial" w:cs="Arial"/>
                    <w:sz w:val="18"/>
                  </w:rPr>
                </w:rPrChange>
              </w:rPr>
              <w:t>0</w:t>
            </w:r>
            <w:r w:rsidR="0069280E" w:rsidRPr="007C1BAD">
              <w:rPr>
                <w:rFonts w:ascii="Arial" w:hAnsi="Arial" w:cs="Arial"/>
                <w:color w:val="FF0000"/>
                <w:sz w:val="18"/>
                <w:rPrChange w:id="515" w:author="Poul V Madsen" w:date="2012-12-10T09:28:00Z">
                  <w:rPr>
                    <w:rFonts w:ascii="Arial" w:hAnsi="Arial" w:cs="Arial"/>
                    <w:sz w:val="18"/>
                  </w:rPr>
                </w:rPrChange>
              </w:rPr>
              <w:t>38</w:t>
            </w:r>
            <w:r w:rsidR="0069280E" w:rsidRPr="007C1BAD">
              <w:rPr>
                <w:rFonts w:ascii="Arial" w:hAnsi="Arial" w:cs="Arial"/>
                <w:color w:val="FF0000"/>
                <w:sz w:val="18"/>
                <w:rPrChange w:id="516" w:author="Poul V Madsen" w:date="2012-12-10T09:28:00Z">
                  <w:rPr>
                    <w:rFonts w:ascii="Arial" w:hAnsi="Arial" w:cs="Arial"/>
                    <w:sz w:val="18"/>
                  </w:rPr>
                </w:rPrChange>
              </w:rPr>
              <w:tab/>
              <w:t>Arbejdsmarkedsforening</w:t>
            </w:r>
            <w:r w:rsidR="0069280E" w:rsidRPr="007C1BAD">
              <w:rPr>
                <w:rFonts w:ascii="Arial" w:hAnsi="Arial" w:cs="Arial"/>
                <w:color w:val="FF0000"/>
                <w:sz w:val="18"/>
                <w:rPrChange w:id="517" w:author="Poul V Madsen" w:date="2012-12-10T09:28:00Z">
                  <w:rPr>
                    <w:rFonts w:ascii="Arial" w:hAnsi="Arial" w:cs="Arial"/>
                    <w:sz w:val="18"/>
                  </w:rPr>
                </w:rPrChange>
              </w:rPr>
              <w:tab/>
              <w:t>LFA</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18" w:author="Poul V Madsen" w:date="2012-12-10T09:28:00Z">
                  <w:rPr>
                    <w:rFonts w:ascii="Arial" w:hAnsi="Arial" w:cs="Arial"/>
                    <w:sz w:val="18"/>
                  </w:rPr>
                </w:rPrChange>
              </w:rPr>
            </w:pPr>
            <w:r w:rsidRPr="007C1BAD">
              <w:rPr>
                <w:rFonts w:ascii="Arial" w:hAnsi="Arial" w:cs="Arial"/>
                <w:color w:val="FF0000"/>
                <w:sz w:val="18"/>
                <w:rPrChange w:id="519" w:author="Poul V Madsen" w:date="2012-12-10T09:28:00Z">
                  <w:rPr>
                    <w:rFonts w:ascii="Arial" w:hAnsi="Arial" w:cs="Arial"/>
                    <w:sz w:val="18"/>
                  </w:rPr>
                </w:rPrChange>
              </w:rPr>
              <w:t>0</w:t>
            </w:r>
            <w:r w:rsidR="0069280E" w:rsidRPr="007C1BAD">
              <w:rPr>
                <w:rFonts w:ascii="Arial" w:hAnsi="Arial" w:cs="Arial"/>
                <w:color w:val="FF0000"/>
                <w:sz w:val="18"/>
                <w:rPrChange w:id="520" w:author="Poul V Madsen" w:date="2012-12-10T09:28:00Z">
                  <w:rPr>
                    <w:rFonts w:ascii="Arial" w:hAnsi="Arial" w:cs="Arial"/>
                    <w:sz w:val="18"/>
                  </w:rPr>
                </w:rPrChange>
              </w:rPr>
              <w:t>39</w:t>
            </w:r>
            <w:r w:rsidR="0069280E" w:rsidRPr="007C1BAD">
              <w:rPr>
                <w:rFonts w:ascii="Arial" w:hAnsi="Arial" w:cs="Arial"/>
                <w:color w:val="FF0000"/>
                <w:sz w:val="18"/>
                <w:rPrChange w:id="521" w:author="Poul V Madsen" w:date="2012-12-10T09:28:00Z">
                  <w:rPr>
                    <w:rFonts w:ascii="Arial" w:hAnsi="Arial" w:cs="Arial"/>
                    <w:sz w:val="18"/>
                  </w:rPr>
                </w:rPrChange>
              </w:rPr>
              <w:tab/>
              <w:t xml:space="preserve">Selvejende institution, forening, fond </w:t>
            </w:r>
            <w:proofErr w:type="spellStart"/>
            <w:r w:rsidR="0069280E" w:rsidRPr="007C1BAD">
              <w:rPr>
                <w:rFonts w:ascii="Arial" w:hAnsi="Arial" w:cs="Arial"/>
                <w:color w:val="FF0000"/>
                <w:sz w:val="18"/>
                <w:rPrChange w:id="522" w:author="Poul V Madsen" w:date="2012-12-10T09:28:00Z">
                  <w:rPr>
                    <w:rFonts w:ascii="Arial" w:hAnsi="Arial" w:cs="Arial"/>
                    <w:sz w:val="18"/>
                  </w:rPr>
                </w:rPrChange>
              </w:rPr>
              <w:t>mv</w:t>
            </w:r>
            <w:proofErr w:type="spellEnd"/>
            <w:r w:rsidR="0069280E" w:rsidRPr="007C1BAD">
              <w:rPr>
                <w:rFonts w:ascii="Arial" w:hAnsi="Arial" w:cs="Arial"/>
                <w:color w:val="FF0000"/>
                <w:sz w:val="18"/>
                <w:rPrChange w:id="523" w:author="Poul V Madsen" w:date="2012-12-10T09:28:00Z">
                  <w:rPr>
                    <w:rFonts w:ascii="Arial" w:hAnsi="Arial" w:cs="Arial"/>
                    <w:sz w:val="18"/>
                  </w:rPr>
                </w:rPrChange>
              </w:rPr>
              <w:tab/>
              <w:t>SI</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24" w:author="Poul V Madsen" w:date="2012-12-10T09:28:00Z">
                  <w:rPr>
                    <w:rFonts w:ascii="Arial" w:hAnsi="Arial" w:cs="Arial"/>
                    <w:sz w:val="18"/>
                  </w:rPr>
                </w:rPrChange>
              </w:rPr>
            </w:pPr>
            <w:r w:rsidRPr="007C1BAD">
              <w:rPr>
                <w:rFonts w:ascii="Arial" w:hAnsi="Arial" w:cs="Arial"/>
                <w:color w:val="FF0000"/>
                <w:sz w:val="18"/>
                <w:rPrChange w:id="525" w:author="Poul V Madsen" w:date="2012-12-10T09:28:00Z">
                  <w:rPr>
                    <w:rFonts w:ascii="Arial" w:hAnsi="Arial" w:cs="Arial"/>
                    <w:sz w:val="18"/>
                  </w:rPr>
                </w:rPrChange>
              </w:rPr>
              <w:t>0</w:t>
            </w:r>
            <w:r w:rsidR="0069280E" w:rsidRPr="007C1BAD">
              <w:rPr>
                <w:rFonts w:ascii="Arial" w:hAnsi="Arial" w:cs="Arial"/>
                <w:color w:val="FF0000"/>
                <w:sz w:val="18"/>
                <w:rPrChange w:id="526" w:author="Poul V Madsen" w:date="2012-12-10T09:28:00Z">
                  <w:rPr>
                    <w:rFonts w:ascii="Arial" w:hAnsi="Arial" w:cs="Arial"/>
                    <w:sz w:val="18"/>
                  </w:rPr>
                </w:rPrChange>
              </w:rPr>
              <w:t>40</w:t>
            </w:r>
            <w:r w:rsidR="0069280E" w:rsidRPr="007C1BAD">
              <w:rPr>
                <w:rFonts w:ascii="Arial" w:hAnsi="Arial" w:cs="Arial"/>
                <w:color w:val="FF0000"/>
                <w:sz w:val="18"/>
                <w:rPrChange w:id="527" w:author="Poul V Madsen" w:date="2012-12-10T09:28:00Z">
                  <w:rPr>
                    <w:rFonts w:ascii="Arial" w:hAnsi="Arial" w:cs="Arial"/>
                    <w:sz w:val="18"/>
                  </w:rPr>
                </w:rPrChange>
              </w:rPr>
              <w:tab/>
              <w:t>Selvejende institution med offentlig støtte</w:t>
            </w:r>
            <w:r w:rsidR="0069280E" w:rsidRPr="007C1BAD">
              <w:rPr>
                <w:rFonts w:ascii="Arial" w:hAnsi="Arial" w:cs="Arial"/>
                <w:color w:val="FF0000"/>
                <w:sz w:val="18"/>
                <w:rPrChange w:id="528" w:author="Poul V Madsen" w:date="2012-12-10T09:28:00Z">
                  <w:rPr>
                    <w:rFonts w:ascii="Arial" w:hAnsi="Arial" w:cs="Arial"/>
                    <w:sz w:val="18"/>
                  </w:rPr>
                </w:rPrChange>
              </w:rPr>
              <w:tab/>
              <w:t>SIO</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29" w:author="Poul V Madsen" w:date="2012-12-10T09:28:00Z">
                  <w:rPr>
                    <w:rFonts w:ascii="Arial" w:hAnsi="Arial" w:cs="Arial"/>
                    <w:sz w:val="18"/>
                  </w:rPr>
                </w:rPrChange>
              </w:rPr>
            </w:pPr>
            <w:r w:rsidRPr="007C1BAD">
              <w:rPr>
                <w:rFonts w:ascii="Arial" w:hAnsi="Arial" w:cs="Arial"/>
                <w:color w:val="FF0000"/>
                <w:sz w:val="18"/>
                <w:rPrChange w:id="530" w:author="Poul V Madsen" w:date="2012-12-10T09:28:00Z">
                  <w:rPr>
                    <w:rFonts w:ascii="Arial" w:hAnsi="Arial" w:cs="Arial"/>
                    <w:sz w:val="18"/>
                  </w:rPr>
                </w:rPrChange>
              </w:rPr>
              <w:t>0</w:t>
            </w:r>
            <w:r w:rsidR="0069280E" w:rsidRPr="007C1BAD">
              <w:rPr>
                <w:rFonts w:ascii="Arial" w:hAnsi="Arial" w:cs="Arial"/>
                <w:color w:val="FF0000"/>
                <w:sz w:val="18"/>
                <w:rPrChange w:id="531" w:author="Poul V Madsen" w:date="2012-12-10T09:28:00Z">
                  <w:rPr>
                    <w:rFonts w:ascii="Arial" w:hAnsi="Arial" w:cs="Arial"/>
                    <w:sz w:val="18"/>
                  </w:rPr>
                </w:rPrChange>
              </w:rPr>
              <w:t>41</w:t>
            </w:r>
            <w:r w:rsidR="0069280E" w:rsidRPr="007C1BAD">
              <w:rPr>
                <w:rFonts w:ascii="Arial" w:hAnsi="Arial" w:cs="Arial"/>
                <w:color w:val="FF0000"/>
                <w:sz w:val="18"/>
                <w:rPrChange w:id="532" w:author="Poul V Madsen" w:date="2012-12-10T09:28:00Z">
                  <w:rPr>
                    <w:rFonts w:ascii="Arial" w:hAnsi="Arial" w:cs="Arial"/>
                    <w:sz w:val="18"/>
                  </w:rPr>
                </w:rPrChange>
              </w:rPr>
              <w:tab/>
              <w:t>Legat</w:t>
            </w:r>
            <w:r w:rsidR="0069280E" w:rsidRPr="007C1BAD">
              <w:rPr>
                <w:rFonts w:ascii="Arial" w:hAnsi="Arial" w:cs="Arial"/>
                <w:color w:val="FF0000"/>
                <w:sz w:val="18"/>
                <w:rPrChange w:id="533" w:author="Poul V Madsen" w:date="2012-12-10T09:28:00Z">
                  <w:rPr>
                    <w:rFonts w:ascii="Arial" w:hAnsi="Arial" w:cs="Arial"/>
                    <w:sz w:val="18"/>
                  </w:rPr>
                </w:rPrChange>
              </w:rPr>
              <w:tab/>
              <w:t>FL</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34" w:author="Poul V Madsen" w:date="2012-12-10T09:28:00Z">
                  <w:rPr>
                    <w:rFonts w:ascii="Arial" w:hAnsi="Arial" w:cs="Arial"/>
                    <w:sz w:val="18"/>
                  </w:rPr>
                </w:rPrChange>
              </w:rPr>
            </w:pPr>
            <w:r w:rsidRPr="007C1BAD">
              <w:rPr>
                <w:rFonts w:ascii="Arial" w:hAnsi="Arial" w:cs="Arial"/>
                <w:color w:val="FF0000"/>
                <w:sz w:val="18"/>
                <w:rPrChange w:id="535" w:author="Poul V Madsen" w:date="2012-12-10T09:28:00Z">
                  <w:rPr>
                    <w:rFonts w:ascii="Arial" w:hAnsi="Arial" w:cs="Arial"/>
                    <w:sz w:val="18"/>
                  </w:rPr>
                </w:rPrChange>
              </w:rPr>
              <w:t>0</w:t>
            </w:r>
            <w:r w:rsidR="0069280E" w:rsidRPr="007C1BAD">
              <w:rPr>
                <w:rFonts w:ascii="Arial" w:hAnsi="Arial" w:cs="Arial"/>
                <w:color w:val="FF0000"/>
                <w:sz w:val="18"/>
                <w:rPrChange w:id="536" w:author="Poul V Madsen" w:date="2012-12-10T09:28:00Z">
                  <w:rPr>
                    <w:rFonts w:ascii="Arial" w:hAnsi="Arial" w:cs="Arial"/>
                    <w:sz w:val="18"/>
                  </w:rPr>
                </w:rPrChange>
              </w:rPr>
              <w:t>42</w:t>
            </w:r>
            <w:r w:rsidR="0069280E" w:rsidRPr="007C1BAD">
              <w:rPr>
                <w:rFonts w:ascii="Arial" w:hAnsi="Arial" w:cs="Arial"/>
                <w:color w:val="FF0000"/>
                <w:sz w:val="18"/>
                <w:rPrChange w:id="537" w:author="Poul V Madsen" w:date="2012-12-10T09:28:00Z">
                  <w:rPr>
                    <w:rFonts w:ascii="Arial" w:hAnsi="Arial" w:cs="Arial"/>
                    <w:sz w:val="18"/>
                  </w:rPr>
                </w:rPrChange>
              </w:rPr>
              <w:tab/>
              <w:t>Stiftelse</w:t>
            </w:r>
            <w:r w:rsidR="0069280E" w:rsidRPr="007C1BAD">
              <w:rPr>
                <w:rFonts w:ascii="Arial" w:hAnsi="Arial" w:cs="Arial"/>
                <w:color w:val="FF0000"/>
                <w:sz w:val="18"/>
                <w:rPrChange w:id="538" w:author="Poul V Madsen" w:date="2012-12-10T09:28:00Z">
                  <w:rPr>
                    <w:rFonts w:ascii="Arial" w:hAnsi="Arial" w:cs="Arial"/>
                    <w:sz w:val="18"/>
                  </w:rPr>
                </w:rPrChange>
              </w:rPr>
              <w:tab/>
              <w:t>FST</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39" w:author="Poul V Madsen" w:date="2012-12-10T09:28:00Z">
                  <w:rPr>
                    <w:rFonts w:ascii="Arial" w:hAnsi="Arial" w:cs="Arial"/>
                    <w:sz w:val="18"/>
                  </w:rPr>
                </w:rPrChange>
              </w:rPr>
            </w:pPr>
            <w:r w:rsidRPr="007C1BAD">
              <w:rPr>
                <w:rFonts w:ascii="Arial" w:hAnsi="Arial" w:cs="Arial"/>
                <w:color w:val="FF0000"/>
                <w:sz w:val="18"/>
                <w:rPrChange w:id="540" w:author="Poul V Madsen" w:date="2012-12-10T09:28:00Z">
                  <w:rPr>
                    <w:rFonts w:ascii="Arial" w:hAnsi="Arial" w:cs="Arial"/>
                    <w:sz w:val="18"/>
                  </w:rPr>
                </w:rPrChange>
              </w:rPr>
              <w:t>0</w:t>
            </w:r>
            <w:r w:rsidR="0069280E" w:rsidRPr="007C1BAD">
              <w:rPr>
                <w:rFonts w:ascii="Arial" w:hAnsi="Arial" w:cs="Arial"/>
                <w:color w:val="FF0000"/>
                <w:sz w:val="18"/>
                <w:rPrChange w:id="541" w:author="Poul V Madsen" w:date="2012-12-10T09:28:00Z">
                  <w:rPr>
                    <w:rFonts w:ascii="Arial" w:hAnsi="Arial" w:cs="Arial"/>
                    <w:sz w:val="18"/>
                  </w:rPr>
                </w:rPrChange>
              </w:rPr>
              <w:t>43</w:t>
            </w:r>
            <w:r w:rsidR="0069280E" w:rsidRPr="007C1BAD">
              <w:rPr>
                <w:rFonts w:ascii="Arial" w:hAnsi="Arial" w:cs="Arial"/>
                <w:color w:val="FF0000"/>
                <w:sz w:val="18"/>
                <w:rPrChange w:id="542" w:author="Poul V Madsen" w:date="2012-12-10T09:28:00Z">
                  <w:rPr>
                    <w:rFonts w:ascii="Arial" w:hAnsi="Arial" w:cs="Arial"/>
                    <w:sz w:val="18"/>
                  </w:rPr>
                </w:rPrChange>
              </w:rPr>
              <w:tab/>
              <w:t>Stat</w:t>
            </w:r>
            <w:r w:rsidR="0069280E" w:rsidRPr="007C1BAD">
              <w:rPr>
                <w:rFonts w:ascii="Arial" w:hAnsi="Arial" w:cs="Arial"/>
                <w:color w:val="FF0000"/>
                <w:sz w:val="18"/>
                <w:rPrChange w:id="543" w:author="Poul V Madsen" w:date="2012-12-10T09:28:00Z">
                  <w:rPr>
                    <w:rFonts w:ascii="Arial" w:hAnsi="Arial" w:cs="Arial"/>
                    <w:sz w:val="18"/>
                  </w:rPr>
                </w:rPrChange>
              </w:rPr>
              <w:tab/>
              <w:t>OS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44" w:author="Poul V Madsen" w:date="2012-12-10T09:28:00Z">
                  <w:rPr>
                    <w:rFonts w:ascii="Arial" w:hAnsi="Arial" w:cs="Arial"/>
                    <w:sz w:val="18"/>
                  </w:rPr>
                </w:rPrChange>
              </w:rPr>
            </w:pPr>
            <w:r w:rsidRPr="007C1BAD">
              <w:rPr>
                <w:rFonts w:ascii="Arial" w:hAnsi="Arial" w:cs="Arial"/>
                <w:color w:val="FF0000"/>
                <w:sz w:val="18"/>
                <w:rPrChange w:id="545" w:author="Poul V Madsen" w:date="2012-12-10T09:28:00Z">
                  <w:rPr>
                    <w:rFonts w:ascii="Arial" w:hAnsi="Arial" w:cs="Arial"/>
                    <w:sz w:val="18"/>
                  </w:rPr>
                </w:rPrChange>
              </w:rPr>
              <w:t>0</w:t>
            </w:r>
            <w:r w:rsidR="0069280E" w:rsidRPr="007C1BAD">
              <w:rPr>
                <w:rFonts w:ascii="Arial" w:hAnsi="Arial" w:cs="Arial"/>
                <w:color w:val="FF0000"/>
                <w:sz w:val="18"/>
                <w:rPrChange w:id="546" w:author="Poul V Madsen" w:date="2012-12-10T09:28:00Z">
                  <w:rPr>
                    <w:rFonts w:ascii="Arial" w:hAnsi="Arial" w:cs="Arial"/>
                    <w:sz w:val="18"/>
                  </w:rPr>
                </w:rPrChange>
              </w:rPr>
              <w:t>44</w:t>
            </w:r>
            <w:r w:rsidR="0069280E" w:rsidRPr="007C1BAD">
              <w:rPr>
                <w:rFonts w:ascii="Arial" w:hAnsi="Arial" w:cs="Arial"/>
                <w:color w:val="FF0000"/>
                <w:sz w:val="18"/>
                <w:rPrChange w:id="547" w:author="Poul V Madsen" w:date="2012-12-10T09:28:00Z">
                  <w:rPr>
                    <w:rFonts w:ascii="Arial" w:hAnsi="Arial" w:cs="Arial"/>
                    <w:sz w:val="18"/>
                  </w:rPr>
                </w:rPrChange>
              </w:rPr>
              <w:tab/>
              <w:t>Amt</w:t>
            </w:r>
            <w:r w:rsidR="0069280E" w:rsidRPr="007C1BAD">
              <w:rPr>
                <w:rFonts w:ascii="Arial" w:hAnsi="Arial" w:cs="Arial"/>
                <w:color w:val="FF0000"/>
                <w:sz w:val="18"/>
                <w:rPrChange w:id="548" w:author="Poul V Madsen" w:date="2012-12-10T09:28:00Z">
                  <w:rPr>
                    <w:rFonts w:ascii="Arial" w:hAnsi="Arial" w:cs="Arial"/>
                    <w:sz w:val="18"/>
                  </w:rPr>
                </w:rPrChange>
              </w:rPr>
              <w:tab/>
              <w:t>OA</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49" w:author="Poul V Madsen" w:date="2012-12-10T09:28:00Z">
                  <w:rPr>
                    <w:rFonts w:ascii="Arial" w:hAnsi="Arial" w:cs="Arial"/>
                    <w:sz w:val="18"/>
                  </w:rPr>
                </w:rPrChange>
              </w:rPr>
            </w:pPr>
            <w:r w:rsidRPr="007C1BAD">
              <w:rPr>
                <w:rFonts w:ascii="Arial" w:hAnsi="Arial" w:cs="Arial"/>
                <w:color w:val="FF0000"/>
                <w:sz w:val="18"/>
                <w:rPrChange w:id="550" w:author="Poul V Madsen" w:date="2012-12-10T09:28:00Z">
                  <w:rPr>
                    <w:rFonts w:ascii="Arial" w:hAnsi="Arial" w:cs="Arial"/>
                    <w:sz w:val="18"/>
                  </w:rPr>
                </w:rPrChange>
              </w:rPr>
              <w:t>0</w:t>
            </w:r>
            <w:r w:rsidR="0069280E" w:rsidRPr="007C1BAD">
              <w:rPr>
                <w:rFonts w:ascii="Arial" w:hAnsi="Arial" w:cs="Arial"/>
                <w:color w:val="FF0000"/>
                <w:sz w:val="18"/>
                <w:rPrChange w:id="551" w:author="Poul V Madsen" w:date="2012-12-10T09:28:00Z">
                  <w:rPr>
                    <w:rFonts w:ascii="Arial" w:hAnsi="Arial" w:cs="Arial"/>
                    <w:sz w:val="18"/>
                  </w:rPr>
                </w:rPrChange>
              </w:rPr>
              <w:t>45</w:t>
            </w:r>
            <w:r w:rsidR="0069280E" w:rsidRPr="007C1BAD">
              <w:rPr>
                <w:rFonts w:ascii="Arial" w:hAnsi="Arial" w:cs="Arial"/>
                <w:color w:val="FF0000"/>
                <w:sz w:val="18"/>
                <w:rPrChange w:id="552" w:author="Poul V Madsen" w:date="2012-12-10T09:28:00Z">
                  <w:rPr>
                    <w:rFonts w:ascii="Arial" w:hAnsi="Arial" w:cs="Arial"/>
                    <w:sz w:val="18"/>
                  </w:rPr>
                </w:rPrChange>
              </w:rPr>
              <w:tab/>
              <w:t>Kommune</w:t>
            </w:r>
            <w:r w:rsidR="0069280E" w:rsidRPr="007C1BAD">
              <w:rPr>
                <w:rFonts w:ascii="Arial" w:hAnsi="Arial" w:cs="Arial"/>
                <w:color w:val="FF0000"/>
                <w:sz w:val="18"/>
                <w:rPrChange w:id="553" w:author="Poul V Madsen" w:date="2012-12-10T09:28:00Z">
                  <w:rPr>
                    <w:rFonts w:ascii="Arial" w:hAnsi="Arial" w:cs="Arial"/>
                    <w:sz w:val="18"/>
                  </w:rPr>
                </w:rPrChange>
              </w:rPr>
              <w:tab/>
              <w:t>OK</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54" w:author="Poul V Madsen" w:date="2012-12-10T09:28:00Z">
                  <w:rPr>
                    <w:rFonts w:ascii="Arial" w:hAnsi="Arial" w:cs="Arial"/>
                    <w:sz w:val="18"/>
                  </w:rPr>
                </w:rPrChange>
              </w:rPr>
            </w:pPr>
            <w:r w:rsidRPr="007C1BAD">
              <w:rPr>
                <w:rFonts w:ascii="Arial" w:hAnsi="Arial" w:cs="Arial"/>
                <w:color w:val="FF0000"/>
                <w:sz w:val="18"/>
                <w:rPrChange w:id="555" w:author="Poul V Madsen" w:date="2012-12-10T09:28:00Z">
                  <w:rPr>
                    <w:rFonts w:ascii="Arial" w:hAnsi="Arial" w:cs="Arial"/>
                    <w:sz w:val="18"/>
                  </w:rPr>
                </w:rPrChange>
              </w:rPr>
              <w:t>0</w:t>
            </w:r>
            <w:r w:rsidR="0069280E" w:rsidRPr="007C1BAD">
              <w:rPr>
                <w:rFonts w:ascii="Arial" w:hAnsi="Arial" w:cs="Arial"/>
                <w:color w:val="FF0000"/>
                <w:sz w:val="18"/>
                <w:rPrChange w:id="556" w:author="Poul V Madsen" w:date="2012-12-10T09:28:00Z">
                  <w:rPr>
                    <w:rFonts w:ascii="Arial" w:hAnsi="Arial" w:cs="Arial"/>
                    <w:sz w:val="18"/>
                  </w:rPr>
                </w:rPrChange>
              </w:rPr>
              <w:t>46</w:t>
            </w:r>
            <w:r w:rsidR="0069280E" w:rsidRPr="007C1BAD">
              <w:rPr>
                <w:rFonts w:ascii="Arial" w:hAnsi="Arial" w:cs="Arial"/>
                <w:color w:val="FF0000"/>
                <w:sz w:val="18"/>
                <w:rPrChange w:id="557" w:author="Poul V Madsen" w:date="2012-12-10T09:28:00Z">
                  <w:rPr>
                    <w:rFonts w:ascii="Arial" w:hAnsi="Arial" w:cs="Arial"/>
                    <w:sz w:val="18"/>
                  </w:rPr>
                </w:rPrChange>
              </w:rPr>
              <w:tab/>
            </w:r>
            <w:proofErr w:type="gramStart"/>
            <w:r w:rsidR="0069280E" w:rsidRPr="007C1BAD">
              <w:rPr>
                <w:rFonts w:ascii="Arial" w:hAnsi="Arial" w:cs="Arial"/>
                <w:color w:val="FF0000"/>
                <w:sz w:val="18"/>
                <w:rPrChange w:id="558" w:author="Poul V Madsen" w:date="2012-12-10T09:28:00Z">
                  <w:rPr>
                    <w:rFonts w:ascii="Arial" w:hAnsi="Arial" w:cs="Arial"/>
                    <w:sz w:val="18"/>
                  </w:rPr>
                </w:rPrChange>
              </w:rPr>
              <w:t>Folkekirkeligt</w:t>
            </w:r>
            <w:proofErr w:type="gramEnd"/>
            <w:r w:rsidR="0069280E" w:rsidRPr="007C1BAD">
              <w:rPr>
                <w:rFonts w:ascii="Arial" w:hAnsi="Arial" w:cs="Arial"/>
                <w:color w:val="FF0000"/>
                <w:sz w:val="18"/>
                <w:rPrChange w:id="559" w:author="Poul V Madsen" w:date="2012-12-10T09:28:00Z">
                  <w:rPr>
                    <w:rFonts w:ascii="Arial" w:hAnsi="Arial" w:cs="Arial"/>
                    <w:sz w:val="18"/>
                  </w:rPr>
                </w:rPrChange>
              </w:rPr>
              <w:t xml:space="preserve"> menighedsråd</w:t>
            </w:r>
            <w:r w:rsidR="0069280E" w:rsidRPr="007C1BAD">
              <w:rPr>
                <w:rFonts w:ascii="Arial" w:hAnsi="Arial" w:cs="Arial"/>
                <w:color w:val="FF0000"/>
                <w:sz w:val="18"/>
                <w:rPrChange w:id="560" w:author="Poul V Madsen" w:date="2012-12-10T09:28:00Z">
                  <w:rPr>
                    <w:rFonts w:ascii="Arial" w:hAnsi="Arial" w:cs="Arial"/>
                    <w:sz w:val="18"/>
                  </w:rPr>
                </w:rPrChange>
              </w:rPr>
              <w:tab/>
              <w:t>MR</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61" w:author="Poul V Madsen" w:date="2012-12-10T09:28:00Z">
                  <w:rPr>
                    <w:rFonts w:ascii="Arial" w:hAnsi="Arial" w:cs="Arial"/>
                    <w:sz w:val="18"/>
                  </w:rPr>
                </w:rPrChange>
              </w:rPr>
            </w:pPr>
            <w:r w:rsidRPr="007C1BAD">
              <w:rPr>
                <w:rFonts w:ascii="Arial" w:hAnsi="Arial" w:cs="Arial"/>
                <w:color w:val="FF0000"/>
                <w:sz w:val="18"/>
                <w:rPrChange w:id="562" w:author="Poul V Madsen" w:date="2012-12-10T09:28:00Z">
                  <w:rPr>
                    <w:rFonts w:ascii="Arial" w:hAnsi="Arial" w:cs="Arial"/>
                    <w:sz w:val="18"/>
                  </w:rPr>
                </w:rPrChange>
              </w:rPr>
              <w:t>0</w:t>
            </w:r>
            <w:r w:rsidR="0069280E" w:rsidRPr="007C1BAD">
              <w:rPr>
                <w:rFonts w:ascii="Arial" w:hAnsi="Arial" w:cs="Arial"/>
                <w:color w:val="FF0000"/>
                <w:sz w:val="18"/>
                <w:rPrChange w:id="563" w:author="Poul V Madsen" w:date="2012-12-10T09:28:00Z">
                  <w:rPr>
                    <w:rFonts w:ascii="Arial" w:hAnsi="Arial" w:cs="Arial"/>
                    <w:sz w:val="18"/>
                  </w:rPr>
                </w:rPrChange>
              </w:rPr>
              <w:t>47</w:t>
            </w:r>
            <w:r w:rsidR="0069280E" w:rsidRPr="007C1BAD">
              <w:rPr>
                <w:rFonts w:ascii="Arial" w:hAnsi="Arial" w:cs="Arial"/>
                <w:color w:val="FF0000"/>
                <w:sz w:val="18"/>
                <w:rPrChange w:id="564" w:author="Poul V Madsen" w:date="2012-12-10T09:28:00Z">
                  <w:rPr>
                    <w:rFonts w:ascii="Arial" w:hAnsi="Arial" w:cs="Arial"/>
                    <w:sz w:val="18"/>
                  </w:rPr>
                </w:rPrChange>
              </w:rPr>
              <w:tab/>
              <w:t>Særlig offentlig virksomhed</w:t>
            </w:r>
            <w:r w:rsidR="0069280E" w:rsidRPr="007C1BAD">
              <w:rPr>
                <w:rFonts w:ascii="Arial" w:hAnsi="Arial" w:cs="Arial"/>
                <w:color w:val="FF0000"/>
                <w:sz w:val="18"/>
                <w:rPrChange w:id="565" w:author="Poul V Madsen" w:date="2012-12-10T09:28:00Z">
                  <w:rPr>
                    <w:rFonts w:ascii="Arial" w:hAnsi="Arial" w:cs="Arial"/>
                    <w:sz w:val="18"/>
                  </w:rPr>
                </w:rPrChange>
              </w:rPr>
              <w:tab/>
              <w:t>SOV</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66" w:author="Poul V Madsen" w:date="2012-12-10T09:28:00Z">
                  <w:rPr>
                    <w:rFonts w:ascii="Arial" w:hAnsi="Arial" w:cs="Arial"/>
                    <w:sz w:val="18"/>
                  </w:rPr>
                </w:rPrChange>
              </w:rPr>
            </w:pPr>
            <w:r w:rsidRPr="007C1BAD">
              <w:rPr>
                <w:rFonts w:ascii="Arial" w:hAnsi="Arial" w:cs="Arial"/>
                <w:color w:val="FF0000"/>
                <w:sz w:val="18"/>
                <w:rPrChange w:id="567" w:author="Poul V Madsen" w:date="2012-12-10T09:28:00Z">
                  <w:rPr>
                    <w:rFonts w:ascii="Arial" w:hAnsi="Arial" w:cs="Arial"/>
                    <w:sz w:val="18"/>
                  </w:rPr>
                </w:rPrChange>
              </w:rPr>
              <w:t>0</w:t>
            </w:r>
            <w:r w:rsidR="0069280E" w:rsidRPr="007C1BAD">
              <w:rPr>
                <w:rFonts w:ascii="Arial" w:hAnsi="Arial" w:cs="Arial"/>
                <w:color w:val="FF0000"/>
                <w:sz w:val="18"/>
                <w:rPrChange w:id="568" w:author="Poul V Madsen" w:date="2012-12-10T09:28:00Z">
                  <w:rPr>
                    <w:rFonts w:ascii="Arial" w:hAnsi="Arial" w:cs="Arial"/>
                    <w:sz w:val="18"/>
                  </w:rPr>
                </w:rPrChange>
              </w:rPr>
              <w:t>48</w:t>
            </w:r>
            <w:r w:rsidR="0069280E" w:rsidRPr="007C1BAD">
              <w:rPr>
                <w:rFonts w:ascii="Arial" w:hAnsi="Arial" w:cs="Arial"/>
                <w:color w:val="FF0000"/>
                <w:sz w:val="18"/>
                <w:rPrChange w:id="569" w:author="Poul V Madsen" w:date="2012-12-10T09:28:00Z">
                  <w:rPr>
                    <w:rFonts w:ascii="Arial" w:hAnsi="Arial" w:cs="Arial"/>
                    <w:sz w:val="18"/>
                  </w:rPr>
                </w:rPrChange>
              </w:rPr>
              <w:tab/>
              <w:t>Afregnende enhed, fællesregistrering</w:t>
            </w:r>
            <w:r w:rsidR="0069280E" w:rsidRPr="007C1BAD">
              <w:rPr>
                <w:rFonts w:ascii="Arial" w:hAnsi="Arial" w:cs="Arial"/>
                <w:color w:val="FF0000"/>
                <w:sz w:val="18"/>
                <w:rPrChange w:id="570" w:author="Poul V Madsen" w:date="2012-12-10T09:28:00Z">
                  <w:rPr>
                    <w:rFonts w:ascii="Arial" w:hAnsi="Arial" w:cs="Arial"/>
                    <w:sz w:val="18"/>
                  </w:rPr>
                </w:rPrChange>
              </w:rPr>
              <w:tab/>
              <w:t>YY</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71" w:author="Poul V Madsen" w:date="2012-12-10T09:28:00Z">
                  <w:rPr>
                    <w:rFonts w:ascii="Arial" w:hAnsi="Arial" w:cs="Arial"/>
                    <w:sz w:val="18"/>
                  </w:rPr>
                </w:rPrChange>
              </w:rPr>
            </w:pPr>
            <w:r w:rsidRPr="007C1BAD">
              <w:rPr>
                <w:rFonts w:ascii="Arial" w:hAnsi="Arial" w:cs="Arial"/>
                <w:color w:val="FF0000"/>
                <w:sz w:val="18"/>
                <w:rPrChange w:id="572" w:author="Poul V Madsen" w:date="2012-12-10T09:28:00Z">
                  <w:rPr>
                    <w:rFonts w:ascii="Arial" w:hAnsi="Arial" w:cs="Arial"/>
                    <w:sz w:val="18"/>
                  </w:rPr>
                </w:rPrChange>
              </w:rPr>
              <w:t>0</w:t>
            </w:r>
            <w:r w:rsidR="0069280E" w:rsidRPr="007C1BAD">
              <w:rPr>
                <w:rFonts w:ascii="Arial" w:hAnsi="Arial" w:cs="Arial"/>
                <w:color w:val="FF0000"/>
                <w:sz w:val="18"/>
                <w:rPrChange w:id="573" w:author="Poul V Madsen" w:date="2012-12-10T09:28:00Z">
                  <w:rPr>
                    <w:rFonts w:ascii="Arial" w:hAnsi="Arial" w:cs="Arial"/>
                    <w:sz w:val="18"/>
                  </w:rPr>
                </w:rPrChange>
              </w:rPr>
              <w:t>49</w:t>
            </w:r>
            <w:r w:rsidR="0069280E" w:rsidRPr="007C1BAD">
              <w:rPr>
                <w:rFonts w:ascii="Arial" w:hAnsi="Arial" w:cs="Arial"/>
                <w:color w:val="FF0000"/>
                <w:sz w:val="18"/>
                <w:rPrChange w:id="574" w:author="Poul V Madsen" w:date="2012-12-10T09:28:00Z">
                  <w:rPr>
                    <w:rFonts w:ascii="Arial" w:hAnsi="Arial" w:cs="Arial"/>
                    <w:sz w:val="18"/>
                  </w:rPr>
                </w:rPrChange>
              </w:rPr>
              <w:tab/>
              <w:t>AS beskattet som indkøbsforening</w:t>
            </w:r>
            <w:r w:rsidR="0069280E" w:rsidRPr="007C1BAD">
              <w:rPr>
                <w:rFonts w:ascii="Arial" w:hAnsi="Arial" w:cs="Arial"/>
                <w:color w:val="FF0000"/>
                <w:sz w:val="18"/>
                <w:rPrChange w:id="575" w:author="Poul V Madsen" w:date="2012-12-10T09:28:00Z">
                  <w:rPr>
                    <w:rFonts w:ascii="Arial" w:hAnsi="Arial" w:cs="Arial"/>
                    <w:sz w:val="18"/>
                  </w:rPr>
                </w:rPrChange>
              </w:rPr>
              <w:tab/>
              <w:t>AS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76" w:author="Poul V Madsen" w:date="2012-12-10T09:28:00Z">
                  <w:rPr>
                    <w:rFonts w:ascii="Arial" w:hAnsi="Arial" w:cs="Arial"/>
                    <w:sz w:val="18"/>
                  </w:rPr>
                </w:rPrChange>
              </w:rPr>
            </w:pPr>
            <w:r w:rsidRPr="007C1BAD">
              <w:rPr>
                <w:rFonts w:ascii="Arial" w:hAnsi="Arial" w:cs="Arial"/>
                <w:color w:val="FF0000"/>
                <w:sz w:val="18"/>
                <w:rPrChange w:id="577" w:author="Poul V Madsen" w:date="2012-12-10T09:28:00Z">
                  <w:rPr>
                    <w:rFonts w:ascii="Arial" w:hAnsi="Arial" w:cs="Arial"/>
                    <w:sz w:val="18"/>
                  </w:rPr>
                </w:rPrChange>
              </w:rPr>
              <w:t>0</w:t>
            </w:r>
            <w:r w:rsidR="0069280E" w:rsidRPr="007C1BAD">
              <w:rPr>
                <w:rFonts w:ascii="Arial" w:hAnsi="Arial" w:cs="Arial"/>
                <w:color w:val="FF0000"/>
                <w:sz w:val="18"/>
                <w:rPrChange w:id="578" w:author="Poul V Madsen" w:date="2012-12-10T09:28:00Z">
                  <w:rPr>
                    <w:rFonts w:ascii="Arial" w:hAnsi="Arial" w:cs="Arial"/>
                    <w:sz w:val="18"/>
                  </w:rPr>
                </w:rPrChange>
              </w:rPr>
              <w:t>50</w:t>
            </w:r>
            <w:r w:rsidR="0069280E" w:rsidRPr="007C1BAD">
              <w:rPr>
                <w:rFonts w:ascii="Arial" w:hAnsi="Arial" w:cs="Arial"/>
                <w:color w:val="FF0000"/>
                <w:sz w:val="18"/>
                <w:rPrChange w:id="579" w:author="Poul V Madsen" w:date="2012-12-10T09:28:00Z">
                  <w:rPr>
                    <w:rFonts w:ascii="Arial" w:hAnsi="Arial" w:cs="Arial"/>
                    <w:sz w:val="18"/>
                  </w:rPr>
                </w:rPrChange>
              </w:rPr>
              <w:tab/>
              <w:t>ApS beskattet som indkøbsforening</w:t>
            </w:r>
            <w:r w:rsidR="0069280E" w:rsidRPr="007C1BAD">
              <w:rPr>
                <w:rFonts w:ascii="Arial" w:hAnsi="Arial" w:cs="Arial"/>
                <w:color w:val="FF0000"/>
                <w:sz w:val="18"/>
                <w:rPrChange w:id="580" w:author="Poul V Madsen" w:date="2012-12-10T09:28:00Z">
                  <w:rPr>
                    <w:rFonts w:ascii="Arial" w:hAnsi="Arial" w:cs="Arial"/>
                    <w:sz w:val="18"/>
                  </w:rPr>
                </w:rPrChange>
              </w:rPr>
              <w:tab/>
              <w:t>ApS</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81" w:author="Poul V Madsen" w:date="2012-12-10T09:28:00Z">
                  <w:rPr>
                    <w:rFonts w:ascii="Arial" w:hAnsi="Arial" w:cs="Arial"/>
                    <w:sz w:val="18"/>
                  </w:rPr>
                </w:rPrChange>
              </w:rPr>
            </w:pPr>
            <w:r w:rsidRPr="007C1BAD">
              <w:rPr>
                <w:rFonts w:ascii="Arial" w:hAnsi="Arial" w:cs="Arial"/>
                <w:color w:val="FF0000"/>
                <w:sz w:val="18"/>
                <w:rPrChange w:id="582" w:author="Poul V Madsen" w:date="2012-12-10T09:28:00Z">
                  <w:rPr>
                    <w:rFonts w:ascii="Arial" w:hAnsi="Arial" w:cs="Arial"/>
                    <w:sz w:val="18"/>
                  </w:rPr>
                </w:rPrChange>
              </w:rPr>
              <w:t>0</w:t>
            </w:r>
            <w:r w:rsidR="0069280E" w:rsidRPr="007C1BAD">
              <w:rPr>
                <w:rFonts w:ascii="Arial" w:hAnsi="Arial" w:cs="Arial"/>
                <w:color w:val="FF0000"/>
                <w:sz w:val="18"/>
                <w:rPrChange w:id="583" w:author="Poul V Madsen" w:date="2012-12-10T09:28:00Z">
                  <w:rPr>
                    <w:rFonts w:ascii="Arial" w:hAnsi="Arial" w:cs="Arial"/>
                    <w:sz w:val="18"/>
                  </w:rPr>
                </w:rPrChange>
              </w:rPr>
              <w:t>51</w:t>
            </w:r>
            <w:r w:rsidR="0069280E" w:rsidRPr="007C1BAD">
              <w:rPr>
                <w:rFonts w:ascii="Arial" w:hAnsi="Arial" w:cs="Arial"/>
                <w:color w:val="FF0000"/>
                <w:sz w:val="18"/>
                <w:rPrChange w:id="584" w:author="Poul V Madsen" w:date="2012-12-10T09:28:00Z">
                  <w:rPr>
                    <w:rFonts w:ascii="Arial" w:hAnsi="Arial" w:cs="Arial"/>
                    <w:sz w:val="18"/>
                  </w:rPr>
                </w:rPrChange>
              </w:rPr>
              <w:tab/>
              <w:t>Forening omfattet af lov om fonde</w:t>
            </w:r>
            <w:r w:rsidR="0069280E" w:rsidRPr="007C1BAD">
              <w:rPr>
                <w:rFonts w:ascii="Arial" w:hAnsi="Arial" w:cs="Arial"/>
                <w:color w:val="FF0000"/>
                <w:sz w:val="18"/>
                <w:rPrChange w:id="585" w:author="Poul V Madsen" w:date="2012-12-10T09:28:00Z">
                  <w:rPr>
                    <w:rFonts w:ascii="Arial" w:hAnsi="Arial" w:cs="Arial"/>
                    <w:sz w:val="18"/>
                  </w:rPr>
                </w:rPrChange>
              </w:rPr>
              <w:tab/>
              <w:t>LFØ</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86" w:author="Poul V Madsen" w:date="2012-12-10T09:28:00Z">
                  <w:rPr>
                    <w:rFonts w:ascii="Arial" w:hAnsi="Arial" w:cs="Arial"/>
                    <w:sz w:val="18"/>
                  </w:rPr>
                </w:rPrChange>
              </w:rPr>
            </w:pPr>
            <w:r w:rsidRPr="007C1BAD">
              <w:rPr>
                <w:rFonts w:ascii="Arial" w:hAnsi="Arial" w:cs="Arial"/>
                <w:color w:val="FF0000"/>
                <w:sz w:val="18"/>
                <w:rPrChange w:id="587" w:author="Poul V Madsen" w:date="2012-12-10T09:28:00Z">
                  <w:rPr>
                    <w:rFonts w:ascii="Arial" w:hAnsi="Arial" w:cs="Arial"/>
                    <w:sz w:val="18"/>
                  </w:rPr>
                </w:rPrChange>
              </w:rPr>
              <w:t>0</w:t>
            </w:r>
            <w:r w:rsidR="0069280E" w:rsidRPr="007C1BAD">
              <w:rPr>
                <w:rFonts w:ascii="Arial" w:hAnsi="Arial" w:cs="Arial"/>
                <w:color w:val="FF0000"/>
                <w:sz w:val="18"/>
                <w:rPrChange w:id="588" w:author="Poul V Madsen" w:date="2012-12-10T09:28:00Z">
                  <w:rPr>
                    <w:rFonts w:ascii="Arial" w:hAnsi="Arial" w:cs="Arial"/>
                    <w:sz w:val="18"/>
                  </w:rPr>
                </w:rPrChange>
              </w:rPr>
              <w:t>52</w:t>
            </w:r>
            <w:r w:rsidR="0069280E" w:rsidRPr="007C1BAD">
              <w:rPr>
                <w:rFonts w:ascii="Arial" w:hAnsi="Arial" w:cs="Arial"/>
                <w:color w:val="FF0000"/>
                <w:sz w:val="18"/>
                <w:rPrChange w:id="589" w:author="Poul V Madsen" w:date="2012-12-10T09:28:00Z">
                  <w:rPr>
                    <w:rFonts w:ascii="Arial" w:hAnsi="Arial" w:cs="Arial"/>
                    <w:sz w:val="18"/>
                  </w:rPr>
                </w:rPrChange>
              </w:rPr>
              <w:tab/>
              <w:t>Konkursbo</w:t>
            </w:r>
            <w:r w:rsidR="0069280E" w:rsidRPr="007C1BAD">
              <w:rPr>
                <w:rFonts w:ascii="Arial" w:hAnsi="Arial" w:cs="Arial"/>
                <w:color w:val="FF0000"/>
                <w:sz w:val="18"/>
                <w:rPrChange w:id="590" w:author="Poul V Madsen" w:date="2012-12-10T09:28:00Z">
                  <w:rPr>
                    <w:rFonts w:ascii="Arial" w:hAnsi="Arial" w:cs="Arial"/>
                    <w:sz w:val="18"/>
                  </w:rPr>
                </w:rPrChange>
              </w:rPr>
              <w:tab/>
              <w:t>BKB</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91" w:author="Poul V Madsen" w:date="2012-12-10T09:28:00Z">
                  <w:rPr>
                    <w:rFonts w:ascii="Arial" w:hAnsi="Arial" w:cs="Arial"/>
                    <w:sz w:val="18"/>
                  </w:rPr>
                </w:rPrChange>
              </w:rPr>
            </w:pPr>
            <w:r w:rsidRPr="007C1BAD">
              <w:rPr>
                <w:rFonts w:ascii="Arial" w:hAnsi="Arial" w:cs="Arial"/>
                <w:color w:val="FF0000"/>
                <w:sz w:val="18"/>
                <w:rPrChange w:id="592" w:author="Poul V Madsen" w:date="2012-12-10T09:28:00Z">
                  <w:rPr>
                    <w:rFonts w:ascii="Arial" w:hAnsi="Arial" w:cs="Arial"/>
                    <w:sz w:val="18"/>
                  </w:rPr>
                </w:rPrChange>
              </w:rPr>
              <w:t>0</w:t>
            </w:r>
            <w:r w:rsidR="0069280E" w:rsidRPr="007C1BAD">
              <w:rPr>
                <w:rFonts w:ascii="Arial" w:hAnsi="Arial" w:cs="Arial"/>
                <w:color w:val="FF0000"/>
                <w:sz w:val="18"/>
                <w:rPrChange w:id="593" w:author="Poul V Madsen" w:date="2012-12-10T09:28:00Z">
                  <w:rPr>
                    <w:rFonts w:ascii="Arial" w:hAnsi="Arial" w:cs="Arial"/>
                    <w:sz w:val="18"/>
                  </w:rPr>
                </w:rPrChange>
              </w:rPr>
              <w:t>54</w:t>
            </w:r>
            <w:r w:rsidR="0069280E" w:rsidRPr="007C1BAD">
              <w:rPr>
                <w:rFonts w:ascii="Arial" w:hAnsi="Arial" w:cs="Arial"/>
                <w:color w:val="FF0000"/>
                <w:sz w:val="18"/>
                <w:rPrChange w:id="594" w:author="Poul V Madsen" w:date="2012-12-10T09:28:00Z">
                  <w:rPr>
                    <w:rFonts w:ascii="Arial" w:hAnsi="Arial" w:cs="Arial"/>
                    <w:sz w:val="18"/>
                  </w:rPr>
                </w:rPrChange>
              </w:rPr>
              <w:tab/>
              <w:t>Anden forening</w:t>
            </w:r>
            <w:r w:rsidR="0069280E" w:rsidRPr="007C1BAD">
              <w:rPr>
                <w:rFonts w:ascii="Arial" w:hAnsi="Arial" w:cs="Arial"/>
                <w:color w:val="FF0000"/>
                <w:sz w:val="18"/>
                <w:rPrChange w:id="595" w:author="Poul V Madsen" w:date="2012-12-10T09:28:00Z">
                  <w:rPr>
                    <w:rFonts w:ascii="Arial" w:hAnsi="Arial" w:cs="Arial"/>
                    <w:sz w:val="18"/>
                  </w:rPr>
                </w:rPrChange>
              </w:rPr>
              <w:tab/>
              <w:t>Ø</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96" w:author="Poul V Madsen" w:date="2012-12-10T09:28:00Z">
                  <w:rPr>
                    <w:rFonts w:ascii="Arial" w:hAnsi="Arial" w:cs="Arial"/>
                    <w:sz w:val="18"/>
                  </w:rPr>
                </w:rPrChange>
              </w:rPr>
            </w:pPr>
            <w:r w:rsidRPr="007C1BAD">
              <w:rPr>
                <w:rFonts w:ascii="Arial" w:hAnsi="Arial" w:cs="Arial"/>
                <w:color w:val="FF0000"/>
                <w:sz w:val="18"/>
                <w:rPrChange w:id="597" w:author="Poul V Madsen" w:date="2012-12-10T09:28:00Z">
                  <w:rPr>
                    <w:rFonts w:ascii="Arial" w:hAnsi="Arial" w:cs="Arial"/>
                    <w:sz w:val="18"/>
                  </w:rPr>
                </w:rPrChange>
              </w:rPr>
              <w:t>0</w:t>
            </w:r>
            <w:r w:rsidR="0069280E" w:rsidRPr="007C1BAD">
              <w:rPr>
                <w:rFonts w:ascii="Arial" w:hAnsi="Arial" w:cs="Arial"/>
                <w:color w:val="FF0000"/>
                <w:sz w:val="18"/>
                <w:rPrChange w:id="598" w:author="Poul V Madsen" w:date="2012-12-10T09:28:00Z">
                  <w:rPr>
                    <w:rFonts w:ascii="Arial" w:hAnsi="Arial" w:cs="Arial"/>
                    <w:sz w:val="18"/>
                  </w:rPr>
                </w:rPrChange>
              </w:rPr>
              <w:t>55</w:t>
            </w:r>
            <w:r w:rsidR="0069280E" w:rsidRPr="007C1BAD">
              <w:rPr>
                <w:rFonts w:ascii="Arial" w:hAnsi="Arial" w:cs="Arial"/>
                <w:color w:val="FF0000"/>
                <w:sz w:val="18"/>
                <w:rPrChange w:id="599" w:author="Poul V Madsen" w:date="2012-12-10T09:28:00Z">
                  <w:rPr>
                    <w:rFonts w:ascii="Arial" w:hAnsi="Arial" w:cs="Arial"/>
                    <w:sz w:val="18"/>
                  </w:rPr>
                </w:rPrChange>
              </w:rPr>
              <w:tab/>
              <w:t>Registreret enkeltmandsfirma</w:t>
            </w:r>
            <w:r w:rsidR="0069280E" w:rsidRPr="007C1BAD">
              <w:rPr>
                <w:rFonts w:ascii="Arial" w:hAnsi="Arial" w:cs="Arial"/>
                <w:color w:val="FF0000"/>
                <w:sz w:val="18"/>
                <w:rPrChange w:id="600" w:author="Poul V Madsen" w:date="2012-12-10T09:28:00Z">
                  <w:rPr>
                    <w:rFonts w:ascii="Arial" w:hAnsi="Arial" w:cs="Arial"/>
                    <w:sz w:val="18"/>
                  </w:rPr>
                </w:rPrChange>
              </w:rPr>
              <w:tab/>
              <w:t>REF</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601" w:author="Poul V Madsen" w:date="2012-12-10T09:28:00Z">
                  <w:rPr>
                    <w:rFonts w:ascii="Arial" w:hAnsi="Arial" w:cs="Arial"/>
                    <w:sz w:val="18"/>
                  </w:rPr>
                </w:rPrChange>
              </w:rPr>
            </w:pPr>
            <w:r w:rsidRPr="007C1BAD">
              <w:rPr>
                <w:rFonts w:ascii="Arial" w:hAnsi="Arial" w:cs="Arial"/>
                <w:color w:val="FF0000"/>
                <w:sz w:val="18"/>
                <w:rPrChange w:id="602" w:author="Poul V Madsen" w:date="2012-12-10T09:28:00Z">
                  <w:rPr>
                    <w:rFonts w:ascii="Arial" w:hAnsi="Arial" w:cs="Arial"/>
                    <w:sz w:val="18"/>
                  </w:rPr>
                </w:rPrChange>
              </w:rPr>
              <w:t>0</w:t>
            </w:r>
            <w:r w:rsidR="0069280E" w:rsidRPr="007C1BAD">
              <w:rPr>
                <w:rFonts w:ascii="Arial" w:hAnsi="Arial" w:cs="Arial"/>
                <w:color w:val="FF0000"/>
                <w:sz w:val="18"/>
                <w:rPrChange w:id="603" w:author="Poul V Madsen" w:date="2012-12-10T09:28:00Z">
                  <w:rPr>
                    <w:rFonts w:ascii="Arial" w:hAnsi="Arial" w:cs="Arial"/>
                    <w:sz w:val="18"/>
                  </w:rPr>
                </w:rPrChange>
              </w:rPr>
              <w:t>56</w:t>
            </w:r>
            <w:r w:rsidR="0069280E" w:rsidRPr="007C1BAD">
              <w:rPr>
                <w:rFonts w:ascii="Arial" w:hAnsi="Arial" w:cs="Arial"/>
                <w:color w:val="FF0000"/>
                <w:sz w:val="18"/>
                <w:rPrChange w:id="604" w:author="Poul V Madsen" w:date="2012-12-10T09:28:00Z">
                  <w:rPr>
                    <w:rFonts w:ascii="Arial" w:hAnsi="Arial" w:cs="Arial"/>
                    <w:sz w:val="18"/>
                  </w:rPr>
                </w:rPrChange>
              </w:rPr>
              <w:tab/>
              <w:t>Udenlandsk aktieselskab</w:t>
            </w:r>
            <w:r w:rsidR="0069280E" w:rsidRPr="007C1BAD">
              <w:rPr>
                <w:rFonts w:ascii="Arial" w:hAnsi="Arial" w:cs="Arial"/>
                <w:color w:val="FF0000"/>
                <w:sz w:val="18"/>
                <w:rPrChange w:id="605" w:author="Poul V Madsen" w:date="2012-12-10T09:28:00Z">
                  <w:rPr>
                    <w:rFonts w:ascii="Arial" w:hAnsi="Arial" w:cs="Arial"/>
                    <w:sz w:val="18"/>
                  </w:rPr>
                </w:rPrChange>
              </w:rPr>
              <w:tab/>
              <w:t>UA</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606" w:author="Poul V Madsen" w:date="2012-12-10T09:28:00Z">
                  <w:rPr>
                    <w:rFonts w:ascii="Arial" w:hAnsi="Arial" w:cs="Arial"/>
                    <w:sz w:val="18"/>
                  </w:rPr>
                </w:rPrChange>
              </w:rPr>
            </w:pPr>
            <w:r w:rsidRPr="007C1BAD">
              <w:rPr>
                <w:rFonts w:ascii="Arial" w:hAnsi="Arial" w:cs="Arial"/>
                <w:color w:val="FF0000"/>
                <w:sz w:val="18"/>
                <w:rPrChange w:id="607" w:author="Poul V Madsen" w:date="2012-12-10T09:28:00Z">
                  <w:rPr>
                    <w:rFonts w:ascii="Arial" w:hAnsi="Arial" w:cs="Arial"/>
                    <w:sz w:val="18"/>
                  </w:rPr>
                </w:rPrChange>
              </w:rPr>
              <w:t>0</w:t>
            </w:r>
            <w:r w:rsidR="0069280E" w:rsidRPr="007C1BAD">
              <w:rPr>
                <w:rFonts w:ascii="Arial" w:hAnsi="Arial" w:cs="Arial"/>
                <w:color w:val="FF0000"/>
                <w:sz w:val="18"/>
                <w:rPrChange w:id="608" w:author="Poul V Madsen" w:date="2012-12-10T09:28:00Z">
                  <w:rPr>
                    <w:rFonts w:ascii="Arial" w:hAnsi="Arial" w:cs="Arial"/>
                    <w:sz w:val="18"/>
                  </w:rPr>
                </w:rPrChange>
              </w:rPr>
              <w:t>57</w:t>
            </w:r>
            <w:r w:rsidR="0069280E" w:rsidRPr="007C1BAD">
              <w:rPr>
                <w:rFonts w:ascii="Arial" w:hAnsi="Arial" w:cs="Arial"/>
                <w:color w:val="FF0000"/>
                <w:sz w:val="18"/>
                <w:rPrChange w:id="609" w:author="Poul V Madsen" w:date="2012-12-10T09:28:00Z">
                  <w:rPr>
                    <w:rFonts w:ascii="Arial" w:hAnsi="Arial" w:cs="Arial"/>
                    <w:sz w:val="18"/>
                  </w:rPr>
                </w:rPrChange>
              </w:rPr>
              <w:tab/>
              <w:t>Udenlandsk anpartsselskab</w:t>
            </w:r>
            <w:r w:rsidR="0069280E" w:rsidRPr="007C1BAD">
              <w:rPr>
                <w:rFonts w:ascii="Arial" w:hAnsi="Arial" w:cs="Arial"/>
                <w:color w:val="FF0000"/>
                <w:sz w:val="18"/>
                <w:rPrChange w:id="610" w:author="Poul V Madsen" w:date="2012-12-10T09:28:00Z">
                  <w:rPr>
                    <w:rFonts w:ascii="Arial" w:hAnsi="Arial" w:cs="Arial"/>
                    <w:sz w:val="18"/>
                  </w:rPr>
                </w:rPrChange>
              </w:rPr>
              <w:tab/>
              <w:t>UDP</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611" w:author="Poul V Madsen" w:date="2012-12-10T09:28:00Z">
                  <w:rPr>
                    <w:rFonts w:ascii="Arial" w:hAnsi="Arial" w:cs="Arial"/>
                    <w:sz w:val="18"/>
                  </w:rPr>
                </w:rPrChange>
              </w:rPr>
            </w:pPr>
            <w:r w:rsidRPr="007C1BAD">
              <w:rPr>
                <w:rFonts w:ascii="Arial" w:hAnsi="Arial" w:cs="Arial"/>
                <w:color w:val="FF0000"/>
                <w:sz w:val="18"/>
                <w:rPrChange w:id="612" w:author="Poul V Madsen" w:date="2012-12-10T09:28:00Z">
                  <w:rPr>
                    <w:rFonts w:ascii="Arial" w:hAnsi="Arial" w:cs="Arial"/>
                    <w:sz w:val="18"/>
                  </w:rPr>
                </w:rPrChange>
              </w:rPr>
              <w:t>0</w:t>
            </w:r>
            <w:r w:rsidR="0069280E" w:rsidRPr="007C1BAD">
              <w:rPr>
                <w:rFonts w:ascii="Arial" w:hAnsi="Arial" w:cs="Arial"/>
                <w:color w:val="FF0000"/>
                <w:sz w:val="18"/>
                <w:rPrChange w:id="613" w:author="Poul V Madsen" w:date="2012-12-10T09:28:00Z">
                  <w:rPr>
                    <w:rFonts w:ascii="Arial" w:hAnsi="Arial" w:cs="Arial"/>
                    <w:sz w:val="18"/>
                  </w:rPr>
                </w:rPrChange>
              </w:rPr>
              <w:t>58</w:t>
            </w:r>
            <w:r w:rsidR="0069280E" w:rsidRPr="007C1BAD">
              <w:rPr>
                <w:rFonts w:ascii="Arial" w:hAnsi="Arial" w:cs="Arial"/>
                <w:color w:val="FF0000"/>
                <w:sz w:val="18"/>
                <w:rPrChange w:id="614" w:author="Poul V Madsen" w:date="2012-12-10T09:28:00Z">
                  <w:rPr>
                    <w:rFonts w:ascii="Arial" w:hAnsi="Arial" w:cs="Arial"/>
                    <w:sz w:val="18"/>
                  </w:rPr>
                </w:rPrChange>
              </w:rPr>
              <w:tab/>
              <w:t>SE-selskab</w:t>
            </w:r>
            <w:r w:rsidR="0069280E" w:rsidRPr="007C1BAD">
              <w:rPr>
                <w:rFonts w:ascii="Arial" w:hAnsi="Arial" w:cs="Arial"/>
                <w:color w:val="FF0000"/>
                <w:sz w:val="18"/>
                <w:rPrChange w:id="615" w:author="Poul V Madsen" w:date="2012-12-10T09:28:00Z">
                  <w:rPr>
                    <w:rFonts w:ascii="Arial" w:hAnsi="Arial" w:cs="Arial"/>
                    <w:sz w:val="18"/>
                  </w:rPr>
                </w:rPrChange>
              </w:rPr>
              <w:tab/>
              <w:t>SE</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616" w:author="Poul V Madsen" w:date="2012-12-10T09:28:00Z">
                  <w:rPr>
                    <w:rFonts w:ascii="Arial" w:hAnsi="Arial" w:cs="Arial"/>
                    <w:sz w:val="18"/>
                  </w:rPr>
                </w:rPrChange>
              </w:rPr>
            </w:pPr>
            <w:r w:rsidRPr="007C1BAD">
              <w:rPr>
                <w:rFonts w:ascii="Arial" w:hAnsi="Arial" w:cs="Arial"/>
                <w:color w:val="FF0000"/>
                <w:sz w:val="18"/>
                <w:rPrChange w:id="617" w:author="Poul V Madsen" w:date="2012-12-10T09:28:00Z">
                  <w:rPr>
                    <w:rFonts w:ascii="Arial" w:hAnsi="Arial" w:cs="Arial"/>
                    <w:sz w:val="18"/>
                  </w:rPr>
                </w:rPrChange>
              </w:rPr>
              <w:t>0</w:t>
            </w:r>
            <w:r w:rsidR="0069280E" w:rsidRPr="007C1BAD">
              <w:rPr>
                <w:rFonts w:ascii="Arial" w:hAnsi="Arial" w:cs="Arial"/>
                <w:color w:val="FF0000"/>
                <w:sz w:val="18"/>
                <w:rPrChange w:id="618" w:author="Poul V Madsen" w:date="2012-12-10T09:28:00Z">
                  <w:rPr>
                    <w:rFonts w:ascii="Arial" w:hAnsi="Arial" w:cs="Arial"/>
                    <w:sz w:val="18"/>
                  </w:rPr>
                </w:rPrChange>
              </w:rPr>
              <w:t>59</w:t>
            </w:r>
            <w:r w:rsidR="0069280E" w:rsidRPr="007C1BAD">
              <w:rPr>
                <w:rFonts w:ascii="Arial" w:hAnsi="Arial" w:cs="Arial"/>
                <w:color w:val="FF0000"/>
                <w:sz w:val="18"/>
                <w:rPrChange w:id="619" w:author="Poul V Madsen" w:date="2012-12-10T09:28:00Z">
                  <w:rPr>
                    <w:rFonts w:ascii="Arial" w:hAnsi="Arial" w:cs="Arial"/>
                    <w:sz w:val="18"/>
                  </w:rPr>
                </w:rPrChange>
              </w:rPr>
              <w:tab/>
              <w:t>Frivillig Forening</w:t>
            </w:r>
            <w:r w:rsidR="0069280E" w:rsidRPr="007C1BAD">
              <w:rPr>
                <w:rFonts w:ascii="Arial" w:hAnsi="Arial" w:cs="Arial"/>
                <w:color w:val="FF0000"/>
                <w:sz w:val="18"/>
                <w:rPrChange w:id="620" w:author="Poul V Madsen" w:date="2012-12-10T09:28:00Z">
                  <w:rPr>
                    <w:rFonts w:ascii="Arial" w:hAnsi="Arial" w:cs="Arial"/>
                    <w:sz w:val="18"/>
                  </w:rPr>
                </w:rPrChange>
              </w:rPr>
              <w:tab/>
              <w:t>FFO</w:t>
            </w:r>
          </w:p>
          <w:p w:rsidR="0069280E" w:rsidRPr="007C1BAD" w:rsidRDefault="00642FF4"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621" w:author="Poul V Madsen" w:date="2012-12-10T09:28:00Z">
                  <w:rPr>
                    <w:rFonts w:ascii="Arial" w:hAnsi="Arial" w:cs="Arial"/>
                    <w:sz w:val="18"/>
                  </w:rPr>
                </w:rPrChange>
              </w:rPr>
            </w:pPr>
            <w:r w:rsidRPr="007C1BAD">
              <w:rPr>
                <w:rFonts w:ascii="Arial" w:hAnsi="Arial" w:cs="Arial"/>
                <w:color w:val="FF0000"/>
                <w:sz w:val="18"/>
                <w:rPrChange w:id="622" w:author="Poul V Madsen" w:date="2012-12-10T09:28:00Z">
                  <w:rPr>
                    <w:rFonts w:ascii="Arial" w:hAnsi="Arial" w:cs="Arial"/>
                    <w:sz w:val="18"/>
                  </w:rPr>
                </w:rPrChange>
              </w:rPr>
              <w:t>0</w:t>
            </w:r>
            <w:r w:rsidR="0069280E" w:rsidRPr="007C1BAD">
              <w:rPr>
                <w:rFonts w:ascii="Arial" w:hAnsi="Arial" w:cs="Arial"/>
                <w:color w:val="FF0000"/>
                <w:sz w:val="18"/>
                <w:rPrChange w:id="623" w:author="Poul V Madsen" w:date="2012-12-10T09:28:00Z">
                  <w:rPr>
                    <w:rFonts w:ascii="Arial" w:hAnsi="Arial" w:cs="Arial"/>
                    <w:sz w:val="18"/>
                  </w:rPr>
                </w:rPrChange>
              </w:rPr>
              <w:t>60</w:t>
            </w:r>
            <w:r w:rsidR="0069280E" w:rsidRPr="007C1BAD">
              <w:rPr>
                <w:rFonts w:ascii="Arial" w:hAnsi="Arial" w:cs="Arial"/>
                <w:color w:val="FF0000"/>
                <w:sz w:val="18"/>
                <w:rPrChange w:id="624" w:author="Poul V Madsen" w:date="2012-12-10T09:28:00Z">
                  <w:rPr>
                    <w:rFonts w:ascii="Arial" w:hAnsi="Arial" w:cs="Arial"/>
                    <w:sz w:val="18"/>
                  </w:rPr>
                </w:rPrChange>
              </w:rPr>
              <w:tab/>
              <w:t>Region</w:t>
            </w:r>
            <w:r w:rsidR="0069280E" w:rsidRPr="007C1BAD">
              <w:rPr>
                <w:rFonts w:ascii="Arial" w:hAnsi="Arial" w:cs="Arial"/>
                <w:color w:val="FF0000"/>
                <w:sz w:val="18"/>
                <w:rPrChange w:id="625" w:author="Poul V Madsen" w:date="2012-12-10T09:28:00Z">
                  <w:rPr>
                    <w:rFonts w:ascii="Arial" w:hAnsi="Arial" w:cs="Arial"/>
                    <w:sz w:val="18"/>
                  </w:rPr>
                </w:rPrChange>
              </w:rPr>
              <w:tab/>
              <w:t>REG</w:t>
            </w:r>
          </w:p>
        </w:tc>
      </w:tr>
      <w:tr w:rsidR="00CE6FDC" w:rsidRPr="001D2A00" w:rsidTr="00CE6FDC">
        <w:trPr>
          <w:ins w:id="626" w:author="Poul V Madsen" w:date="2012-12-10T07:31:00Z"/>
        </w:trPr>
        <w:tc>
          <w:tcPr>
            <w:tcW w:w="3402" w:type="dxa"/>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27" w:author="Poul V Madsen" w:date="2012-12-10T07:31:00Z"/>
                <w:rFonts w:ascii="Arial" w:hAnsi="Arial" w:cs="Arial"/>
                <w:sz w:val="18"/>
              </w:rPr>
            </w:pPr>
            <w:proofErr w:type="spellStart"/>
            <w:ins w:id="628" w:author="Poul V Madsen" w:date="2012-12-10T07:31:00Z">
              <w:r>
                <w:rPr>
                  <w:rFonts w:ascii="Arial" w:hAnsi="Arial" w:cs="Arial"/>
                  <w:sz w:val="18"/>
                </w:rPr>
                <w:t>FordringNedskrivningBeløb</w:t>
              </w:r>
              <w:proofErr w:type="spellEnd"/>
            </w:ins>
          </w:p>
        </w:tc>
        <w:tc>
          <w:tcPr>
            <w:tcW w:w="1701" w:type="dxa"/>
          </w:tcPr>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9" w:author="Poul V Madsen" w:date="2012-12-10T07:31:00Z"/>
                <w:rFonts w:ascii="Arial" w:hAnsi="Arial" w:cs="Arial"/>
                <w:sz w:val="18"/>
                <w:lang w:val="en-US"/>
                <w:rPrChange w:id="630" w:author="Poul V Madsen" w:date="2012-12-10T07:31:00Z">
                  <w:rPr>
                    <w:ins w:id="631" w:author="Poul V Madsen" w:date="2012-12-10T07:31:00Z"/>
                    <w:rFonts w:ascii="Arial" w:hAnsi="Arial" w:cs="Arial"/>
                    <w:sz w:val="18"/>
                  </w:rPr>
                </w:rPrChange>
              </w:rPr>
            </w:pPr>
            <w:ins w:id="632" w:author="Poul V Madsen" w:date="2012-12-10T07:31:00Z">
              <w:r w:rsidRPr="00CE6FDC">
                <w:rPr>
                  <w:rFonts w:ascii="Arial" w:hAnsi="Arial" w:cs="Arial"/>
                  <w:sz w:val="18"/>
                  <w:lang w:val="en-US"/>
                  <w:rPrChange w:id="633" w:author="Poul V Madsen" w:date="2012-12-10T07:31:00Z">
                    <w:rPr>
                      <w:rFonts w:ascii="Arial" w:hAnsi="Arial" w:cs="Arial"/>
                      <w:sz w:val="18"/>
                    </w:rPr>
                  </w:rPrChange>
                </w:rPr>
                <w:t xml:space="preserve">Domain: </w:t>
              </w:r>
            </w:ins>
          </w:p>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4" w:author="Poul V Madsen" w:date="2012-12-10T07:31:00Z"/>
                <w:rFonts w:ascii="Arial" w:hAnsi="Arial" w:cs="Arial"/>
                <w:sz w:val="18"/>
                <w:lang w:val="en-US"/>
                <w:rPrChange w:id="635" w:author="Poul V Madsen" w:date="2012-12-10T07:31:00Z">
                  <w:rPr>
                    <w:ins w:id="636" w:author="Poul V Madsen" w:date="2012-12-10T07:31:00Z"/>
                    <w:rFonts w:ascii="Arial" w:hAnsi="Arial" w:cs="Arial"/>
                    <w:sz w:val="18"/>
                  </w:rPr>
                </w:rPrChange>
              </w:rPr>
            </w:pPr>
            <w:proofErr w:type="spellStart"/>
            <w:ins w:id="637" w:author="Poul V Madsen" w:date="2012-12-10T07:31:00Z">
              <w:r w:rsidRPr="00CE6FDC">
                <w:rPr>
                  <w:rFonts w:ascii="Arial" w:hAnsi="Arial" w:cs="Arial"/>
                  <w:sz w:val="18"/>
                  <w:lang w:val="en-US"/>
                  <w:rPrChange w:id="638" w:author="Poul V Madsen" w:date="2012-12-10T07:31:00Z">
                    <w:rPr>
                      <w:rFonts w:ascii="Arial" w:hAnsi="Arial" w:cs="Arial"/>
                      <w:sz w:val="18"/>
                    </w:rPr>
                  </w:rPrChange>
                </w:rPr>
                <w:t>Beløb</w:t>
              </w:r>
              <w:proofErr w:type="spellEnd"/>
            </w:ins>
          </w:p>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9" w:author="Poul V Madsen" w:date="2012-12-10T07:31:00Z"/>
                <w:rFonts w:ascii="Arial" w:hAnsi="Arial" w:cs="Arial"/>
                <w:sz w:val="18"/>
                <w:lang w:val="en-US"/>
                <w:rPrChange w:id="640" w:author="Poul V Madsen" w:date="2012-12-10T07:31:00Z">
                  <w:rPr>
                    <w:ins w:id="641" w:author="Poul V Madsen" w:date="2012-12-10T07:31:00Z"/>
                    <w:rFonts w:ascii="Arial" w:hAnsi="Arial" w:cs="Arial"/>
                    <w:sz w:val="18"/>
                  </w:rPr>
                </w:rPrChange>
              </w:rPr>
            </w:pPr>
            <w:ins w:id="642" w:author="Poul V Madsen" w:date="2012-12-10T07:31:00Z">
              <w:r w:rsidRPr="00CE6FDC">
                <w:rPr>
                  <w:rFonts w:ascii="Arial" w:hAnsi="Arial" w:cs="Arial"/>
                  <w:sz w:val="18"/>
                  <w:lang w:val="en-US"/>
                  <w:rPrChange w:id="643" w:author="Poul V Madsen" w:date="2012-12-10T07:31:00Z">
                    <w:rPr>
                      <w:rFonts w:ascii="Arial" w:hAnsi="Arial" w:cs="Arial"/>
                      <w:sz w:val="18"/>
                    </w:rPr>
                  </w:rPrChange>
                </w:rPr>
                <w:t>base: decimal</w:t>
              </w:r>
            </w:ins>
          </w:p>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4" w:author="Poul V Madsen" w:date="2012-12-10T07:31:00Z"/>
                <w:rFonts w:ascii="Arial" w:hAnsi="Arial" w:cs="Arial"/>
                <w:sz w:val="18"/>
                <w:lang w:val="en-US"/>
                <w:rPrChange w:id="645" w:author="Poul V Madsen" w:date="2012-12-10T07:31:00Z">
                  <w:rPr>
                    <w:ins w:id="646" w:author="Poul V Madsen" w:date="2012-12-10T07:31:00Z"/>
                    <w:rFonts w:ascii="Arial" w:hAnsi="Arial" w:cs="Arial"/>
                    <w:sz w:val="18"/>
                  </w:rPr>
                </w:rPrChange>
              </w:rPr>
            </w:pPr>
            <w:proofErr w:type="spellStart"/>
            <w:ins w:id="647" w:author="Poul V Madsen" w:date="2012-12-10T07:31:00Z">
              <w:r w:rsidRPr="00CE6FDC">
                <w:rPr>
                  <w:rFonts w:ascii="Arial" w:hAnsi="Arial" w:cs="Arial"/>
                  <w:sz w:val="18"/>
                  <w:lang w:val="en-US"/>
                  <w:rPrChange w:id="648" w:author="Poul V Madsen" w:date="2012-12-10T07:31:00Z">
                    <w:rPr>
                      <w:rFonts w:ascii="Arial" w:hAnsi="Arial" w:cs="Arial"/>
                      <w:sz w:val="18"/>
                    </w:rPr>
                  </w:rPrChange>
                </w:rPr>
                <w:t>totalDigits</w:t>
              </w:r>
              <w:proofErr w:type="spellEnd"/>
              <w:r w:rsidRPr="00CE6FDC">
                <w:rPr>
                  <w:rFonts w:ascii="Arial" w:hAnsi="Arial" w:cs="Arial"/>
                  <w:sz w:val="18"/>
                  <w:lang w:val="en-US"/>
                  <w:rPrChange w:id="649" w:author="Poul V Madsen" w:date="2012-12-10T07:31:00Z">
                    <w:rPr>
                      <w:rFonts w:ascii="Arial" w:hAnsi="Arial" w:cs="Arial"/>
                      <w:sz w:val="18"/>
                    </w:rPr>
                  </w:rPrChange>
                </w:rPr>
                <w:t>: 13</w:t>
              </w:r>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0" w:author="Poul V Madsen" w:date="2012-12-10T07:31:00Z"/>
                <w:rFonts w:ascii="Arial" w:hAnsi="Arial" w:cs="Arial"/>
                <w:sz w:val="18"/>
              </w:rPr>
            </w:pPr>
            <w:proofErr w:type="spellStart"/>
            <w:ins w:id="651" w:author="Poul V Madsen" w:date="2012-12-10T07:31:00Z">
              <w:r>
                <w:rPr>
                  <w:rFonts w:ascii="Arial" w:hAnsi="Arial" w:cs="Arial"/>
                  <w:sz w:val="18"/>
                </w:rPr>
                <w:t>fractionDigits</w:t>
              </w:r>
              <w:proofErr w:type="spellEnd"/>
              <w:r>
                <w:rPr>
                  <w:rFonts w:ascii="Arial" w:hAnsi="Arial" w:cs="Arial"/>
                  <w:sz w:val="18"/>
                </w:rPr>
                <w:t>: 2</w:t>
              </w:r>
            </w:ins>
          </w:p>
        </w:tc>
        <w:tc>
          <w:tcPr>
            <w:tcW w:w="4671" w:type="dxa"/>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2" w:author="Poul V Madsen" w:date="2012-12-10T07:31:00Z"/>
                <w:rFonts w:ascii="Arial" w:hAnsi="Arial" w:cs="Arial"/>
                <w:sz w:val="18"/>
              </w:rPr>
            </w:pPr>
            <w:ins w:id="653" w:author="Poul V Madsen" w:date="2012-12-10T07:31:00Z">
              <w:r>
                <w:rPr>
                  <w:rFonts w:ascii="Arial" w:hAnsi="Arial" w:cs="Arial"/>
                  <w:sz w:val="18"/>
                </w:rPr>
                <w:t xml:space="preserve">Det beløb en fordring ønskes eller er nedskrevet med i den indrapporterede valuta. </w:t>
              </w:r>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4" w:author="Poul V Madsen" w:date="2012-12-10T07:31:00Z"/>
                <w:rFonts w:ascii="Arial" w:hAnsi="Arial" w:cs="Arial"/>
                <w:sz w:val="18"/>
              </w:rPr>
            </w:pPr>
            <w:ins w:id="655" w:author="Poul V Madsen" w:date="2012-12-10T07:31:00Z">
              <w:r>
                <w:rPr>
                  <w:rFonts w:ascii="Arial" w:hAnsi="Arial" w:cs="Arial"/>
                  <w:sz w:val="18"/>
                </w:rPr>
                <w:t xml:space="preserve">Forudsætning for 0 er at </w:t>
              </w:r>
              <w:proofErr w:type="spellStart"/>
              <w:r>
                <w:rPr>
                  <w:rFonts w:ascii="Arial" w:hAnsi="Arial" w:cs="Arial"/>
                  <w:sz w:val="18"/>
                </w:rPr>
                <w:t>FordringOpskrivningÅrsagKode</w:t>
              </w:r>
              <w:proofErr w:type="spellEnd"/>
              <w:r>
                <w:rPr>
                  <w:rFonts w:ascii="Arial" w:hAnsi="Arial" w:cs="Arial"/>
                  <w:sz w:val="18"/>
                </w:rPr>
                <w:t xml:space="preserve"> = Endelig Fastsættelse</w:t>
              </w:r>
            </w:ins>
          </w:p>
        </w:tc>
      </w:tr>
      <w:tr w:rsidR="00CE6FDC" w:rsidRPr="001D2A00" w:rsidTr="00CE6FDC">
        <w:trPr>
          <w:ins w:id="656" w:author="Poul V Madsen" w:date="2012-12-10T07:31:00Z"/>
        </w:trPr>
        <w:tc>
          <w:tcPr>
            <w:tcW w:w="3402"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57" w:author="Poul V Madsen" w:date="2012-12-10T07:31:00Z"/>
                <w:rFonts w:ascii="Arial" w:hAnsi="Arial" w:cs="Arial"/>
                <w:color w:val="FF0000"/>
                <w:sz w:val="18"/>
                <w:rPrChange w:id="658" w:author="Poul V Madsen" w:date="2012-12-10T09:56:00Z">
                  <w:rPr>
                    <w:ins w:id="659" w:author="Poul V Madsen" w:date="2012-12-10T07:31:00Z"/>
                    <w:rFonts w:ascii="Arial" w:hAnsi="Arial" w:cs="Arial"/>
                    <w:sz w:val="18"/>
                  </w:rPr>
                </w:rPrChange>
              </w:rPr>
            </w:pPr>
            <w:proofErr w:type="spellStart"/>
            <w:ins w:id="660" w:author="Poul V Madsen" w:date="2012-12-10T07:31:00Z">
              <w:r w:rsidRPr="0001789A">
                <w:rPr>
                  <w:rFonts w:ascii="Arial" w:hAnsi="Arial" w:cs="Arial"/>
                  <w:color w:val="FF0000"/>
                  <w:sz w:val="18"/>
                  <w:rPrChange w:id="661" w:author="Poul V Madsen" w:date="2012-12-10T09:56:00Z">
                    <w:rPr>
                      <w:rFonts w:ascii="Arial" w:hAnsi="Arial" w:cs="Arial"/>
                      <w:sz w:val="18"/>
                    </w:rPr>
                  </w:rPrChange>
                </w:rPr>
                <w:t>FordringNedskrivningBeløbDKK</w:t>
              </w:r>
              <w:proofErr w:type="spellEnd"/>
            </w:ins>
          </w:p>
        </w:tc>
        <w:tc>
          <w:tcPr>
            <w:tcW w:w="1701"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2" w:author="Poul V Madsen" w:date="2012-12-10T07:31:00Z"/>
                <w:rFonts w:ascii="Arial" w:hAnsi="Arial" w:cs="Arial"/>
                <w:color w:val="FF0000"/>
                <w:sz w:val="18"/>
                <w:lang w:val="en-US"/>
                <w:rPrChange w:id="663" w:author="Poul V Madsen" w:date="2012-12-10T09:56:00Z">
                  <w:rPr>
                    <w:ins w:id="664" w:author="Poul V Madsen" w:date="2012-12-10T07:31:00Z"/>
                    <w:rFonts w:ascii="Arial" w:hAnsi="Arial" w:cs="Arial"/>
                    <w:sz w:val="18"/>
                  </w:rPr>
                </w:rPrChange>
              </w:rPr>
            </w:pPr>
            <w:ins w:id="665" w:author="Poul V Madsen" w:date="2012-12-10T07:31:00Z">
              <w:r w:rsidRPr="0001789A">
                <w:rPr>
                  <w:rFonts w:ascii="Arial" w:hAnsi="Arial" w:cs="Arial"/>
                  <w:color w:val="FF0000"/>
                  <w:sz w:val="18"/>
                  <w:lang w:val="en-US"/>
                  <w:rPrChange w:id="666" w:author="Poul V Madsen" w:date="2012-12-10T09:56:00Z">
                    <w:rPr>
                      <w:rFonts w:ascii="Arial" w:hAnsi="Arial" w:cs="Arial"/>
                      <w:sz w:val="18"/>
                    </w:rPr>
                  </w:rPrChange>
                </w:rPr>
                <w:t xml:space="preserve">Domain: </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7" w:author="Poul V Madsen" w:date="2012-12-10T07:31:00Z"/>
                <w:rFonts w:ascii="Arial" w:hAnsi="Arial" w:cs="Arial"/>
                <w:color w:val="FF0000"/>
                <w:sz w:val="18"/>
                <w:lang w:val="en-US"/>
                <w:rPrChange w:id="668" w:author="Poul V Madsen" w:date="2012-12-10T09:56:00Z">
                  <w:rPr>
                    <w:ins w:id="669" w:author="Poul V Madsen" w:date="2012-12-10T07:31:00Z"/>
                    <w:rFonts w:ascii="Arial" w:hAnsi="Arial" w:cs="Arial"/>
                    <w:sz w:val="18"/>
                  </w:rPr>
                </w:rPrChange>
              </w:rPr>
            </w:pPr>
            <w:proofErr w:type="spellStart"/>
            <w:ins w:id="670" w:author="Poul V Madsen" w:date="2012-12-10T07:31:00Z">
              <w:r w:rsidRPr="0001789A">
                <w:rPr>
                  <w:rFonts w:ascii="Arial" w:hAnsi="Arial" w:cs="Arial"/>
                  <w:color w:val="FF0000"/>
                  <w:sz w:val="18"/>
                  <w:lang w:val="en-US"/>
                  <w:rPrChange w:id="671" w:author="Poul V Madsen" w:date="2012-12-10T09:56:00Z">
                    <w:rPr>
                      <w:rFonts w:ascii="Arial" w:hAnsi="Arial" w:cs="Arial"/>
                      <w:sz w:val="18"/>
                    </w:rPr>
                  </w:rPrChange>
                </w:rPr>
                <w:t>Beløb</w:t>
              </w:r>
              <w:proofErr w:type="spellEnd"/>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2" w:author="Poul V Madsen" w:date="2012-12-10T07:31:00Z"/>
                <w:rFonts w:ascii="Arial" w:hAnsi="Arial" w:cs="Arial"/>
                <w:color w:val="FF0000"/>
                <w:sz w:val="18"/>
                <w:lang w:val="en-US"/>
                <w:rPrChange w:id="673" w:author="Poul V Madsen" w:date="2012-12-10T09:56:00Z">
                  <w:rPr>
                    <w:ins w:id="674" w:author="Poul V Madsen" w:date="2012-12-10T07:31:00Z"/>
                    <w:rFonts w:ascii="Arial" w:hAnsi="Arial" w:cs="Arial"/>
                    <w:sz w:val="18"/>
                  </w:rPr>
                </w:rPrChange>
              </w:rPr>
            </w:pPr>
            <w:ins w:id="675" w:author="Poul V Madsen" w:date="2012-12-10T07:31:00Z">
              <w:r w:rsidRPr="0001789A">
                <w:rPr>
                  <w:rFonts w:ascii="Arial" w:hAnsi="Arial" w:cs="Arial"/>
                  <w:color w:val="FF0000"/>
                  <w:sz w:val="18"/>
                  <w:lang w:val="en-US"/>
                  <w:rPrChange w:id="676" w:author="Poul V Madsen" w:date="2012-12-10T09:56:00Z">
                    <w:rPr>
                      <w:rFonts w:ascii="Arial" w:hAnsi="Arial" w:cs="Arial"/>
                      <w:sz w:val="18"/>
                    </w:rPr>
                  </w:rPrChange>
                </w:rPr>
                <w:t>base: decimal</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7" w:author="Poul V Madsen" w:date="2012-12-10T07:31:00Z"/>
                <w:rFonts w:ascii="Arial" w:hAnsi="Arial" w:cs="Arial"/>
                <w:color w:val="FF0000"/>
                <w:sz w:val="18"/>
                <w:lang w:val="en-US"/>
                <w:rPrChange w:id="678" w:author="Poul V Madsen" w:date="2012-12-10T09:56:00Z">
                  <w:rPr>
                    <w:ins w:id="679" w:author="Poul V Madsen" w:date="2012-12-10T07:31:00Z"/>
                    <w:rFonts w:ascii="Arial" w:hAnsi="Arial" w:cs="Arial"/>
                    <w:sz w:val="18"/>
                  </w:rPr>
                </w:rPrChange>
              </w:rPr>
            </w:pPr>
            <w:proofErr w:type="spellStart"/>
            <w:ins w:id="680" w:author="Poul V Madsen" w:date="2012-12-10T07:31:00Z">
              <w:r w:rsidRPr="0001789A">
                <w:rPr>
                  <w:rFonts w:ascii="Arial" w:hAnsi="Arial" w:cs="Arial"/>
                  <w:color w:val="FF0000"/>
                  <w:sz w:val="18"/>
                  <w:lang w:val="en-US"/>
                  <w:rPrChange w:id="681" w:author="Poul V Madsen" w:date="2012-12-10T09:56:00Z">
                    <w:rPr>
                      <w:rFonts w:ascii="Arial" w:hAnsi="Arial" w:cs="Arial"/>
                      <w:sz w:val="18"/>
                    </w:rPr>
                  </w:rPrChange>
                </w:rPr>
                <w:t>totalDigits</w:t>
              </w:r>
              <w:proofErr w:type="spellEnd"/>
              <w:r w:rsidRPr="0001789A">
                <w:rPr>
                  <w:rFonts w:ascii="Arial" w:hAnsi="Arial" w:cs="Arial"/>
                  <w:color w:val="FF0000"/>
                  <w:sz w:val="18"/>
                  <w:lang w:val="en-US"/>
                  <w:rPrChange w:id="682" w:author="Poul V Madsen" w:date="2012-12-10T09:56:00Z">
                    <w:rPr>
                      <w:rFonts w:ascii="Arial" w:hAnsi="Arial" w:cs="Arial"/>
                      <w:sz w:val="18"/>
                    </w:rPr>
                  </w:rPrChange>
                </w:rPr>
                <w:t>: 13</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3" w:author="Poul V Madsen" w:date="2012-12-10T07:31:00Z"/>
                <w:rFonts w:ascii="Arial" w:hAnsi="Arial" w:cs="Arial"/>
                <w:color w:val="FF0000"/>
                <w:sz w:val="18"/>
                <w:rPrChange w:id="684" w:author="Poul V Madsen" w:date="2012-12-10T09:56:00Z">
                  <w:rPr>
                    <w:ins w:id="685" w:author="Poul V Madsen" w:date="2012-12-10T07:31:00Z"/>
                    <w:rFonts w:ascii="Arial" w:hAnsi="Arial" w:cs="Arial"/>
                    <w:sz w:val="18"/>
                  </w:rPr>
                </w:rPrChange>
              </w:rPr>
            </w:pPr>
            <w:proofErr w:type="spellStart"/>
            <w:ins w:id="686" w:author="Poul V Madsen" w:date="2012-12-10T07:31:00Z">
              <w:r w:rsidRPr="0001789A">
                <w:rPr>
                  <w:rFonts w:ascii="Arial" w:hAnsi="Arial" w:cs="Arial"/>
                  <w:color w:val="FF0000"/>
                  <w:sz w:val="18"/>
                  <w:rPrChange w:id="687" w:author="Poul V Madsen" w:date="2012-12-10T09:56:00Z">
                    <w:rPr>
                      <w:rFonts w:ascii="Arial" w:hAnsi="Arial" w:cs="Arial"/>
                      <w:sz w:val="18"/>
                    </w:rPr>
                  </w:rPrChange>
                </w:rPr>
                <w:t>fractionDigits</w:t>
              </w:r>
              <w:proofErr w:type="spellEnd"/>
              <w:r w:rsidRPr="0001789A">
                <w:rPr>
                  <w:rFonts w:ascii="Arial" w:hAnsi="Arial" w:cs="Arial"/>
                  <w:color w:val="FF0000"/>
                  <w:sz w:val="18"/>
                  <w:rPrChange w:id="688" w:author="Poul V Madsen" w:date="2012-12-10T09:56:00Z">
                    <w:rPr>
                      <w:rFonts w:ascii="Arial" w:hAnsi="Arial" w:cs="Arial"/>
                      <w:sz w:val="18"/>
                    </w:rPr>
                  </w:rPrChange>
                </w:rPr>
                <w:t>: 2</w:t>
              </w:r>
            </w:ins>
          </w:p>
        </w:tc>
        <w:tc>
          <w:tcPr>
            <w:tcW w:w="4671"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9" w:author="Poul V Madsen" w:date="2012-12-10T07:31:00Z"/>
                <w:rFonts w:ascii="Arial" w:hAnsi="Arial" w:cs="Arial"/>
                <w:color w:val="FF0000"/>
                <w:sz w:val="18"/>
                <w:rPrChange w:id="690" w:author="Poul V Madsen" w:date="2012-12-10T09:56:00Z">
                  <w:rPr>
                    <w:ins w:id="691" w:author="Poul V Madsen" w:date="2012-12-10T07:31:00Z"/>
                    <w:rFonts w:ascii="Arial" w:hAnsi="Arial" w:cs="Arial"/>
                    <w:sz w:val="18"/>
                  </w:rPr>
                </w:rPrChange>
              </w:rPr>
            </w:pPr>
            <w:ins w:id="692" w:author="Poul V Madsen" w:date="2012-12-10T07:31:00Z">
              <w:r w:rsidRPr="0001789A">
                <w:rPr>
                  <w:rFonts w:ascii="Arial" w:hAnsi="Arial" w:cs="Arial"/>
                  <w:color w:val="FF0000"/>
                  <w:sz w:val="18"/>
                  <w:rPrChange w:id="693" w:author="Poul V Madsen" w:date="2012-12-10T09:56:00Z">
                    <w:rPr>
                      <w:rFonts w:ascii="Arial" w:hAnsi="Arial" w:cs="Arial"/>
                      <w:sz w:val="18"/>
                    </w:rPr>
                  </w:rPrChange>
                </w:rPr>
                <w:t xml:space="preserve">Det beløb en fordring er ønskes eller er nedskrevet </w:t>
              </w:r>
              <w:proofErr w:type="gramStart"/>
              <w:r w:rsidRPr="0001789A">
                <w:rPr>
                  <w:rFonts w:ascii="Arial" w:hAnsi="Arial" w:cs="Arial"/>
                  <w:color w:val="FF0000"/>
                  <w:sz w:val="18"/>
                  <w:rPrChange w:id="694" w:author="Poul V Madsen" w:date="2012-12-10T09:56:00Z">
                    <w:rPr>
                      <w:rFonts w:ascii="Arial" w:hAnsi="Arial" w:cs="Arial"/>
                      <w:sz w:val="18"/>
                    </w:rPr>
                  </w:rPrChange>
                </w:rPr>
                <w:t>med  indrapporteret</w:t>
              </w:r>
              <w:proofErr w:type="gramEnd"/>
              <w:r w:rsidRPr="0001789A">
                <w:rPr>
                  <w:rFonts w:ascii="Arial" w:hAnsi="Arial" w:cs="Arial"/>
                  <w:color w:val="FF0000"/>
                  <w:sz w:val="18"/>
                  <w:rPrChange w:id="695" w:author="Poul V Madsen" w:date="2012-12-10T09:56:00Z">
                    <w:rPr>
                      <w:rFonts w:ascii="Arial" w:hAnsi="Arial" w:cs="Arial"/>
                      <w:sz w:val="18"/>
                    </w:rPr>
                  </w:rPrChange>
                </w:rPr>
                <w:t xml:space="preserve"> eller omregnet til danske kroner.</w:t>
              </w:r>
            </w:ins>
          </w:p>
        </w:tc>
      </w:tr>
      <w:tr w:rsidR="00CE6FDC" w:rsidRPr="001D2A00" w:rsidTr="00CE6FDC">
        <w:trPr>
          <w:ins w:id="696" w:author="Poul V Madsen" w:date="2012-12-10T07:31:00Z"/>
        </w:trPr>
        <w:tc>
          <w:tcPr>
            <w:tcW w:w="3402" w:type="dxa"/>
          </w:tcPr>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97" w:author="Poul V Madsen" w:date="2012-12-10T07:31:00Z"/>
                <w:rFonts w:ascii="Arial" w:hAnsi="Arial" w:cs="Arial"/>
                <w:sz w:val="18"/>
              </w:rPr>
            </w:pPr>
            <w:proofErr w:type="spellStart"/>
            <w:ins w:id="698" w:author="Poul V Madsen" w:date="2012-12-10T07:31:00Z">
              <w:r>
                <w:rPr>
                  <w:rFonts w:ascii="Arial" w:hAnsi="Arial" w:cs="Arial"/>
                  <w:sz w:val="18"/>
                </w:rPr>
                <w:t>FordringOpskrivningBeløb</w:t>
              </w:r>
              <w:proofErr w:type="spellEnd"/>
            </w:ins>
          </w:p>
        </w:tc>
        <w:tc>
          <w:tcPr>
            <w:tcW w:w="1701" w:type="dxa"/>
          </w:tcPr>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9" w:author="Poul V Madsen" w:date="2012-12-10T07:31:00Z"/>
                <w:rFonts w:ascii="Arial" w:hAnsi="Arial" w:cs="Arial"/>
                <w:sz w:val="18"/>
                <w:lang w:val="en-US"/>
                <w:rPrChange w:id="700" w:author="Poul V Madsen" w:date="2012-12-10T07:31:00Z">
                  <w:rPr>
                    <w:ins w:id="701" w:author="Poul V Madsen" w:date="2012-12-10T07:31:00Z"/>
                    <w:rFonts w:ascii="Arial" w:hAnsi="Arial" w:cs="Arial"/>
                    <w:sz w:val="18"/>
                  </w:rPr>
                </w:rPrChange>
              </w:rPr>
            </w:pPr>
            <w:ins w:id="702" w:author="Poul V Madsen" w:date="2012-12-10T07:31:00Z">
              <w:r w:rsidRPr="00CE6FDC">
                <w:rPr>
                  <w:rFonts w:ascii="Arial" w:hAnsi="Arial" w:cs="Arial"/>
                  <w:sz w:val="18"/>
                  <w:lang w:val="en-US"/>
                  <w:rPrChange w:id="703" w:author="Poul V Madsen" w:date="2012-12-10T07:31:00Z">
                    <w:rPr>
                      <w:rFonts w:ascii="Arial" w:hAnsi="Arial" w:cs="Arial"/>
                      <w:sz w:val="18"/>
                    </w:rPr>
                  </w:rPrChange>
                </w:rPr>
                <w:t xml:space="preserve">Domain: </w:t>
              </w:r>
            </w:ins>
          </w:p>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4" w:author="Poul V Madsen" w:date="2012-12-10T07:31:00Z"/>
                <w:rFonts w:ascii="Arial" w:hAnsi="Arial" w:cs="Arial"/>
                <w:sz w:val="18"/>
                <w:lang w:val="en-US"/>
                <w:rPrChange w:id="705" w:author="Poul V Madsen" w:date="2012-12-10T07:31:00Z">
                  <w:rPr>
                    <w:ins w:id="706" w:author="Poul V Madsen" w:date="2012-12-10T07:31:00Z"/>
                    <w:rFonts w:ascii="Arial" w:hAnsi="Arial" w:cs="Arial"/>
                    <w:sz w:val="18"/>
                  </w:rPr>
                </w:rPrChange>
              </w:rPr>
            </w:pPr>
            <w:proofErr w:type="spellStart"/>
            <w:ins w:id="707" w:author="Poul V Madsen" w:date="2012-12-10T07:31:00Z">
              <w:r w:rsidRPr="00CE6FDC">
                <w:rPr>
                  <w:rFonts w:ascii="Arial" w:hAnsi="Arial" w:cs="Arial"/>
                  <w:sz w:val="18"/>
                  <w:lang w:val="en-US"/>
                  <w:rPrChange w:id="708" w:author="Poul V Madsen" w:date="2012-12-10T07:31:00Z">
                    <w:rPr>
                      <w:rFonts w:ascii="Arial" w:hAnsi="Arial" w:cs="Arial"/>
                      <w:sz w:val="18"/>
                    </w:rPr>
                  </w:rPrChange>
                </w:rPr>
                <w:t>Beløb</w:t>
              </w:r>
              <w:proofErr w:type="spellEnd"/>
            </w:ins>
          </w:p>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9" w:author="Poul V Madsen" w:date="2012-12-10T07:31:00Z"/>
                <w:rFonts w:ascii="Arial" w:hAnsi="Arial" w:cs="Arial"/>
                <w:sz w:val="18"/>
                <w:lang w:val="en-US"/>
                <w:rPrChange w:id="710" w:author="Poul V Madsen" w:date="2012-12-10T07:31:00Z">
                  <w:rPr>
                    <w:ins w:id="711" w:author="Poul V Madsen" w:date="2012-12-10T07:31:00Z"/>
                    <w:rFonts w:ascii="Arial" w:hAnsi="Arial" w:cs="Arial"/>
                    <w:sz w:val="18"/>
                  </w:rPr>
                </w:rPrChange>
              </w:rPr>
            </w:pPr>
            <w:ins w:id="712" w:author="Poul V Madsen" w:date="2012-12-10T07:31:00Z">
              <w:r w:rsidRPr="00CE6FDC">
                <w:rPr>
                  <w:rFonts w:ascii="Arial" w:hAnsi="Arial" w:cs="Arial"/>
                  <w:sz w:val="18"/>
                  <w:lang w:val="en-US"/>
                  <w:rPrChange w:id="713" w:author="Poul V Madsen" w:date="2012-12-10T07:31:00Z">
                    <w:rPr>
                      <w:rFonts w:ascii="Arial" w:hAnsi="Arial" w:cs="Arial"/>
                      <w:sz w:val="18"/>
                    </w:rPr>
                  </w:rPrChange>
                </w:rPr>
                <w:t>base: decimal</w:t>
              </w:r>
            </w:ins>
          </w:p>
          <w:p w:rsidR="00CE6FDC" w:rsidRP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4" w:author="Poul V Madsen" w:date="2012-12-10T07:31:00Z"/>
                <w:rFonts w:ascii="Arial" w:hAnsi="Arial" w:cs="Arial"/>
                <w:sz w:val="18"/>
                <w:lang w:val="en-US"/>
                <w:rPrChange w:id="715" w:author="Poul V Madsen" w:date="2012-12-10T07:31:00Z">
                  <w:rPr>
                    <w:ins w:id="716" w:author="Poul V Madsen" w:date="2012-12-10T07:31:00Z"/>
                    <w:rFonts w:ascii="Arial" w:hAnsi="Arial" w:cs="Arial"/>
                    <w:sz w:val="18"/>
                  </w:rPr>
                </w:rPrChange>
              </w:rPr>
            </w:pPr>
            <w:proofErr w:type="spellStart"/>
            <w:ins w:id="717" w:author="Poul V Madsen" w:date="2012-12-10T07:31:00Z">
              <w:r w:rsidRPr="00CE6FDC">
                <w:rPr>
                  <w:rFonts w:ascii="Arial" w:hAnsi="Arial" w:cs="Arial"/>
                  <w:sz w:val="18"/>
                  <w:lang w:val="en-US"/>
                  <w:rPrChange w:id="718" w:author="Poul V Madsen" w:date="2012-12-10T07:31:00Z">
                    <w:rPr>
                      <w:rFonts w:ascii="Arial" w:hAnsi="Arial" w:cs="Arial"/>
                      <w:sz w:val="18"/>
                    </w:rPr>
                  </w:rPrChange>
                </w:rPr>
                <w:t>totalDigits</w:t>
              </w:r>
              <w:proofErr w:type="spellEnd"/>
              <w:r w:rsidRPr="00CE6FDC">
                <w:rPr>
                  <w:rFonts w:ascii="Arial" w:hAnsi="Arial" w:cs="Arial"/>
                  <w:sz w:val="18"/>
                  <w:lang w:val="en-US"/>
                  <w:rPrChange w:id="719" w:author="Poul V Madsen" w:date="2012-12-10T07:31:00Z">
                    <w:rPr>
                      <w:rFonts w:ascii="Arial" w:hAnsi="Arial" w:cs="Arial"/>
                      <w:sz w:val="18"/>
                    </w:rPr>
                  </w:rPrChange>
                </w:rPr>
                <w:t>: 13</w:t>
              </w:r>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0" w:author="Poul V Madsen" w:date="2012-12-10T07:31:00Z"/>
                <w:rFonts w:ascii="Arial" w:hAnsi="Arial" w:cs="Arial"/>
                <w:sz w:val="18"/>
              </w:rPr>
            </w:pPr>
            <w:proofErr w:type="spellStart"/>
            <w:ins w:id="721" w:author="Poul V Madsen" w:date="2012-12-10T07:31:00Z">
              <w:r>
                <w:rPr>
                  <w:rFonts w:ascii="Arial" w:hAnsi="Arial" w:cs="Arial"/>
                  <w:sz w:val="18"/>
                </w:rPr>
                <w:t>fractionDigits</w:t>
              </w:r>
              <w:proofErr w:type="spellEnd"/>
              <w:r>
                <w:rPr>
                  <w:rFonts w:ascii="Arial" w:hAnsi="Arial" w:cs="Arial"/>
                  <w:sz w:val="18"/>
                </w:rPr>
                <w:t>: 2</w:t>
              </w:r>
            </w:ins>
          </w:p>
        </w:tc>
        <w:tc>
          <w:tcPr>
            <w:tcW w:w="4671" w:type="dxa"/>
          </w:tcPr>
          <w:p w:rsidR="00CE6FDC"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2" w:author="Poul V Madsen" w:date="2012-12-10T07:31:00Z"/>
                <w:rFonts w:ascii="Arial" w:hAnsi="Arial" w:cs="Arial"/>
                <w:sz w:val="18"/>
              </w:rPr>
            </w:pPr>
            <w:ins w:id="723" w:author="Poul V Madsen" w:date="2012-12-10T07:31:00Z">
              <w:r>
                <w:rPr>
                  <w:rFonts w:ascii="Arial" w:hAnsi="Arial" w:cs="Arial"/>
                  <w:sz w:val="18"/>
                </w:rPr>
                <w:t xml:space="preserve">Det beløb en fordring ønskes eller er opskrevet med i den indrapporterede valuta. </w:t>
              </w:r>
            </w:ins>
          </w:p>
          <w:p w:rsidR="00CE6FDC" w:rsidRPr="001D2A00"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4" w:author="Poul V Madsen" w:date="2012-12-10T07:31:00Z"/>
                <w:rFonts w:ascii="Arial" w:hAnsi="Arial" w:cs="Arial"/>
                <w:sz w:val="18"/>
              </w:rPr>
            </w:pPr>
            <w:ins w:id="725" w:author="Poul V Madsen" w:date="2012-12-10T07:31:00Z">
              <w:r>
                <w:rPr>
                  <w:rFonts w:ascii="Arial" w:hAnsi="Arial" w:cs="Arial"/>
                  <w:sz w:val="18"/>
                </w:rPr>
                <w:t xml:space="preserve">Forudsætning for 0 er at </w:t>
              </w:r>
              <w:proofErr w:type="spellStart"/>
              <w:r>
                <w:rPr>
                  <w:rFonts w:ascii="Arial" w:hAnsi="Arial" w:cs="Arial"/>
                  <w:sz w:val="18"/>
                </w:rPr>
                <w:t>FordringOpskrivningÅrsagKode</w:t>
              </w:r>
              <w:proofErr w:type="spellEnd"/>
              <w:r>
                <w:rPr>
                  <w:rFonts w:ascii="Arial" w:hAnsi="Arial" w:cs="Arial"/>
                  <w:sz w:val="18"/>
                </w:rPr>
                <w:t xml:space="preserve"> = Endelig Fastsættelse</w:t>
              </w:r>
            </w:ins>
          </w:p>
        </w:tc>
      </w:tr>
      <w:tr w:rsidR="00CE6FDC" w:rsidRPr="001D2A00" w:rsidTr="00CE6FDC">
        <w:trPr>
          <w:ins w:id="726" w:author="Poul V Madsen" w:date="2012-12-10T07:31:00Z"/>
        </w:trPr>
        <w:tc>
          <w:tcPr>
            <w:tcW w:w="3402"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727" w:author="Poul V Madsen" w:date="2012-12-10T07:31:00Z"/>
                <w:rFonts w:ascii="Arial" w:hAnsi="Arial" w:cs="Arial"/>
                <w:color w:val="FF0000"/>
                <w:sz w:val="18"/>
                <w:rPrChange w:id="728" w:author="Poul V Madsen" w:date="2012-12-10T09:56:00Z">
                  <w:rPr>
                    <w:ins w:id="729" w:author="Poul V Madsen" w:date="2012-12-10T07:31:00Z"/>
                    <w:rFonts w:ascii="Arial" w:hAnsi="Arial" w:cs="Arial"/>
                    <w:sz w:val="18"/>
                  </w:rPr>
                </w:rPrChange>
              </w:rPr>
            </w:pPr>
            <w:proofErr w:type="spellStart"/>
            <w:ins w:id="730" w:author="Poul V Madsen" w:date="2012-12-10T07:31:00Z">
              <w:r w:rsidRPr="0001789A">
                <w:rPr>
                  <w:rFonts w:ascii="Arial" w:hAnsi="Arial" w:cs="Arial"/>
                  <w:color w:val="FF0000"/>
                  <w:sz w:val="18"/>
                  <w:rPrChange w:id="731" w:author="Poul V Madsen" w:date="2012-12-10T09:56:00Z">
                    <w:rPr>
                      <w:rFonts w:ascii="Arial" w:hAnsi="Arial" w:cs="Arial"/>
                      <w:sz w:val="18"/>
                    </w:rPr>
                  </w:rPrChange>
                </w:rPr>
                <w:t>FordringOpskrivningBeløbDKK</w:t>
              </w:r>
              <w:proofErr w:type="spellEnd"/>
            </w:ins>
          </w:p>
        </w:tc>
        <w:tc>
          <w:tcPr>
            <w:tcW w:w="1701"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2" w:author="Poul V Madsen" w:date="2012-12-10T07:31:00Z"/>
                <w:rFonts w:ascii="Arial" w:hAnsi="Arial" w:cs="Arial"/>
                <w:color w:val="FF0000"/>
                <w:sz w:val="18"/>
                <w:lang w:val="en-US"/>
                <w:rPrChange w:id="733" w:author="Poul V Madsen" w:date="2012-12-10T09:56:00Z">
                  <w:rPr>
                    <w:ins w:id="734" w:author="Poul V Madsen" w:date="2012-12-10T07:31:00Z"/>
                    <w:rFonts w:ascii="Arial" w:hAnsi="Arial" w:cs="Arial"/>
                    <w:sz w:val="18"/>
                  </w:rPr>
                </w:rPrChange>
              </w:rPr>
            </w:pPr>
            <w:ins w:id="735" w:author="Poul V Madsen" w:date="2012-12-10T07:31:00Z">
              <w:r w:rsidRPr="0001789A">
                <w:rPr>
                  <w:rFonts w:ascii="Arial" w:hAnsi="Arial" w:cs="Arial"/>
                  <w:color w:val="FF0000"/>
                  <w:sz w:val="18"/>
                  <w:lang w:val="en-US"/>
                  <w:rPrChange w:id="736" w:author="Poul V Madsen" w:date="2012-12-10T09:56:00Z">
                    <w:rPr>
                      <w:rFonts w:ascii="Arial" w:hAnsi="Arial" w:cs="Arial"/>
                      <w:sz w:val="18"/>
                    </w:rPr>
                  </w:rPrChange>
                </w:rPr>
                <w:t xml:space="preserve">Domain: </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7" w:author="Poul V Madsen" w:date="2012-12-10T07:31:00Z"/>
                <w:rFonts w:ascii="Arial" w:hAnsi="Arial" w:cs="Arial"/>
                <w:color w:val="FF0000"/>
                <w:sz w:val="18"/>
                <w:lang w:val="en-US"/>
                <w:rPrChange w:id="738" w:author="Poul V Madsen" w:date="2012-12-10T09:56:00Z">
                  <w:rPr>
                    <w:ins w:id="739" w:author="Poul V Madsen" w:date="2012-12-10T07:31:00Z"/>
                    <w:rFonts w:ascii="Arial" w:hAnsi="Arial" w:cs="Arial"/>
                    <w:sz w:val="18"/>
                  </w:rPr>
                </w:rPrChange>
              </w:rPr>
            </w:pPr>
            <w:proofErr w:type="spellStart"/>
            <w:ins w:id="740" w:author="Poul V Madsen" w:date="2012-12-10T07:31:00Z">
              <w:r w:rsidRPr="0001789A">
                <w:rPr>
                  <w:rFonts w:ascii="Arial" w:hAnsi="Arial" w:cs="Arial"/>
                  <w:color w:val="FF0000"/>
                  <w:sz w:val="18"/>
                  <w:lang w:val="en-US"/>
                  <w:rPrChange w:id="741" w:author="Poul V Madsen" w:date="2012-12-10T09:56:00Z">
                    <w:rPr>
                      <w:rFonts w:ascii="Arial" w:hAnsi="Arial" w:cs="Arial"/>
                      <w:sz w:val="18"/>
                    </w:rPr>
                  </w:rPrChange>
                </w:rPr>
                <w:t>Beløb</w:t>
              </w:r>
              <w:proofErr w:type="spellEnd"/>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2" w:author="Poul V Madsen" w:date="2012-12-10T07:31:00Z"/>
                <w:rFonts w:ascii="Arial" w:hAnsi="Arial" w:cs="Arial"/>
                <w:color w:val="FF0000"/>
                <w:sz w:val="18"/>
                <w:lang w:val="en-US"/>
                <w:rPrChange w:id="743" w:author="Poul V Madsen" w:date="2012-12-10T09:56:00Z">
                  <w:rPr>
                    <w:ins w:id="744" w:author="Poul V Madsen" w:date="2012-12-10T07:31:00Z"/>
                    <w:rFonts w:ascii="Arial" w:hAnsi="Arial" w:cs="Arial"/>
                    <w:sz w:val="18"/>
                  </w:rPr>
                </w:rPrChange>
              </w:rPr>
            </w:pPr>
            <w:ins w:id="745" w:author="Poul V Madsen" w:date="2012-12-10T07:31:00Z">
              <w:r w:rsidRPr="0001789A">
                <w:rPr>
                  <w:rFonts w:ascii="Arial" w:hAnsi="Arial" w:cs="Arial"/>
                  <w:color w:val="FF0000"/>
                  <w:sz w:val="18"/>
                  <w:lang w:val="en-US"/>
                  <w:rPrChange w:id="746" w:author="Poul V Madsen" w:date="2012-12-10T09:56:00Z">
                    <w:rPr>
                      <w:rFonts w:ascii="Arial" w:hAnsi="Arial" w:cs="Arial"/>
                      <w:sz w:val="18"/>
                    </w:rPr>
                  </w:rPrChange>
                </w:rPr>
                <w:t>base: decimal</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7" w:author="Poul V Madsen" w:date="2012-12-10T07:31:00Z"/>
                <w:rFonts w:ascii="Arial" w:hAnsi="Arial" w:cs="Arial"/>
                <w:color w:val="FF0000"/>
                <w:sz w:val="18"/>
                <w:lang w:val="en-US"/>
                <w:rPrChange w:id="748" w:author="Poul V Madsen" w:date="2012-12-10T09:56:00Z">
                  <w:rPr>
                    <w:ins w:id="749" w:author="Poul V Madsen" w:date="2012-12-10T07:31:00Z"/>
                    <w:rFonts w:ascii="Arial" w:hAnsi="Arial" w:cs="Arial"/>
                    <w:sz w:val="18"/>
                  </w:rPr>
                </w:rPrChange>
              </w:rPr>
            </w:pPr>
            <w:proofErr w:type="spellStart"/>
            <w:ins w:id="750" w:author="Poul V Madsen" w:date="2012-12-10T07:31:00Z">
              <w:r w:rsidRPr="0001789A">
                <w:rPr>
                  <w:rFonts w:ascii="Arial" w:hAnsi="Arial" w:cs="Arial"/>
                  <w:color w:val="FF0000"/>
                  <w:sz w:val="18"/>
                  <w:lang w:val="en-US"/>
                  <w:rPrChange w:id="751" w:author="Poul V Madsen" w:date="2012-12-10T09:56:00Z">
                    <w:rPr>
                      <w:rFonts w:ascii="Arial" w:hAnsi="Arial" w:cs="Arial"/>
                      <w:sz w:val="18"/>
                    </w:rPr>
                  </w:rPrChange>
                </w:rPr>
                <w:t>totalDigits</w:t>
              </w:r>
              <w:proofErr w:type="spellEnd"/>
              <w:r w:rsidRPr="0001789A">
                <w:rPr>
                  <w:rFonts w:ascii="Arial" w:hAnsi="Arial" w:cs="Arial"/>
                  <w:color w:val="FF0000"/>
                  <w:sz w:val="18"/>
                  <w:lang w:val="en-US"/>
                  <w:rPrChange w:id="752" w:author="Poul V Madsen" w:date="2012-12-10T09:56:00Z">
                    <w:rPr>
                      <w:rFonts w:ascii="Arial" w:hAnsi="Arial" w:cs="Arial"/>
                      <w:sz w:val="18"/>
                    </w:rPr>
                  </w:rPrChange>
                </w:rPr>
                <w:t>: 13</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3" w:author="Poul V Madsen" w:date="2012-12-10T07:31:00Z"/>
                <w:rFonts w:ascii="Arial" w:hAnsi="Arial" w:cs="Arial"/>
                <w:color w:val="FF0000"/>
                <w:sz w:val="18"/>
                <w:rPrChange w:id="754" w:author="Poul V Madsen" w:date="2012-12-10T09:56:00Z">
                  <w:rPr>
                    <w:ins w:id="755" w:author="Poul V Madsen" w:date="2012-12-10T07:31:00Z"/>
                    <w:rFonts w:ascii="Arial" w:hAnsi="Arial" w:cs="Arial"/>
                    <w:sz w:val="18"/>
                  </w:rPr>
                </w:rPrChange>
              </w:rPr>
            </w:pPr>
            <w:proofErr w:type="spellStart"/>
            <w:ins w:id="756" w:author="Poul V Madsen" w:date="2012-12-10T07:31:00Z">
              <w:r w:rsidRPr="0001789A">
                <w:rPr>
                  <w:rFonts w:ascii="Arial" w:hAnsi="Arial" w:cs="Arial"/>
                  <w:color w:val="FF0000"/>
                  <w:sz w:val="18"/>
                  <w:rPrChange w:id="757" w:author="Poul V Madsen" w:date="2012-12-10T09:56:00Z">
                    <w:rPr>
                      <w:rFonts w:ascii="Arial" w:hAnsi="Arial" w:cs="Arial"/>
                      <w:sz w:val="18"/>
                    </w:rPr>
                  </w:rPrChange>
                </w:rPr>
                <w:t>fractionDigits</w:t>
              </w:r>
              <w:proofErr w:type="spellEnd"/>
              <w:r w:rsidRPr="0001789A">
                <w:rPr>
                  <w:rFonts w:ascii="Arial" w:hAnsi="Arial" w:cs="Arial"/>
                  <w:color w:val="FF0000"/>
                  <w:sz w:val="18"/>
                  <w:rPrChange w:id="758" w:author="Poul V Madsen" w:date="2012-12-10T09:56:00Z">
                    <w:rPr>
                      <w:rFonts w:ascii="Arial" w:hAnsi="Arial" w:cs="Arial"/>
                      <w:sz w:val="18"/>
                    </w:rPr>
                  </w:rPrChange>
                </w:rPr>
                <w:t>: 2</w:t>
              </w:r>
            </w:ins>
          </w:p>
        </w:tc>
        <w:tc>
          <w:tcPr>
            <w:tcW w:w="4671"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9" w:author="Poul V Madsen" w:date="2012-12-10T07:31:00Z"/>
                <w:rFonts w:ascii="Arial" w:hAnsi="Arial" w:cs="Arial"/>
                <w:color w:val="FF0000"/>
                <w:sz w:val="18"/>
                <w:rPrChange w:id="760" w:author="Poul V Madsen" w:date="2012-12-10T09:56:00Z">
                  <w:rPr>
                    <w:ins w:id="761" w:author="Poul V Madsen" w:date="2012-12-10T07:31:00Z"/>
                    <w:rFonts w:ascii="Arial" w:hAnsi="Arial" w:cs="Arial"/>
                    <w:sz w:val="18"/>
                  </w:rPr>
                </w:rPrChange>
              </w:rPr>
            </w:pPr>
            <w:ins w:id="762" w:author="Poul V Madsen" w:date="2012-12-10T07:31:00Z">
              <w:r w:rsidRPr="0001789A">
                <w:rPr>
                  <w:rFonts w:ascii="Arial" w:hAnsi="Arial" w:cs="Arial"/>
                  <w:color w:val="FF0000"/>
                  <w:sz w:val="18"/>
                  <w:rPrChange w:id="763" w:author="Poul V Madsen" w:date="2012-12-10T09:56:00Z">
                    <w:rPr>
                      <w:rFonts w:ascii="Arial" w:hAnsi="Arial" w:cs="Arial"/>
                      <w:sz w:val="18"/>
                    </w:rPr>
                  </w:rPrChange>
                </w:rPr>
                <w:t>Det beløb en fordring er opskrevet med indrapporteret eller omregnet til i danske kroner.</w:t>
              </w:r>
            </w:ins>
          </w:p>
        </w:tc>
      </w:tr>
      <w:tr w:rsidR="00CE6FDC" w:rsidRPr="001D2A00" w:rsidTr="00CE6FDC">
        <w:trPr>
          <w:ins w:id="764" w:author="Poul V Madsen" w:date="2012-12-10T07:31:00Z"/>
        </w:trPr>
        <w:tc>
          <w:tcPr>
            <w:tcW w:w="3402"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765" w:author="Poul V Madsen" w:date="2012-12-10T07:31:00Z"/>
                <w:rFonts w:ascii="Arial" w:hAnsi="Arial" w:cs="Arial"/>
                <w:color w:val="FF0000"/>
                <w:sz w:val="18"/>
                <w:rPrChange w:id="766" w:author="Poul V Madsen" w:date="2012-12-10T09:57:00Z">
                  <w:rPr>
                    <w:ins w:id="767" w:author="Poul V Madsen" w:date="2012-12-10T07:31:00Z"/>
                    <w:rFonts w:ascii="Arial" w:hAnsi="Arial" w:cs="Arial"/>
                    <w:sz w:val="18"/>
                  </w:rPr>
                </w:rPrChange>
              </w:rPr>
            </w:pPr>
            <w:proofErr w:type="spellStart"/>
            <w:ins w:id="768" w:author="Poul V Madsen" w:date="2012-12-10T07:31:00Z">
              <w:r w:rsidRPr="0001789A">
                <w:rPr>
                  <w:rFonts w:ascii="Arial" w:hAnsi="Arial" w:cs="Arial"/>
                  <w:color w:val="FF0000"/>
                  <w:sz w:val="18"/>
                  <w:rPrChange w:id="769" w:author="Poul V Madsen" w:date="2012-12-10T09:57:00Z">
                    <w:rPr>
                      <w:rFonts w:ascii="Arial" w:hAnsi="Arial" w:cs="Arial"/>
                      <w:sz w:val="18"/>
                    </w:rPr>
                  </w:rPrChange>
                </w:rPr>
                <w:t>HæftelseRestBeløb</w:t>
              </w:r>
              <w:proofErr w:type="spellEnd"/>
            </w:ins>
          </w:p>
        </w:tc>
        <w:tc>
          <w:tcPr>
            <w:tcW w:w="1701"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0" w:author="Poul V Madsen" w:date="2012-12-10T07:31:00Z"/>
                <w:rFonts w:ascii="Arial" w:hAnsi="Arial" w:cs="Arial"/>
                <w:color w:val="FF0000"/>
                <w:sz w:val="18"/>
                <w:lang w:val="en-US"/>
                <w:rPrChange w:id="771" w:author="Poul V Madsen" w:date="2012-12-10T09:57:00Z">
                  <w:rPr>
                    <w:ins w:id="772" w:author="Poul V Madsen" w:date="2012-12-10T07:31:00Z"/>
                    <w:rFonts w:ascii="Arial" w:hAnsi="Arial" w:cs="Arial"/>
                    <w:sz w:val="18"/>
                  </w:rPr>
                </w:rPrChange>
              </w:rPr>
            </w:pPr>
            <w:ins w:id="773" w:author="Poul V Madsen" w:date="2012-12-10T07:31:00Z">
              <w:r w:rsidRPr="0001789A">
                <w:rPr>
                  <w:rFonts w:ascii="Arial" w:hAnsi="Arial" w:cs="Arial"/>
                  <w:color w:val="FF0000"/>
                  <w:sz w:val="18"/>
                  <w:lang w:val="en-US"/>
                  <w:rPrChange w:id="774" w:author="Poul V Madsen" w:date="2012-12-10T09:57:00Z">
                    <w:rPr>
                      <w:rFonts w:ascii="Arial" w:hAnsi="Arial" w:cs="Arial"/>
                      <w:sz w:val="18"/>
                    </w:rPr>
                  </w:rPrChange>
                </w:rPr>
                <w:t xml:space="preserve">Domain: </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5" w:author="Poul V Madsen" w:date="2012-12-10T07:31:00Z"/>
                <w:rFonts w:ascii="Arial" w:hAnsi="Arial" w:cs="Arial"/>
                <w:color w:val="FF0000"/>
                <w:sz w:val="18"/>
                <w:lang w:val="en-US"/>
                <w:rPrChange w:id="776" w:author="Poul V Madsen" w:date="2012-12-10T09:57:00Z">
                  <w:rPr>
                    <w:ins w:id="777" w:author="Poul V Madsen" w:date="2012-12-10T07:31:00Z"/>
                    <w:rFonts w:ascii="Arial" w:hAnsi="Arial" w:cs="Arial"/>
                    <w:sz w:val="18"/>
                  </w:rPr>
                </w:rPrChange>
              </w:rPr>
            </w:pPr>
            <w:proofErr w:type="spellStart"/>
            <w:ins w:id="778" w:author="Poul V Madsen" w:date="2012-12-10T07:31:00Z">
              <w:r w:rsidRPr="0001789A">
                <w:rPr>
                  <w:rFonts w:ascii="Arial" w:hAnsi="Arial" w:cs="Arial"/>
                  <w:color w:val="FF0000"/>
                  <w:sz w:val="18"/>
                  <w:lang w:val="en-US"/>
                  <w:rPrChange w:id="779" w:author="Poul V Madsen" w:date="2012-12-10T09:57:00Z">
                    <w:rPr>
                      <w:rFonts w:ascii="Arial" w:hAnsi="Arial" w:cs="Arial"/>
                      <w:sz w:val="18"/>
                    </w:rPr>
                  </w:rPrChange>
                </w:rPr>
                <w:t>Beløb</w:t>
              </w:r>
              <w:proofErr w:type="spellEnd"/>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0" w:author="Poul V Madsen" w:date="2012-12-10T07:31:00Z"/>
                <w:rFonts w:ascii="Arial" w:hAnsi="Arial" w:cs="Arial"/>
                <w:color w:val="FF0000"/>
                <w:sz w:val="18"/>
                <w:lang w:val="en-US"/>
                <w:rPrChange w:id="781" w:author="Poul V Madsen" w:date="2012-12-10T09:57:00Z">
                  <w:rPr>
                    <w:ins w:id="782" w:author="Poul V Madsen" w:date="2012-12-10T07:31:00Z"/>
                    <w:rFonts w:ascii="Arial" w:hAnsi="Arial" w:cs="Arial"/>
                    <w:sz w:val="18"/>
                  </w:rPr>
                </w:rPrChange>
              </w:rPr>
            </w:pPr>
            <w:ins w:id="783" w:author="Poul V Madsen" w:date="2012-12-10T07:31:00Z">
              <w:r w:rsidRPr="0001789A">
                <w:rPr>
                  <w:rFonts w:ascii="Arial" w:hAnsi="Arial" w:cs="Arial"/>
                  <w:color w:val="FF0000"/>
                  <w:sz w:val="18"/>
                  <w:lang w:val="en-US"/>
                  <w:rPrChange w:id="784" w:author="Poul V Madsen" w:date="2012-12-10T09:57:00Z">
                    <w:rPr>
                      <w:rFonts w:ascii="Arial" w:hAnsi="Arial" w:cs="Arial"/>
                      <w:sz w:val="18"/>
                    </w:rPr>
                  </w:rPrChange>
                </w:rPr>
                <w:t>base: decimal</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5" w:author="Poul V Madsen" w:date="2012-12-10T07:31:00Z"/>
                <w:rFonts w:ascii="Arial" w:hAnsi="Arial" w:cs="Arial"/>
                <w:color w:val="FF0000"/>
                <w:sz w:val="18"/>
                <w:lang w:val="en-US"/>
                <w:rPrChange w:id="786" w:author="Poul V Madsen" w:date="2012-12-10T09:57:00Z">
                  <w:rPr>
                    <w:ins w:id="787" w:author="Poul V Madsen" w:date="2012-12-10T07:31:00Z"/>
                    <w:rFonts w:ascii="Arial" w:hAnsi="Arial" w:cs="Arial"/>
                    <w:sz w:val="18"/>
                  </w:rPr>
                </w:rPrChange>
              </w:rPr>
            </w:pPr>
            <w:proofErr w:type="spellStart"/>
            <w:ins w:id="788" w:author="Poul V Madsen" w:date="2012-12-10T07:31:00Z">
              <w:r w:rsidRPr="0001789A">
                <w:rPr>
                  <w:rFonts w:ascii="Arial" w:hAnsi="Arial" w:cs="Arial"/>
                  <w:color w:val="FF0000"/>
                  <w:sz w:val="18"/>
                  <w:lang w:val="en-US"/>
                  <w:rPrChange w:id="789" w:author="Poul V Madsen" w:date="2012-12-10T09:57:00Z">
                    <w:rPr>
                      <w:rFonts w:ascii="Arial" w:hAnsi="Arial" w:cs="Arial"/>
                      <w:sz w:val="18"/>
                    </w:rPr>
                  </w:rPrChange>
                </w:rPr>
                <w:t>totalDigits</w:t>
              </w:r>
              <w:proofErr w:type="spellEnd"/>
              <w:r w:rsidRPr="0001789A">
                <w:rPr>
                  <w:rFonts w:ascii="Arial" w:hAnsi="Arial" w:cs="Arial"/>
                  <w:color w:val="FF0000"/>
                  <w:sz w:val="18"/>
                  <w:lang w:val="en-US"/>
                  <w:rPrChange w:id="790" w:author="Poul V Madsen" w:date="2012-12-10T09:57:00Z">
                    <w:rPr>
                      <w:rFonts w:ascii="Arial" w:hAnsi="Arial" w:cs="Arial"/>
                      <w:sz w:val="18"/>
                    </w:rPr>
                  </w:rPrChange>
                </w:rPr>
                <w:t>: 13</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1" w:author="Poul V Madsen" w:date="2012-12-10T07:31:00Z"/>
                <w:rFonts w:ascii="Arial" w:hAnsi="Arial" w:cs="Arial"/>
                <w:color w:val="FF0000"/>
                <w:sz w:val="18"/>
                <w:rPrChange w:id="792" w:author="Poul V Madsen" w:date="2012-12-10T09:57:00Z">
                  <w:rPr>
                    <w:ins w:id="793" w:author="Poul V Madsen" w:date="2012-12-10T07:31:00Z"/>
                    <w:rFonts w:ascii="Arial" w:hAnsi="Arial" w:cs="Arial"/>
                    <w:sz w:val="18"/>
                  </w:rPr>
                </w:rPrChange>
              </w:rPr>
            </w:pPr>
            <w:proofErr w:type="spellStart"/>
            <w:ins w:id="794" w:author="Poul V Madsen" w:date="2012-12-10T07:31:00Z">
              <w:r w:rsidRPr="0001789A">
                <w:rPr>
                  <w:rFonts w:ascii="Arial" w:hAnsi="Arial" w:cs="Arial"/>
                  <w:color w:val="FF0000"/>
                  <w:sz w:val="18"/>
                  <w:rPrChange w:id="795" w:author="Poul V Madsen" w:date="2012-12-10T09:57:00Z">
                    <w:rPr>
                      <w:rFonts w:ascii="Arial" w:hAnsi="Arial" w:cs="Arial"/>
                      <w:sz w:val="18"/>
                    </w:rPr>
                  </w:rPrChange>
                </w:rPr>
                <w:t>fractionDigits</w:t>
              </w:r>
              <w:proofErr w:type="spellEnd"/>
              <w:r w:rsidRPr="0001789A">
                <w:rPr>
                  <w:rFonts w:ascii="Arial" w:hAnsi="Arial" w:cs="Arial"/>
                  <w:color w:val="FF0000"/>
                  <w:sz w:val="18"/>
                  <w:rPrChange w:id="796" w:author="Poul V Madsen" w:date="2012-12-10T09:57:00Z">
                    <w:rPr>
                      <w:rFonts w:ascii="Arial" w:hAnsi="Arial" w:cs="Arial"/>
                      <w:sz w:val="18"/>
                    </w:rPr>
                  </w:rPrChange>
                </w:rPr>
                <w:t>: 2</w:t>
              </w:r>
            </w:ins>
          </w:p>
        </w:tc>
        <w:tc>
          <w:tcPr>
            <w:tcW w:w="4671"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7" w:author="Poul V Madsen" w:date="2012-12-10T07:31:00Z"/>
                <w:rFonts w:ascii="Arial" w:hAnsi="Arial" w:cs="Arial"/>
                <w:color w:val="FF0000"/>
                <w:sz w:val="18"/>
                <w:rPrChange w:id="798" w:author="Poul V Madsen" w:date="2012-12-10T09:57:00Z">
                  <w:rPr>
                    <w:ins w:id="799" w:author="Poul V Madsen" w:date="2012-12-10T07:31:00Z"/>
                    <w:rFonts w:ascii="Arial" w:hAnsi="Arial" w:cs="Arial"/>
                    <w:sz w:val="18"/>
                  </w:rPr>
                </w:rPrChange>
              </w:rPr>
            </w:pPr>
            <w:ins w:id="800" w:author="Poul V Madsen" w:date="2012-12-10T07:31:00Z">
              <w:r w:rsidRPr="0001789A">
                <w:rPr>
                  <w:rFonts w:ascii="Arial" w:hAnsi="Arial" w:cs="Arial"/>
                  <w:color w:val="FF0000"/>
                  <w:sz w:val="18"/>
                  <w:rPrChange w:id="801" w:author="Poul V Madsen" w:date="2012-12-10T09:57:00Z">
                    <w:rPr>
                      <w:rFonts w:ascii="Arial" w:hAnsi="Arial" w:cs="Arial"/>
                      <w:sz w:val="18"/>
                    </w:rPr>
                  </w:rPrChange>
                </w:rPr>
                <w:t>Hæftelsesrestbeløb i den indrapporterede valuta.</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2" w:author="Poul V Madsen" w:date="2012-12-10T07:31:00Z"/>
                <w:rFonts w:ascii="Arial" w:hAnsi="Arial" w:cs="Arial"/>
                <w:color w:val="FF0000"/>
                <w:sz w:val="18"/>
                <w:rPrChange w:id="803" w:author="Poul V Madsen" w:date="2012-12-10T09:57:00Z">
                  <w:rPr>
                    <w:ins w:id="804" w:author="Poul V Madsen" w:date="2012-12-10T07:31:00Z"/>
                    <w:rFonts w:ascii="Arial" w:hAnsi="Arial" w:cs="Arial"/>
                    <w:sz w:val="18"/>
                  </w:rPr>
                </w:rPrChange>
              </w:rPr>
            </w:pPr>
            <w:ins w:id="805" w:author="Poul V Madsen" w:date="2012-12-10T07:31:00Z">
              <w:r w:rsidRPr="0001789A">
                <w:rPr>
                  <w:rFonts w:ascii="Arial" w:hAnsi="Arial" w:cs="Arial"/>
                  <w:color w:val="FF0000"/>
                  <w:sz w:val="18"/>
                  <w:rPrChange w:id="806" w:author="Poul V Madsen" w:date="2012-12-10T09:57:00Z">
                    <w:rPr>
                      <w:rFonts w:ascii="Arial" w:hAnsi="Arial" w:cs="Arial"/>
                      <w:sz w:val="18"/>
                    </w:rPr>
                  </w:rPrChange>
                </w:rPr>
                <w:t>Den del af fordringens restbeløb som hæfteren hæfter for.</w:t>
              </w:r>
            </w:ins>
          </w:p>
        </w:tc>
      </w:tr>
      <w:tr w:rsidR="00CE6FDC" w:rsidRPr="001D2A00" w:rsidTr="00CE6FDC">
        <w:trPr>
          <w:ins w:id="807" w:author="Poul V Madsen" w:date="2012-12-10T07:31:00Z"/>
        </w:trPr>
        <w:tc>
          <w:tcPr>
            <w:tcW w:w="3402"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808" w:author="Poul V Madsen" w:date="2012-12-10T07:31:00Z"/>
                <w:rFonts w:ascii="Arial" w:hAnsi="Arial" w:cs="Arial"/>
                <w:color w:val="FF0000"/>
                <w:sz w:val="18"/>
                <w:rPrChange w:id="809" w:author="Poul V Madsen" w:date="2012-12-10T09:57:00Z">
                  <w:rPr>
                    <w:ins w:id="810" w:author="Poul V Madsen" w:date="2012-12-10T07:31:00Z"/>
                    <w:rFonts w:ascii="Arial" w:hAnsi="Arial" w:cs="Arial"/>
                    <w:sz w:val="18"/>
                  </w:rPr>
                </w:rPrChange>
              </w:rPr>
            </w:pPr>
            <w:proofErr w:type="spellStart"/>
            <w:ins w:id="811" w:author="Poul V Madsen" w:date="2012-12-10T07:31:00Z">
              <w:r w:rsidRPr="0001789A">
                <w:rPr>
                  <w:rFonts w:ascii="Arial" w:hAnsi="Arial" w:cs="Arial"/>
                  <w:color w:val="FF0000"/>
                  <w:sz w:val="18"/>
                  <w:rPrChange w:id="812" w:author="Poul V Madsen" w:date="2012-12-10T09:57:00Z">
                    <w:rPr>
                      <w:rFonts w:ascii="Arial" w:hAnsi="Arial" w:cs="Arial"/>
                      <w:sz w:val="18"/>
                    </w:rPr>
                  </w:rPrChange>
                </w:rPr>
                <w:t>HæftelseRestBeløbDKK</w:t>
              </w:r>
              <w:proofErr w:type="spellEnd"/>
            </w:ins>
          </w:p>
        </w:tc>
        <w:tc>
          <w:tcPr>
            <w:tcW w:w="1701"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3" w:author="Poul V Madsen" w:date="2012-12-10T07:31:00Z"/>
                <w:rFonts w:ascii="Arial" w:hAnsi="Arial" w:cs="Arial"/>
                <w:color w:val="FF0000"/>
                <w:sz w:val="18"/>
                <w:lang w:val="en-US"/>
                <w:rPrChange w:id="814" w:author="Poul V Madsen" w:date="2012-12-10T09:57:00Z">
                  <w:rPr>
                    <w:ins w:id="815" w:author="Poul V Madsen" w:date="2012-12-10T07:31:00Z"/>
                    <w:rFonts w:ascii="Arial" w:hAnsi="Arial" w:cs="Arial"/>
                    <w:sz w:val="18"/>
                  </w:rPr>
                </w:rPrChange>
              </w:rPr>
            </w:pPr>
            <w:ins w:id="816" w:author="Poul V Madsen" w:date="2012-12-10T07:31:00Z">
              <w:r w:rsidRPr="0001789A">
                <w:rPr>
                  <w:rFonts w:ascii="Arial" w:hAnsi="Arial" w:cs="Arial"/>
                  <w:color w:val="FF0000"/>
                  <w:sz w:val="18"/>
                  <w:lang w:val="en-US"/>
                  <w:rPrChange w:id="817" w:author="Poul V Madsen" w:date="2012-12-10T09:57:00Z">
                    <w:rPr>
                      <w:rFonts w:ascii="Arial" w:hAnsi="Arial" w:cs="Arial"/>
                      <w:sz w:val="18"/>
                    </w:rPr>
                  </w:rPrChange>
                </w:rPr>
                <w:t xml:space="preserve">Domain: </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8" w:author="Poul V Madsen" w:date="2012-12-10T07:31:00Z"/>
                <w:rFonts w:ascii="Arial" w:hAnsi="Arial" w:cs="Arial"/>
                <w:color w:val="FF0000"/>
                <w:sz w:val="18"/>
                <w:lang w:val="en-US"/>
                <w:rPrChange w:id="819" w:author="Poul V Madsen" w:date="2012-12-10T09:57:00Z">
                  <w:rPr>
                    <w:ins w:id="820" w:author="Poul V Madsen" w:date="2012-12-10T07:31:00Z"/>
                    <w:rFonts w:ascii="Arial" w:hAnsi="Arial" w:cs="Arial"/>
                    <w:sz w:val="18"/>
                  </w:rPr>
                </w:rPrChange>
              </w:rPr>
            </w:pPr>
            <w:proofErr w:type="spellStart"/>
            <w:ins w:id="821" w:author="Poul V Madsen" w:date="2012-12-10T07:31:00Z">
              <w:r w:rsidRPr="0001789A">
                <w:rPr>
                  <w:rFonts w:ascii="Arial" w:hAnsi="Arial" w:cs="Arial"/>
                  <w:color w:val="FF0000"/>
                  <w:sz w:val="18"/>
                  <w:lang w:val="en-US"/>
                  <w:rPrChange w:id="822" w:author="Poul V Madsen" w:date="2012-12-10T09:57:00Z">
                    <w:rPr>
                      <w:rFonts w:ascii="Arial" w:hAnsi="Arial" w:cs="Arial"/>
                      <w:sz w:val="18"/>
                    </w:rPr>
                  </w:rPrChange>
                </w:rPr>
                <w:t>Beløb</w:t>
              </w:r>
              <w:proofErr w:type="spellEnd"/>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3" w:author="Poul V Madsen" w:date="2012-12-10T07:31:00Z"/>
                <w:rFonts w:ascii="Arial" w:hAnsi="Arial" w:cs="Arial"/>
                <w:color w:val="FF0000"/>
                <w:sz w:val="18"/>
                <w:lang w:val="en-US"/>
                <w:rPrChange w:id="824" w:author="Poul V Madsen" w:date="2012-12-10T09:57:00Z">
                  <w:rPr>
                    <w:ins w:id="825" w:author="Poul V Madsen" w:date="2012-12-10T07:31:00Z"/>
                    <w:rFonts w:ascii="Arial" w:hAnsi="Arial" w:cs="Arial"/>
                    <w:sz w:val="18"/>
                  </w:rPr>
                </w:rPrChange>
              </w:rPr>
            </w:pPr>
            <w:ins w:id="826" w:author="Poul V Madsen" w:date="2012-12-10T07:31:00Z">
              <w:r w:rsidRPr="0001789A">
                <w:rPr>
                  <w:rFonts w:ascii="Arial" w:hAnsi="Arial" w:cs="Arial"/>
                  <w:color w:val="FF0000"/>
                  <w:sz w:val="18"/>
                  <w:lang w:val="en-US"/>
                  <w:rPrChange w:id="827" w:author="Poul V Madsen" w:date="2012-12-10T09:57:00Z">
                    <w:rPr>
                      <w:rFonts w:ascii="Arial" w:hAnsi="Arial" w:cs="Arial"/>
                      <w:sz w:val="18"/>
                    </w:rPr>
                  </w:rPrChange>
                </w:rPr>
                <w:t>base: decimal</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8" w:author="Poul V Madsen" w:date="2012-12-10T07:31:00Z"/>
                <w:rFonts w:ascii="Arial" w:hAnsi="Arial" w:cs="Arial"/>
                <w:color w:val="FF0000"/>
                <w:sz w:val="18"/>
                <w:lang w:val="en-US"/>
                <w:rPrChange w:id="829" w:author="Poul V Madsen" w:date="2012-12-10T09:57:00Z">
                  <w:rPr>
                    <w:ins w:id="830" w:author="Poul V Madsen" w:date="2012-12-10T07:31:00Z"/>
                    <w:rFonts w:ascii="Arial" w:hAnsi="Arial" w:cs="Arial"/>
                    <w:sz w:val="18"/>
                  </w:rPr>
                </w:rPrChange>
              </w:rPr>
            </w:pPr>
            <w:proofErr w:type="spellStart"/>
            <w:ins w:id="831" w:author="Poul V Madsen" w:date="2012-12-10T07:31:00Z">
              <w:r w:rsidRPr="0001789A">
                <w:rPr>
                  <w:rFonts w:ascii="Arial" w:hAnsi="Arial" w:cs="Arial"/>
                  <w:color w:val="FF0000"/>
                  <w:sz w:val="18"/>
                  <w:lang w:val="en-US"/>
                  <w:rPrChange w:id="832" w:author="Poul V Madsen" w:date="2012-12-10T09:57:00Z">
                    <w:rPr>
                      <w:rFonts w:ascii="Arial" w:hAnsi="Arial" w:cs="Arial"/>
                      <w:sz w:val="18"/>
                    </w:rPr>
                  </w:rPrChange>
                </w:rPr>
                <w:t>totalDigits</w:t>
              </w:r>
              <w:proofErr w:type="spellEnd"/>
              <w:r w:rsidRPr="0001789A">
                <w:rPr>
                  <w:rFonts w:ascii="Arial" w:hAnsi="Arial" w:cs="Arial"/>
                  <w:color w:val="FF0000"/>
                  <w:sz w:val="18"/>
                  <w:lang w:val="en-US"/>
                  <w:rPrChange w:id="833" w:author="Poul V Madsen" w:date="2012-12-10T09:57:00Z">
                    <w:rPr>
                      <w:rFonts w:ascii="Arial" w:hAnsi="Arial" w:cs="Arial"/>
                      <w:sz w:val="18"/>
                    </w:rPr>
                  </w:rPrChange>
                </w:rPr>
                <w:t>: 13</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4" w:author="Poul V Madsen" w:date="2012-12-10T07:31:00Z"/>
                <w:rFonts w:ascii="Arial" w:hAnsi="Arial" w:cs="Arial"/>
                <w:color w:val="FF0000"/>
                <w:sz w:val="18"/>
                <w:rPrChange w:id="835" w:author="Poul V Madsen" w:date="2012-12-10T09:57:00Z">
                  <w:rPr>
                    <w:ins w:id="836" w:author="Poul V Madsen" w:date="2012-12-10T07:31:00Z"/>
                    <w:rFonts w:ascii="Arial" w:hAnsi="Arial" w:cs="Arial"/>
                    <w:sz w:val="18"/>
                  </w:rPr>
                </w:rPrChange>
              </w:rPr>
            </w:pPr>
            <w:proofErr w:type="spellStart"/>
            <w:ins w:id="837" w:author="Poul V Madsen" w:date="2012-12-10T07:31:00Z">
              <w:r w:rsidRPr="0001789A">
                <w:rPr>
                  <w:rFonts w:ascii="Arial" w:hAnsi="Arial" w:cs="Arial"/>
                  <w:color w:val="FF0000"/>
                  <w:sz w:val="18"/>
                  <w:rPrChange w:id="838" w:author="Poul V Madsen" w:date="2012-12-10T09:57:00Z">
                    <w:rPr>
                      <w:rFonts w:ascii="Arial" w:hAnsi="Arial" w:cs="Arial"/>
                      <w:sz w:val="18"/>
                    </w:rPr>
                  </w:rPrChange>
                </w:rPr>
                <w:t>fractionDigits</w:t>
              </w:r>
              <w:proofErr w:type="spellEnd"/>
              <w:r w:rsidRPr="0001789A">
                <w:rPr>
                  <w:rFonts w:ascii="Arial" w:hAnsi="Arial" w:cs="Arial"/>
                  <w:color w:val="FF0000"/>
                  <w:sz w:val="18"/>
                  <w:rPrChange w:id="839" w:author="Poul V Madsen" w:date="2012-12-10T09:57:00Z">
                    <w:rPr>
                      <w:rFonts w:ascii="Arial" w:hAnsi="Arial" w:cs="Arial"/>
                      <w:sz w:val="18"/>
                    </w:rPr>
                  </w:rPrChange>
                </w:rPr>
                <w:t>: 2</w:t>
              </w:r>
            </w:ins>
          </w:p>
        </w:tc>
        <w:tc>
          <w:tcPr>
            <w:tcW w:w="4671" w:type="dxa"/>
          </w:tcPr>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0" w:author="Poul V Madsen" w:date="2012-12-10T07:31:00Z"/>
                <w:rFonts w:ascii="Arial" w:hAnsi="Arial" w:cs="Arial"/>
                <w:color w:val="FF0000"/>
                <w:sz w:val="18"/>
                <w:rPrChange w:id="841" w:author="Poul V Madsen" w:date="2012-12-10T09:57:00Z">
                  <w:rPr>
                    <w:ins w:id="842" w:author="Poul V Madsen" w:date="2012-12-10T07:31:00Z"/>
                    <w:rFonts w:ascii="Arial" w:hAnsi="Arial" w:cs="Arial"/>
                    <w:sz w:val="18"/>
                  </w:rPr>
                </w:rPrChange>
              </w:rPr>
            </w:pPr>
            <w:ins w:id="843" w:author="Poul V Madsen" w:date="2012-12-10T07:31:00Z">
              <w:r w:rsidRPr="0001789A">
                <w:rPr>
                  <w:rFonts w:ascii="Arial" w:hAnsi="Arial" w:cs="Arial"/>
                  <w:color w:val="FF0000"/>
                  <w:sz w:val="18"/>
                  <w:rPrChange w:id="844" w:author="Poul V Madsen" w:date="2012-12-10T09:57:00Z">
                    <w:rPr>
                      <w:rFonts w:ascii="Arial" w:hAnsi="Arial" w:cs="Arial"/>
                      <w:sz w:val="18"/>
                    </w:rPr>
                  </w:rPrChange>
                </w:rPr>
                <w:t>Hæftelsesrestbeløb omregnet til danske kroner.</w:t>
              </w:r>
            </w:ins>
          </w:p>
          <w:p w:rsidR="00CE6FDC" w:rsidRPr="0001789A" w:rsidRDefault="00CE6FDC" w:rsidP="00CE6F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5" w:author="Poul V Madsen" w:date="2012-12-10T07:31:00Z"/>
                <w:rFonts w:ascii="Arial" w:hAnsi="Arial" w:cs="Arial"/>
                <w:color w:val="FF0000"/>
                <w:sz w:val="18"/>
                <w:rPrChange w:id="846" w:author="Poul V Madsen" w:date="2012-12-10T09:57:00Z">
                  <w:rPr>
                    <w:ins w:id="847" w:author="Poul V Madsen" w:date="2012-12-10T07:31:00Z"/>
                    <w:rFonts w:ascii="Arial" w:hAnsi="Arial" w:cs="Arial"/>
                    <w:sz w:val="18"/>
                  </w:rPr>
                </w:rPrChange>
              </w:rPr>
            </w:pPr>
            <w:ins w:id="848" w:author="Poul V Madsen" w:date="2012-12-10T07:31:00Z">
              <w:r w:rsidRPr="0001789A">
                <w:rPr>
                  <w:rFonts w:ascii="Arial" w:hAnsi="Arial" w:cs="Arial"/>
                  <w:color w:val="FF0000"/>
                  <w:sz w:val="18"/>
                  <w:rPrChange w:id="849" w:author="Poul V Madsen" w:date="2012-12-10T09:57:00Z">
                    <w:rPr>
                      <w:rFonts w:ascii="Arial" w:hAnsi="Arial" w:cs="Arial"/>
                      <w:sz w:val="18"/>
                    </w:rPr>
                  </w:rPrChange>
                </w:rPr>
                <w:t xml:space="preserve">Den del af fordringens restbeløb som hæfteren hæfter for. Er ikke veldefineret for </w:t>
              </w:r>
              <w:proofErr w:type="spellStart"/>
              <w:r w:rsidRPr="0001789A">
                <w:rPr>
                  <w:rFonts w:ascii="Arial" w:hAnsi="Arial" w:cs="Arial"/>
                  <w:color w:val="FF0000"/>
                  <w:sz w:val="18"/>
                  <w:rPrChange w:id="850" w:author="Poul V Madsen" w:date="2012-12-10T09:57:00Z">
                    <w:rPr>
                      <w:rFonts w:ascii="Arial" w:hAnsi="Arial" w:cs="Arial"/>
                      <w:sz w:val="18"/>
                    </w:rPr>
                  </w:rPrChange>
                </w:rPr>
                <w:t>hæftelseform</w:t>
              </w:r>
              <w:proofErr w:type="spellEnd"/>
              <w:r w:rsidRPr="0001789A">
                <w:rPr>
                  <w:rFonts w:ascii="Arial" w:hAnsi="Arial" w:cs="Arial"/>
                  <w:color w:val="FF0000"/>
                  <w:sz w:val="18"/>
                  <w:rPrChange w:id="851" w:author="Poul V Madsen" w:date="2012-12-10T09:57:00Z">
                    <w:rPr>
                      <w:rFonts w:ascii="Arial" w:hAnsi="Arial" w:cs="Arial"/>
                      <w:sz w:val="18"/>
                    </w:rPr>
                  </w:rPrChange>
                </w:rPr>
                <w:t xml:space="preserve"> "andet"</w:t>
              </w:r>
              <w:proofErr w:type="gramStart"/>
              <w:r w:rsidRPr="0001789A">
                <w:rPr>
                  <w:rFonts w:ascii="Arial" w:hAnsi="Arial" w:cs="Arial"/>
                  <w:color w:val="FF0000"/>
                  <w:sz w:val="18"/>
                  <w:rPrChange w:id="852" w:author="Poul V Madsen" w:date="2012-12-10T09:57:00Z">
                    <w:rPr>
                      <w:rFonts w:ascii="Arial" w:hAnsi="Arial" w:cs="Arial"/>
                      <w:sz w:val="18"/>
                    </w:rPr>
                  </w:rPrChange>
                </w:rPr>
                <w:t xml:space="preserve"> (den fjerde </w:t>
              </w:r>
              <w:proofErr w:type="spellStart"/>
              <w:r w:rsidRPr="0001789A">
                <w:rPr>
                  <w:rFonts w:ascii="Arial" w:hAnsi="Arial" w:cs="Arial"/>
                  <w:color w:val="FF0000"/>
                  <w:sz w:val="18"/>
                  <w:rPrChange w:id="853" w:author="Poul V Madsen" w:date="2012-12-10T09:57:00Z">
                    <w:rPr>
                      <w:rFonts w:ascii="Arial" w:hAnsi="Arial" w:cs="Arial"/>
                      <w:sz w:val="18"/>
                    </w:rPr>
                  </w:rPrChange>
                </w:rPr>
                <w:t>hæftel-sesform</w:t>
              </w:r>
              <w:proofErr w:type="spellEnd"/>
              <w:r w:rsidRPr="0001789A">
                <w:rPr>
                  <w:rFonts w:ascii="Arial" w:hAnsi="Arial" w:cs="Arial"/>
                  <w:color w:val="FF0000"/>
                  <w:sz w:val="18"/>
                  <w:rPrChange w:id="854" w:author="Poul V Madsen" w:date="2012-12-10T09:57:00Z">
                    <w:rPr>
                      <w:rFonts w:ascii="Arial" w:hAnsi="Arial" w:cs="Arial"/>
                      <w:sz w:val="18"/>
                    </w:rPr>
                  </w:rPrChange>
                </w:rPr>
                <w:t xml:space="preserve"> dvs. hverken solidarisk, subsidiær eller prorata</w:t>
              </w:r>
              <w:proofErr w:type="gramEnd"/>
            </w:ins>
          </w:p>
        </w:tc>
      </w:tr>
      <w:tr w:rsidR="0069280E" w:rsidTr="0069280E">
        <w:tc>
          <w:tcPr>
            <w:tcW w:w="3402" w:type="dxa"/>
          </w:tcPr>
          <w:p w:rsidR="0069280E" w:rsidRPr="0061242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855" w:author="Poul V Madsen" w:date="2012-12-10T09:37:00Z">
                  <w:rPr>
                    <w:rFonts w:ascii="Arial" w:hAnsi="Arial" w:cs="Arial"/>
                    <w:sz w:val="18"/>
                  </w:rPr>
                </w:rPrChange>
              </w:rPr>
            </w:pPr>
            <w:proofErr w:type="spellStart"/>
            <w:r w:rsidRPr="00612428">
              <w:rPr>
                <w:rFonts w:ascii="Arial" w:hAnsi="Arial" w:cs="Arial"/>
                <w:color w:val="FF0000"/>
                <w:sz w:val="18"/>
                <w:rPrChange w:id="856" w:author="Poul V Madsen" w:date="2012-12-10T09:37:00Z">
                  <w:rPr>
                    <w:rFonts w:ascii="Arial" w:hAnsi="Arial" w:cs="Arial"/>
                    <w:sz w:val="18"/>
                  </w:rPr>
                </w:rPrChange>
              </w:rPr>
              <w:t>KundeNavn</w:t>
            </w:r>
            <w:proofErr w:type="spellEnd"/>
          </w:p>
        </w:tc>
        <w:tc>
          <w:tcPr>
            <w:tcW w:w="1701" w:type="dxa"/>
          </w:tcPr>
          <w:p w:rsidR="0069280E" w:rsidRPr="0061242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57" w:author="Poul V Madsen" w:date="2012-12-10T09:37:00Z">
                  <w:rPr>
                    <w:rFonts w:ascii="Arial" w:hAnsi="Arial" w:cs="Arial"/>
                    <w:sz w:val="18"/>
                    <w:lang w:val="en-US"/>
                  </w:rPr>
                </w:rPrChange>
              </w:rPr>
            </w:pPr>
            <w:r w:rsidRPr="00612428">
              <w:rPr>
                <w:rFonts w:ascii="Arial" w:hAnsi="Arial" w:cs="Arial"/>
                <w:color w:val="FF0000"/>
                <w:sz w:val="18"/>
                <w:lang w:val="en-US"/>
                <w:rPrChange w:id="858" w:author="Poul V Madsen" w:date="2012-12-10T09:37:00Z">
                  <w:rPr>
                    <w:rFonts w:ascii="Arial" w:hAnsi="Arial" w:cs="Arial"/>
                    <w:sz w:val="18"/>
                    <w:lang w:val="en-US"/>
                  </w:rPr>
                </w:rPrChange>
              </w:rPr>
              <w:t xml:space="preserve">Domain: </w:t>
            </w:r>
          </w:p>
          <w:p w:rsidR="0069280E" w:rsidRPr="0061242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59" w:author="Poul V Madsen" w:date="2012-12-10T09:37:00Z">
                  <w:rPr>
                    <w:rFonts w:ascii="Arial" w:hAnsi="Arial" w:cs="Arial"/>
                    <w:sz w:val="18"/>
                    <w:lang w:val="en-US"/>
                  </w:rPr>
                </w:rPrChange>
              </w:rPr>
            </w:pPr>
            <w:proofErr w:type="spellStart"/>
            <w:r w:rsidRPr="00612428">
              <w:rPr>
                <w:rFonts w:ascii="Arial" w:hAnsi="Arial" w:cs="Arial"/>
                <w:color w:val="FF0000"/>
                <w:sz w:val="18"/>
                <w:lang w:val="en-US"/>
                <w:rPrChange w:id="860" w:author="Poul V Madsen" w:date="2012-12-10T09:37:00Z">
                  <w:rPr>
                    <w:rFonts w:ascii="Arial" w:hAnsi="Arial" w:cs="Arial"/>
                    <w:sz w:val="18"/>
                    <w:lang w:val="en-US"/>
                  </w:rPr>
                </w:rPrChange>
              </w:rPr>
              <w:t>Navn</w:t>
            </w:r>
            <w:proofErr w:type="spellEnd"/>
          </w:p>
          <w:p w:rsidR="0069280E" w:rsidRPr="0061242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61" w:author="Poul V Madsen" w:date="2012-12-10T09:37:00Z">
                  <w:rPr>
                    <w:rFonts w:ascii="Arial" w:hAnsi="Arial" w:cs="Arial"/>
                    <w:sz w:val="18"/>
                    <w:lang w:val="en-US"/>
                  </w:rPr>
                </w:rPrChange>
              </w:rPr>
            </w:pPr>
            <w:r w:rsidRPr="00612428">
              <w:rPr>
                <w:rFonts w:ascii="Arial" w:hAnsi="Arial" w:cs="Arial"/>
                <w:color w:val="FF0000"/>
                <w:sz w:val="18"/>
                <w:lang w:val="en-US"/>
                <w:rPrChange w:id="862" w:author="Poul V Madsen" w:date="2012-12-10T09:37:00Z">
                  <w:rPr>
                    <w:rFonts w:ascii="Arial" w:hAnsi="Arial" w:cs="Arial"/>
                    <w:sz w:val="18"/>
                    <w:lang w:val="en-US"/>
                  </w:rPr>
                </w:rPrChange>
              </w:rPr>
              <w:t>base: string</w:t>
            </w:r>
          </w:p>
          <w:p w:rsidR="0069280E" w:rsidRPr="0061242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63" w:author="Poul V Madsen" w:date="2012-12-10T09:37:00Z">
                  <w:rPr>
                    <w:rFonts w:ascii="Arial" w:hAnsi="Arial" w:cs="Arial"/>
                    <w:sz w:val="18"/>
                    <w:lang w:val="en-US"/>
                  </w:rPr>
                </w:rPrChange>
              </w:rPr>
            </w:pPr>
            <w:proofErr w:type="spellStart"/>
            <w:r w:rsidRPr="00612428">
              <w:rPr>
                <w:rFonts w:ascii="Arial" w:hAnsi="Arial" w:cs="Arial"/>
                <w:color w:val="FF0000"/>
                <w:sz w:val="18"/>
                <w:lang w:val="en-US"/>
                <w:rPrChange w:id="864" w:author="Poul V Madsen" w:date="2012-12-10T09:37:00Z">
                  <w:rPr>
                    <w:rFonts w:ascii="Arial" w:hAnsi="Arial" w:cs="Arial"/>
                    <w:sz w:val="18"/>
                    <w:lang w:val="en-US"/>
                  </w:rPr>
                </w:rPrChange>
              </w:rPr>
              <w:t>maxLength</w:t>
            </w:r>
            <w:proofErr w:type="spellEnd"/>
            <w:r w:rsidRPr="00612428">
              <w:rPr>
                <w:rFonts w:ascii="Arial" w:hAnsi="Arial" w:cs="Arial"/>
                <w:color w:val="FF0000"/>
                <w:sz w:val="18"/>
                <w:lang w:val="en-US"/>
                <w:rPrChange w:id="865" w:author="Poul V Madsen" w:date="2012-12-10T09:37:00Z">
                  <w:rPr>
                    <w:rFonts w:ascii="Arial" w:hAnsi="Arial" w:cs="Arial"/>
                    <w:sz w:val="18"/>
                    <w:lang w:val="en-US"/>
                  </w:rPr>
                </w:rPrChange>
              </w:rPr>
              <w:t>: 300</w:t>
            </w:r>
          </w:p>
        </w:tc>
        <w:tc>
          <w:tcPr>
            <w:tcW w:w="4671" w:type="dxa"/>
          </w:tcPr>
          <w:p w:rsidR="0069280E" w:rsidRPr="0061242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866" w:author="Poul V Madsen" w:date="2012-12-10T09:37:00Z">
                  <w:rPr>
                    <w:rFonts w:ascii="Arial" w:hAnsi="Arial" w:cs="Arial"/>
                    <w:sz w:val="18"/>
                  </w:rPr>
                </w:rPrChange>
              </w:rPr>
            </w:pPr>
            <w:r w:rsidRPr="00612428">
              <w:rPr>
                <w:rFonts w:ascii="Arial" w:hAnsi="Arial" w:cs="Arial"/>
                <w:color w:val="FF0000"/>
                <w:sz w:val="18"/>
                <w:rPrChange w:id="867" w:author="Poul V Madsen" w:date="2012-12-10T09:37:00Z">
                  <w:rPr>
                    <w:rFonts w:ascii="Arial" w:hAnsi="Arial" w:cs="Arial"/>
                    <w:sz w:val="18"/>
                  </w:rPr>
                </w:rPrChange>
              </w:rPr>
              <w:t>Navn på kunde</w:t>
            </w:r>
          </w:p>
        </w:tc>
      </w:tr>
      <w:tr w:rsidR="0069280E" w:rsidTr="0069280E">
        <w:tc>
          <w:tcPr>
            <w:tcW w:w="3402"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868" w:author="Poul V Madsen" w:date="2012-12-10T09:38:00Z">
                  <w:rPr>
                    <w:rFonts w:ascii="Arial" w:hAnsi="Arial" w:cs="Arial"/>
                    <w:sz w:val="18"/>
                  </w:rPr>
                </w:rPrChange>
              </w:rPr>
            </w:pPr>
            <w:proofErr w:type="spellStart"/>
            <w:r w:rsidRPr="00BD4938">
              <w:rPr>
                <w:rFonts w:ascii="Arial" w:hAnsi="Arial" w:cs="Arial"/>
                <w:color w:val="FF0000"/>
                <w:sz w:val="18"/>
                <w:rPrChange w:id="869" w:author="Poul V Madsen" w:date="2012-12-10T09:38:00Z">
                  <w:rPr>
                    <w:rFonts w:ascii="Arial" w:hAnsi="Arial" w:cs="Arial"/>
                    <w:sz w:val="18"/>
                  </w:rPr>
                </w:rPrChange>
              </w:rPr>
              <w:t>KundeNummer</w:t>
            </w:r>
            <w:proofErr w:type="spellEnd"/>
          </w:p>
        </w:tc>
        <w:tc>
          <w:tcPr>
            <w:tcW w:w="1701"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70" w:author="Poul V Madsen" w:date="2012-12-10T09:38:00Z">
                  <w:rPr>
                    <w:rFonts w:ascii="Arial" w:hAnsi="Arial" w:cs="Arial"/>
                    <w:sz w:val="18"/>
                    <w:lang w:val="en-US"/>
                  </w:rPr>
                </w:rPrChange>
              </w:rPr>
            </w:pPr>
            <w:r w:rsidRPr="00BD4938">
              <w:rPr>
                <w:rFonts w:ascii="Arial" w:hAnsi="Arial" w:cs="Arial"/>
                <w:color w:val="FF0000"/>
                <w:sz w:val="18"/>
                <w:lang w:val="en-US"/>
                <w:rPrChange w:id="871" w:author="Poul V Madsen" w:date="2012-12-10T09:38:00Z">
                  <w:rPr>
                    <w:rFonts w:ascii="Arial" w:hAnsi="Arial" w:cs="Arial"/>
                    <w:sz w:val="18"/>
                    <w:lang w:val="en-US"/>
                  </w:rPr>
                </w:rPrChange>
              </w:rPr>
              <w:t xml:space="preserve">Domain: </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72" w:author="Poul V Madsen" w:date="2012-12-10T09:38:00Z">
                  <w:rPr>
                    <w:rFonts w:ascii="Arial" w:hAnsi="Arial" w:cs="Arial"/>
                    <w:sz w:val="18"/>
                    <w:lang w:val="en-US"/>
                  </w:rPr>
                </w:rPrChange>
              </w:rPr>
            </w:pPr>
            <w:proofErr w:type="spellStart"/>
            <w:r w:rsidRPr="00BD4938">
              <w:rPr>
                <w:rFonts w:ascii="Arial" w:hAnsi="Arial" w:cs="Arial"/>
                <w:color w:val="FF0000"/>
                <w:sz w:val="18"/>
                <w:lang w:val="en-US"/>
                <w:rPrChange w:id="873" w:author="Poul V Madsen" w:date="2012-12-10T09:38:00Z">
                  <w:rPr>
                    <w:rFonts w:ascii="Arial" w:hAnsi="Arial" w:cs="Arial"/>
                    <w:sz w:val="18"/>
                    <w:lang w:val="en-US"/>
                  </w:rPr>
                </w:rPrChange>
              </w:rPr>
              <w:t>KundeNummer</w:t>
            </w:r>
            <w:proofErr w:type="spellEnd"/>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74" w:author="Poul V Madsen" w:date="2012-12-10T09:38:00Z">
                  <w:rPr>
                    <w:rFonts w:ascii="Arial" w:hAnsi="Arial" w:cs="Arial"/>
                    <w:sz w:val="18"/>
                    <w:lang w:val="en-US"/>
                  </w:rPr>
                </w:rPrChange>
              </w:rPr>
            </w:pPr>
            <w:r w:rsidRPr="00BD4938">
              <w:rPr>
                <w:rFonts w:ascii="Arial" w:hAnsi="Arial" w:cs="Arial"/>
                <w:color w:val="FF0000"/>
                <w:sz w:val="18"/>
                <w:lang w:val="en-US"/>
                <w:rPrChange w:id="875" w:author="Poul V Madsen" w:date="2012-12-10T09:38:00Z">
                  <w:rPr>
                    <w:rFonts w:ascii="Arial" w:hAnsi="Arial" w:cs="Arial"/>
                    <w:sz w:val="18"/>
                    <w:lang w:val="en-US"/>
                  </w:rPr>
                </w:rPrChange>
              </w:rPr>
              <w:t>base: string</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76" w:author="Poul V Madsen" w:date="2012-12-10T09:38:00Z">
                  <w:rPr>
                    <w:rFonts w:ascii="Arial" w:hAnsi="Arial" w:cs="Arial"/>
                    <w:sz w:val="18"/>
                    <w:lang w:val="en-US"/>
                  </w:rPr>
                </w:rPrChange>
              </w:rPr>
            </w:pPr>
            <w:proofErr w:type="spellStart"/>
            <w:r w:rsidRPr="00BD4938">
              <w:rPr>
                <w:rFonts w:ascii="Arial" w:hAnsi="Arial" w:cs="Arial"/>
                <w:color w:val="FF0000"/>
                <w:sz w:val="18"/>
                <w:lang w:val="en-US"/>
                <w:rPrChange w:id="877" w:author="Poul V Madsen" w:date="2012-12-10T09:38:00Z">
                  <w:rPr>
                    <w:rFonts w:ascii="Arial" w:hAnsi="Arial" w:cs="Arial"/>
                    <w:sz w:val="18"/>
                    <w:lang w:val="en-US"/>
                  </w:rPr>
                </w:rPrChange>
              </w:rPr>
              <w:t>maxLength</w:t>
            </w:r>
            <w:proofErr w:type="spellEnd"/>
            <w:r w:rsidRPr="00BD4938">
              <w:rPr>
                <w:rFonts w:ascii="Arial" w:hAnsi="Arial" w:cs="Arial"/>
                <w:color w:val="FF0000"/>
                <w:sz w:val="18"/>
                <w:lang w:val="en-US"/>
                <w:rPrChange w:id="878" w:author="Poul V Madsen" w:date="2012-12-10T09:38:00Z">
                  <w:rPr>
                    <w:rFonts w:ascii="Arial" w:hAnsi="Arial" w:cs="Arial"/>
                    <w:sz w:val="18"/>
                    <w:lang w:val="en-US"/>
                  </w:rPr>
                </w:rPrChange>
              </w:rPr>
              <w:t>: 11</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79" w:author="Poul V Madsen" w:date="2012-12-10T09:38:00Z">
                  <w:rPr>
                    <w:rFonts w:ascii="Arial" w:hAnsi="Arial" w:cs="Arial"/>
                    <w:sz w:val="18"/>
                    <w:lang w:val="en-US"/>
                  </w:rPr>
                </w:rPrChange>
              </w:rPr>
            </w:pPr>
            <w:r w:rsidRPr="00BD4938">
              <w:rPr>
                <w:rFonts w:ascii="Arial" w:hAnsi="Arial" w:cs="Arial"/>
                <w:color w:val="FF0000"/>
                <w:sz w:val="18"/>
                <w:lang w:val="en-US"/>
                <w:rPrChange w:id="880" w:author="Poul V Madsen" w:date="2012-12-10T09:38:00Z">
                  <w:rPr>
                    <w:rFonts w:ascii="Arial" w:hAnsi="Arial" w:cs="Arial"/>
                    <w:sz w:val="18"/>
                    <w:lang w:val="en-US"/>
                  </w:rPr>
                </w:rPrChange>
              </w:rPr>
              <w:t>pattern: [0-9]{8,11}</w:t>
            </w:r>
          </w:p>
        </w:tc>
        <w:tc>
          <w:tcPr>
            <w:tcW w:w="4671"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881" w:author="Poul V Madsen" w:date="2012-12-10T09:38:00Z">
                  <w:rPr>
                    <w:rFonts w:ascii="Arial" w:hAnsi="Arial" w:cs="Arial"/>
                    <w:sz w:val="18"/>
                  </w:rPr>
                </w:rPrChange>
              </w:rPr>
            </w:pPr>
            <w:r w:rsidRPr="00BD4938">
              <w:rPr>
                <w:rFonts w:ascii="Arial" w:hAnsi="Arial" w:cs="Arial"/>
                <w:color w:val="FF0000"/>
                <w:sz w:val="18"/>
                <w:rPrChange w:id="882" w:author="Poul V Madsen" w:date="2012-12-10T09:38:00Z">
                  <w:rPr>
                    <w:rFonts w:ascii="Arial" w:hAnsi="Arial" w:cs="Arial"/>
                    <w:sz w:val="18"/>
                  </w:rPr>
                </w:rPrChange>
              </w:rPr>
              <w:t xml:space="preserve">Identifikationen af kunden i form af CVR/SE nr. for virksomheder, CPR for personer og </w:t>
            </w:r>
            <w:proofErr w:type="spellStart"/>
            <w:r w:rsidRPr="00BD4938">
              <w:rPr>
                <w:rFonts w:ascii="Arial" w:hAnsi="Arial" w:cs="Arial"/>
                <w:color w:val="FF0000"/>
                <w:sz w:val="18"/>
                <w:rPrChange w:id="883" w:author="Poul V Madsen" w:date="2012-12-10T09:38:00Z">
                  <w:rPr>
                    <w:rFonts w:ascii="Arial" w:hAnsi="Arial" w:cs="Arial"/>
                    <w:sz w:val="18"/>
                  </w:rPr>
                </w:rPrChange>
              </w:rPr>
              <w:t>journalnr</w:t>
            </w:r>
            <w:proofErr w:type="spellEnd"/>
            <w:r w:rsidRPr="00BD4938">
              <w:rPr>
                <w:rFonts w:ascii="Arial" w:hAnsi="Arial" w:cs="Arial"/>
                <w:color w:val="FF0000"/>
                <w:sz w:val="18"/>
                <w:rPrChange w:id="884" w:author="Poul V Madsen" w:date="2012-12-10T09:38:00Z">
                  <w:rPr>
                    <w:rFonts w:ascii="Arial" w:hAnsi="Arial" w:cs="Arial"/>
                    <w:sz w:val="18"/>
                  </w:rPr>
                </w:rPrChange>
              </w:rPr>
              <w:t>. for dem, som ikke har et af de 2 andre typer.</w:t>
            </w:r>
          </w:p>
        </w:tc>
      </w:tr>
      <w:tr w:rsidR="0069280E" w:rsidTr="0069280E">
        <w:tc>
          <w:tcPr>
            <w:tcW w:w="3402"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885" w:author="Poul V Madsen" w:date="2012-12-10T09:39:00Z">
                  <w:rPr>
                    <w:rFonts w:ascii="Arial" w:hAnsi="Arial" w:cs="Arial"/>
                    <w:sz w:val="18"/>
                  </w:rPr>
                </w:rPrChange>
              </w:rPr>
            </w:pPr>
            <w:proofErr w:type="spellStart"/>
            <w:r w:rsidRPr="00BD4938">
              <w:rPr>
                <w:rFonts w:ascii="Arial" w:hAnsi="Arial" w:cs="Arial"/>
                <w:color w:val="FF0000"/>
                <w:sz w:val="18"/>
                <w:rPrChange w:id="886" w:author="Poul V Madsen" w:date="2012-12-10T09:39:00Z">
                  <w:rPr>
                    <w:rFonts w:ascii="Arial" w:hAnsi="Arial" w:cs="Arial"/>
                    <w:sz w:val="18"/>
                  </w:rPr>
                </w:rPrChange>
              </w:rPr>
              <w:t>KundeType</w:t>
            </w:r>
            <w:proofErr w:type="spellEnd"/>
          </w:p>
        </w:tc>
        <w:tc>
          <w:tcPr>
            <w:tcW w:w="1701"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87" w:author="Poul V Madsen" w:date="2012-12-10T09:39:00Z">
                  <w:rPr>
                    <w:rFonts w:ascii="Arial" w:hAnsi="Arial" w:cs="Arial"/>
                    <w:sz w:val="18"/>
                    <w:lang w:val="en-US"/>
                  </w:rPr>
                </w:rPrChange>
              </w:rPr>
            </w:pPr>
            <w:r w:rsidRPr="00BD4938">
              <w:rPr>
                <w:rFonts w:ascii="Arial" w:hAnsi="Arial" w:cs="Arial"/>
                <w:color w:val="FF0000"/>
                <w:sz w:val="18"/>
                <w:lang w:val="en-US"/>
                <w:rPrChange w:id="888" w:author="Poul V Madsen" w:date="2012-12-10T09:39:00Z">
                  <w:rPr>
                    <w:rFonts w:ascii="Arial" w:hAnsi="Arial" w:cs="Arial"/>
                    <w:sz w:val="18"/>
                    <w:lang w:val="en-US"/>
                  </w:rPr>
                </w:rPrChange>
              </w:rPr>
              <w:t xml:space="preserve">Domain: </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89" w:author="Poul V Madsen" w:date="2012-12-10T09:39:00Z">
                  <w:rPr>
                    <w:rFonts w:ascii="Arial" w:hAnsi="Arial" w:cs="Arial"/>
                    <w:sz w:val="18"/>
                    <w:lang w:val="en-US"/>
                  </w:rPr>
                </w:rPrChange>
              </w:rPr>
            </w:pPr>
            <w:r w:rsidRPr="00BD4938">
              <w:rPr>
                <w:rFonts w:ascii="Arial" w:hAnsi="Arial" w:cs="Arial"/>
                <w:color w:val="FF0000"/>
                <w:sz w:val="18"/>
                <w:lang w:val="en-US"/>
                <w:rPrChange w:id="890" w:author="Poul V Madsen" w:date="2012-12-10T09:39:00Z">
                  <w:rPr>
                    <w:rFonts w:ascii="Arial" w:hAnsi="Arial" w:cs="Arial"/>
                    <w:sz w:val="18"/>
                    <w:lang w:val="en-US"/>
                  </w:rPr>
                </w:rPrChange>
              </w:rPr>
              <w:t>Tekst30</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91" w:author="Poul V Madsen" w:date="2012-12-10T09:39:00Z">
                  <w:rPr>
                    <w:rFonts w:ascii="Arial" w:hAnsi="Arial" w:cs="Arial"/>
                    <w:sz w:val="18"/>
                    <w:lang w:val="en-US"/>
                  </w:rPr>
                </w:rPrChange>
              </w:rPr>
            </w:pPr>
            <w:r w:rsidRPr="00BD4938">
              <w:rPr>
                <w:rFonts w:ascii="Arial" w:hAnsi="Arial" w:cs="Arial"/>
                <w:color w:val="FF0000"/>
                <w:sz w:val="18"/>
                <w:lang w:val="en-US"/>
                <w:rPrChange w:id="892" w:author="Poul V Madsen" w:date="2012-12-10T09:39:00Z">
                  <w:rPr>
                    <w:rFonts w:ascii="Arial" w:hAnsi="Arial" w:cs="Arial"/>
                    <w:sz w:val="18"/>
                    <w:lang w:val="en-US"/>
                  </w:rPr>
                </w:rPrChange>
              </w:rPr>
              <w:t>base: string</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893" w:author="Poul V Madsen" w:date="2012-12-10T09:39:00Z">
                  <w:rPr>
                    <w:rFonts w:ascii="Arial" w:hAnsi="Arial" w:cs="Arial"/>
                    <w:sz w:val="18"/>
                    <w:lang w:val="en-US"/>
                  </w:rPr>
                </w:rPrChange>
              </w:rPr>
            </w:pPr>
            <w:proofErr w:type="spellStart"/>
            <w:r w:rsidRPr="00BD4938">
              <w:rPr>
                <w:rFonts w:ascii="Arial" w:hAnsi="Arial" w:cs="Arial"/>
                <w:color w:val="FF0000"/>
                <w:sz w:val="18"/>
                <w:lang w:val="en-US"/>
                <w:rPrChange w:id="894" w:author="Poul V Madsen" w:date="2012-12-10T09:39:00Z">
                  <w:rPr>
                    <w:rFonts w:ascii="Arial" w:hAnsi="Arial" w:cs="Arial"/>
                    <w:sz w:val="18"/>
                    <w:lang w:val="en-US"/>
                  </w:rPr>
                </w:rPrChange>
              </w:rPr>
              <w:t>maxLength</w:t>
            </w:r>
            <w:proofErr w:type="spellEnd"/>
            <w:r w:rsidRPr="00BD4938">
              <w:rPr>
                <w:rFonts w:ascii="Arial" w:hAnsi="Arial" w:cs="Arial"/>
                <w:color w:val="FF0000"/>
                <w:sz w:val="18"/>
                <w:lang w:val="en-US"/>
                <w:rPrChange w:id="895" w:author="Poul V Madsen" w:date="2012-12-10T09:39:00Z">
                  <w:rPr>
                    <w:rFonts w:ascii="Arial" w:hAnsi="Arial" w:cs="Arial"/>
                    <w:sz w:val="18"/>
                    <w:lang w:val="en-US"/>
                  </w:rPr>
                </w:rPrChange>
              </w:rPr>
              <w:t>: 30</w:t>
            </w:r>
          </w:p>
        </w:tc>
        <w:tc>
          <w:tcPr>
            <w:tcW w:w="4671"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896" w:author="Poul V Madsen" w:date="2012-12-10T09:39:00Z">
                  <w:rPr>
                    <w:rFonts w:ascii="Arial" w:hAnsi="Arial" w:cs="Arial"/>
                    <w:sz w:val="18"/>
                  </w:rPr>
                </w:rPrChange>
              </w:rPr>
            </w:pPr>
            <w:proofErr w:type="gramStart"/>
            <w:r w:rsidRPr="00BD4938">
              <w:rPr>
                <w:rFonts w:ascii="Arial" w:hAnsi="Arial" w:cs="Arial"/>
                <w:color w:val="FF0000"/>
                <w:sz w:val="18"/>
                <w:rPrChange w:id="897" w:author="Poul V Madsen" w:date="2012-12-10T09:39:00Z">
                  <w:rPr>
                    <w:rFonts w:ascii="Arial" w:hAnsi="Arial" w:cs="Arial"/>
                    <w:sz w:val="18"/>
                  </w:rPr>
                </w:rPrChange>
              </w:rPr>
              <w:t>Identificere</w:t>
            </w:r>
            <w:proofErr w:type="gramEnd"/>
            <w:r w:rsidRPr="00BD4938">
              <w:rPr>
                <w:rFonts w:ascii="Arial" w:hAnsi="Arial" w:cs="Arial"/>
                <w:color w:val="FF0000"/>
                <w:sz w:val="18"/>
                <w:rPrChange w:id="898" w:author="Poul V Madsen" w:date="2012-12-10T09:39:00Z">
                  <w:rPr>
                    <w:rFonts w:ascii="Arial" w:hAnsi="Arial" w:cs="Arial"/>
                    <w:sz w:val="18"/>
                  </w:rPr>
                </w:rPrChange>
              </w:rPr>
              <w:t xml:space="preserve"> typen kunde, dvs. hvad </w:t>
            </w:r>
            <w:proofErr w:type="spellStart"/>
            <w:r w:rsidRPr="00BD4938">
              <w:rPr>
                <w:rFonts w:ascii="Arial" w:hAnsi="Arial" w:cs="Arial"/>
                <w:color w:val="FF0000"/>
                <w:sz w:val="18"/>
                <w:rPrChange w:id="899" w:author="Poul V Madsen" w:date="2012-12-10T09:39:00Z">
                  <w:rPr>
                    <w:rFonts w:ascii="Arial" w:hAnsi="Arial" w:cs="Arial"/>
                    <w:sz w:val="18"/>
                  </w:rPr>
                </w:rPrChange>
              </w:rPr>
              <w:t>KundeNummer</w:t>
            </w:r>
            <w:proofErr w:type="spellEnd"/>
            <w:r w:rsidRPr="00BD4938">
              <w:rPr>
                <w:rFonts w:ascii="Arial" w:hAnsi="Arial" w:cs="Arial"/>
                <w:color w:val="FF0000"/>
                <w:sz w:val="18"/>
                <w:rPrChange w:id="900" w:author="Poul V Madsen" w:date="2012-12-10T09:39:00Z">
                  <w:rPr>
                    <w:rFonts w:ascii="Arial" w:hAnsi="Arial" w:cs="Arial"/>
                    <w:sz w:val="18"/>
                  </w:rPr>
                </w:rPrChange>
              </w:rPr>
              <w:t xml:space="preserve"> dækker over.</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01" w:author="Poul V Madsen" w:date="2012-12-10T09:39:00Z">
                  <w:rPr>
                    <w:rFonts w:ascii="Arial" w:hAnsi="Arial" w:cs="Arial"/>
                    <w:sz w:val="18"/>
                  </w:rPr>
                </w:rPrChange>
              </w:rPr>
            </w:pP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02" w:author="Poul V Madsen" w:date="2012-12-10T09:39:00Z">
                  <w:rPr>
                    <w:rFonts w:ascii="Arial" w:hAnsi="Arial" w:cs="Arial"/>
                    <w:sz w:val="18"/>
                  </w:rPr>
                </w:rPrChange>
              </w:rPr>
            </w:pPr>
            <w:r w:rsidRPr="00BD4938">
              <w:rPr>
                <w:rFonts w:ascii="Arial" w:hAnsi="Arial" w:cs="Arial"/>
                <w:color w:val="FF0000"/>
                <w:sz w:val="18"/>
                <w:rPrChange w:id="903" w:author="Poul V Madsen" w:date="2012-12-10T09:39:00Z">
                  <w:rPr>
                    <w:rFonts w:ascii="Arial" w:hAnsi="Arial" w:cs="Arial"/>
                    <w:sz w:val="18"/>
                  </w:rPr>
                </w:rPrChange>
              </w:rPr>
              <w:t>Værdiset:</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04" w:author="Poul V Madsen" w:date="2012-12-10T09:39:00Z">
                  <w:rPr>
                    <w:rFonts w:ascii="Arial" w:hAnsi="Arial" w:cs="Arial"/>
                    <w:sz w:val="18"/>
                  </w:rPr>
                </w:rPrChange>
              </w:rPr>
            </w:pPr>
            <w:r w:rsidRPr="00BD4938">
              <w:rPr>
                <w:rFonts w:ascii="Arial" w:hAnsi="Arial" w:cs="Arial"/>
                <w:color w:val="FF0000"/>
                <w:sz w:val="18"/>
                <w:rPrChange w:id="905" w:author="Poul V Madsen" w:date="2012-12-10T09:39:00Z">
                  <w:rPr>
                    <w:rFonts w:ascii="Arial" w:hAnsi="Arial" w:cs="Arial"/>
                    <w:sz w:val="18"/>
                  </w:rPr>
                </w:rPrChange>
              </w:rPr>
              <w:t>CVR-Virksomhed</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06" w:author="Poul V Madsen" w:date="2012-12-10T09:39:00Z">
                  <w:rPr>
                    <w:rFonts w:ascii="Arial" w:hAnsi="Arial" w:cs="Arial"/>
                    <w:sz w:val="18"/>
                  </w:rPr>
                </w:rPrChange>
              </w:rPr>
            </w:pPr>
            <w:r w:rsidRPr="00BD4938">
              <w:rPr>
                <w:rFonts w:ascii="Arial" w:hAnsi="Arial" w:cs="Arial"/>
                <w:color w:val="FF0000"/>
                <w:sz w:val="18"/>
                <w:rPrChange w:id="907" w:author="Poul V Madsen" w:date="2012-12-10T09:39:00Z">
                  <w:rPr>
                    <w:rFonts w:ascii="Arial" w:hAnsi="Arial" w:cs="Arial"/>
                    <w:sz w:val="18"/>
                  </w:rPr>
                </w:rPrChange>
              </w:rPr>
              <w:t>SE-Virksomhed</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08" w:author="Poul V Madsen" w:date="2012-12-10T09:39:00Z">
                  <w:rPr>
                    <w:rFonts w:ascii="Arial" w:hAnsi="Arial" w:cs="Arial"/>
                    <w:sz w:val="18"/>
                  </w:rPr>
                </w:rPrChange>
              </w:rPr>
            </w:pPr>
            <w:r w:rsidRPr="00BD4938">
              <w:rPr>
                <w:rFonts w:ascii="Arial" w:hAnsi="Arial" w:cs="Arial"/>
                <w:color w:val="FF0000"/>
                <w:sz w:val="18"/>
                <w:rPrChange w:id="909" w:author="Poul V Madsen" w:date="2012-12-10T09:39:00Z">
                  <w:rPr>
                    <w:rFonts w:ascii="Arial" w:hAnsi="Arial" w:cs="Arial"/>
                    <w:sz w:val="18"/>
                  </w:rPr>
                </w:rPrChange>
              </w:rPr>
              <w:t>CPR-Person</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10" w:author="Poul V Madsen" w:date="2012-12-10T09:39:00Z">
                  <w:rPr>
                    <w:rFonts w:ascii="Arial" w:hAnsi="Arial" w:cs="Arial"/>
                    <w:sz w:val="18"/>
                  </w:rPr>
                </w:rPrChange>
              </w:rPr>
            </w:pPr>
            <w:r w:rsidRPr="00BD4938">
              <w:rPr>
                <w:rFonts w:ascii="Arial" w:hAnsi="Arial" w:cs="Arial"/>
                <w:color w:val="FF0000"/>
                <w:sz w:val="18"/>
                <w:rPrChange w:id="911" w:author="Poul V Madsen" w:date="2012-12-10T09:39:00Z">
                  <w:rPr>
                    <w:rFonts w:ascii="Arial" w:hAnsi="Arial" w:cs="Arial"/>
                    <w:sz w:val="18"/>
                  </w:rPr>
                </w:rPrChange>
              </w:rPr>
              <w:t>AKR-DMR-Person</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12" w:author="Poul V Madsen" w:date="2012-12-10T09:39:00Z">
                  <w:rPr>
                    <w:rFonts w:ascii="Arial" w:hAnsi="Arial" w:cs="Arial"/>
                    <w:sz w:val="18"/>
                  </w:rPr>
                </w:rPrChange>
              </w:rPr>
            </w:pPr>
            <w:r w:rsidRPr="00BD4938">
              <w:rPr>
                <w:rFonts w:ascii="Arial" w:hAnsi="Arial" w:cs="Arial"/>
                <w:color w:val="FF0000"/>
                <w:sz w:val="18"/>
                <w:rPrChange w:id="913" w:author="Poul V Madsen" w:date="2012-12-10T09:39:00Z">
                  <w:rPr>
                    <w:rFonts w:ascii="Arial" w:hAnsi="Arial" w:cs="Arial"/>
                    <w:sz w:val="18"/>
                  </w:rPr>
                </w:rPrChange>
              </w:rPr>
              <w:t>AKR-DMR-Virksomhed</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14" w:author="Poul V Madsen" w:date="2012-12-10T09:39:00Z">
                  <w:rPr>
                    <w:rFonts w:ascii="Arial" w:hAnsi="Arial" w:cs="Arial"/>
                    <w:sz w:val="18"/>
                  </w:rPr>
                </w:rPrChange>
              </w:rPr>
            </w:pPr>
            <w:r w:rsidRPr="00BD4938">
              <w:rPr>
                <w:rFonts w:ascii="Arial" w:hAnsi="Arial" w:cs="Arial"/>
                <w:color w:val="FF0000"/>
                <w:sz w:val="18"/>
                <w:rPrChange w:id="915" w:author="Poul V Madsen" w:date="2012-12-10T09:39:00Z">
                  <w:rPr>
                    <w:rFonts w:ascii="Arial" w:hAnsi="Arial" w:cs="Arial"/>
                    <w:sz w:val="18"/>
                  </w:rPr>
                </w:rPrChange>
              </w:rPr>
              <w:t>AKR-DMR-Ukendt</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16" w:author="Poul V Madsen" w:date="2012-12-10T09:39:00Z">
                  <w:rPr>
                    <w:rFonts w:ascii="Arial" w:hAnsi="Arial" w:cs="Arial"/>
                    <w:sz w:val="18"/>
                  </w:rPr>
                </w:rPrChange>
              </w:rPr>
            </w:pPr>
            <w:r w:rsidRPr="00BD4938">
              <w:rPr>
                <w:rFonts w:ascii="Arial" w:hAnsi="Arial" w:cs="Arial"/>
                <w:color w:val="FF0000"/>
                <w:sz w:val="18"/>
                <w:rPrChange w:id="917" w:author="Poul V Madsen" w:date="2012-12-10T09:39:00Z">
                  <w:rPr>
                    <w:rFonts w:ascii="Arial" w:hAnsi="Arial" w:cs="Arial"/>
                    <w:sz w:val="18"/>
                  </w:rPr>
                </w:rPrChange>
              </w:rPr>
              <w:t>AKR-EFI-Person</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18" w:author="Poul V Madsen" w:date="2012-12-10T09:39:00Z">
                  <w:rPr>
                    <w:rFonts w:ascii="Arial" w:hAnsi="Arial" w:cs="Arial"/>
                    <w:sz w:val="18"/>
                  </w:rPr>
                </w:rPrChange>
              </w:rPr>
            </w:pPr>
            <w:r w:rsidRPr="00BD4938">
              <w:rPr>
                <w:rFonts w:ascii="Arial" w:hAnsi="Arial" w:cs="Arial"/>
                <w:color w:val="FF0000"/>
                <w:sz w:val="18"/>
                <w:rPrChange w:id="919" w:author="Poul V Madsen" w:date="2012-12-10T09:39:00Z">
                  <w:rPr>
                    <w:rFonts w:ascii="Arial" w:hAnsi="Arial" w:cs="Arial"/>
                    <w:sz w:val="18"/>
                  </w:rPr>
                </w:rPrChange>
              </w:rPr>
              <w:t>AKR-EFI-Virksomhed</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20" w:author="Poul V Madsen" w:date="2012-12-10T09:39:00Z">
                  <w:rPr>
                    <w:rFonts w:ascii="Arial" w:hAnsi="Arial" w:cs="Arial"/>
                    <w:sz w:val="18"/>
                  </w:rPr>
                </w:rPrChange>
              </w:rPr>
            </w:pPr>
            <w:r w:rsidRPr="00BD4938">
              <w:rPr>
                <w:rFonts w:ascii="Arial" w:hAnsi="Arial" w:cs="Arial"/>
                <w:color w:val="FF0000"/>
                <w:sz w:val="18"/>
                <w:rPrChange w:id="921" w:author="Poul V Madsen" w:date="2012-12-10T09:39:00Z">
                  <w:rPr>
                    <w:rFonts w:ascii="Arial" w:hAnsi="Arial" w:cs="Arial"/>
                    <w:sz w:val="18"/>
                  </w:rPr>
                </w:rPrChange>
              </w:rPr>
              <w:t>AKR-EFI-Myndighed</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22" w:author="Poul V Madsen" w:date="2012-12-10T09:39:00Z">
                  <w:rPr>
                    <w:rFonts w:ascii="Arial" w:hAnsi="Arial" w:cs="Arial"/>
                    <w:sz w:val="18"/>
                  </w:rPr>
                </w:rPrChange>
              </w:rPr>
            </w:pPr>
            <w:r w:rsidRPr="00BD4938">
              <w:rPr>
                <w:rFonts w:ascii="Arial" w:hAnsi="Arial" w:cs="Arial"/>
                <w:color w:val="FF0000"/>
                <w:sz w:val="18"/>
                <w:rPrChange w:id="923" w:author="Poul V Madsen" w:date="2012-12-10T09:39:00Z">
                  <w:rPr>
                    <w:rFonts w:ascii="Arial" w:hAnsi="Arial" w:cs="Arial"/>
                    <w:sz w:val="18"/>
                  </w:rPr>
                </w:rPrChange>
              </w:rPr>
              <w:t>AKR-EFI-Ukendt</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MFAktionAfvistNummer</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TalHel5</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integer</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maxInclusive</w:t>
            </w:r>
            <w:proofErr w:type="spellEnd"/>
            <w:r w:rsidRPr="007E4B36">
              <w:rPr>
                <w:rFonts w:ascii="Arial" w:hAnsi="Arial" w:cs="Arial"/>
                <w:sz w:val="18"/>
                <w:lang w:val="en-US"/>
              </w:rPr>
              <w:t>: 99999</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der angiver årsag til afvisning. Listen af numre med tilhørende parameterliste fremgår af beskrivelsen på </w:t>
            </w:r>
            <w:proofErr w:type="spellStart"/>
            <w:r>
              <w:rPr>
                <w:rFonts w:ascii="Arial" w:hAnsi="Arial" w:cs="Arial"/>
                <w:sz w:val="18"/>
              </w:rPr>
              <w:t>MFAktionAfvistStruktur</w:t>
            </w:r>
            <w:proofErr w:type="spellEnd"/>
            <w:r>
              <w:rPr>
                <w:rFonts w:ascii="Arial" w:hAnsi="Arial" w:cs="Arial"/>
                <w:sz w:val="18"/>
              </w:rPr>
              <w:t>.</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MFAktionAfvistParam</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Tekst36</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string</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maxLength</w:t>
            </w:r>
            <w:proofErr w:type="spellEnd"/>
            <w:r w:rsidRPr="007E4B36">
              <w:rPr>
                <w:rFonts w:ascii="Arial" w:hAnsi="Arial" w:cs="Arial"/>
                <w:sz w:val="18"/>
                <w:lang w:val="en-US"/>
              </w:rPr>
              <w:t>: 36</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w:t>
            </w:r>
            <w:proofErr w:type="spellStart"/>
            <w:r>
              <w:rPr>
                <w:rFonts w:ascii="Arial" w:hAnsi="Arial" w:cs="Arial"/>
                <w:sz w:val="18"/>
              </w:rPr>
              <w:t>MFAktionAfvistNummer</w:t>
            </w:r>
            <w:proofErr w:type="spellEnd"/>
            <w:r>
              <w:rPr>
                <w:rFonts w:ascii="Arial" w:hAnsi="Arial" w:cs="Arial"/>
                <w:sz w:val="18"/>
              </w:rPr>
              <w:t xml:space="preserve">. </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MFAktionAfvistTekst</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Tekst1000</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string</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minLength</w:t>
            </w:r>
            <w:proofErr w:type="spellEnd"/>
            <w:r w:rsidRPr="007E4B36">
              <w:rPr>
                <w:rFonts w:ascii="Arial" w:hAnsi="Arial" w:cs="Arial"/>
                <w:sz w:val="18"/>
                <w:lang w:val="en-US"/>
              </w:rPr>
              <w:t>: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1000</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Læsbar formatering af </w:t>
            </w:r>
            <w:proofErr w:type="spellStart"/>
            <w:r>
              <w:rPr>
                <w:rFonts w:ascii="Arial" w:hAnsi="Arial" w:cs="Arial"/>
                <w:sz w:val="18"/>
              </w:rPr>
              <w:t>MFAktionAfvistNummer</w:t>
            </w:r>
            <w:proofErr w:type="spellEnd"/>
            <w:r>
              <w:rPr>
                <w:rFonts w:ascii="Arial" w:hAnsi="Arial" w:cs="Arial"/>
                <w:sz w:val="18"/>
              </w:rPr>
              <w:t xml:space="preserve"> med tilhørende parameterliste. Ved sagsbehandler afvisning vil begrundelse tekst kunne findes her.</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MFAktionID</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ID18</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integer</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minInclusive</w:t>
            </w:r>
            <w:proofErr w:type="spellEnd"/>
            <w:r w:rsidRPr="007E4B36">
              <w:rPr>
                <w:rFonts w:ascii="Arial" w:hAnsi="Arial" w:cs="Arial"/>
                <w:sz w:val="18"/>
                <w:lang w:val="en-US"/>
              </w:rPr>
              <w:t>: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tildelt en indberettet </w:t>
            </w:r>
            <w:proofErr w:type="spellStart"/>
            <w:r>
              <w:rPr>
                <w:rFonts w:ascii="Arial" w:hAnsi="Arial" w:cs="Arial"/>
                <w:sz w:val="18"/>
              </w:rPr>
              <w:t>fordringaktion</w:t>
            </w:r>
            <w:proofErr w:type="spellEnd"/>
            <w:r>
              <w:rPr>
                <w:rFonts w:ascii="Arial" w:hAnsi="Arial" w:cs="Arial"/>
                <w:sz w:val="18"/>
              </w:rPr>
              <w:t>. Nødvendig af hensyn til at identificere ændrings aktioner der vedrører den samme fordring.</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MFAktionKode</w:t>
            </w:r>
            <w:proofErr w:type="spellEnd"/>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MFAktionKode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OPRETFORDRING, OPRETTRANSPORT, AENDRFORDRING, AENDRTRANSPORT, NEDSKRIV, OPSKRIV, TILBAGEKALD</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angiver hvilken type fordring aktion der indberettes. Modsvarer hvad der udfyldes i </w:t>
            </w:r>
            <w:proofErr w:type="spellStart"/>
            <w:r>
              <w:rPr>
                <w:rFonts w:ascii="Arial" w:hAnsi="Arial" w:cs="Arial"/>
                <w:sz w:val="18"/>
              </w:rPr>
              <w:t>AktionValg</w:t>
            </w:r>
            <w:proofErr w:type="spellEnd"/>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w:t>
            </w:r>
            <w:proofErr w:type="spellEnd"/>
            <w:r>
              <w:rPr>
                <w:rFonts w:ascii="Arial" w:hAnsi="Arial" w:cs="Arial"/>
                <w:sz w:val="18"/>
              </w:rPr>
              <w:t xml:space="preserve"> omfatter:</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MFAktionStatusKode</w:t>
            </w:r>
            <w:proofErr w:type="spellEnd"/>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MODTAGET, SAGSBEHAND, AFVIST, UDFOERT</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MFAktionStatusÆndretDato</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DatoTid</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base: </w:t>
            </w:r>
            <w:proofErr w:type="spellStart"/>
            <w:r w:rsidRPr="007E4B36">
              <w:rPr>
                <w:rFonts w:ascii="Arial" w:hAnsi="Arial" w:cs="Arial"/>
                <w:sz w:val="18"/>
                <w:lang w:val="en-US"/>
              </w:rPr>
              <w:t>dateTime</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whiteSpace</w:t>
            </w:r>
            <w:proofErr w:type="spellEnd"/>
            <w:r w:rsidRPr="007E4B36">
              <w:rPr>
                <w:rFonts w:ascii="Arial" w:hAnsi="Arial" w:cs="Arial"/>
                <w:sz w:val="18"/>
                <w:lang w:val="en-US"/>
              </w:rPr>
              <w:t>: collapse</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Tidspunkt for sidste ændring af </w:t>
            </w:r>
            <w:proofErr w:type="spellStart"/>
            <w:r>
              <w:rPr>
                <w:rFonts w:ascii="Arial" w:hAnsi="Arial" w:cs="Arial"/>
                <w:sz w:val="18"/>
              </w:rPr>
              <w:t>MFAktionStatusKode</w:t>
            </w:r>
            <w:proofErr w:type="spellEnd"/>
            <w:r>
              <w:rPr>
                <w:rFonts w:ascii="Arial" w:hAnsi="Arial" w:cs="Arial"/>
                <w:sz w:val="18"/>
              </w:rPr>
              <w:t xml:space="preserve"> feltet. Dette er mest interessant i svaret fra </w:t>
            </w:r>
            <w:proofErr w:type="spellStart"/>
            <w:r>
              <w:rPr>
                <w:rFonts w:ascii="Arial" w:hAnsi="Arial" w:cs="Arial"/>
                <w:sz w:val="18"/>
              </w:rPr>
              <w:t>MFKvitteringHent</w:t>
            </w:r>
            <w:proofErr w:type="spellEnd"/>
            <w:r>
              <w:rPr>
                <w:rFonts w:ascii="Arial" w:hAnsi="Arial" w:cs="Arial"/>
                <w:sz w:val="18"/>
              </w:rPr>
              <w:t xml:space="preserve"> hvor det angiver tidspunktet for den asynkrone behandling.</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MFLeveranceID</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ID18</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integer</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minInclusive</w:t>
            </w:r>
            <w:proofErr w:type="spellEnd"/>
            <w:r w:rsidRPr="007E4B36">
              <w:rPr>
                <w:rFonts w:ascii="Arial" w:hAnsi="Arial" w:cs="Arial"/>
                <w:sz w:val="18"/>
                <w:lang w:val="en-US"/>
              </w:rPr>
              <w:t>: 1</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nøgle for en given batch af </w:t>
            </w:r>
            <w:proofErr w:type="spellStart"/>
            <w:r>
              <w:rPr>
                <w:rFonts w:ascii="Arial" w:hAnsi="Arial" w:cs="Arial"/>
                <w:sz w:val="18"/>
              </w:rPr>
              <w:t>fordringaktioner</w:t>
            </w:r>
            <w:proofErr w:type="spellEnd"/>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Bruges til at hente kvitteringer med </w:t>
            </w:r>
            <w:proofErr w:type="spellStart"/>
            <w:r>
              <w:rPr>
                <w:rFonts w:ascii="Arial" w:hAnsi="Arial" w:cs="Arial"/>
                <w:sz w:val="18"/>
              </w:rPr>
              <w:t>MFKvitteringHent</w:t>
            </w:r>
            <w:proofErr w:type="spellEnd"/>
            <w:r>
              <w:rPr>
                <w:rFonts w:ascii="Arial" w:hAnsi="Arial" w:cs="Arial"/>
                <w:sz w:val="18"/>
              </w:rPr>
              <w:t>.</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w:t>
            </w:r>
            <w:proofErr w:type="spellStart"/>
            <w:r>
              <w:rPr>
                <w:rFonts w:ascii="Arial" w:hAnsi="Arial" w:cs="Arial"/>
                <w:sz w:val="18"/>
              </w:rPr>
              <w:t>FordringhaverSystemIDStruktur</w:t>
            </w:r>
            <w:proofErr w:type="gramStart"/>
            <w:r>
              <w:rPr>
                <w:rFonts w:ascii="Arial" w:hAnsi="Arial" w:cs="Arial"/>
                <w:sz w:val="18"/>
              </w:rPr>
              <w:t>.VirksomhedSENummer</w:t>
            </w:r>
            <w:proofErr w:type="spellEnd"/>
            <w:proofErr w:type="gram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er behandlet før.</w:t>
            </w:r>
          </w:p>
        </w:tc>
      </w:tr>
      <w:tr w:rsidR="0069280E" w:rsidTr="0069280E">
        <w:tc>
          <w:tcPr>
            <w:tcW w:w="3402"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924" w:author="Poul V Madsen" w:date="2012-12-10T09:45:00Z">
                  <w:rPr>
                    <w:rFonts w:ascii="Arial" w:hAnsi="Arial" w:cs="Arial"/>
                    <w:sz w:val="18"/>
                  </w:rPr>
                </w:rPrChange>
              </w:rPr>
            </w:pPr>
            <w:proofErr w:type="spellStart"/>
            <w:r w:rsidRPr="00BD4938">
              <w:rPr>
                <w:rFonts w:ascii="Arial" w:hAnsi="Arial" w:cs="Arial"/>
                <w:color w:val="FF0000"/>
                <w:sz w:val="18"/>
                <w:rPrChange w:id="925" w:author="Poul V Madsen" w:date="2012-12-10T09:45:00Z">
                  <w:rPr>
                    <w:rFonts w:ascii="Arial" w:hAnsi="Arial" w:cs="Arial"/>
                    <w:sz w:val="18"/>
                  </w:rPr>
                </w:rPrChange>
              </w:rPr>
              <w:t>PersonCPRNummer</w:t>
            </w:r>
            <w:proofErr w:type="spellEnd"/>
          </w:p>
        </w:tc>
        <w:tc>
          <w:tcPr>
            <w:tcW w:w="1701"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26" w:author="Poul V Madsen" w:date="2012-12-10T09:45:00Z">
                  <w:rPr>
                    <w:rFonts w:ascii="Arial" w:hAnsi="Arial" w:cs="Arial"/>
                    <w:sz w:val="18"/>
                    <w:lang w:val="en-US"/>
                  </w:rPr>
                </w:rPrChange>
              </w:rPr>
            </w:pPr>
            <w:r w:rsidRPr="00BD4938">
              <w:rPr>
                <w:rFonts w:ascii="Arial" w:hAnsi="Arial" w:cs="Arial"/>
                <w:color w:val="FF0000"/>
                <w:sz w:val="18"/>
                <w:lang w:val="en-US"/>
                <w:rPrChange w:id="927" w:author="Poul V Madsen" w:date="2012-12-10T09:45:00Z">
                  <w:rPr>
                    <w:rFonts w:ascii="Arial" w:hAnsi="Arial" w:cs="Arial"/>
                    <w:sz w:val="18"/>
                    <w:lang w:val="en-US"/>
                  </w:rPr>
                </w:rPrChange>
              </w:rPr>
              <w:t xml:space="preserve">Domain: </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28" w:author="Poul V Madsen" w:date="2012-12-10T09:45:00Z">
                  <w:rPr>
                    <w:rFonts w:ascii="Arial" w:hAnsi="Arial" w:cs="Arial"/>
                    <w:sz w:val="18"/>
                    <w:lang w:val="en-US"/>
                  </w:rPr>
                </w:rPrChange>
              </w:rPr>
            </w:pPr>
            <w:proofErr w:type="spellStart"/>
            <w:r w:rsidRPr="00BD4938">
              <w:rPr>
                <w:rFonts w:ascii="Arial" w:hAnsi="Arial" w:cs="Arial"/>
                <w:color w:val="FF0000"/>
                <w:sz w:val="18"/>
                <w:lang w:val="en-US"/>
                <w:rPrChange w:id="929" w:author="Poul V Madsen" w:date="2012-12-10T09:45:00Z">
                  <w:rPr>
                    <w:rFonts w:ascii="Arial" w:hAnsi="Arial" w:cs="Arial"/>
                    <w:sz w:val="18"/>
                    <w:lang w:val="en-US"/>
                  </w:rPr>
                </w:rPrChange>
              </w:rPr>
              <w:t>CPRNummer</w:t>
            </w:r>
            <w:proofErr w:type="spellEnd"/>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30" w:author="Poul V Madsen" w:date="2012-12-10T09:45:00Z">
                  <w:rPr>
                    <w:rFonts w:ascii="Arial" w:hAnsi="Arial" w:cs="Arial"/>
                    <w:sz w:val="18"/>
                    <w:lang w:val="en-US"/>
                  </w:rPr>
                </w:rPrChange>
              </w:rPr>
            </w:pPr>
            <w:r w:rsidRPr="00BD4938">
              <w:rPr>
                <w:rFonts w:ascii="Arial" w:hAnsi="Arial" w:cs="Arial"/>
                <w:color w:val="FF0000"/>
                <w:sz w:val="18"/>
                <w:lang w:val="en-US"/>
                <w:rPrChange w:id="931" w:author="Poul V Madsen" w:date="2012-12-10T09:45:00Z">
                  <w:rPr>
                    <w:rFonts w:ascii="Arial" w:hAnsi="Arial" w:cs="Arial"/>
                    <w:sz w:val="18"/>
                    <w:lang w:val="en-US"/>
                  </w:rPr>
                </w:rPrChange>
              </w:rPr>
              <w:t>base: string</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32" w:author="Poul V Madsen" w:date="2012-12-10T09:45:00Z">
                  <w:rPr>
                    <w:rFonts w:ascii="Arial" w:hAnsi="Arial" w:cs="Arial"/>
                    <w:sz w:val="18"/>
                    <w:lang w:val="en-US"/>
                  </w:rPr>
                </w:rPrChange>
              </w:rPr>
            </w:pPr>
            <w:proofErr w:type="spellStart"/>
            <w:r w:rsidRPr="00BD4938">
              <w:rPr>
                <w:rFonts w:ascii="Arial" w:hAnsi="Arial" w:cs="Arial"/>
                <w:color w:val="FF0000"/>
                <w:sz w:val="18"/>
                <w:lang w:val="en-US"/>
                <w:rPrChange w:id="933" w:author="Poul V Madsen" w:date="2012-12-10T09:45:00Z">
                  <w:rPr>
                    <w:rFonts w:ascii="Arial" w:hAnsi="Arial" w:cs="Arial"/>
                    <w:sz w:val="18"/>
                    <w:lang w:val="en-US"/>
                  </w:rPr>
                </w:rPrChange>
              </w:rPr>
              <w:t>maxLength</w:t>
            </w:r>
            <w:proofErr w:type="spellEnd"/>
            <w:r w:rsidRPr="00BD4938">
              <w:rPr>
                <w:rFonts w:ascii="Arial" w:hAnsi="Arial" w:cs="Arial"/>
                <w:color w:val="FF0000"/>
                <w:sz w:val="18"/>
                <w:lang w:val="en-US"/>
                <w:rPrChange w:id="934" w:author="Poul V Madsen" w:date="2012-12-10T09:45:00Z">
                  <w:rPr>
                    <w:rFonts w:ascii="Arial" w:hAnsi="Arial" w:cs="Arial"/>
                    <w:sz w:val="18"/>
                    <w:lang w:val="en-US"/>
                  </w:rPr>
                </w:rPrChange>
              </w:rPr>
              <w:t>: 10</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35" w:author="Poul V Madsen" w:date="2012-12-10T09:45:00Z">
                  <w:rPr>
                    <w:rFonts w:ascii="Arial" w:hAnsi="Arial" w:cs="Arial"/>
                    <w:sz w:val="18"/>
                  </w:rPr>
                </w:rPrChange>
              </w:rPr>
            </w:pPr>
            <w:r w:rsidRPr="00BD4938">
              <w:rPr>
                <w:rFonts w:ascii="Arial" w:hAnsi="Arial" w:cs="Arial"/>
                <w:color w:val="FF0000"/>
                <w:sz w:val="18"/>
                <w:rPrChange w:id="936" w:author="Poul V Madsen" w:date="2012-12-10T09:45:00Z">
                  <w:rPr>
                    <w:rFonts w:ascii="Arial" w:hAnsi="Arial" w:cs="Arial"/>
                    <w:sz w:val="18"/>
                  </w:rPr>
                </w:rPrChange>
              </w:rPr>
              <w:t>pattern: ((((0[1-9]|1[0-9]|2[0-9]|3[0-1])(01|03|05|07|08|10|12))|((0[1-9]|1[0-9]|2[0-9]|30)(04|06|09|11))|((0[1-9]|1[0-9]|2[0-9])(02)))[0-9]{6})|0000000000</w:t>
            </w:r>
          </w:p>
        </w:tc>
        <w:tc>
          <w:tcPr>
            <w:tcW w:w="4671"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37" w:author="Poul V Madsen" w:date="2012-12-10T09:45:00Z">
                  <w:rPr>
                    <w:rFonts w:ascii="Arial" w:hAnsi="Arial" w:cs="Arial"/>
                    <w:sz w:val="18"/>
                  </w:rPr>
                </w:rPrChange>
              </w:rPr>
            </w:pPr>
            <w:r w:rsidRPr="00BD4938">
              <w:rPr>
                <w:rFonts w:ascii="Arial" w:hAnsi="Arial" w:cs="Arial"/>
                <w:color w:val="FF0000"/>
                <w:sz w:val="18"/>
                <w:rPrChange w:id="938" w:author="Poul V Madsen" w:date="2012-12-10T09:45:00Z">
                  <w:rPr>
                    <w:rFonts w:ascii="Arial" w:hAnsi="Arial" w:cs="Arial"/>
                    <w:sz w:val="18"/>
                  </w:rPr>
                </w:rPrChange>
              </w:rPr>
              <w:t>CPR-nummer er et 10 cifret personnummer der entydigt identificerer en dansk person.</w:t>
            </w:r>
          </w:p>
        </w:tc>
      </w:tr>
      <w:tr w:rsidR="0069280E" w:rsidTr="0069280E">
        <w:tc>
          <w:tcPr>
            <w:tcW w:w="3402"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939" w:author="Poul V Madsen" w:date="2012-12-10T09:57:00Z">
                  <w:rPr>
                    <w:rFonts w:ascii="Arial" w:hAnsi="Arial" w:cs="Arial"/>
                    <w:sz w:val="18"/>
                  </w:rPr>
                </w:rPrChange>
              </w:rPr>
            </w:pPr>
            <w:proofErr w:type="spellStart"/>
            <w:r w:rsidRPr="0001789A">
              <w:rPr>
                <w:rFonts w:ascii="Arial" w:hAnsi="Arial" w:cs="Arial"/>
                <w:color w:val="FF0000"/>
                <w:sz w:val="18"/>
                <w:rPrChange w:id="940" w:author="Poul V Madsen" w:date="2012-12-10T09:57:00Z">
                  <w:rPr>
                    <w:rFonts w:ascii="Arial" w:hAnsi="Arial" w:cs="Arial"/>
                    <w:sz w:val="18"/>
                  </w:rPr>
                </w:rPrChange>
              </w:rPr>
              <w:t>StyretFiloverførselBeskedQName</w:t>
            </w:r>
            <w:proofErr w:type="spellEnd"/>
          </w:p>
        </w:tc>
        <w:tc>
          <w:tcPr>
            <w:tcW w:w="170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41" w:author="Poul V Madsen" w:date="2012-12-10T09:57:00Z">
                  <w:rPr>
                    <w:rFonts w:ascii="Arial" w:hAnsi="Arial" w:cs="Arial"/>
                    <w:sz w:val="18"/>
                    <w:lang w:val="en-US"/>
                  </w:rPr>
                </w:rPrChange>
              </w:rPr>
            </w:pPr>
            <w:r w:rsidRPr="0001789A">
              <w:rPr>
                <w:rFonts w:ascii="Arial" w:hAnsi="Arial" w:cs="Arial"/>
                <w:color w:val="FF0000"/>
                <w:sz w:val="18"/>
                <w:lang w:val="en-US"/>
                <w:rPrChange w:id="942" w:author="Poul V Madsen" w:date="2012-12-10T09:57:00Z">
                  <w:rPr>
                    <w:rFonts w:ascii="Arial" w:hAnsi="Arial" w:cs="Arial"/>
                    <w:sz w:val="18"/>
                    <w:lang w:val="en-US"/>
                  </w:rPr>
                </w:rPrChange>
              </w:rPr>
              <w:t xml:space="preserve">Domain: </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43" w:author="Poul V Madsen" w:date="2012-12-10T09:57:00Z">
                  <w:rPr>
                    <w:rFonts w:ascii="Arial" w:hAnsi="Arial" w:cs="Arial"/>
                    <w:sz w:val="18"/>
                    <w:lang w:val="en-US"/>
                  </w:rPr>
                </w:rPrChange>
              </w:rPr>
            </w:pPr>
            <w:proofErr w:type="spellStart"/>
            <w:r w:rsidRPr="0001789A">
              <w:rPr>
                <w:rFonts w:ascii="Arial" w:hAnsi="Arial" w:cs="Arial"/>
                <w:color w:val="FF0000"/>
                <w:sz w:val="18"/>
                <w:lang w:val="en-US"/>
                <w:rPrChange w:id="944" w:author="Poul V Madsen" w:date="2012-12-10T09:57:00Z">
                  <w:rPr>
                    <w:rFonts w:ascii="Arial" w:hAnsi="Arial" w:cs="Arial"/>
                    <w:sz w:val="18"/>
                    <w:lang w:val="en-US"/>
                  </w:rPr>
                </w:rPrChange>
              </w:rPr>
              <w:t>QName</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45" w:author="Poul V Madsen" w:date="2012-12-10T09:57:00Z">
                  <w:rPr>
                    <w:rFonts w:ascii="Arial" w:hAnsi="Arial" w:cs="Arial"/>
                    <w:sz w:val="18"/>
                    <w:lang w:val="en-US"/>
                  </w:rPr>
                </w:rPrChange>
              </w:rPr>
            </w:pPr>
            <w:r w:rsidRPr="0001789A">
              <w:rPr>
                <w:rFonts w:ascii="Arial" w:hAnsi="Arial" w:cs="Arial"/>
                <w:color w:val="FF0000"/>
                <w:sz w:val="18"/>
                <w:lang w:val="en-US"/>
                <w:rPrChange w:id="946" w:author="Poul V Madsen" w:date="2012-12-10T09:57:00Z">
                  <w:rPr>
                    <w:rFonts w:ascii="Arial" w:hAnsi="Arial" w:cs="Arial"/>
                    <w:sz w:val="18"/>
                    <w:lang w:val="en-US"/>
                  </w:rPr>
                </w:rPrChange>
              </w:rPr>
              <w:t xml:space="preserve">base: </w:t>
            </w:r>
            <w:proofErr w:type="spellStart"/>
            <w:r w:rsidRPr="0001789A">
              <w:rPr>
                <w:rFonts w:ascii="Arial" w:hAnsi="Arial" w:cs="Arial"/>
                <w:color w:val="FF0000"/>
                <w:sz w:val="18"/>
                <w:lang w:val="en-US"/>
                <w:rPrChange w:id="947" w:author="Poul V Madsen" w:date="2012-12-10T09:57:00Z">
                  <w:rPr>
                    <w:rFonts w:ascii="Arial" w:hAnsi="Arial" w:cs="Arial"/>
                    <w:sz w:val="18"/>
                    <w:lang w:val="en-US"/>
                  </w:rPr>
                </w:rPrChange>
              </w:rPr>
              <w:t>QName</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48" w:author="Poul V Madsen" w:date="2012-12-10T09:57:00Z">
                  <w:rPr>
                    <w:rFonts w:ascii="Arial" w:hAnsi="Arial" w:cs="Arial"/>
                    <w:sz w:val="18"/>
                    <w:lang w:val="en-US"/>
                  </w:rPr>
                </w:rPrChange>
              </w:rPr>
            </w:pPr>
            <w:proofErr w:type="spellStart"/>
            <w:r w:rsidRPr="0001789A">
              <w:rPr>
                <w:rFonts w:ascii="Arial" w:hAnsi="Arial" w:cs="Arial"/>
                <w:color w:val="FF0000"/>
                <w:sz w:val="18"/>
                <w:lang w:val="en-US"/>
                <w:rPrChange w:id="949" w:author="Poul V Madsen" w:date="2012-12-10T09:57:00Z">
                  <w:rPr>
                    <w:rFonts w:ascii="Arial" w:hAnsi="Arial" w:cs="Arial"/>
                    <w:sz w:val="18"/>
                    <w:lang w:val="en-US"/>
                  </w:rPr>
                </w:rPrChange>
              </w:rPr>
              <w:t>maxLength</w:t>
            </w:r>
            <w:proofErr w:type="spellEnd"/>
            <w:r w:rsidRPr="0001789A">
              <w:rPr>
                <w:rFonts w:ascii="Arial" w:hAnsi="Arial" w:cs="Arial"/>
                <w:color w:val="FF0000"/>
                <w:sz w:val="18"/>
                <w:lang w:val="en-US"/>
                <w:rPrChange w:id="950" w:author="Poul V Madsen" w:date="2012-12-10T09:57:00Z">
                  <w:rPr>
                    <w:rFonts w:ascii="Arial" w:hAnsi="Arial" w:cs="Arial"/>
                    <w:sz w:val="18"/>
                    <w:lang w:val="en-US"/>
                  </w:rPr>
                </w:rPrChange>
              </w:rPr>
              <w:t>: 300</w:t>
            </w:r>
          </w:p>
        </w:tc>
        <w:tc>
          <w:tcPr>
            <w:tcW w:w="467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51" w:author="Poul V Madsen" w:date="2012-12-10T09:57:00Z">
                  <w:rPr>
                    <w:rFonts w:ascii="Arial" w:hAnsi="Arial" w:cs="Arial"/>
                    <w:sz w:val="18"/>
                  </w:rPr>
                </w:rPrChange>
              </w:rPr>
            </w:pPr>
            <w:r w:rsidRPr="0001789A">
              <w:rPr>
                <w:rFonts w:ascii="Arial" w:hAnsi="Arial" w:cs="Arial"/>
                <w:color w:val="FF0000"/>
                <w:sz w:val="18"/>
                <w:rPrChange w:id="952" w:author="Poul V Madsen" w:date="2012-12-10T09:57:00Z">
                  <w:rPr>
                    <w:rFonts w:ascii="Arial" w:hAnsi="Arial" w:cs="Arial"/>
                    <w:sz w:val="18"/>
                  </w:rPr>
                </w:rPrChange>
              </w:rPr>
              <w:t xml:space="preserve">Data type svarende til w3c's fundamentale datatype </w:t>
            </w:r>
            <w:proofErr w:type="spellStart"/>
            <w:r w:rsidRPr="0001789A">
              <w:rPr>
                <w:rFonts w:ascii="Arial" w:hAnsi="Arial" w:cs="Arial"/>
                <w:color w:val="FF0000"/>
                <w:sz w:val="18"/>
                <w:rPrChange w:id="953" w:author="Poul V Madsen" w:date="2012-12-10T09:57:00Z">
                  <w:rPr>
                    <w:rFonts w:ascii="Arial" w:hAnsi="Arial" w:cs="Arial"/>
                    <w:sz w:val="18"/>
                  </w:rPr>
                </w:rPrChange>
              </w:rPr>
              <w:t>QName</w:t>
            </w:r>
            <w:proofErr w:type="spellEnd"/>
            <w:r w:rsidRPr="0001789A">
              <w:rPr>
                <w:rFonts w:ascii="Arial" w:hAnsi="Arial" w:cs="Arial"/>
                <w:color w:val="FF0000"/>
                <w:sz w:val="18"/>
                <w:rPrChange w:id="954" w:author="Poul V Madsen" w:date="2012-12-10T09:57:00Z">
                  <w:rPr>
                    <w:rFonts w:ascii="Arial" w:hAnsi="Arial" w:cs="Arial"/>
                    <w:sz w:val="18"/>
                  </w:rPr>
                </w:rPrChange>
              </w:rPr>
              <w:t xml:space="preserve">. </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55" w:author="Poul V Madsen" w:date="2012-12-10T09:57:00Z">
                  <w:rPr>
                    <w:rFonts w:ascii="Arial" w:hAnsi="Arial" w:cs="Arial"/>
                    <w:sz w:val="18"/>
                  </w:rPr>
                </w:rPrChange>
              </w:rPr>
            </w:pPr>
            <w:r w:rsidRPr="0001789A">
              <w:rPr>
                <w:rFonts w:ascii="Arial" w:hAnsi="Arial" w:cs="Arial"/>
                <w:color w:val="FF0000"/>
                <w:sz w:val="18"/>
                <w:rPrChange w:id="956" w:author="Poul V Madsen" w:date="2012-12-10T09:57:00Z">
                  <w:rPr>
                    <w:rFonts w:ascii="Arial" w:hAnsi="Arial" w:cs="Arial"/>
                    <w:sz w:val="18"/>
                  </w:rPr>
                </w:rPrChange>
              </w:rPr>
              <w:t xml:space="preserve">I forbindelse med vores arbejde med services vil de såkaldte GUN typisk være et </w:t>
            </w:r>
            <w:proofErr w:type="spellStart"/>
            <w:r w:rsidRPr="0001789A">
              <w:rPr>
                <w:rFonts w:ascii="Arial" w:hAnsi="Arial" w:cs="Arial"/>
                <w:color w:val="FF0000"/>
                <w:sz w:val="18"/>
                <w:rPrChange w:id="957" w:author="Poul V Madsen" w:date="2012-12-10T09:57:00Z">
                  <w:rPr>
                    <w:rFonts w:ascii="Arial" w:hAnsi="Arial" w:cs="Arial"/>
                    <w:sz w:val="18"/>
                  </w:rPr>
                </w:rPrChange>
              </w:rPr>
              <w:t>QName</w:t>
            </w:r>
            <w:proofErr w:type="spellEnd"/>
            <w:r w:rsidRPr="0001789A">
              <w:rPr>
                <w:rFonts w:ascii="Arial" w:hAnsi="Arial" w:cs="Arial"/>
                <w:color w:val="FF0000"/>
                <w:sz w:val="18"/>
                <w:rPrChange w:id="958" w:author="Poul V Madsen" w:date="2012-12-10T09:57:00Z">
                  <w:rPr>
                    <w:rFonts w:ascii="Arial" w:hAnsi="Arial" w:cs="Arial"/>
                    <w:sz w:val="18"/>
                  </w:rPr>
                </w:rPrChange>
              </w:rPr>
              <w:t>.</w:t>
            </w:r>
          </w:p>
        </w:tc>
      </w:tr>
      <w:tr w:rsidR="0069280E" w:rsidTr="0069280E">
        <w:tc>
          <w:tcPr>
            <w:tcW w:w="3402"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959" w:author="Poul V Madsen" w:date="2012-12-10T09:57:00Z">
                  <w:rPr>
                    <w:rFonts w:ascii="Arial" w:hAnsi="Arial" w:cs="Arial"/>
                    <w:sz w:val="18"/>
                  </w:rPr>
                </w:rPrChange>
              </w:rPr>
            </w:pPr>
            <w:proofErr w:type="spellStart"/>
            <w:r w:rsidRPr="0001789A">
              <w:rPr>
                <w:rFonts w:ascii="Arial" w:hAnsi="Arial" w:cs="Arial"/>
                <w:color w:val="FF0000"/>
                <w:sz w:val="18"/>
                <w:rPrChange w:id="960" w:author="Poul V Madsen" w:date="2012-12-10T09:57:00Z">
                  <w:rPr>
                    <w:rFonts w:ascii="Arial" w:hAnsi="Arial" w:cs="Arial"/>
                    <w:sz w:val="18"/>
                  </w:rPr>
                </w:rPrChange>
              </w:rPr>
              <w:t>StyretFiloverførselBrugerNavn</w:t>
            </w:r>
            <w:proofErr w:type="spellEnd"/>
          </w:p>
        </w:tc>
        <w:tc>
          <w:tcPr>
            <w:tcW w:w="170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61" w:author="Poul V Madsen" w:date="2012-12-10T09:57:00Z">
                  <w:rPr>
                    <w:rFonts w:ascii="Arial" w:hAnsi="Arial" w:cs="Arial"/>
                    <w:sz w:val="18"/>
                    <w:lang w:val="en-US"/>
                  </w:rPr>
                </w:rPrChange>
              </w:rPr>
            </w:pPr>
            <w:r w:rsidRPr="0001789A">
              <w:rPr>
                <w:rFonts w:ascii="Arial" w:hAnsi="Arial" w:cs="Arial"/>
                <w:color w:val="FF0000"/>
                <w:sz w:val="18"/>
                <w:lang w:val="en-US"/>
                <w:rPrChange w:id="962" w:author="Poul V Madsen" w:date="2012-12-10T09:57:00Z">
                  <w:rPr>
                    <w:rFonts w:ascii="Arial" w:hAnsi="Arial" w:cs="Arial"/>
                    <w:sz w:val="18"/>
                    <w:lang w:val="en-US"/>
                  </w:rPr>
                </w:rPrChange>
              </w:rPr>
              <w:t xml:space="preserve">Domain: </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63" w:author="Poul V Madsen" w:date="2012-12-10T09:57:00Z">
                  <w:rPr>
                    <w:rFonts w:ascii="Arial" w:hAnsi="Arial" w:cs="Arial"/>
                    <w:sz w:val="18"/>
                    <w:lang w:val="en-US"/>
                  </w:rPr>
                </w:rPrChange>
              </w:rPr>
            </w:pPr>
            <w:proofErr w:type="spellStart"/>
            <w:r w:rsidRPr="0001789A">
              <w:rPr>
                <w:rFonts w:ascii="Arial" w:hAnsi="Arial" w:cs="Arial"/>
                <w:color w:val="FF0000"/>
                <w:sz w:val="18"/>
                <w:lang w:val="en-US"/>
                <w:rPrChange w:id="964" w:author="Poul V Madsen" w:date="2012-12-10T09:57:00Z">
                  <w:rPr>
                    <w:rFonts w:ascii="Arial" w:hAnsi="Arial" w:cs="Arial"/>
                    <w:sz w:val="18"/>
                    <w:lang w:val="en-US"/>
                  </w:rPr>
                </w:rPrChange>
              </w:rPr>
              <w:t>Navn</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65" w:author="Poul V Madsen" w:date="2012-12-10T09:57:00Z">
                  <w:rPr>
                    <w:rFonts w:ascii="Arial" w:hAnsi="Arial" w:cs="Arial"/>
                    <w:sz w:val="18"/>
                    <w:lang w:val="en-US"/>
                  </w:rPr>
                </w:rPrChange>
              </w:rPr>
            </w:pPr>
            <w:r w:rsidRPr="0001789A">
              <w:rPr>
                <w:rFonts w:ascii="Arial" w:hAnsi="Arial" w:cs="Arial"/>
                <w:color w:val="FF0000"/>
                <w:sz w:val="18"/>
                <w:lang w:val="en-US"/>
                <w:rPrChange w:id="966" w:author="Poul V Madsen" w:date="2012-12-10T09:57:00Z">
                  <w:rPr>
                    <w:rFonts w:ascii="Arial" w:hAnsi="Arial" w:cs="Arial"/>
                    <w:sz w:val="18"/>
                    <w:lang w:val="en-US"/>
                  </w:rPr>
                </w:rPrChange>
              </w:rPr>
              <w:t>base: string</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67" w:author="Poul V Madsen" w:date="2012-12-10T09:57:00Z">
                  <w:rPr>
                    <w:rFonts w:ascii="Arial" w:hAnsi="Arial" w:cs="Arial"/>
                    <w:sz w:val="18"/>
                    <w:lang w:val="en-US"/>
                  </w:rPr>
                </w:rPrChange>
              </w:rPr>
            </w:pPr>
            <w:proofErr w:type="spellStart"/>
            <w:r w:rsidRPr="0001789A">
              <w:rPr>
                <w:rFonts w:ascii="Arial" w:hAnsi="Arial" w:cs="Arial"/>
                <w:color w:val="FF0000"/>
                <w:sz w:val="18"/>
                <w:lang w:val="en-US"/>
                <w:rPrChange w:id="968" w:author="Poul V Madsen" w:date="2012-12-10T09:57:00Z">
                  <w:rPr>
                    <w:rFonts w:ascii="Arial" w:hAnsi="Arial" w:cs="Arial"/>
                    <w:sz w:val="18"/>
                    <w:lang w:val="en-US"/>
                  </w:rPr>
                </w:rPrChange>
              </w:rPr>
              <w:t>maxLength</w:t>
            </w:r>
            <w:proofErr w:type="spellEnd"/>
            <w:r w:rsidRPr="0001789A">
              <w:rPr>
                <w:rFonts w:ascii="Arial" w:hAnsi="Arial" w:cs="Arial"/>
                <w:color w:val="FF0000"/>
                <w:sz w:val="18"/>
                <w:lang w:val="en-US"/>
                <w:rPrChange w:id="969" w:author="Poul V Madsen" w:date="2012-12-10T09:57:00Z">
                  <w:rPr>
                    <w:rFonts w:ascii="Arial" w:hAnsi="Arial" w:cs="Arial"/>
                    <w:sz w:val="18"/>
                    <w:lang w:val="en-US"/>
                  </w:rPr>
                </w:rPrChange>
              </w:rPr>
              <w:t>: 300</w:t>
            </w:r>
          </w:p>
        </w:tc>
        <w:tc>
          <w:tcPr>
            <w:tcW w:w="467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70" w:author="Poul V Madsen" w:date="2012-12-10T09:57:00Z">
                  <w:rPr>
                    <w:rFonts w:ascii="Arial" w:hAnsi="Arial" w:cs="Arial"/>
                    <w:sz w:val="18"/>
                  </w:rPr>
                </w:rPrChange>
              </w:rPr>
            </w:pPr>
            <w:r w:rsidRPr="0001789A">
              <w:rPr>
                <w:rFonts w:ascii="Arial" w:hAnsi="Arial" w:cs="Arial"/>
                <w:color w:val="FF0000"/>
                <w:sz w:val="18"/>
                <w:rPrChange w:id="971" w:author="Poul V Madsen" w:date="2012-12-10T09:57:00Z">
                  <w:rPr>
                    <w:rFonts w:ascii="Arial" w:hAnsi="Arial" w:cs="Arial"/>
                    <w:sz w:val="18"/>
                  </w:rPr>
                </w:rPrChange>
              </w:rPr>
              <w:t>Generisk navnefelt.</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72" w:author="Poul V Madsen" w:date="2012-12-10T09:57:00Z">
                  <w:rPr>
                    <w:rFonts w:ascii="Arial" w:hAnsi="Arial" w:cs="Arial"/>
                    <w:sz w:val="18"/>
                  </w:rPr>
                </w:rPrChange>
              </w:rPr>
            </w:pPr>
            <w:r w:rsidRPr="0001789A">
              <w:rPr>
                <w:rFonts w:ascii="Arial" w:hAnsi="Arial" w:cs="Arial"/>
                <w:color w:val="FF0000"/>
                <w:sz w:val="18"/>
                <w:rPrChange w:id="973" w:author="Poul V Madsen" w:date="2012-12-10T09:57:00Z">
                  <w:rPr>
                    <w:rFonts w:ascii="Arial" w:hAnsi="Arial" w:cs="Arial"/>
                    <w:sz w:val="18"/>
                  </w:rPr>
                </w:rPrChange>
              </w:rPr>
              <w:t>Bruges til personnavne og virksomhedsnavne m.m.</w:t>
            </w:r>
          </w:p>
        </w:tc>
      </w:tr>
      <w:tr w:rsidR="0069280E" w:rsidTr="0069280E">
        <w:tc>
          <w:tcPr>
            <w:tcW w:w="3402"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974" w:author="Poul V Madsen" w:date="2012-12-10T09:57:00Z">
                  <w:rPr>
                    <w:rFonts w:ascii="Arial" w:hAnsi="Arial" w:cs="Arial"/>
                    <w:sz w:val="18"/>
                  </w:rPr>
                </w:rPrChange>
              </w:rPr>
            </w:pPr>
            <w:proofErr w:type="spellStart"/>
            <w:r w:rsidRPr="0001789A">
              <w:rPr>
                <w:rFonts w:ascii="Arial" w:hAnsi="Arial" w:cs="Arial"/>
                <w:color w:val="FF0000"/>
                <w:sz w:val="18"/>
                <w:rPrChange w:id="975" w:author="Poul V Madsen" w:date="2012-12-10T09:57:00Z">
                  <w:rPr>
                    <w:rFonts w:ascii="Arial" w:hAnsi="Arial" w:cs="Arial"/>
                    <w:sz w:val="18"/>
                  </w:rPr>
                </w:rPrChange>
              </w:rPr>
              <w:t>StyretFiloverførselDownloadURL</w:t>
            </w:r>
            <w:proofErr w:type="spellEnd"/>
          </w:p>
        </w:tc>
        <w:tc>
          <w:tcPr>
            <w:tcW w:w="170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76" w:author="Poul V Madsen" w:date="2012-12-10T09:57:00Z">
                  <w:rPr>
                    <w:rFonts w:ascii="Arial" w:hAnsi="Arial" w:cs="Arial"/>
                    <w:sz w:val="18"/>
                    <w:lang w:val="en-US"/>
                  </w:rPr>
                </w:rPrChange>
              </w:rPr>
            </w:pPr>
            <w:r w:rsidRPr="0001789A">
              <w:rPr>
                <w:rFonts w:ascii="Arial" w:hAnsi="Arial" w:cs="Arial"/>
                <w:color w:val="FF0000"/>
                <w:sz w:val="18"/>
                <w:lang w:val="en-US"/>
                <w:rPrChange w:id="977" w:author="Poul V Madsen" w:date="2012-12-10T09:57:00Z">
                  <w:rPr>
                    <w:rFonts w:ascii="Arial" w:hAnsi="Arial" w:cs="Arial"/>
                    <w:sz w:val="18"/>
                    <w:lang w:val="en-US"/>
                  </w:rPr>
                </w:rPrChange>
              </w:rPr>
              <w:t xml:space="preserve">Domain: </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78" w:author="Poul V Madsen" w:date="2012-12-10T09:57:00Z">
                  <w:rPr>
                    <w:rFonts w:ascii="Arial" w:hAnsi="Arial" w:cs="Arial"/>
                    <w:sz w:val="18"/>
                    <w:lang w:val="en-US"/>
                  </w:rPr>
                </w:rPrChange>
              </w:rPr>
            </w:pPr>
            <w:proofErr w:type="spellStart"/>
            <w:r w:rsidRPr="0001789A">
              <w:rPr>
                <w:rFonts w:ascii="Arial" w:hAnsi="Arial" w:cs="Arial"/>
                <w:color w:val="FF0000"/>
                <w:sz w:val="18"/>
                <w:lang w:val="en-US"/>
                <w:rPrChange w:id="979" w:author="Poul V Madsen" w:date="2012-12-10T09:57:00Z">
                  <w:rPr>
                    <w:rFonts w:ascii="Arial" w:hAnsi="Arial" w:cs="Arial"/>
                    <w:sz w:val="18"/>
                    <w:lang w:val="en-US"/>
                  </w:rPr>
                </w:rPrChange>
              </w:rPr>
              <w:t>anyURI</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80" w:author="Poul V Madsen" w:date="2012-12-10T09:57:00Z">
                  <w:rPr>
                    <w:rFonts w:ascii="Arial" w:hAnsi="Arial" w:cs="Arial"/>
                    <w:sz w:val="18"/>
                    <w:lang w:val="en-US"/>
                  </w:rPr>
                </w:rPrChange>
              </w:rPr>
            </w:pPr>
            <w:r w:rsidRPr="0001789A">
              <w:rPr>
                <w:rFonts w:ascii="Arial" w:hAnsi="Arial" w:cs="Arial"/>
                <w:color w:val="FF0000"/>
                <w:sz w:val="18"/>
                <w:lang w:val="en-US"/>
                <w:rPrChange w:id="981" w:author="Poul V Madsen" w:date="2012-12-10T09:57:00Z">
                  <w:rPr>
                    <w:rFonts w:ascii="Arial" w:hAnsi="Arial" w:cs="Arial"/>
                    <w:sz w:val="18"/>
                    <w:lang w:val="en-US"/>
                  </w:rPr>
                </w:rPrChange>
              </w:rPr>
              <w:t xml:space="preserve">base: </w:t>
            </w:r>
            <w:proofErr w:type="spellStart"/>
            <w:r w:rsidRPr="0001789A">
              <w:rPr>
                <w:rFonts w:ascii="Arial" w:hAnsi="Arial" w:cs="Arial"/>
                <w:color w:val="FF0000"/>
                <w:sz w:val="18"/>
                <w:lang w:val="en-US"/>
                <w:rPrChange w:id="982" w:author="Poul V Madsen" w:date="2012-12-10T09:57:00Z">
                  <w:rPr>
                    <w:rFonts w:ascii="Arial" w:hAnsi="Arial" w:cs="Arial"/>
                    <w:sz w:val="18"/>
                    <w:lang w:val="en-US"/>
                  </w:rPr>
                </w:rPrChange>
              </w:rPr>
              <w:t>anyURI</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83" w:author="Poul V Madsen" w:date="2012-12-10T09:57:00Z">
                  <w:rPr>
                    <w:rFonts w:ascii="Arial" w:hAnsi="Arial" w:cs="Arial"/>
                    <w:sz w:val="18"/>
                    <w:lang w:val="en-US"/>
                  </w:rPr>
                </w:rPrChange>
              </w:rPr>
            </w:pPr>
            <w:proofErr w:type="spellStart"/>
            <w:r w:rsidRPr="0001789A">
              <w:rPr>
                <w:rFonts w:ascii="Arial" w:hAnsi="Arial" w:cs="Arial"/>
                <w:color w:val="FF0000"/>
                <w:sz w:val="18"/>
                <w:lang w:val="en-US"/>
                <w:rPrChange w:id="984" w:author="Poul V Madsen" w:date="2012-12-10T09:57:00Z">
                  <w:rPr>
                    <w:rFonts w:ascii="Arial" w:hAnsi="Arial" w:cs="Arial"/>
                    <w:sz w:val="18"/>
                    <w:lang w:val="en-US"/>
                  </w:rPr>
                </w:rPrChange>
              </w:rPr>
              <w:t>maxLength</w:t>
            </w:r>
            <w:proofErr w:type="spellEnd"/>
            <w:r w:rsidRPr="0001789A">
              <w:rPr>
                <w:rFonts w:ascii="Arial" w:hAnsi="Arial" w:cs="Arial"/>
                <w:color w:val="FF0000"/>
                <w:sz w:val="18"/>
                <w:lang w:val="en-US"/>
                <w:rPrChange w:id="985" w:author="Poul V Madsen" w:date="2012-12-10T09:57:00Z">
                  <w:rPr>
                    <w:rFonts w:ascii="Arial" w:hAnsi="Arial" w:cs="Arial"/>
                    <w:sz w:val="18"/>
                    <w:lang w:val="en-US"/>
                  </w:rPr>
                </w:rPrChange>
              </w:rPr>
              <w:t>: 300</w:t>
            </w:r>
          </w:p>
        </w:tc>
        <w:tc>
          <w:tcPr>
            <w:tcW w:w="467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986" w:author="Poul V Madsen" w:date="2012-12-10T09:57:00Z">
                  <w:rPr>
                    <w:rFonts w:ascii="Arial" w:hAnsi="Arial" w:cs="Arial"/>
                    <w:sz w:val="18"/>
                  </w:rPr>
                </w:rPrChange>
              </w:rPr>
            </w:pPr>
            <w:r w:rsidRPr="0001789A">
              <w:rPr>
                <w:rFonts w:ascii="Arial" w:hAnsi="Arial" w:cs="Arial"/>
                <w:color w:val="FF0000"/>
                <w:sz w:val="18"/>
                <w:rPrChange w:id="987" w:author="Poul V Madsen" w:date="2012-12-10T09:57:00Z">
                  <w:rPr>
                    <w:rFonts w:ascii="Arial" w:hAnsi="Arial" w:cs="Arial"/>
                    <w:sz w:val="18"/>
                  </w:rPr>
                </w:rPrChange>
              </w:rPr>
              <w:t xml:space="preserve">Datatype svarende til w3cs datatype </w:t>
            </w:r>
            <w:proofErr w:type="spellStart"/>
            <w:r w:rsidRPr="0001789A">
              <w:rPr>
                <w:rFonts w:ascii="Arial" w:hAnsi="Arial" w:cs="Arial"/>
                <w:color w:val="FF0000"/>
                <w:sz w:val="18"/>
                <w:rPrChange w:id="988" w:author="Poul V Madsen" w:date="2012-12-10T09:57:00Z">
                  <w:rPr>
                    <w:rFonts w:ascii="Arial" w:hAnsi="Arial" w:cs="Arial"/>
                    <w:sz w:val="18"/>
                  </w:rPr>
                </w:rPrChange>
              </w:rPr>
              <w:t>anyURI</w:t>
            </w:r>
            <w:proofErr w:type="spellEnd"/>
            <w:r w:rsidRPr="0001789A">
              <w:rPr>
                <w:rFonts w:ascii="Arial" w:hAnsi="Arial" w:cs="Arial"/>
                <w:color w:val="FF0000"/>
                <w:sz w:val="18"/>
                <w:rPrChange w:id="989" w:author="Poul V Madsen" w:date="2012-12-10T09:57:00Z">
                  <w:rPr>
                    <w:rFonts w:ascii="Arial" w:hAnsi="Arial" w:cs="Arial"/>
                    <w:sz w:val="18"/>
                  </w:rPr>
                </w:rPrChange>
              </w:rPr>
              <w:t>.</w:t>
            </w:r>
          </w:p>
        </w:tc>
      </w:tr>
      <w:tr w:rsidR="0069280E" w:rsidRPr="00052E68" w:rsidTr="0069280E">
        <w:tc>
          <w:tcPr>
            <w:tcW w:w="3402"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990" w:author="Poul V Madsen" w:date="2012-12-10T09:57:00Z">
                  <w:rPr>
                    <w:rFonts w:ascii="Arial" w:hAnsi="Arial" w:cs="Arial"/>
                    <w:sz w:val="18"/>
                  </w:rPr>
                </w:rPrChange>
              </w:rPr>
            </w:pPr>
            <w:proofErr w:type="spellStart"/>
            <w:r w:rsidRPr="0001789A">
              <w:rPr>
                <w:rFonts w:ascii="Arial" w:hAnsi="Arial" w:cs="Arial"/>
                <w:color w:val="FF0000"/>
                <w:sz w:val="18"/>
                <w:rPrChange w:id="991" w:author="Poul V Madsen" w:date="2012-12-10T09:57:00Z">
                  <w:rPr>
                    <w:rFonts w:ascii="Arial" w:hAnsi="Arial" w:cs="Arial"/>
                    <w:sz w:val="18"/>
                  </w:rPr>
                </w:rPrChange>
              </w:rPr>
              <w:t>StyretFiloverførselPassword</w:t>
            </w:r>
            <w:proofErr w:type="spellEnd"/>
          </w:p>
        </w:tc>
        <w:tc>
          <w:tcPr>
            <w:tcW w:w="170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92" w:author="Poul V Madsen" w:date="2012-12-10T09:57:00Z">
                  <w:rPr>
                    <w:rFonts w:ascii="Arial" w:hAnsi="Arial" w:cs="Arial"/>
                    <w:sz w:val="18"/>
                    <w:lang w:val="en-US"/>
                  </w:rPr>
                </w:rPrChange>
              </w:rPr>
            </w:pPr>
            <w:r w:rsidRPr="0001789A">
              <w:rPr>
                <w:rFonts w:ascii="Arial" w:hAnsi="Arial" w:cs="Arial"/>
                <w:color w:val="FF0000"/>
                <w:sz w:val="18"/>
                <w:lang w:val="en-US"/>
                <w:rPrChange w:id="993" w:author="Poul V Madsen" w:date="2012-12-10T09:57:00Z">
                  <w:rPr>
                    <w:rFonts w:ascii="Arial" w:hAnsi="Arial" w:cs="Arial"/>
                    <w:sz w:val="18"/>
                    <w:lang w:val="en-US"/>
                  </w:rPr>
                </w:rPrChange>
              </w:rPr>
              <w:t xml:space="preserve">Domain: </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94" w:author="Poul V Madsen" w:date="2012-12-10T09:57:00Z">
                  <w:rPr>
                    <w:rFonts w:ascii="Arial" w:hAnsi="Arial" w:cs="Arial"/>
                    <w:sz w:val="18"/>
                    <w:lang w:val="en-US"/>
                  </w:rPr>
                </w:rPrChange>
              </w:rPr>
            </w:pPr>
            <w:r w:rsidRPr="0001789A">
              <w:rPr>
                <w:rFonts w:ascii="Arial" w:hAnsi="Arial" w:cs="Arial"/>
                <w:color w:val="FF0000"/>
                <w:sz w:val="18"/>
                <w:lang w:val="en-US"/>
                <w:rPrChange w:id="995" w:author="Poul V Madsen" w:date="2012-12-10T09:57:00Z">
                  <w:rPr>
                    <w:rFonts w:ascii="Arial" w:hAnsi="Arial" w:cs="Arial"/>
                    <w:sz w:val="18"/>
                    <w:lang w:val="en-US"/>
                  </w:rPr>
                </w:rPrChange>
              </w:rPr>
              <w:t>Password</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96" w:author="Poul V Madsen" w:date="2012-12-10T09:57:00Z">
                  <w:rPr>
                    <w:rFonts w:ascii="Arial" w:hAnsi="Arial" w:cs="Arial"/>
                    <w:sz w:val="18"/>
                    <w:lang w:val="en-US"/>
                  </w:rPr>
                </w:rPrChange>
              </w:rPr>
            </w:pPr>
            <w:r w:rsidRPr="0001789A">
              <w:rPr>
                <w:rFonts w:ascii="Arial" w:hAnsi="Arial" w:cs="Arial"/>
                <w:color w:val="FF0000"/>
                <w:sz w:val="18"/>
                <w:lang w:val="en-US"/>
                <w:rPrChange w:id="997" w:author="Poul V Madsen" w:date="2012-12-10T09:57:00Z">
                  <w:rPr>
                    <w:rFonts w:ascii="Arial" w:hAnsi="Arial" w:cs="Arial"/>
                    <w:sz w:val="18"/>
                    <w:lang w:val="en-US"/>
                  </w:rPr>
                </w:rPrChange>
              </w:rPr>
              <w:t>base: string</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998" w:author="Poul V Madsen" w:date="2012-12-10T09:57:00Z">
                  <w:rPr>
                    <w:rFonts w:ascii="Arial" w:hAnsi="Arial" w:cs="Arial"/>
                    <w:sz w:val="18"/>
                    <w:lang w:val="en-US"/>
                  </w:rPr>
                </w:rPrChange>
              </w:rPr>
            </w:pPr>
            <w:proofErr w:type="spellStart"/>
            <w:r w:rsidRPr="0001789A">
              <w:rPr>
                <w:rFonts w:ascii="Arial" w:hAnsi="Arial" w:cs="Arial"/>
                <w:color w:val="FF0000"/>
                <w:sz w:val="18"/>
                <w:lang w:val="en-US"/>
                <w:rPrChange w:id="999" w:author="Poul V Madsen" w:date="2012-12-10T09:57:00Z">
                  <w:rPr>
                    <w:rFonts w:ascii="Arial" w:hAnsi="Arial" w:cs="Arial"/>
                    <w:sz w:val="18"/>
                    <w:lang w:val="en-US"/>
                  </w:rPr>
                </w:rPrChange>
              </w:rPr>
              <w:t>maxLength</w:t>
            </w:r>
            <w:proofErr w:type="spellEnd"/>
            <w:r w:rsidRPr="0001789A">
              <w:rPr>
                <w:rFonts w:ascii="Arial" w:hAnsi="Arial" w:cs="Arial"/>
                <w:color w:val="FF0000"/>
                <w:sz w:val="18"/>
                <w:lang w:val="en-US"/>
                <w:rPrChange w:id="1000" w:author="Poul V Madsen" w:date="2012-12-10T09:57:00Z">
                  <w:rPr>
                    <w:rFonts w:ascii="Arial" w:hAnsi="Arial" w:cs="Arial"/>
                    <w:sz w:val="18"/>
                    <w:lang w:val="en-US"/>
                  </w:rPr>
                </w:rPrChange>
              </w:rPr>
              <w:t>: 50</w:t>
            </w:r>
          </w:p>
        </w:tc>
        <w:tc>
          <w:tcPr>
            <w:tcW w:w="467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01" w:author="Poul V Madsen" w:date="2012-12-10T09:57:00Z">
                  <w:rPr>
                    <w:rFonts w:ascii="Arial" w:hAnsi="Arial" w:cs="Arial"/>
                    <w:sz w:val="18"/>
                    <w:lang w:val="en-US"/>
                  </w:rPr>
                </w:rPrChange>
              </w:rPr>
            </w:pPr>
          </w:p>
        </w:tc>
      </w:tr>
      <w:tr w:rsidR="0069280E" w:rsidTr="0069280E">
        <w:tc>
          <w:tcPr>
            <w:tcW w:w="3402"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1002" w:author="Poul V Madsen" w:date="2012-12-10T09:58:00Z">
                  <w:rPr>
                    <w:rFonts w:ascii="Arial" w:hAnsi="Arial" w:cs="Arial"/>
                    <w:sz w:val="18"/>
                  </w:rPr>
                </w:rPrChange>
              </w:rPr>
            </w:pPr>
            <w:proofErr w:type="spellStart"/>
            <w:r w:rsidRPr="0001789A">
              <w:rPr>
                <w:rFonts w:ascii="Arial" w:hAnsi="Arial" w:cs="Arial"/>
                <w:color w:val="FF0000"/>
                <w:sz w:val="18"/>
                <w:rPrChange w:id="1003" w:author="Poul V Madsen" w:date="2012-12-10T09:58:00Z">
                  <w:rPr>
                    <w:rFonts w:ascii="Arial" w:hAnsi="Arial" w:cs="Arial"/>
                    <w:sz w:val="18"/>
                  </w:rPr>
                </w:rPrChange>
              </w:rPr>
              <w:t>StyretFiloverførselServiceQName</w:t>
            </w:r>
            <w:proofErr w:type="spellEnd"/>
          </w:p>
        </w:tc>
        <w:tc>
          <w:tcPr>
            <w:tcW w:w="170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04" w:author="Poul V Madsen" w:date="2012-12-10T09:58:00Z">
                  <w:rPr>
                    <w:rFonts w:ascii="Arial" w:hAnsi="Arial" w:cs="Arial"/>
                    <w:sz w:val="18"/>
                    <w:lang w:val="en-US"/>
                  </w:rPr>
                </w:rPrChange>
              </w:rPr>
            </w:pPr>
            <w:r w:rsidRPr="0001789A">
              <w:rPr>
                <w:rFonts w:ascii="Arial" w:hAnsi="Arial" w:cs="Arial"/>
                <w:color w:val="FF0000"/>
                <w:sz w:val="18"/>
                <w:lang w:val="en-US"/>
                <w:rPrChange w:id="1005" w:author="Poul V Madsen" w:date="2012-12-10T09:58:00Z">
                  <w:rPr>
                    <w:rFonts w:ascii="Arial" w:hAnsi="Arial" w:cs="Arial"/>
                    <w:sz w:val="18"/>
                    <w:lang w:val="en-US"/>
                  </w:rPr>
                </w:rPrChange>
              </w:rPr>
              <w:t xml:space="preserve">Domain: </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06" w:author="Poul V Madsen" w:date="2012-12-10T09:58:00Z">
                  <w:rPr>
                    <w:rFonts w:ascii="Arial" w:hAnsi="Arial" w:cs="Arial"/>
                    <w:sz w:val="18"/>
                    <w:lang w:val="en-US"/>
                  </w:rPr>
                </w:rPrChange>
              </w:rPr>
            </w:pPr>
            <w:proofErr w:type="spellStart"/>
            <w:r w:rsidRPr="0001789A">
              <w:rPr>
                <w:rFonts w:ascii="Arial" w:hAnsi="Arial" w:cs="Arial"/>
                <w:color w:val="FF0000"/>
                <w:sz w:val="18"/>
                <w:lang w:val="en-US"/>
                <w:rPrChange w:id="1007" w:author="Poul V Madsen" w:date="2012-12-10T09:58:00Z">
                  <w:rPr>
                    <w:rFonts w:ascii="Arial" w:hAnsi="Arial" w:cs="Arial"/>
                    <w:sz w:val="18"/>
                    <w:lang w:val="en-US"/>
                  </w:rPr>
                </w:rPrChange>
              </w:rPr>
              <w:t>QName</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08" w:author="Poul V Madsen" w:date="2012-12-10T09:58:00Z">
                  <w:rPr>
                    <w:rFonts w:ascii="Arial" w:hAnsi="Arial" w:cs="Arial"/>
                    <w:sz w:val="18"/>
                    <w:lang w:val="en-US"/>
                  </w:rPr>
                </w:rPrChange>
              </w:rPr>
            </w:pPr>
            <w:r w:rsidRPr="0001789A">
              <w:rPr>
                <w:rFonts w:ascii="Arial" w:hAnsi="Arial" w:cs="Arial"/>
                <w:color w:val="FF0000"/>
                <w:sz w:val="18"/>
                <w:lang w:val="en-US"/>
                <w:rPrChange w:id="1009" w:author="Poul V Madsen" w:date="2012-12-10T09:58:00Z">
                  <w:rPr>
                    <w:rFonts w:ascii="Arial" w:hAnsi="Arial" w:cs="Arial"/>
                    <w:sz w:val="18"/>
                    <w:lang w:val="en-US"/>
                  </w:rPr>
                </w:rPrChange>
              </w:rPr>
              <w:t xml:space="preserve">base: </w:t>
            </w:r>
            <w:proofErr w:type="spellStart"/>
            <w:r w:rsidRPr="0001789A">
              <w:rPr>
                <w:rFonts w:ascii="Arial" w:hAnsi="Arial" w:cs="Arial"/>
                <w:color w:val="FF0000"/>
                <w:sz w:val="18"/>
                <w:lang w:val="en-US"/>
                <w:rPrChange w:id="1010" w:author="Poul V Madsen" w:date="2012-12-10T09:58:00Z">
                  <w:rPr>
                    <w:rFonts w:ascii="Arial" w:hAnsi="Arial" w:cs="Arial"/>
                    <w:sz w:val="18"/>
                    <w:lang w:val="en-US"/>
                  </w:rPr>
                </w:rPrChange>
              </w:rPr>
              <w:t>QName</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11" w:author="Poul V Madsen" w:date="2012-12-10T09:58:00Z">
                  <w:rPr>
                    <w:rFonts w:ascii="Arial" w:hAnsi="Arial" w:cs="Arial"/>
                    <w:sz w:val="18"/>
                    <w:lang w:val="en-US"/>
                  </w:rPr>
                </w:rPrChange>
              </w:rPr>
            </w:pPr>
            <w:proofErr w:type="spellStart"/>
            <w:r w:rsidRPr="0001789A">
              <w:rPr>
                <w:rFonts w:ascii="Arial" w:hAnsi="Arial" w:cs="Arial"/>
                <w:color w:val="FF0000"/>
                <w:sz w:val="18"/>
                <w:lang w:val="en-US"/>
                <w:rPrChange w:id="1012" w:author="Poul V Madsen" w:date="2012-12-10T09:58:00Z">
                  <w:rPr>
                    <w:rFonts w:ascii="Arial" w:hAnsi="Arial" w:cs="Arial"/>
                    <w:sz w:val="18"/>
                    <w:lang w:val="en-US"/>
                  </w:rPr>
                </w:rPrChange>
              </w:rPr>
              <w:t>maxLength</w:t>
            </w:r>
            <w:proofErr w:type="spellEnd"/>
            <w:r w:rsidRPr="0001789A">
              <w:rPr>
                <w:rFonts w:ascii="Arial" w:hAnsi="Arial" w:cs="Arial"/>
                <w:color w:val="FF0000"/>
                <w:sz w:val="18"/>
                <w:lang w:val="en-US"/>
                <w:rPrChange w:id="1013" w:author="Poul V Madsen" w:date="2012-12-10T09:58:00Z">
                  <w:rPr>
                    <w:rFonts w:ascii="Arial" w:hAnsi="Arial" w:cs="Arial"/>
                    <w:sz w:val="18"/>
                    <w:lang w:val="en-US"/>
                  </w:rPr>
                </w:rPrChange>
              </w:rPr>
              <w:t>: 300</w:t>
            </w:r>
          </w:p>
        </w:tc>
        <w:tc>
          <w:tcPr>
            <w:tcW w:w="467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014" w:author="Poul V Madsen" w:date="2012-12-10T09:58:00Z">
                  <w:rPr>
                    <w:rFonts w:ascii="Arial" w:hAnsi="Arial" w:cs="Arial"/>
                    <w:sz w:val="18"/>
                  </w:rPr>
                </w:rPrChange>
              </w:rPr>
            </w:pPr>
            <w:r w:rsidRPr="0001789A">
              <w:rPr>
                <w:rFonts w:ascii="Arial" w:hAnsi="Arial" w:cs="Arial"/>
                <w:color w:val="FF0000"/>
                <w:sz w:val="18"/>
                <w:rPrChange w:id="1015" w:author="Poul V Madsen" w:date="2012-12-10T09:58:00Z">
                  <w:rPr>
                    <w:rFonts w:ascii="Arial" w:hAnsi="Arial" w:cs="Arial"/>
                    <w:sz w:val="18"/>
                  </w:rPr>
                </w:rPrChange>
              </w:rPr>
              <w:t xml:space="preserve">Data type svarende til w3c's fundamentale datatype </w:t>
            </w:r>
            <w:proofErr w:type="spellStart"/>
            <w:r w:rsidRPr="0001789A">
              <w:rPr>
                <w:rFonts w:ascii="Arial" w:hAnsi="Arial" w:cs="Arial"/>
                <w:color w:val="FF0000"/>
                <w:sz w:val="18"/>
                <w:rPrChange w:id="1016" w:author="Poul V Madsen" w:date="2012-12-10T09:58:00Z">
                  <w:rPr>
                    <w:rFonts w:ascii="Arial" w:hAnsi="Arial" w:cs="Arial"/>
                    <w:sz w:val="18"/>
                  </w:rPr>
                </w:rPrChange>
              </w:rPr>
              <w:t>QName</w:t>
            </w:r>
            <w:proofErr w:type="spellEnd"/>
            <w:r w:rsidRPr="0001789A">
              <w:rPr>
                <w:rFonts w:ascii="Arial" w:hAnsi="Arial" w:cs="Arial"/>
                <w:color w:val="FF0000"/>
                <w:sz w:val="18"/>
                <w:rPrChange w:id="1017" w:author="Poul V Madsen" w:date="2012-12-10T09:58:00Z">
                  <w:rPr>
                    <w:rFonts w:ascii="Arial" w:hAnsi="Arial" w:cs="Arial"/>
                    <w:sz w:val="18"/>
                  </w:rPr>
                </w:rPrChange>
              </w:rPr>
              <w:t xml:space="preserve">. </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018" w:author="Poul V Madsen" w:date="2012-12-10T09:58:00Z">
                  <w:rPr>
                    <w:rFonts w:ascii="Arial" w:hAnsi="Arial" w:cs="Arial"/>
                    <w:sz w:val="18"/>
                  </w:rPr>
                </w:rPrChange>
              </w:rPr>
            </w:pPr>
            <w:r w:rsidRPr="0001789A">
              <w:rPr>
                <w:rFonts w:ascii="Arial" w:hAnsi="Arial" w:cs="Arial"/>
                <w:color w:val="FF0000"/>
                <w:sz w:val="18"/>
                <w:rPrChange w:id="1019" w:author="Poul V Madsen" w:date="2012-12-10T09:58:00Z">
                  <w:rPr>
                    <w:rFonts w:ascii="Arial" w:hAnsi="Arial" w:cs="Arial"/>
                    <w:sz w:val="18"/>
                  </w:rPr>
                </w:rPrChange>
              </w:rPr>
              <w:t xml:space="preserve">I forbindelse med vores arbejde med services vil de såkaldte GUN typisk være et </w:t>
            </w:r>
            <w:proofErr w:type="spellStart"/>
            <w:r w:rsidRPr="0001789A">
              <w:rPr>
                <w:rFonts w:ascii="Arial" w:hAnsi="Arial" w:cs="Arial"/>
                <w:color w:val="FF0000"/>
                <w:sz w:val="18"/>
                <w:rPrChange w:id="1020" w:author="Poul V Madsen" w:date="2012-12-10T09:58:00Z">
                  <w:rPr>
                    <w:rFonts w:ascii="Arial" w:hAnsi="Arial" w:cs="Arial"/>
                    <w:sz w:val="18"/>
                  </w:rPr>
                </w:rPrChange>
              </w:rPr>
              <w:t>QName</w:t>
            </w:r>
            <w:proofErr w:type="spellEnd"/>
            <w:r w:rsidRPr="0001789A">
              <w:rPr>
                <w:rFonts w:ascii="Arial" w:hAnsi="Arial" w:cs="Arial"/>
                <w:color w:val="FF0000"/>
                <w:sz w:val="18"/>
                <w:rPrChange w:id="1021" w:author="Poul V Madsen" w:date="2012-12-10T09:58:00Z">
                  <w:rPr>
                    <w:rFonts w:ascii="Arial" w:hAnsi="Arial" w:cs="Arial"/>
                    <w:sz w:val="18"/>
                  </w:rPr>
                </w:rPrChange>
              </w:rPr>
              <w:t>.</w:t>
            </w:r>
          </w:p>
        </w:tc>
      </w:tr>
      <w:tr w:rsidR="0069280E" w:rsidTr="0069280E">
        <w:tc>
          <w:tcPr>
            <w:tcW w:w="3402"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1022" w:author="Poul V Madsen" w:date="2012-12-10T09:58:00Z">
                  <w:rPr>
                    <w:rFonts w:ascii="Arial" w:hAnsi="Arial" w:cs="Arial"/>
                    <w:sz w:val="18"/>
                  </w:rPr>
                </w:rPrChange>
              </w:rPr>
            </w:pPr>
            <w:proofErr w:type="spellStart"/>
            <w:r w:rsidRPr="0001789A">
              <w:rPr>
                <w:rFonts w:ascii="Arial" w:hAnsi="Arial" w:cs="Arial"/>
                <w:color w:val="FF0000"/>
                <w:sz w:val="18"/>
                <w:rPrChange w:id="1023" w:author="Poul V Madsen" w:date="2012-12-10T09:58:00Z">
                  <w:rPr>
                    <w:rFonts w:ascii="Arial" w:hAnsi="Arial" w:cs="Arial"/>
                    <w:sz w:val="18"/>
                  </w:rPr>
                </w:rPrChange>
              </w:rPr>
              <w:t>StyretFiloverførselUploadURL</w:t>
            </w:r>
            <w:proofErr w:type="spellEnd"/>
          </w:p>
        </w:tc>
        <w:tc>
          <w:tcPr>
            <w:tcW w:w="170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24" w:author="Poul V Madsen" w:date="2012-12-10T09:58:00Z">
                  <w:rPr>
                    <w:rFonts w:ascii="Arial" w:hAnsi="Arial" w:cs="Arial"/>
                    <w:sz w:val="18"/>
                    <w:lang w:val="en-US"/>
                  </w:rPr>
                </w:rPrChange>
              </w:rPr>
            </w:pPr>
            <w:r w:rsidRPr="0001789A">
              <w:rPr>
                <w:rFonts w:ascii="Arial" w:hAnsi="Arial" w:cs="Arial"/>
                <w:color w:val="FF0000"/>
                <w:sz w:val="18"/>
                <w:lang w:val="en-US"/>
                <w:rPrChange w:id="1025" w:author="Poul V Madsen" w:date="2012-12-10T09:58:00Z">
                  <w:rPr>
                    <w:rFonts w:ascii="Arial" w:hAnsi="Arial" w:cs="Arial"/>
                    <w:sz w:val="18"/>
                    <w:lang w:val="en-US"/>
                  </w:rPr>
                </w:rPrChange>
              </w:rPr>
              <w:t xml:space="preserve">Domain: </w:t>
            </w:r>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26" w:author="Poul V Madsen" w:date="2012-12-10T09:58:00Z">
                  <w:rPr>
                    <w:rFonts w:ascii="Arial" w:hAnsi="Arial" w:cs="Arial"/>
                    <w:sz w:val="18"/>
                    <w:lang w:val="en-US"/>
                  </w:rPr>
                </w:rPrChange>
              </w:rPr>
            </w:pPr>
            <w:proofErr w:type="spellStart"/>
            <w:r w:rsidRPr="0001789A">
              <w:rPr>
                <w:rFonts w:ascii="Arial" w:hAnsi="Arial" w:cs="Arial"/>
                <w:color w:val="FF0000"/>
                <w:sz w:val="18"/>
                <w:lang w:val="en-US"/>
                <w:rPrChange w:id="1027" w:author="Poul V Madsen" w:date="2012-12-10T09:58:00Z">
                  <w:rPr>
                    <w:rFonts w:ascii="Arial" w:hAnsi="Arial" w:cs="Arial"/>
                    <w:sz w:val="18"/>
                    <w:lang w:val="en-US"/>
                  </w:rPr>
                </w:rPrChange>
              </w:rPr>
              <w:t>anyURI</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28" w:author="Poul V Madsen" w:date="2012-12-10T09:58:00Z">
                  <w:rPr>
                    <w:rFonts w:ascii="Arial" w:hAnsi="Arial" w:cs="Arial"/>
                    <w:sz w:val="18"/>
                    <w:lang w:val="en-US"/>
                  </w:rPr>
                </w:rPrChange>
              </w:rPr>
            </w:pPr>
            <w:r w:rsidRPr="0001789A">
              <w:rPr>
                <w:rFonts w:ascii="Arial" w:hAnsi="Arial" w:cs="Arial"/>
                <w:color w:val="FF0000"/>
                <w:sz w:val="18"/>
                <w:lang w:val="en-US"/>
                <w:rPrChange w:id="1029" w:author="Poul V Madsen" w:date="2012-12-10T09:58:00Z">
                  <w:rPr>
                    <w:rFonts w:ascii="Arial" w:hAnsi="Arial" w:cs="Arial"/>
                    <w:sz w:val="18"/>
                    <w:lang w:val="en-US"/>
                  </w:rPr>
                </w:rPrChange>
              </w:rPr>
              <w:t xml:space="preserve">base: </w:t>
            </w:r>
            <w:proofErr w:type="spellStart"/>
            <w:r w:rsidRPr="0001789A">
              <w:rPr>
                <w:rFonts w:ascii="Arial" w:hAnsi="Arial" w:cs="Arial"/>
                <w:color w:val="FF0000"/>
                <w:sz w:val="18"/>
                <w:lang w:val="en-US"/>
                <w:rPrChange w:id="1030" w:author="Poul V Madsen" w:date="2012-12-10T09:58:00Z">
                  <w:rPr>
                    <w:rFonts w:ascii="Arial" w:hAnsi="Arial" w:cs="Arial"/>
                    <w:sz w:val="18"/>
                    <w:lang w:val="en-US"/>
                  </w:rPr>
                </w:rPrChange>
              </w:rPr>
              <w:t>anyURI</w:t>
            </w:r>
            <w:proofErr w:type="spellEnd"/>
          </w:p>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31" w:author="Poul V Madsen" w:date="2012-12-10T09:58:00Z">
                  <w:rPr>
                    <w:rFonts w:ascii="Arial" w:hAnsi="Arial" w:cs="Arial"/>
                    <w:sz w:val="18"/>
                    <w:lang w:val="en-US"/>
                  </w:rPr>
                </w:rPrChange>
              </w:rPr>
            </w:pPr>
            <w:proofErr w:type="spellStart"/>
            <w:r w:rsidRPr="0001789A">
              <w:rPr>
                <w:rFonts w:ascii="Arial" w:hAnsi="Arial" w:cs="Arial"/>
                <w:color w:val="FF0000"/>
                <w:sz w:val="18"/>
                <w:lang w:val="en-US"/>
                <w:rPrChange w:id="1032" w:author="Poul V Madsen" w:date="2012-12-10T09:58:00Z">
                  <w:rPr>
                    <w:rFonts w:ascii="Arial" w:hAnsi="Arial" w:cs="Arial"/>
                    <w:sz w:val="18"/>
                    <w:lang w:val="en-US"/>
                  </w:rPr>
                </w:rPrChange>
              </w:rPr>
              <w:t>maxLength</w:t>
            </w:r>
            <w:proofErr w:type="spellEnd"/>
            <w:r w:rsidRPr="0001789A">
              <w:rPr>
                <w:rFonts w:ascii="Arial" w:hAnsi="Arial" w:cs="Arial"/>
                <w:color w:val="FF0000"/>
                <w:sz w:val="18"/>
                <w:lang w:val="en-US"/>
                <w:rPrChange w:id="1033" w:author="Poul V Madsen" w:date="2012-12-10T09:58:00Z">
                  <w:rPr>
                    <w:rFonts w:ascii="Arial" w:hAnsi="Arial" w:cs="Arial"/>
                    <w:sz w:val="18"/>
                    <w:lang w:val="en-US"/>
                  </w:rPr>
                </w:rPrChange>
              </w:rPr>
              <w:t>: 300</w:t>
            </w:r>
          </w:p>
        </w:tc>
        <w:tc>
          <w:tcPr>
            <w:tcW w:w="4671" w:type="dxa"/>
          </w:tcPr>
          <w:p w:rsidR="0069280E" w:rsidRPr="0001789A"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034" w:author="Poul V Madsen" w:date="2012-12-10T09:58:00Z">
                  <w:rPr>
                    <w:rFonts w:ascii="Arial" w:hAnsi="Arial" w:cs="Arial"/>
                    <w:sz w:val="18"/>
                  </w:rPr>
                </w:rPrChange>
              </w:rPr>
            </w:pPr>
            <w:r w:rsidRPr="0001789A">
              <w:rPr>
                <w:rFonts w:ascii="Arial" w:hAnsi="Arial" w:cs="Arial"/>
                <w:color w:val="FF0000"/>
                <w:sz w:val="18"/>
                <w:rPrChange w:id="1035" w:author="Poul V Madsen" w:date="2012-12-10T09:58:00Z">
                  <w:rPr>
                    <w:rFonts w:ascii="Arial" w:hAnsi="Arial" w:cs="Arial"/>
                    <w:sz w:val="18"/>
                  </w:rPr>
                </w:rPrChange>
              </w:rPr>
              <w:t xml:space="preserve">Datatype svarende til w3cs datatype </w:t>
            </w:r>
            <w:proofErr w:type="spellStart"/>
            <w:r w:rsidRPr="0001789A">
              <w:rPr>
                <w:rFonts w:ascii="Arial" w:hAnsi="Arial" w:cs="Arial"/>
                <w:color w:val="FF0000"/>
                <w:sz w:val="18"/>
                <w:rPrChange w:id="1036" w:author="Poul V Madsen" w:date="2012-12-10T09:58:00Z">
                  <w:rPr>
                    <w:rFonts w:ascii="Arial" w:hAnsi="Arial" w:cs="Arial"/>
                    <w:sz w:val="18"/>
                  </w:rPr>
                </w:rPrChange>
              </w:rPr>
              <w:t>anyURI</w:t>
            </w:r>
            <w:proofErr w:type="spellEnd"/>
            <w:r w:rsidRPr="0001789A">
              <w:rPr>
                <w:rFonts w:ascii="Arial" w:hAnsi="Arial" w:cs="Arial"/>
                <w:color w:val="FF0000"/>
                <w:sz w:val="18"/>
                <w:rPrChange w:id="1037" w:author="Poul V Madsen" w:date="2012-12-10T09:58:00Z">
                  <w:rPr>
                    <w:rFonts w:ascii="Arial" w:hAnsi="Arial" w:cs="Arial"/>
                    <w:sz w:val="18"/>
                  </w:rPr>
                </w:rPrChange>
              </w:rPr>
              <w:t>.</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 xml:space="preserve">Domain: </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Valuta</w:t>
            </w:r>
            <w:proofErr w:type="spellEnd"/>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4B36">
              <w:rPr>
                <w:rFonts w:ascii="Arial" w:hAnsi="Arial" w:cs="Arial"/>
                <w:sz w:val="18"/>
                <w:lang w:val="en-US"/>
              </w:rPr>
              <w:t>base: string</w:t>
            </w:r>
          </w:p>
          <w:p w:rsidR="0069280E" w:rsidRPr="007E4B36"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E4B36">
              <w:rPr>
                <w:rFonts w:ascii="Arial" w:hAnsi="Arial" w:cs="Arial"/>
                <w:sz w:val="18"/>
                <w:lang w:val="en-US"/>
              </w:rPr>
              <w:t>maxLength</w:t>
            </w:r>
            <w:proofErr w:type="spellEnd"/>
            <w:r w:rsidRPr="007E4B36">
              <w:rPr>
                <w:rFonts w:ascii="Arial" w:hAnsi="Arial" w:cs="Arial"/>
                <w:sz w:val="18"/>
                <w:lang w:val="en-US"/>
              </w:rPr>
              <w:t>: 3</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69280E" w:rsidTr="0069280E">
        <w:tc>
          <w:tcPr>
            <w:tcW w:w="3402"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1038" w:author="Poul V Madsen" w:date="2012-12-10T09:45:00Z">
                  <w:rPr>
                    <w:rFonts w:ascii="Arial" w:hAnsi="Arial" w:cs="Arial"/>
                    <w:sz w:val="18"/>
                  </w:rPr>
                </w:rPrChange>
              </w:rPr>
            </w:pPr>
            <w:proofErr w:type="spellStart"/>
            <w:r w:rsidRPr="00BD4938">
              <w:rPr>
                <w:rFonts w:ascii="Arial" w:hAnsi="Arial" w:cs="Arial"/>
                <w:color w:val="FF0000"/>
                <w:sz w:val="18"/>
                <w:rPrChange w:id="1039" w:author="Poul V Madsen" w:date="2012-12-10T09:45:00Z">
                  <w:rPr>
                    <w:rFonts w:ascii="Arial" w:hAnsi="Arial" w:cs="Arial"/>
                    <w:sz w:val="18"/>
                  </w:rPr>
                </w:rPrChange>
              </w:rPr>
              <w:t>VirksomhedCVRNummer</w:t>
            </w:r>
            <w:proofErr w:type="spellEnd"/>
          </w:p>
        </w:tc>
        <w:tc>
          <w:tcPr>
            <w:tcW w:w="1701"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40" w:author="Poul V Madsen" w:date="2012-12-10T09:45:00Z">
                  <w:rPr>
                    <w:rFonts w:ascii="Arial" w:hAnsi="Arial" w:cs="Arial"/>
                    <w:sz w:val="18"/>
                    <w:lang w:val="en-US"/>
                  </w:rPr>
                </w:rPrChange>
              </w:rPr>
            </w:pPr>
            <w:r w:rsidRPr="00BD4938">
              <w:rPr>
                <w:rFonts w:ascii="Arial" w:hAnsi="Arial" w:cs="Arial"/>
                <w:color w:val="FF0000"/>
                <w:sz w:val="18"/>
                <w:lang w:val="en-US"/>
                <w:rPrChange w:id="1041" w:author="Poul V Madsen" w:date="2012-12-10T09:45:00Z">
                  <w:rPr>
                    <w:rFonts w:ascii="Arial" w:hAnsi="Arial" w:cs="Arial"/>
                    <w:sz w:val="18"/>
                    <w:lang w:val="en-US"/>
                  </w:rPr>
                </w:rPrChange>
              </w:rPr>
              <w:t xml:space="preserve">Domain: </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42" w:author="Poul V Madsen" w:date="2012-12-10T09:45:00Z">
                  <w:rPr>
                    <w:rFonts w:ascii="Arial" w:hAnsi="Arial" w:cs="Arial"/>
                    <w:sz w:val="18"/>
                    <w:lang w:val="en-US"/>
                  </w:rPr>
                </w:rPrChange>
              </w:rPr>
            </w:pPr>
            <w:proofErr w:type="spellStart"/>
            <w:r w:rsidRPr="00BD4938">
              <w:rPr>
                <w:rFonts w:ascii="Arial" w:hAnsi="Arial" w:cs="Arial"/>
                <w:color w:val="FF0000"/>
                <w:sz w:val="18"/>
                <w:lang w:val="en-US"/>
                <w:rPrChange w:id="1043" w:author="Poul V Madsen" w:date="2012-12-10T09:45:00Z">
                  <w:rPr>
                    <w:rFonts w:ascii="Arial" w:hAnsi="Arial" w:cs="Arial"/>
                    <w:sz w:val="18"/>
                    <w:lang w:val="en-US"/>
                  </w:rPr>
                </w:rPrChange>
              </w:rPr>
              <w:t>CVRNummer</w:t>
            </w:r>
            <w:proofErr w:type="spellEnd"/>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44" w:author="Poul V Madsen" w:date="2012-12-10T09:45:00Z">
                  <w:rPr>
                    <w:rFonts w:ascii="Arial" w:hAnsi="Arial" w:cs="Arial"/>
                    <w:sz w:val="18"/>
                    <w:lang w:val="en-US"/>
                  </w:rPr>
                </w:rPrChange>
              </w:rPr>
            </w:pPr>
            <w:r w:rsidRPr="00BD4938">
              <w:rPr>
                <w:rFonts w:ascii="Arial" w:hAnsi="Arial" w:cs="Arial"/>
                <w:color w:val="FF0000"/>
                <w:sz w:val="18"/>
                <w:lang w:val="en-US"/>
                <w:rPrChange w:id="1045" w:author="Poul V Madsen" w:date="2012-12-10T09:45:00Z">
                  <w:rPr>
                    <w:rFonts w:ascii="Arial" w:hAnsi="Arial" w:cs="Arial"/>
                    <w:sz w:val="18"/>
                    <w:lang w:val="en-US"/>
                  </w:rPr>
                </w:rPrChange>
              </w:rPr>
              <w:t>base: string</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Change w:id="1046" w:author="Poul V Madsen" w:date="2012-12-10T09:45:00Z">
                  <w:rPr>
                    <w:rFonts w:ascii="Arial" w:hAnsi="Arial" w:cs="Arial"/>
                    <w:sz w:val="18"/>
                    <w:lang w:val="en-US"/>
                  </w:rPr>
                </w:rPrChange>
              </w:rPr>
            </w:pPr>
            <w:proofErr w:type="spellStart"/>
            <w:r w:rsidRPr="00BD4938">
              <w:rPr>
                <w:rFonts w:ascii="Arial" w:hAnsi="Arial" w:cs="Arial"/>
                <w:color w:val="FF0000"/>
                <w:sz w:val="18"/>
                <w:lang w:val="en-US"/>
                <w:rPrChange w:id="1047" w:author="Poul V Madsen" w:date="2012-12-10T09:45:00Z">
                  <w:rPr>
                    <w:rFonts w:ascii="Arial" w:hAnsi="Arial" w:cs="Arial"/>
                    <w:sz w:val="18"/>
                    <w:lang w:val="en-US"/>
                  </w:rPr>
                </w:rPrChange>
              </w:rPr>
              <w:t>maxLength</w:t>
            </w:r>
            <w:proofErr w:type="spellEnd"/>
            <w:r w:rsidRPr="00BD4938">
              <w:rPr>
                <w:rFonts w:ascii="Arial" w:hAnsi="Arial" w:cs="Arial"/>
                <w:color w:val="FF0000"/>
                <w:sz w:val="18"/>
                <w:lang w:val="en-US"/>
                <w:rPrChange w:id="1048" w:author="Poul V Madsen" w:date="2012-12-10T09:45:00Z">
                  <w:rPr>
                    <w:rFonts w:ascii="Arial" w:hAnsi="Arial" w:cs="Arial"/>
                    <w:sz w:val="18"/>
                    <w:lang w:val="en-US"/>
                  </w:rPr>
                </w:rPrChange>
              </w:rPr>
              <w:t>: 8</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049" w:author="Poul V Madsen" w:date="2012-12-10T09:45:00Z">
                  <w:rPr>
                    <w:rFonts w:ascii="Arial" w:hAnsi="Arial" w:cs="Arial"/>
                    <w:sz w:val="18"/>
                  </w:rPr>
                </w:rPrChange>
              </w:rPr>
            </w:pPr>
            <w:r w:rsidRPr="00BD4938">
              <w:rPr>
                <w:rFonts w:ascii="Arial" w:hAnsi="Arial" w:cs="Arial"/>
                <w:color w:val="FF0000"/>
                <w:sz w:val="18"/>
                <w:rPrChange w:id="1050" w:author="Poul V Madsen" w:date="2012-12-10T09:45:00Z">
                  <w:rPr>
                    <w:rFonts w:ascii="Arial" w:hAnsi="Arial" w:cs="Arial"/>
                    <w:sz w:val="18"/>
                  </w:rPr>
                </w:rPrChange>
              </w:rPr>
              <w:t>pattern: [0-9]{8}</w:t>
            </w:r>
          </w:p>
        </w:tc>
        <w:tc>
          <w:tcPr>
            <w:tcW w:w="4671" w:type="dxa"/>
          </w:tcPr>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051" w:author="Poul V Madsen" w:date="2012-12-10T09:45:00Z">
                  <w:rPr>
                    <w:rFonts w:ascii="Arial" w:hAnsi="Arial" w:cs="Arial"/>
                    <w:sz w:val="18"/>
                  </w:rPr>
                </w:rPrChange>
              </w:rPr>
            </w:pPr>
            <w:r w:rsidRPr="00BD4938">
              <w:rPr>
                <w:rFonts w:ascii="Arial" w:hAnsi="Arial" w:cs="Arial"/>
                <w:color w:val="FF0000"/>
                <w:sz w:val="18"/>
                <w:rPrChange w:id="1052" w:author="Poul V Madsen" w:date="2012-12-10T09:45:00Z">
                  <w:rPr>
                    <w:rFonts w:ascii="Arial" w:hAnsi="Arial" w:cs="Arial"/>
                    <w:sz w:val="18"/>
                  </w:rPr>
                </w:rPrChange>
              </w:rPr>
              <w:t>Det nummer der tildeles juridiske enheder i et Centralt Virksomheds Register (CVR).</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053" w:author="Poul V Madsen" w:date="2012-12-10T09:45:00Z">
                  <w:rPr>
                    <w:rFonts w:ascii="Arial" w:hAnsi="Arial" w:cs="Arial"/>
                    <w:sz w:val="18"/>
                  </w:rPr>
                </w:rPrChange>
              </w:rPr>
            </w:pP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054" w:author="Poul V Madsen" w:date="2012-12-10T09:45:00Z">
                  <w:rPr>
                    <w:rFonts w:ascii="Arial" w:hAnsi="Arial" w:cs="Arial"/>
                    <w:sz w:val="18"/>
                  </w:rPr>
                </w:rPrChange>
              </w:rPr>
            </w:pPr>
            <w:r w:rsidRPr="00BD4938">
              <w:rPr>
                <w:rFonts w:ascii="Arial" w:hAnsi="Arial" w:cs="Arial"/>
                <w:color w:val="FF0000"/>
                <w:sz w:val="18"/>
                <w:rPrChange w:id="1055" w:author="Poul V Madsen" w:date="2012-12-10T09:45:00Z">
                  <w:rPr>
                    <w:rFonts w:ascii="Arial" w:hAnsi="Arial" w:cs="Arial"/>
                    <w:sz w:val="18"/>
                  </w:rPr>
                </w:rPrChange>
              </w:rPr>
              <w:t>Grundlæggende værdiset:</w:t>
            </w:r>
          </w:p>
          <w:p w:rsidR="0069280E" w:rsidRPr="00BD4938"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056" w:author="Poul V Madsen" w:date="2012-12-10T09:45:00Z">
                  <w:rPr>
                    <w:rFonts w:ascii="Arial" w:hAnsi="Arial" w:cs="Arial"/>
                    <w:sz w:val="18"/>
                  </w:rPr>
                </w:rPrChange>
              </w:rPr>
            </w:pPr>
            <w:r w:rsidRPr="00BD4938">
              <w:rPr>
                <w:rFonts w:ascii="Arial" w:hAnsi="Arial" w:cs="Arial"/>
                <w:color w:val="FF0000"/>
                <w:sz w:val="18"/>
                <w:rPrChange w:id="1057" w:author="Poul V Madsen" w:date="2012-12-10T09:45:00Z">
                  <w:rPr>
                    <w:rFonts w:ascii="Arial" w:hAnsi="Arial" w:cs="Arial"/>
                    <w:sz w:val="18"/>
                  </w:rPr>
                </w:rPrChange>
              </w:rPr>
              <w:t xml:space="preserve">De første 7 cifre i </w:t>
            </w:r>
            <w:proofErr w:type="spellStart"/>
            <w:r w:rsidRPr="00BD4938">
              <w:rPr>
                <w:rFonts w:ascii="Arial" w:hAnsi="Arial" w:cs="Arial"/>
                <w:color w:val="FF0000"/>
                <w:sz w:val="18"/>
                <w:rPrChange w:id="1058" w:author="Poul V Madsen" w:date="2012-12-10T09:45:00Z">
                  <w:rPr>
                    <w:rFonts w:ascii="Arial" w:hAnsi="Arial" w:cs="Arial"/>
                    <w:sz w:val="18"/>
                  </w:rPr>
                </w:rPrChange>
              </w:rPr>
              <w:t>CVR_nummeret</w:t>
            </w:r>
            <w:proofErr w:type="spellEnd"/>
            <w:r w:rsidRPr="00BD4938">
              <w:rPr>
                <w:rFonts w:ascii="Arial" w:hAnsi="Arial" w:cs="Arial"/>
                <w:color w:val="FF0000"/>
                <w:sz w:val="18"/>
                <w:rPrChange w:id="1059" w:author="Poul V Madsen" w:date="2012-12-10T09:45:00Z">
                  <w:rPr>
                    <w:rFonts w:ascii="Arial" w:hAnsi="Arial" w:cs="Arial"/>
                    <w:sz w:val="18"/>
                  </w:rPr>
                </w:rPrChange>
              </w:rPr>
              <w:t xml:space="preserve"> er et løbenummer, som vælges som det første ledige nummer i rækken. Ud fra de 7 cifre udregnes det 8. ciffer _ kontrolcifferet.</w:t>
            </w:r>
          </w:p>
        </w:tc>
      </w:tr>
      <w:tr w:rsidR="0069280E" w:rsidTr="0069280E">
        <w:tc>
          <w:tcPr>
            <w:tcW w:w="3402"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69280E" w:rsidRP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9280E" w:rsidRPr="0069280E" w:rsidSect="0069280E">
      <w:headerReference w:type="default" r:id="rId16"/>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6" w:author="Poul V Madsen" w:date="2012-05-16T09:54:00Z" w:initials="PVM">
    <w:p w:rsidR="00BD4938" w:rsidRDefault="00BD4938" w:rsidP="00206427">
      <w:r>
        <w:rPr>
          <w:rStyle w:val="Kommentarhenvisning"/>
        </w:rPr>
        <w:annotationRef/>
      </w:r>
      <w:r>
        <w:rPr>
          <w:color w:val="FF0000"/>
        </w:rPr>
        <w:t>Afvisning sker kun i de tilfælde hvor der henvises til en hovedfordring der ikke eksisterer. Sendes hovedfordring og gebyr samtidig sker der ingen afvisning.</w:t>
      </w:r>
    </w:p>
    <w:p w:rsidR="00BD4938" w:rsidRDefault="00BD4938">
      <w:pPr>
        <w:pStyle w:val="Kommentartekst"/>
      </w:pPr>
    </w:p>
  </w:comment>
  <w:comment w:id="77" w:author="Poul V Madsen" w:date="2012-05-16T09:54:00Z" w:initials="PVM">
    <w:p w:rsidR="00BD4938" w:rsidRDefault="00BD4938" w:rsidP="00206427">
      <w:r>
        <w:rPr>
          <w:rStyle w:val="Kommentarhenvisning"/>
        </w:rPr>
        <w:annotationRef/>
      </w:r>
      <w:r>
        <w:rPr>
          <w:color w:val="FF0000"/>
        </w:rPr>
        <w:t>Afvisning sker kun hvis fordringshaver forsøger at oprette en ny fordring med samme referencenummer. Reguleringer fra fordringshavers side bliver ikke afvist.</w:t>
      </w:r>
    </w:p>
    <w:p w:rsidR="00BD4938" w:rsidRDefault="00BD4938">
      <w:pPr>
        <w:pStyle w:val="Kommentarteks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938" w:rsidRDefault="00BD4938" w:rsidP="0069280E">
      <w:pPr>
        <w:spacing w:line="240" w:lineRule="auto"/>
      </w:pPr>
      <w:r>
        <w:separator/>
      </w:r>
    </w:p>
  </w:endnote>
  <w:endnote w:type="continuationSeparator" w:id="0">
    <w:p w:rsidR="00BD4938" w:rsidRDefault="00BD4938" w:rsidP="00692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38" w:rsidRDefault="00BD493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38" w:rsidRPr="0069280E" w:rsidRDefault="00BD4938" w:rsidP="0069280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marts 2012</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MFKvitteringHent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052E68">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052E68">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38" w:rsidRDefault="00BD493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938" w:rsidRDefault="00BD4938" w:rsidP="0069280E">
      <w:pPr>
        <w:spacing w:line="240" w:lineRule="auto"/>
      </w:pPr>
      <w:r>
        <w:separator/>
      </w:r>
    </w:p>
  </w:footnote>
  <w:footnote w:type="continuationSeparator" w:id="0">
    <w:p w:rsidR="00BD4938" w:rsidRDefault="00BD4938" w:rsidP="006928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38" w:rsidRDefault="00BD493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38" w:rsidRPr="0069280E" w:rsidRDefault="00BD4938" w:rsidP="0069280E">
    <w:pPr>
      <w:pStyle w:val="Sidehoved"/>
      <w:jc w:val="center"/>
      <w:rPr>
        <w:rFonts w:ascii="Arial" w:hAnsi="Arial" w:cs="Arial"/>
      </w:rPr>
    </w:pPr>
    <w:r w:rsidRPr="0069280E">
      <w:rPr>
        <w:rFonts w:ascii="Arial" w:hAnsi="Arial" w:cs="Arial"/>
      </w:rPr>
      <w:t>Servicebeskrivelse</w:t>
    </w:r>
  </w:p>
  <w:p w:rsidR="00BD4938" w:rsidRPr="0069280E" w:rsidRDefault="00BD4938" w:rsidP="0069280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38" w:rsidRDefault="00BD493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38" w:rsidRPr="0069280E" w:rsidRDefault="00BD4938" w:rsidP="0069280E">
    <w:pPr>
      <w:pStyle w:val="Sidehoved"/>
      <w:jc w:val="center"/>
      <w:rPr>
        <w:rFonts w:ascii="Arial" w:hAnsi="Arial" w:cs="Arial"/>
      </w:rPr>
    </w:pPr>
    <w:r w:rsidRPr="0069280E">
      <w:rPr>
        <w:rFonts w:ascii="Arial" w:hAnsi="Arial" w:cs="Arial"/>
      </w:rPr>
      <w:t>Datastrukturer</w:t>
    </w:r>
  </w:p>
  <w:p w:rsidR="00BD4938" w:rsidRPr="0069280E" w:rsidRDefault="00BD4938" w:rsidP="0069280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38" w:rsidRDefault="00BD4938" w:rsidP="0069280E">
    <w:pPr>
      <w:pStyle w:val="Sidehoved"/>
      <w:jc w:val="center"/>
      <w:rPr>
        <w:rFonts w:ascii="Arial" w:hAnsi="Arial" w:cs="Arial"/>
      </w:rPr>
    </w:pPr>
    <w:r>
      <w:rPr>
        <w:rFonts w:ascii="Arial" w:hAnsi="Arial" w:cs="Arial"/>
      </w:rPr>
      <w:t>Data elementer</w:t>
    </w:r>
  </w:p>
  <w:p w:rsidR="00BD4938" w:rsidRPr="0069280E" w:rsidRDefault="00BD4938" w:rsidP="0069280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912DB"/>
    <w:multiLevelType w:val="multilevel"/>
    <w:tmpl w:val="36D884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revisionView w:markup="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80E"/>
    <w:rsid w:val="0001789A"/>
    <w:rsid w:val="00052E68"/>
    <w:rsid w:val="00074B05"/>
    <w:rsid w:val="001728CC"/>
    <w:rsid w:val="00183D7B"/>
    <w:rsid w:val="00206427"/>
    <w:rsid w:val="00285B51"/>
    <w:rsid w:val="00287130"/>
    <w:rsid w:val="00433A8A"/>
    <w:rsid w:val="005C12A0"/>
    <w:rsid w:val="00612428"/>
    <w:rsid w:val="00642FF4"/>
    <w:rsid w:val="006843F7"/>
    <w:rsid w:val="0069280E"/>
    <w:rsid w:val="00693B8B"/>
    <w:rsid w:val="00715D87"/>
    <w:rsid w:val="007C1BAD"/>
    <w:rsid w:val="007E4B36"/>
    <w:rsid w:val="00815A81"/>
    <w:rsid w:val="00892491"/>
    <w:rsid w:val="00895A11"/>
    <w:rsid w:val="009F0C00"/>
    <w:rsid w:val="00BD4938"/>
    <w:rsid w:val="00CE6FDC"/>
    <w:rsid w:val="00FF00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9280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9280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9280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928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928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928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928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9280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9280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280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9280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9280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9280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9280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9280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9280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9280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9280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9280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9280E"/>
    <w:rPr>
      <w:rFonts w:ascii="Arial" w:hAnsi="Arial" w:cs="Arial"/>
      <w:b/>
      <w:sz w:val="30"/>
    </w:rPr>
  </w:style>
  <w:style w:type="paragraph" w:customStyle="1" w:styleId="Overskrift211pkt">
    <w:name w:val="Overskrift 2 + 11 pkt"/>
    <w:basedOn w:val="Normal"/>
    <w:link w:val="Overskrift211pktTegn"/>
    <w:rsid w:val="0069280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9280E"/>
    <w:rPr>
      <w:rFonts w:ascii="Arial" w:hAnsi="Arial" w:cs="Arial"/>
      <w:b/>
    </w:rPr>
  </w:style>
  <w:style w:type="paragraph" w:customStyle="1" w:styleId="Normal11">
    <w:name w:val="Normal + 11"/>
    <w:basedOn w:val="Normal"/>
    <w:link w:val="Normal11Tegn"/>
    <w:rsid w:val="0069280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9280E"/>
    <w:rPr>
      <w:rFonts w:ascii="Times New Roman" w:hAnsi="Times New Roman" w:cs="Times New Roman"/>
    </w:rPr>
  </w:style>
  <w:style w:type="paragraph" w:styleId="Sidehoved">
    <w:name w:val="header"/>
    <w:basedOn w:val="Normal"/>
    <w:link w:val="SidehovedTegn"/>
    <w:uiPriority w:val="99"/>
    <w:unhideWhenUsed/>
    <w:rsid w:val="006928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9280E"/>
  </w:style>
  <w:style w:type="paragraph" w:styleId="Sidefod">
    <w:name w:val="footer"/>
    <w:basedOn w:val="Normal"/>
    <w:link w:val="SidefodTegn"/>
    <w:uiPriority w:val="99"/>
    <w:unhideWhenUsed/>
    <w:rsid w:val="006928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9280E"/>
  </w:style>
  <w:style w:type="character" w:styleId="Kommentarhenvisning">
    <w:name w:val="annotation reference"/>
    <w:basedOn w:val="Standardskrifttypeiafsnit"/>
    <w:uiPriority w:val="99"/>
    <w:semiHidden/>
    <w:unhideWhenUsed/>
    <w:rsid w:val="00206427"/>
    <w:rPr>
      <w:sz w:val="16"/>
      <w:szCs w:val="16"/>
    </w:rPr>
  </w:style>
  <w:style w:type="paragraph" w:styleId="Kommentartekst">
    <w:name w:val="annotation text"/>
    <w:basedOn w:val="Normal"/>
    <w:link w:val="KommentartekstTegn"/>
    <w:uiPriority w:val="99"/>
    <w:semiHidden/>
    <w:unhideWhenUsed/>
    <w:rsid w:val="0020642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06427"/>
    <w:rPr>
      <w:sz w:val="20"/>
      <w:szCs w:val="20"/>
    </w:rPr>
  </w:style>
  <w:style w:type="paragraph" w:styleId="Kommentaremne">
    <w:name w:val="annotation subject"/>
    <w:basedOn w:val="Kommentartekst"/>
    <w:next w:val="Kommentartekst"/>
    <w:link w:val="KommentaremneTegn"/>
    <w:uiPriority w:val="99"/>
    <w:semiHidden/>
    <w:unhideWhenUsed/>
    <w:rsid w:val="00206427"/>
    <w:rPr>
      <w:b/>
      <w:bCs/>
    </w:rPr>
  </w:style>
  <w:style w:type="character" w:customStyle="1" w:styleId="KommentaremneTegn">
    <w:name w:val="Kommentaremne Tegn"/>
    <w:basedOn w:val="KommentartekstTegn"/>
    <w:link w:val="Kommentaremne"/>
    <w:uiPriority w:val="99"/>
    <w:semiHidden/>
    <w:rsid w:val="00206427"/>
    <w:rPr>
      <w:b/>
      <w:bCs/>
      <w:sz w:val="20"/>
      <w:szCs w:val="20"/>
    </w:rPr>
  </w:style>
  <w:style w:type="paragraph" w:styleId="Korrektur">
    <w:name w:val="Revision"/>
    <w:hidden/>
    <w:uiPriority w:val="99"/>
    <w:semiHidden/>
    <w:rsid w:val="00206427"/>
    <w:pPr>
      <w:spacing w:after="0" w:line="240" w:lineRule="auto"/>
    </w:pPr>
  </w:style>
  <w:style w:type="paragraph" w:styleId="Markeringsbobletekst">
    <w:name w:val="Balloon Text"/>
    <w:basedOn w:val="Normal"/>
    <w:link w:val="MarkeringsbobletekstTegn"/>
    <w:uiPriority w:val="99"/>
    <w:semiHidden/>
    <w:unhideWhenUsed/>
    <w:rsid w:val="0020642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64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9280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9280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9280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9280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928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928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928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9280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9280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280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9280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9280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9280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9280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9280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9280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9280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9280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9280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9280E"/>
    <w:rPr>
      <w:rFonts w:ascii="Arial" w:hAnsi="Arial" w:cs="Arial"/>
      <w:b/>
      <w:sz w:val="30"/>
    </w:rPr>
  </w:style>
  <w:style w:type="paragraph" w:customStyle="1" w:styleId="Overskrift211pkt">
    <w:name w:val="Overskrift 2 + 11 pkt"/>
    <w:basedOn w:val="Normal"/>
    <w:link w:val="Overskrift211pktTegn"/>
    <w:rsid w:val="0069280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9280E"/>
    <w:rPr>
      <w:rFonts w:ascii="Arial" w:hAnsi="Arial" w:cs="Arial"/>
      <w:b/>
    </w:rPr>
  </w:style>
  <w:style w:type="paragraph" w:customStyle="1" w:styleId="Normal11">
    <w:name w:val="Normal + 11"/>
    <w:basedOn w:val="Normal"/>
    <w:link w:val="Normal11Tegn"/>
    <w:rsid w:val="0069280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9280E"/>
    <w:rPr>
      <w:rFonts w:ascii="Times New Roman" w:hAnsi="Times New Roman" w:cs="Times New Roman"/>
    </w:rPr>
  </w:style>
  <w:style w:type="paragraph" w:styleId="Sidehoved">
    <w:name w:val="header"/>
    <w:basedOn w:val="Normal"/>
    <w:link w:val="SidehovedTegn"/>
    <w:uiPriority w:val="99"/>
    <w:unhideWhenUsed/>
    <w:rsid w:val="006928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9280E"/>
  </w:style>
  <w:style w:type="paragraph" w:styleId="Sidefod">
    <w:name w:val="footer"/>
    <w:basedOn w:val="Normal"/>
    <w:link w:val="SidefodTegn"/>
    <w:uiPriority w:val="99"/>
    <w:unhideWhenUsed/>
    <w:rsid w:val="006928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9280E"/>
  </w:style>
  <w:style w:type="character" w:styleId="Kommentarhenvisning">
    <w:name w:val="annotation reference"/>
    <w:basedOn w:val="Standardskrifttypeiafsnit"/>
    <w:uiPriority w:val="99"/>
    <w:semiHidden/>
    <w:unhideWhenUsed/>
    <w:rsid w:val="00206427"/>
    <w:rPr>
      <w:sz w:val="16"/>
      <w:szCs w:val="16"/>
    </w:rPr>
  </w:style>
  <w:style w:type="paragraph" w:styleId="Kommentartekst">
    <w:name w:val="annotation text"/>
    <w:basedOn w:val="Normal"/>
    <w:link w:val="KommentartekstTegn"/>
    <w:uiPriority w:val="99"/>
    <w:semiHidden/>
    <w:unhideWhenUsed/>
    <w:rsid w:val="0020642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06427"/>
    <w:rPr>
      <w:sz w:val="20"/>
      <w:szCs w:val="20"/>
    </w:rPr>
  </w:style>
  <w:style w:type="paragraph" w:styleId="Kommentaremne">
    <w:name w:val="annotation subject"/>
    <w:basedOn w:val="Kommentartekst"/>
    <w:next w:val="Kommentartekst"/>
    <w:link w:val="KommentaremneTegn"/>
    <w:uiPriority w:val="99"/>
    <w:semiHidden/>
    <w:unhideWhenUsed/>
    <w:rsid w:val="00206427"/>
    <w:rPr>
      <w:b/>
      <w:bCs/>
    </w:rPr>
  </w:style>
  <w:style w:type="character" w:customStyle="1" w:styleId="KommentaremneTegn">
    <w:name w:val="Kommentaremne Tegn"/>
    <w:basedOn w:val="KommentartekstTegn"/>
    <w:link w:val="Kommentaremne"/>
    <w:uiPriority w:val="99"/>
    <w:semiHidden/>
    <w:rsid w:val="00206427"/>
    <w:rPr>
      <w:b/>
      <w:bCs/>
      <w:sz w:val="20"/>
      <w:szCs w:val="20"/>
    </w:rPr>
  </w:style>
  <w:style w:type="paragraph" w:styleId="Korrektur">
    <w:name w:val="Revision"/>
    <w:hidden/>
    <w:uiPriority w:val="99"/>
    <w:semiHidden/>
    <w:rsid w:val="00206427"/>
    <w:pPr>
      <w:spacing w:after="0" w:line="240" w:lineRule="auto"/>
    </w:pPr>
  </w:style>
  <w:style w:type="paragraph" w:styleId="Markeringsbobletekst">
    <w:name w:val="Balloon Text"/>
    <w:basedOn w:val="Normal"/>
    <w:link w:val="MarkeringsbobletekstTegn"/>
    <w:uiPriority w:val="99"/>
    <w:semiHidden/>
    <w:unhideWhenUsed/>
    <w:rsid w:val="0020642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64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4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4076</Words>
  <Characters>24870</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5</cp:revision>
  <dcterms:created xsi:type="dcterms:W3CDTF">2012-12-10T06:23:00Z</dcterms:created>
  <dcterms:modified xsi:type="dcterms:W3CDTF">2012-12-10T10:19:00Z</dcterms:modified>
</cp:coreProperties>
</file>