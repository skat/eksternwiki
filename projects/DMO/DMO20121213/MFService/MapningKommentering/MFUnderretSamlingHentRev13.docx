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2984" w:rsidTr="001E2984">
        <w:trPr>
          <w:trHeight w:hRule="exact" w:val="113"/>
        </w:trPr>
        <w:tc>
          <w:tcPr>
            <w:tcW w:w="10345" w:type="dxa"/>
            <w:gridSpan w:val="6"/>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rPr>
          <w:trHeight w:val="283"/>
        </w:trPr>
        <w:tc>
          <w:tcPr>
            <w:tcW w:w="10345" w:type="dxa"/>
            <w:gridSpan w:val="6"/>
            <w:tcBorders>
              <w:bottom w:val="single" w:sz="6" w:space="0" w:color="auto"/>
            </w:tcBorders>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1E2984">
              <w:rPr>
                <w:rFonts w:ascii="Arial" w:hAnsi="Arial" w:cs="Arial"/>
                <w:b/>
                <w:sz w:val="30"/>
              </w:rPr>
              <w:t>MFUnderretSamlingHent</w:t>
            </w:r>
            <w:proofErr w:type="spellEnd"/>
          </w:p>
        </w:tc>
      </w:tr>
      <w:tr w:rsidR="001E2984" w:rsidTr="001E2984">
        <w:trPr>
          <w:trHeight w:val="283"/>
        </w:trPr>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2984" w:rsidTr="001E2984">
        <w:trPr>
          <w:trHeight w:val="283"/>
        </w:trPr>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ins w:id="0" w:author="Poul V Madsen" w:date="2012-12-10T07:42:00Z">
              <w:r w:rsidR="00842830">
                <w:rPr>
                  <w:rFonts w:ascii="Arial" w:hAnsi="Arial" w:cs="Arial"/>
                  <w:sz w:val="18"/>
                </w:rPr>
                <w:t>12</w:t>
              </w:r>
            </w:ins>
            <w:del w:id="1" w:author="Poul V Madsen" w:date="2012-12-10T07:42:00Z">
              <w:r w:rsidDel="00842830">
                <w:rPr>
                  <w:rFonts w:ascii="Arial" w:hAnsi="Arial" w:cs="Arial"/>
                  <w:sz w:val="18"/>
                </w:rPr>
                <w:delText>8</w:delText>
              </w:r>
            </w:del>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E2984" w:rsidRPr="001E2984" w:rsidRDefault="001E2984"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ins w:id="2" w:author="Poul V Madsen" w:date="2012-12-10T07:42:00Z">
              <w:r w:rsidR="00F85BD3">
                <w:rPr>
                  <w:rFonts w:ascii="Arial" w:hAnsi="Arial" w:cs="Arial"/>
                  <w:sz w:val="18"/>
                </w:rPr>
                <w:t>8</w:t>
              </w:r>
            </w:ins>
            <w:del w:id="3" w:author="Poul V Madsen" w:date="2012-12-10T07:42:00Z">
              <w:r w:rsidDel="00F85BD3">
                <w:rPr>
                  <w:rFonts w:ascii="Arial" w:hAnsi="Arial" w:cs="Arial"/>
                  <w:sz w:val="18"/>
                </w:rPr>
                <w:delText>7</w:delText>
              </w:r>
            </w:del>
            <w:r>
              <w:rPr>
                <w:rFonts w:ascii="Arial" w:hAnsi="Arial" w:cs="Arial"/>
                <w:sz w:val="18"/>
              </w:rPr>
              <w:t>-</w:t>
            </w:r>
            <w:del w:id="4" w:author="Poul V Madsen" w:date="2012-12-10T07:42:00Z">
              <w:r w:rsidDel="00F85BD3">
                <w:rPr>
                  <w:rFonts w:ascii="Arial" w:hAnsi="Arial" w:cs="Arial"/>
                  <w:sz w:val="18"/>
                </w:rPr>
                <w:delText>8</w:delText>
              </w:r>
            </w:del>
            <w:ins w:id="5" w:author="Poul V Madsen" w:date="2012-12-10T07:42:00Z">
              <w:r w:rsidR="00F85BD3">
                <w:rPr>
                  <w:rFonts w:ascii="Arial" w:hAnsi="Arial" w:cs="Arial"/>
                  <w:sz w:val="18"/>
                </w:rPr>
                <w:t>11</w:t>
              </w:r>
            </w:ins>
            <w:r>
              <w:rPr>
                <w:rFonts w:ascii="Arial" w:hAnsi="Arial" w:cs="Arial"/>
                <w:sz w:val="18"/>
              </w:rPr>
              <w:t>-2012</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2984" w:rsidTr="001E2984">
        <w:trPr>
          <w:trHeight w:val="283"/>
        </w:trPr>
        <w:tc>
          <w:tcPr>
            <w:tcW w:w="10345" w:type="dxa"/>
            <w:gridSpan w:val="6"/>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2984" w:rsidTr="001E2984">
        <w:trPr>
          <w:trHeight w:val="283"/>
        </w:trPr>
        <w:tc>
          <w:tcPr>
            <w:tcW w:w="10345" w:type="dxa"/>
            <w:gridSpan w:val="6"/>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DMIFordringHaverID</w:t>
            </w:r>
            <w:proofErr w:type="spellEnd"/>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StyretFiloverførselSendAnmod_I</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StyretFiloverførselSendAfslut_I</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StyretFiloverførselModtagAnmod_I</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StyretFiloverførselDownloadURL</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StyretFiloverførselBrugerNavn</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StyretFiloverførselPassword</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StyretFiloverførselModtagAfslut_I</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2984" w:rsidTr="001E2984">
        <w:trPr>
          <w:trHeight w:val="283"/>
        </w:trPr>
        <w:tc>
          <w:tcPr>
            <w:tcW w:w="10345" w:type="dxa"/>
            <w:gridSpan w:val="6"/>
            <w:shd w:val="clear" w:color="auto" w:fill="FFFFFF"/>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1E2984" w:rsidTr="001E2984">
        <w:trPr>
          <w:trHeight w:val="283"/>
        </w:trPr>
        <w:tc>
          <w:tcPr>
            <w:tcW w:w="10345" w:type="dxa"/>
            <w:gridSpan w:val="6"/>
            <w:shd w:val="clear" w:color="auto" w:fill="FFFFFF"/>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MFUnderretningNummer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MFUnderretningDatoTid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DMIFordringHaverID</w:t>
            </w:r>
            <w:proofErr w:type="spellEnd"/>
            <w:r w:rsidR="00204FC9">
              <w:rPr>
                <w:rFonts w:ascii="Arial" w:hAnsi="Arial" w:cs="Arial"/>
                <w:sz w:val="18"/>
              </w:rPr>
              <w:t xml:space="preserve"> = 1002 (konstant)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MFUnderretReturnerStruktur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MFUnderretRenteTilskrivningStruktur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MFUnderretModregningStruktur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MFUnderretNyFordringHaverStruktur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MFUnderretKundeÆndringStruktur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302479">
              <w:rPr>
                <w:rFonts w:ascii="Arial" w:hAnsi="Arial" w:cs="Arial"/>
                <w:color w:val="FF0000"/>
                <w:sz w:val="18"/>
              </w:rPr>
              <w:t>MFUnderretNyTransportAdministratorStruktur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StyretFiloverførselSendAnmod_O</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StyretFiloverførselUploadURL</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StyretFiloverførselBrugerNavn</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StyretFiloverførselPassword</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StyretFiloverførselSendAfslut_O</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StyretFiloverførselModtagAnmod_O</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roofErr w:type="spellStart"/>
            <w:r w:rsidRPr="00302479">
              <w:rPr>
                <w:rFonts w:ascii="Arial" w:hAnsi="Arial" w:cs="Arial"/>
                <w:i/>
                <w:color w:val="FF0000"/>
                <w:sz w:val="18"/>
              </w:rPr>
              <w:t>StyretFiloverførselModtagAfslut_O</w:t>
            </w:r>
            <w:proofErr w:type="spellEnd"/>
          </w:p>
        </w:tc>
      </w:tr>
      <w:tr w:rsidR="001E2984" w:rsidTr="001E2984">
        <w:trPr>
          <w:trHeight w:val="283"/>
        </w:trPr>
        <w:tc>
          <w:tcPr>
            <w:tcW w:w="10345" w:type="dxa"/>
            <w:gridSpan w:val="6"/>
            <w:shd w:val="clear" w:color="auto" w:fill="FFFFFF"/>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StyretFiloverførselServiceQName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StyretFiloverførselBeskedQName</w:t>
            </w:r>
            <w:proofErr w:type="spellEnd"/>
          </w:p>
        </w:tc>
      </w:tr>
      <w:tr w:rsidR="001E2984" w:rsidTr="001E2984">
        <w:trPr>
          <w:trHeight w:val="283"/>
        </w:trPr>
        <w:tc>
          <w:tcPr>
            <w:tcW w:w="10345" w:type="dxa"/>
            <w:gridSpan w:val="6"/>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2984" w:rsidTr="001E2984">
        <w:trPr>
          <w:trHeight w:val="283"/>
        </w:trPr>
        <w:tc>
          <w:tcPr>
            <w:tcW w:w="10345" w:type="dxa"/>
            <w:gridSpan w:val="6"/>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2984" w:rsidTr="001E2984">
        <w:trPr>
          <w:trHeight w:val="283"/>
        </w:trPr>
        <w:tc>
          <w:tcPr>
            <w:tcW w:w="10345" w:type="dxa"/>
            <w:gridSpan w:val="6"/>
            <w:shd w:val="clear" w:color="auto" w:fill="FFFFFF"/>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AfskrevetBeløbStruktur</w:t>
            </w:r>
            <w:proofErr w:type="spellEnd"/>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02479">
              <w:rPr>
                <w:rFonts w:ascii="Arial" w:hAnsi="Arial" w:cs="Arial"/>
                <w:color w:val="FF0000"/>
                <w:sz w:val="18"/>
              </w:rPr>
              <w:t>(</w:t>
            </w:r>
            <w:proofErr w:type="spellStart"/>
            <w:r w:rsidRPr="00302479">
              <w:rPr>
                <w:rFonts w:ascii="Arial" w:hAnsi="Arial" w:cs="Arial"/>
                <w:color w:val="FF0000"/>
                <w:sz w:val="18"/>
              </w:rPr>
              <w:t>FordringAfskrivningProcent</w:t>
            </w:r>
            <w:proofErr w:type="spellEnd"/>
            <w:r w:rsidRPr="00302479">
              <w:rPr>
                <w:rFonts w:ascii="Arial" w:hAnsi="Arial" w:cs="Arial"/>
                <w:color w:val="FF0000"/>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F07276">
              <w:rPr>
                <w:rFonts w:ascii="Arial" w:hAnsi="Arial" w:cs="Arial"/>
                <w:sz w:val="18"/>
              </w:rPr>
              <w:t xml:space="preserve"> = </w:t>
            </w:r>
            <w:proofErr w:type="spellStart"/>
            <w:r w:rsidR="00F07276">
              <w:rPr>
                <w:rFonts w:ascii="Arial" w:hAnsi="Arial" w:cs="Arial"/>
                <w:sz w:val="18"/>
              </w:rPr>
              <w:t>DMO</w:t>
            </w:r>
            <w:proofErr w:type="gramStart"/>
            <w:r w:rsidR="00F07276">
              <w:rPr>
                <w:rFonts w:ascii="Arial" w:hAnsi="Arial" w:cs="Arial"/>
                <w:sz w:val="18"/>
              </w:rPr>
              <w:t>.ValutaKode</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FordringAfskrivningAfsBeløb</w:t>
            </w:r>
            <w:proofErr w:type="spellEnd"/>
            <w:r w:rsidR="00F07276">
              <w:rPr>
                <w:rFonts w:ascii="Arial" w:hAnsi="Arial" w:cs="Arial"/>
                <w:sz w:val="18"/>
              </w:rPr>
              <w:t xml:space="preserve"> = </w:t>
            </w:r>
            <w:proofErr w:type="spellStart"/>
            <w:r w:rsidR="00F07276">
              <w:rPr>
                <w:rFonts w:ascii="Arial" w:hAnsi="Arial" w:cs="Arial"/>
                <w:sz w:val="18"/>
              </w:rPr>
              <w:t>DMO</w:t>
            </w:r>
            <w:proofErr w:type="gramStart"/>
            <w:r w:rsidR="00F07276">
              <w:rPr>
                <w:rFonts w:ascii="Arial" w:hAnsi="Arial" w:cs="Arial"/>
                <w:sz w:val="18"/>
              </w:rPr>
              <w:t>.OpkrævningFordringDækningBeløb</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302479">
              <w:rPr>
                <w:rFonts w:ascii="Arial" w:hAnsi="Arial" w:cs="Arial"/>
                <w:color w:val="FF0000"/>
                <w:sz w:val="18"/>
              </w:rPr>
              <w:t>FordringAfskrivningAfsBeløbDKK</w:t>
            </w:r>
            <w:proofErr w:type="spellEnd"/>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AfskrivningÅrsagStruktur</w:t>
            </w:r>
            <w:proofErr w:type="spellEnd"/>
          </w:p>
        </w:tc>
      </w:tr>
      <w:tr w:rsidR="001E2984" w:rsidTr="001E2984">
        <w:tc>
          <w:tcPr>
            <w:tcW w:w="10345" w:type="dxa"/>
            <w:vAlign w:val="center"/>
          </w:tcPr>
          <w:p w:rsidR="00302479" w:rsidRDefault="001E2984"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r w:rsidR="00302479">
              <w:rPr>
                <w:rFonts w:ascii="Arial" w:hAnsi="Arial" w:cs="Arial"/>
                <w:sz w:val="18"/>
              </w:rPr>
              <w:t xml:space="preserve"> = AFSO: Afskrivninger pga. afsoning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w:t>
            </w:r>
            <w:proofErr w:type="spellStart"/>
            <w:r>
              <w:rPr>
                <w:rFonts w:ascii="Arial" w:hAnsi="Arial" w:cs="Arial"/>
                <w:sz w:val="18"/>
              </w:rPr>
              <w:t>Gældssanereing</w:t>
            </w:r>
            <w:proofErr w:type="spellEnd"/>
            <w:r>
              <w:rPr>
                <w:rFonts w:ascii="Arial" w:hAnsi="Arial" w:cs="Arial"/>
                <w:sz w:val="18"/>
              </w:rPr>
              <w:t>.</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02479"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1E2984" w:rsidRDefault="00302479" w:rsidP="003024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1E2984" w:rsidRPr="0071576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715765">
              <w:rPr>
                <w:rFonts w:ascii="Arial" w:hAnsi="Arial" w:cs="Arial"/>
                <w:color w:val="FF0000"/>
                <w:sz w:val="18"/>
              </w:rPr>
              <w:t>FordringAfskrivningÅrsagBegr</w:t>
            </w:r>
            <w:proofErr w:type="spellEnd"/>
            <w:r w:rsidR="00085798" w:rsidRPr="00715765">
              <w:rPr>
                <w:rFonts w:ascii="Arial" w:hAnsi="Arial" w:cs="Arial"/>
                <w:color w:val="FF0000"/>
                <w:sz w:val="18"/>
              </w:rPr>
              <w:t xml:space="preserve"> – </w:t>
            </w:r>
            <w:r w:rsidR="00A04F3D" w:rsidRPr="00715765">
              <w:rPr>
                <w:rFonts w:ascii="Arial" w:hAnsi="Arial" w:cs="Arial"/>
                <w:color w:val="FF0000"/>
                <w:sz w:val="18"/>
              </w:rPr>
              <w:t>Indhold anvendes ikke</w:t>
            </w:r>
            <w:r w:rsidR="00085798" w:rsidRPr="00715765">
              <w:rPr>
                <w:rFonts w:ascii="Arial" w:hAnsi="Arial" w:cs="Arial"/>
                <w:color w:val="FF0000"/>
                <w:sz w:val="18"/>
              </w:rPr>
              <w:t>.</w:t>
            </w:r>
          </w:p>
          <w:p w:rsidR="001E2984" w:rsidRPr="009B53A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765">
              <w:rPr>
                <w:rFonts w:ascii="Arial" w:hAnsi="Arial" w:cs="Arial"/>
                <w:color w:val="FF0000"/>
                <w:sz w:val="18"/>
              </w:rPr>
              <w:t>(</w:t>
            </w:r>
            <w:proofErr w:type="spellStart"/>
            <w:r w:rsidRPr="00715765">
              <w:rPr>
                <w:rFonts w:ascii="Arial" w:hAnsi="Arial" w:cs="Arial"/>
                <w:color w:val="FF0000"/>
                <w:sz w:val="18"/>
              </w:rPr>
              <w:t>FordringAfskrivningÅrsagTekst</w:t>
            </w:r>
            <w:proofErr w:type="spellEnd"/>
            <w:r w:rsidRPr="00715765">
              <w:rPr>
                <w:rFonts w:ascii="Arial" w:hAnsi="Arial" w:cs="Arial"/>
                <w:color w:val="FF0000"/>
                <w:sz w:val="18"/>
              </w:rPr>
              <w:t>)</w:t>
            </w:r>
            <w:r w:rsidR="009B53A7">
              <w:rPr>
                <w:rFonts w:ascii="Arial" w:hAnsi="Arial" w:cs="Arial"/>
                <w:color w:val="FF0000"/>
                <w:sz w:val="18"/>
              </w:rPr>
              <w:t xml:space="preserve"> – Indhold anvendes ikke.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AlternativKontaktErstatningNummerStruktur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ErstatningNummerValg</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VirksomhedSENummer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VirksomhedCVRNummer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PersonCPRNummer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AlternativKontaktID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AlternativKontaktReferenceStruktur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AlternativKontaktReferenceType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AlternativKontaktReferenceTekst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roofErr w:type="spellStart"/>
            <w:r w:rsidRPr="00302479">
              <w:rPr>
                <w:rFonts w:ascii="Arial" w:hAnsi="Arial" w:cs="Arial"/>
                <w:color w:val="FF0000"/>
                <w:sz w:val="18"/>
              </w:rPr>
              <w:t>LandKode</w:t>
            </w:r>
            <w:proofErr w:type="spellEnd"/>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FordringAfregningBeløbStruktur</w:t>
            </w:r>
            <w:proofErr w:type="spellEnd"/>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FordringAfregningBeløb</w:t>
            </w:r>
            <w:proofErr w:type="spellEnd"/>
            <w:r w:rsidR="00085798">
              <w:rPr>
                <w:rFonts w:ascii="Arial" w:hAnsi="Arial" w:cs="Arial"/>
                <w:sz w:val="18"/>
              </w:rPr>
              <w:t xml:space="preserve"> = </w:t>
            </w:r>
            <w:proofErr w:type="spellStart"/>
            <w:r w:rsidR="00085798">
              <w:rPr>
                <w:rFonts w:ascii="Arial" w:hAnsi="Arial" w:cs="Arial"/>
                <w:sz w:val="18"/>
              </w:rPr>
              <w:t>DMO</w:t>
            </w:r>
            <w:proofErr w:type="gramStart"/>
            <w:r w:rsidR="00085798">
              <w:rPr>
                <w:rFonts w:ascii="Arial" w:hAnsi="Arial" w:cs="Arial"/>
                <w:sz w:val="18"/>
              </w:rPr>
              <w:t>.</w:t>
            </w:r>
            <w:r w:rsidR="00085798" w:rsidRPr="00085798">
              <w:rPr>
                <w:rFonts w:ascii="Arial" w:hAnsi="Arial" w:cs="Arial"/>
                <w:sz w:val="18"/>
              </w:rPr>
              <w:t>OpkrævningFordringBeløb</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0E55">
              <w:rPr>
                <w:rFonts w:ascii="Arial" w:hAnsi="Arial" w:cs="Arial"/>
                <w:color w:val="FF0000"/>
                <w:sz w:val="18"/>
              </w:rPr>
              <w:t>(</w:t>
            </w:r>
            <w:proofErr w:type="spellStart"/>
            <w:r w:rsidRPr="00100E55">
              <w:rPr>
                <w:rFonts w:ascii="Arial" w:hAnsi="Arial" w:cs="Arial"/>
                <w:color w:val="FF0000"/>
                <w:sz w:val="18"/>
              </w:rPr>
              <w:t>FordringAfregningBeløbDKK</w:t>
            </w:r>
            <w:proofErr w:type="spellEnd"/>
            <w:r w:rsidRPr="00100E55">
              <w:rPr>
                <w:rFonts w:ascii="Arial" w:hAnsi="Arial" w:cs="Arial"/>
                <w:color w:val="FF0000"/>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085798">
              <w:rPr>
                <w:rFonts w:ascii="Arial" w:hAnsi="Arial" w:cs="Arial"/>
                <w:sz w:val="18"/>
              </w:rPr>
              <w:t xml:space="preserve"> = </w:t>
            </w:r>
            <w:proofErr w:type="spellStart"/>
            <w:r w:rsidR="00085798">
              <w:rPr>
                <w:rFonts w:ascii="Arial" w:hAnsi="Arial" w:cs="Arial"/>
                <w:sz w:val="18"/>
              </w:rPr>
              <w:t>DMO</w:t>
            </w:r>
            <w:proofErr w:type="gramStart"/>
            <w:r w:rsidR="00085798">
              <w:rPr>
                <w:rFonts w:ascii="Arial" w:hAnsi="Arial" w:cs="Arial"/>
                <w:sz w:val="18"/>
              </w:rPr>
              <w:t>.ValutaKode</w:t>
            </w:r>
            <w:proofErr w:type="spellEnd"/>
            <w:proofErr w:type="gramEnd"/>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00E55">
              <w:rPr>
                <w:rFonts w:ascii="Arial" w:hAnsi="Arial" w:cs="Arial"/>
                <w:color w:val="FF0000"/>
              </w:rPr>
              <w:t>FordringBeløbStruktur</w:t>
            </w:r>
            <w:proofErr w:type="spellEnd"/>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ValutaKode</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DMIFordringBeløb</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roofErr w:type="spellStart"/>
            <w:r w:rsidRPr="00100E55">
              <w:rPr>
                <w:rFonts w:ascii="Arial" w:hAnsi="Arial" w:cs="Arial"/>
                <w:color w:val="FF0000"/>
                <w:sz w:val="18"/>
              </w:rPr>
              <w:t>DMIFordringBeløbDKK</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DMIFordringBeløbDKK</w:t>
            </w:r>
            <w:proofErr w:type="spellEnd"/>
            <w:r w:rsidRPr="00100E55">
              <w:rPr>
                <w:rFonts w:ascii="Arial" w:hAnsi="Arial" w:cs="Arial"/>
                <w:color w:val="FF0000"/>
                <w:sz w:val="18"/>
              </w:rPr>
              <w:t xml:space="preserve">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00E55">
              <w:rPr>
                <w:rFonts w:ascii="Arial" w:hAnsi="Arial" w:cs="Arial"/>
                <w:color w:val="FF0000"/>
              </w:rPr>
              <w:t>FordringDækningBeløbStruktur</w:t>
            </w:r>
            <w:proofErr w:type="spellEnd"/>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ValutaKode</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DMIFordringDækningBeløb</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roofErr w:type="spellStart"/>
            <w:r w:rsidRPr="00100E55">
              <w:rPr>
                <w:rFonts w:ascii="Arial" w:hAnsi="Arial" w:cs="Arial"/>
                <w:color w:val="FF0000"/>
                <w:sz w:val="18"/>
              </w:rPr>
              <w:t>DMIFordringDækningBeløbDKK</w:t>
            </w:r>
            <w:proofErr w:type="spellEnd"/>
            <w:r w:rsidRPr="00100E55">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C527C">
              <w:rPr>
                <w:rFonts w:ascii="Arial" w:hAnsi="Arial" w:cs="Arial"/>
                <w:color w:val="FF0000"/>
              </w:rPr>
              <w:t>FordringHaverAfregningBeløbStruktur</w:t>
            </w:r>
            <w:proofErr w:type="spellEnd"/>
          </w:p>
        </w:tc>
      </w:tr>
      <w:tr w:rsidR="001E2984" w:rsidTr="001E2984">
        <w:tc>
          <w:tcPr>
            <w:tcW w:w="10345" w:type="dxa"/>
            <w:vAlign w:val="center"/>
          </w:tcPr>
          <w:p w:rsidR="003C527C"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C527C">
              <w:rPr>
                <w:rFonts w:ascii="Arial" w:hAnsi="Arial" w:cs="Arial"/>
                <w:color w:val="FF0000"/>
                <w:sz w:val="18"/>
              </w:rPr>
              <w:t>FordringHaverAfregningBeløb</w:t>
            </w:r>
            <w:proofErr w:type="spellEnd"/>
            <w:r w:rsidR="00147863" w:rsidRPr="003C527C">
              <w:rPr>
                <w:rFonts w:ascii="Arial" w:hAnsi="Arial" w:cs="Arial"/>
                <w:color w:val="FF0000"/>
                <w:sz w:val="18"/>
              </w:rPr>
              <w:t xml:space="preserve">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w:t>
            </w:r>
            <w:proofErr w:type="spellStart"/>
            <w:r w:rsidRPr="003C527C">
              <w:rPr>
                <w:rFonts w:ascii="Arial" w:hAnsi="Arial" w:cs="Arial"/>
                <w:color w:val="FF0000"/>
                <w:sz w:val="18"/>
              </w:rPr>
              <w:t>FordringHaverAfregningBeløbDKK</w:t>
            </w:r>
            <w:proofErr w:type="spellEnd"/>
            <w:r w:rsidRPr="003C527C">
              <w:rPr>
                <w:rFonts w:ascii="Arial" w:hAnsi="Arial" w:cs="Arial"/>
                <w:color w:val="FF0000"/>
                <w:sz w:val="18"/>
              </w:rPr>
              <w:t>)</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C527C">
              <w:rPr>
                <w:rFonts w:ascii="Arial" w:hAnsi="Arial" w:cs="Arial"/>
                <w:color w:val="FF0000"/>
                <w:sz w:val="18"/>
              </w:rPr>
              <w:t>ValutaKode</w:t>
            </w:r>
            <w:proofErr w:type="spellEnd"/>
            <w:r w:rsidR="009E6063" w:rsidRPr="003C527C">
              <w:rPr>
                <w:rFonts w:ascii="Arial" w:hAnsi="Arial" w:cs="Arial"/>
                <w:color w:val="FF0000"/>
                <w:sz w:val="18"/>
              </w:rPr>
              <w:t xml:space="preserve"> = </w:t>
            </w:r>
            <w:proofErr w:type="spellStart"/>
            <w:r w:rsidR="009E6063" w:rsidRPr="003C527C">
              <w:rPr>
                <w:rFonts w:ascii="Arial" w:hAnsi="Arial" w:cs="Arial"/>
                <w:color w:val="FF0000"/>
                <w:sz w:val="18"/>
              </w:rPr>
              <w:t>DMO</w:t>
            </w:r>
            <w:proofErr w:type="gramStart"/>
            <w:r w:rsidR="009E6063" w:rsidRPr="003C527C">
              <w:rPr>
                <w:rFonts w:ascii="Arial" w:hAnsi="Arial" w:cs="Arial"/>
                <w:color w:val="FF0000"/>
                <w:sz w:val="18"/>
              </w:rPr>
              <w:t>.ValutaKode</w:t>
            </w:r>
            <w:proofErr w:type="spellEnd"/>
            <w:proofErr w:type="gramEnd"/>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00E55">
              <w:rPr>
                <w:rFonts w:ascii="Arial" w:hAnsi="Arial" w:cs="Arial"/>
                <w:color w:val="FF0000"/>
              </w:rPr>
              <w:t>FordringPeriodeStruktur</w:t>
            </w:r>
            <w:proofErr w:type="spellEnd"/>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DMIFordringPeriodeFraDato</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DMIFordringPeriodeTilDato</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roofErr w:type="spellStart"/>
            <w:r w:rsidRPr="00100E55">
              <w:rPr>
                <w:rFonts w:ascii="Arial" w:hAnsi="Arial" w:cs="Arial"/>
                <w:color w:val="FF0000"/>
                <w:sz w:val="18"/>
              </w:rPr>
              <w:t>DMIFordringPeriodeType</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Perioden som en fordring vedrører. Begge datoer er inklusive. </w:t>
            </w:r>
            <w:proofErr w:type="spellStart"/>
            <w:r w:rsidRPr="00100E55">
              <w:rPr>
                <w:rFonts w:ascii="Arial" w:hAnsi="Arial" w:cs="Arial"/>
                <w:color w:val="FF0000"/>
                <w:sz w:val="18"/>
              </w:rPr>
              <w:t>PeriodeType</w:t>
            </w:r>
            <w:proofErr w:type="spellEnd"/>
            <w:r w:rsidRPr="00100E55">
              <w:rPr>
                <w:rFonts w:ascii="Arial" w:hAnsi="Arial" w:cs="Arial"/>
                <w:color w:val="FF0000"/>
                <w:sz w:val="18"/>
              </w:rPr>
              <w:t xml:space="preserve"> er ren informativ tekst, f.eks. "Andet kvartal 2010" </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FordringRestBeløbStruktur</w:t>
            </w:r>
            <w:proofErr w:type="spellEnd"/>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r w:rsidR="009E6063">
              <w:rPr>
                <w:rFonts w:ascii="Arial" w:hAnsi="Arial" w:cs="Arial"/>
                <w:sz w:val="18"/>
              </w:rPr>
              <w:t xml:space="preserve"> = </w:t>
            </w:r>
            <w:proofErr w:type="spellStart"/>
            <w:r w:rsidR="009E6063">
              <w:rPr>
                <w:rFonts w:ascii="Arial" w:hAnsi="Arial" w:cs="Arial"/>
                <w:sz w:val="18"/>
              </w:rPr>
              <w:t>DMO</w:t>
            </w:r>
            <w:proofErr w:type="gramStart"/>
            <w:r w:rsidR="009E6063">
              <w:rPr>
                <w:rFonts w:ascii="Arial" w:hAnsi="Arial" w:cs="Arial"/>
                <w:sz w:val="18"/>
              </w:rPr>
              <w:t>.ValutaKode</w:t>
            </w:r>
            <w:proofErr w:type="spellEnd"/>
            <w:proofErr w:type="gramEnd"/>
          </w:p>
          <w:p w:rsidR="001E2984" w:rsidRPr="00CD060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spellStart"/>
            <w:r w:rsidRPr="00CD0603">
              <w:rPr>
                <w:rFonts w:ascii="Arial" w:hAnsi="Arial" w:cs="Arial"/>
                <w:color w:val="4F81BD" w:themeColor="accent1"/>
                <w:sz w:val="18"/>
              </w:rPr>
              <w:t>DMIFordringRestBeløb</w:t>
            </w:r>
            <w:proofErr w:type="spellEnd"/>
            <w:r w:rsidR="009E6063" w:rsidRPr="00CD0603">
              <w:rPr>
                <w:rFonts w:ascii="Arial" w:hAnsi="Arial" w:cs="Arial"/>
                <w:color w:val="4F81BD" w:themeColor="accent1"/>
                <w:sz w:val="18"/>
              </w:rPr>
              <w:t xml:space="preserve"> = Oplysning om den ikke dækkede del af en fordring. Kan afstemmes med </w:t>
            </w:r>
            <w:proofErr w:type="spellStart"/>
            <w:r w:rsidR="009E6063" w:rsidRPr="00CD0603">
              <w:rPr>
                <w:rFonts w:ascii="Arial" w:hAnsi="Arial" w:cs="Arial"/>
                <w:color w:val="4F81BD" w:themeColor="accent1"/>
                <w:sz w:val="18"/>
              </w:rPr>
              <w:t>DMO</w:t>
            </w:r>
            <w:proofErr w:type="gramStart"/>
            <w:r w:rsidR="009E6063" w:rsidRPr="00CD0603">
              <w:rPr>
                <w:rFonts w:ascii="Arial" w:hAnsi="Arial" w:cs="Arial"/>
                <w:color w:val="4F81BD" w:themeColor="accent1"/>
                <w:sz w:val="18"/>
              </w:rPr>
              <w:t>.OpkrævningFordringBeløb</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F0427">
              <w:rPr>
                <w:rFonts w:ascii="Arial" w:hAnsi="Arial" w:cs="Arial"/>
                <w:color w:val="FF0000"/>
                <w:sz w:val="18"/>
              </w:rPr>
              <w:t>(</w:t>
            </w:r>
            <w:proofErr w:type="spellStart"/>
            <w:r w:rsidRPr="00FF0427">
              <w:rPr>
                <w:rFonts w:ascii="Arial" w:hAnsi="Arial" w:cs="Arial"/>
                <w:color w:val="FF0000"/>
                <w:sz w:val="18"/>
              </w:rPr>
              <w:t>DMIFordringRestBeløbDKK</w:t>
            </w:r>
            <w:proofErr w:type="spellEnd"/>
            <w:r w:rsidRPr="00FF0427">
              <w:rPr>
                <w:rFonts w:ascii="Arial" w:hAnsi="Arial" w:cs="Arial"/>
                <w:color w:val="FF0000"/>
                <w:sz w:val="18"/>
              </w:rPr>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DMIFordringRestBeløbDKK</w:t>
            </w:r>
            <w:proofErr w:type="spellEnd"/>
            <w:r>
              <w:rPr>
                <w:rFonts w:ascii="Arial" w:hAnsi="Arial" w:cs="Arial"/>
                <w:sz w:val="18"/>
              </w:rPr>
              <w:t xml:space="preserve"> er altid udfyldt når strukturen anvendes som en del af output.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FordringhaverSystemIDStruktur</w:t>
            </w:r>
            <w:proofErr w:type="spellEnd"/>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w:t>
            </w:r>
            <w:proofErr w:type="spellEnd"/>
            <w:r w:rsidR="00FF0427">
              <w:rPr>
                <w:rFonts w:ascii="Arial" w:hAnsi="Arial" w:cs="Arial"/>
                <w:sz w:val="18"/>
              </w:rPr>
              <w:t xml:space="preserve"> = </w:t>
            </w:r>
            <w:proofErr w:type="gramStart"/>
            <w:r w:rsidR="00FF0427">
              <w:rPr>
                <w:rFonts w:ascii="Arial" w:hAnsi="Arial" w:cs="Arial"/>
                <w:sz w:val="18"/>
              </w:rPr>
              <w:t>12635729</w:t>
            </w:r>
            <w:proofErr w:type="gramEnd"/>
          </w:p>
        </w:tc>
      </w:tr>
      <w:tr w:rsidR="001E2984" w:rsidTr="001E2984">
        <w:tc>
          <w:tcPr>
            <w:tcW w:w="10345"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E2984" w:rsidTr="001E2984">
        <w:tc>
          <w:tcPr>
            <w:tcW w:w="10345" w:type="dxa"/>
            <w:shd w:val="clear" w:color="auto" w:fill="FFFFFF"/>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FF0427">
              <w:rPr>
                <w:rFonts w:ascii="Arial" w:hAnsi="Arial" w:cs="Arial"/>
                <w:color w:val="FF0000"/>
              </w:rPr>
              <w:t>HovedFordringReturnerÅrsagStruktur</w:t>
            </w:r>
            <w:proofErr w:type="spellEnd"/>
          </w:p>
        </w:tc>
      </w:tr>
      <w:tr w:rsidR="001E2984" w:rsidTr="001E2984">
        <w:tc>
          <w:tcPr>
            <w:tcW w:w="10345" w:type="dxa"/>
            <w:vAlign w:val="center"/>
          </w:tcPr>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FF0427">
              <w:rPr>
                <w:rFonts w:ascii="Arial" w:hAnsi="Arial" w:cs="Arial"/>
                <w:color w:val="FF0000"/>
                <w:sz w:val="18"/>
              </w:rPr>
              <w:t>HovedFordringReturÅrsagKode</w:t>
            </w:r>
            <w:proofErr w:type="spellEnd"/>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FF0427">
              <w:rPr>
                <w:rFonts w:ascii="Arial" w:hAnsi="Arial" w:cs="Arial"/>
                <w:color w:val="FF0000"/>
                <w:sz w:val="18"/>
              </w:rPr>
              <w:t>HovedFordringReturÅrsagBegr</w:t>
            </w:r>
            <w:proofErr w:type="spellEnd"/>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F0427">
              <w:rPr>
                <w:rFonts w:ascii="Arial" w:hAnsi="Arial" w:cs="Arial"/>
                <w:color w:val="FF0000"/>
                <w:sz w:val="18"/>
              </w:rPr>
              <w:t>(</w:t>
            </w:r>
            <w:proofErr w:type="spellStart"/>
            <w:r w:rsidRPr="00FF0427">
              <w:rPr>
                <w:rFonts w:ascii="Arial" w:hAnsi="Arial" w:cs="Arial"/>
                <w:color w:val="FF0000"/>
                <w:sz w:val="18"/>
              </w:rPr>
              <w:t>HovedFordringReturÅrsagTekst</w:t>
            </w:r>
            <w:proofErr w:type="spellEnd"/>
            <w:r w:rsidRPr="00FF0427">
              <w:rPr>
                <w:rFonts w:ascii="Arial" w:hAnsi="Arial" w:cs="Arial"/>
                <w:color w:val="FF0000"/>
                <w:sz w:val="18"/>
              </w:rPr>
              <w:t>)</w:t>
            </w:r>
          </w:p>
          <w:p w:rsidR="001E2984" w:rsidRPr="00FF042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765A6">
              <w:rPr>
                <w:rFonts w:ascii="Arial" w:hAnsi="Arial" w:cs="Arial"/>
                <w:color w:val="FF0000"/>
              </w:rPr>
              <w:t>HæftelseRestBeløbStruktur</w:t>
            </w:r>
            <w:proofErr w:type="spellEnd"/>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ValutaKode</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HæftelseRestBeløb</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HæftelseRestBeløbDKK</w:t>
            </w:r>
            <w:proofErr w:type="spellEnd"/>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2B6DF2">
              <w:rPr>
                <w:rFonts w:ascii="Arial" w:hAnsi="Arial" w:cs="Arial"/>
                <w:color w:val="FF0000"/>
              </w:rPr>
              <w:t>KundeStruktur</w:t>
            </w:r>
            <w:proofErr w:type="spellEnd"/>
          </w:p>
        </w:tc>
      </w:tr>
      <w:tr w:rsidR="001E2984" w:rsidTr="001E2984">
        <w:tc>
          <w:tcPr>
            <w:tcW w:w="10345" w:type="dxa"/>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B6DF2">
              <w:rPr>
                <w:rFonts w:ascii="Arial" w:hAnsi="Arial" w:cs="Arial"/>
                <w:color w:val="FF0000"/>
                <w:sz w:val="18"/>
              </w:rPr>
              <w:t>KundeNummer</w:t>
            </w:r>
            <w:proofErr w:type="spellEnd"/>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B6DF2">
              <w:rPr>
                <w:rFonts w:ascii="Arial" w:hAnsi="Arial" w:cs="Arial"/>
                <w:color w:val="FF0000"/>
                <w:sz w:val="18"/>
              </w:rPr>
              <w:t>KundeType</w:t>
            </w:r>
            <w:proofErr w:type="spellEnd"/>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roofErr w:type="spellStart"/>
            <w:r w:rsidRPr="002B6DF2">
              <w:rPr>
                <w:rFonts w:ascii="Arial" w:hAnsi="Arial" w:cs="Arial"/>
                <w:color w:val="FF0000"/>
                <w:sz w:val="18"/>
              </w:rPr>
              <w:t>VirksomhedCVRNummer</w:t>
            </w:r>
            <w:proofErr w:type="spellEnd"/>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roofErr w:type="spellStart"/>
            <w:r w:rsidRPr="002B6DF2">
              <w:rPr>
                <w:rFonts w:ascii="Arial" w:hAnsi="Arial" w:cs="Arial"/>
                <w:color w:val="FF0000"/>
                <w:sz w:val="18"/>
              </w:rPr>
              <w:t>KundeNavn</w:t>
            </w:r>
            <w:proofErr w:type="spellEnd"/>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roofErr w:type="spellStart"/>
            <w:r w:rsidRPr="002B6DF2">
              <w:rPr>
                <w:rFonts w:ascii="Arial" w:hAnsi="Arial" w:cs="Arial"/>
                <w:color w:val="FF0000"/>
                <w:sz w:val="18"/>
              </w:rPr>
              <w:t>DriftFormKode</w:t>
            </w:r>
            <w:proofErr w:type="spellEnd"/>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roofErr w:type="spellStart"/>
            <w:r w:rsidRPr="002B6DF2">
              <w:rPr>
                <w:rFonts w:ascii="Arial" w:hAnsi="Arial" w:cs="Arial"/>
                <w:color w:val="FF0000"/>
                <w:sz w:val="18"/>
              </w:rPr>
              <w:t>EnkeltmandVirksomhedEjer</w:t>
            </w:r>
            <w:proofErr w:type="spellEnd"/>
            <w:r w:rsidRPr="002B6DF2">
              <w:rPr>
                <w:rFonts w:ascii="Arial" w:hAnsi="Arial" w:cs="Arial"/>
                <w:color w:val="FF0000"/>
                <w:sz w:val="18"/>
              </w:rPr>
              <w:t xml:space="preserve">* </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r>
            <w:r w:rsidRPr="002B6DF2">
              <w:rPr>
                <w:rFonts w:ascii="Arial" w:hAnsi="Arial" w:cs="Arial"/>
                <w:color w:val="FF0000"/>
                <w:sz w:val="18"/>
              </w:rPr>
              <w:tab/>
            </w:r>
            <w:proofErr w:type="spellStart"/>
            <w:r w:rsidRPr="002B6DF2">
              <w:rPr>
                <w:rFonts w:ascii="Arial" w:hAnsi="Arial" w:cs="Arial"/>
                <w:color w:val="FF0000"/>
                <w:sz w:val="18"/>
              </w:rPr>
              <w:t>PersonCPRNummer</w:t>
            </w:r>
            <w:proofErr w:type="spellEnd"/>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ab/>
              <w: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w:t>
            </w:r>
          </w:p>
        </w:tc>
      </w:tr>
      <w:tr w:rsidR="001E2984" w:rsidTr="001E2984">
        <w:tc>
          <w:tcPr>
            <w:tcW w:w="10345" w:type="dxa"/>
            <w:shd w:val="clear" w:color="auto" w:fill="B3B3B3"/>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B6DF2">
              <w:rPr>
                <w:rFonts w:ascii="Arial" w:hAnsi="Arial" w:cs="Arial"/>
                <w:b/>
                <w:color w:val="FF0000"/>
                <w:sz w:val="18"/>
              </w:rPr>
              <w:t>Beskrivelse</w:t>
            </w:r>
          </w:p>
        </w:tc>
      </w:tr>
      <w:tr w:rsidR="001E2984" w:rsidTr="001E2984">
        <w:tc>
          <w:tcPr>
            <w:tcW w:w="10345" w:type="dxa"/>
            <w:shd w:val="clear" w:color="auto" w:fill="FFFFFF"/>
            <w:vAlign w:val="center"/>
          </w:tcPr>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 xml:space="preserve">Identificerer en kunde som et </w:t>
            </w:r>
            <w:proofErr w:type="spellStart"/>
            <w:r w:rsidRPr="002B6DF2">
              <w:rPr>
                <w:rFonts w:ascii="Arial" w:hAnsi="Arial" w:cs="Arial"/>
                <w:color w:val="FF0000"/>
                <w:sz w:val="18"/>
              </w:rPr>
              <w:t>KundeNummer</w:t>
            </w:r>
            <w:proofErr w:type="spellEnd"/>
            <w:r w:rsidRPr="002B6DF2">
              <w:rPr>
                <w:rFonts w:ascii="Arial" w:hAnsi="Arial" w:cs="Arial"/>
                <w:color w:val="FF0000"/>
                <w:sz w:val="18"/>
              </w:rPr>
              <w:t xml:space="preserve">, </w:t>
            </w:r>
            <w:proofErr w:type="spellStart"/>
            <w:r w:rsidRPr="002B6DF2">
              <w:rPr>
                <w:rFonts w:ascii="Arial" w:hAnsi="Arial" w:cs="Arial"/>
                <w:color w:val="FF0000"/>
                <w:sz w:val="18"/>
              </w:rPr>
              <w:t>KundeType</w:t>
            </w:r>
            <w:proofErr w:type="spellEnd"/>
            <w:r w:rsidRPr="002B6DF2">
              <w:rPr>
                <w:rFonts w:ascii="Arial" w:hAnsi="Arial" w:cs="Arial"/>
                <w:color w:val="FF0000"/>
                <w:sz w:val="18"/>
              </w:rPr>
              <w:t xml:space="preserve"> par. De </w:t>
            </w:r>
            <w:proofErr w:type="spellStart"/>
            <w:r w:rsidRPr="002B6DF2">
              <w:rPr>
                <w:rFonts w:ascii="Arial" w:hAnsi="Arial" w:cs="Arial"/>
                <w:color w:val="FF0000"/>
                <w:sz w:val="18"/>
              </w:rPr>
              <w:t>optionelle</w:t>
            </w:r>
            <w:proofErr w:type="spellEnd"/>
            <w:r w:rsidRPr="002B6DF2">
              <w:rPr>
                <w:rFonts w:ascii="Arial" w:hAnsi="Arial" w:cs="Arial"/>
                <w:color w:val="FF0000"/>
                <w:sz w:val="18"/>
              </w:rPr>
              <w:t xml:space="preserve"> felter er ikke garanteret udfyldt i alle services hvor </w:t>
            </w:r>
            <w:proofErr w:type="spellStart"/>
            <w:r w:rsidRPr="002B6DF2">
              <w:rPr>
                <w:rFonts w:ascii="Arial" w:hAnsi="Arial" w:cs="Arial"/>
                <w:color w:val="FF0000"/>
                <w:sz w:val="18"/>
              </w:rPr>
              <w:t>KundeStruktur</w:t>
            </w:r>
            <w:proofErr w:type="spellEnd"/>
            <w:r w:rsidRPr="002B6DF2">
              <w:rPr>
                <w:rFonts w:ascii="Arial" w:hAnsi="Arial" w:cs="Arial"/>
                <w:color w:val="FF0000"/>
                <w:sz w:val="18"/>
              </w:rPr>
              <w:t xml:space="preserve"> benyttes.</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 xml:space="preserve">Hvis </w:t>
            </w:r>
            <w:proofErr w:type="spellStart"/>
            <w:r w:rsidRPr="002B6DF2">
              <w:rPr>
                <w:rFonts w:ascii="Arial" w:hAnsi="Arial" w:cs="Arial"/>
                <w:color w:val="FF0000"/>
                <w:sz w:val="18"/>
              </w:rPr>
              <w:t>KundeNavn</w:t>
            </w:r>
            <w:proofErr w:type="spellEnd"/>
            <w:r w:rsidRPr="002B6DF2">
              <w:rPr>
                <w:rFonts w:ascii="Arial" w:hAnsi="Arial" w:cs="Arial"/>
                <w:color w:val="FF0000"/>
                <w:sz w:val="18"/>
              </w:rPr>
              <w:t xml:space="preserve"> er udfyldt er det baseret på navne-information i CSR-P, ES eller AKR.</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 xml:space="preserve">For </w:t>
            </w:r>
            <w:proofErr w:type="spellStart"/>
            <w:r w:rsidRPr="002B6DF2">
              <w:rPr>
                <w:rFonts w:ascii="Arial" w:hAnsi="Arial" w:cs="Arial"/>
                <w:color w:val="FF0000"/>
                <w:sz w:val="18"/>
              </w:rPr>
              <w:t>KundeType</w:t>
            </w:r>
            <w:proofErr w:type="spellEnd"/>
            <w:r w:rsidRPr="002B6DF2">
              <w:rPr>
                <w:rFonts w:ascii="Arial" w:hAnsi="Arial" w:cs="Arial"/>
                <w:color w:val="FF0000"/>
                <w:sz w:val="18"/>
              </w:rPr>
              <w:t xml:space="preserve">=SE-Virksomhed kan </w:t>
            </w:r>
            <w:proofErr w:type="spellStart"/>
            <w:r w:rsidRPr="002B6DF2">
              <w:rPr>
                <w:rFonts w:ascii="Arial" w:hAnsi="Arial" w:cs="Arial"/>
                <w:color w:val="FF0000"/>
                <w:sz w:val="18"/>
              </w:rPr>
              <w:t>VirksomhedCVRNummer</w:t>
            </w:r>
            <w:proofErr w:type="spellEnd"/>
            <w:r w:rsidRPr="002B6DF2">
              <w:rPr>
                <w:rFonts w:ascii="Arial" w:hAnsi="Arial" w:cs="Arial"/>
                <w:color w:val="FF0000"/>
                <w:sz w:val="18"/>
              </w:rPr>
              <w:t xml:space="preserve"> og </w:t>
            </w:r>
            <w:proofErr w:type="spellStart"/>
            <w:r w:rsidRPr="002B6DF2">
              <w:rPr>
                <w:rFonts w:ascii="Arial" w:hAnsi="Arial" w:cs="Arial"/>
                <w:color w:val="FF0000"/>
                <w:sz w:val="18"/>
              </w:rPr>
              <w:t>DriftFormKode</w:t>
            </w:r>
            <w:proofErr w:type="spellEnd"/>
            <w:r w:rsidRPr="002B6DF2">
              <w:rPr>
                <w:rFonts w:ascii="Arial" w:hAnsi="Arial" w:cs="Arial"/>
                <w:color w:val="FF0000"/>
                <w:sz w:val="18"/>
              </w:rPr>
              <w:t xml:space="preserve"> være udfyldt,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 xml:space="preserve">og hvis </w:t>
            </w:r>
            <w:proofErr w:type="spellStart"/>
            <w:r w:rsidRPr="002B6DF2">
              <w:rPr>
                <w:rFonts w:ascii="Arial" w:hAnsi="Arial" w:cs="Arial"/>
                <w:color w:val="FF0000"/>
                <w:sz w:val="18"/>
              </w:rPr>
              <w:t>DriftFormKodee</w:t>
            </w:r>
            <w:proofErr w:type="spellEnd"/>
            <w:r w:rsidRPr="002B6DF2">
              <w:rPr>
                <w:rFonts w:ascii="Arial" w:hAnsi="Arial" w:cs="Arial"/>
                <w:color w:val="FF0000"/>
                <w:sz w:val="18"/>
              </w:rPr>
              <w:t xml:space="preserve">=Enkeltmandsfirma vil </w:t>
            </w:r>
            <w:proofErr w:type="spellStart"/>
            <w:r w:rsidRPr="002B6DF2">
              <w:rPr>
                <w:rFonts w:ascii="Arial" w:hAnsi="Arial" w:cs="Arial"/>
                <w:color w:val="FF0000"/>
                <w:sz w:val="18"/>
              </w:rPr>
              <w:t>EnkeltmandVirksomhedEjer</w:t>
            </w:r>
            <w:proofErr w:type="spellEnd"/>
            <w:r w:rsidRPr="002B6DF2">
              <w:rPr>
                <w:rFonts w:ascii="Arial" w:hAnsi="Arial" w:cs="Arial"/>
                <w:color w:val="FF0000"/>
                <w:sz w:val="18"/>
              </w:rPr>
              <w:t xml:space="preserve"> være sat.</w:t>
            </w: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B6DF2"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B6DF2">
              <w:rPr>
                <w:rFonts w:ascii="Arial" w:hAnsi="Arial" w:cs="Arial"/>
                <w:color w:val="FF0000"/>
                <w:sz w:val="18"/>
              </w:rPr>
              <w:t xml:space="preserve">De </w:t>
            </w:r>
            <w:proofErr w:type="spellStart"/>
            <w:r w:rsidRPr="002B6DF2">
              <w:rPr>
                <w:rFonts w:ascii="Arial" w:hAnsi="Arial" w:cs="Arial"/>
                <w:color w:val="FF0000"/>
                <w:sz w:val="18"/>
              </w:rPr>
              <w:t>optionelle</w:t>
            </w:r>
            <w:proofErr w:type="spellEnd"/>
            <w:r w:rsidRPr="002B6DF2">
              <w:rPr>
                <w:rFonts w:ascii="Arial" w:hAnsi="Arial" w:cs="Arial"/>
                <w:color w:val="FF0000"/>
                <w:sz w:val="18"/>
              </w:rPr>
              <w:t xml:space="preserve"> felter vil blive beriget af MF ved modtagelse af en fordring, før den sendes videre til DMI.</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MFUnderretAfregnStruktur</w:t>
            </w:r>
            <w:proofErr w:type="spellEnd"/>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w:t>
            </w:r>
            <w:proofErr w:type="spellEnd"/>
            <w:r w:rsidR="00B765A6">
              <w:rPr>
                <w:rFonts w:ascii="Arial" w:hAnsi="Arial" w:cs="Arial"/>
                <w:sz w:val="18"/>
              </w:rPr>
              <w:t xml:space="preserve"> = [UDL | AFR ]</w:t>
            </w:r>
            <w:r w:rsidR="00277AC6">
              <w:rPr>
                <w:rFonts w:ascii="Arial" w:hAnsi="Arial" w:cs="Arial"/>
                <w:sz w:val="18"/>
              </w:rPr>
              <w:t xml:space="preserve"> – Underretninger, hvor værdien UDL anvendes i forhold til kunder. Håndtering af underretninger, hvor værdien er AFR afventer regnskabsmæssig design.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3C527C">
              <w:rPr>
                <w:rFonts w:ascii="Arial" w:hAnsi="Arial" w:cs="Arial"/>
                <w:color w:val="FF0000"/>
                <w:sz w:val="18"/>
              </w:rPr>
              <w:t>FordringHaverAfregningID</w:t>
            </w:r>
            <w:proofErr w:type="spellEnd"/>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proofErr w:type="spellStart"/>
            <w:r w:rsidRPr="003C527C">
              <w:rPr>
                <w:rFonts w:ascii="Arial" w:hAnsi="Arial" w:cs="Arial"/>
                <w:color w:val="FF0000"/>
                <w:sz w:val="18"/>
              </w:rPr>
              <w:t>FordringHaverAfregningBeløbStruktur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3C527C">
              <w:rPr>
                <w:rFonts w:ascii="Arial" w:hAnsi="Arial" w:cs="Arial"/>
                <w:color w:val="FF0000"/>
                <w:sz w:val="18"/>
              </w:rPr>
              <w:t>FordringHaverAfregningDato</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proofErr w:type="spellStart"/>
            <w:r w:rsidRPr="00B765A6">
              <w:rPr>
                <w:rFonts w:ascii="Arial" w:hAnsi="Arial" w:cs="Arial"/>
                <w:color w:val="FF0000"/>
                <w:sz w:val="18"/>
              </w:rPr>
              <w:t>FordringHaverAfregningPerFra</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FordringHaverAfregningPerTil</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277AC6">
              <w:rPr>
                <w:rFonts w:ascii="Arial" w:hAnsi="Arial" w:cs="Arial"/>
                <w:color w:val="FF0000"/>
                <w:sz w:val="18"/>
              </w:rPr>
              <w:t>DMIFordringEFIHovedFordringID</w:t>
            </w:r>
            <w:proofErr w:type="spellEnd"/>
            <w:r w:rsidR="00277AC6">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D05056">
              <w:rPr>
                <w:rFonts w:ascii="Arial" w:hAnsi="Arial" w:cs="Arial"/>
                <w:color w:val="FF0000"/>
                <w:sz w:val="18"/>
              </w:rPr>
              <w:t>(</w:t>
            </w:r>
            <w:proofErr w:type="spellStart"/>
            <w:r w:rsidRPr="00D05056">
              <w:rPr>
                <w:rFonts w:ascii="Arial" w:hAnsi="Arial" w:cs="Arial"/>
                <w:color w:val="FF0000"/>
                <w:sz w:val="18"/>
              </w:rPr>
              <w:t>DMIFordringPEnhedNummer</w:t>
            </w:r>
            <w:proofErr w:type="spellEnd"/>
            <w:r w:rsidRPr="00D05056">
              <w:rPr>
                <w:rFonts w:ascii="Arial" w:hAnsi="Arial" w:cs="Arial"/>
                <w:color w:val="FF0000"/>
                <w:sz w:val="18"/>
              </w:rPr>
              <w:t>)</w:t>
            </w:r>
            <w:r w:rsidR="00204FC9" w:rsidRPr="00D05056">
              <w:rPr>
                <w:rFonts w:ascii="Arial" w:hAnsi="Arial" w:cs="Arial"/>
                <w:color w:val="FF0000"/>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DMIFordringFordringHaverRef</w:t>
            </w:r>
            <w:proofErr w:type="spellEnd"/>
            <w:r>
              <w:rPr>
                <w:rFonts w:ascii="Arial" w:hAnsi="Arial" w:cs="Arial"/>
                <w:sz w:val="18"/>
              </w:rPr>
              <w:t>)</w:t>
            </w:r>
            <w:r w:rsidR="00204FC9">
              <w:rPr>
                <w:rFonts w:ascii="Arial" w:hAnsi="Arial" w:cs="Arial"/>
                <w:sz w:val="18"/>
              </w:rPr>
              <w:t xml:space="preserve"> =</w:t>
            </w:r>
            <w:proofErr w:type="spellStart"/>
            <w:r w:rsidR="00204FC9">
              <w:rPr>
                <w:rFonts w:ascii="Arial" w:hAnsi="Arial" w:cs="Arial"/>
                <w:sz w:val="18"/>
              </w:rPr>
              <w:t>DMO</w:t>
            </w:r>
            <w:proofErr w:type="gramStart"/>
            <w:r w:rsidR="00204FC9">
              <w:rPr>
                <w:rFonts w:ascii="Arial" w:hAnsi="Arial" w:cs="Arial"/>
                <w:sz w:val="18"/>
              </w:rPr>
              <w:t>.</w:t>
            </w:r>
            <w:r w:rsidR="00204FC9" w:rsidRPr="00204FC9">
              <w:rPr>
                <w:rFonts w:ascii="Arial" w:hAnsi="Arial" w:cs="Arial"/>
                <w:sz w:val="18"/>
              </w:rPr>
              <w:t>OpkrævningFordringID</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8C78F9">
              <w:rPr>
                <w:rFonts w:ascii="Arial" w:hAnsi="Arial" w:cs="Arial"/>
                <w:sz w:val="18"/>
              </w:rPr>
              <w:t xml:space="preserve"> = </w:t>
            </w:r>
            <w:r w:rsidR="008C78F9" w:rsidRPr="008C78F9">
              <w:rPr>
                <w:rFonts w:ascii="Arial" w:hAnsi="Arial" w:cs="Arial"/>
                <w:sz w:val="18"/>
              </w:rPr>
              <w:t xml:space="preserve">Uddrages fra </w:t>
            </w:r>
            <w:proofErr w:type="spellStart"/>
            <w:r w:rsidR="008C78F9" w:rsidRPr="008C78F9">
              <w:rPr>
                <w:rFonts w:ascii="Arial" w:hAnsi="Arial" w:cs="Arial"/>
                <w:sz w:val="18"/>
              </w:rPr>
              <w:t>DMO</w:t>
            </w:r>
            <w:proofErr w:type="gramStart"/>
            <w:r w:rsidR="008C78F9" w:rsidRPr="008C78F9">
              <w:rPr>
                <w:rFonts w:ascii="Arial" w:hAnsi="Arial" w:cs="Arial"/>
                <w:sz w:val="18"/>
              </w:rPr>
              <w:t>.OpkrævningFordringTypeID</w:t>
            </w:r>
            <w:proofErr w:type="spellEnd"/>
            <w:proofErr w:type="gramEnd"/>
          </w:p>
          <w:p w:rsidR="00AD3FB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AD3FBE">
              <w:rPr>
                <w:rFonts w:ascii="Arial" w:hAnsi="Arial" w:cs="Arial"/>
                <w:color w:val="FF0000"/>
                <w:sz w:val="18"/>
              </w:rPr>
              <w:t>DMIFordringTypeKategori</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sidRPr="00B765A6">
              <w:rPr>
                <w:rFonts w:ascii="Arial" w:hAnsi="Arial" w:cs="Arial"/>
                <w:color w:val="4F81BD" w:themeColor="accent1"/>
                <w:sz w:val="18"/>
              </w:rPr>
              <w:t>DMITransaktionVirkningDato</w:t>
            </w:r>
            <w:proofErr w:type="spellEnd"/>
            <w:r w:rsidR="00B64477">
              <w:rPr>
                <w:rFonts w:ascii="Arial" w:hAnsi="Arial" w:cs="Arial"/>
                <w:color w:val="4F81BD" w:themeColor="accent1"/>
                <w:sz w:val="18"/>
              </w:rPr>
              <w:t xml:space="preserve"> = SAP bilagsdato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SupplerendeIndbetalingOplysninger</w:t>
            </w:r>
            <w:proofErr w:type="spellEnd"/>
            <w:r>
              <w:rPr>
                <w:rFonts w:ascii="Arial" w:hAnsi="Arial" w:cs="Arial"/>
                <w:sz w:val="18"/>
              </w:rPr>
              <w:t xml:space="preserve"> *</w:t>
            </w:r>
            <w:r w:rsidR="00F806CD">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Poul V Madsen" w:date="2012-12-10T07:43: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DMIIndbetalingID</w:t>
            </w:r>
            <w:proofErr w:type="spellEnd"/>
            <w:r w:rsidR="000D0960">
              <w:rPr>
                <w:rFonts w:ascii="Arial" w:hAnsi="Arial" w:cs="Arial"/>
                <w:sz w:val="18"/>
              </w:rPr>
              <w:t xml:space="preserve"> = </w:t>
            </w:r>
            <w:proofErr w:type="spellStart"/>
            <w:r w:rsidR="00BC348E">
              <w:rPr>
                <w:rFonts w:ascii="Arial" w:hAnsi="Arial" w:cs="Arial"/>
                <w:sz w:val="18"/>
              </w:rPr>
              <w:t>DMO</w:t>
            </w:r>
            <w:proofErr w:type="gramStart"/>
            <w:r w:rsidR="00BC348E">
              <w:rPr>
                <w:rFonts w:ascii="Arial" w:hAnsi="Arial" w:cs="Arial"/>
                <w:sz w:val="18"/>
              </w:rPr>
              <w:t>.</w:t>
            </w:r>
            <w:r w:rsidR="000D0960" w:rsidRPr="000D0960">
              <w:rPr>
                <w:rFonts w:ascii="Arial" w:hAnsi="Arial" w:cs="Arial"/>
                <w:sz w:val="18"/>
              </w:rPr>
              <w:t>IndbetalingID</w:t>
            </w:r>
            <w:proofErr w:type="spellEnd"/>
            <w:proofErr w:type="gramEnd"/>
          </w:p>
          <w:p w:rsidR="00F85BD3"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 w:author="Poul V Madsen" w:date="2012-12-10T07:43: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DMIIndbetalingAktivitetType</w:t>
              </w:r>
            </w:ins>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DMIIndbetalingAktivitetTekst</w:t>
            </w:r>
            <w:proofErr w:type="spellEnd"/>
            <w:r>
              <w:rPr>
                <w:rFonts w:ascii="Arial" w:hAnsi="Arial" w:cs="Arial"/>
                <w:sz w:val="18"/>
              </w:rPr>
              <w:t>)</w:t>
            </w:r>
            <w:r w:rsidR="00F806CD">
              <w:rPr>
                <w:rFonts w:ascii="Arial" w:hAnsi="Arial" w:cs="Arial"/>
                <w:sz w:val="18"/>
              </w:rPr>
              <w:t xml:space="preserve"> = </w:t>
            </w:r>
            <w:proofErr w:type="spellStart"/>
            <w:r w:rsidR="00F806CD">
              <w:rPr>
                <w:rFonts w:ascii="Arial" w:hAnsi="Arial" w:cs="Arial"/>
                <w:sz w:val="18"/>
              </w:rPr>
              <w:t>DMO</w:t>
            </w:r>
            <w:proofErr w:type="gramStart"/>
            <w:r w:rsidR="00F806CD">
              <w:rPr>
                <w:rFonts w:ascii="Arial" w:hAnsi="Arial" w:cs="Arial"/>
                <w:sz w:val="18"/>
              </w:rPr>
              <w:t>.Indbetaling</w:t>
            </w:r>
            <w:r w:rsidR="00F806CD" w:rsidRPr="00F806CD">
              <w:rPr>
                <w:rFonts w:ascii="Arial" w:hAnsi="Arial" w:cs="Arial"/>
                <w:sz w:val="18"/>
              </w:rPr>
              <w:t>Reference</w:t>
            </w:r>
            <w:proofErr w:type="spellEnd"/>
            <w:proofErr w:type="gramEnd"/>
          </w:p>
          <w:p w:rsidR="001E2984"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Poul V Madsen" w:date="2012-12-10T07:44:00Z"/>
                <w:rFonts w:ascii="Arial" w:hAnsi="Arial" w:cs="Arial"/>
                <w:sz w:val="18"/>
              </w:rPr>
            </w:pPr>
            <w:del w:id="9" w:author="Poul V Madsen" w:date="2012-12-10T07:44:00Z">
              <w:r w:rsidDel="00F85BD3">
                <w:rPr>
                  <w:rFonts w:ascii="Arial" w:hAnsi="Arial" w:cs="Arial"/>
                  <w:sz w:val="18"/>
                </w:rPr>
                <w:tab/>
              </w:r>
              <w:r w:rsidDel="00F85BD3">
                <w:rPr>
                  <w:rFonts w:ascii="Arial" w:hAnsi="Arial" w:cs="Arial"/>
                  <w:sz w:val="18"/>
                </w:rPr>
                <w:tab/>
              </w:r>
              <w:r w:rsidDel="00F85BD3">
                <w:rPr>
                  <w:rFonts w:ascii="Arial" w:hAnsi="Arial" w:cs="Arial"/>
                  <w:sz w:val="18"/>
                </w:rPr>
                <w:tab/>
              </w:r>
              <w:r w:rsidDel="00F85BD3">
                <w:rPr>
                  <w:rFonts w:ascii="Arial" w:hAnsi="Arial" w:cs="Arial"/>
                  <w:sz w:val="18"/>
                </w:rPr>
                <w:tab/>
              </w:r>
              <w:r w:rsidDel="00F85BD3">
                <w:rPr>
                  <w:rFonts w:ascii="Arial" w:hAnsi="Arial" w:cs="Arial"/>
                  <w:sz w:val="18"/>
                </w:rPr>
                <w:tab/>
                <w:delText>]</w:delText>
              </w:r>
            </w:del>
          </w:p>
          <w:p w:rsidR="001E2984"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Poul V Madsen" w:date="2012-12-10T07:44:00Z"/>
                <w:rFonts w:ascii="Arial" w:hAnsi="Arial" w:cs="Arial"/>
                <w:sz w:val="18"/>
              </w:rPr>
            </w:pPr>
            <w:del w:id="11" w:author="Poul V Madsen" w:date="2012-12-10T07:44:00Z">
              <w:r w:rsidDel="00F85BD3">
                <w:rPr>
                  <w:rFonts w:ascii="Arial" w:hAnsi="Arial" w:cs="Arial"/>
                  <w:sz w:val="18"/>
                </w:rPr>
                <w:tab/>
              </w:r>
              <w:r w:rsidDel="00F85BD3">
                <w:rPr>
                  <w:rFonts w:ascii="Arial" w:hAnsi="Arial" w:cs="Arial"/>
                  <w:sz w:val="18"/>
                </w:rPr>
                <w:tab/>
              </w:r>
              <w:r w:rsidDel="00F85BD3">
                <w:rPr>
                  <w:rFonts w:ascii="Arial" w:hAnsi="Arial" w:cs="Arial"/>
                  <w:sz w:val="18"/>
                </w:rPr>
                <w:tab/>
              </w:r>
              <w:r w:rsidDel="00F85BD3">
                <w:rPr>
                  <w:rFonts w:ascii="Arial" w:hAnsi="Arial" w:cs="Arial"/>
                  <w:sz w:val="18"/>
                </w:rPr>
                <w:tab/>
                <w:delText>)</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 w:author="Poul V Madsen" w:date="2012-12-10T07:43:00Z"/>
                <w:rFonts w:ascii="Arial" w:hAnsi="Arial" w:cs="Arial"/>
                <w:color w:val="FF0000"/>
                <w:sz w:val="18"/>
              </w:rPr>
            </w:pPr>
            <w:del w:id="13" w:author="Poul V Madsen" w:date="2012-12-10T07:43: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 HæftelsesforholdListe *</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 w:author="Poul V Madsen" w:date="2012-12-10T07:43:00Z"/>
                <w:rFonts w:ascii="Arial" w:hAnsi="Arial" w:cs="Arial"/>
                <w:color w:val="FF0000"/>
                <w:sz w:val="18"/>
              </w:rPr>
            </w:pPr>
            <w:del w:id="15" w:author="Poul V Madsen" w:date="2012-12-10T07:43: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1{</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 w:author="Poul V Madsen" w:date="2012-12-10T07:43:00Z"/>
                <w:rFonts w:ascii="Arial" w:hAnsi="Arial" w:cs="Arial"/>
                <w:color w:val="FF0000"/>
                <w:sz w:val="18"/>
              </w:rPr>
            </w:pPr>
            <w:del w:id="17" w:author="Poul V Madsen" w:date="2012-12-10T07:43: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 Hæftelsesforhold *</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 w:author="Poul V Madsen" w:date="2012-12-10T07:43:00Z"/>
                <w:rFonts w:ascii="Arial" w:hAnsi="Arial" w:cs="Arial"/>
                <w:color w:val="FF0000"/>
                <w:sz w:val="18"/>
              </w:rPr>
            </w:pPr>
            <w:del w:id="19" w:author="Poul V Madsen" w:date="2012-12-10T07:43: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w:delText>
              </w:r>
            </w:del>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2-12-10T07:45:00Z"/>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KundeStruktur</w:t>
            </w:r>
            <w:proofErr w:type="spellEnd"/>
          </w:p>
          <w:p w:rsidR="00F85BD3"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Poul V Madsen" w:date="2012-12-10T07:46:00Z"/>
                <w:rFonts w:ascii="Arial" w:hAnsi="Arial" w:cs="Arial"/>
                <w:color w:val="FF0000"/>
                <w:sz w:val="18"/>
              </w:rPr>
            </w:pPr>
            <w:ins w:id="22" w:author="Poul V Madsen" w:date="2012-12-10T07:45:00Z">
              <w:r>
                <w:rPr>
                  <w:rFonts w:ascii="Arial" w:hAnsi="Arial" w:cs="Arial"/>
                  <w:color w:val="FF0000"/>
                  <w:sz w:val="18"/>
                </w:rPr>
                <w:tab/>
              </w:r>
              <w:r>
                <w:rPr>
                  <w:rFonts w:ascii="Arial" w:hAnsi="Arial" w:cs="Arial"/>
                  <w:color w:val="FF0000"/>
                  <w:sz w:val="18"/>
                </w:rPr>
                <w:tab/>
              </w:r>
              <w:r>
                <w:rPr>
                  <w:rFonts w:ascii="Arial" w:hAnsi="Arial" w:cs="Arial"/>
                  <w:color w:val="FF0000"/>
                  <w:sz w:val="18"/>
                </w:rPr>
                <w:tab/>
              </w:r>
              <w:r>
                <w:rPr>
                  <w:rFonts w:ascii="Arial" w:hAnsi="Arial" w:cs="Arial"/>
                  <w:color w:val="FF0000"/>
                  <w:sz w:val="18"/>
                </w:rPr>
                <w:tab/>
              </w:r>
            </w:ins>
            <w:ins w:id="23" w:author="Poul V Madsen" w:date="2012-12-10T07:46:00Z">
              <w:r>
                <w:rPr>
                  <w:rFonts w:ascii="Arial" w:hAnsi="Arial" w:cs="Arial"/>
                  <w:color w:val="FF0000"/>
                  <w:sz w:val="18"/>
                </w:rPr>
                <w:tab/>
                <w:t>]</w:t>
              </w:r>
            </w:ins>
          </w:p>
          <w:p w:rsidR="00F85BD3" w:rsidRPr="00B765A6"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ins w:id="24" w:author="Poul V Madsen" w:date="2012-12-10T07:46:00Z">
              <w:r>
                <w:rPr>
                  <w:rFonts w:ascii="Arial" w:hAnsi="Arial" w:cs="Arial"/>
                  <w:color w:val="FF0000"/>
                  <w:sz w:val="18"/>
                </w:rPr>
                <w:tab/>
              </w:r>
              <w:r>
                <w:rPr>
                  <w:rFonts w:ascii="Arial" w:hAnsi="Arial" w:cs="Arial"/>
                  <w:color w:val="FF0000"/>
                  <w:sz w:val="18"/>
                </w:rPr>
                <w:tab/>
              </w:r>
              <w:r>
                <w:rPr>
                  <w:rFonts w:ascii="Arial" w:hAnsi="Arial" w:cs="Arial"/>
                  <w:color w:val="FF0000"/>
                  <w:sz w:val="18"/>
                </w:rPr>
                <w:tab/>
              </w:r>
              <w:r>
                <w:rPr>
                  <w:rFonts w:ascii="Arial" w:hAnsi="Arial" w:cs="Arial"/>
                  <w:color w:val="FF0000"/>
                  <w:sz w:val="18"/>
                </w:rPr>
                <w:tab/>
                <w:t>)</w:t>
              </w:r>
            </w:ins>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5" w:author="Poul V Madsen" w:date="2012-12-10T07:44:00Z"/>
                <w:rFonts w:ascii="Arial" w:hAnsi="Arial" w:cs="Arial"/>
                <w:color w:val="FF0000"/>
                <w:sz w:val="18"/>
              </w:rPr>
            </w:pPr>
            <w:del w:id="26" w:author="Poul V Madsen" w:date="2012-12-10T07:44: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HæftelseForm</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 w:author="Poul V Madsen" w:date="2012-12-10T07:44:00Z"/>
                <w:rFonts w:ascii="Arial" w:hAnsi="Arial" w:cs="Arial"/>
                <w:color w:val="FF0000"/>
                <w:sz w:val="18"/>
              </w:rPr>
            </w:pPr>
            <w:del w:id="28" w:author="Poul V Madsen" w:date="2012-12-10T07:44: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(HæftelseSubsidiær)</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 w:author="Poul V Madsen" w:date="2012-12-10T07:44:00Z"/>
                <w:rFonts w:ascii="Arial" w:hAnsi="Arial" w:cs="Arial"/>
                <w:color w:val="FF0000"/>
                <w:sz w:val="18"/>
              </w:rPr>
            </w:pPr>
            <w:del w:id="30" w:author="Poul V Madsen" w:date="2012-12-10T07:44: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w:delText>
              </w:r>
            </w:del>
          </w:p>
          <w:p w:rsidR="001E2984" w:rsidRPr="00B765A6"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 w:author="Poul V Madsen" w:date="2012-12-10T07:44:00Z"/>
                <w:rFonts w:ascii="Arial" w:hAnsi="Arial" w:cs="Arial"/>
                <w:color w:val="FF0000"/>
                <w:sz w:val="18"/>
              </w:rPr>
            </w:pPr>
            <w:del w:id="32" w:author="Poul V Madsen" w:date="2012-12-10T07:44:00Z">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r>
              <w:r w:rsidRPr="00B765A6" w:rsidDel="00F85BD3">
                <w:rPr>
                  <w:rFonts w:ascii="Arial" w:hAnsi="Arial" w:cs="Arial"/>
                  <w:color w:val="FF0000"/>
                  <w:sz w:val="18"/>
                </w:rPr>
                <w:tab/>
                <w:delText>}</w:delText>
              </w:r>
            </w:del>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MFUnderretAfskrivStruktur</w:t>
            </w:r>
            <w:proofErr w:type="spellEnd"/>
          </w:p>
        </w:tc>
      </w:tr>
      <w:tr w:rsidR="001E2984" w:rsidTr="001E2984">
        <w:tc>
          <w:tcPr>
            <w:tcW w:w="10345" w:type="dxa"/>
            <w:vAlign w:val="center"/>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DMIFordringEFIFordringID</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proofErr w:type="gramStart"/>
            <w:r>
              <w:rPr>
                <w:rFonts w:ascii="Arial" w:hAnsi="Arial" w:cs="Arial"/>
                <w:sz w:val="18"/>
              </w:rPr>
              <w:t>DMIFordringEFIHovedFordringID</w:t>
            </w:r>
            <w:proofErr w:type="spellEnd"/>
            <w:r w:rsidR="008E6EFF">
              <w:rPr>
                <w:rFonts w:ascii="Arial" w:hAnsi="Arial" w:cs="Arial"/>
                <w:sz w:val="18"/>
              </w:rPr>
              <w:t xml:space="preserve">  =</w:t>
            </w:r>
            <w:proofErr w:type="gramEnd"/>
            <w:r w:rsidR="008E6EFF">
              <w:rPr>
                <w:rFonts w:ascii="Arial" w:hAnsi="Arial" w:cs="Arial"/>
                <w:sz w:val="18"/>
              </w:rPr>
              <w:t xml:space="preserve"> angiver en reference til den fordring, som danner grundlag – f.eks. hvis </w:t>
            </w:r>
            <w:proofErr w:type="spellStart"/>
            <w:r w:rsidR="008E6EFF">
              <w:rPr>
                <w:rFonts w:ascii="Arial" w:hAnsi="Arial" w:cs="Arial"/>
                <w:sz w:val="18"/>
              </w:rPr>
              <w:t>DMIFordringEFIFordringID</w:t>
            </w:r>
            <w:proofErr w:type="spellEnd"/>
            <w:r w:rsidR="008E6EFF">
              <w:rPr>
                <w:rFonts w:ascii="Arial" w:hAnsi="Arial" w:cs="Arial"/>
                <w:sz w:val="18"/>
              </w:rPr>
              <w:t xml:space="preserve"> er en fordring som skal ændres hvis fordringen der anvendes som grundlag for denne ændres. </w:t>
            </w:r>
          </w:p>
          <w:p w:rsid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05056">
              <w:rPr>
                <w:rFonts w:ascii="Arial" w:hAnsi="Arial" w:cs="Arial"/>
                <w:color w:val="FF0000"/>
                <w:sz w:val="18"/>
              </w:rPr>
              <w:t>(</w:t>
            </w:r>
            <w:proofErr w:type="spellStart"/>
            <w:r w:rsidRPr="00D05056">
              <w:rPr>
                <w:rFonts w:ascii="Arial" w:hAnsi="Arial" w:cs="Arial"/>
                <w:color w:val="FF0000"/>
                <w:sz w:val="18"/>
              </w:rPr>
              <w:t>DMIFordringPEnhedNummer</w:t>
            </w:r>
            <w:proofErr w:type="spellEnd"/>
            <w:r w:rsidRPr="00D05056">
              <w:rPr>
                <w:rFonts w:ascii="Arial" w:hAnsi="Arial" w:cs="Arial"/>
                <w:color w:val="FF0000"/>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9B53A7">
              <w:rPr>
                <w:rFonts w:ascii="Arial" w:hAnsi="Arial" w:cs="Arial"/>
                <w:color w:val="FF0000"/>
                <w:sz w:val="18"/>
              </w:rPr>
              <w:t>(</w:t>
            </w:r>
            <w:proofErr w:type="spellStart"/>
            <w:r w:rsidRPr="009B53A7">
              <w:rPr>
                <w:rFonts w:ascii="Arial" w:hAnsi="Arial" w:cs="Arial"/>
                <w:color w:val="FF0000"/>
                <w:sz w:val="18"/>
              </w:rPr>
              <w:t>DMIFordringFordringHaverRef</w:t>
            </w:r>
            <w:proofErr w:type="spellEnd"/>
            <w:r w:rsidRPr="009B53A7">
              <w:rPr>
                <w:rFonts w:ascii="Arial" w:hAnsi="Arial" w:cs="Arial"/>
                <w:color w:val="FF0000"/>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DMIFordringFordringArtKode</w:t>
            </w:r>
            <w:proofErr w:type="spellEnd"/>
            <w:r w:rsidR="0069150E">
              <w:rPr>
                <w:rFonts w:ascii="Arial" w:hAnsi="Arial" w:cs="Arial"/>
                <w:sz w:val="18"/>
              </w:rPr>
              <w:t xml:space="preserve"> = </w:t>
            </w:r>
            <w:r w:rsidR="0069150E" w:rsidRPr="0069150E">
              <w:rPr>
                <w:rFonts w:ascii="Arial" w:hAnsi="Arial" w:cs="Arial"/>
                <w:sz w:val="18"/>
              </w:rPr>
              <w:t>DMO anvender INDR: Inddrivelsesfordring, MODR: Modregningsfordring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r w:rsidR="008C78F9">
              <w:rPr>
                <w:rFonts w:ascii="Arial" w:hAnsi="Arial" w:cs="Arial"/>
                <w:sz w:val="18"/>
              </w:rPr>
              <w:t xml:space="preserve"> </w:t>
            </w:r>
            <w:r w:rsidR="008C78F9" w:rsidRPr="008C78F9">
              <w:rPr>
                <w:rFonts w:ascii="Arial" w:hAnsi="Arial" w:cs="Arial"/>
                <w:sz w:val="18"/>
              </w:rPr>
              <w:t xml:space="preserve">Uddrages fra </w:t>
            </w:r>
            <w:proofErr w:type="spellStart"/>
            <w:r w:rsidR="008C78F9" w:rsidRPr="008C78F9">
              <w:rPr>
                <w:rFonts w:ascii="Arial" w:hAnsi="Arial" w:cs="Arial"/>
                <w:sz w:val="18"/>
              </w:rPr>
              <w:t>DMO</w:t>
            </w:r>
            <w:proofErr w:type="gramStart"/>
            <w:r w:rsidR="008C78F9" w:rsidRPr="008C78F9">
              <w:rPr>
                <w:rFonts w:ascii="Arial" w:hAnsi="Arial" w:cs="Arial"/>
                <w:sz w:val="18"/>
              </w:rPr>
              <w:t>.OpkrævningFordringTypeID</w:t>
            </w:r>
            <w:proofErr w:type="spellEnd"/>
            <w:proofErr w:type="gram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12-10T07:47:00Z"/>
                <w:rFonts w:ascii="Arial" w:hAnsi="Arial" w:cs="Arial"/>
                <w:color w:val="FF0000"/>
                <w:sz w:val="18"/>
              </w:rPr>
            </w:pPr>
            <w:r>
              <w:rPr>
                <w:rFonts w:ascii="Arial" w:hAnsi="Arial" w:cs="Arial"/>
                <w:sz w:val="18"/>
              </w:rPr>
              <w:tab/>
            </w:r>
            <w:r>
              <w:rPr>
                <w:rFonts w:ascii="Arial" w:hAnsi="Arial" w:cs="Arial"/>
                <w:sz w:val="18"/>
              </w:rPr>
              <w:tab/>
            </w:r>
            <w:proofErr w:type="spellStart"/>
            <w:r w:rsidRPr="00AD3FBE">
              <w:rPr>
                <w:rFonts w:ascii="Arial" w:hAnsi="Arial" w:cs="Arial"/>
                <w:color w:val="FF0000"/>
                <w:sz w:val="18"/>
              </w:rPr>
              <w:t>DMIFordringTypeKategori</w:t>
            </w:r>
            <w:proofErr w:type="spellEnd"/>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2-12-10T07:47:00Z"/>
                <w:rFonts w:ascii="Arial" w:hAnsi="Arial" w:cs="Arial"/>
                <w:sz w:val="18"/>
              </w:rPr>
            </w:pPr>
            <w:ins w:id="35" w:author="Poul V Madsen" w:date="2012-12-10T07:47:00Z">
              <w:r>
                <w:rPr>
                  <w:rFonts w:ascii="Arial" w:hAnsi="Arial" w:cs="Arial"/>
                  <w:sz w:val="18"/>
                </w:rPr>
                <w:tab/>
              </w:r>
              <w:r>
                <w:rPr>
                  <w:rFonts w:ascii="Arial" w:hAnsi="Arial" w:cs="Arial"/>
                  <w:sz w:val="18"/>
                </w:rPr>
                <w:tab/>
              </w:r>
              <w:proofErr w:type="spellStart"/>
              <w:r>
                <w:rPr>
                  <w:rFonts w:ascii="Arial" w:hAnsi="Arial" w:cs="Arial"/>
                  <w:sz w:val="18"/>
                </w:rPr>
                <w:t>DMIFordringAfskrivID</w:t>
              </w:r>
              <w:proofErr w:type="spellEnd"/>
            </w:ins>
          </w:p>
          <w:p w:rsidR="00F85BD3" w:rsidDel="00F85BD3"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Poul V Madsen" w:date="2012-12-10T07:47:00Z"/>
                <w:rFonts w:ascii="Arial" w:hAnsi="Arial" w:cs="Arial"/>
                <w:sz w:val="18"/>
              </w:rPr>
            </w:pPr>
            <w:ins w:id="37" w:author="Poul V Madsen" w:date="2012-12-10T07:47:00Z">
              <w:r>
                <w:rPr>
                  <w:rFonts w:ascii="Arial" w:hAnsi="Arial" w:cs="Arial"/>
                  <w:sz w:val="18"/>
                </w:rPr>
                <w:tab/>
              </w:r>
              <w:r>
                <w:rPr>
                  <w:rFonts w:ascii="Arial" w:hAnsi="Arial" w:cs="Arial"/>
                  <w:sz w:val="18"/>
                </w:rPr>
                <w:tab/>
              </w:r>
              <w:proofErr w:type="spellStart"/>
              <w:r>
                <w:rPr>
                  <w:rFonts w:ascii="Arial" w:hAnsi="Arial" w:cs="Arial"/>
                  <w:sz w:val="18"/>
                </w:rPr>
                <w:t>DMIFordringAfskrivTilbagekald</w:t>
              </w:r>
            </w:ins>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B765A6">
              <w:rPr>
                <w:rFonts w:ascii="Arial" w:hAnsi="Arial" w:cs="Arial"/>
                <w:color w:val="4F81BD" w:themeColor="accent1"/>
                <w:sz w:val="18"/>
              </w:rPr>
              <w:t>FordringAfskrivningVirkningFra</w:t>
            </w:r>
            <w:proofErr w:type="spellEnd"/>
            <w:r w:rsidR="00B64477">
              <w:rPr>
                <w:rFonts w:ascii="Arial" w:hAnsi="Arial" w:cs="Arial"/>
                <w:color w:val="4F81BD" w:themeColor="accent1"/>
                <w:sz w:val="18"/>
              </w:rPr>
              <w:t xml:space="preserve"> = </w:t>
            </w:r>
            <w:proofErr w:type="spellStart"/>
            <w:r w:rsidR="00CE26A4" w:rsidRPr="00CE26A4">
              <w:rPr>
                <w:rFonts w:ascii="Arial" w:hAnsi="Arial" w:cs="Arial"/>
                <w:color w:val="4F81BD" w:themeColor="accent1"/>
                <w:sz w:val="18"/>
              </w:rPr>
              <w:t>OpkrævningFordringDækningDato</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Poul V Madsen" w:date="2012-12-10T07:47:00Z"/>
                <w:rFonts w:ascii="Arial" w:hAnsi="Arial" w:cs="Arial"/>
                <w:color w:val="FF0000"/>
                <w:sz w:val="18"/>
              </w:rPr>
            </w:pPr>
            <w:r>
              <w:rPr>
                <w:rFonts w:ascii="Arial" w:hAnsi="Arial" w:cs="Arial"/>
                <w:sz w:val="18"/>
              </w:rPr>
              <w:tab/>
            </w:r>
            <w:r>
              <w:rPr>
                <w:rFonts w:ascii="Arial" w:hAnsi="Arial" w:cs="Arial"/>
                <w:sz w:val="18"/>
              </w:rPr>
              <w:tab/>
            </w:r>
            <w:proofErr w:type="spellStart"/>
            <w:r w:rsidRPr="00B765A6">
              <w:rPr>
                <w:rFonts w:ascii="Arial" w:hAnsi="Arial" w:cs="Arial"/>
                <w:color w:val="FF0000"/>
                <w:sz w:val="18"/>
              </w:rPr>
              <w:t>FordringAfskrivningDato</w:t>
            </w:r>
            <w:proofErr w:type="spellEnd"/>
          </w:p>
          <w:p w:rsidR="00F85BD3" w:rsidRPr="00B765A6"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ins w:id="39" w:author="Poul V Madsen" w:date="2012-12-10T07:47:00Z">
              <w:r>
                <w:rPr>
                  <w:rFonts w:ascii="Arial" w:hAnsi="Arial" w:cs="Arial"/>
                  <w:sz w:val="18"/>
                </w:rPr>
                <w:tab/>
              </w:r>
              <w:r>
                <w:rPr>
                  <w:rFonts w:ascii="Arial" w:hAnsi="Arial" w:cs="Arial"/>
                  <w:sz w:val="18"/>
                </w:rPr>
                <w:tab/>
              </w:r>
              <w:proofErr w:type="spellStart"/>
              <w:r>
                <w:rPr>
                  <w:rFonts w:ascii="Arial" w:hAnsi="Arial" w:cs="Arial"/>
                  <w:sz w:val="18"/>
                </w:rPr>
                <w:t>TransaktionHæftelseFordringValg</w:t>
              </w:r>
            </w:ins>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xml:space="preserve">* </w:t>
            </w:r>
            <w:proofErr w:type="spellStart"/>
            <w:r w:rsidRPr="00B765A6">
              <w:rPr>
                <w:rFonts w:ascii="Arial" w:hAnsi="Arial" w:cs="Arial"/>
                <w:color w:val="FF0000"/>
                <w:sz w:val="18"/>
              </w:rPr>
              <w:t>AfskrivHæftelse</w:t>
            </w:r>
            <w:proofErr w:type="spellEnd"/>
            <w:r w:rsidRPr="00B765A6">
              <w:rPr>
                <w:rFonts w:ascii="Arial" w:hAnsi="Arial" w:cs="Arial"/>
                <w:color w:val="FF0000"/>
                <w:sz w:val="18"/>
              </w:rPr>
              <w:t xml:space="preserv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KundeStruktur</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HæftelseForm</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roofErr w:type="spellStart"/>
            <w:r w:rsidRPr="00B765A6">
              <w:rPr>
                <w:rFonts w:ascii="Arial" w:hAnsi="Arial" w:cs="Arial"/>
                <w:color w:val="FF0000"/>
                <w:sz w:val="18"/>
              </w:rPr>
              <w:t>HæftelseSubsidiær</w:t>
            </w:r>
            <w:proofErr w:type="spellEnd"/>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 xml:space="preserve">* </w:t>
            </w:r>
            <w:proofErr w:type="spellStart"/>
            <w:r w:rsidRPr="00B765A6">
              <w:rPr>
                <w:rFonts w:ascii="Arial" w:hAnsi="Arial" w:cs="Arial"/>
                <w:color w:val="FF0000"/>
                <w:sz w:val="18"/>
              </w:rPr>
              <w:t>HæftelseRestBeløb</w:t>
            </w:r>
            <w:proofErr w:type="spellEnd"/>
            <w:r w:rsidRPr="00B765A6">
              <w:rPr>
                <w:rFonts w:ascii="Arial" w:hAnsi="Arial" w:cs="Arial"/>
                <w:color w:val="FF0000"/>
                <w:sz w:val="18"/>
              </w:rPr>
              <w:t xml:space="preserv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HæftelseRestBeløbStruktur</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r w:rsidRPr="00B765A6">
              <w:rPr>
                <w:rFonts w:ascii="Arial" w:hAnsi="Arial" w:cs="Arial"/>
                <w:color w:val="FF0000"/>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00E55">
              <w:rPr>
                <w:rFonts w:ascii="Arial" w:hAnsi="Arial" w:cs="Arial"/>
                <w:color w:val="FF0000"/>
              </w:rPr>
              <w:t>MFUnderretKundeÆndringStruktur</w:t>
            </w:r>
            <w:proofErr w:type="spellEnd"/>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 </w:t>
            </w:r>
            <w:proofErr w:type="spellStart"/>
            <w:r w:rsidRPr="00100E55">
              <w:rPr>
                <w:rFonts w:ascii="Arial" w:hAnsi="Arial" w:cs="Arial"/>
                <w:color w:val="FF0000"/>
                <w:sz w:val="18"/>
              </w:rPr>
              <w:t>KundeÆndringValg</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xml:space="preserve">* </w:t>
            </w:r>
            <w:proofErr w:type="spellStart"/>
            <w:r w:rsidRPr="00100E55">
              <w:rPr>
                <w:rFonts w:ascii="Arial" w:hAnsi="Arial" w:cs="Arial"/>
                <w:color w:val="FF0000"/>
                <w:sz w:val="18"/>
              </w:rPr>
              <w:t>CPRNummerSkift</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PersonCPRNummer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xml:space="preserve">* </w:t>
            </w:r>
            <w:proofErr w:type="spellStart"/>
            <w:r w:rsidRPr="00100E55">
              <w:rPr>
                <w:rFonts w:ascii="Arial" w:hAnsi="Arial" w:cs="Arial"/>
                <w:color w:val="FF0000"/>
                <w:sz w:val="18"/>
              </w:rPr>
              <w:t>NytCPRNummer</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PersonCPRNummer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xml:space="preserve">* </w:t>
            </w:r>
            <w:proofErr w:type="spellStart"/>
            <w:r w:rsidRPr="00100E55">
              <w:rPr>
                <w:rFonts w:ascii="Arial" w:hAnsi="Arial" w:cs="Arial"/>
                <w:color w:val="FF0000"/>
                <w:sz w:val="18"/>
              </w:rPr>
              <w:t>AKRNummerSkift</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AlternativKontaktID</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 xml:space="preserve">* </w:t>
            </w:r>
            <w:proofErr w:type="spellStart"/>
            <w:r w:rsidRPr="00100E55">
              <w:rPr>
                <w:rFonts w:ascii="Arial" w:hAnsi="Arial" w:cs="Arial"/>
                <w:color w:val="FF0000"/>
                <w:sz w:val="18"/>
              </w:rPr>
              <w:t>AlternativKontaktReferenceStrukturListe</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0{</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AlternativKontaktReferenceStruktur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AlternativKontaktErstatningNummerStruktur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MFUnderretModregningStruktur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KundeNummer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KundeType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DMIMyndighedUdbetalerNavn</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MyndighedUdbetalingDato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MyndighedUdbetalingBeløb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MyndighedUdbetalingPeriodeStruktur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Poul V Madsen" w:date="2012-12-10T07:48:00Z"/>
                <w:rFonts w:ascii="Arial" w:hAnsi="Arial" w:cs="Arial"/>
                <w:color w:val="FF0000"/>
                <w:sz w:val="18"/>
              </w:rPr>
            </w:pPr>
            <w:proofErr w:type="spellStart"/>
            <w:r w:rsidRPr="00302479">
              <w:rPr>
                <w:rFonts w:ascii="Arial" w:hAnsi="Arial" w:cs="Arial"/>
                <w:color w:val="FF0000"/>
                <w:sz w:val="18"/>
              </w:rPr>
              <w:t>MyndighedUdbetalingTypeKode</w:t>
            </w:r>
            <w:proofErr w:type="spellEnd"/>
          </w:p>
          <w:p w:rsidR="00F85BD3" w:rsidRPr="00F85BD3"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ins w:id="41" w:author="Poul V Madsen" w:date="2012-12-10T07:48:00Z">
              <w:r w:rsidRPr="00F85BD3">
                <w:rPr>
                  <w:rFonts w:ascii="Arial" w:hAnsi="Arial" w:cs="Arial"/>
                  <w:color w:val="FF0000"/>
                  <w:sz w:val="18"/>
                  <w:rPrChange w:id="42" w:author="Poul V Madsen" w:date="2012-12-10T07:48:00Z">
                    <w:rPr>
                      <w:rFonts w:ascii="Arial" w:hAnsi="Arial" w:cs="Arial"/>
                      <w:sz w:val="18"/>
                    </w:rPr>
                  </w:rPrChange>
                </w:rPr>
                <w:t>MyndighedUdbetalingTypeNavn</w:t>
              </w:r>
            </w:ins>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MyndighedUdbetalingSpecKonto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FordringListe</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DMIFordringEFIFordringID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DMIFordringFordringHaverRef</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DMIFordringEFIHovedFordringID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DMIFordringPEnhedNummer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DMIFordringTypeKode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DMIFordringTypeKategori</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DMIFordringFordringArtKode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 xml:space="preserve">* </w:t>
            </w:r>
            <w:proofErr w:type="spellStart"/>
            <w:r w:rsidRPr="00302479">
              <w:rPr>
                <w:rFonts w:ascii="Arial" w:hAnsi="Arial" w:cs="Arial"/>
                <w:color w:val="FF0000"/>
                <w:sz w:val="18"/>
              </w:rPr>
              <w:t>InddrivelseRenteDelPeriode</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InddrivelseRenteDelPeriodeFra</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InddrivelseRenteDelPeriodeTil</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 xml:space="preserve">* </w:t>
            </w:r>
            <w:proofErr w:type="spellStart"/>
            <w:r w:rsidRPr="00302479">
              <w:rPr>
                <w:rFonts w:ascii="Arial" w:hAnsi="Arial" w:cs="Arial"/>
                <w:color w:val="FF0000"/>
                <w:sz w:val="18"/>
              </w:rPr>
              <w:t>ModregningsBeløb</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FordringDækningBeløbStruktur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DMIFordringDækningDato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MFUnderretNyFordringHaverStruktur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DMIFordringEFIFordringID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DMIFordringFordringArtKode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DMIFordringTypeKode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DMIFordringTypeKategori</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DMIFordringEFIHovedFordringID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roofErr w:type="spellStart"/>
            <w:r w:rsidRPr="00302479">
              <w:rPr>
                <w:rFonts w:ascii="Arial" w:hAnsi="Arial" w:cs="Arial"/>
                <w:color w:val="FF0000"/>
                <w:sz w:val="18"/>
              </w:rPr>
              <w:t>DMIFordringFordringHaverRef</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roofErr w:type="spellStart"/>
            <w:r w:rsidRPr="00302479">
              <w:rPr>
                <w:rFonts w:ascii="Arial" w:hAnsi="Arial" w:cs="Arial"/>
                <w:color w:val="FF0000"/>
                <w:sz w:val="18"/>
              </w:rPr>
              <w:t>DMIFordringPEnhedNummer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DMIFordringModtagelseDato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DMIFordringStiftelseTidspunkt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DMIFordringForfaldDato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DMIFordringSRBDato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FordringBeløbStruktur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FordringPeriodeStruktur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roofErr w:type="spellStart"/>
            <w:r w:rsidRPr="00302479">
              <w:rPr>
                <w:rFonts w:ascii="Arial" w:hAnsi="Arial" w:cs="Arial"/>
                <w:color w:val="FF0000"/>
                <w:sz w:val="18"/>
              </w:rPr>
              <w:t>DMIFordringFordringHaverBeskr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FordringHæftelseListe</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xml:space="preserve">* </w:t>
            </w:r>
            <w:proofErr w:type="spellStart"/>
            <w:r w:rsidRPr="00302479">
              <w:rPr>
                <w:rFonts w:ascii="Arial" w:hAnsi="Arial" w:cs="Arial"/>
                <w:color w:val="FF0000"/>
                <w:sz w:val="18"/>
              </w:rPr>
              <w:t>FordringHæftelse</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KundeStruktur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HæftelseForm</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HæftelseSubsidiær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HæftelseStartDato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HæftelseSlutDato</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r w:rsidRPr="00302479">
              <w:rPr>
                <w:rFonts w:ascii="Arial" w:hAnsi="Arial" w:cs="Arial"/>
                <w:color w:val="FF0000"/>
                <w:sz w:val="18"/>
              </w:rPr>
              <w:tab/>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GammelFordringHaver</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DMIFordringHaverID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proofErr w:type="spellStart"/>
            <w:r w:rsidRPr="00302479">
              <w:rPr>
                <w:rFonts w:ascii="Arial" w:hAnsi="Arial" w:cs="Arial"/>
                <w:color w:val="FF0000"/>
                <w:sz w:val="18"/>
              </w:rPr>
              <w:t>KundeStruktur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roofErr w:type="spellStart"/>
            <w:r w:rsidRPr="00302479">
              <w:rPr>
                <w:rFonts w:ascii="Arial" w:hAnsi="Arial" w:cs="Arial"/>
                <w:color w:val="FF0000"/>
                <w:sz w:val="18"/>
              </w:rPr>
              <w:t>DMIFordringFordringHaverRef</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r w:rsidR="001E2984" w:rsidTr="001E2984">
        <w:tc>
          <w:tcPr>
            <w:tcW w:w="10345" w:type="dxa"/>
            <w:shd w:val="clear" w:color="auto" w:fill="B3B3B3"/>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02479">
              <w:rPr>
                <w:rFonts w:ascii="Arial" w:hAnsi="Arial" w:cs="Arial"/>
                <w:b/>
                <w:color w:val="FF0000"/>
                <w:sz w:val="18"/>
              </w:rPr>
              <w:t>Beskrivelse</w:t>
            </w:r>
          </w:p>
        </w:tc>
      </w:tr>
      <w:tr w:rsidR="001E2984" w:rsidTr="001E2984">
        <w:tc>
          <w:tcPr>
            <w:tcW w:w="10345" w:type="dxa"/>
            <w:shd w:val="clear" w:color="auto" w:fill="FFFFFF"/>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"underret-besked" ved </w:t>
            </w:r>
            <w:proofErr w:type="spellStart"/>
            <w:r w:rsidRPr="00302479">
              <w:rPr>
                <w:rFonts w:ascii="Arial" w:hAnsi="Arial" w:cs="Arial"/>
                <w:color w:val="FF0000"/>
                <w:sz w:val="18"/>
              </w:rPr>
              <w:t>fordringhaverskifte</w:t>
            </w:r>
            <w:proofErr w:type="spellEnd"/>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100E55">
              <w:rPr>
                <w:rFonts w:ascii="Arial" w:hAnsi="Arial" w:cs="Arial"/>
                <w:color w:val="FF0000"/>
              </w:rPr>
              <w:t>MFUnderretNyTransportAdministratorStruktur</w:t>
            </w:r>
            <w:proofErr w:type="spellEnd"/>
          </w:p>
        </w:tc>
      </w:tr>
      <w:tr w:rsidR="001E2984" w:rsidTr="001E2984">
        <w:tc>
          <w:tcPr>
            <w:tcW w:w="10345" w:type="dxa"/>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DMIFordringFordringArtKode</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DMIFordringTypeKode</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KundeStruktur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DMIFordringEFIFordringID</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DMIFordringModtagelseDato</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roofErr w:type="spellStart"/>
            <w:r w:rsidRPr="00100E55">
              <w:rPr>
                <w:rFonts w:ascii="Arial" w:hAnsi="Arial" w:cs="Arial"/>
                <w:color w:val="FF0000"/>
                <w:sz w:val="18"/>
              </w:rPr>
              <w:t>DMIFordringFordringHaverRef</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roofErr w:type="spellStart"/>
            <w:r w:rsidRPr="00100E55">
              <w:rPr>
                <w:rFonts w:ascii="Arial" w:hAnsi="Arial" w:cs="Arial"/>
                <w:color w:val="FF0000"/>
                <w:sz w:val="18"/>
              </w:rPr>
              <w:t>FordringBeløbStruktur</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TransportUdlægUbegrænset</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MyndighedUdbetalingNKSNr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MyndighedUdbetalingTypeKode</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MyndighedUdbetalingPeriodeStruktur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00E55">
              <w:rPr>
                <w:rFonts w:ascii="Arial" w:hAnsi="Arial" w:cs="Arial"/>
                <w:color w:val="FF0000"/>
                <w:sz w:val="18"/>
              </w:rPr>
              <w:t>TransportUdlægAcceptDato</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 xml:space="preserve">* </w:t>
            </w:r>
            <w:proofErr w:type="spellStart"/>
            <w:r w:rsidRPr="00100E55">
              <w:rPr>
                <w:rFonts w:ascii="Arial" w:hAnsi="Arial" w:cs="Arial"/>
                <w:color w:val="FF0000"/>
                <w:sz w:val="18"/>
              </w:rPr>
              <w:t>TransportRettighedshaverListe</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1{</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roofErr w:type="spellStart"/>
            <w:r w:rsidRPr="00100E55">
              <w:rPr>
                <w:rFonts w:ascii="Arial" w:hAnsi="Arial" w:cs="Arial"/>
                <w:color w:val="FF0000"/>
                <w:sz w:val="18"/>
              </w:rPr>
              <w:t>TransportRettighedHaver</w:t>
            </w:r>
            <w:proofErr w:type="spellEnd"/>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TransportRettighedshaverElementIndStruktur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r w:rsidRPr="00100E55">
              <w:rPr>
                <w:rFonts w:ascii="Arial" w:hAnsi="Arial" w:cs="Arial"/>
                <w:color w:val="FF0000"/>
                <w:sz w:val="18"/>
              </w:rPr>
              <w:tab/>
            </w:r>
            <w:r w:rsidRPr="00100E55">
              <w:rPr>
                <w:rFonts w:ascii="Arial" w:hAnsi="Arial" w:cs="Arial"/>
                <w:color w:val="FF0000"/>
                <w:sz w:val="18"/>
              </w:rPr>
              <w:tab/>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 xml:space="preserve">* </w:t>
            </w:r>
            <w:proofErr w:type="spellStart"/>
            <w:r w:rsidRPr="00100E55">
              <w:rPr>
                <w:rFonts w:ascii="Arial" w:hAnsi="Arial" w:cs="Arial"/>
                <w:color w:val="FF0000"/>
                <w:sz w:val="18"/>
              </w:rPr>
              <w:t>GammelTransportAdministrator</w:t>
            </w:r>
            <w:proofErr w:type="spellEnd"/>
            <w:r w:rsidRPr="00100E55">
              <w:rPr>
                <w:rFonts w:ascii="Arial" w:hAnsi="Arial" w:cs="Arial"/>
                <w:color w:val="FF0000"/>
                <w:sz w:val="18"/>
              </w:rPr>
              <w:t xml:space="preserve"> *</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DMIFordringHaverID</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r>
            <w:r w:rsidRPr="00100E55">
              <w:rPr>
                <w:rFonts w:ascii="Arial" w:hAnsi="Arial" w:cs="Arial"/>
                <w:color w:val="FF0000"/>
                <w:sz w:val="18"/>
              </w:rPr>
              <w:tab/>
            </w:r>
            <w:proofErr w:type="spellStart"/>
            <w:r w:rsidRPr="00100E55">
              <w:rPr>
                <w:rFonts w:ascii="Arial" w:hAnsi="Arial" w:cs="Arial"/>
                <w:color w:val="FF0000"/>
                <w:sz w:val="18"/>
              </w:rPr>
              <w:t>KundeStruktur</w:t>
            </w:r>
            <w:proofErr w:type="spellEnd"/>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ab/>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w:t>
            </w:r>
          </w:p>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10345" w:type="dxa"/>
            <w:shd w:val="clear" w:color="auto" w:fill="B3B3B3"/>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100E55">
              <w:rPr>
                <w:rFonts w:ascii="Arial" w:hAnsi="Arial" w:cs="Arial"/>
                <w:b/>
                <w:color w:val="FF0000"/>
                <w:sz w:val="18"/>
              </w:rPr>
              <w:t>Beskrivelse</w:t>
            </w:r>
          </w:p>
        </w:tc>
      </w:tr>
      <w:tr w:rsidR="001E2984" w:rsidTr="001E2984">
        <w:tc>
          <w:tcPr>
            <w:tcW w:w="10345" w:type="dxa"/>
            <w:shd w:val="clear" w:color="auto" w:fill="FFFFFF"/>
            <w:vAlign w:val="center"/>
          </w:tcPr>
          <w:p w:rsidR="001E2984" w:rsidRPr="00100E55"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00E55">
              <w:rPr>
                <w:rFonts w:ascii="Arial" w:hAnsi="Arial" w:cs="Arial"/>
                <w:color w:val="FF0000"/>
                <w:sz w:val="18"/>
              </w:rPr>
              <w:t>"underret-besked" ved transport administrator skifte.</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MFUnderretRenteTilskrivningStruktur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FordringListe</w:t>
            </w:r>
            <w:proofErr w:type="spellEnd"/>
            <w:r w:rsidRPr="00302479">
              <w:rPr>
                <w:rFonts w:ascii="Arial" w:hAnsi="Arial" w:cs="Arial"/>
                <w:color w:val="FF0000"/>
                <w:sz w:val="18"/>
              </w:rPr>
              <w:t xml:space="preserve">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1{</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 Fordring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DMIFordringFordringArtKode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DMIFordringTypeKode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DMIFordringTypeKategori</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DMIFordringEFIFordringID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DMIFordringEFIHovedFordringID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DMIFordringFordringHaverRef</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t>(</w:t>
            </w:r>
            <w:proofErr w:type="spellStart"/>
            <w:r w:rsidRPr="00302479">
              <w:rPr>
                <w:rFonts w:ascii="Arial" w:hAnsi="Arial" w:cs="Arial"/>
                <w:color w:val="FF0000"/>
                <w:sz w:val="18"/>
              </w:rPr>
              <w:t>DMIFordringPEnhedNummer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RentePeriodeType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RentePeriodeFraDato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RentePeriodeTilDato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ValutaKode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RentePeriodeBeløb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RentePeriodeBeløbDKK</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RenteÅrTilDatoBeløb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r>
            <w:r w:rsidRPr="00302479">
              <w:rPr>
                <w:rFonts w:ascii="Arial" w:hAnsi="Arial" w:cs="Arial"/>
                <w:color w:val="FF0000"/>
                <w:sz w:val="18"/>
              </w:rPr>
              <w:tab/>
            </w:r>
            <w:proofErr w:type="spellStart"/>
            <w:r w:rsidRPr="00302479">
              <w:rPr>
                <w:rFonts w:ascii="Arial" w:hAnsi="Arial" w:cs="Arial"/>
                <w:color w:val="FF0000"/>
                <w:sz w:val="18"/>
              </w:rPr>
              <w:t>RenteÅrTilDatoBeløbDKK</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ab/>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302479">
              <w:rPr>
                <w:rFonts w:ascii="Arial" w:hAnsi="Arial" w:cs="Arial"/>
                <w:color w:val="FF0000"/>
              </w:rPr>
              <w:t>MFUnderretReturnerStruktur</w:t>
            </w:r>
            <w:proofErr w:type="spellEnd"/>
          </w:p>
        </w:tc>
      </w:tr>
      <w:tr w:rsidR="001E2984" w:rsidTr="001E2984">
        <w:tc>
          <w:tcPr>
            <w:tcW w:w="10345" w:type="dxa"/>
            <w:vAlign w:val="center"/>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DMIFordringEFIFordringID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DMIFordringFordringArtKode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DMIFordringTypeKode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DMIFordringTypeKategori</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DMIFordringEFIHovedFordringID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 xml:space="preserve"> (</w:t>
            </w:r>
            <w:proofErr w:type="spellStart"/>
            <w:r w:rsidRPr="00302479">
              <w:rPr>
                <w:rFonts w:ascii="Arial" w:hAnsi="Arial" w:cs="Arial"/>
                <w:color w:val="FF0000"/>
                <w:sz w:val="18"/>
              </w:rPr>
              <w:t>DMIFordringFordringHaverRef</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02479">
              <w:rPr>
                <w:rFonts w:ascii="Arial" w:hAnsi="Arial" w:cs="Arial"/>
                <w:color w:val="FF0000"/>
                <w:sz w:val="18"/>
              </w:rPr>
              <w:t>(</w:t>
            </w:r>
            <w:proofErr w:type="spellStart"/>
            <w:r w:rsidRPr="00302479">
              <w:rPr>
                <w:rFonts w:ascii="Arial" w:hAnsi="Arial" w:cs="Arial"/>
                <w:color w:val="FF0000"/>
                <w:sz w:val="18"/>
              </w:rPr>
              <w:t>DMIFordringPEnhedNummer</w:t>
            </w:r>
            <w:proofErr w:type="spellEnd"/>
            <w:r w:rsidRPr="00302479">
              <w:rPr>
                <w:rFonts w:ascii="Arial" w:hAnsi="Arial" w:cs="Arial"/>
                <w:color w:val="FF0000"/>
                <w:sz w:val="18"/>
              </w:rPr>
              <w:t>)</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HovedFordringReturnerÅrsagStruktur</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HovedFordringReturDato</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02479">
              <w:rPr>
                <w:rFonts w:ascii="Arial" w:hAnsi="Arial" w:cs="Arial"/>
                <w:color w:val="FF0000"/>
                <w:sz w:val="18"/>
              </w:rPr>
              <w:t>DMIFordringVirkningFra</w:t>
            </w:r>
            <w:proofErr w:type="spellEnd"/>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765A6">
              <w:rPr>
                <w:rFonts w:ascii="Arial" w:hAnsi="Arial" w:cs="Arial"/>
                <w:color w:val="FF0000"/>
              </w:rPr>
              <w:t>MyndighedUdbetalingPeriodeStruktur</w:t>
            </w:r>
            <w:proofErr w:type="spellEnd"/>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MyndighedUdbetalingPeriodeFra</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MyndighedUdbetalingPeriodeTil</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roofErr w:type="spellStart"/>
            <w:r w:rsidRPr="00B765A6">
              <w:rPr>
                <w:rFonts w:ascii="Arial" w:hAnsi="Arial" w:cs="Arial"/>
                <w:color w:val="FF0000"/>
                <w:sz w:val="18"/>
              </w:rPr>
              <w:t>MyndighedUdbetalingPeriodeType</w:t>
            </w:r>
            <w:proofErr w:type="spellEnd"/>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765A6">
              <w:rPr>
                <w:rFonts w:ascii="Arial" w:hAnsi="Arial" w:cs="Arial"/>
                <w:color w:val="FF0000"/>
              </w:rPr>
              <w:t>TransportRettighedHaverBeløbStruktur</w:t>
            </w:r>
            <w:proofErr w:type="spellEnd"/>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ValutaKode</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TransportRettighedHaverBlb</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TransportRettighedHaverBlbDKK</w:t>
            </w:r>
            <w:proofErr w:type="spellEnd"/>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765A6">
              <w:rPr>
                <w:rFonts w:ascii="Arial" w:hAnsi="Arial" w:cs="Arial"/>
                <w:color w:val="FF0000"/>
              </w:rPr>
              <w:t>TransportRettighedshaverElementIndStruktur</w:t>
            </w:r>
            <w:proofErr w:type="spellEnd"/>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KundeStruktur</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roofErr w:type="spellStart"/>
            <w:r w:rsidRPr="00B765A6">
              <w:rPr>
                <w:rFonts w:ascii="Arial" w:hAnsi="Arial" w:cs="Arial"/>
                <w:color w:val="FF0000"/>
                <w:sz w:val="18"/>
              </w:rPr>
              <w:t>DMIFordringHaverID</w:t>
            </w:r>
            <w:proofErr w:type="spellEnd"/>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roofErr w:type="spellStart"/>
            <w:r w:rsidRPr="00B765A6">
              <w:rPr>
                <w:rFonts w:ascii="Arial" w:hAnsi="Arial" w:cs="Arial"/>
                <w:color w:val="FF0000"/>
                <w:sz w:val="18"/>
              </w:rPr>
              <w:t>TransportUdlægRettighedStruktur</w:t>
            </w:r>
            <w:proofErr w:type="spellEnd"/>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TransportRettighedHaverBesked</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TransportRettighedHaverEjer</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TransportRettighedHaverModtPen</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TransportRettighedHaverForPrio</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roofErr w:type="spellStart"/>
            <w:r w:rsidRPr="00B765A6">
              <w:rPr>
                <w:rFonts w:ascii="Arial" w:hAnsi="Arial" w:cs="Arial"/>
                <w:color w:val="FF0000"/>
                <w:sz w:val="18"/>
              </w:rPr>
              <w:t>TransportRettighedhaverUdbetalingFordeling</w:t>
            </w:r>
            <w:proofErr w:type="spellEnd"/>
            <w:r w:rsidRPr="00B765A6">
              <w:rPr>
                <w:rFonts w:ascii="Arial" w:hAnsi="Arial" w:cs="Arial"/>
                <w:color w:val="FF0000"/>
                <w:sz w:val="18"/>
              </w:rPr>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TransportRettighedHaverProcent</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r>
            <w:r w:rsidRPr="00B765A6">
              <w:rPr>
                <w:rFonts w:ascii="Arial" w:hAnsi="Arial" w:cs="Arial"/>
                <w:color w:val="FF0000"/>
                <w:sz w:val="18"/>
              </w:rPr>
              <w:tab/>
            </w:r>
            <w:proofErr w:type="spellStart"/>
            <w:r w:rsidRPr="00B765A6">
              <w:rPr>
                <w:rFonts w:ascii="Arial" w:hAnsi="Arial" w:cs="Arial"/>
                <w:color w:val="FF0000"/>
                <w:sz w:val="18"/>
              </w:rPr>
              <w:t>TransportRettighedHaverBeløbStruktur</w:t>
            </w:r>
            <w:proofErr w:type="spellEnd"/>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ab/>
              <w:t>]</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765A6">
              <w:rPr>
                <w:rFonts w:ascii="Arial" w:hAnsi="Arial" w:cs="Arial"/>
                <w:color w:val="FF0000"/>
                <w:sz w:val="18"/>
              </w:rPr>
              <w:t>)</w:t>
            </w:r>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2984" w:rsidTr="001E2984">
        <w:trPr>
          <w:trHeight w:hRule="exact" w:val="113"/>
        </w:trPr>
        <w:tc>
          <w:tcPr>
            <w:tcW w:w="10345" w:type="dxa"/>
            <w:shd w:val="clear" w:color="auto" w:fill="B3B3B3"/>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proofErr w:type="spellStart"/>
            <w:r w:rsidRPr="00B765A6">
              <w:rPr>
                <w:rFonts w:ascii="Arial" w:hAnsi="Arial" w:cs="Arial"/>
                <w:color w:val="FF0000"/>
              </w:rPr>
              <w:t>TransportUdlægRettighedStruktur</w:t>
            </w:r>
            <w:proofErr w:type="spellEnd"/>
          </w:p>
        </w:tc>
      </w:tr>
      <w:tr w:rsidR="001E2984" w:rsidTr="001E2984">
        <w:tc>
          <w:tcPr>
            <w:tcW w:w="10345" w:type="dxa"/>
            <w:vAlign w:val="center"/>
          </w:tcPr>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TransportUdlægRettighedStart</w:t>
            </w:r>
            <w:proofErr w:type="spellEnd"/>
            <w:r w:rsidRPr="00B765A6">
              <w:rPr>
                <w:rFonts w:ascii="Arial" w:hAnsi="Arial" w:cs="Arial"/>
                <w:color w:val="FF0000"/>
                <w:sz w:val="18"/>
              </w:rPr>
              <w:t xml:space="preserve"> </w:t>
            </w:r>
          </w:p>
          <w:p w:rsidR="001E2984" w:rsidRPr="00B765A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765A6">
              <w:rPr>
                <w:rFonts w:ascii="Arial" w:hAnsi="Arial" w:cs="Arial"/>
                <w:color w:val="FF0000"/>
                <w:sz w:val="18"/>
              </w:rPr>
              <w:t>TransportUdlægRettighedSlut</w:t>
            </w:r>
            <w:proofErr w:type="spellEnd"/>
          </w:p>
        </w:tc>
      </w:tr>
    </w:tbl>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2984" w:rsidSect="001E2984">
          <w:headerReference w:type="default" r:id="rId14"/>
          <w:pgSz w:w="11906" w:h="16838"/>
          <w:pgMar w:top="567" w:right="567" w:bottom="567" w:left="1134" w:header="283" w:footer="708" w:gutter="0"/>
          <w:cols w:space="708"/>
          <w:docGrid w:linePitch="360"/>
        </w:sect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2984" w:rsidTr="001E2984">
        <w:trPr>
          <w:tblHeader/>
        </w:trPr>
        <w:tc>
          <w:tcPr>
            <w:tcW w:w="3402"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AlternativKontaktID</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TalHel9</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base: </w:t>
            </w:r>
            <w:proofErr w:type="spellStart"/>
            <w:r w:rsidRPr="0069150E">
              <w:rPr>
                <w:rFonts w:ascii="Arial" w:hAnsi="Arial" w:cs="Arial"/>
                <w:color w:val="FF0000"/>
                <w:sz w:val="18"/>
              </w:rPr>
              <w:t>integer</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totalDigits</w:t>
            </w:r>
            <w:proofErr w:type="spellEnd"/>
            <w:r w:rsidRPr="0069150E">
              <w:rPr>
                <w:rFonts w:ascii="Arial" w:hAnsi="Arial" w:cs="Arial"/>
                <w:color w:val="FF0000"/>
                <w:sz w:val="18"/>
              </w:rPr>
              <w:t>: 9</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Unik identifikation af en alternativ kontakt.</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AlternativKontaktReferenceTekst</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Tekst25</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string</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maxLength</w:t>
            </w:r>
            <w:proofErr w:type="spellEnd"/>
            <w:r w:rsidRPr="0069150E">
              <w:rPr>
                <w:rFonts w:ascii="Arial" w:hAnsi="Arial" w:cs="Arial"/>
                <w:color w:val="FF0000"/>
                <w:sz w:val="18"/>
                <w:lang w:val="en-US"/>
              </w:rPr>
              <w:t>: 25</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69150E">
              <w:rPr>
                <w:rFonts w:ascii="Arial" w:hAnsi="Arial" w:cs="Arial"/>
                <w:color w:val="FF0000"/>
                <w:sz w:val="18"/>
              </w:rPr>
              <w:t>Den</w:t>
            </w:r>
            <w:proofErr w:type="gramEnd"/>
            <w:r w:rsidRPr="0069150E">
              <w:rPr>
                <w:rFonts w:ascii="Arial" w:hAnsi="Arial" w:cs="Arial"/>
                <w:color w:val="FF0000"/>
                <w:sz w:val="18"/>
              </w:rPr>
              <w:t xml:space="preserve"> alternative </w:t>
            </w:r>
            <w:proofErr w:type="gramStart"/>
            <w:r w:rsidRPr="0069150E">
              <w:rPr>
                <w:rFonts w:ascii="Arial" w:hAnsi="Arial" w:cs="Arial"/>
                <w:color w:val="FF0000"/>
                <w:sz w:val="18"/>
              </w:rPr>
              <w:t>nøgler</w:t>
            </w:r>
            <w:proofErr w:type="gramEnd"/>
            <w:r w:rsidRPr="0069150E">
              <w:rPr>
                <w:rFonts w:ascii="Arial" w:hAnsi="Arial" w:cs="Arial"/>
                <w:color w:val="FF0000"/>
                <w:sz w:val="18"/>
              </w:rPr>
              <w:t>, fx pasnummer eller registreringsnummer på.</w:t>
            </w:r>
          </w:p>
        </w:tc>
      </w:tr>
      <w:tr w:rsidR="001E2984" w:rsidTr="001E2984">
        <w:tc>
          <w:tcPr>
            <w:tcW w:w="3402" w:type="dxa"/>
          </w:tcPr>
          <w:p w:rsidR="0069150E"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AlternativKontaktReferenceType</w:t>
            </w:r>
            <w:proofErr w:type="spellEnd"/>
          </w:p>
          <w:p w:rsidR="001E2984" w:rsidRPr="0069150E" w:rsidRDefault="001E2984" w:rsidP="0069150E">
            <w:pPr>
              <w:rPr>
                <w:rFonts w:ascii="Arial" w:hAnsi="Arial" w:cs="Arial"/>
                <w:color w:val="FF0000"/>
                <w:sz w:val="18"/>
              </w:rPr>
            </w:pPr>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AlternativKontaktReferenceType</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base: </w:t>
            </w:r>
            <w:proofErr w:type="spellStart"/>
            <w:r w:rsidRPr="0069150E">
              <w:rPr>
                <w:rFonts w:ascii="Arial" w:hAnsi="Arial" w:cs="Arial"/>
                <w:color w:val="FF0000"/>
                <w:sz w:val="18"/>
              </w:rPr>
              <w:t>string</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maxLength</w:t>
            </w:r>
            <w:proofErr w:type="spellEnd"/>
            <w:r w:rsidRPr="0069150E">
              <w:rPr>
                <w:rFonts w:ascii="Arial" w:hAnsi="Arial" w:cs="Arial"/>
                <w:color w:val="FF0000"/>
                <w:sz w:val="18"/>
              </w:rPr>
              <w:t>: 30</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enumeration</w:t>
            </w:r>
            <w:proofErr w:type="spellEnd"/>
            <w:r w:rsidRPr="0069150E">
              <w:rPr>
                <w:rFonts w:ascii="Arial" w:hAnsi="Arial" w:cs="Arial"/>
                <w:color w:val="FF0000"/>
                <w:sz w:val="18"/>
              </w:rPr>
              <w:t xml:space="preserve">: Pasnummer, Kørekortnummer, Telefonnummer, </w:t>
            </w:r>
            <w:proofErr w:type="spellStart"/>
            <w:r w:rsidRPr="0069150E">
              <w:rPr>
                <w:rFonts w:ascii="Arial" w:hAnsi="Arial" w:cs="Arial"/>
                <w:color w:val="FF0000"/>
                <w:sz w:val="18"/>
              </w:rPr>
              <w:t>EANNummer</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UdenlandskNummerplade</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IntenNøgle</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UdenlandskPersonnummer</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UdenlandskVirksomhedsnummer</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AndenNøgle</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AdresseløsPersonMedCPR</w:t>
            </w:r>
            <w:proofErr w:type="spellEnd"/>
            <w:r w:rsidRPr="0069150E">
              <w:rPr>
                <w:rFonts w:ascii="Arial" w:hAnsi="Arial" w:cs="Arial"/>
                <w:color w:val="FF0000"/>
                <w:sz w:val="18"/>
              </w:rPr>
              <w:t xml:space="preserve">, </w:t>
            </w:r>
            <w:proofErr w:type="spellStart"/>
            <w:r w:rsidRPr="0069150E">
              <w:rPr>
                <w:rFonts w:ascii="Arial" w:hAnsi="Arial" w:cs="Arial"/>
                <w:color w:val="FF0000"/>
                <w:sz w:val="18"/>
              </w:rPr>
              <w:t>UdgåetVirksomhedMedCvrEllerSe</w:t>
            </w:r>
            <w:proofErr w:type="spellEnd"/>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Typen af den alternative nøgle, fx pasnummer, udenlandsk personnummer, kørekortnummer mv.</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Poul V Madsen" w:date="2012-12-10T07:49:00Z"/>
                <w:rFonts w:ascii="Arial" w:hAnsi="Arial" w:cs="Arial"/>
                <w:color w:val="FF0000"/>
                <w:sz w:val="18"/>
              </w:rPr>
            </w:pPr>
            <w:del w:id="44" w:author="Poul V Madsen" w:date="2012-12-10T07:49:00Z">
              <w:r w:rsidRPr="0069150E" w:rsidDel="00F85BD3">
                <w:rPr>
                  <w:rFonts w:ascii="Arial" w:hAnsi="Arial" w:cs="Arial"/>
                  <w:color w:val="FF0000"/>
                  <w:sz w:val="18"/>
                </w:rPr>
                <w:delText>Værdiset:</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Poul V Madsen" w:date="2012-12-10T07:49:00Z"/>
                <w:rFonts w:ascii="Arial" w:hAnsi="Arial" w:cs="Arial"/>
                <w:color w:val="FF0000"/>
                <w:sz w:val="18"/>
              </w:rPr>
            </w:pPr>
            <w:del w:id="46" w:author="Poul V Madsen" w:date="2012-12-10T07:49:00Z">
              <w:r w:rsidRPr="0069150E" w:rsidDel="00F85BD3">
                <w:rPr>
                  <w:rFonts w:ascii="Arial" w:hAnsi="Arial" w:cs="Arial"/>
                  <w:color w:val="FF0000"/>
                  <w:sz w:val="18"/>
                </w:rPr>
                <w:delText>Pasnummer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Poul V Madsen" w:date="2012-12-10T07:49:00Z"/>
                <w:rFonts w:ascii="Arial" w:hAnsi="Arial" w:cs="Arial"/>
                <w:color w:val="FF0000"/>
                <w:sz w:val="18"/>
              </w:rPr>
            </w:pPr>
            <w:del w:id="48" w:author="Poul V Madsen" w:date="2012-12-10T07:49:00Z">
              <w:r w:rsidRPr="0069150E" w:rsidDel="00F85BD3">
                <w:rPr>
                  <w:rFonts w:ascii="Arial" w:hAnsi="Arial" w:cs="Arial"/>
                  <w:color w:val="FF0000"/>
                  <w:sz w:val="18"/>
                </w:rPr>
                <w:delText>Kørekortnummer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Poul V Madsen" w:date="2012-12-10T07:49:00Z"/>
                <w:rFonts w:ascii="Arial" w:hAnsi="Arial" w:cs="Arial"/>
                <w:color w:val="FF0000"/>
                <w:sz w:val="18"/>
              </w:rPr>
            </w:pPr>
            <w:del w:id="50" w:author="Poul V Madsen" w:date="2012-12-10T07:49:00Z">
              <w:r w:rsidRPr="0069150E" w:rsidDel="00F85BD3">
                <w:rPr>
                  <w:rFonts w:ascii="Arial" w:hAnsi="Arial" w:cs="Arial"/>
                  <w:color w:val="FF0000"/>
                  <w:sz w:val="18"/>
                </w:rPr>
                <w:delText>Telefonnummer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Poul V Madsen" w:date="2012-12-10T07:49:00Z"/>
                <w:rFonts w:ascii="Arial" w:hAnsi="Arial" w:cs="Arial"/>
                <w:color w:val="FF0000"/>
                <w:sz w:val="18"/>
              </w:rPr>
            </w:pPr>
            <w:del w:id="52" w:author="Poul V Madsen" w:date="2012-12-10T07:49:00Z">
              <w:r w:rsidRPr="0069150E" w:rsidDel="00F85BD3">
                <w:rPr>
                  <w:rFonts w:ascii="Arial" w:hAnsi="Arial" w:cs="Arial"/>
                  <w:color w:val="FF0000"/>
                  <w:sz w:val="18"/>
                </w:rPr>
                <w:delText>EANNummer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Poul V Madsen" w:date="2012-12-10T07:49:00Z"/>
                <w:rFonts w:ascii="Arial" w:hAnsi="Arial" w:cs="Arial"/>
                <w:color w:val="FF0000"/>
                <w:sz w:val="18"/>
              </w:rPr>
            </w:pPr>
            <w:del w:id="54" w:author="Poul V Madsen" w:date="2012-12-10T07:49:00Z">
              <w:r w:rsidRPr="0069150E" w:rsidDel="00F85BD3">
                <w:rPr>
                  <w:rFonts w:ascii="Arial" w:hAnsi="Arial" w:cs="Arial"/>
                  <w:color w:val="FF0000"/>
                  <w:sz w:val="18"/>
                </w:rPr>
                <w:delText>UdenlandskNummerplade</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Poul V Madsen" w:date="2012-12-10T07:49:00Z"/>
                <w:rFonts w:ascii="Arial" w:hAnsi="Arial" w:cs="Arial"/>
                <w:color w:val="FF0000"/>
                <w:sz w:val="18"/>
              </w:rPr>
            </w:pPr>
            <w:del w:id="56" w:author="Poul V Madsen" w:date="2012-12-10T07:49:00Z">
              <w:r w:rsidRPr="0069150E" w:rsidDel="00F85BD3">
                <w:rPr>
                  <w:rFonts w:ascii="Arial" w:hAnsi="Arial" w:cs="Arial"/>
                  <w:color w:val="FF0000"/>
                  <w:sz w:val="18"/>
                </w:rPr>
                <w:delText>IntenNøgle</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Poul V Madsen" w:date="2012-12-10T07:49:00Z"/>
                <w:rFonts w:ascii="Arial" w:hAnsi="Arial" w:cs="Arial"/>
                <w:color w:val="FF0000"/>
                <w:sz w:val="18"/>
              </w:rPr>
            </w:pPr>
            <w:del w:id="58" w:author="Poul V Madsen" w:date="2012-12-10T07:49:00Z">
              <w:r w:rsidRPr="0069150E" w:rsidDel="00F85BD3">
                <w:rPr>
                  <w:rFonts w:ascii="Arial" w:hAnsi="Arial" w:cs="Arial"/>
                  <w:color w:val="FF0000"/>
                  <w:sz w:val="18"/>
                </w:rPr>
                <w:delText>UdenlandskPersonnummer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 w:author="Poul V Madsen" w:date="2012-12-10T07:49:00Z"/>
                <w:rFonts w:ascii="Arial" w:hAnsi="Arial" w:cs="Arial"/>
                <w:color w:val="FF0000"/>
                <w:sz w:val="18"/>
              </w:rPr>
            </w:pPr>
            <w:del w:id="60" w:author="Poul V Madsen" w:date="2012-12-10T07:49:00Z">
              <w:r w:rsidRPr="0069150E" w:rsidDel="00F85BD3">
                <w:rPr>
                  <w:rFonts w:ascii="Arial" w:hAnsi="Arial" w:cs="Arial"/>
                  <w:color w:val="FF0000"/>
                  <w:sz w:val="18"/>
                </w:rPr>
                <w:delText>UdenlandskVirksomhedsnummer</w:delText>
              </w:r>
            </w:del>
          </w:p>
          <w:p w:rsidR="001E2984" w:rsidRPr="0069150E" w:rsidDel="00F85BD3"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1" w:author="Poul V Madsen" w:date="2012-12-10T07:49:00Z"/>
                <w:rFonts w:ascii="Arial" w:hAnsi="Arial" w:cs="Arial"/>
                <w:color w:val="FF0000"/>
                <w:sz w:val="18"/>
              </w:rPr>
            </w:pPr>
            <w:del w:id="62" w:author="Poul V Madsen" w:date="2012-12-10T07:49:00Z">
              <w:r w:rsidRPr="0069150E" w:rsidDel="00F85BD3">
                <w:rPr>
                  <w:rFonts w:ascii="Arial" w:hAnsi="Arial" w:cs="Arial"/>
                  <w:color w:val="FF0000"/>
                  <w:sz w:val="18"/>
                </w:rPr>
                <w:delText>AndenNøgle</w:delText>
              </w:r>
            </w:del>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del w:id="63" w:author="Poul V Madsen" w:date="2012-12-10T07:49:00Z">
              <w:r w:rsidRPr="0069150E" w:rsidDel="00F85BD3">
                <w:rPr>
                  <w:rFonts w:ascii="Arial" w:hAnsi="Arial" w:cs="Arial"/>
                  <w:color w:val="FF0000"/>
                  <w:sz w:val="18"/>
                </w:rPr>
                <w:delText>(Listen af gyldige værdier er statisk, da den er hard-coded på data domænet)</w:delText>
              </w:r>
            </w:del>
          </w:p>
        </w:tc>
      </w:tr>
      <w:tr w:rsidR="00F85BD3" w:rsidRPr="00B27259" w:rsidTr="00F85BD3">
        <w:trPr>
          <w:ins w:id="64" w:author="Poul V Madsen" w:date="2012-12-10T07:49:00Z"/>
        </w:trPr>
        <w:tc>
          <w:tcPr>
            <w:tcW w:w="3402" w:type="dxa"/>
          </w:tcPr>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65" w:author="Poul V Madsen" w:date="2012-12-10T07:49:00Z"/>
                <w:rFonts w:ascii="Arial" w:hAnsi="Arial" w:cs="Arial"/>
                <w:sz w:val="18"/>
              </w:rPr>
            </w:pPr>
            <w:proofErr w:type="spellStart"/>
            <w:ins w:id="66" w:author="Poul V Madsen" w:date="2012-12-10T07:49:00Z">
              <w:r>
                <w:rPr>
                  <w:rFonts w:ascii="Arial" w:hAnsi="Arial" w:cs="Arial"/>
                  <w:sz w:val="18"/>
                </w:rPr>
                <w:t>DMIFordringAfskrivID</w:t>
              </w:r>
              <w:proofErr w:type="spellEnd"/>
            </w:ins>
          </w:p>
        </w:tc>
        <w:tc>
          <w:tcPr>
            <w:tcW w:w="1701" w:type="dxa"/>
          </w:tcPr>
          <w:p w:rsidR="00F85BD3" w:rsidRP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Poul V Madsen" w:date="2012-12-10T07:49:00Z"/>
                <w:rFonts w:ascii="Arial" w:hAnsi="Arial" w:cs="Arial"/>
                <w:sz w:val="18"/>
                <w:lang w:val="en-US"/>
                <w:rPrChange w:id="68" w:author="Poul V Madsen" w:date="2012-12-10T07:49:00Z">
                  <w:rPr>
                    <w:ins w:id="69" w:author="Poul V Madsen" w:date="2012-12-10T07:49:00Z"/>
                    <w:rFonts w:ascii="Arial" w:hAnsi="Arial" w:cs="Arial"/>
                    <w:sz w:val="18"/>
                  </w:rPr>
                </w:rPrChange>
              </w:rPr>
            </w:pPr>
            <w:ins w:id="70" w:author="Poul V Madsen" w:date="2012-12-10T07:49:00Z">
              <w:r w:rsidRPr="00F85BD3">
                <w:rPr>
                  <w:rFonts w:ascii="Arial" w:hAnsi="Arial" w:cs="Arial"/>
                  <w:sz w:val="18"/>
                  <w:lang w:val="en-US"/>
                  <w:rPrChange w:id="71" w:author="Poul V Madsen" w:date="2012-12-10T07:49:00Z">
                    <w:rPr>
                      <w:rFonts w:ascii="Arial" w:hAnsi="Arial" w:cs="Arial"/>
                      <w:sz w:val="18"/>
                    </w:rPr>
                  </w:rPrChange>
                </w:rPr>
                <w:t xml:space="preserve">Domain: </w:t>
              </w:r>
            </w:ins>
          </w:p>
          <w:p w:rsidR="00F85BD3" w:rsidRP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Poul V Madsen" w:date="2012-12-10T07:49:00Z"/>
                <w:rFonts w:ascii="Arial" w:hAnsi="Arial" w:cs="Arial"/>
                <w:sz w:val="18"/>
                <w:lang w:val="en-US"/>
                <w:rPrChange w:id="73" w:author="Poul V Madsen" w:date="2012-12-10T07:49:00Z">
                  <w:rPr>
                    <w:ins w:id="74" w:author="Poul V Madsen" w:date="2012-12-10T07:49:00Z"/>
                    <w:rFonts w:ascii="Arial" w:hAnsi="Arial" w:cs="Arial"/>
                    <w:sz w:val="18"/>
                  </w:rPr>
                </w:rPrChange>
              </w:rPr>
            </w:pPr>
            <w:ins w:id="75" w:author="Poul V Madsen" w:date="2012-12-10T07:49:00Z">
              <w:r w:rsidRPr="00F85BD3">
                <w:rPr>
                  <w:rFonts w:ascii="Arial" w:hAnsi="Arial" w:cs="Arial"/>
                  <w:sz w:val="18"/>
                  <w:lang w:val="en-US"/>
                  <w:rPrChange w:id="76" w:author="Poul V Madsen" w:date="2012-12-10T07:49:00Z">
                    <w:rPr>
                      <w:rFonts w:ascii="Arial" w:hAnsi="Arial" w:cs="Arial"/>
                      <w:sz w:val="18"/>
                    </w:rPr>
                  </w:rPrChange>
                </w:rPr>
                <w:t>ID18</w:t>
              </w:r>
            </w:ins>
          </w:p>
          <w:p w:rsidR="00F85BD3" w:rsidRP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Poul V Madsen" w:date="2012-12-10T07:49:00Z"/>
                <w:rFonts w:ascii="Arial" w:hAnsi="Arial" w:cs="Arial"/>
                <w:sz w:val="18"/>
                <w:lang w:val="en-US"/>
                <w:rPrChange w:id="78" w:author="Poul V Madsen" w:date="2012-12-10T07:49:00Z">
                  <w:rPr>
                    <w:ins w:id="79" w:author="Poul V Madsen" w:date="2012-12-10T07:49:00Z"/>
                    <w:rFonts w:ascii="Arial" w:hAnsi="Arial" w:cs="Arial"/>
                    <w:sz w:val="18"/>
                  </w:rPr>
                </w:rPrChange>
              </w:rPr>
            </w:pPr>
            <w:ins w:id="80" w:author="Poul V Madsen" w:date="2012-12-10T07:49:00Z">
              <w:r w:rsidRPr="00F85BD3">
                <w:rPr>
                  <w:rFonts w:ascii="Arial" w:hAnsi="Arial" w:cs="Arial"/>
                  <w:sz w:val="18"/>
                  <w:lang w:val="en-US"/>
                  <w:rPrChange w:id="81" w:author="Poul V Madsen" w:date="2012-12-10T07:49:00Z">
                    <w:rPr>
                      <w:rFonts w:ascii="Arial" w:hAnsi="Arial" w:cs="Arial"/>
                      <w:sz w:val="18"/>
                    </w:rPr>
                  </w:rPrChange>
                </w:rPr>
                <w:t>base: integer</w:t>
              </w:r>
            </w:ins>
          </w:p>
          <w:p w:rsidR="00F85BD3" w:rsidRP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Poul V Madsen" w:date="2012-12-10T07:49:00Z"/>
                <w:rFonts w:ascii="Arial" w:hAnsi="Arial" w:cs="Arial"/>
                <w:sz w:val="18"/>
                <w:lang w:val="en-US"/>
                <w:rPrChange w:id="83" w:author="Poul V Madsen" w:date="2012-12-10T07:49:00Z">
                  <w:rPr>
                    <w:ins w:id="84" w:author="Poul V Madsen" w:date="2012-12-10T07:49:00Z"/>
                    <w:rFonts w:ascii="Arial" w:hAnsi="Arial" w:cs="Arial"/>
                    <w:sz w:val="18"/>
                  </w:rPr>
                </w:rPrChange>
              </w:rPr>
            </w:pPr>
            <w:proofErr w:type="spellStart"/>
            <w:ins w:id="85" w:author="Poul V Madsen" w:date="2012-12-10T07:49:00Z">
              <w:r w:rsidRPr="00F85BD3">
                <w:rPr>
                  <w:rFonts w:ascii="Arial" w:hAnsi="Arial" w:cs="Arial"/>
                  <w:sz w:val="18"/>
                  <w:lang w:val="en-US"/>
                  <w:rPrChange w:id="86" w:author="Poul V Madsen" w:date="2012-12-10T07:49:00Z">
                    <w:rPr>
                      <w:rFonts w:ascii="Arial" w:hAnsi="Arial" w:cs="Arial"/>
                      <w:sz w:val="18"/>
                    </w:rPr>
                  </w:rPrChange>
                </w:rPr>
                <w:t>minInclusive</w:t>
              </w:r>
              <w:proofErr w:type="spellEnd"/>
              <w:r w:rsidRPr="00F85BD3">
                <w:rPr>
                  <w:rFonts w:ascii="Arial" w:hAnsi="Arial" w:cs="Arial"/>
                  <w:sz w:val="18"/>
                  <w:lang w:val="en-US"/>
                  <w:rPrChange w:id="87" w:author="Poul V Madsen" w:date="2012-12-10T07:49:00Z">
                    <w:rPr>
                      <w:rFonts w:ascii="Arial" w:hAnsi="Arial" w:cs="Arial"/>
                      <w:sz w:val="18"/>
                    </w:rPr>
                  </w:rPrChange>
                </w:rPr>
                <w:t>: 1</w:t>
              </w:r>
            </w:ins>
          </w:p>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Poul V Madsen" w:date="2012-12-10T07:49:00Z"/>
                <w:rFonts w:ascii="Arial" w:hAnsi="Arial" w:cs="Arial"/>
                <w:sz w:val="18"/>
              </w:rPr>
            </w:pPr>
            <w:proofErr w:type="spellStart"/>
            <w:ins w:id="89" w:author="Poul V Madsen" w:date="2012-12-10T07:49:00Z">
              <w:r>
                <w:rPr>
                  <w:rFonts w:ascii="Arial" w:hAnsi="Arial" w:cs="Arial"/>
                  <w:sz w:val="18"/>
                </w:rPr>
                <w:t>totalDigits</w:t>
              </w:r>
              <w:proofErr w:type="spellEnd"/>
              <w:r>
                <w:rPr>
                  <w:rFonts w:ascii="Arial" w:hAnsi="Arial" w:cs="Arial"/>
                  <w:sz w:val="18"/>
                </w:rPr>
                <w:t>: 18</w:t>
              </w:r>
            </w:ins>
          </w:p>
        </w:tc>
        <w:tc>
          <w:tcPr>
            <w:tcW w:w="4671" w:type="dxa"/>
          </w:tcPr>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Poul V Madsen" w:date="2012-12-10T07:49:00Z"/>
                <w:rFonts w:ascii="Arial" w:hAnsi="Arial" w:cs="Arial"/>
                <w:sz w:val="18"/>
              </w:rPr>
            </w:pPr>
            <w:ins w:id="91" w:author="Poul V Madsen" w:date="2012-12-10T07:49:00Z">
              <w:r>
                <w:rPr>
                  <w:rFonts w:ascii="Arial" w:hAnsi="Arial" w:cs="Arial"/>
                  <w:sz w:val="18"/>
                </w:rPr>
                <w:t>Løbenummer som entydigt identificerer en afskrivning</w:t>
              </w:r>
            </w:ins>
          </w:p>
        </w:tc>
      </w:tr>
      <w:tr w:rsidR="00F85BD3" w:rsidRPr="00B27259" w:rsidTr="00F85BD3">
        <w:trPr>
          <w:ins w:id="92" w:author="Poul V Madsen" w:date="2012-12-10T07:49:00Z"/>
        </w:trPr>
        <w:tc>
          <w:tcPr>
            <w:tcW w:w="3402" w:type="dxa"/>
          </w:tcPr>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93" w:author="Poul V Madsen" w:date="2012-12-10T07:49:00Z"/>
                <w:rFonts w:ascii="Arial" w:hAnsi="Arial" w:cs="Arial"/>
                <w:sz w:val="18"/>
              </w:rPr>
            </w:pPr>
            <w:proofErr w:type="spellStart"/>
            <w:ins w:id="94" w:author="Poul V Madsen" w:date="2012-12-10T07:49:00Z">
              <w:r>
                <w:rPr>
                  <w:rFonts w:ascii="Arial" w:hAnsi="Arial" w:cs="Arial"/>
                  <w:sz w:val="18"/>
                </w:rPr>
                <w:t>DMIFordringAfskrivTilbagekald</w:t>
              </w:r>
              <w:proofErr w:type="spellEnd"/>
            </w:ins>
          </w:p>
        </w:tc>
        <w:tc>
          <w:tcPr>
            <w:tcW w:w="1701" w:type="dxa"/>
          </w:tcPr>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2-12-10T07:49:00Z"/>
                <w:rFonts w:ascii="Arial" w:hAnsi="Arial" w:cs="Arial"/>
                <w:sz w:val="18"/>
              </w:rPr>
            </w:pPr>
            <w:ins w:id="96" w:author="Poul V Madsen" w:date="2012-12-10T07:49:00Z">
              <w:r>
                <w:rPr>
                  <w:rFonts w:ascii="Arial" w:hAnsi="Arial" w:cs="Arial"/>
                  <w:sz w:val="18"/>
                </w:rPr>
                <w:t xml:space="preserve">Domain: </w:t>
              </w:r>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Poul V Madsen" w:date="2012-12-10T07:49:00Z"/>
                <w:rFonts w:ascii="Arial" w:hAnsi="Arial" w:cs="Arial"/>
                <w:sz w:val="18"/>
              </w:rPr>
            </w:pPr>
            <w:ins w:id="98" w:author="Poul V Madsen" w:date="2012-12-10T07:49:00Z">
              <w:r>
                <w:rPr>
                  <w:rFonts w:ascii="Arial" w:hAnsi="Arial" w:cs="Arial"/>
                  <w:sz w:val="18"/>
                </w:rPr>
                <w:t>Markering</w:t>
              </w:r>
            </w:ins>
          </w:p>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Poul V Madsen" w:date="2012-12-10T07:49:00Z"/>
                <w:rFonts w:ascii="Arial" w:hAnsi="Arial" w:cs="Arial"/>
                <w:sz w:val="18"/>
              </w:rPr>
            </w:pPr>
            <w:ins w:id="100" w:author="Poul V Madsen" w:date="2012-12-10T07:49:00Z">
              <w:r>
                <w:rPr>
                  <w:rFonts w:ascii="Arial" w:hAnsi="Arial" w:cs="Arial"/>
                  <w:sz w:val="18"/>
                </w:rPr>
                <w:t xml:space="preserve">base: </w:t>
              </w:r>
              <w:proofErr w:type="spellStart"/>
              <w:r>
                <w:rPr>
                  <w:rFonts w:ascii="Arial" w:hAnsi="Arial" w:cs="Arial"/>
                  <w:sz w:val="18"/>
                </w:rPr>
                <w:t>boolean</w:t>
              </w:r>
              <w:proofErr w:type="spellEnd"/>
            </w:ins>
          </w:p>
        </w:tc>
        <w:tc>
          <w:tcPr>
            <w:tcW w:w="4671" w:type="dxa"/>
          </w:tcPr>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Poul V Madsen" w:date="2012-12-10T07:49:00Z"/>
                <w:rFonts w:ascii="Arial" w:hAnsi="Arial" w:cs="Arial"/>
                <w:sz w:val="18"/>
              </w:rPr>
            </w:pPr>
            <w:ins w:id="102" w:author="Poul V Madsen" w:date="2012-12-10T07:49:00Z">
              <w:r>
                <w:rPr>
                  <w:rFonts w:ascii="Arial" w:hAnsi="Arial" w:cs="Arial"/>
                  <w:sz w:val="18"/>
                </w:rPr>
                <w:t xml:space="preserve">Angiver om det er tilbagekald af tidligere afskrivning (identificeret med </w:t>
              </w:r>
              <w:proofErr w:type="spellStart"/>
              <w:r>
                <w:rPr>
                  <w:rFonts w:ascii="Arial" w:hAnsi="Arial" w:cs="Arial"/>
                  <w:sz w:val="18"/>
                </w:rPr>
                <w:t>DMIFordringAfskrivID</w:t>
              </w:r>
              <w:proofErr w:type="spellEnd"/>
              <w:r>
                <w:rPr>
                  <w:rFonts w:ascii="Arial" w:hAnsi="Arial" w:cs="Arial"/>
                  <w:sz w:val="18"/>
                </w:rPr>
                <w:t>).</w:t>
              </w:r>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Poul V Madsen" w:date="2012-12-10T07:49:00Z"/>
                <w:rFonts w:ascii="Arial" w:hAnsi="Arial" w:cs="Arial"/>
                <w:sz w:val="18"/>
              </w:rPr>
            </w:pPr>
            <w:proofErr w:type="gramStart"/>
            <w:ins w:id="104" w:author="Poul V Madsen" w:date="2012-12-10T07:49:00Z">
              <w:r>
                <w:rPr>
                  <w:rFonts w:ascii="Arial" w:hAnsi="Arial" w:cs="Arial"/>
                  <w:sz w:val="18"/>
                </w:rPr>
                <w:t>true :</w:t>
              </w:r>
              <w:proofErr w:type="gramEnd"/>
              <w:r>
                <w:rPr>
                  <w:rFonts w:ascii="Arial" w:hAnsi="Arial" w:cs="Arial"/>
                  <w:sz w:val="18"/>
                </w:rPr>
                <w:t xml:space="preserve"> ja, tilbagekald</w:t>
              </w:r>
            </w:ins>
          </w:p>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5" w:author="Poul V Madsen" w:date="2012-12-10T07:49:00Z"/>
                <w:rFonts w:ascii="Arial" w:hAnsi="Arial" w:cs="Arial"/>
                <w:sz w:val="18"/>
              </w:rPr>
            </w:pPr>
            <w:ins w:id="106" w:author="Poul V Madsen" w:date="2012-12-10T07:49:00Z">
              <w:r>
                <w:rPr>
                  <w:rFonts w:ascii="Arial" w:hAnsi="Arial" w:cs="Arial"/>
                  <w:sz w:val="18"/>
                </w:rPr>
                <w:t>false: nej, ny afskrivning</w:t>
              </w:r>
            </w:ins>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DMIFordringBeløb</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Beløb</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totalDigits</w:t>
            </w:r>
            <w:proofErr w:type="spellEnd"/>
            <w:r w:rsidRPr="0069150E">
              <w:rPr>
                <w:rFonts w:ascii="Arial" w:hAnsi="Arial" w:cs="Arial"/>
                <w:color w:val="FF0000"/>
                <w:sz w:val="18"/>
                <w:lang w:val="en-US"/>
              </w:rPr>
              <w:t>: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fractionDigits</w:t>
            </w:r>
            <w:proofErr w:type="spellEnd"/>
            <w:r w:rsidRPr="0069150E">
              <w:rPr>
                <w:rFonts w:ascii="Arial" w:hAnsi="Arial" w:cs="Arial"/>
                <w:color w:val="FF0000"/>
                <w:sz w:val="18"/>
              </w:rPr>
              <w:t>: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Beløb i den til inddrivelse/ opkrævning/ modregning/ transport i DMI i den indrapporterede valuta</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Påløbne renter og påhæftede gebyrer bliver oprettet som deres egne fordringer med reference til den oprindelige fordring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DMIFordringBeløbDKK</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Beløb</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totalDigits</w:t>
            </w:r>
            <w:proofErr w:type="spellEnd"/>
            <w:r w:rsidRPr="0069150E">
              <w:rPr>
                <w:rFonts w:ascii="Arial" w:hAnsi="Arial" w:cs="Arial"/>
                <w:color w:val="FF0000"/>
                <w:sz w:val="18"/>
                <w:lang w:val="en-US"/>
              </w:rPr>
              <w:t>: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fractionDigits</w:t>
            </w:r>
            <w:proofErr w:type="spellEnd"/>
            <w:r w:rsidRPr="0069150E">
              <w:rPr>
                <w:rFonts w:ascii="Arial" w:hAnsi="Arial" w:cs="Arial"/>
                <w:color w:val="FF0000"/>
                <w:sz w:val="18"/>
              </w:rPr>
              <w:t>: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FordringBeløb</w:t>
            </w:r>
            <w:proofErr w:type="spellEnd"/>
            <w:r w:rsidRPr="0069150E">
              <w:rPr>
                <w:rFonts w:ascii="Arial" w:hAnsi="Arial" w:cs="Arial"/>
                <w:color w:val="FF0000"/>
                <w:sz w:val="18"/>
              </w:rPr>
              <w:t xml:space="preserve"> indrapporteret eller omregnet til danske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DMIFordringDækningBeløb</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Beløb</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totalDigits</w:t>
            </w:r>
            <w:proofErr w:type="spellEnd"/>
            <w:r w:rsidRPr="0069150E">
              <w:rPr>
                <w:rFonts w:ascii="Arial" w:hAnsi="Arial" w:cs="Arial"/>
                <w:color w:val="FF0000"/>
                <w:sz w:val="18"/>
                <w:lang w:val="en-US"/>
              </w:rPr>
              <w:t>: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fractionDigits</w:t>
            </w:r>
            <w:proofErr w:type="spellEnd"/>
            <w:r w:rsidRPr="0069150E">
              <w:rPr>
                <w:rFonts w:ascii="Arial" w:hAnsi="Arial" w:cs="Arial"/>
                <w:color w:val="FF0000"/>
                <w:sz w:val="18"/>
              </w:rPr>
              <w:t>: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Dækningsbeløb i indbetalingens valuta. </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DMIFordringDækningBeløbDKK</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Beløb</w:t>
            </w:r>
            <w:proofErr w:type="spellEnd"/>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9150E">
              <w:rPr>
                <w:rFonts w:ascii="Arial" w:hAnsi="Arial" w:cs="Arial"/>
                <w:color w:val="FF0000"/>
                <w:sz w:val="18"/>
                <w:lang w:val="en-US"/>
              </w:rPr>
              <w:t>base: decimal</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9150E">
              <w:rPr>
                <w:rFonts w:ascii="Arial" w:hAnsi="Arial" w:cs="Arial"/>
                <w:color w:val="FF0000"/>
                <w:sz w:val="18"/>
                <w:lang w:val="en-US"/>
              </w:rPr>
              <w:t>totalDigits</w:t>
            </w:r>
            <w:proofErr w:type="spellEnd"/>
            <w:r w:rsidRPr="0069150E">
              <w:rPr>
                <w:rFonts w:ascii="Arial" w:hAnsi="Arial" w:cs="Arial"/>
                <w:color w:val="FF0000"/>
                <w:sz w:val="18"/>
                <w:lang w:val="en-US"/>
              </w:rPr>
              <w:t>: 13</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fractionDigits</w:t>
            </w:r>
            <w:proofErr w:type="spellEnd"/>
            <w:r w:rsidRPr="0069150E">
              <w:rPr>
                <w:rFonts w:ascii="Arial" w:hAnsi="Arial" w:cs="Arial"/>
                <w:color w:val="FF0000"/>
                <w:sz w:val="18"/>
              </w:rPr>
              <w:t>: 2</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9150E">
              <w:rPr>
                <w:rFonts w:ascii="Arial" w:hAnsi="Arial" w:cs="Arial"/>
                <w:color w:val="FF0000"/>
                <w:sz w:val="18"/>
              </w:rPr>
              <w:t>FordringDækningBeløb</w:t>
            </w:r>
            <w:proofErr w:type="spellEnd"/>
            <w:r w:rsidRPr="0069150E">
              <w:rPr>
                <w:rFonts w:ascii="Arial" w:hAnsi="Arial" w:cs="Arial"/>
                <w:color w:val="FF0000"/>
                <w:sz w:val="18"/>
              </w:rPr>
              <w:t xml:space="preserve"> omregnet til danske kroner</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Beløbet som fordringen er dækket med, dvs. hvis fordringen er på 1000 kr. og indbetalingen er på 500 kr., så er </w:t>
            </w:r>
            <w:proofErr w:type="spellStart"/>
            <w:r w:rsidRPr="0069150E">
              <w:rPr>
                <w:rFonts w:ascii="Arial" w:hAnsi="Arial" w:cs="Arial"/>
                <w:color w:val="FF0000"/>
                <w:sz w:val="18"/>
              </w:rPr>
              <w:t>FordringDækningBeløb</w:t>
            </w:r>
            <w:proofErr w:type="spellEnd"/>
            <w:r w:rsidRPr="0069150E">
              <w:rPr>
                <w:rFonts w:ascii="Arial" w:hAnsi="Arial" w:cs="Arial"/>
                <w:color w:val="FF0000"/>
                <w:sz w:val="18"/>
              </w:rPr>
              <w:t xml:space="preserve"> 500 kr.</w:t>
            </w:r>
          </w:p>
        </w:tc>
      </w:tr>
      <w:tr w:rsidR="001E2984" w:rsidTr="001E2984">
        <w:tc>
          <w:tcPr>
            <w:tcW w:w="3402"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9150E">
              <w:rPr>
                <w:rFonts w:ascii="Arial" w:hAnsi="Arial" w:cs="Arial"/>
                <w:color w:val="FF0000"/>
                <w:sz w:val="18"/>
              </w:rPr>
              <w:t>DMIFordringDækningDato</w:t>
            </w:r>
            <w:proofErr w:type="spellEnd"/>
          </w:p>
        </w:tc>
        <w:tc>
          <w:tcPr>
            <w:tcW w:w="170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 xml:space="preserve">Domain: </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w:t>
            </w:r>
          </w:p>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base: date</w:t>
            </w:r>
          </w:p>
        </w:tc>
        <w:tc>
          <w:tcPr>
            <w:tcW w:w="4671" w:type="dxa"/>
          </w:tcPr>
          <w:p w:rsidR="001E2984" w:rsidRPr="0069150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9150E">
              <w:rPr>
                <w:rFonts w:ascii="Arial" w:hAnsi="Arial" w:cs="Arial"/>
                <w:color w:val="FF0000"/>
                <w:sz w:val="18"/>
              </w:rPr>
              <w:t>Datoen hvor fordringen er dækket med et givet beløb.</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DMIFordringEFIFordringID</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minInclusive</w:t>
            </w:r>
            <w:proofErr w:type="spellEnd"/>
            <w:r w:rsidRPr="00302479">
              <w:rPr>
                <w:rFonts w:ascii="Arial" w:hAnsi="Arial" w:cs="Arial"/>
                <w:sz w:val="18"/>
                <w:lang w:val="en-US"/>
              </w:rPr>
              <w:t>: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 xml:space="preserve">enkelte  </w:t>
            </w:r>
            <w:proofErr w:type="spellStart"/>
            <w:r>
              <w:rPr>
                <w:rFonts w:ascii="Arial" w:hAnsi="Arial" w:cs="Arial"/>
                <w:sz w:val="18"/>
              </w:rPr>
              <w:t>RIMfordring</w:t>
            </w:r>
            <w:proofErr w:type="spellEnd"/>
            <w:proofErr w:type="gram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EFIFordringID</w:t>
            </w:r>
            <w:proofErr w:type="spellEnd"/>
            <w:r>
              <w:rPr>
                <w:rFonts w:ascii="Arial" w:hAnsi="Arial" w:cs="Arial"/>
                <w:sz w:val="18"/>
              </w:rPr>
              <w:t xml:space="preserve"> </w:t>
            </w:r>
            <w:proofErr w:type="spellStart"/>
            <w:r>
              <w:rPr>
                <w:rFonts w:ascii="Arial" w:hAnsi="Arial" w:cs="Arial"/>
                <w:sz w:val="18"/>
              </w:rPr>
              <w:t>vidreføres</w:t>
            </w:r>
            <w:proofErr w:type="spellEnd"/>
            <w:r>
              <w:rPr>
                <w:rFonts w:ascii="Arial" w:hAnsi="Arial" w:cs="Arial"/>
                <w:sz w:val="18"/>
              </w:rPr>
              <w:t xml:space="preserve"> som ID i DMI. Det er en </w:t>
            </w:r>
            <w:proofErr w:type="spellStart"/>
            <w:r>
              <w:rPr>
                <w:rFonts w:ascii="Arial" w:hAnsi="Arial" w:cs="Arial"/>
                <w:sz w:val="18"/>
              </w:rPr>
              <w:t>forret-ningsmæssigt</w:t>
            </w:r>
            <w:proofErr w:type="spellEnd"/>
            <w:r>
              <w:rPr>
                <w:rFonts w:ascii="Arial" w:hAnsi="Arial" w:cs="Arial"/>
                <w:sz w:val="18"/>
              </w:rPr>
              <w:t xml:space="preserve"> vigtig identifikation da, man præcist skal </w:t>
            </w:r>
            <w:proofErr w:type="spellStart"/>
            <w:r>
              <w:rPr>
                <w:rFonts w:ascii="Arial" w:hAnsi="Arial" w:cs="Arial"/>
                <w:sz w:val="18"/>
              </w:rPr>
              <w:t>iden-tificere</w:t>
            </w:r>
            <w:proofErr w:type="spellEnd"/>
            <w:r>
              <w:rPr>
                <w:rFonts w:ascii="Arial" w:hAnsi="Arial" w:cs="Arial"/>
                <w:sz w:val="18"/>
              </w:rPr>
              <w:t xml:space="preserve"> DMI fordringen i tilfælde af tilbagekaldelse eller bortfald fra fordringshavers side.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FordringID</w:t>
            </w:r>
            <w:proofErr w:type="spellEnd"/>
            <w:r>
              <w:rPr>
                <w:rFonts w:ascii="Arial" w:hAnsi="Arial" w:cs="Arial"/>
                <w:sz w:val="18"/>
              </w:rPr>
              <w:t xml:space="preserve"> tildeles i EFI eller i DMI ud fra separate nummerserier.</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DMIFordringEFIHovedFordringID</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minInclusive</w:t>
            </w:r>
            <w:proofErr w:type="spellEnd"/>
            <w:r w:rsidRPr="00302479">
              <w:rPr>
                <w:rFonts w:ascii="Arial" w:hAnsi="Arial" w:cs="Arial"/>
                <w:sz w:val="18"/>
                <w:lang w:val="en-US"/>
              </w:rPr>
              <w:t>: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DMIFordringFordringArtKode</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DMIFordringArt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maxLength</w:t>
            </w:r>
            <w:proofErr w:type="spellEnd"/>
            <w:r w:rsidRPr="00302479">
              <w:rPr>
                <w:rFonts w:ascii="Arial" w:hAnsi="Arial" w:cs="Arial"/>
                <w:sz w:val="18"/>
                <w:lang w:val="en-US"/>
              </w:rPr>
              <w:t>: 4</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OPKR, INDR, MODR, TRAN</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w:t>
            </w:r>
            <w:proofErr w:type="spellStart"/>
            <w:r>
              <w:rPr>
                <w:rFonts w:ascii="Arial" w:hAnsi="Arial" w:cs="Arial"/>
                <w:sz w:val="18"/>
              </w:rPr>
              <w:t>Enum</w:t>
            </w:r>
            <w:proofErr w:type="spellEnd"/>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E2984" w:rsidTr="001E2984">
        <w:tc>
          <w:tcPr>
            <w:tcW w:w="3402"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61134">
              <w:rPr>
                <w:rFonts w:ascii="Arial" w:hAnsi="Arial" w:cs="Arial"/>
                <w:color w:val="FF0000"/>
                <w:sz w:val="18"/>
              </w:rPr>
              <w:t>DMIFordringFordringHaverBeskr</w:t>
            </w:r>
            <w:proofErr w:type="spellEnd"/>
          </w:p>
        </w:tc>
        <w:tc>
          <w:tcPr>
            <w:tcW w:w="170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 xml:space="preserve">Domain: </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1134">
              <w:rPr>
                <w:rFonts w:ascii="Arial" w:hAnsi="Arial" w:cs="Arial"/>
                <w:color w:val="FF0000"/>
                <w:sz w:val="18"/>
                <w:lang w:val="en-US"/>
              </w:rPr>
              <w:t>TekstKort</w:t>
            </w:r>
            <w:proofErr w:type="spellEnd"/>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1134">
              <w:rPr>
                <w:rFonts w:ascii="Arial" w:hAnsi="Arial" w:cs="Arial"/>
                <w:color w:val="FF0000"/>
                <w:sz w:val="18"/>
                <w:lang w:val="en-US"/>
              </w:rPr>
              <w:t>base: string</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1134">
              <w:rPr>
                <w:rFonts w:ascii="Arial" w:hAnsi="Arial" w:cs="Arial"/>
                <w:color w:val="FF0000"/>
                <w:sz w:val="18"/>
                <w:lang w:val="en-US"/>
              </w:rPr>
              <w:t>minLength</w:t>
            </w:r>
            <w:proofErr w:type="spellEnd"/>
            <w:r w:rsidRPr="00B61134">
              <w:rPr>
                <w:rFonts w:ascii="Arial" w:hAnsi="Arial" w:cs="Arial"/>
                <w:color w:val="FF0000"/>
                <w:sz w:val="18"/>
                <w:lang w:val="en-US"/>
              </w:rPr>
              <w:t>: 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61134">
              <w:rPr>
                <w:rFonts w:ascii="Arial" w:hAnsi="Arial" w:cs="Arial"/>
                <w:color w:val="FF0000"/>
                <w:sz w:val="18"/>
              </w:rPr>
              <w:t>maxLength</w:t>
            </w:r>
            <w:proofErr w:type="spellEnd"/>
            <w:r w:rsidRPr="00B61134">
              <w:rPr>
                <w:rFonts w:ascii="Arial" w:hAnsi="Arial" w:cs="Arial"/>
                <w:color w:val="FF0000"/>
                <w:sz w:val="18"/>
              </w:rPr>
              <w:t>: 100</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61134">
              <w:rPr>
                <w:rFonts w:ascii="Arial" w:hAnsi="Arial" w:cs="Arial"/>
                <w:color w:val="FF0000"/>
                <w:sz w:val="18"/>
              </w:rPr>
              <w:t>whiteSpace</w:t>
            </w:r>
            <w:proofErr w:type="spellEnd"/>
            <w:r w:rsidRPr="00B61134">
              <w:rPr>
                <w:rFonts w:ascii="Arial" w:hAnsi="Arial" w:cs="Arial"/>
                <w:color w:val="FF0000"/>
                <w:sz w:val="18"/>
              </w:rPr>
              <w:t xml:space="preserve">: </w:t>
            </w:r>
            <w:proofErr w:type="spellStart"/>
            <w:r w:rsidRPr="00B61134">
              <w:rPr>
                <w:rFonts w:ascii="Arial" w:hAnsi="Arial" w:cs="Arial"/>
                <w:color w:val="FF0000"/>
                <w:sz w:val="18"/>
              </w:rPr>
              <w:t>preserve</w:t>
            </w:r>
            <w:proofErr w:type="spellEnd"/>
          </w:p>
        </w:tc>
        <w:tc>
          <w:tcPr>
            <w:tcW w:w="4671" w:type="dxa"/>
          </w:tcPr>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Supplerende beskrivelse (fritekst) til Fordringen.</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1134">
              <w:rPr>
                <w:rFonts w:ascii="Arial" w:hAnsi="Arial" w:cs="Arial"/>
                <w:color w:val="FF0000"/>
                <w:sz w:val="18"/>
              </w:rPr>
              <w:t>F.eks. "Brandstøvler er ikke afleveret retur."</w:t>
            </w:r>
          </w:p>
          <w:p w:rsidR="001E2984" w:rsidRPr="00B6113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DMIFordringFordringHaverRef</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Tekst36</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maxLength</w:t>
            </w:r>
            <w:proofErr w:type="spellEnd"/>
            <w:r w:rsidRPr="00302479">
              <w:rPr>
                <w:rFonts w:ascii="Arial" w:hAnsi="Arial" w:cs="Arial"/>
                <w:sz w:val="18"/>
                <w:lang w:val="en-US"/>
              </w:rPr>
              <w:t>: 36</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204FC9">
              <w:rPr>
                <w:rFonts w:ascii="Arial" w:hAnsi="Arial" w:cs="Arial"/>
                <w:color w:val="FF0000"/>
                <w:sz w:val="18"/>
              </w:rPr>
              <w:t>DMIFordringForfaldDato</w:t>
            </w:r>
            <w:proofErr w:type="spellEnd"/>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Tidspunktet hvor en fordring forfalder til betaling.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Eksempelvis kan forfaldsdatoen være den 1. i en kalendermåned, mens sidste rettidig betalingsdato kan være 10. i forfaldsmåneden.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Opkrævningsmyndigheden: Vil være den dato, hvor en angivelse kan indgå i kontoens saldo, hvis virksomheden betaler fordringen (f.eks. skatten/afgiften) før SRB.</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DMIFordringHaverID</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minInclusive</w:t>
            </w:r>
            <w:proofErr w:type="spellEnd"/>
            <w:r w:rsidRPr="00302479">
              <w:rPr>
                <w:rFonts w:ascii="Arial" w:hAnsi="Arial" w:cs="Arial"/>
                <w:sz w:val="18"/>
                <w:lang w:val="en-US"/>
              </w:rPr>
              <w:t>: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204FC9">
              <w:rPr>
                <w:rFonts w:ascii="Arial" w:hAnsi="Arial" w:cs="Arial"/>
                <w:color w:val="FF0000"/>
                <w:sz w:val="18"/>
              </w:rPr>
              <w:t>DMIFordringModtagelseDato</w:t>
            </w:r>
            <w:proofErr w:type="spellEnd"/>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204FC9">
              <w:rPr>
                <w:rFonts w:ascii="Arial" w:hAnsi="Arial" w:cs="Arial"/>
                <w:color w:val="FF0000"/>
                <w:sz w:val="18"/>
                <w:lang w:val="en-US"/>
              </w:rPr>
              <w:t>DatoTid</w:t>
            </w:r>
            <w:proofErr w:type="spellEnd"/>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base: </w:t>
            </w:r>
            <w:proofErr w:type="spellStart"/>
            <w:r w:rsidRPr="00204FC9">
              <w:rPr>
                <w:rFonts w:ascii="Arial" w:hAnsi="Arial" w:cs="Arial"/>
                <w:color w:val="FF0000"/>
                <w:sz w:val="18"/>
                <w:lang w:val="en-US"/>
              </w:rPr>
              <w:t>dateTime</w:t>
            </w:r>
            <w:proofErr w:type="spellEnd"/>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204FC9">
              <w:rPr>
                <w:rFonts w:ascii="Arial" w:hAnsi="Arial" w:cs="Arial"/>
                <w:color w:val="FF0000"/>
                <w:sz w:val="18"/>
                <w:lang w:val="en-US"/>
              </w:rPr>
              <w:t>whiteSpace</w:t>
            </w:r>
            <w:proofErr w:type="spellEnd"/>
            <w:r w:rsidRPr="00204FC9">
              <w:rPr>
                <w:rFonts w:ascii="Arial" w:hAnsi="Arial" w:cs="Arial"/>
                <w:color w:val="FF0000"/>
                <w:sz w:val="18"/>
                <w:lang w:val="en-US"/>
              </w:rPr>
              <w:t>: collapse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 og tidspunkt for hvornår fordringen er modtaget i EFI/MF.</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Anvendes bl.a. til dækningsrækkefølge i DMI.</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Alle relaterede fordringer nedarver modtagelsesdato fra hovedfordringen.</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D05056">
              <w:rPr>
                <w:rFonts w:ascii="Arial" w:hAnsi="Arial" w:cs="Arial"/>
                <w:color w:val="FF0000"/>
                <w:sz w:val="18"/>
              </w:rPr>
              <w:t>DMIFordringPEnhedNummer</w:t>
            </w:r>
            <w:proofErr w:type="spellEnd"/>
          </w:p>
        </w:tc>
        <w:tc>
          <w:tcPr>
            <w:tcW w:w="1701"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Domain: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05056">
              <w:rPr>
                <w:rFonts w:ascii="Arial" w:hAnsi="Arial" w:cs="Arial"/>
                <w:color w:val="FF0000"/>
                <w:sz w:val="18"/>
              </w:rPr>
              <w:t>ProduktionEnhedNummer</w:t>
            </w:r>
            <w:proofErr w:type="spellEnd"/>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base: </w:t>
            </w:r>
            <w:proofErr w:type="spellStart"/>
            <w:r w:rsidRPr="00D05056">
              <w:rPr>
                <w:rFonts w:ascii="Arial" w:hAnsi="Arial" w:cs="Arial"/>
                <w:color w:val="FF0000"/>
                <w:sz w:val="18"/>
              </w:rPr>
              <w:t>integer</w:t>
            </w:r>
            <w:proofErr w:type="spellEnd"/>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D05056">
              <w:rPr>
                <w:rFonts w:ascii="Arial" w:hAnsi="Arial" w:cs="Arial"/>
                <w:color w:val="FF0000"/>
                <w:sz w:val="18"/>
              </w:rPr>
              <w:t>totalDigits</w:t>
            </w:r>
            <w:proofErr w:type="spellEnd"/>
            <w:r w:rsidRPr="00D05056">
              <w:rPr>
                <w:rFonts w:ascii="Arial" w:hAnsi="Arial" w:cs="Arial"/>
                <w:color w:val="FF0000"/>
                <w:sz w:val="18"/>
              </w:rPr>
              <w:t>: 10</w:t>
            </w:r>
          </w:p>
        </w:tc>
        <w:tc>
          <w:tcPr>
            <w:tcW w:w="4671" w:type="dxa"/>
          </w:tcPr>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P-nummeret er et </w:t>
            </w:r>
            <w:proofErr w:type="gramStart"/>
            <w:r w:rsidRPr="00D05056">
              <w:rPr>
                <w:rFonts w:ascii="Arial" w:hAnsi="Arial" w:cs="Arial"/>
                <w:color w:val="FF0000"/>
                <w:sz w:val="18"/>
              </w:rPr>
              <w:t>10-cifret</w:t>
            </w:r>
            <w:proofErr w:type="gramEnd"/>
            <w:r w:rsidRPr="00D05056">
              <w:rPr>
                <w:rFonts w:ascii="Arial" w:hAnsi="Arial" w:cs="Arial"/>
                <w:color w:val="FF0000"/>
                <w:sz w:val="18"/>
              </w:rPr>
              <w:t xml:space="preserve"> entydigt nummer.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Kun udfyldt hvis fordringshaveren har oplyst P-</w:t>
            </w:r>
            <w:proofErr w:type="gramStart"/>
            <w:r w:rsidRPr="00D05056">
              <w:rPr>
                <w:rFonts w:ascii="Arial" w:hAnsi="Arial" w:cs="Arial"/>
                <w:color w:val="FF0000"/>
                <w:sz w:val="18"/>
              </w:rPr>
              <w:t>nummeret .</w:t>
            </w:r>
            <w:proofErr w:type="gramEnd"/>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alene som information. Aldrig som ID.</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05056">
              <w:rPr>
                <w:rFonts w:ascii="Arial" w:hAnsi="Arial" w:cs="Arial"/>
                <w:color w:val="FF0000"/>
                <w:sz w:val="18"/>
              </w:rPr>
              <w:t>Bruges eksempelvis for opkrævningsrentefordring.</w:t>
            </w:r>
          </w:p>
          <w:p w:rsidR="001E2984" w:rsidRPr="00D0505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204FC9">
              <w:rPr>
                <w:rFonts w:ascii="Arial" w:hAnsi="Arial" w:cs="Arial"/>
                <w:color w:val="FF0000"/>
                <w:sz w:val="18"/>
              </w:rPr>
              <w:t>DMIFordringPeriodeFraDato</w:t>
            </w:r>
            <w:proofErr w:type="spellEnd"/>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Periode Fra er startdatoen for perioden, som en fordring vedrører.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Datoen er en </w:t>
            </w:r>
            <w:proofErr w:type="spellStart"/>
            <w:r w:rsidRPr="00204FC9">
              <w:rPr>
                <w:rFonts w:ascii="Arial" w:hAnsi="Arial" w:cs="Arial"/>
                <w:color w:val="FF0000"/>
                <w:sz w:val="18"/>
              </w:rPr>
              <w:t>incl</w:t>
            </w:r>
            <w:proofErr w:type="spellEnd"/>
            <w:r w:rsidRPr="00204FC9">
              <w:rPr>
                <w:rFonts w:ascii="Arial" w:hAnsi="Arial" w:cs="Arial"/>
                <w:color w:val="FF0000"/>
                <w:sz w:val="18"/>
              </w:rPr>
              <w:t xml:space="preserve">. dato. </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204FC9">
              <w:rPr>
                <w:rFonts w:ascii="Arial" w:hAnsi="Arial" w:cs="Arial"/>
                <w:color w:val="FF0000"/>
                <w:sz w:val="18"/>
              </w:rPr>
              <w:t>DMIFordringPeriodeTilDato</w:t>
            </w:r>
            <w:proofErr w:type="spellEnd"/>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Dato</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base: date</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204FC9">
              <w:rPr>
                <w:rFonts w:ascii="Arial" w:hAnsi="Arial" w:cs="Arial"/>
                <w:color w:val="FF0000"/>
                <w:sz w:val="18"/>
              </w:rPr>
              <w:t>PeriodeTil</w:t>
            </w:r>
            <w:proofErr w:type="spellEnd"/>
            <w:r w:rsidRPr="00204FC9">
              <w:rPr>
                <w:rFonts w:ascii="Arial" w:hAnsi="Arial" w:cs="Arial"/>
                <w:color w:val="FF0000"/>
                <w:sz w:val="18"/>
              </w:rPr>
              <w:t xml:space="preserve"> er slutdatoen for perioden, som en fordring vedrører.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Datoen er en </w:t>
            </w:r>
            <w:proofErr w:type="spellStart"/>
            <w:r w:rsidRPr="00204FC9">
              <w:rPr>
                <w:rFonts w:ascii="Arial" w:hAnsi="Arial" w:cs="Arial"/>
                <w:color w:val="FF0000"/>
                <w:sz w:val="18"/>
              </w:rPr>
              <w:t>incl</w:t>
            </w:r>
            <w:proofErr w:type="spellEnd"/>
            <w:r w:rsidRPr="00204FC9">
              <w:rPr>
                <w:rFonts w:ascii="Arial" w:hAnsi="Arial" w:cs="Arial"/>
                <w:color w:val="FF0000"/>
                <w:sz w:val="18"/>
              </w:rPr>
              <w:t xml:space="preserve"> dato.</w:t>
            </w:r>
          </w:p>
        </w:tc>
      </w:tr>
      <w:tr w:rsidR="001E2984" w:rsidTr="001E2984">
        <w:tc>
          <w:tcPr>
            <w:tcW w:w="3402"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204FC9">
              <w:rPr>
                <w:rFonts w:ascii="Arial" w:hAnsi="Arial" w:cs="Arial"/>
                <w:color w:val="FF0000"/>
                <w:sz w:val="18"/>
              </w:rPr>
              <w:t>DMIFordringPeriodeType</w:t>
            </w:r>
            <w:proofErr w:type="spellEnd"/>
          </w:p>
        </w:tc>
        <w:tc>
          <w:tcPr>
            <w:tcW w:w="170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 xml:space="preserve">Domain: </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Tekst30</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04FC9">
              <w:rPr>
                <w:rFonts w:ascii="Arial" w:hAnsi="Arial" w:cs="Arial"/>
                <w:color w:val="FF0000"/>
                <w:sz w:val="18"/>
                <w:lang w:val="en-US"/>
              </w:rPr>
              <w:t>base: string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204FC9">
              <w:rPr>
                <w:rFonts w:ascii="Arial" w:hAnsi="Arial" w:cs="Arial"/>
                <w:color w:val="FF0000"/>
                <w:sz w:val="18"/>
                <w:lang w:val="en-US"/>
              </w:rPr>
              <w:t>maxLength</w:t>
            </w:r>
            <w:proofErr w:type="spellEnd"/>
            <w:r w:rsidRPr="00204FC9">
              <w:rPr>
                <w:rFonts w:ascii="Arial" w:hAnsi="Arial" w:cs="Arial"/>
                <w:color w:val="FF0000"/>
                <w:sz w:val="18"/>
                <w:lang w:val="en-US"/>
              </w:rPr>
              <w:t>: 30</w:t>
            </w:r>
          </w:p>
        </w:tc>
        <w:tc>
          <w:tcPr>
            <w:tcW w:w="4671" w:type="dxa"/>
          </w:tcPr>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 xml:space="preserve">Sagsbehandlers mulighed for i fri tekst at </w:t>
            </w:r>
            <w:proofErr w:type="gramStart"/>
            <w:r w:rsidRPr="00204FC9">
              <w:rPr>
                <w:rFonts w:ascii="Arial" w:hAnsi="Arial" w:cs="Arial"/>
                <w:color w:val="FF0000"/>
                <w:sz w:val="18"/>
              </w:rPr>
              <w:t>beskrive</w:t>
            </w:r>
            <w:proofErr w:type="gramEnd"/>
            <w:r w:rsidRPr="00204FC9">
              <w:rPr>
                <w:rFonts w:ascii="Arial" w:hAnsi="Arial" w:cs="Arial"/>
                <w:color w:val="FF0000"/>
                <w:sz w:val="18"/>
              </w:rPr>
              <w:t xml:space="preserve"> periode. </w:t>
            </w:r>
            <w:proofErr w:type="spellStart"/>
            <w:r w:rsidRPr="00204FC9">
              <w:rPr>
                <w:rFonts w:ascii="Arial" w:hAnsi="Arial" w:cs="Arial"/>
                <w:color w:val="FF0000"/>
                <w:sz w:val="18"/>
              </w:rPr>
              <w:t>F.eks</w:t>
            </w:r>
            <w:proofErr w:type="spellEnd"/>
            <w:r w:rsidRPr="00204FC9">
              <w:rPr>
                <w:rFonts w:ascii="Arial" w:hAnsi="Arial" w:cs="Arial"/>
                <w:color w:val="FF0000"/>
                <w:sz w:val="18"/>
              </w:rPr>
              <w:t xml:space="preserve"> med: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Halvår</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Kvartal</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Måned</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Uge</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04FC9">
              <w:rPr>
                <w:rFonts w:ascii="Arial" w:hAnsi="Arial" w:cs="Arial"/>
                <w:color w:val="FF0000"/>
                <w:sz w:val="18"/>
              </w:rPr>
              <w:t>Dag</w:t>
            </w:r>
          </w:p>
          <w:p w:rsidR="001E2984" w:rsidRPr="00204FC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DMIFordringRestBeløb</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totalDigits</w:t>
            </w:r>
            <w:proofErr w:type="spellEnd"/>
            <w:r w:rsidRPr="00302479">
              <w:rPr>
                <w:rFonts w:ascii="Arial" w:hAnsi="Arial" w:cs="Arial"/>
                <w:sz w:val="18"/>
                <w:lang w:val="en-US"/>
              </w:rPr>
              <w:t>: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proofErr w:type="spellStart"/>
            <w:r>
              <w:rPr>
                <w:rFonts w:ascii="Arial" w:hAnsi="Arial" w:cs="Arial"/>
                <w:sz w:val="18"/>
              </w:rPr>
              <w:t>fordringbeløb</w:t>
            </w:r>
            <w:proofErr w:type="spellEnd"/>
            <w:r>
              <w:rPr>
                <w:rFonts w:ascii="Arial" w:hAnsi="Arial" w:cs="Arial"/>
                <w:sz w:val="18"/>
              </w:rPr>
              <w:t xml:space="preserve"> i den </w:t>
            </w:r>
            <w:proofErr w:type="spellStart"/>
            <w:r>
              <w:rPr>
                <w:rFonts w:ascii="Arial" w:hAnsi="Arial" w:cs="Arial"/>
                <w:sz w:val="18"/>
              </w:rPr>
              <w:t>inddraporterede</w:t>
            </w:r>
            <w:proofErr w:type="spellEnd"/>
            <w:r>
              <w:rPr>
                <w:rFonts w:ascii="Arial" w:hAnsi="Arial" w:cs="Arial"/>
                <w:sz w:val="18"/>
              </w:rPr>
              <w:t xml:space="preserve"> valuta. </w:t>
            </w:r>
          </w:p>
        </w:tc>
      </w:tr>
      <w:tr w:rsidR="001E2984" w:rsidTr="001E2984">
        <w:tc>
          <w:tcPr>
            <w:tcW w:w="3402"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1A38A9">
              <w:rPr>
                <w:rFonts w:ascii="Arial" w:hAnsi="Arial" w:cs="Arial"/>
                <w:color w:val="FF0000"/>
                <w:sz w:val="18"/>
              </w:rPr>
              <w:t>DMIFordringRestBeløbDKK</w:t>
            </w:r>
            <w:proofErr w:type="spellEnd"/>
          </w:p>
        </w:tc>
        <w:tc>
          <w:tcPr>
            <w:tcW w:w="170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 xml:space="preserve">Domain: </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1A38A9">
              <w:rPr>
                <w:rFonts w:ascii="Arial" w:hAnsi="Arial" w:cs="Arial"/>
                <w:color w:val="FF0000"/>
                <w:sz w:val="18"/>
                <w:lang w:val="en-US"/>
              </w:rPr>
              <w:t>Beløb</w:t>
            </w:r>
            <w:proofErr w:type="spellEnd"/>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1A38A9">
              <w:rPr>
                <w:rFonts w:ascii="Arial" w:hAnsi="Arial" w:cs="Arial"/>
                <w:color w:val="FF0000"/>
                <w:sz w:val="18"/>
                <w:lang w:val="en-US"/>
              </w:rPr>
              <w:t>base: decimal</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1A38A9">
              <w:rPr>
                <w:rFonts w:ascii="Arial" w:hAnsi="Arial" w:cs="Arial"/>
                <w:color w:val="FF0000"/>
                <w:sz w:val="18"/>
                <w:lang w:val="en-US"/>
              </w:rPr>
              <w:t>totalDigits</w:t>
            </w:r>
            <w:proofErr w:type="spellEnd"/>
            <w:r w:rsidRPr="001A38A9">
              <w:rPr>
                <w:rFonts w:ascii="Arial" w:hAnsi="Arial" w:cs="Arial"/>
                <w:color w:val="FF0000"/>
                <w:sz w:val="18"/>
                <w:lang w:val="en-US"/>
              </w:rPr>
              <w:t>: 13</w:t>
            </w:r>
          </w:p>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1A38A9">
              <w:rPr>
                <w:rFonts w:ascii="Arial" w:hAnsi="Arial" w:cs="Arial"/>
                <w:color w:val="FF0000"/>
                <w:sz w:val="18"/>
              </w:rPr>
              <w:t>fractionDigits</w:t>
            </w:r>
            <w:proofErr w:type="spellEnd"/>
            <w:r w:rsidRPr="001A38A9">
              <w:rPr>
                <w:rFonts w:ascii="Arial" w:hAnsi="Arial" w:cs="Arial"/>
                <w:color w:val="FF0000"/>
                <w:sz w:val="18"/>
              </w:rPr>
              <w:t>: 2</w:t>
            </w:r>
          </w:p>
        </w:tc>
        <w:tc>
          <w:tcPr>
            <w:tcW w:w="4671" w:type="dxa"/>
          </w:tcPr>
          <w:p w:rsidR="001E2984" w:rsidRPr="001A38A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A38A9">
              <w:rPr>
                <w:rFonts w:ascii="Arial" w:hAnsi="Arial" w:cs="Arial"/>
                <w:color w:val="FF0000"/>
                <w:sz w:val="18"/>
              </w:rPr>
              <w:t xml:space="preserve">Beløb omregnet til danske kr.  Det er </w:t>
            </w:r>
            <w:proofErr w:type="spellStart"/>
            <w:r w:rsidRPr="001A38A9">
              <w:rPr>
                <w:rFonts w:ascii="Arial" w:hAnsi="Arial" w:cs="Arial"/>
                <w:color w:val="FF0000"/>
                <w:sz w:val="18"/>
              </w:rPr>
              <w:t>FordringBeløb</w:t>
            </w:r>
            <w:proofErr w:type="spellEnd"/>
            <w:r w:rsidRPr="001A38A9">
              <w:rPr>
                <w:rFonts w:ascii="Arial" w:hAnsi="Arial" w:cs="Arial"/>
                <w:color w:val="FF0000"/>
                <w:sz w:val="18"/>
              </w:rPr>
              <w:t xml:space="preserve"> fratrukket alle typer af korrektioner og indbetalinger - altså saldo dags dato </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26B00">
              <w:rPr>
                <w:rFonts w:ascii="Arial" w:hAnsi="Arial" w:cs="Arial"/>
                <w:color w:val="FF0000"/>
                <w:sz w:val="18"/>
              </w:rPr>
              <w:t>DMIFordringSRBDato</w:t>
            </w:r>
            <w:proofErr w:type="spellEnd"/>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Sidste rettidige betalingsdato. Den sidste frist for, hvornår en fordring skal være betalt.</w:t>
            </w:r>
          </w:p>
        </w:tc>
      </w:tr>
      <w:tr w:rsidR="001E2984" w:rsidTr="001E2984">
        <w:tc>
          <w:tcPr>
            <w:tcW w:w="3402"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26B00">
              <w:rPr>
                <w:rFonts w:ascii="Arial" w:hAnsi="Arial" w:cs="Arial"/>
                <w:color w:val="FF0000"/>
                <w:sz w:val="18"/>
              </w:rPr>
              <w:t>DMIFordringStiftelseTidspunkt</w:t>
            </w:r>
            <w:proofErr w:type="spellEnd"/>
          </w:p>
        </w:tc>
        <w:tc>
          <w:tcPr>
            <w:tcW w:w="170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 xml:space="preserve">Domain: </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Dato</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base: date</w:t>
            </w:r>
          </w:p>
        </w:tc>
        <w:tc>
          <w:tcPr>
            <w:tcW w:w="4671" w:type="dxa"/>
          </w:tcPr>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E26B00">
              <w:rPr>
                <w:rFonts w:ascii="Arial" w:hAnsi="Arial" w:cs="Arial"/>
                <w:color w:val="FF0000"/>
                <w:sz w:val="18"/>
              </w:rPr>
              <w:t>Det</w:t>
            </w:r>
            <w:proofErr w:type="gramEnd"/>
            <w:r w:rsidRPr="00E26B00">
              <w:rPr>
                <w:rFonts w:ascii="Arial" w:hAnsi="Arial" w:cs="Arial"/>
                <w:color w:val="FF0000"/>
                <w:sz w:val="18"/>
              </w:rPr>
              <w:t xml:space="preserve"> dato hvor fordringen er stiftet.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26B00">
              <w:rPr>
                <w:rFonts w:ascii="Arial" w:hAnsi="Arial" w:cs="Arial"/>
                <w:color w:val="FF0000"/>
                <w:sz w:val="18"/>
              </w:rPr>
              <w:t>Indgår i dækningsrækkefølgen når der er transport/udlæg involveret</w:t>
            </w:r>
          </w:p>
          <w:p w:rsidR="001E2984" w:rsidRPr="00E26B00"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04D3A">
              <w:rPr>
                <w:rFonts w:ascii="Arial" w:hAnsi="Arial" w:cs="Arial"/>
                <w:color w:val="FF0000"/>
                <w:sz w:val="18"/>
              </w:rPr>
              <w:t>DMIFordringTypeKategori</w:t>
            </w:r>
            <w:proofErr w:type="spellEnd"/>
          </w:p>
        </w:tc>
        <w:tc>
          <w:tcPr>
            <w:tcW w:w="1701"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 xml:space="preserve">Domain: </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04D3A">
              <w:rPr>
                <w:rFonts w:ascii="Arial" w:hAnsi="Arial" w:cs="Arial"/>
                <w:color w:val="FF0000"/>
                <w:sz w:val="18"/>
                <w:lang w:val="en-US"/>
              </w:rPr>
              <w:t>FordringKategori</w:t>
            </w:r>
            <w:proofErr w:type="spellEnd"/>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base: string</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04D3A">
              <w:rPr>
                <w:rFonts w:ascii="Arial" w:hAnsi="Arial" w:cs="Arial"/>
                <w:color w:val="FF0000"/>
                <w:sz w:val="18"/>
                <w:lang w:val="en-US"/>
              </w:rPr>
              <w:t>maxLength</w:t>
            </w:r>
            <w:proofErr w:type="spellEnd"/>
            <w:r w:rsidRPr="00B04D3A">
              <w:rPr>
                <w:rFonts w:ascii="Arial" w:hAnsi="Arial" w:cs="Arial"/>
                <w:color w:val="FF0000"/>
                <w:sz w:val="18"/>
                <w:lang w:val="en-US"/>
              </w:rPr>
              <w:t>: 2</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04D3A">
              <w:rPr>
                <w:rFonts w:ascii="Arial" w:hAnsi="Arial" w:cs="Arial"/>
                <w:color w:val="FF0000"/>
                <w:sz w:val="18"/>
                <w:lang w:val="en-US"/>
              </w:rPr>
              <w:t>enumeration: HF, IR, OG, OR, IG</w:t>
            </w:r>
          </w:p>
        </w:tc>
        <w:tc>
          <w:tcPr>
            <w:tcW w:w="4671" w:type="dxa"/>
          </w:tcPr>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 xml:space="preserve">Fordringskategori angiver om det er en hovedfordring, en Inddrivelsesrente, en </w:t>
            </w:r>
            <w:proofErr w:type="gramStart"/>
            <w:r w:rsidRPr="00B04D3A">
              <w:rPr>
                <w:rFonts w:ascii="Arial" w:hAnsi="Arial" w:cs="Arial"/>
                <w:color w:val="FF0000"/>
                <w:sz w:val="18"/>
              </w:rPr>
              <w:t>opkrævningsrente  eller</w:t>
            </w:r>
            <w:proofErr w:type="gramEnd"/>
            <w:r w:rsidRPr="00B04D3A">
              <w:rPr>
                <w:rFonts w:ascii="Arial" w:hAnsi="Arial" w:cs="Arial"/>
                <w:color w:val="FF0000"/>
                <w:sz w:val="18"/>
              </w:rPr>
              <w:t xml:space="preserve"> et inddrivelsesgebyr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Værdiset:</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HF: Hovedfordring</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IR: Inddrivelsesrente</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IG: Inddrivelsesgebyr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 xml:space="preserve">OR: </w:t>
            </w:r>
            <w:proofErr w:type="spellStart"/>
            <w:r w:rsidRPr="00B04D3A">
              <w:rPr>
                <w:rFonts w:ascii="Arial" w:hAnsi="Arial" w:cs="Arial"/>
                <w:color w:val="FF0000"/>
                <w:sz w:val="18"/>
              </w:rPr>
              <w:t>Opkrævningrente</w:t>
            </w:r>
            <w:proofErr w:type="spellEnd"/>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04D3A">
              <w:rPr>
                <w:rFonts w:ascii="Arial" w:hAnsi="Arial" w:cs="Arial"/>
                <w:color w:val="FF0000"/>
                <w:sz w:val="18"/>
              </w:rPr>
              <w:t>OG: Opkrævningsgebyr</w:t>
            </w: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04D3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C78F9">
              <w:rPr>
                <w:rFonts w:ascii="Arial" w:hAnsi="Arial" w:cs="Arial"/>
                <w:color w:val="FF0000"/>
                <w:sz w:val="18"/>
              </w:rPr>
              <w:t>DMIFordringVirkningFra</w:t>
            </w:r>
            <w:proofErr w:type="spellEnd"/>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Dato</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base: date</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DMIIndbetalingAktivitetTekst</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TekstKort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minLength</w:t>
            </w:r>
            <w:proofErr w:type="spellEnd"/>
            <w:r w:rsidRPr="00302479">
              <w:rPr>
                <w:rFonts w:ascii="Arial" w:hAnsi="Arial" w:cs="Arial"/>
                <w:sz w:val="18"/>
                <w:lang w:val="en-US"/>
              </w:rPr>
              <w:t>: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tc>
      </w:tr>
      <w:tr w:rsidR="00F85BD3" w:rsidRPr="00B27259" w:rsidTr="00F85BD3">
        <w:trPr>
          <w:ins w:id="107" w:author="Poul V Madsen" w:date="2012-12-10T07:50:00Z"/>
        </w:trPr>
        <w:tc>
          <w:tcPr>
            <w:tcW w:w="3402" w:type="dxa"/>
          </w:tcPr>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08" w:author="Poul V Madsen" w:date="2012-12-10T07:50:00Z"/>
                <w:rFonts w:ascii="Arial" w:hAnsi="Arial" w:cs="Arial"/>
                <w:sz w:val="18"/>
              </w:rPr>
            </w:pPr>
            <w:proofErr w:type="spellStart"/>
            <w:ins w:id="109" w:author="Poul V Madsen" w:date="2012-12-10T07:50:00Z">
              <w:r>
                <w:rPr>
                  <w:rFonts w:ascii="Arial" w:hAnsi="Arial" w:cs="Arial"/>
                  <w:sz w:val="18"/>
                </w:rPr>
                <w:t>DMIIndbetalingAktivitetType</w:t>
              </w:r>
              <w:proofErr w:type="spellEnd"/>
            </w:ins>
          </w:p>
        </w:tc>
        <w:tc>
          <w:tcPr>
            <w:tcW w:w="1701" w:type="dxa"/>
          </w:tcPr>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Poul V Madsen" w:date="2012-12-10T07:50:00Z"/>
                <w:rFonts w:ascii="Arial" w:hAnsi="Arial" w:cs="Arial"/>
                <w:sz w:val="18"/>
              </w:rPr>
            </w:pPr>
            <w:ins w:id="111" w:author="Poul V Madsen" w:date="2012-12-10T07:50:00Z">
              <w:r>
                <w:rPr>
                  <w:rFonts w:ascii="Arial" w:hAnsi="Arial" w:cs="Arial"/>
                  <w:sz w:val="18"/>
                </w:rPr>
                <w:t xml:space="preserve">Domain: </w:t>
              </w:r>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Poul V Madsen" w:date="2012-12-10T07:50:00Z"/>
                <w:rFonts w:ascii="Arial" w:hAnsi="Arial" w:cs="Arial"/>
                <w:sz w:val="18"/>
              </w:rPr>
            </w:pPr>
            <w:proofErr w:type="spellStart"/>
            <w:ins w:id="113" w:author="Poul V Madsen" w:date="2012-12-10T07:50:00Z">
              <w:r>
                <w:rPr>
                  <w:rFonts w:ascii="Arial" w:hAnsi="Arial" w:cs="Arial"/>
                  <w:sz w:val="18"/>
                </w:rPr>
                <w:t>DMIIndbetalingAktivitetType</w:t>
              </w:r>
              <w:proofErr w:type="spellEnd"/>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Poul V Madsen" w:date="2012-12-10T07:50:00Z"/>
                <w:rFonts w:ascii="Arial" w:hAnsi="Arial" w:cs="Arial"/>
                <w:sz w:val="18"/>
              </w:rPr>
            </w:pPr>
            <w:ins w:id="115" w:author="Poul V Madsen" w:date="2012-12-10T07:50:00Z">
              <w:r>
                <w:rPr>
                  <w:rFonts w:ascii="Arial" w:hAnsi="Arial" w:cs="Arial"/>
                  <w:sz w:val="18"/>
                </w:rPr>
                <w:t xml:space="preserve">base: </w:t>
              </w:r>
              <w:proofErr w:type="spellStart"/>
              <w:r>
                <w:rPr>
                  <w:rFonts w:ascii="Arial" w:hAnsi="Arial" w:cs="Arial"/>
                  <w:sz w:val="18"/>
                </w:rPr>
                <w:t>string</w:t>
              </w:r>
              <w:proofErr w:type="spellEnd"/>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Poul V Madsen" w:date="2012-12-10T07:50:00Z"/>
                <w:rFonts w:ascii="Arial" w:hAnsi="Arial" w:cs="Arial"/>
                <w:sz w:val="18"/>
              </w:rPr>
            </w:pPr>
            <w:proofErr w:type="spellStart"/>
            <w:ins w:id="117" w:author="Poul V Madsen" w:date="2012-12-10T07:50:00Z">
              <w:r>
                <w:rPr>
                  <w:rFonts w:ascii="Arial" w:hAnsi="Arial" w:cs="Arial"/>
                  <w:sz w:val="18"/>
                </w:rPr>
                <w:t>maxLength</w:t>
              </w:r>
              <w:proofErr w:type="spellEnd"/>
              <w:r>
                <w:rPr>
                  <w:rFonts w:ascii="Arial" w:hAnsi="Arial" w:cs="Arial"/>
                  <w:sz w:val="18"/>
                </w:rPr>
                <w:t>: 10</w:t>
              </w:r>
            </w:ins>
          </w:p>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Poul V Madsen" w:date="2012-12-10T07:50:00Z"/>
                <w:rFonts w:ascii="Arial" w:hAnsi="Arial" w:cs="Arial"/>
                <w:sz w:val="18"/>
              </w:rPr>
            </w:pPr>
            <w:proofErr w:type="spellStart"/>
            <w:ins w:id="119" w:author="Poul V Madsen" w:date="2012-12-10T07:50:00Z">
              <w:r>
                <w:rPr>
                  <w:rFonts w:ascii="Arial" w:hAnsi="Arial" w:cs="Arial"/>
                  <w:sz w:val="18"/>
                </w:rPr>
                <w:t>enumeration</w:t>
              </w:r>
              <w:proofErr w:type="spellEnd"/>
              <w:r>
                <w:rPr>
                  <w:rFonts w:ascii="Arial" w:hAnsi="Arial" w:cs="Arial"/>
                  <w:sz w:val="18"/>
                </w:rPr>
                <w:t>: DÆKNING, DÆKNOPH, FORDKORR</w:t>
              </w:r>
            </w:ins>
          </w:p>
        </w:tc>
        <w:tc>
          <w:tcPr>
            <w:tcW w:w="4671" w:type="dxa"/>
          </w:tcPr>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Poul V Madsen" w:date="2012-12-10T07:50:00Z"/>
                <w:rFonts w:ascii="Arial" w:hAnsi="Arial" w:cs="Arial"/>
                <w:sz w:val="18"/>
              </w:rPr>
            </w:pPr>
            <w:ins w:id="121" w:author="Poul V Madsen" w:date="2012-12-10T07:50:00Z">
              <w:r>
                <w:rPr>
                  <w:rFonts w:ascii="Arial" w:hAnsi="Arial" w:cs="Arial"/>
                  <w:sz w:val="18"/>
                </w:rPr>
                <w:t xml:space="preserve">Kode der entydigt identificerer </w:t>
              </w:r>
              <w:proofErr w:type="spellStart"/>
              <w:r>
                <w:rPr>
                  <w:rFonts w:ascii="Arial" w:hAnsi="Arial" w:cs="Arial"/>
                  <w:sz w:val="18"/>
                </w:rPr>
                <w:t>akttiviteten</w:t>
              </w:r>
              <w:proofErr w:type="spellEnd"/>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2" w:author="Poul V Madsen" w:date="2012-12-10T07:50:00Z"/>
                <w:rFonts w:ascii="Arial" w:hAnsi="Arial" w:cs="Arial"/>
                <w:sz w:val="18"/>
              </w:rPr>
            </w:pPr>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Poul V Madsen" w:date="2012-12-10T07:50:00Z"/>
                <w:rFonts w:ascii="Arial" w:hAnsi="Arial" w:cs="Arial"/>
                <w:sz w:val="18"/>
              </w:rPr>
            </w:pPr>
            <w:ins w:id="124" w:author="Poul V Madsen" w:date="2012-12-10T07:50:00Z">
              <w:r>
                <w:rPr>
                  <w:rFonts w:ascii="Arial" w:hAnsi="Arial" w:cs="Arial"/>
                  <w:sz w:val="18"/>
                </w:rPr>
                <w:t>Værdisæt (</w:t>
              </w:r>
              <w:proofErr w:type="spellStart"/>
              <w:r>
                <w:rPr>
                  <w:rFonts w:ascii="Arial" w:hAnsi="Arial" w:cs="Arial"/>
                  <w:sz w:val="18"/>
                </w:rPr>
                <w:t>enum</w:t>
              </w:r>
              <w:proofErr w:type="spellEnd"/>
              <w:r>
                <w:rPr>
                  <w:rFonts w:ascii="Arial" w:hAnsi="Arial" w:cs="Arial"/>
                  <w:sz w:val="18"/>
                </w:rPr>
                <w:t>):</w:t>
              </w:r>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5" w:author="Poul V Madsen" w:date="2012-12-10T07:50:00Z"/>
                <w:rFonts w:ascii="Arial" w:hAnsi="Arial" w:cs="Arial"/>
                <w:sz w:val="18"/>
              </w:rPr>
            </w:pPr>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Poul V Madsen" w:date="2012-12-10T07:50:00Z"/>
                <w:rFonts w:ascii="Arial" w:hAnsi="Arial" w:cs="Arial"/>
                <w:sz w:val="18"/>
              </w:rPr>
            </w:pPr>
            <w:proofErr w:type="gramStart"/>
            <w:ins w:id="127" w:author="Poul V Madsen" w:date="2012-12-10T07:50:00Z">
              <w:r>
                <w:rPr>
                  <w:rFonts w:ascii="Arial" w:hAnsi="Arial" w:cs="Arial"/>
                  <w:sz w:val="18"/>
                </w:rPr>
                <w:t>DÆKNING  -</w:t>
              </w:r>
              <w:proofErr w:type="gramEnd"/>
              <w:r>
                <w:rPr>
                  <w:rFonts w:ascii="Arial" w:hAnsi="Arial" w:cs="Arial"/>
                  <w:sz w:val="18"/>
                </w:rPr>
                <w:t xml:space="preserve"> Fordring dækket med indbetaling</w:t>
              </w:r>
            </w:ins>
          </w:p>
          <w:p w:rsidR="00F85BD3"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Poul V Madsen" w:date="2012-12-10T07:50:00Z"/>
                <w:rFonts w:ascii="Arial" w:hAnsi="Arial" w:cs="Arial"/>
                <w:sz w:val="18"/>
              </w:rPr>
            </w:pPr>
            <w:ins w:id="129" w:author="Poul V Madsen" w:date="2012-12-10T07:50:00Z">
              <w:r>
                <w:rPr>
                  <w:rFonts w:ascii="Arial" w:hAnsi="Arial" w:cs="Arial"/>
                  <w:sz w:val="18"/>
                </w:rPr>
                <w:t>DÆKNOPH - Dækning for fordring ophævet</w:t>
              </w:r>
            </w:ins>
          </w:p>
          <w:p w:rsidR="00F85BD3" w:rsidRPr="00B27259"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Poul V Madsen" w:date="2012-12-10T07:50:00Z"/>
                <w:rFonts w:ascii="Arial" w:hAnsi="Arial" w:cs="Arial"/>
                <w:sz w:val="18"/>
              </w:rPr>
            </w:pPr>
            <w:ins w:id="131" w:author="Poul V Madsen" w:date="2012-12-10T07:50:00Z">
              <w:r>
                <w:rPr>
                  <w:rFonts w:ascii="Arial" w:hAnsi="Arial" w:cs="Arial"/>
                  <w:sz w:val="18"/>
                </w:rPr>
                <w:t>FORDKORR - Fordring korrigeret med mere end restsaldo</w:t>
              </w:r>
            </w:ins>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DMIIndbetalingID</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minInclusive</w:t>
            </w:r>
            <w:proofErr w:type="spellEnd"/>
            <w:r w:rsidRPr="00302479">
              <w:rPr>
                <w:rFonts w:ascii="Arial" w:hAnsi="Arial" w:cs="Arial"/>
                <w:sz w:val="18"/>
                <w:lang w:val="en-US"/>
              </w:rPr>
              <w:t>: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indbetaling, som skal anvendes til at kunne spore indbetalingen fx </w:t>
            </w:r>
            <w:proofErr w:type="spellStart"/>
            <w:r>
              <w:rPr>
                <w:rFonts w:ascii="Arial" w:hAnsi="Arial" w:cs="Arial"/>
                <w:sz w:val="18"/>
              </w:rPr>
              <w:t>ifm</w:t>
            </w:r>
            <w:proofErr w:type="spellEnd"/>
            <w:r>
              <w:rPr>
                <w:rFonts w:ascii="Arial" w:hAnsi="Arial" w:cs="Arial"/>
                <w:sz w:val="18"/>
              </w:rPr>
              <w:t xml:space="preserve"> med 2 identiske betalinger foretaget samme dag.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8C78F9">
              <w:rPr>
                <w:rFonts w:ascii="Arial" w:hAnsi="Arial" w:cs="Arial"/>
                <w:color w:val="FF0000"/>
                <w:sz w:val="18"/>
              </w:rPr>
              <w:t>DMIMyndighedUdbetalerNavn</w:t>
            </w:r>
            <w:proofErr w:type="spellEnd"/>
          </w:p>
        </w:tc>
        <w:tc>
          <w:tcPr>
            <w:tcW w:w="170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 xml:space="preserve">Domain: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C78F9">
              <w:rPr>
                <w:rFonts w:ascii="Arial" w:hAnsi="Arial" w:cs="Arial"/>
                <w:color w:val="FF0000"/>
                <w:sz w:val="18"/>
                <w:lang w:val="en-US"/>
              </w:rPr>
              <w:t>Navn</w:t>
            </w:r>
            <w:proofErr w:type="spellEnd"/>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8C78F9">
              <w:rPr>
                <w:rFonts w:ascii="Arial" w:hAnsi="Arial" w:cs="Arial"/>
                <w:color w:val="FF0000"/>
                <w:sz w:val="18"/>
                <w:lang w:val="en-US"/>
              </w:rPr>
              <w:t>base: string</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8C78F9">
              <w:rPr>
                <w:rFonts w:ascii="Arial" w:hAnsi="Arial" w:cs="Arial"/>
                <w:color w:val="FF0000"/>
                <w:sz w:val="18"/>
                <w:lang w:val="en-US"/>
              </w:rPr>
              <w:t>maxLength</w:t>
            </w:r>
            <w:proofErr w:type="spellEnd"/>
            <w:r w:rsidRPr="008C78F9">
              <w:rPr>
                <w:rFonts w:ascii="Arial" w:hAnsi="Arial" w:cs="Arial"/>
                <w:color w:val="FF0000"/>
                <w:sz w:val="18"/>
                <w:lang w:val="en-US"/>
              </w:rPr>
              <w:t>: 300</w:t>
            </w:r>
          </w:p>
        </w:tc>
        <w:tc>
          <w:tcPr>
            <w:tcW w:w="4671" w:type="dxa"/>
          </w:tcPr>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 xml:space="preserve">Navner på den udbetalende myndighed. </w:t>
            </w: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8C78F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C78F9">
              <w:rPr>
                <w:rFonts w:ascii="Arial" w:hAnsi="Arial" w:cs="Arial"/>
                <w:color w:val="FF0000"/>
                <w:sz w:val="18"/>
              </w:rPr>
              <w:t>Fritekstangivelse.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DMITransaktionVirkningDato</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Virkningdatoen</w:t>
            </w:r>
            <w:proofErr w:type="spellEnd"/>
            <w:r>
              <w:rPr>
                <w:rFonts w:ascii="Arial" w:hAnsi="Arial" w:cs="Arial"/>
                <w:sz w:val="18"/>
              </w:rPr>
              <w:t xml:space="preserve"> for: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kan fortolkes forskelligt afhængig af </w:t>
            </w:r>
            <w:proofErr w:type="spellStart"/>
            <w:r>
              <w:rPr>
                <w:rFonts w:ascii="Arial" w:hAnsi="Arial" w:cs="Arial"/>
                <w:sz w:val="18"/>
              </w:rPr>
              <w:t>TransaktionType</w:t>
            </w:r>
            <w:proofErr w:type="spellEnd"/>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64477">
              <w:rPr>
                <w:rFonts w:ascii="Arial" w:hAnsi="Arial" w:cs="Arial"/>
                <w:color w:val="FF0000"/>
                <w:sz w:val="18"/>
              </w:rPr>
              <w:t>DriftFormKode</w:t>
            </w:r>
            <w:proofErr w:type="spellEnd"/>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Kode</w:t>
            </w:r>
            <w:proofErr w:type="spellEnd"/>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string</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maxLength</w:t>
            </w:r>
            <w:proofErr w:type="spellEnd"/>
            <w:r w:rsidRPr="00B64477">
              <w:rPr>
                <w:rFonts w:ascii="Arial" w:hAnsi="Arial" w:cs="Arial"/>
                <w:color w:val="FF0000"/>
                <w:sz w:val="18"/>
                <w:lang w:val="en-US"/>
              </w:rPr>
              <w:t>: 10</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Entydig kode som identificerer en </w:t>
            </w:r>
            <w:proofErr w:type="spellStart"/>
            <w:r w:rsidRPr="00B64477">
              <w:rPr>
                <w:rFonts w:ascii="Arial" w:hAnsi="Arial" w:cs="Arial"/>
                <w:color w:val="FF0000"/>
                <w:sz w:val="18"/>
              </w:rPr>
              <w:t>driftform</w:t>
            </w:r>
            <w:proofErr w:type="spellEnd"/>
            <w:r w:rsidRPr="00B64477">
              <w:rPr>
                <w:rFonts w:ascii="Arial" w:hAnsi="Arial" w:cs="Arial"/>
                <w:color w:val="FF0000"/>
                <w:sz w:val="18"/>
              </w:rPr>
              <w: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Værdiset: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Værdier og sammenhæng for attributterne: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 </w:t>
            </w:r>
            <w:proofErr w:type="spellStart"/>
            <w:r w:rsidRPr="00B64477">
              <w:rPr>
                <w:rFonts w:ascii="Arial" w:hAnsi="Arial" w:cs="Arial"/>
                <w:color w:val="FF0000"/>
                <w:sz w:val="18"/>
              </w:rPr>
              <w:t>DriftFormKode</w:t>
            </w:r>
            <w:proofErr w:type="spellEnd"/>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 </w:t>
            </w:r>
            <w:proofErr w:type="spellStart"/>
            <w:r w:rsidRPr="00B64477">
              <w:rPr>
                <w:rFonts w:ascii="Arial" w:hAnsi="Arial" w:cs="Arial"/>
                <w:color w:val="FF0000"/>
                <w:sz w:val="18"/>
              </w:rPr>
              <w:t>DriftFormTekstLang</w:t>
            </w:r>
            <w:proofErr w:type="spellEnd"/>
            <w:r w:rsidRPr="00B64477">
              <w:rPr>
                <w:rFonts w:ascii="Arial" w:hAnsi="Arial" w:cs="Arial"/>
                <w:color w:val="FF0000"/>
                <w:sz w:val="18"/>
              </w:rPr>
              <w:tab/>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 </w:t>
            </w:r>
            <w:proofErr w:type="spellStart"/>
            <w:r w:rsidRPr="00B64477">
              <w:rPr>
                <w:rFonts w:ascii="Arial" w:hAnsi="Arial" w:cs="Arial"/>
                <w:color w:val="FF0000"/>
                <w:sz w:val="18"/>
              </w:rPr>
              <w:t>DriftFormTekstKort</w:t>
            </w:r>
            <w:proofErr w:type="spellEnd"/>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001</w:t>
            </w:r>
            <w:r w:rsidRPr="00B64477">
              <w:rPr>
                <w:rFonts w:ascii="Arial" w:hAnsi="Arial" w:cs="Arial"/>
                <w:color w:val="FF0000"/>
                <w:sz w:val="18"/>
              </w:rPr>
              <w:tab/>
              <w:t>Enkeltmandsfirma</w:t>
            </w:r>
            <w:r w:rsidRPr="00B64477">
              <w:rPr>
                <w:rFonts w:ascii="Arial" w:hAnsi="Arial" w:cs="Arial"/>
                <w:color w:val="FF0000"/>
                <w:sz w:val="18"/>
              </w:rPr>
              <w:tab/>
              <w:t>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002</w:t>
            </w:r>
            <w:r w:rsidRPr="00B64477">
              <w:rPr>
                <w:rFonts w:ascii="Arial" w:hAnsi="Arial" w:cs="Arial"/>
                <w:color w:val="FF0000"/>
                <w:sz w:val="18"/>
              </w:rPr>
              <w:tab/>
              <w:t>Dødsbo</w:t>
            </w:r>
            <w:r w:rsidRPr="00B64477">
              <w:rPr>
                <w:rFonts w:ascii="Arial" w:hAnsi="Arial" w:cs="Arial"/>
                <w:color w:val="FF0000"/>
                <w:sz w:val="18"/>
              </w:rPr>
              <w:tab/>
              <w:t>BO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003</w:t>
            </w:r>
            <w:r w:rsidRPr="00B64477">
              <w:rPr>
                <w:rFonts w:ascii="Arial" w:hAnsi="Arial" w:cs="Arial"/>
                <w:color w:val="FF0000"/>
                <w:sz w:val="18"/>
              </w:rPr>
              <w:tab/>
              <w:t>Interessentskab</w:t>
            </w:r>
            <w:r w:rsidRPr="00B64477">
              <w:rPr>
                <w:rFonts w:ascii="Arial" w:hAnsi="Arial" w:cs="Arial"/>
                <w:color w:val="FF0000"/>
                <w:sz w:val="18"/>
              </w:rPr>
              <w:tab/>
              <w:t>IS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004 </w:t>
            </w:r>
            <w:r w:rsidRPr="00B64477">
              <w:rPr>
                <w:rFonts w:ascii="Arial" w:hAnsi="Arial" w:cs="Arial"/>
                <w:color w:val="FF0000"/>
                <w:sz w:val="18"/>
              </w:rPr>
              <w:tab/>
              <w:t xml:space="preserve">Registreret interessentskab     </w:t>
            </w:r>
            <w:r w:rsidRPr="00B64477">
              <w:rPr>
                <w:rFonts w:ascii="Arial" w:hAnsi="Arial" w:cs="Arial"/>
                <w:color w:val="FF0000"/>
                <w:sz w:val="18"/>
              </w:rPr>
              <w:tab/>
              <w:t xml:space="preserve">RIS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005</w:t>
            </w:r>
            <w:r w:rsidRPr="00B64477">
              <w:rPr>
                <w:rFonts w:ascii="Arial" w:hAnsi="Arial" w:cs="Arial"/>
                <w:color w:val="FF0000"/>
                <w:sz w:val="18"/>
              </w:rPr>
              <w:tab/>
              <w:t>Partrederi</w:t>
            </w:r>
            <w:r w:rsidRPr="00B64477">
              <w:rPr>
                <w:rFonts w:ascii="Arial" w:hAnsi="Arial" w:cs="Arial"/>
                <w:color w:val="FF0000"/>
                <w:sz w:val="18"/>
              </w:rPr>
              <w:tab/>
              <w:t>PR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006</w:t>
            </w:r>
            <w:r w:rsidRPr="00B64477">
              <w:rPr>
                <w:rFonts w:ascii="Arial" w:hAnsi="Arial" w:cs="Arial"/>
                <w:color w:val="FF0000"/>
                <w:sz w:val="18"/>
              </w:rPr>
              <w:tab/>
              <w:t>Kommanditselskab</w:t>
            </w:r>
            <w:r w:rsidRPr="00B64477">
              <w:rPr>
                <w:rFonts w:ascii="Arial" w:hAnsi="Arial" w:cs="Arial"/>
                <w:color w:val="FF0000"/>
                <w:sz w:val="18"/>
              </w:rPr>
              <w:tab/>
              <w:t>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007 </w:t>
            </w:r>
            <w:r w:rsidRPr="00B64477">
              <w:rPr>
                <w:rFonts w:ascii="Arial" w:hAnsi="Arial" w:cs="Arial"/>
                <w:color w:val="FF0000"/>
                <w:sz w:val="18"/>
              </w:rPr>
              <w:tab/>
              <w:t>Registreret kommanditselskab</w:t>
            </w:r>
            <w:r w:rsidRPr="00B64477">
              <w:rPr>
                <w:rFonts w:ascii="Arial" w:hAnsi="Arial" w:cs="Arial"/>
                <w:color w:val="FF0000"/>
                <w:sz w:val="18"/>
              </w:rPr>
              <w:tab/>
              <w:t>RKS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008</w:t>
            </w:r>
            <w:r w:rsidRPr="00B64477">
              <w:rPr>
                <w:rFonts w:ascii="Arial" w:hAnsi="Arial" w:cs="Arial"/>
                <w:color w:val="FF0000"/>
                <w:sz w:val="18"/>
              </w:rPr>
              <w:tab/>
              <w:t>Enhed under oprettelse</w:t>
            </w:r>
            <w:r w:rsidRPr="00B64477">
              <w:rPr>
                <w:rFonts w:ascii="Arial" w:hAnsi="Arial" w:cs="Arial"/>
                <w:color w:val="FF0000"/>
                <w:sz w:val="18"/>
              </w:rPr>
              <w:tab/>
              <w:t>EUO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009 </w:t>
            </w:r>
            <w:r w:rsidRPr="00B64477">
              <w:rPr>
                <w:rFonts w:ascii="Arial" w:hAnsi="Arial" w:cs="Arial"/>
                <w:color w:val="FF0000"/>
                <w:sz w:val="18"/>
              </w:rPr>
              <w:tab/>
              <w:t xml:space="preserve">Aktieselskab </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010 </w:t>
            </w:r>
            <w:r w:rsidRPr="00B64477">
              <w:rPr>
                <w:rFonts w:ascii="Arial" w:hAnsi="Arial" w:cs="Arial"/>
                <w:color w:val="FF0000"/>
                <w:sz w:val="18"/>
              </w:rPr>
              <w:tab/>
              <w:t>AS beskattet som andelsforening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011 </w:t>
            </w:r>
            <w:r w:rsidRPr="00B64477">
              <w:rPr>
                <w:rFonts w:ascii="Arial" w:hAnsi="Arial" w:cs="Arial"/>
                <w:color w:val="FF0000"/>
                <w:sz w:val="18"/>
              </w:rPr>
              <w:tab/>
              <w:t>ApS beskattet som andelsforening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012 </w:t>
            </w:r>
            <w:r w:rsidRPr="00B64477">
              <w:rPr>
                <w:rFonts w:ascii="Arial" w:hAnsi="Arial" w:cs="Arial"/>
                <w:color w:val="FF0000"/>
                <w:sz w:val="18"/>
              </w:rPr>
              <w:tab/>
              <w:t xml:space="preserve">Filial af udenlandsk aktieselskab </w:t>
            </w:r>
            <w:r w:rsidRPr="00B64477">
              <w:rPr>
                <w:rFonts w:ascii="Arial" w:hAnsi="Arial" w:cs="Arial"/>
                <w:color w:val="FF0000"/>
                <w:sz w:val="18"/>
              </w:rPr>
              <w:tab/>
              <w:t>UAS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013</w:t>
            </w:r>
            <w:r w:rsidRPr="00B64477">
              <w:rPr>
                <w:rFonts w:ascii="Arial" w:hAnsi="Arial" w:cs="Arial"/>
                <w:color w:val="FF0000"/>
                <w:sz w:val="18"/>
              </w:rPr>
              <w:tab/>
              <w:t>Anpartsselskab under stiftelse</w:t>
            </w:r>
            <w:r w:rsidRPr="00B64477">
              <w:rPr>
                <w:rFonts w:ascii="Arial" w:hAnsi="Arial" w:cs="Arial"/>
                <w:color w:val="FF0000"/>
                <w:sz w:val="18"/>
              </w:rPr>
              <w:tab/>
              <w:t>APU</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014 </w:t>
            </w:r>
            <w:r w:rsidRPr="00B64477">
              <w:rPr>
                <w:rFonts w:ascii="Arial" w:hAnsi="Arial" w:cs="Arial"/>
                <w:color w:val="FF0000"/>
                <w:sz w:val="18"/>
              </w:rPr>
              <w:tab/>
              <w:t xml:space="preserve">Anpartsselskab </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015 </w:t>
            </w:r>
            <w:r w:rsidRPr="00B64477">
              <w:rPr>
                <w:rFonts w:ascii="Arial" w:hAnsi="Arial" w:cs="Arial"/>
                <w:color w:val="FF0000"/>
                <w:sz w:val="18"/>
              </w:rPr>
              <w:tab/>
              <w:t xml:space="preserve">Filial af udenlandsk anpartsselskab </w:t>
            </w:r>
            <w:r w:rsidRPr="00B64477">
              <w:rPr>
                <w:rFonts w:ascii="Arial" w:hAnsi="Arial" w:cs="Arial"/>
                <w:color w:val="FF0000"/>
                <w:sz w:val="18"/>
              </w:rPr>
              <w:tab/>
              <w:t>UAP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016 </w:t>
            </w:r>
            <w:r w:rsidRPr="00B64477">
              <w:rPr>
                <w:rFonts w:ascii="Arial" w:hAnsi="Arial" w:cs="Arial"/>
                <w:color w:val="FF0000"/>
                <w:sz w:val="18"/>
              </w:rPr>
              <w:tab/>
              <w:t>Europæisk Økonomisk Firmagruppe</w:t>
            </w:r>
            <w:r w:rsidRPr="00B64477">
              <w:rPr>
                <w:rFonts w:ascii="Arial" w:hAnsi="Arial" w:cs="Arial"/>
                <w:color w:val="FF0000"/>
                <w:sz w:val="18"/>
              </w:rPr>
              <w:tab/>
              <w:t>EØF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017</w:t>
            </w:r>
            <w:r w:rsidRPr="00B64477">
              <w:rPr>
                <w:rFonts w:ascii="Arial" w:hAnsi="Arial" w:cs="Arial"/>
                <w:color w:val="FF0000"/>
                <w:sz w:val="18"/>
              </w:rPr>
              <w:tab/>
              <w:t>Andelsforening</w:t>
            </w:r>
            <w:r w:rsidRPr="00B64477">
              <w:rPr>
                <w:rFonts w:ascii="Arial" w:hAnsi="Arial" w:cs="Arial"/>
                <w:color w:val="FF0000"/>
                <w:sz w:val="18"/>
              </w:rPr>
              <w:tab/>
              <w:t>FAF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018</w:t>
            </w:r>
            <w:r w:rsidRPr="00B64477">
              <w:rPr>
                <w:rFonts w:ascii="Arial" w:hAnsi="Arial" w:cs="Arial"/>
                <w:color w:val="FF0000"/>
                <w:sz w:val="18"/>
              </w:rPr>
              <w:tab/>
              <w:t>Indkøbsforening</w:t>
            </w:r>
            <w:r w:rsidRPr="00B64477">
              <w:rPr>
                <w:rFonts w:ascii="Arial" w:hAnsi="Arial" w:cs="Arial"/>
                <w:color w:val="FF0000"/>
                <w:sz w:val="18"/>
              </w:rPr>
              <w:tab/>
              <w:t>FIF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019</w:t>
            </w:r>
            <w:r w:rsidRPr="00B64477">
              <w:rPr>
                <w:rFonts w:ascii="Arial" w:hAnsi="Arial" w:cs="Arial"/>
                <w:color w:val="FF0000"/>
                <w:sz w:val="18"/>
              </w:rPr>
              <w:tab/>
              <w:t>Produktions- og salgsforening</w:t>
            </w:r>
            <w:r w:rsidRPr="00B64477">
              <w:rPr>
                <w:rFonts w:ascii="Arial" w:hAnsi="Arial" w:cs="Arial"/>
                <w:color w:val="FF0000"/>
                <w:sz w:val="18"/>
              </w:rPr>
              <w:tab/>
              <w:t>FPS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020</w:t>
            </w:r>
            <w:r w:rsidRPr="00B64477">
              <w:rPr>
                <w:rFonts w:ascii="Arial" w:hAnsi="Arial" w:cs="Arial"/>
                <w:color w:val="FF0000"/>
                <w:sz w:val="18"/>
              </w:rPr>
              <w:tab/>
              <w:t>Brugsforening (FNB)</w:t>
            </w:r>
            <w:r w:rsidRPr="00B64477">
              <w:rPr>
                <w:rFonts w:ascii="Arial" w:hAnsi="Arial" w:cs="Arial"/>
                <w:color w:val="FF0000"/>
                <w:sz w:val="18"/>
              </w:rPr>
              <w:tab/>
              <w:t>FNB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021</w:t>
            </w:r>
            <w:r w:rsidRPr="00B64477">
              <w:rPr>
                <w:rFonts w:ascii="Arial" w:hAnsi="Arial" w:cs="Arial"/>
                <w:color w:val="FF0000"/>
                <w:sz w:val="18"/>
              </w:rPr>
              <w:tab/>
              <w:t>Brugsforening (FBF)</w:t>
            </w:r>
            <w:r w:rsidRPr="00B64477">
              <w:rPr>
                <w:rFonts w:ascii="Arial" w:hAnsi="Arial" w:cs="Arial"/>
                <w:color w:val="FF0000"/>
                <w:sz w:val="18"/>
              </w:rPr>
              <w:tab/>
              <w:t>FBF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022</w:t>
            </w:r>
            <w:r w:rsidRPr="00B64477">
              <w:rPr>
                <w:rFonts w:ascii="Arial" w:hAnsi="Arial" w:cs="Arial"/>
                <w:color w:val="FF0000"/>
                <w:sz w:val="18"/>
              </w:rPr>
              <w:tab/>
              <w:t>Øvrige andelsforening</w:t>
            </w:r>
            <w:r w:rsidRPr="00B64477">
              <w:rPr>
                <w:rFonts w:ascii="Arial" w:hAnsi="Arial" w:cs="Arial"/>
                <w:color w:val="FF0000"/>
                <w:sz w:val="18"/>
              </w:rPr>
              <w:tab/>
              <w:t>FØF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023</w:t>
            </w:r>
            <w:r w:rsidRPr="00B64477">
              <w:rPr>
                <w:rFonts w:ascii="Arial" w:hAnsi="Arial" w:cs="Arial"/>
                <w:color w:val="FF0000"/>
                <w:sz w:val="18"/>
              </w:rPr>
              <w:tab/>
              <w:t>Gensidige forsikringsforening</w:t>
            </w:r>
            <w:r w:rsidRPr="00B64477">
              <w:rPr>
                <w:rFonts w:ascii="Arial" w:hAnsi="Arial" w:cs="Arial"/>
                <w:color w:val="FF0000"/>
                <w:sz w:val="18"/>
              </w:rPr>
              <w:tab/>
              <w:t>FGF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024</w:t>
            </w:r>
            <w:r w:rsidRPr="00B64477">
              <w:rPr>
                <w:rFonts w:ascii="Arial" w:hAnsi="Arial" w:cs="Arial"/>
                <w:color w:val="FF0000"/>
                <w:sz w:val="18"/>
              </w:rPr>
              <w:tab/>
              <w:t>Investeringsforening</w:t>
            </w:r>
            <w:r w:rsidRPr="00B64477">
              <w:rPr>
                <w:rFonts w:ascii="Arial" w:hAnsi="Arial" w:cs="Arial"/>
                <w:color w:val="FF0000"/>
                <w:sz w:val="18"/>
              </w:rPr>
              <w:tab/>
              <w:t>FAI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025 </w:t>
            </w:r>
            <w:r w:rsidRPr="00B64477">
              <w:rPr>
                <w:rFonts w:ascii="Arial" w:hAnsi="Arial" w:cs="Arial"/>
                <w:color w:val="FF0000"/>
                <w:sz w:val="18"/>
              </w:rPr>
              <w:tab/>
              <w:t>Selskab med begrænset ansvar</w:t>
            </w:r>
            <w:r w:rsidRPr="00B64477">
              <w:rPr>
                <w:rFonts w:ascii="Arial" w:hAnsi="Arial" w:cs="Arial"/>
                <w:color w:val="FF0000"/>
                <w:sz w:val="18"/>
              </w:rPr>
              <w:tab/>
              <w:t>SBA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026 </w:t>
            </w:r>
            <w:r w:rsidRPr="00B64477">
              <w:rPr>
                <w:rFonts w:ascii="Arial" w:hAnsi="Arial" w:cs="Arial"/>
                <w:color w:val="FF0000"/>
                <w:sz w:val="18"/>
              </w:rPr>
              <w:tab/>
              <w:t>Andelsforen. m/ begrænset ansvar</w:t>
            </w:r>
            <w:r w:rsidRPr="00B64477">
              <w:rPr>
                <w:rFonts w:ascii="Arial" w:hAnsi="Arial" w:cs="Arial"/>
                <w:color w:val="FF0000"/>
                <w:sz w:val="18"/>
              </w:rPr>
              <w:tab/>
              <w:t>ABA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027 </w:t>
            </w:r>
            <w:r w:rsidRPr="00B64477">
              <w:rPr>
                <w:rFonts w:ascii="Arial" w:hAnsi="Arial" w:cs="Arial"/>
                <w:color w:val="FF0000"/>
                <w:sz w:val="18"/>
              </w:rPr>
              <w:tab/>
              <w:t>Forening m/begrænset ansvar</w:t>
            </w:r>
            <w:r w:rsidRPr="00B64477">
              <w:rPr>
                <w:rFonts w:ascii="Arial" w:hAnsi="Arial" w:cs="Arial"/>
                <w:color w:val="FF0000"/>
                <w:sz w:val="18"/>
              </w:rPr>
              <w:tab/>
              <w:t>FBA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029</w:t>
            </w:r>
            <w:r w:rsidRPr="00B64477">
              <w:rPr>
                <w:rFonts w:ascii="Arial" w:hAnsi="Arial" w:cs="Arial"/>
                <w:color w:val="FF0000"/>
                <w:sz w:val="18"/>
              </w:rPr>
              <w:tab/>
              <w:t xml:space="preserve">Forening </w:t>
            </w:r>
            <w:r w:rsidRPr="00B64477">
              <w:rPr>
                <w:rFonts w:ascii="Arial" w:hAnsi="Arial" w:cs="Arial"/>
                <w:color w:val="FF0000"/>
                <w:sz w:val="18"/>
              </w:rPr>
              <w:tab/>
              <w:t>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030 </w:t>
            </w:r>
            <w:r w:rsidRPr="00B64477">
              <w:rPr>
                <w:rFonts w:ascii="Arial" w:hAnsi="Arial" w:cs="Arial"/>
                <w:color w:val="FF0000"/>
                <w:sz w:val="18"/>
              </w:rPr>
              <w:tab/>
              <w:t xml:space="preserve">Finansierings- og kreditinstitut </w:t>
            </w:r>
            <w:r w:rsidRPr="00B64477">
              <w:rPr>
                <w:rFonts w:ascii="Arial" w:hAnsi="Arial" w:cs="Arial"/>
                <w:color w:val="FF0000"/>
                <w:sz w:val="18"/>
              </w:rPr>
              <w:tab/>
              <w:t>FRI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031</w:t>
            </w:r>
            <w:r w:rsidRPr="00B64477">
              <w:rPr>
                <w:rFonts w:ascii="Arial" w:hAnsi="Arial" w:cs="Arial"/>
                <w:color w:val="FF0000"/>
                <w:sz w:val="18"/>
              </w:rPr>
              <w:tab/>
              <w:t>Finansieringsinstitut</w:t>
            </w:r>
            <w:r w:rsidRPr="00B64477">
              <w:rPr>
                <w:rFonts w:ascii="Arial" w:hAnsi="Arial" w:cs="Arial"/>
                <w:color w:val="FF0000"/>
                <w:sz w:val="18"/>
              </w:rPr>
              <w:tab/>
              <w:t>LFI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032</w:t>
            </w:r>
            <w:r w:rsidRPr="00B64477">
              <w:rPr>
                <w:rFonts w:ascii="Arial" w:hAnsi="Arial" w:cs="Arial"/>
                <w:color w:val="FF0000"/>
                <w:sz w:val="18"/>
              </w:rPr>
              <w:tab/>
              <w:t>Realkreditinstitut</w:t>
            </w:r>
            <w:r w:rsidRPr="00B64477">
              <w:rPr>
                <w:rFonts w:ascii="Arial" w:hAnsi="Arial" w:cs="Arial"/>
                <w:color w:val="FF0000"/>
                <w:sz w:val="18"/>
              </w:rPr>
              <w:tab/>
              <w:t>LFR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033 </w:t>
            </w:r>
            <w:r w:rsidRPr="00B64477">
              <w:rPr>
                <w:rFonts w:ascii="Arial" w:hAnsi="Arial" w:cs="Arial"/>
                <w:color w:val="FF0000"/>
                <w:sz w:val="18"/>
              </w:rPr>
              <w:tab/>
              <w:t>Sparekasse og Andelskasse</w:t>
            </w:r>
            <w:r w:rsidRPr="00B64477">
              <w:rPr>
                <w:rFonts w:ascii="Arial" w:hAnsi="Arial" w:cs="Arial"/>
                <w:color w:val="FF0000"/>
                <w:sz w:val="18"/>
              </w:rPr>
              <w:tab/>
              <w:t>SP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034 </w:t>
            </w:r>
            <w:r w:rsidRPr="00B64477">
              <w:rPr>
                <w:rFonts w:ascii="Arial" w:hAnsi="Arial" w:cs="Arial"/>
                <w:color w:val="FF0000"/>
                <w:sz w:val="18"/>
              </w:rPr>
              <w:tab/>
              <w:t>Udenlandsk, anden virksomhed</w:t>
            </w:r>
            <w:r w:rsidRPr="00B64477">
              <w:rPr>
                <w:rFonts w:ascii="Arial" w:hAnsi="Arial" w:cs="Arial"/>
                <w:color w:val="FF0000"/>
                <w:sz w:val="18"/>
              </w:rPr>
              <w:tab/>
              <w:t xml:space="preserve">UØ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035 </w:t>
            </w:r>
            <w:r w:rsidRPr="00B64477">
              <w:rPr>
                <w:rFonts w:ascii="Arial" w:hAnsi="Arial" w:cs="Arial"/>
                <w:color w:val="FF0000"/>
                <w:sz w:val="18"/>
              </w:rPr>
              <w:tab/>
              <w:t>Udenlandsk forening</w:t>
            </w:r>
            <w:r w:rsidRPr="00B64477">
              <w:rPr>
                <w:rFonts w:ascii="Arial" w:hAnsi="Arial" w:cs="Arial"/>
                <w:color w:val="FF0000"/>
                <w:sz w:val="18"/>
              </w:rPr>
              <w:tab/>
              <w:t>UF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036 </w:t>
            </w:r>
            <w:r w:rsidRPr="00B64477">
              <w:rPr>
                <w:rFonts w:ascii="Arial" w:hAnsi="Arial" w:cs="Arial"/>
                <w:color w:val="FF0000"/>
                <w:sz w:val="18"/>
              </w:rPr>
              <w:tab/>
              <w:t>Erhvervsdrivende fond</w:t>
            </w:r>
            <w:r w:rsidRPr="00B64477">
              <w:rPr>
                <w:rFonts w:ascii="Arial" w:hAnsi="Arial" w:cs="Arial"/>
                <w:color w:val="FF0000"/>
                <w:sz w:val="18"/>
              </w:rPr>
              <w:tab/>
              <w:t>LFF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037</w:t>
            </w:r>
            <w:r w:rsidRPr="00B64477">
              <w:rPr>
                <w:rFonts w:ascii="Arial" w:hAnsi="Arial" w:cs="Arial"/>
                <w:color w:val="FF0000"/>
                <w:sz w:val="18"/>
              </w:rPr>
              <w:tab/>
              <w:t>Fond</w:t>
            </w:r>
            <w:r w:rsidRPr="00B64477">
              <w:rPr>
                <w:rFonts w:ascii="Arial" w:hAnsi="Arial" w:cs="Arial"/>
                <w:color w:val="FF0000"/>
                <w:sz w:val="18"/>
              </w:rPr>
              <w:tab/>
              <w:t>FF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038</w:t>
            </w:r>
            <w:r w:rsidRPr="00B64477">
              <w:rPr>
                <w:rFonts w:ascii="Arial" w:hAnsi="Arial" w:cs="Arial"/>
                <w:color w:val="FF0000"/>
                <w:sz w:val="18"/>
              </w:rPr>
              <w:tab/>
              <w:t>Arbejdsmarkedsforening</w:t>
            </w:r>
            <w:r w:rsidRPr="00B64477">
              <w:rPr>
                <w:rFonts w:ascii="Arial" w:hAnsi="Arial" w:cs="Arial"/>
                <w:color w:val="FF0000"/>
                <w:sz w:val="18"/>
              </w:rPr>
              <w:tab/>
              <w:t>LFA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039</w:t>
            </w:r>
            <w:r w:rsidRPr="00B64477">
              <w:rPr>
                <w:rFonts w:ascii="Arial" w:hAnsi="Arial" w:cs="Arial"/>
                <w:color w:val="FF0000"/>
                <w:sz w:val="18"/>
              </w:rPr>
              <w:tab/>
              <w:t xml:space="preserve">Selvejende institution, forening, fond </w:t>
            </w:r>
            <w:proofErr w:type="spellStart"/>
            <w:r w:rsidRPr="00B64477">
              <w:rPr>
                <w:rFonts w:ascii="Arial" w:hAnsi="Arial" w:cs="Arial"/>
                <w:color w:val="FF0000"/>
                <w:sz w:val="18"/>
              </w:rPr>
              <w:t>mv</w:t>
            </w:r>
            <w:proofErr w:type="spellEnd"/>
            <w:r w:rsidRPr="00B64477">
              <w:rPr>
                <w:rFonts w:ascii="Arial" w:hAnsi="Arial" w:cs="Arial"/>
                <w:color w:val="FF0000"/>
                <w:sz w:val="18"/>
              </w:rPr>
              <w:tab/>
              <w:t>SI</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040</w:t>
            </w:r>
            <w:r w:rsidRPr="00B64477">
              <w:rPr>
                <w:rFonts w:ascii="Arial" w:hAnsi="Arial" w:cs="Arial"/>
                <w:color w:val="FF0000"/>
                <w:sz w:val="18"/>
              </w:rPr>
              <w:tab/>
              <w:t>Selvejende institution med offentlig støtte</w:t>
            </w:r>
            <w:r w:rsidRPr="00B64477">
              <w:rPr>
                <w:rFonts w:ascii="Arial" w:hAnsi="Arial" w:cs="Arial"/>
                <w:color w:val="FF0000"/>
                <w:sz w:val="18"/>
              </w:rPr>
              <w:tab/>
              <w:t>SIO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041</w:t>
            </w:r>
            <w:r w:rsidRPr="00B64477">
              <w:rPr>
                <w:rFonts w:ascii="Arial" w:hAnsi="Arial" w:cs="Arial"/>
                <w:color w:val="FF0000"/>
                <w:sz w:val="18"/>
              </w:rPr>
              <w:tab/>
              <w:t>Legat</w:t>
            </w:r>
            <w:r w:rsidRPr="00B64477">
              <w:rPr>
                <w:rFonts w:ascii="Arial" w:hAnsi="Arial" w:cs="Arial"/>
                <w:color w:val="FF0000"/>
                <w:sz w:val="18"/>
              </w:rPr>
              <w:tab/>
              <w:t>FL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042</w:t>
            </w:r>
            <w:r w:rsidRPr="00B64477">
              <w:rPr>
                <w:rFonts w:ascii="Arial" w:hAnsi="Arial" w:cs="Arial"/>
                <w:color w:val="FF0000"/>
                <w:sz w:val="18"/>
              </w:rPr>
              <w:tab/>
              <w:t>Stiftelse</w:t>
            </w:r>
            <w:r w:rsidRPr="00B64477">
              <w:rPr>
                <w:rFonts w:ascii="Arial" w:hAnsi="Arial" w:cs="Arial"/>
                <w:color w:val="FF0000"/>
                <w:sz w:val="18"/>
              </w:rPr>
              <w:tab/>
              <w:t>FST</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043</w:t>
            </w:r>
            <w:r w:rsidRPr="00B64477">
              <w:rPr>
                <w:rFonts w:ascii="Arial" w:hAnsi="Arial" w:cs="Arial"/>
                <w:color w:val="FF0000"/>
                <w:sz w:val="18"/>
              </w:rPr>
              <w:tab/>
              <w:t>Stat</w:t>
            </w:r>
            <w:r w:rsidRPr="00B64477">
              <w:rPr>
                <w:rFonts w:ascii="Arial" w:hAnsi="Arial" w:cs="Arial"/>
                <w:color w:val="FF0000"/>
                <w:sz w:val="18"/>
              </w:rPr>
              <w:tab/>
              <w:t>OS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044</w:t>
            </w:r>
            <w:r w:rsidRPr="00B64477">
              <w:rPr>
                <w:rFonts w:ascii="Arial" w:hAnsi="Arial" w:cs="Arial"/>
                <w:color w:val="FF0000"/>
                <w:sz w:val="18"/>
              </w:rPr>
              <w:tab/>
              <w:t>Amt</w:t>
            </w:r>
            <w:r w:rsidRPr="00B64477">
              <w:rPr>
                <w:rFonts w:ascii="Arial" w:hAnsi="Arial" w:cs="Arial"/>
                <w:color w:val="FF0000"/>
                <w:sz w:val="18"/>
              </w:rPr>
              <w:tab/>
              <w:t>OA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045</w:t>
            </w:r>
            <w:r w:rsidRPr="00B64477">
              <w:rPr>
                <w:rFonts w:ascii="Arial" w:hAnsi="Arial" w:cs="Arial"/>
                <w:color w:val="FF0000"/>
                <w:sz w:val="18"/>
              </w:rPr>
              <w:tab/>
              <w:t>Kommune</w:t>
            </w:r>
            <w:r w:rsidRPr="00B64477">
              <w:rPr>
                <w:rFonts w:ascii="Arial" w:hAnsi="Arial" w:cs="Arial"/>
                <w:color w:val="FF0000"/>
                <w:sz w:val="18"/>
              </w:rPr>
              <w:tab/>
              <w:t>OK</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046</w:t>
            </w:r>
            <w:r w:rsidRPr="00B64477">
              <w:rPr>
                <w:rFonts w:ascii="Arial" w:hAnsi="Arial" w:cs="Arial"/>
                <w:color w:val="FF0000"/>
                <w:sz w:val="18"/>
              </w:rPr>
              <w:tab/>
            </w:r>
            <w:proofErr w:type="gramStart"/>
            <w:r w:rsidRPr="00B64477">
              <w:rPr>
                <w:rFonts w:ascii="Arial" w:hAnsi="Arial" w:cs="Arial"/>
                <w:color w:val="FF0000"/>
                <w:sz w:val="18"/>
              </w:rPr>
              <w:t>Folkekirkeligt</w:t>
            </w:r>
            <w:proofErr w:type="gramEnd"/>
            <w:r w:rsidRPr="00B64477">
              <w:rPr>
                <w:rFonts w:ascii="Arial" w:hAnsi="Arial" w:cs="Arial"/>
                <w:color w:val="FF0000"/>
                <w:sz w:val="18"/>
              </w:rPr>
              <w:t xml:space="preserve"> menighedsråd</w:t>
            </w:r>
            <w:r w:rsidRPr="00B64477">
              <w:rPr>
                <w:rFonts w:ascii="Arial" w:hAnsi="Arial" w:cs="Arial"/>
                <w:color w:val="FF0000"/>
                <w:sz w:val="18"/>
              </w:rPr>
              <w:tab/>
              <w:t>MR</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047</w:t>
            </w:r>
            <w:r w:rsidRPr="00B64477">
              <w:rPr>
                <w:rFonts w:ascii="Arial" w:hAnsi="Arial" w:cs="Arial"/>
                <w:color w:val="FF0000"/>
                <w:sz w:val="18"/>
              </w:rPr>
              <w:tab/>
              <w:t>Særlig offentlig virksomhed</w:t>
            </w:r>
            <w:r w:rsidRPr="00B64477">
              <w:rPr>
                <w:rFonts w:ascii="Arial" w:hAnsi="Arial" w:cs="Arial"/>
                <w:color w:val="FF0000"/>
                <w:sz w:val="18"/>
              </w:rPr>
              <w:tab/>
              <w:t>SOV</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048</w:t>
            </w:r>
            <w:r w:rsidRPr="00B64477">
              <w:rPr>
                <w:rFonts w:ascii="Arial" w:hAnsi="Arial" w:cs="Arial"/>
                <w:color w:val="FF0000"/>
                <w:sz w:val="18"/>
              </w:rPr>
              <w:tab/>
              <w:t>Afregnende enhed, fællesregistrering</w:t>
            </w:r>
            <w:r w:rsidRPr="00B64477">
              <w:rPr>
                <w:rFonts w:ascii="Arial" w:hAnsi="Arial" w:cs="Arial"/>
                <w:color w:val="FF0000"/>
                <w:sz w:val="18"/>
              </w:rPr>
              <w:tab/>
              <w:t>YY</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049</w:t>
            </w:r>
            <w:r w:rsidRPr="00B64477">
              <w:rPr>
                <w:rFonts w:ascii="Arial" w:hAnsi="Arial" w:cs="Arial"/>
                <w:color w:val="FF0000"/>
                <w:sz w:val="18"/>
              </w:rPr>
              <w:tab/>
              <w:t>AS beskattet som indkøbsforening</w:t>
            </w:r>
            <w:r w:rsidRPr="00B64477">
              <w:rPr>
                <w:rFonts w:ascii="Arial" w:hAnsi="Arial" w:cs="Arial"/>
                <w:color w:val="FF0000"/>
                <w:sz w:val="18"/>
              </w:rPr>
              <w:tab/>
              <w:t>AS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050</w:t>
            </w:r>
            <w:r w:rsidRPr="00B64477">
              <w:rPr>
                <w:rFonts w:ascii="Arial" w:hAnsi="Arial" w:cs="Arial"/>
                <w:color w:val="FF0000"/>
                <w:sz w:val="18"/>
              </w:rPr>
              <w:tab/>
              <w:t>ApS beskattet som indkøbsforening</w:t>
            </w:r>
            <w:r w:rsidRPr="00B64477">
              <w:rPr>
                <w:rFonts w:ascii="Arial" w:hAnsi="Arial" w:cs="Arial"/>
                <w:color w:val="FF0000"/>
                <w:sz w:val="18"/>
              </w:rPr>
              <w:tab/>
              <w:t>ApS</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051</w:t>
            </w:r>
            <w:r w:rsidRPr="00B64477">
              <w:rPr>
                <w:rFonts w:ascii="Arial" w:hAnsi="Arial" w:cs="Arial"/>
                <w:color w:val="FF0000"/>
                <w:sz w:val="18"/>
              </w:rPr>
              <w:tab/>
              <w:t>Forening omfattet af lov om fonde</w:t>
            </w:r>
            <w:r w:rsidRPr="00B64477">
              <w:rPr>
                <w:rFonts w:ascii="Arial" w:hAnsi="Arial" w:cs="Arial"/>
                <w:color w:val="FF0000"/>
                <w:sz w:val="18"/>
              </w:rPr>
              <w:tab/>
              <w:t>LFØ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052</w:t>
            </w:r>
            <w:r w:rsidRPr="00B64477">
              <w:rPr>
                <w:rFonts w:ascii="Arial" w:hAnsi="Arial" w:cs="Arial"/>
                <w:color w:val="FF0000"/>
                <w:sz w:val="18"/>
              </w:rPr>
              <w:tab/>
              <w:t>Konkursbo</w:t>
            </w:r>
            <w:r w:rsidRPr="00B64477">
              <w:rPr>
                <w:rFonts w:ascii="Arial" w:hAnsi="Arial" w:cs="Arial"/>
                <w:color w:val="FF0000"/>
                <w:sz w:val="18"/>
              </w:rPr>
              <w:tab/>
              <w:t>BKB</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054</w:t>
            </w:r>
            <w:r w:rsidRPr="00B64477">
              <w:rPr>
                <w:rFonts w:ascii="Arial" w:hAnsi="Arial" w:cs="Arial"/>
                <w:color w:val="FF0000"/>
                <w:sz w:val="18"/>
              </w:rPr>
              <w:tab/>
              <w:t>Anden forening</w:t>
            </w:r>
            <w:r w:rsidRPr="00B64477">
              <w:rPr>
                <w:rFonts w:ascii="Arial" w:hAnsi="Arial" w:cs="Arial"/>
                <w:color w:val="FF0000"/>
                <w:sz w:val="18"/>
              </w:rPr>
              <w:tab/>
              <w:t>Ø</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055</w:t>
            </w:r>
            <w:r w:rsidRPr="00B64477">
              <w:rPr>
                <w:rFonts w:ascii="Arial" w:hAnsi="Arial" w:cs="Arial"/>
                <w:color w:val="FF0000"/>
                <w:sz w:val="18"/>
              </w:rPr>
              <w:tab/>
              <w:t>Registreret enkeltmandsfirma</w:t>
            </w:r>
            <w:r w:rsidRPr="00B64477">
              <w:rPr>
                <w:rFonts w:ascii="Arial" w:hAnsi="Arial" w:cs="Arial"/>
                <w:color w:val="FF0000"/>
                <w:sz w:val="18"/>
              </w:rPr>
              <w:tab/>
              <w:t>REF</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056</w:t>
            </w:r>
            <w:r w:rsidRPr="00B64477">
              <w:rPr>
                <w:rFonts w:ascii="Arial" w:hAnsi="Arial" w:cs="Arial"/>
                <w:color w:val="FF0000"/>
                <w:sz w:val="18"/>
              </w:rPr>
              <w:tab/>
              <w:t>Udenlandsk aktieselskab</w:t>
            </w:r>
            <w:r w:rsidRPr="00B64477">
              <w:rPr>
                <w:rFonts w:ascii="Arial" w:hAnsi="Arial" w:cs="Arial"/>
                <w:color w:val="FF0000"/>
                <w:sz w:val="18"/>
              </w:rPr>
              <w:tab/>
              <w:t>UA</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057</w:t>
            </w:r>
            <w:r w:rsidRPr="00B64477">
              <w:rPr>
                <w:rFonts w:ascii="Arial" w:hAnsi="Arial" w:cs="Arial"/>
                <w:color w:val="FF0000"/>
                <w:sz w:val="18"/>
              </w:rPr>
              <w:tab/>
              <w:t>Udenlandsk anpartsselskab</w:t>
            </w:r>
            <w:r w:rsidRPr="00B64477">
              <w:rPr>
                <w:rFonts w:ascii="Arial" w:hAnsi="Arial" w:cs="Arial"/>
                <w:color w:val="FF0000"/>
                <w:sz w:val="18"/>
              </w:rPr>
              <w:tab/>
              <w:t>UDP</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058</w:t>
            </w:r>
            <w:r w:rsidRPr="00B64477">
              <w:rPr>
                <w:rFonts w:ascii="Arial" w:hAnsi="Arial" w:cs="Arial"/>
                <w:color w:val="FF0000"/>
                <w:sz w:val="18"/>
              </w:rPr>
              <w:tab/>
              <w:t>SE-selskab</w:t>
            </w:r>
            <w:r w:rsidRPr="00B64477">
              <w:rPr>
                <w:rFonts w:ascii="Arial" w:hAnsi="Arial" w:cs="Arial"/>
                <w:color w:val="FF0000"/>
                <w:sz w:val="18"/>
              </w:rPr>
              <w:tab/>
              <w:t>SE</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059</w:t>
            </w:r>
            <w:r w:rsidRPr="00B64477">
              <w:rPr>
                <w:rFonts w:ascii="Arial" w:hAnsi="Arial" w:cs="Arial"/>
                <w:color w:val="FF0000"/>
                <w:sz w:val="18"/>
              </w:rPr>
              <w:tab/>
              <w:t>Frivillig Forening</w:t>
            </w:r>
            <w:r w:rsidRPr="00B64477">
              <w:rPr>
                <w:rFonts w:ascii="Arial" w:hAnsi="Arial" w:cs="Arial"/>
                <w:color w:val="FF0000"/>
                <w:sz w:val="18"/>
              </w:rPr>
              <w:tab/>
              <w:t>FFO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060</w:t>
            </w:r>
            <w:r w:rsidRPr="00B64477">
              <w:rPr>
                <w:rFonts w:ascii="Arial" w:hAnsi="Arial" w:cs="Arial"/>
                <w:color w:val="FF0000"/>
                <w:sz w:val="18"/>
              </w:rPr>
              <w:tab/>
              <w:t>Region</w:t>
            </w:r>
            <w:r w:rsidRPr="00B64477">
              <w:rPr>
                <w:rFonts w:ascii="Arial" w:hAnsi="Arial" w:cs="Arial"/>
                <w:color w:val="FF0000"/>
                <w:sz w:val="18"/>
              </w:rPr>
              <w:tab/>
              <w:t>REG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FordringAfregningBeløb</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totalDigits</w:t>
            </w:r>
            <w:proofErr w:type="spellEnd"/>
            <w:r w:rsidRPr="00302479">
              <w:rPr>
                <w:rFonts w:ascii="Arial" w:hAnsi="Arial" w:cs="Arial"/>
                <w:sz w:val="18"/>
                <w:lang w:val="en-US"/>
              </w:rPr>
              <w:t>: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FordringAfregningBeløbDKK</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Beløb</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decimal</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totalDigits</w:t>
            </w:r>
            <w:proofErr w:type="spellEnd"/>
            <w:r w:rsidRPr="00E46619">
              <w:rPr>
                <w:rFonts w:ascii="Arial" w:hAnsi="Arial" w:cs="Arial"/>
                <w:color w:val="FF0000"/>
                <w:sz w:val="18"/>
                <w:lang w:val="en-US"/>
              </w:rPr>
              <w:t>: 13</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46619">
              <w:rPr>
                <w:rFonts w:ascii="Arial" w:hAnsi="Arial" w:cs="Arial"/>
                <w:color w:val="FF0000"/>
                <w:sz w:val="18"/>
              </w:rPr>
              <w:t>fractionDigits</w:t>
            </w:r>
            <w:proofErr w:type="spellEnd"/>
            <w:r w:rsidRPr="00E46619">
              <w:rPr>
                <w:rFonts w:ascii="Arial" w:hAnsi="Arial" w:cs="Arial"/>
                <w:color w:val="FF0000"/>
                <w:sz w:val="18"/>
              </w:rPr>
              <w:t>: 2</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Det beløb der afregnes på fordringen i danske kroner.</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FordringAfskrivningAfsBeløb</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Beløb</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decimal</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totalDigits</w:t>
            </w:r>
            <w:proofErr w:type="spellEnd"/>
            <w:r w:rsidRPr="00302479">
              <w:rPr>
                <w:rFonts w:ascii="Arial" w:hAnsi="Arial" w:cs="Arial"/>
                <w:sz w:val="18"/>
                <w:lang w:val="en-US"/>
              </w:rPr>
              <w:t>: 13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w:t>
            </w:r>
            <w:proofErr w:type="gramStart"/>
            <w:r>
              <w:rPr>
                <w:rFonts w:ascii="Arial" w:hAnsi="Arial" w:cs="Arial"/>
                <w:sz w:val="18"/>
              </w:rPr>
              <w:t>afskrevet  med</w:t>
            </w:r>
            <w:proofErr w:type="gramEnd"/>
            <w:r>
              <w:rPr>
                <w:rFonts w:ascii="Arial" w:hAnsi="Arial" w:cs="Arial"/>
                <w:sz w:val="18"/>
              </w:rPr>
              <w:t xml:space="preserve"> i den indrapporterede valuta.</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64477">
              <w:rPr>
                <w:rFonts w:ascii="Arial" w:hAnsi="Arial" w:cs="Arial"/>
                <w:color w:val="FF0000"/>
                <w:sz w:val="18"/>
              </w:rPr>
              <w:t>FordringAfskrivningAfsBeløbDKK</w:t>
            </w:r>
            <w:proofErr w:type="spellEnd"/>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Beløb</w:t>
            </w:r>
            <w:proofErr w:type="spellEnd"/>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totalDigits</w:t>
            </w:r>
            <w:proofErr w:type="spellEnd"/>
            <w:r w:rsidRPr="00B64477">
              <w:rPr>
                <w:rFonts w:ascii="Arial" w:hAnsi="Arial" w:cs="Arial"/>
                <w:color w:val="FF0000"/>
                <w:sz w:val="18"/>
                <w:lang w:val="en-US"/>
              </w:rPr>
              <w:t>: 13</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64477">
              <w:rPr>
                <w:rFonts w:ascii="Arial" w:hAnsi="Arial" w:cs="Arial"/>
                <w:color w:val="FF0000"/>
                <w:sz w:val="18"/>
              </w:rPr>
              <w:t>fractionDigits</w:t>
            </w:r>
            <w:proofErr w:type="spellEnd"/>
            <w:r w:rsidRPr="00B64477">
              <w:rPr>
                <w:rFonts w:ascii="Arial" w:hAnsi="Arial" w:cs="Arial"/>
                <w:color w:val="FF0000"/>
                <w:sz w:val="18"/>
              </w:rPr>
              <w:t>: 2</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Det beløb en fordring er </w:t>
            </w:r>
            <w:proofErr w:type="gramStart"/>
            <w:r w:rsidRPr="00B64477">
              <w:rPr>
                <w:rFonts w:ascii="Arial" w:hAnsi="Arial" w:cs="Arial"/>
                <w:color w:val="FF0000"/>
                <w:sz w:val="18"/>
              </w:rPr>
              <w:t>afskrevet  omregnet</w:t>
            </w:r>
            <w:proofErr w:type="gramEnd"/>
            <w:r w:rsidRPr="00B64477">
              <w:rPr>
                <w:rFonts w:ascii="Arial" w:hAnsi="Arial" w:cs="Arial"/>
                <w:color w:val="FF0000"/>
                <w:sz w:val="18"/>
              </w:rPr>
              <w:t xml:space="preserve"> til danske kroner.</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64477">
              <w:rPr>
                <w:rFonts w:ascii="Arial" w:hAnsi="Arial" w:cs="Arial"/>
                <w:color w:val="FF0000"/>
                <w:sz w:val="18"/>
              </w:rPr>
              <w:t>FordringAfskrivningDato</w:t>
            </w:r>
            <w:proofErr w:type="spellEnd"/>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Dato</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base: date</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 xml:space="preserve">Dags </w:t>
            </w:r>
            <w:proofErr w:type="gramStart"/>
            <w:r w:rsidRPr="00B64477">
              <w:rPr>
                <w:rFonts w:ascii="Arial" w:hAnsi="Arial" w:cs="Arial"/>
                <w:color w:val="FF0000"/>
                <w:sz w:val="18"/>
              </w:rPr>
              <w:t>dato, ,</w:t>
            </w:r>
            <w:proofErr w:type="gramEnd"/>
            <w:r w:rsidRPr="00B64477">
              <w:rPr>
                <w:rFonts w:ascii="Arial" w:hAnsi="Arial" w:cs="Arial"/>
                <w:color w:val="FF0000"/>
                <w:sz w:val="18"/>
              </w:rPr>
              <w:t xml:space="preserve">  (samme som registreringsdato i DMI)</w:t>
            </w:r>
          </w:p>
        </w:tc>
      </w:tr>
      <w:tr w:rsidR="001E2984" w:rsidTr="001E2984">
        <w:tc>
          <w:tcPr>
            <w:tcW w:w="3402"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B64477">
              <w:rPr>
                <w:rFonts w:ascii="Arial" w:hAnsi="Arial" w:cs="Arial"/>
                <w:color w:val="FF0000"/>
                <w:sz w:val="18"/>
              </w:rPr>
              <w:t>FordringAfskrivningProcent</w:t>
            </w:r>
            <w:proofErr w:type="spellEnd"/>
          </w:p>
        </w:tc>
        <w:tc>
          <w:tcPr>
            <w:tcW w:w="170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 xml:space="preserve">Domain: </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ProcentSatsPositiv</w:t>
            </w:r>
            <w:proofErr w:type="spellEnd"/>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B64477">
              <w:rPr>
                <w:rFonts w:ascii="Arial" w:hAnsi="Arial" w:cs="Arial"/>
                <w:color w:val="FF0000"/>
                <w:sz w:val="18"/>
                <w:lang w:val="en-US"/>
              </w:rPr>
              <w:t>base: decimal</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B64477">
              <w:rPr>
                <w:rFonts w:ascii="Arial" w:hAnsi="Arial" w:cs="Arial"/>
                <w:color w:val="FF0000"/>
                <w:sz w:val="18"/>
                <w:lang w:val="en-US"/>
              </w:rPr>
              <w:t>minInclusive</w:t>
            </w:r>
            <w:proofErr w:type="spellEnd"/>
            <w:r w:rsidRPr="00B64477">
              <w:rPr>
                <w:rFonts w:ascii="Arial" w:hAnsi="Arial" w:cs="Arial"/>
                <w:color w:val="FF0000"/>
                <w:sz w:val="18"/>
                <w:lang w:val="en-US"/>
              </w:rPr>
              <w:t>: 0</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64477">
              <w:rPr>
                <w:rFonts w:ascii="Arial" w:hAnsi="Arial" w:cs="Arial"/>
                <w:color w:val="FF0000"/>
                <w:sz w:val="18"/>
              </w:rPr>
              <w:t>totalDigits</w:t>
            </w:r>
            <w:proofErr w:type="spellEnd"/>
            <w:r w:rsidRPr="00B64477">
              <w:rPr>
                <w:rFonts w:ascii="Arial" w:hAnsi="Arial" w:cs="Arial"/>
                <w:color w:val="FF0000"/>
                <w:sz w:val="18"/>
              </w:rPr>
              <w:t>: 7</w:t>
            </w:r>
          </w:p>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B64477">
              <w:rPr>
                <w:rFonts w:ascii="Arial" w:hAnsi="Arial" w:cs="Arial"/>
                <w:color w:val="FF0000"/>
                <w:sz w:val="18"/>
              </w:rPr>
              <w:t>fractionDigits</w:t>
            </w:r>
            <w:proofErr w:type="spellEnd"/>
            <w:r w:rsidRPr="00B64477">
              <w:rPr>
                <w:rFonts w:ascii="Arial" w:hAnsi="Arial" w:cs="Arial"/>
                <w:color w:val="FF0000"/>
                <w:sz w:val="18"/>
              </w:rPr>
              <w:t>: 4</w:t>
            </w:r>
          </w:p>
        </w:tc>
        <w:tc>
          <w:tcPr>
            <w:tcW w:w="4671" w:type="dxa"/>
          </w:tcPr>
          <w:p w:rsidR="001E2984" w:rsidRPr="00B64477"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477">
              <w:rPr>
                <w:rFonts w:ascii="Arial" w:hAnsi="Arial" w:cs="Arial"/>
                <w:color w:val="FF0000"/>
                <w:sz w:val="18"/>
              </w:rPr>
              <w:t>Procent som fordringen skal er afskrevet med.</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FordringAfskrivningVirkningFra</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FordringAfskrivningÅrsagBegr</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TekstKort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minLength</w:t>
            </w:r>
            <w:proofErr w:type="spellEnd"/>
            <w:r w:rsidRPr="00302479">
              <w:rPr>
                <w:rFonts w:ascii="Arial" w:hAnsi="Arial" w:cs="Arial"/>
                <w:sz w:val="18"/>
                <w:lang w:val="en-US"/>
              </w:rPr>
              <w:t>: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FordringAfskrivningÅrsagKode</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FordringAfskrivningÅrsagKode</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xml:space="preserve">: AFSO, ANDN, AUTO, BGTL, DØDB, EFTG, FEJL, FORÆ, GLDS, KONK, KREO, REKO, </w:t>
            </w:r>
            <w:ins w:id="132" w:author="Poul V Madsen" w:date="2012-12-10T07:51:00Z">
              <w:r w:rsidR="00F85BD3">
                <w:rPr>
                  <w:rFonts w:ascii="Arial" w:hAnsi="Arial" w:cs="Arial"/>
                  <w:sz w:val="18"/>
                </w:rPr>
                <w:t xml:space="preserve">SSFH, </w:t>
              </w:r>
            </w:ins>
            <w:r>
              <w:rPr>
                <w:rFonts w:ascii="Arial" w:hAnsi="Arial" w:cs="Arial"/>
                <w:sz w:val="18"/>
              </w:rPr>
              <w:t>TVAO</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at </w:t>
            </w:r>
            <w:proofErr w:type="gramStart"/>
            <w:r>
              <w:rPr>
                <w:rFonts w:ascii="Arial" w:hAnsi="Arial" w:cs="Arial"/>
                <w:sz w:val="18"/>
              </w:rPr>
              <w:t>vælge</w:t>
            </w:r>
            <w:proofErr w:type="gramEnd"/>
            <w:r>
              <w:rPr>
                <w:rFonts w:ascii="Arial" w:hAnsi="Arial" w:cs="Arial"/>
                <w:sz w:val="18"/>
              </w:rPr>
              <w:t xml:space="preserve"> en årsag til afskrivning af fordring ud fra en fast liste. Ved valg af årsagskode anden skal felt Anden tekst udfyldes med forklaring af, hvorfor de øvrige årsager ikke er anvendelige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GLDS: </w:t>
            </w:r>
            <w:proofErr w:type="spellStart"/>
            <w:r>
              <w:rPr>
                <w:rFonts w:ascii="Arial" w:hAnsi="Arial" w:cs="Arial"/>
                <w:sz w:val="18"/>
              </w:rPr>
              <w:t>Gældssanereing</w:t>
            </w:r>
            <w:proofErr w:type="spellEnd"/>
            <w:r>
              <w:rPr>
                <w:rFonts w:ascii="Arial" w:hAnsi="Arial" w:cs="Arial"/>
                <w:sz w:val="18"/>
              </w:rPr>
              <w: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12-10T07:51:00Z"/>
                <w:rFonts w:ascii="Arial" w:hAnsi="Arial" w:cs="Arial"/>
                <w:sz w:val="18"/>
              </w:rPr>
            </w:pPr>
            <w:r>
              <w:rPr>
                <w:rFonts w:ascii="Arial" w:hAnsi="Arial" w:cs="Arial"/>
                <w:sz w:val="18"/>
              </w:rPr>
              <w:t>REKO: Rekonstruktion</w:t>
            </w:r>
          </w:p>
          <w:p w:rsidR="00F85BD3" w:rsidRDefault="00F85BD3"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134" w:name="_GoBack"/>
            <w:ins w:id="135" w:author="Poul V Madsen" w:date="2012-12-10T07:51:00Z">
              <w:r>
                <w:rPr>
                  <w:rFonts w:ascii="Arial" w:hAnsi="Arial" w:cs="Arial"/>
                  <w:sz w:val="18"/>
                </w:rPr>
                <w:t xml:space="preserve">SSFH: Saldo på fordring skal udgøre saldoen på hæfterne dog max. </w:t>
              </w:r>
              <w:proofErr w:type="gramStart"/>
              <w:r>
                <w:rPr>
                  <w:rFonts w:ascii="Arial" w:hAnsi="Arial" w:cs="Arial"/>
                  <w:sz w:val="18"/>
                </w:rPr>
                <w:t>100%</w:t>
              </w:r>
              <w:proofErr w:type="gramEnd"/>
              <w:r>
                <w:rPr>
                  <w:rFonts w:ascii="Arial" w:hAnsi="Arial" w:cs="Arial"/>
                  <w:sz w:val="18"/>
                </w:rPr>
                <w:t>. Kun til intern brug i DMI.</w:t>
              </w:r>
            </w:ins>
          </w:p>
          <w:bookmarkEnd w:id="134"/>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FordringAfskrivningÅrsagTekst</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TekstKort</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minLength</w:t>
            </w:r>
            <w:proofErr w:type="spellEnd"/>
            <w:r w:rsidRPr="00302479">
              <w:rPr>
                <w:rFonts w:ascii="Arial" w:hAnsi="Arial" w:cs="Arial"/>
                <w:sz w:val="18"/>
                <w:lang w:val="en-US"/>
              </w:rPr>
              <w:t>: 0</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C527C">
              <w:rPr>
                <w:rFonts w:ascii="Arial" w:hAnsi="Arial" w:cs="Arial"/>
                <w:color w:val="FF0000"/>
                <w:sz w:val="18"/>
              </w:rPr>
              <w:t>FordringHaverAfregningBeløb</w:t>
            </w:r>
            <w:proofErr w:type="spellEnd"/>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C527C">
              <w:rPr>
                <w:rFonts w:ascii="Arial" w:hAnsi="Arial" w:cs="Arial"/>
                <w:color w:val="FF0000"/>
                <w:sz w:val="18"/>
                <w:lang w:val="en-US"/>
              </w:rPr>
              <w:t>Beløb</w:t>
            </w:r>
            <w:proofErr w:type="spellEnd"/>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decimal</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C527C">
              <w:rPr>
                <w:rFonts w:ascii="Arial" w:hAnsi="Arial" w:cs="Arial"/>
                <w:color w:val="FF0000"/>
                <w:sz w:val="18"/>
                <w:lang w:val="en-US"/>
              </w:rPr>
              <w:t>totalDigits</w:t>
            </w:r>
            <w:proofErr w:type="spellEnd"/>
            <w:r w:rsidRPr="003C527C">
              <w:rPr>
                <w:rFonts w:ascii="Arial" w:hAnsi="Arial" w:cs="Arial"/>
                <w:color w:val="FF0000"/>
                <w:sz w:val="18"/>
                <w:lang w:val="en-US"/>
              </w:rPr>
              <w:t>: 13</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C527C">
              <w:rPr>
                <w:rFonts w:ascii="Arial" w:hAnsi="Arial" w:cs="Arial"/>
                <w:color w:val="FF0000"/>
                <w:sz w:val="18"/>
              </w:rPr>
              <w:t>fractionDigits</w:t>
            </w:r>
            <w:proofErr w:type="spellEnd"/>
            <w:r w:rsidRPr="003C527C">
              <w:rPr>
                <w:rFonts w:ascii="Arial" w:hAnsi="Arial" w:cs="Arial"/>
                <w:color w:val="FF0000"/>
                <w:sz w:val="18"/>
              </w:rPr>
              <w:t>: 2</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Det beløb der skal afregnes til fordringshaver i den valgte valuta</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6355A">
              <w:rPr>
                <w:rFonts w:ascii="Arial" w:hAnsi="Arial" w:cs="Arial"/>
                <w:color w:val="FF0000"/>
                <w:sz w:val="18"/>
              </w:rPr>
              <w:t>FordringHaverAfregningBeløbDKK</w:t>
            </w:r>
            <w:proofErr w:type="spellEnd"/>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6355A">
              <w:rPr>
                <w:rFonts w:ascii="Arial" w:hAnsi="Arial" w:cs="Arial"/>
                <w:color w:val="FF0000"/>
                <w:sz w:val="18"/>
                <w:lang w:val="en-US"/>
              </w:rPr>
              <w:t>Beløb</w:t>
            </w:r>
            <w:proofErr w:type="spellEnd"/>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6355A">
              <w:rPr>
                <w:rFonts w:ascii="Arial" w:hAnsi="Arial" w:cs="Arial"/>
                <w:color w:val="FF0000"/>
                <w:sz w:val="18"/>
                <w:lang w:val="en-US"/>
              </w:rPr>
              <w:t>base: decimal</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56355A">
              <w:rPr>
                <w:rFonts w:ascii="Arial" w:hAnsi="Arial" w:cs="Arial"/>
                <w:color w:val="FF0000"/>
                <w:sz w:val="18"/>
                <w:lang w:val="en-US"/>
              </w:rPr>
              <w:t>totalDigits</w:t>
            </w:r>
            <w:proofErr w:type="spellEnd"/>
            <w:r w:rsidRPr="0056355A">
              <w:rPr>
                <w:rFonts w:ascii="Arial" w:hAnsi="Arial" w:cs="Arial"/>
                <w:color w:val="FF0000"/>
                <w:sz w:val="18"/>
                <w:lang w:val="en-US"/>
              </w:rPr>
              <w:t>: 13</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6355A">
              <w:rPr>
                <w:rFonts w:ascii="Arial" w:hAnsi="Arial" w:cs="Arial"/>
                <w:color w:val="FF0000"/>
                <w:sz w:val="18"/>
              </w:rPr>
              <w:t>fractionDigits</w:t>
            </w:r>
            <w:proofErr w:type="spellEnd"/>
            <w:r w:rsidRPr="0056355A">
              <w:rPr>
                <w:rFonts w:ascii="Arial" w:hAnsi="Arial" w:cs="Arial"/>
                <w:color w:val="FF0000"/>
                <w:sz w:val="18"/>
              </w:rPr>
              <w:t>: 2</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 beløb der skal afregnes til fordringshaver omregnet til danske kroner.</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C527C">
              <w:rPr>
                <w:rFonts w:ascii="Arial" w:hAnsi="Arial" w:cs="Arial"/>
                <w:color w:val="FF0000"/>
                <w:sz w:val="18"/>
              </w:rPr>
              <w:t>FordringHaverAfregningDato</w:t>
            </w:r>
            <w:proofErr w:type="spellEnd"/>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Dato</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base: date</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dato afregningen til fordringshaver er oprettet</w:t>
            </w:r>
          </w:p>
        </w:tc>
      </w:tr>
      <w:tr w:rsidR="001E2984" w:rsidTr="001E2984">
        <w:tc>
          <w:tcPr>
            <w:tcW w:w="3402"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3C527C">
              <w:rPr>
                <w:rFonts w:ascii="Arial" w:hAnsi="Arial" w:cs="Arial"/>
                <w:color w:val="FF0000"/>
                <w:sz w:val="18"/>
              </w:rPr>
              <w:t>FordringHaverAfregningID</w:t>
            </w:r>
            <w:proofErr w:type="spellEnd"/>
          </w:p>
        </w:tc>
        <w:tc>
          <w:tcPr>
            <w:tcW w:w="170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 xml:space="preserve">Domain: </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ID18</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3C527C">
              <w:rPr>
                <w:rFonts w:ascii="Arial" w:hAnsi="Arial" w:cs="Arial"/>
                <w:color w:val="FF0000"/>
                <w:sz w:val="18"/>
                <w:lang w:val="en-US"/>
              </w:rPr>
              <w:t>base: integer</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3C527C">
              <w:rPr>
                <w:rFonts w:ascii="Arial" w:hAnsi="Arial" w:cs="Arial"/>
                <w:color w:val="FF0000"/>
                <w:sz w:val="18"/>
                <w:lang w:val="en-US"/>
              </w:rPr>
              <w:t>minInclusive</w:t>
            </w:r>
            <w:proofErr w:type="spellEnd"/>
            <w:r w:rsidRPr="003C527C">
              <w:rPr>
                <w:rFonts w:ascii="Arial" w:hAnsi="Arial" w:cs="Arial"/>
                <w:color w:val="FF0000"/>
                <w:sz w:val="18"/>
                <w:lang w:val="en-US"/>
              </w:rPr>
              <w:t>: 1</w:t>
            </w:r>
          </w:p>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3C527C">
              <w:rPr>
                <w:rFonts w:ascii="Arial" w:hAnsi="Arial" w:cs="Arial"/>
                <w:color w:val="FF0000"/>
                <w:sz w:val="18"/>
              </w:rPr>
              <w:t>totalDigits</w:t>
            </w:r>
            <w:proofErr w:type="spellEnd"/>
            <w:r w:rsidRPr="003C527C">
              <w:rPr>
                <w:rFonts w:ascii="Arial" w:hAnsi="Arial" w:cs="Arial"/>
                <w:color w:val="FF0000"/>
                <w:sz w:val="18"/>
              </w:rPr>
              <w:t>: 18</w:t>
            </w:r>
          </w:p>
        </w:tc>
        <w:tc>
          <w:tcPr>
            <w:tcW w:w="4671" w:type="dxa"/>
          </w:tcPr>
          <w:p w:rsidR="001E2984" w:rsidRPr="003C527C"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C527C">
              <w:rPr>
                <w:rFonts w:ascii="Arial" w:hAnsi="Arial" w:cs="Arial"/>
                <w:color w:val="FF0000"/>
                <w:sz w:val="18"/>
              </w:rPr>
              <w:t>Den unikke identifikation af afregningen</w:t>
            </w: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6355A">
              <w:rPr>
                <w:rFonts w:ascii="Arial" w:hAnsi="Arial" w:cs="Arial"/>
                <w:color w:val="FF0000"/>
                <w:sz w:val="18"/>
              </w:rPr>
              <w:t>FordringHaverAfregningPerFra</w:t>
            </w:r>
            <w:proofErr w:type="spellEnd"/>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6355A">
              <w:rPr>
                <w:rFonts w:ascii="Arial" w:hAnsi="Arial" w:cs="Arial"/>
                <w:color w:val="FF0000"/>
                <w:sz w:val="18"/>
              </w:rPr>
              <w:t>FordringHaverAfregningPeriodeFraDato</w:t>
            </w:r>
            <w:proofErr w:type="spellEnd"/>
            <w:r w:rsidRPr="0056355A">
              <w:rPr>
                <w:rFonts w:ascii="Arial" w:hAnsi="Arial" w:cs="Arial"/>
                <w:color w:val="FF0000"/>
                <w:sz w:val="18"/>
              </w:rPr>
              <w:t xml:space="preserve"> er pr. definition altid én dag efter sidste </w:t>
            </w:r>
            <w:proofErr w:type="spellStart"/>
            <w:r w:rsidRPr="0056355A">
              <w:rPr>
                <w:rFonts w:ascii="Arial" w:hAnsi="Arial" w:cs="Arial"/>
                <w:color w:val="FF0000"/>
                <w:sz w:val="18"/>
              </w:rPr>
              <w:t>FordringHaverAfregningDato</w:t>
            </w:r>
            <w:proofErr w:type="spellEnd"/>
            <w:r w:rsidRPr="0056355A">
              <w:rPr>
                <w:rFonts w:ascii="Arial" w:hAnsi="Arial" w:cs="Arial"/>
                <w:color w:val="FF0000"/>
                <w:sz w:val="18"/>
              </w:rPr>
              <w:t>.</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Note til elementnavn:</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Dette elementnavn er ikke blevet forkortet til de aftalte maks. 30 karakterer, da det ikke var muligt at finde en forkortelse der ikke var meningsforstyrrende i forhold til begrebet.</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Elementet skal forkortes i databasen, og her er </w:t>
            </w:r>
            <w:proofErr w:type="spellStart"/>
            <w:r w:rsidRPr="0056355A">
              <w:rPr>
                <w:rFonts w:ascii="Arial" w:hAnsi="Arial" w:cs="Arial"/>
                <w:color w:val="FF0000"/>
                <w:sz w:val="18"/>
              </w:rPr>
              <w:t>SKATs</w:t>
            </w:r>
            <w:proofErr w:type="spellEnd"/>
            <w:r w:rsidRPr="0056355A">
              <w:rPr>
                <w:rFonts w:ascii="Arial" w:hAnsi="Arial" w:cs="Arial"/>
                <w:color w:val="FF0000"/>
                <w:sz w:val="18"/>
              </w:rPr>
              <w:t xml:space="preserve"> forslag til forkortelse:</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6355A">
              <w:rPr>
                <w:rFonts w:ascii="Arial" w:hAnsi="Arial" w:cs="Arial"/>
                <w:color w:val="FF0000"/>
                <w:sz w:val="18"/>
              </w:rPr>
              <w:t>FordringHaverAfrPeriodeFra</w:t>
            </w:r>
            <w:proofErr w:type="spellEnd"/>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56355A">
              <w:rPr>
                <w:rFonts w:ascii="Arial" w:hAnsi="Arial" w:cs="Arial"/>
                <w:color w:val="FF0000"/>
                <w:sz w:val="18"/>
              </w:rPr>
              <w:t>FordringHaverAfregningPerTil</w:t>
            </w:r>
            <w:proofErr w:type="spellEnd"/>
          </w:p>
        </w:tc>
        <w:tc>
          <w:tcPr>
            <w:tcW w:w="170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 xml:space="preserve">Domain: </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Dato</w:t>
            </w:r>
          </w:p>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355A">
              <w:rPr>
                <w:rFonts w:ascii="Arial" w:hAnsi="Arial" w:cs="Arial"/>
                <w:color w:val="FF0000"/>
                <w:sz w:val="18"/>
              </w:rPr>
              <w:t>base: date</w:t>
            </w:r>
          </w:p>
        </w:tc>
        <w:tc>
          <w:tcPr>
            <w:tcW w:w="4671" w:type="dxa"/>
          </w:tcPr>
          <w:p w:rsidR="001E2984" w:rsidRPr="0056355A"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56355A">
              <w:rPr>
                <w:rFonts w:ascii="Arial" w:hAnsi="Arial" w:cs="Arial"/>
                <w:color w:val="FF0000"/>
                <w:sz w:val="18"/>
              </w:rPr>
              <w:t>PerTil</w:t>
            </w:r>
            <w:proofErr w:type="spellEnd"/>
            <w:r w:rsidRPr="0056355A">
              <w:rPr>
                <w:rFonts w:ascii="Arial" w:hAnsi="Arial" w:cs="Arial"/>
                <w:color w:val="FF0000"/>
                <w:sz w:val="18"/>
              </w:rPr>
              <w:t xml:space="preserve"> er = med </w:t>
            </w:r>
            <w:proofErr w:type="spellStart"/>
            <w:proofErr w:type="gramStart"/>
            <w:r w:rsidRPr="0056355A">
              <w:rPr>
                <w:rFonts w:ascii="Arial" w:hAnsi="Arial" w:cs="Arial"/>
                <w:color w:val="FF0000"/>
                <w:sz w:val="18"/>
              </w:rPr>
              <w:t>FordringHaverAfregningsdato</w:t>
            </w:r>
            <w:proofErr w:type="spellEnd"/>
            <w:r w:rsidRPr="0056355A">
              <w:rPr>
                <w:rFonts w:ascii="Arial" w:hAnsi="Arial" w:cs="Arial"/>
                <w:color w:val="FF0000"/>
                <w:sz w:val="18"/>
              </w:rPr>
              <w:t xml:space="preserve"> .</w:t>
            </w:r>
            <w:proofErr w:type="gramEnd"/>
            <w:r w:rsidRPr="0056355A">
              <w:rPr>
                <w:rFonts w:ascii="Arial" w:hAnsi="Arial" w:cs="Arial"/>
                <w:color w:val="FF0000"/>
                <w:sz w:val="18"/>
              </w:rPr>
              <w:t xml:space="preserve"> </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FordringHaverAfregningUnderret</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FordringHaverAfregningUnderretKodeDomæne</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UDL, AFR</w:t>
            </w:r>
          </w:p>
        </w:tc>
        <w:tc>
          <w:tcPr>
            <w:tcW w:w="467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skal forkortes i databasen, og her er </w:t>
            </w:r>
            <w:proofErr w:type="spellStart"/>
            <w:r>
              <w:rPr>
                <w:rFonts w:ascii="Arial" w:hAnsi="Arial" w:cs="Arial"/>
                <w:sz w:val="18"/>
              </w:rPr>
              <w:t>SKATs</w:t>
            </w:r>
            <w:proofErr w:type="spellEnd"/>
            <w:r>
              <w:rPr>
                <w:rFonts w:ascii="Arial" w:hAnsi="Arial" w:cs="Arial"/>
                <w:sz w:val="18"/>
              </w:rPr>
              <w:t xml:space="preserve"> forslag til forkortelse:</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FordringHaverAfrUnderret</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HovedFordringReturDato</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hvor RIM returnerer en fordring</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HovedFordringReturÅrsagBegr</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TekstKort</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minLength</w:t>
            </w:r>
            <w:proofErr w:type="spellEnd"/>
            <w:r w:rsidRPr="00EF2586">
              <w:rPr>
                <w:rFonts w:ascii="Arial" w:hAnsi="Arial" w:cs="Arial"/>
                <w:color w:val="FF0000"/>
                <w:sz w:val="18"/>
                <w:lang w:val="en-US"/>
              </w:rPr>
              <w:t>: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maxLength</w:t>
            </w:r>
            <w:proofErr w:type="spellEnd"/>
            <w:r w:rsidRPr="00EF2586">
              <w:rPr>
                <w:rFonts w:ascii="Arial" w:hAnsi="Arial" w:cs="Arial"/>
                <w:color w:val="FF0000"/>
                <w:sz w:val="18"/>
              </w:rPr>
              <w:t>: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whiteSpace</w:t>
            </w:r>
            <w:proofErr w:type="spellEnd"/>
            <w:r w:rsidRPr="00EF2586">
              <w:rPr>
                <w:rFonts w:ascii="Arial" w:hAnsi="Arial" w:cs="Arial"/>
                <w:color w:val="FF0000"/>
                <w:sz w:val="18"/>
              </w:rPr>
              <w:t xml:space="preserve">: </w:t>
            </w:r>
            <w:proofErr w:type="spellStart"/>
            <w:r w:rsidRPr="00EF2586">
              <w:rPr>
                <w:rFonts w:ascii="Arial" w:hAnsi="Arial" w:cs="Arial"/>
                <w:color w:val="FF0000"/>
                <w:sz w:val="18"/>
              </w:rPr>
              <w:t>preserve</w:t>
            </w:r>
            <w:proofErr w:type="spellEnd"/>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Uddybende begrundelse for returneringen</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HovedFordringReturÅrsagKode</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HovedFordringReturÅrsagKode</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base: </w:t>
            </w:r>
            <w:proofErr w:type="spellStart"/>
            <w:r w:rsidRPr="00EF2586">
              <w:rPr>
                <w:rFonts w:ascii="Arial" w:hAnsi="Arial" w:cs="Arial"/>
                <w:color w:val="FF0000"/>
                <w:sz w:val="18"/>
              </w:rPr>
              <w:t>string</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enumeration</w:t>
            </w:r>
            <w:proofErr w:type="spellEnd"/>
            <w:r w:rsidRPr="00EF2586">
              <w:rPr>
                <w:rFonts w:ascii="Arial" w:hAnsi="Arial" w:cs="Arial"/>
                <w:color w:val="FF0000"/>
                <w:sz w:val="18"/>
              </w:rPr>
              <w:t>: AFTL, ANDN, KLAG, TRAF</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Mulighed for at </w:t>
            </w:r>
            <w:proofErr w:type="gramStart"/>
            <w:r w:rsidRPr="00EF2586">
              <w:rPr>
                <w:rFonts w:ascii="Arial" w:hAnsi="Arial" w:cs="Arial"/>
                <w:color w:val="FF0000"/>
                <w:sz w:val="18"/>
              </w:rPr>
              <w:t>vælge</w:t>
            </w:r>
            <w:proofErr w:type="gramEnd"/>
            <w:r w:rsidRPr="00EF2586">
              <w:rPr>
                <w:rFonts w:ascii="Arial" w:hAnsi="Arial" w:cs="Arial"/>
                <w:color w:val="FF0000"/>
                <w:sz w:val="18"/>
              </w:rPr>
              <w:t xml:space="preserve"> en årsag til returnering af fordring ud fra en fast liste.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Ved valg af årsagskode anden skal felt Anden tekst udfyldes med forklaring af, hvorfor de øvrige årsager ikke er anvendelige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AFTL: Retur efter aftale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ANDN: Anden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KLAG: Ingen reaktion på videresendt klage.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TRAF: Transport Afvist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HovedFordringReturÅrsagTekst</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TekstKort</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minLength</w:t>
            </w:r>
            <w:proofErr w:type="spellEnd"/>
            <w:r w:rsidRPr="00EF2586">
              <w:rPr>
                <w:rFonts w:ascii="Arial" w:hAnsi="Arial" w:cs="Arial"/>
                <w:color w:val="FF0000"/>
                <w:sz w:val="18"/>
                <w:lang w:val="en-US"/>
              </w:rPr>
              <w:t>: 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maxLength</w:t>
            </w:r>
            <w:proofErr w:type="spellEnd"/>
            <w:r w:rsidRPr="00EF2586">
              <w:rPr>
                <w:rFonts w:ascii="Arial" w:hAnsi="Arial" w:cs="Arial"/>
                <w:color w:val="FF0000"/>
                <w:sz w:val="18"/>
              </w:rPr>
              <w:t>: 100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whiteSpace</w:t>
            </w:r>
            <w:proofErr w:type="spellEnd"/>
            <w:r w:rsidRPr="00EF2586">
              <w:rPr>
                <w:rFonts w:ascii="Arial" w:hAnsi="Arial" w:cs="Arial"/>
                <w:color w:val="FF0000"/>
                <w:sz w:val="18"/>
              </w:rPr>
              <w:t xml:space="preserve">: </w:t>
            </w:r>
            <w:proofErr w:type="spellStart"/>
            <w:r w:rsidRPr="00EF2586">
              <w:rPr>
                <w:rFonts w:ascii="Arial" w:hAnsi="Arial" w:cs="Arial"/>
                <w:color w:val="FF0000"/>
                <w:sz w:val="18"/>
              </w:rPr>
              <w:t>preserve</w:t>
            </w:r>
            <w:proofErr w:type="spellEnd"/>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Forklaring til valg af Anden</w:t>
            </w:r>
          </w:p>
        </w:tc>
      </w:tr>
      <w:tr w:rsidR="001E2984" w:rsidRPr="00842830"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HæftelseForm</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Hæftelsesform</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PRO, SOL, SUB, ALM, 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w:t>
            </w:r>
            <w:proofErr w:type="spellStart"/>
            <w:r w:rsidRPr="00EF2586">
              <w:rPr>
                <w:rFonts w:ascii="Arial" w:hAnsi="Arial" w:cs="Arial"/>
                <w:color w:val="FF0000"/>
                <w:sz w:val="18"/>
              </w:rPr>
              <w:t>udlægsforretning</w:t>
            </w:r>
            <w:proofErr w:type="gramStart"/>
            <w:r w:rsidRPr="00EF2586">
              <w:rPr>
                <w:rFonts w:ascii="Arial" w:hAnsi="Arial" w:cs="Arial"/>
                <w:color w:val="FF0000"/>
                <w:sz w:val="18"/>
              </w:rPr>
              <w:t>.Hæftelsesformen</w:t>
            </w:r>
            <w:proofErr w:type="spellEnd"/>
            <w:proofErr w:type="gramEnd"/>
            <w:r w:rsidRPr="00EF2586">
              <w:rPr>
                <w:rFonts w:ascii="Arial" w:hAnsi="Arial" w:cs="Arial"/>
                <w:color w:val="FF0000"/>
                <w:sz w:val="18"/>
              </w:rPr>
              <w:t xml:space="preserve"> indikerer implicit hæftelsesprocenten (som findes på Hæftelse). Fx. betyder solidarisk hæftelse, at alle kunder hæfter </w:t>
            </w:r>
            <w:proofErr w:type="gramStart"/>
            <w:r w:rsidRPr="00EF2586">
              <w:rPr>
                <w:rFonts w:ascii="Arial" w:hAnsi="Arial" w:cs="Arial"/>
                <w:color w:val="FF0000"/>
                <w:sz w:val="18"/>
              </w:rPr>
              <w:t>100%</w:t>
            </w:r>
            <w:proofErr w:type="gramEnd"/>
            <w:r w:rsidRPr="00EF2586">
              <w:rPr>
                <w:rFonts w:ascii="Arial" w:hAnsi="Arial" w:cs="Arial"/>
                <w:color w:val="FF0000"/>
                <w:sz w:val="18"/>
              </w:rPr>
              <w:t xml:space="preserve"> for fordringen.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Værdiset</w:t>
            </w:r>
            <w:proofErr w:type="spellEnd"/>
            <w:r w:rsidRPr="00EF2586">
              <w:rPr>
                <w:rFonts w:ascii="Arial" w:hAnsi="Arial" w:cs="Arial"/>
                <w:color w:val="FF0000"/>
                <w:sz w:val="18"/>
                <w:lang w:val="en-US"/>
              </w:rPr>
              <w: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PRO: Pro rata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SOL: </w:t>
            </w:r>
            <w:proofErr w:type="spellStart"/>
            <w:r w:rsidRPr="00EF2586">
              <w:rPr>
                <w:rFonts w:ascii="Arial" w:hAnsi="Arial" w:cs="Arial"/>
                <w:color w:val="FF0000"/>
                <w:sz w:val="18"/>
                <w:lang w:val="en-US"/>
              </w:rPr>
              <w:t>Solidarisk</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SUB: </w:t>
            </w:r>
            <w:proofErr w:type="spellStart"/>
            <w:r w:rsidRPr="00EF2586">
              <w:rPr>
                <w:rFonts w:ascii="Arial" w:hAnsi="Arial" w:cs="Arial"/>
                <w:color w:val="FF0000"/>
                <w:sz w:val="18"/>
                <w:lang w:val="en-US"/>
              </w:rPr>
              <w:t>Subsidiær</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ALM: </w:t>
            </w:r>
            <w:proofErr w:type="spellStart"/>
            <w:r w:rsidRPr="00EF2586">
              <w:rPr>
                <w:rFonts w:ascii="Arial" w:hAnsi="Arial" w:cs="Arial"/>
                <w:color w:val="FF0000"/>
                <w:sz w:val="18"/>
                <w:lang w:val="en-US"/>
              </w:rPr>
              <w:t>Alm</w:t>
            </w:r>
            <w:proofErr w:type="spellEnd"/>
            <w:r w:rsidRPr="00EF2586">
              <w:rPr>
                <w:rFonts w:ascii="Arial" w:hAnsi="Arial" w:cs="Arial"/>
                <w:color w:val="FF0000"/>
                <w:sz w:val="18"/>
                <w:lang w:val="en-US"/>
              </w:rPr>
              <w:t xml:space="preserve">. </w:t>
            </w:r>
            <w:proofErr w:type="spellStart"/>
            <w:r w:rsidRPr="00EF2586">
              <w:rPr>
                <w:rFonts w:ascii="Arial" w:hAnsi="Arial" w:cs="Arial"/>
                <w:color w:val="FF0000"/>
                <w:sz w:val="18"/>
                <w:lang w:val="en-US"/>
              </w:rPr>
              <w:t>Hæftelse</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AND: </w:t>
            </w:r>
            <w:proofErr w:type="spellStart"/>
            <w:r w:rsidRPr="00EF2586">
              <w:rPr>
                <w:rFonts w:ascii="Arial" w:hAnsi="Arial" w:cs="Arial"/>
                <w:color w:val="FF0000"/>
                <w:sz w:val="18"/>
                <w:lang w:val="en-US"/>
              </w:rPr>
              <w:t>Anden</w:t>
            </w:r>
            <w:proofErr w:type="spellEnd"/>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HæftelseRestBeløb</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Beløb</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totalDigits</w:t>
            </w:r>
            <w:proofErr w:type="spellEnd"/>
            <w:r w:rsidRPr="00EF2586">
              <w:rPr>
                <w:rFonts w:ascii="Arial" w:hAnsi="Arial" w:cs="Arial"/>
                <w:color w:val="FF0000"/>
                <w:sz w:val="18"/>
                <w:lang w:val="en-US"/>
              </w:rPr>
              <w:t>: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fractionDigits</w:t>
            </w:r>
            <w:proofErr w:type="spellEnd"/>
            <w:r w:rsidRPr="00EF2586">
              <w:rPr>
                <w:rFonts w:ascii="Arial" w:hAnsi="Arial" w:cs="Arial"/>
                <w:color w:val="FF0000"/>
                <w:sz w:val="18"/>
              </w:rPr>
              <w:t>: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i den indrapporterede valuta.</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del af fordringens restbeløb som hæfteren hæfter for.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HæftelseRestBeløbDKK</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Beløb</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decimal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totalDigits</w:t>
            </w:r>
            <w:proofErr w:type="spellEnd"/>
            <w:r w:rsidRPr="00EF2586">
              <w:rPr>
                <w:rFonts w:ascii="Arial" w:hAnsi="Arial" w:cs="Arial"/>
                <w:color w:val="FF0000"/>
                <w:sz w:val="18"/>
                <w:lang w:val="en-US"/>
              </w:rPr>
              <w:t>: 13</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EF2586">
              <w:rPr>
                <w:rFonts w:ascii="Arial" w:hAnsi="Arial" w:cs="Arial"/>
                <w:color w:val="FF0000"/>
                <w:sz w:val="18"/>
              </w:rPr>
              <w:t>fractionDigits</w:t>
            </w:r>
            <w:proofErr w:type="spellEnd"/>
            <w:r w:rsidRPr="00EF2586">
              <w:rPr>
                <w:rFonts w:ascii="Arial" w:hAnsi="Arial" w:cs="Arial"/>
                <w:color w:val="FF0000"/>
                <w:sz w:val="18"/>
              </w:rPr>
              <w:t>: 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Hæftelsesrestbeløb omregnet til danske kroner.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Den del af fordringens restbeløb som hæfteren hæfter for. Er ikke veldefineret for </w:t>
            </w:r>
            <w:proofErr w:type="spellStart"/>
            <w:r w:rsidRPr="00EF2586">
              <w:rPr>
                <w:rFonts w:ascii="Arial" w:hAnsi="Arial" w:cs="Arial"/>
                <w:color w:val="FF0000"/>
                <w:sz w:val="18"/>
              </w:rPr>
              <w:t>hæftelseform</w:t>
            </w:r>
            <w:proofErr w:type="spellEnd"/>
            <w:r w:rsidRPr="00EF2586">
              <w:rPr>
                <w:rFonts w:ascii="Arial" w:hAnsi="Arial" w:cs="Arial"/>
                <w:color w:val="FF0000"/>
                <w:sz w:val="18"/>
              </w:rPr>
              <w:t xml:space="preserve"> "andet"</w:t>
            </w:r>
            <w:proofErr w:type="gramStart"/>
            <w:r w:rsidRPr="00EF2586">
              <w:rPr>
                <w:rFonts w:ascii="Arial" w:hAnsi="Arial" w:cs="Arial"/>
                <w:color w:val="FF0000"/>
                <w:sz w:val="18"/>
              </w:rPr>
              <w:t xml:space="preserve"> (den fjerde </w:t>
            </w:r>
            <w:proofErr w:type="spellStart"/>
            <w:r w:rsidRPr="00EF2586">
              <w:rPr>
                <w:rFonts w:ascii="Arial" w:hAnsi="Arial" w:cs="Arial"/>
                <w:color w:val="FF0000"/>
                <w:sz w:val="18"/>
              </w:rPr>
              <w:t>hæftel-sesform</w:t>
            </w:r>
            <w:proofErr w:type="spellEnd"/>
            <w:r w:rsidRPr="00EF2586">
              <w:rPr>
                <w:rFonts w:ascii="Arial" w:hAnsi="Arial" w:cs="Arial"/>
                <w:color w:val="FF0000"/>
                <w:sz w:val="18"/>
              </w:rPr>
              <w:t xml:space="preserve"> dvs. hverken solidarisk, subsidiær eller prorata</w:t>
            </w:r>
            <w:proofErr w:type="gramEnd"/>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HæftelseSlutDato</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ophørte.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HæftelseStartDato</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Den dato hæftelse for en fordring gælder fra.</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HæftelseSubsidiær</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HæftelseSubsidiærDomæne</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4</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enumeration: POT, POTS, REL, RELS, SSLO, SÆGS, SAND</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Dette element angives kun for </w:t>
            </w:r>
            <w:proofErr w:type="spellStart"/>
            <w:r w:rsidRPr="00EF2586">
              <w:rPr>
                <w:rFonts w:ascii="Arial" w:hAnsi="Arial" w:cs="Arial"/>
                <w:color w:val="FF0000"/>
                <w:sz w:val="18"/>
              </w:rPr>
              <w:t>HæftelseForm</w:t>
            </w:r>
            <w:proofErr w:type="spellEnd"/>
            <w:r w:rsidRPr="00EF2586">
              <w:rPr>
                <w:rFonts w:ascii="Arial" w:hAnsi="Arial" w:cs="Arial"/>
                <w:color w:val="FF0000"/>
                <w:sz w:val="18"/>
              </w:rPr>
              <w:t xml:space="preserve"> = SUB</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 Potentiel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POTS: Potentiel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 Reel</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RELS: Reel med Sikkerhed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SSLO: Sikkerhed - </w:t>
            </w:r>
            <w:proofErr w:type="spellStart"/>
            <w:r w:rsidRPr="00EF2586">
              <w:rPr>
                <w:rFonts w:ascii="Arial" w:hAnsi="Arial" w:cs="Arial"/>
                <w:color w:val="FF0000"/>
                <w:sz w:val="18"/>
              </w:rPr>
              <w:t>Samlivshophævelse</w:t>
            </w:r>
            <w:proofErr w:type="spellEnd"/>
            <w:r w:rsidRPr="00EF2586">
              <w:rPr>
                <w:rFonts w:ascii="Arial" w:hAnsi="Arial" w:cs="Arial"/>
                <w:color w:val="FF0000"/>
                <w:sz w:val="18"/>
              </w:rPr>
              <w:t xml:space="preserve">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SÆGS: Sikkerhed - Ægtefælle gældssaneret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SAND: Sikkerhed - Anden </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InddrivelseRenteDelPeriodeFra</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hvorfra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InddrivelseRenteDelPeriodeTil</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base: date</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Dato hvortil renten beregnes eller tilskrives</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KundeNavn</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Navn</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300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Navn på kunde</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KundeNummer</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KundeNummer</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11</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pattern: [0-9]{8,11}</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Identifikationen af kunden i form af CVR/SE nr. for virksomheder, CPR for personer og </w:t>
            </w:r>
            <w:proofErr w:type="spellStart"/>
            <w:r w:rsidRPr="00EF2586">
              <w:rPr>
                <w:rFonts w:ascii="Arial" w:hAnsi="Arial" w:cs="Arial"/>
                <w:color w:val="FF0000"/>
                <w:sz w:val="18"/>
              </w:rPr>
              <w:t>journalnr</w:t>
            </w:r>
            <w:proofErr w:type="spellEnd"/>
            <w:r w:rsidRPr="00EF2586">
              <w:rPr>
                <w:rFonts w:ascii="Arial" w:hAnsi="Arial" w:cs="Arial"/>
                <w:color w:val="FF0000"/>
                <w:sz w:val="18"/>
              </w:rPr>
              <w:t>. for dem, som ikke har et af de 2 andre typer.</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KundeType</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Tekst30</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30</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EF2586">
              <w:rPr>
                <w:rFonts w:ascii="Arial" w:hAnsi="Arial" w:cs="Arial"/>
                <w:color w:val="FF0000"/>
                <w:sz w:val="18"/>
              </w:rPr>
              <w:t>Identificere</w:t>
            </w:r>
            <w:proofErr w:type="gramEnd"/>
            <w:r w:rsidRPr="00EF2586">
              <w:rPr>
                <w:rFonts w:ascii="Arial" w:hAnsi="Arial" w:cs="Arial"/>
                <w:color w:val="FF0000"/>
                <w:sz w:val="18"/>
              </w:rPr>
              <w:t xml:space="preserve"> typen kunde, dvs. hvad </w:t>
            </w:r>
            <w:proofErr w:type="spellStart"/>
            <w:r w:rsidRPr="00EF2586">
              <w:rPr>
                <w:rFonts w:ascii="Arial" w:hAnsi="Arial" w:cs="Arial"/>
                <w:color w:val="FF0000"/>
                <w:sz w:val="18"/>
              </w:rPr>
              <w:t>KundeNummer</w:t>
            </w:r>
            <w:proofErr w:type="spellEnd"/>
            <w:r w:rsidRPr="00EF2586">
              <w:rPr>
                <w:rFonts w:ascii="Arial" w:hAnsi="Arial" w:cs="Arial"/>
                <w:color w:val="FF0000"/>
                <w:sz w:val="18"/>
              </w:rPr>
              <w:t xml:space="preserve"> dækker over.</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CVR-Virksomhed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SE-Virksomhed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CPR-Person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AKR-DMR-Ukendt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AKR-EFI-Person</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AKR-EFI-Virksomhed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AKR-EFI-Myndighed</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AKR-EFI-Ukendt</w:t>
            </w:r>
          </w:p>
        </w:tc>
      </w:tr>
      <w:tr w:rsidR="001E2984" w:rsidTr="001E2984">
        <w:tc>
          <w:tcPr>
            <w:tcW w:w="3402"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F2586">
              <w:rPr>
                <w:rFonts w:ascii="Arial" w:hAnsi="Arial" w:cs="Arial"/>
                <w:color w:val="FF0000"/>
                <w:sz w:val="18"/>
              </w:rPr>
              <w:t>LandKode</w:t>
            </w:r>
            <w:proofErr w:type="spellEnd"/>
          </w:p>
        </w:tc>
        <w:tc>
          <w:tcPr>
            <w:tcW w:w="170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 xml:space="preserve">Domain: </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AdresseLandKode</w:t>
            </w:r>
            <w:proofErr w:type="spellEnd"/>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F2586">
              <w:rPr>
                <w:rFonts w:ascii="Arial" w:hAnsi="Arial" w:cs="Arial"/>
                <w:color w:val="FF0000"/>
                <w:sz w:val="18"/>
                <w:lang w:val="en-US"/>
              </w:rPr>
              <w:t>base: string</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F2586">
              <w:rPr>
                <w:rFonts w:ascii="Arial" w:hAnsi="Arial" w:cs="Arial"/>
                <w:color w:val="FF0000"/>
                <w:sz w:val="18"/>
                <w:lang w:val="en-US"/>
              </w:rPr>
              <w:t>maxLength</w:t>
            </w:r>
            <w:proofErr w:type="spellEnd"/>
            <w:r w:rsidRPr="00EF2586">
              <w:rPr>
                <w:rFonts w:ascii="Arial" w:hAnsi="Arial" w:cs="Arial"/>
                <w:color w:val="FF0000"/>
                <w:sz w:val="18"/>
                <w:lang w:val="en-US"/>
              </w:rPr>
              <w:t>: 2</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pattern: [A-Z]{2}</w:t>
            </w:r>
          </w:p>
        </w:tc>
        <w:tc>
          <w:tcPr>
            <w:tcW w:w="4671" w:type="dxa"/>
          </w:tcPr>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Landekode</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Grundlæggende værdiset: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Feltet skal altid være udfyldt.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 xml:space="preserve">ISO-standard, som hentes/valideres i Erhvervssystemets værdisæt for Lande, = elementet </w:t>
            </w:r>
            <w:proofErr w:type="spellStart"/>
            <w:r w:rsidRPr="00EF2586">
              <w:rPr>
                <w:rFonts w:ascii="Arial" w:hAnsi="Arial" w:cs="Arial"/>
                <w:color w:val="FF0000"/>
                <w:sz w:val="18"/>
              </w:rPr>
              <w:t>Land_nvn_kort</w:t>
            </w:r>
            <w:proofErr w:type="spellEnd"/>
            <w:r w:rsidRPr="00EF2586">
              <w:rPr>
                <w:rFonts w:ascii="Arial" w:hAnsi="Arial" w:cs="Arial"/>
                <w:color w:val="FF0000"/>
                <w:sz w:val="18"/>
              </w:rPr>
              <w:t>.</w:t>
            </w: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EF2586"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F2586">
              <w:rPr>
                <w:rFonts w:ascii="Arial" w:hAnsi="Arial" w:cs="Arial"/>
                <w:color w:val="FF0000"/>
                <w:sz w:val="18"/>
              </w:rPr>
              <w:t>Undtagelse er dog Grækenland, som er dispenseret fra ordningen og må bruge "EL".</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MFUnderretningDatoTid</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DatoTid</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base: </w:t>
            </w:r>
            <w:proofErr w:type="spellStart"/>
            <w:r w:rsidRPr="00302479">
              <w:rPr>
                <w:rFonts w:ascii="Arial" w:hAnsi="Arial" w:cs="Arial"/>
                <w:sz w:val="18"/>
                <w:lang w:val="en-US"/>
              </w:rPr>
              <w:t>dateTime</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whiteSpace</w:t>
            </w:r>
            <w:proofErr w:type="spellEnd"/>
            <w:r w:rsidRPr="00302479">
              <w:rPr>
                <w:rFonts w:ascii="Arial" w:hAnsi="Arial" w:cs="Arial"/>
                <w:sz w:val="18"/>
                <w:lang w:val="en-US"/>
              </w:rPr>
              <w:t>: collapse</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MFUnderretningNummer</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ID18</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integer</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minInclusive</w:t>
            </w:r>
            <w:proofErr w:type="spellEnd"/>
            <w:r w:rsidRPr="00302479">
              <w:rPr>
                <w:rFonts w:ascii="Arial" w:hAnsi="Arial" w:cs="Arial"/>
                <w:sz w:val="18"/>
                <w:lang w:val="en-US"/>
              </w:rPr>
              <w:t>: 1</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MyndighedUdbetalingBeløb</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Beløb</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totalDigits</w:t>
            </w:r>
            <w:proofErr w:type="spellEnd"/>
            <w:r w:rsidRPr="00A56DB8">
              <w:rPr>
                <w:rFonts w:ascii="Arial" w:hAnsi="Arial" w:cs="Arial"/>
                <w:color w:val="FF0000"/>
                <w:sz w:val="18"/>
                <w:lang w:val="en-US"/>
              </w:rPr>
              <w:t>: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fractionDigits</w:t>
            </w:r>
            <w:proofErr w:type="spellEnd"/>
            <w:r w:rsidRPr="00A56DB8">
              <w:rPr>
                <w:rFonts w:ascii="Arial" w:hAnsi="Arial" w:cs="Arial"/>
                <w:color w:val="FF0000"/>
                <w:sz w:val="18"/>
              </w:rPr>
              <w:t>: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Beløb der er til udbetaling fra myndigheden</w:t>
            </w:r>
          </w:p>
        </w:tc>
      </w:tr>
      <w:tr w:rsidR="001E2984" w:rsidTr="001E2984">
        <w:tc>
          <w:tcPr>
            <w:tcW w:w="3402" w:type="dxa"/>
          </w:tcPr>
          <w:p w:rsidR="00A56DB8"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MyndighedUdbetalingDato</w:t>
            </w:r>
            <w:proofErr w:type="spellEnd"/>
          </w:p>
          <w:p w:rsidR="001E2984" w:rsidRPr="00A56DB8" w:rsidRDefault="001E2984" w:rsidP="00A56DB8">
            <w:pPr>
              <w:ind w:firstLine="1304"/>
              <w:rPr>
                <w:rFonts w:ascii="Arial" w:hAnsi="Arial" w:cs="Arial"/>
                <w:color w:val="FF0000"/>
                <w:sz w:val="18"/>
              </w:rPr>
            </w:pPr>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Den dato myndighedens pengeinstitut foretager trækket på myndighedens konto.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(Det er ikke kundens dispositionsdato).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MyndighedUdbetalingNKSNr</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NKSNummer</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base: </w:t>
            </w:r>
            <w:proofErr w:type="spellStart"/>
            <w:r w:rsidRPr="00A56DB8">
              <w:rPr>
                <w:rFonts w:ascii="Arial" w:hAnsi="Arial" w:cs="Arial"/>
                <w:color w:val="FF0000"/>
                <w:sz w:val="18"/>
              </w:rPr>
              <w:t>integer</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totalDigits</w:t>
            </w:r>
            <w:proofErr w:type="spellEnd"/>
            <w:r w:rsidRPr="00A56DB8">
              <w:rPr>
                <w:rFonts w:ascii="Arial" w:hAnsi="Arial" w:cs="Arial"/>
                <w:color w:val="FF0000"/>
                <w:sz w:val="18"/>
              </w:rPr>
              <w:t>: 8</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Udbetalende myndigheds </w:t>
            </w:r>
            <w:proofErr w:type="spellStart"/>
            <w:r w:rsidRPr="00A56DB8">
              <w:rPr>
                <w:rFonts w:ascii="Arial" w:hAnsi="Arial" w:cs="Arial"/>
                <w:color w:val="FF0000"/>
                <w:sz w:val="18"/>
              </w:rPr>
              <w:t>nksnummer</w:t>
            </w:r>
            <w:proofErr w:type="spellEnd"/>
            <w:r w:rsidRPr="00A56DB8">
              <w:rPr>
                <w:rFonts w:ascii="Arial" w:hAnsi="Arial" w:cs="Arial"/>
                <w:color w:val="FF0000"/>
                <w:sz w:val="18"/>
              </w:rPr>
              <w:t>.</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MyndighedUdbetalingPeriodeFra</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PeriodeFra</w:t>
            </w:r>
            <w:proofErr w:type="spellEnd"/>
            <w:r w:rsidRPr="00A56DB8">
              <w:rPr>
                <w:rFonts w:ascii="Arial" w:hAnsi="Arial" w:cs="Arial"/>
                <w:color w:val="FF0000"/>
                <w:sz w:val="18"/>
              </w:rPr>
              <w:t xml:space="preserve"> er startdatoen for perioden, som en myndighedsudbetalingen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MyndighedUdbetalingPeriodeTil</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PeriodeTil</w:t>
            </w:r>
            <w:proofErr w:type="spellEnd"/>
            <w:r w:rsidRPr="00A56DB8">
              <w:rPr>
                <w:rFonts w:ascii="Arial" w:hAnsi="Arial" w:cs="Arial"/>
                <w:color w:val="FF0000"/>
                <w:sz w:val="18"/>
              </w:rPr>
              <w:t xml:space="preserve"> er Slutdatoen for perioden, som en myndighedsudbetaling vedrører. </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MyndighedUdbetalingPeriodeType</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maxLength</w:t>
            </w:r>
            <w:proofErr w:type="spellEnd"/>
            <w:r w:rsidRPr="00A56DB8">
              <w:rPr>
                <w:rFonts w:ascii="Arial" w:hAnsi="Arial" w:cs="Arial"/>
                <w:color w:val="FF0000"/>
                <w:sz w:val="18"/>
                <w:lang w:val="en-US"/>
              </w:rPr>
              <w:t>: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Sagsbehandlers mulighed for i fri tekst at </w:t>
            </w:r>
            <w:proofErr w:type="gramStart"/>
            <w:r w:rsidRPr="00A56DB8">
              <w:rPr>
                <w:rFonts w:ascii="Arial" w:hAnsi="Arial" w:cs="Arial"/>
                <w:color w:val="FF0000"/>
                <w:sz w:val="18"/>
              </w:rPr>
              <w:t>beskrive</w:t>
            </w:r>
            <w:proofErr w:type="gramEnd"/>
            <w:r w:rsidRPr="00A56DB8">
              <w:rPr>
                <w:rFonts w:ascii="Arial" w:hAnsi="Arial" w:cs="Arial"/>
                <w:color w:val="FF0000"/>
                <w:sz w:val="18"/>
              </w:rPr>
              <w:t xml:space="preserve"> periode. </w:t>
            </w:r>
            <w:proofErr w:type="spellStart"/>
            <w:r w:rsidRPr="00A56DB8">
              <w:rPr>
                <w:rFonts w:ascii="Arial" w:hAnsi="Arial" w:cs="Arial"/>
                <w:color w:val="FF0000"/>
                <w:sz w:val="18"/>
              </w:rPr>
              <w:t>F.eks</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Uge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MyndighedUdbetalingSpecKonto</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TekstKort</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minLength</w:t>
            </w:r>
            <w:proofErr w:type="spellEnd"/>
            <w:r w:rsidRPr="00A56DB8">
              <w:rPr>
                <w:rFonts w:ascii="Arial" w:hAnsi="Arial" w:cs="Arial"/>
                <w:color w:val="FF0000"/>
                <w:sz w:val="18"/>
                <w:lang w:val="en-US"/>
              </w:rPr>
              <w:t>: 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maxLength</w:t>
            </w:r>
            <w:proofErr w:type="spellEnd"/>
            <w:r w:rsidRPr="00A56DB8">
              <w:rPr>
                <w:rFonts w:ascii="Arial" w:hAnsi="Arial" w:cs="Arial"/>
                <w:color w:val="FF0000"/>
                <w:sz w:val="18"/>
              </w:rPr>
              <w:t>: 100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whiteSpace</w:t>
            </w:r>
            <w:proofErr w:type="spellEnd"/>
            <w:r w:rsidRPr="00A56DB8">
              <w:rPr>
                <w:rFonts w:ascii="Arial" w:hAnsi="Arial" w:cs="Arial"/>
                <w:color w:val="FF0000"/>
                <w:sz w:val="18"/>
              </w:rPr>
              <w:t xml:space="preserve">: </w:t>
            </w:r>
            <w:proofErr w:type="spellStart"/>
            <w:r w:rsidRPr="00A56DB8">
              <w:rPr>
                <w:rFonts w:ascii="Arial" w:hAnsi="Arial" w:cs="Arial"/>
                <w:color w:val="FF0000"/>
                <w:sz w:val="18"/>
              </w:rPr>
              <w:t>preserve</w:t>
            </w:r>
            <w:proofErr w:type="spellEnd"/>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Feltet skal den indeholde reg.nr. og </w:t>
            </w:r>
            <w:proofErr w:type="spellStart"/>
            <w:r w:rsidRPr="00A56DB8">
              <w:rPr>
                <w:rFonts w:ascii="Arial" w:hAnsi="Arial" w:cs="Arial"/>
                <w:color w:val="FF0000"/>
                <w:sz w:val="18"/>
              </w:rPr>
              <w:t>bankkontnr</w:t>
            </w:r>
            <w:proofErr w:type="spellEnd"/>
            <w:r w:rsidRPr="00A56DB8">
              <w:rPr>
                <w:rFonts w:ascii="Arial" w:hAnsi="Arial" w:cs="Arial"/>
                <w:color w:val="FF0000"/>
                <w:sz w:val="18"/>
              </w:rPr>
              <w:t xml:space="preserve">. </w:t>
            </w:r>
            <w:proofErr w:type="gramStart"/>
            <w:r w:rsidRPr="00A56DB8">
              <w:rPr>
                <w:rFonts w:ascii="Arial" w:hAnsi="Arial" w:cs="Arial"/>
                <w:color w:val="FF0000"/>
                <w:sz w:val="18"/>
              </w:rPr>
              <w:t>som eventuelt anvendes for en specifik ydelsesart.</w:t>
            </w:r>
            <w:proofErr w:type="gramEnd"/>
            <w:r w:rsidRPr="00A56DB8">
              <w:rPr>
                <w:rFonts w:ascii="Arial" w:hAnsi="Arial" w:cs="Arial"/>
                <w:color w:val="FF0000"/>
                <w:sz w:val="18"/>
              </w:rPr>
              <w:t xml:space="preserve"> Oplysningen modtages fra </w:t>
            </w:r>
            <w:proofErr w:type="spellStart"/>
            <w:r w:rsidRPr="00A56DB8">
              <w:rPr>
                <w:rFonts w:ascii="Arial" w:hAnsi="Arial" w:cs="Arial"/>
                <w:color w:val="FF0000"/>
                <w:sz w:val="18"/>
              </w:rPr>
              <w:t>NemKonto</w:t>
            </w:r>
            <w:proofErr w:type="spellEnd"/>
            <w:r w:rsidRPr="00A56DB8">
              <w:rPr>
                <w:rFonts w:ascii="Arial" w:hAnsi="Arial" w:cs="Arial"/>
                <w:color w:val="FF0000"/>
                <w:sz w:val="18"/>
              </w:rPr>
              <w:t xml:space="preserve"> i strukturen </w:t>
            </w:r>
            <w:proofErr w:type="spellStart"/>
            <w:r w:rsidRPr="00A56DB8">
              <w:rPr>
                <w:rFonts w:ascii="Arial" w:hAnsi="Arial" w:cs="Arial"/>
                <w:color w:val="FF0000"/>
                <w:sz w:val="18"/>
              </w:rPr>
              <w:t>BankAccountStructure</w:t>
            </w:r>
            <w:proofErr w:type="spellEnd"/>
            <w:r w:rsidRPr="00A56DB8">
              <w:rPr>
                <w:rFonts w:ascii="Arial" w:hAnsi="Arial" w:cs="Arial"/>
                <w:color w:val="FF0000"/>
                <w:sz w:val="18"/>
              </w:rPr>
              <w:t xml:space="preserv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Hvis </w:t>
            </w:r>
            <w:proofErr w:type="spellStart"/>
            <w:r w:rsidRPr="00A56DB8">
              <w:rPr>
                <w:rFonts w:ascii="Arial" w:hAnsi="Arial" w:cs="Arial"/>
                <w:color w:val="FF0000"/>
                <w:sz w:val="18"/>
              </w:rPr>
              <w:t>BankAccountStructure</w:t>
            </w:r>
            <w:proofErr w:type="spellEnd"/>
            <w:r w:rsidRPr="00A56DB8">
              <w:rPr>
                <w:rFonts w:ascii="Arial" w:hAnsi="Arial" w:cs="Arial"/>
                <w:color w:val="FF0000"/>
                <w:sz w:val="18"/>
              </w:rPr>
              <w:t xml:space="preserve"> er tom anvendes teksten '</w:t>
            </w:r>
            <w:proofErr w:type="spellStart"/>
            <w:r w:rsidRPr="00A56DB8">
              <w:rPr>
                <w:rFonts w:ascii="Arial" w:hAnsi="Arial" w:cs="Arial"/>
                <w:color w:val="FF0000"/>
                <w:sz w:val="18"/>
              </w:rPr>
              <w:t>NemKonto</w:t>
            </w:r>
            <w:proofErr w:type="spellEnd"/>
            <w:r w:rsidRPr="00A56DB8">
              <w:rPr>
                <w:rFonts w:ascii="Arial" w:hAnsi="Arial" w:cs="Arial"/>
                <w:color w:val="FF0000"/>
                <w:sz w:val="18"/>
              </w:rPr>
              <w:t xml:space="preserve">' i stedet.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MyndighedUdbetalingTypeKode</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MyndighedUdbetalingTypeKode</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base: </w:t>
            </w:r>
            <w:proofErr w:type="spellStart"/>
            <w:r w:rsidRPr="00A56DB8">
              <w:rPr>
                <w:rFonts w:ascii="Arial" w:hAnsi="Arial" w:cs="Arial"/>
                <w:color w:val="FF0000"/>
                <w:sz w:val="18"/>
              </w:rPr>
              <w:t>string</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maxLength</w:t>
            </w:r>
            <w:proofErr w:type="spellEnd"/>
            <w:r w:rsidRPr="00A56DB8">
              <w:rPr>
                <w:rFonts w:ascii="Arial" w:hAnsi="Arial" w:cs="Arial"/>
                <w:color w:val="FF0000"/>
                <w:sz w:val="18"/>
              </w:rPr>
              <w:t>: 4</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Kode for </w:t>
            </w:r>
            <w:proofErr w:type="spellStart"/>
            <w:r w:rsidRPr="00A56DB8">
              <w:rPr>
                <w:rFonts w:ascii="Arial" w:hAnsi="Arial" w:cs="Arial"/>
                <w:color w:val="FF0000"/>
                <w:sz w:val="18"/>
              </w:rPr>
              <w:t>DMIs</w:t>
            </w:r>
            <w:proofErr w:type="spellEnd"/>
            <w:r w:rsidRPr="00A56DB8">
              <w:rPr>
                <w:rFonts w:ascii="Arial" w:hAnsi="Arial" w:cs="Arial"/>
                <w:color w:val="FF0000"/>
                <w:sz w:val="18"/>
              </w:rPr>
              <w:t xml:space="preserve"> </w:t>
            </w:r>
            <w:proofErr w:type="spellStart"/>
            <w:r w:rsidRPr="00A56DB8">
              <w:rPr>
                <w:rFonts w:ascii="Arial" w:hAnsi="Arial" w:cs="Arial"/>
                <w:color w:val="FF0000"/>
                <w:sz w:val="18"/>
              </w:rPr>
              <w:t>myndighedudbetalingstype</w:t>
            </w:r>
            <w:proofErr w:type="spellEnd"/>
            <w:r w:rsidRPr="00A56DB8">
              <w:rPr>
                <w:rFonts w:ascii="Arial" w:hAnsi="Arial" w:cs="Arial"/>
                <w:color w:val="FF0000"/>
                <w:sz w:val="18"/>
              </w:rPr>
              <w: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Grundlæggende værdiset: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ADGP: Arbejdsløshedsdagpenge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BBID: Børnebidrag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BFMY: Børnefamilieydelse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BOSI: Boligsikring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BOST: Boligstøtte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FENK: </w:t>
            </w:r>
            <w:proofErr w:type="spellStart"/>
            <w:r w:rsidRPr="00A56DB8">
              <w:rPr>
                <w:rFonts w:ascii="Arial" w:hAnsi="Arial" w:cs="Arial"/>
                <w:color w:val="FF0000"/>
                <w:sz w:val="18"/>
              </w:rPr>
              <w:t>FødevareErhverv</w:t>
            </w:r>
            <w:proofErr w:type="spellEnd"/>
            <w:r w:rsidRPr="00A56DB8">
              <w:rPr>
                <w:rFonts w:ascii="Arial" w:hAnsi="Arial" w:cs="Arial"/>
                <w:color w:val="FF0000"/>
                <w:sz w:val="18"/>
              </w:rPr>
              <w:t xml:space="preserve"> (</w:t>
            </w:r>
            <w:proofErr w:type="spellStart"/>
            <w:r w:rsidRPr="00A56DB8">
              <w:rPr>
                <w:rFonts w:ascii="Arial" w:hAnsi="Arial" w:cs="Arial"/>
                <w:color w:val="FF0000"/>
                <w:sz w:val="18"/>
              </w:rPr>
              <w:t>NemKonto</w:t>
            </w:r>
            <w:proofErr w:type="spellEnd"/>
            <w:r w:rsidRPr="00A56DB8">
              <w:rPr>
                <w:rFonts w:ascii="Arial" w:hAnsi="Arial" w:cs="Arial"/>
                <w:color w:val="FF0000"/>
                <w:sz w:val="18"/>
              </w:rPr>
              <w:t xml:space="preserve">)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FESK: </w:t>
            </w:r>
            <w:proofErr w:type="spellStart"/>
            <w:r w:rsidRPr="00A56DB8">
              <w:rPr>
                <w:rFonts w:ascii="Arial" w:hAnsi="Arial" w:cs="Arial"/>
                <w:color w:val="FF0000"/>
                <w:sz w:val="18"/>
              </w:rPr>
              <w:t>FødevareErhverv</w:t>
            </w:r>
            <w:proofErr w:type="spellEnd"/>
            <w:r w:rsidRPr="00A56DB8">
              <w:rPr>
                <w:rFonts w:ascii="Arial" w:hAnsi="Arial" w:cs="Arial"/>
                <w:color w:val="FF0000"/>
                <w:sz w:val="18"/>
              </w:rPr>
              <w:t xml:space="preserve"> (SKAT)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KISL: Rentegodtgørelse kildeskatteloven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KNTH: Kontanthjælp</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KSLD: Kreditsaldo fra EKKO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A56DB8">
              <w:rPr>
                <w:rFonts w:ascii="Arial" w:hAnsi="Arial" w:cs="Arial"/>
                <w:color w:val="FF0000"/>
                <w:sz w:val="18"/>
              </w:rPr>
              <w:t>LØN:  Løn</w:t>
            </w:r>
            <w:proofErr w:type="gram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OMGO: Omkostningsgodtgørelse</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OSKA: Overskydende skatte- eller afgiftsbeløb</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OVAM: Overskydende arbejdsmarkedsbidrag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OVSK: Overskydende skat</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PENS: Pension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PERS: Personskatter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RELO: Rentegodtgørelse renteloven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SÆLØ: S-løn</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SDGP: Sygedagpenge</w:t>
            </w:r>
          </w:p>
        </w:tc>
      </w:tr>
      <w:tr w:rsidR="00F85BD3" w:rsidRPr="00B27259" w:rsidTr="00F85BD3">
        <w:trPr>
          <w:ins w:id="136" w:author="Poul V Madsen" w:date="2012-12-10T07:52:00Z"/>
        </w:trPr>
        <w:tc>
          <w:tcPr>
            <w:tcW w:w="3402" w:type="dxa"/>
          </w:tcPr>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37" w:author="Poul V Madsen" w:date="2012-12-10T07:52:00Z"/>
                <w:rFonts w:ascii="Arial" w:hAnsi="Arial" w:cs="Arial"/>
                <w:color w:val="FF0000"/>
                <w:sz w:val="18"/>
                <w:rPrChange w:id="138" w:author="Poul V Madsen" w:date="2012-12-10T08:44:00Z">
                  <w:rPr>
                    <w:ins w:id="139" w:author="Poul V Madsen" w:date="2012-12-10T07:52:00Z"/>
                    <w:rFonts w:ascii="Arial" w:hAnsi="Arial" w:cs="Arial"/>
                    <w:sz w:val="18"/>
                  </w:rPr>
                </w:rPrChange>
              </w:rPr>
            </w:pPr>
            <w:proofErr w:type="spellStart"/>
            <w:ins w:id="140" w:author="Poul V Madsen" w:date="2012-12-10T07:52:00Z">
              <w:r w:rsidRPr="004B40AF">
                <w:rPr>
                  <w:rFonts w:ascii="Arial" w:hAnsi="Arial" w:cs="Arial"/>
                  <w:color w:val="FF0000"/>
                  <w:sz w:val="18"/>
                  <w:rPrChange w:id="141" w:author="Poul V Madsen" w:date="2012-12-10T08:44:00Z">
                    <w:rPr>
                      <w:rFonts w:ascii="Arial" w:hAnsi="Arial" w:cs="Arial"/>
                      <w:sz w:val="18"/>
                    </w:rPr>
                  </w:rPrChange>
                </w:rPr>
                <w:t>MyndighedUdbetalingTypeNavn</w:t>
              </w:r>
              <w:proofErr w:type="spellEnd"/>
            </w:ins>
          </w:p>
        </w:tc>
        <w:tc>
          <w:tcPr>
            <w:tcW w:w="1701" w:type="dxa"/>
          </w:tcPr>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Poul V Madsen" w:date="2012-12-10T07:52:00Z"/>
                <w:rFonts w:ascii="Arial" w:hAnsi="Arial" w:cs="Arial"/>
                <w:color w:val="FF0000"/>
                <w:sz w:val="18"/>
                <w:lang w:val="en-US"/>
                <w:rPrChange w:id="143" w:author="Poul V Madsen" w:date="2012-12-10T08:44:00Z">
                  <w:rPr>
                    <w:ins w:id="144" w:author="Poul V Madsen" w:date="2012-12-10T07:52:00Z"/>
                    <w:rFonts w:ascii="Arial" w:hAnsi="Arial" w:cs="Arial"/>
                    <w:sz w:val="18"/>
                  </w:rPr>
                </w:rPrChange>
              </w:rPr>
            </w:pPr>
            <w:ins w:id="145" w:author="Poul V Madsen" w:date="2012-12-10T07:52:00Z">
              <w:r w:rsidRPr="004B40AF">
                <w:rPr>
                  <w:rFonts w:ascii="Arial" w:hAnsi="Arial" w:cs="Arial"/>
                  <w:color w:val="FF0000"/>
                  <w:sz w:val="18"/>
                  <w:lang w:val="en-US"/>
                  <w:rPrChange w:id="146" w:author="Poul V Madsen" w:date="2012-12-10T08:44:00Z">
                    <w:rPr>
                      <w:rFonts w:ascii="Arial" w:hAnsi="Arial" w:cs="Arial"/>
                      <w:sz w:val="18"/>
                    </w:rPr>
                  </w:rPrChange>
                </w:rPr>
                <w:t xml:space="preserve">Domain: </w:t>
              </w:r>
            </w:ins>
          </w:p>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7" w:author="Poul V Madsen" w:date="2012-12-10T07:52:00Z"/>
                <w:rFonts w:ascii="Arial" w:hAnsi="Arial" w:cs="Arial"/>
                <w:color w:val="FF0000"/>
                <w:sz w:val="18"/>
                <w:lang w:val="en-US"/>
                <w:rPrChange w:id="148" w:author="Poul V Madsen" w:date="2012-12-10T08:44:00Z">
                  <w:rPr>
                    <w:ins w:id="149" w:author="Poul V Madsen" w:date="2012-12-10T07:52:00Z"/>
                    <w:rFonts w:ascii="Arial" w:hAnsi="Arial" w:cs="Arial"/>
                    <w:sz w:val="18"/>
                  </w:rPr>
                </w:rPrChange>
              </w:rPr>
            </w:pPr>
            <w:proofErr w:type="spellStart"/>
            <w:ins w:id="150" w:author="Poul V Madsen" w:date="2012-12-10T07:52:00Z">
              <w:r w:rsidRPr="004B40AF">
                <w:rPr>
                  <w:rFonts w:ascii="Arial" w:hAnsi="Arial" w:cs="Arial"/>
                  <w:color w:val="FF0000"/>
                  <w:sz w:val="18"/>
                  <w:lang w:val="en-US"/>
                  <w:rPrChange w:id="151" w:author="Poul V Madsen" w:date="2012-12-10T08:44:00Z">
                    <w:rPr>
                      <w:rFonts w:ascii="Arial" w:hAnsi="Arial" w:cs="Arial"/>
                      <w:sz w:val="18"/>
                    </w:rPr>
                  </w:rPrChange>
                </w:rPr>
                <w:t>TekstKort</w:t>
              </w:r>
              <w:proofErr w:type="spellEnd"/>
            </w:ins>
          </w:p>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2" w:author="Poul V Madsen" w:date="2012-12-10T07:52:00Z"/>
                <w:rFonts w:ascii="Arial" w:hAnsi="Arial" w:cs="Arial"/>
                <w:color w:val="FF0000"/>
                <w:sz w:val="18"/>
                <w:lang w:val="en-US"/>
                <w:rPrChange w:id="153" w:author="Poul V Madsen" w:date="2012-12-10T08:44:00Z">
                  <w:rPr>
                    <w:ins w:id="154" w:author="Poul V Madsen" w:date="2012-12-10T07:52:00Z"/>
                    <w:rFonts w:ascii="Arial" w:hAnsi="Arial" w:cs="Arial"/>
                    <w:sz w:val="18"/>
                  </w:rPr>
                </w:rPrChange>
              </w:rPr>
            </w:pPr>
            <w:ins w:id="155" w:author="Poul V Madsen" w:date="2012-12-10T07:52:00Z">
              <w:r w:rsidRPr="004B40AF">
                <w:rPr>
                  <w:rFonts w:ascii="Arial" w:hAnsi="Arial" w:cs="Arial"/>
                  <w:color w:val="FF0000"/>
                  <w:sz w:val="18"/>
                  <w:lang w:val="en-US"/>
                  <w:rPrChange w:id="156" w:author="Poul V Madsen" w:date="2012-12-10T08:44:00Z">
                    <w:rPr>
                      <w:rFonts w:ascii="Arial" w:hAnsi="Arial" w:cs="Arial"/>
                      <w:sz w:val="18"/>
                    </w:rPr>
                  </w:rPrChange>
                </w:rPr>
                <w:t>base: string</w:t>
              </w:r>
            </w:ins>
          </w:p>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7" w:author="Poul V Madsen" w:date="2012-12-10T07:52:00Z"/>
                <w:rFonts w:ascii="Arial" w:hAnsi="Arial" w:cs="Arial"/>
                <w:color w:val="FF0000"/>
                <w:sz w:val="18"/>
                <w:lang w:val="en-US"/>
                <w:rPrChange w:id="158" w:author="Poul V Madsen" w:date="2012-12-10T08:44:00Z">
                  <w:rPr>
                    <w:ins w:id="159" w:author="Poul V Madsen" w:date="2012-12-10T07:52:00Z"/>
                    <w:rFonts w:ascii="Arial" w:hAnsi="Arial" w:cs="Arial"/>
                    <w:sz w:val="18"/>
                  </w:rPr>
                </w:rPrChange>
              </w:rPr>
            </w:pPr>
            <w:proofErr w:type="spellStart"/>
            <w:ins w:id="160" w:author="Poul V Madsen" w:date="2012-12-10T07:52:00Z">
              <w:r w:rsidRPr="004B40AF">
                <w:rPr>
                  <w:rFonts w:ascii="Arial" w:hAnsi="Arial" w:cs="Arial"/>
                  <w:color w:val="FF0000"/>
                  <w:sz w:val="18"/>
                  <w:lang w:val="en-US"/>
                  <w:rPrChange w:id="161" w:author="Poul V Madsen" w:date="2012-12-10T08:44:00Z">
                    <w:rPr>
                      <w:rFonts w:ascii="Arial" w:hAnsi="Arial" w:cs="Arial"/>
                      <w:sz w:val="18"/>
                    </w:rPr>
                  </w:rPrChange>
                </w:rPr>
                <w:t>minLength</w:t>
              </w:r>
              <w:proofErr w:type="spellEnd"/>
              <w:r w:rsidRPr="004B40AF">
                <w:rPr>
                  <w:rFonts w:ascii="Arial" w:hAnsi="Arial" w:cs="Arial"/>
                  <w:color w:val="FF0000"/>
                  <w:sz w:val="18"/>
                  <w:lang w:val="en-US"/>
                  <w:rPrChange w:id="162" w:author="Poul V Madsen" w:date="2012-12-10T08:44:00Z">
                    <w:rPr>
                      <w:rFonts w:ascii="Arial" w:hAnsi="Arial" w:cs="Arial"/>
                      <w:sz w:val="18"/>
                    </w:rPr>
                  </w:rPrChange>
                </w:rPr>
                <w:t>: 0</w:t>
              </w:r>
            </w:ins>
          </w:p>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3" w:author="Poul V Madsen" w:date="2012-12-10T07:52:00Z"/>
                <w:rFonts w:ascii="Arial" w:hAnsi="Arial" w:cs="Arial"/>
                <w:color w:val="FF0000"/>
                <w:sz w:val="18"/>
                <w:rPrChange w:id="164" w:author="Poul V Madsen" w:date="2012-12-10T08:44:00Z">
                  <w:rPr>
                    <w:ins w:id="165" w:author="Poul V Madsen" w:date="2012-12-10T07:52:00Z"/>
                    <w:rFonts w:ascii="Arial" w:hAnsi="Arial" w:cs="Arial"/>
                    <w:sz w:val="18"/>
                  </w:rPr>
                </w:rPrChange>
              </w:rPr>
            </w:pPr>
            <w:proofErr w:type="spellStart"/>
            <w:ins w:id="166" w:author="Poul V Madsen" w:date="2012-12-10T07:52:00Z">
              <w:r w:rsidRPr="004B40AF">
                <w:rPr>
                  <w:rFonts w:ascii="Arial" w:hAnsi="Arial" w:cs="Arial"/>
                  <w:color w:val="FF0000"/>
                  <w:sz w:val="18"/>
                  <w:rPrChange w:id="167" w:author="Poul V Madsen" w:date="2012-12-10T08:44:00Z">
                    <w:rPr>
                      <w:rFonts w:ascii="Arial" w:hAnsi="Arial" w:cs="Arial"/>
                      <w:sz w:val="18"/>
                    </w:rPr>
                  </w:rPrChange>
                </w:rPr>
                <w:t>maxLength</w:t>
              </w:r>
              <w:proofErr w:type="spellEnd"/>
              <w:r w:rsidRPr="004B40AF">
                <w:rPr>
                  <w:rFonts w:ascii="Arial" w:hAnsi="Arial" w:cs="Arial"/>
                  <w:color w:val="FF0000"/>
                  <w:sz w:val="18"/>
                  <w:rPrChange w:id="168" w:author="Poul V Madsen" w:date="2012-12-10T08:44:00Z">
                    <w:rPr>
                      <w:rFonts w:ascii="Arial" w:hAnsi="Arial" w:cs="Arial"/>
                      <w:sz w:val="18"/>
                    </w:rPr>
                  </w:rPrChange>
                </w:rPr>
                <w:t>: 100</w:t>
              </w:r>
            </w:ins>
          </w:p>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9" w:author="Poul V Madsen" w:date="2012-12-10T07:52:00Z"/>
                <w:rFonts w:ascii="Arial" w:hAnsi="Arial" w:cs="Arial"/>
                <w:color w:val="FF0000"/>
                <w:sz w:val="18"/>
                <w:rPrChange w:id="170" w:author="Poul V Madsen" w:date="2012-12-10T08:44:00Z">
                  <w:rPr>
                    <w:ins w:id="171" w:author="Poul V Madsen" w:date="2012-12-10T07:52:00Z"/>
                    <w:rFonts w:ascii="Arial" w:hAnsi="Arial" w:cs="Arial"/>
                    <w:sz w:val="18"/>
                  </w:rPr>
                </w:rPrChange>
              </w:rPr>
            </w:pPr>
            <w:proofErr w:type="spellStart"/>
            <w:ins w:id="172" w:author="Poul V Madsen" w:date="2012-12-10T07:52:00Z">
              <w:r w:rsidRPr="004B40AF">
                <w:rPr>
                  <w:rFonts w:ascii="Arial" w:hAnsi="Arial" w:cs="Arial"/>
                  <w:color w:val="FF0000"/>
                  <w:sz w:val="18"/>
                  <w:rPrChange w:id="173" w:author="Poul V Madsen" w:date="2012-12-10T08:44:00Z">
                    <w:rPr>
                      <w:rFonts w:ascii="Arial" w:hAnsi="Arial" w:cs="Arial"/>
                      <w:sz w:val="18"/>
                    </w:rPr>
                  </w:rPrChange>
                </w:rPr>
                <w:t>whiteSpace</w:t>
              </w:r>
              <w:proofErr w:type="spellEnd"/>
              <w:r w:rsidRPr="004B40AF">
                <w:rPr>
                  <w:rFonts w:ascii="Arial" w:hAnsi="Arial" w:cs="Arial"/>
                  <w:color w:val="FF0000"/>
                  <w:sz w:val="18"/>
                  <w:rPrChange w:id="174" w:author="Poul V Madsen" w:date="2012-12-10T08:44:00Z">
                    <w:rPr>
                      <w:rFonts w:ascii="Arial" w:hAnsi="Arial" w:cs="Arial"/>
                      <w:sz w:val="18"/>
                    </w:rPr>
                  </w:rPrChange>
                </w:rPr>
                <w:t xml:space="preserve">: </w:t>
              </w:r>
              <w:proofErr w:type="spellStart"/>
              <w:r w:rsidRPr="004B40AF">
                <w:rPr>
                  <w:rFonts w:ascii="Arial" w:hAnsi="Arial" w:cs="Arial"/>
                  <w:color w:val="FF0000"/>
                  <w:sz w:val="18"/>
                  <w:rPrChange w:id="175" w:author="Poul V Madsen" w:date="2012-12-10T08:44:00Z">
                    <w:rPr>
                      <w:rFonts w:ascii="Arial" w:hAnsi="Arial" w:cs="Arial"/>
                      <w:sz w:val="18"/>
                    </w:rPr>
                  </w:rPrChange>
                </w:rPr>
                <w:t>preserve</w:t>
              </w:r>
              <w:proofErr w:type="spellEnd"/>
            </w:ins>
          </w:p>
        </w:tc>
        <w:tc>
          <w:tcPr>
            <w:tcW w:w="4671" w:type="dxa"/>
          </w:tcPr>
          <w:p w:rsidR="00F85BD3" w:rsidRPr="004B40AF" w:rsidRDefault="00F85BD3" w:rsidP="00F85BD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6" w:author="Poul V Madsen" w:date="2012-12-10T07:52:00Z"/>
                <w:rFonts w:ascii="Arial" w:hAnsi="Arial" w:cs="Arial"/>
                <w:color w:val="FF0000"/>
                <w:sz w:val="18"/>
                <w:rPrChange w:id="177" w:author="Poul V Madsen" w:date="2012-12-10T08:44:00Z">
                  <w:rPr>
                    <w:ins w:id="178" w:author="Poul V Madsen" w:date="2012-12-10T07:52:00Z"/>
                    <w:rFonts w:ascii="Arial" w:hAnsi="Arial" w:cs="Arial"/>
                    <w:sz w:val="18"/>
                  </w:rPr>
                </w:rPrChange>
              </w:rPr>
            </w:pPr>
            <w:ins w:id="179" w:author="Poul V Madsen" w:date="2012-12-10T07:52:00Z">
              <w:r w:rsidRPr="004B40AF">
                <w:rPr>
                  <w:rFonts w:ascii="Arial" w:hAnsi="Arial" w:cs="Arial"/>
                  <w:color w:val="FF0000"/>
                  <w:sz w:val="18"/>
                  <w:rPrChange w:id="180" w:author="Poul V Madsen" w:date="2012-12-10T08:44:00Z">
                    <w:rPr>
                      <w:rFonts w:ascii="Arial" w:hAnsi="Arial" w:cs="Arial"/>
                      <w:sz w:val="18"/>
                    </w:rPr>
                  </w:rPrChange>
                </w:rPr>
                <w:t xml:space="preserve">Navnet på </w:t>
              </w:r>
              <w:proofErr w:type="spellStart"/>
              <w:r w:rsidRPr="004B40AF">
                <w:rPr>
                  <w:rFonts w:ascii="Arial" w:hAnsi="Arial" w:cs="Arial"/>
                  <w:color w:val="FF0000"/>
                  <w:sz w:val="18"/>
                  <w:rPrChange w:id="181" w:author="Poul V Madsen" w:date="2012-12-10T08:44:00Z">
                    <w:rPr>
                      <w:rFonts w:ascii="Arial" w:hAnsi="Arial" w:cs="Arial"/>
                      <w:sz w:val="18"/>
                    </w:rPr>
                  </w:rPrChange>
                </w:rPr>
                <w:t>DMIs</w:t>
              </w:r>
              <w:proofErr w:type="spellEnd"/>
              <w:r w:rsidRPr="004B40AF">
                <w:rPr>
                  <w:rFonts w:ascii="Arial" w:hAnsi="Arial" w:cs="Arial"/>
                  <w:color w:val="FF0000"/>
                  <w:sz w:val="18"/>
                  <w:rPrChange w:id="182" w:author="Poul V Madsen" w:date="2012-12-10T08:44:00Z">
                    <w:rPr>
                      <w:rFonts w:ascii="Arial" w:hAnsi="Arial" w:cs="Arial"/>
                      <w:sz w:val="18"/>
                    </w:rPr>
                  </w:rPrChange>
                </w:rPr>
                <w:t xml:space="preserve"> </w:t>
              </w:r>
              <w:proofErr w:type="spellStart"/>
              <w:r w:rsidRPr="004B40AF">
                <w:rPr>
                  <w:rFonts w:ascii="Arial" w:hAnsi="Arial" w:cs="Arial"/>
                  <w:color w:val="FF0000"/>
                  <w:sz w:val="18"/>
                  <w:rPrChange w:id="183" w:author="Poul V Madsen" w:date="2012-12-10T08:44:00Z">
                    <w:rPr>
                      <w:rFonts w:ascii="Arial" w:hAnsi="Arial" w:cs="Arial"/>
                      <w:sz w:val="18"/>
                    </w:rPr>
                  </w:rPrChange>
                </w:rPr>
                <w:t>myndighedudbetalingstype</w:t>
              </w:r>
              <w:proofErr w:type="spellEnd"/>
            </w:ins>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PersonCPRNummer</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CPRNummer</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maxLength</w:t>
            </w:r>
            <w:proofErr w:type="spellEnd"/>
            <w:r w:rsidRPr="00A56DB8">
              <w:rPr>
                <w:rFonts w:ascii="Arial" w:hAnsi="Arial" w:cs="Arial"/>
                <w:color w:val="FF0000"/>
                <w:sz w:val="18"/>
                <w:lang w:val="en-US"/>
              </w:rPr>
              <w:t>: 10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pattern: ((((0[1-9]|1[0-9]|2[0-9]|3[0-1])(01|03|05|07|08|10|12))|((0[1-9]|1[0-9]|2[0-9]|30)(04|06|09|11))|((0[1-9]|1[0-9]|2[0-9])(02)))[0-9]{6})|0000000000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CPR-nummer er et 10 cifret personnummer der entydigt identificerer en dansk person.</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RentePeriodeBeløb</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Beløb</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totalDigits</w:t>
            </w:r>
            <w:proofErr w:type="spellEnd"/>
            <w:r w:rsidRPr="00A56DB8">
              <w:rPr>
                <w:rFonts w:ascii="Arial" w:hAnsi="Arial" w:cs="Arial"/>
                <w:color w:val="FF0000"/>
                <w:sz w:val="18"/>
                <w:lang w:val="en-US"/>
              </w:rPr>
              <w:t>: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fractionDigits</w:t>
            </w:r>
            <w:proofErr w:type="spellEnd"/>
            <w:r w:rsidRPr="00A56DB8">
              <w:rPr>
                <w:rFonts w:ascii="Arial" w:hAnsi="Arial" w:cs="Arial"/>
                <w:color w:val="FF0000"/>
                <w:sz w:val="18"/>
              </w:rPr>
              <w:t>: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RentePeriodeBeløbDKK</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Beløb</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totalDigits</w:t>
            </w:r>
            <w:proofErr w:type="spellEnd"/>
            <w:r w:rsidRPr="00A56DB8">
              <w:rPr>
                <w:rFonts w:ascii="Arial" w:hAnsi="Arial" w:cs="Arial"/>
                <w:color w:val="FF0000"/>
                <w:sz w:val="18"/>
                <w:lang w:val="en-US"/>
              </w:rPr>
              <w:t>: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fractionDigits</w:t>
            </w:r>
            <w:proofErr w:type="spellEnd"/>
            <w:r w:rsidRPr="00A56DB8">
              <w:rPr>
                <w:rFonts w:ascii="Arial" w:hAnsi="Arial" w:cs="Arial"/>
                <w:color w:val="FF0000"/>
                <w:sz w:val="18"/>
              </w:rPr>
              <w:t>: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Rentebeløbet for den omhandlede periode i danske kroner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RentePeriodeFraDato</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Start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RentePeriodeTilDato</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Dato</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base: date</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Slut datoen for den periode som renten vedrører.</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RentePeriodeType</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Tekst30</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string</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maxLength</w:t>
            </w:r>
            <w:proofErr w:type="spellEnd"/>
            <w:r w:rsidRPr="00A56DB8">
              <w:rPr>
                <w:rFonts w:ascii="Arial" w:hAnsi="Arial" w:cs="Arial"/>
                <w:color w:val="FF0000"/>
                <w:sz w:val="18"/>
                <w:lang w:val="en-US"/>
              </w:rPr>
              <w:t>: 30</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 xml:space="preserve">Sagsbehandlers mulighed for i fri tekst at </w:t>
            </w:r>
            <w:proofErr w:type="gramStart"/>
            <w:r w:rsidRPr="00A56DB8">
              <w:rPr>
                <w:rFonts w:ascii="Arial" w:hAnsi="Arial" w:cs="Arial"/>
                <w:color w:val="FF0000"/>
                <w:sz w:val="18"/>
              </w:rPr>
              <w:t>beskrive</w:t>
            </w:r>
            <w:proofErr w:type="gramEnd"/>
            <w:r w:rsidRPr="00A56DB8">
              <w:rPr>
                <w:rFonts w:ascii="Arial" w:hAnsi="Arial" w:cs="Arial"/>
                <w:color w:val="FF0000"/>
                <w:sz w:val="18"/>
              </w:rPr>
              <w:t xml:space="preserve"> periode. </w:t>
            </w:r>
            <w:proofErr w:type="spellStart"/>
            <w:r w:rsidRPr="00A56DB8">
              <w:rPr>
                <w:rFonts w:ascii="Arial" w:hAnsi="Arial" w:cs="Arial"/>
                <w:color w:val="FF0000"/>
                <w:sz w:val="18"/>
              </w:rPr>
              <w:t>F.eks</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Halvår</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Kvartal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Måned</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RenteÅrTilDatoBeløb</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Beløb</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totalDigits</w:t>
            </w:r>
            <w:proofErr w:type="spellEnd"/>
            <w:r w:rsidRPr="00A56DB8">
              <w:rPr>
                <w:rFonts w:ascii="Arial" w:hAnsi="Arial" w:cs="Arial"/>
                <w:color w:val="FF0000"/>
                <w:sz w:val="18"/>
                <w:lang w:val="en-US"/>
              </w:rPr>
              <w:t>: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fractionDigits</w:t>
            </w:r>
            <w:proofErr w:type="spellEnd"/>
            <w:r w:rsidRPr="00A56DB8">
              <w:rPr>
                <w:rFonts w:ascii="Arial" w:hAnsi="Arial" w:cs="Arial"/>
                <w:color w:val="FF0000"/>
                <w:sz w:val="18"/>
              </w:rPr>
              <w:t>: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den angivne valuta.</w:t>
            </w:r>
          </w:p>
        </w:tc>
      </w:tr>
      <w:tr w:rsidR="001E2984" w:rsidTr="001E2984">
        <w:tc>
          <w:tcPr>
            <w:tcW w:w="3402"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A56DB8">
              <w:rPr>
                <w:rFonts w:ascii="Arial" w:hAnsi="Arial" w:cs="Arial"/>
                <w:color w:val="FF0000"/>
                <w:sz w:val="18"/>
              </w:rPr>
              <w:t>RenteÅrTilDatoBeløbDKK</w:t>
            </w:r>
            <w:proofErr w:type="spellEnd"/>
          </w:p>
        </w:tc>
        <w:tc>
          <w:tcPr>
            <w:tcW w:w="170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 xml:space="preserve">Domain: </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Beløb</w:t>
            </w:r>
            <w:proofErr w:type="spellEnd"/>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A56DB8">
              <w:rPr>
                <w:rFonts w:ascii="Arial" w:hAnsi="Arial" w:cs="Arial"/>
                <w:color w:val="FF0000"/>
                <w:sz w:val="18"/>
                <w:lang w:val="en-US"/>
              </w:rPr>
              <w:t>base: decimal</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A56DB8">
              <w:rPr>
                <w:rFonts w:ascii="Arial" w:hAnsi="Arial" w:cs="Arial"/>
                <w:color w:val="FF0000"/>
                <w:sz w:val="18"/>
                <w:lang w:val="en-US"/>
              </w:rPr>
              <w:t>totalDigits</w:t>
            </w:r>
            <w:proofErr w:type="spellEnd"/>
            <w:r w:rsidRPr="00A56DB8">
              <w:rPr>
                <w:rFonts w:ascii="Arial" w:hAnsi="Arial" w:cs="Arial"/>
                <w:color w:val="FF0000"/>
                <w:sz w:val="18"/>
                <w:lang w:val="en-US"/>
              </w:rPr>
              <w:t>: 13</w:t>
            </w:r>
          </w:p>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A56DB8">
              <w:rPr>
                <w:rFonts w:ascii="Arial" w:hAnsi="Arial" w:cs="Arial"/>
                <w:color w:val="FF0000"/>
                <w:sz w:val="18"/>
              </w:rPr>
              <w:t>fractionDigits</w:t>
            </w:r>
            <w:proofErr w:type="spellEnd"/>
            <w:r w:rsidRPr="00A56DB8">
              <w:rPr>
                <w:rFonts w:ascii="Arial" w:hAnsi="Arial" w:cs="Arial"/>
                <w:color w:val="FF0000"/>
                <w:sz w:val="18"/>
              </w:rPr>
              <w:t>: 2</w:t>
            </w:r>
          </w:p>
        </w:tc>
        <w:tc>
          <w:tcPr>
            <w:tcW w:w="4671" w:type="dxa"/>
          </w:tcPr>
          <w:p w:rsidR="001E2984" w:rsidRPr="00A56DB8"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A56DB8">
              <w:rPr>
                <w:rFonts w:ascii="Arial" w:hAnsi="Arial" w:cs="Arial"/>
                <w:color w:val="FF0000"/>
                <w:sz w:val="18"/>
              </w:rPr>
              <w:t>Rentebeløb år- til- dato i danske kroner</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StyretFiloverførselBeskedQName</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QName</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base: </w:t>
            </w:r>
            <w:proofErr w:type="spellStart"/>
            <w:r w:rsidRPr="00E46619">
              <w:rPr>
                <w:rFonts w:ascii="Arial" w:hAnsi="Arial" w:cs="Arial"/>
                <w:color w:val="FF0000"/>
                <w:sz w:val="18"/>
                <w:lang w:val="en-US"/>
              </w:rPr>
              <w:t>QName</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w:t>
            </w:r>
            <w:proofErr w:type="spellStart"/>
            <w:r w:rsidRPr="00E46619">
              <w:rPr>
                <w:rFonts w:ascii="Arial" w:hAnsi="Arial" w:cs="Arial"/>
                <w:color w:val="FF0000"/>
                <w:sz w:val="18"/>
              </w:rPr>
              <w:t>QName</w:t>
            </w:r>
            <w:proofErr w:type="spellEnd"/>
            <w:r w:rsidRPr="00E46619">
              <w:rPr>
                <w:rFonts w:ascii="Arial" w:hAnsi="Arial" w:cs="Arial"/>
                <w:color w:val="FF0000"/>
                <w:sz w:val="18"/>
              </w:rPr>
              <w:t xml:space="preserv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I forbindelse med vores arbejde med services vil de såkaldte GUN typisk være et </w:t>
            </w:r>
            <w:proofErr w:type="spellStart"/>
            <w:r w:rsidRPr="00E46619">
              <w:rPr>
                <w:rFonts w:ascii="Arial" w:hAnsi="Arial" w:cs="Arial"/>
                <w:color w:val="FF0000"/>
                <w:sz w:val="18"/>
              </w:rPr>
              <w:t>QName</w:t>
            </w:r>
            <w:proofErr w:type="spellEnd"/>
            <w:r w:rsidRPr="00E46619">
              <w:rPr>
                <w:rFonts w:ascii="Arial" w:hAnsi="Arial" w:cs="Arial"/>
                <w:color w:val="FF0000"/>
                <w:sz w:val="18"/>
              </w:rPr>
              <w:t>.</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StyretFiloverførselBrugerNavn</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Navn</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Generisk navnefelt.</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Bruges til personnavne og virksomhedsnavne m.m.</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StyretFiloverførselDownloadURL</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anyURI</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base: </w:t>
            </w:r>
            <w:proofErr w:type="spellStart"/>
            <w:r w:rsidRPr="00E46619">
              <w:rPr>
                <w:rFonts w:ascii="Arial" w:hAnsi="Arial" w:cs="Arial"/>
                <w:color w:val="FF0000"/>
                <w:sz w:val="18"/>
                <w:lang w:val="en-US"/>
              </w:rPr>
              <w:t>anyURI</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Datatype svarende til w3cs datatype </w:t>
            </w:r>
            <w:proofErr w:type="spellStart"/>
            <w:r w:rsidRPr="00E46619">
              <w:rPr>
                <w:rFonts w:ascii="Arial" w:hAnsi="Arial" w:cs="Arial"/>
                <w:color w:val="FF0000"/>
                <w:sz w:val="18"/>
              </w:rPr>
              <w:t>anyURI</w:t>
            </w:r>
            <w:proofErr w:type="spellEnd"/>
            <w:r w:rsidRPr="00E46619">
              <w:rPr>
                <w:rFonts w:ascii="Arial" w:hAnsi="Arial" w:cs="Arial"/>
                <w:color w:val="FF0000"/>
                <w:sz w:val="18"/>
              </w:rPr>
              <w:t>.</w:t>
            </w:r>
          </w:p>
        </w:tc>
      </w:tr>
      <w:tr w:rsidR="001E2984" w:rsidRPr="00842830"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StyretFiloverførselPassword</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Password</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base: string</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50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StyretFiloverførselServiceQName</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QName</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base: </w:t>
            </w:r>
            <w:proofErr w:type="spellStart"/>
            <w:r w:rsidRPr="00E46619">
              <w:rPr>
                <w:rFonts w:ascii="Arial" w:hAnsi="Arial" w:cs="Arial"/>
                <w:color w:val="FF0000"/>
                <w:sz w:val="18"/>
                <w:lang w:val="en-US"/>
              </w:rPr>
              <w:t>QName</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 type svarende til w3c's fundamentale datatype </w:t>
            </w:r>
            <w:proofErr w:type="spellStart"/>
            <w:r w:rsidRPr="00E46619">
              <w:rPr>
                <w:rFonts w:ascii="Arial" w:hAnsi="Arial" w:cs="Arial"/>
                <w:color w:val="FF0000"/>
                <w:sz w:val="18"/>
              </w:rPr>
              <w:t>QName</w:t>
            </w:r>
            <w:proofErr w:type="spellEnd"/>
            <w:r w:rsidRPr="00E46619">
              <w:rPr>
                <w:rFonts w:ascii="Arial" w:hAnsi="Arial" w:cs="Arial"/>
                <w:color w:val="FF0000"/>
                <w:sz w:val="18"/>
              </w:rPr>
              <w:t xml:space="preserve">.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I forbindelse med vores arbejde med services vil de såkaldte GUN typisk være et </w:t>
            </w:r>
            <w:proofErr w:type="spellStart"/>
            <w:r w:rsidRPr="00E46619">
              <w:rPr>
                <w:rFonts w:ascii="Arial" w:hAnsi="Arial" w:cs="Arial"/>
                <w:color w:val="FF0000"/>
                <w:sz w:val="18"/>
              </w:rPr>
              <w:t>QName</w:t>
            </w:r>
            <w:proofErr w:type="spellEnd"/>
            <w:r w:rsidRPr="00E46619">
              <w:rPr>
                <w:rFonts w:ascii="Arial" w:hAnsi="Arial" w:cs="Arial"/>
                <w:color w:val="FF0000"/>
                <w:sz w:val="18"/>
              </w:rPr>
              <w:t>.</w:t>
            </w:r>
          </w:p>
        </w:tc>
      </w:tr>
      <w:tr w:rsidR="001E2984" w:rsidTr="001E2984">
        <w:tc>
          <w:tcPr>
            <w:tcW w:w="3402"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E46619">
              <w:rPr>
                <w:rFonts w:ascii="Arial" w:hAnsi="Arial" w:cs="Arial"/>
                <w:color w:val="FF0000"/>
                <w:sz w:val="18"/>
              </w:rPr>
              <w:t>StyretFiloverførselUploadURL</w:t>
            </w:r>
            <w:proofErr w:type="spellEnd"/>
          </w:p>
        </w:tc>
        <w:tc>
          <w:tcPr>
            <w:tcW w:w="170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Domain: </w:t>
            </w:r>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anyURI</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E46619">
              <w:rPr>
                <w:rFonts w:ascii="Arial" w:hAnsi="Arial" w:cs="Arial"/>
                <w:color w:val="FF0000"/>
                <w:sz w:val="18"/>
                <w:lang w:val="en-US"/>
              </w:rPr>
              <w:t xml:space="preserve">base: </w:t>
            </w:r>
            <w:proofErr w:type="spellStart"/>
            <w:r w:rsidRPr="00E46619">
              <w:rPr>
                <w:rFonts w:ascii="Arial" w:hAnsi="Arial" w:cs="Arial"/>
                <w:color w:val="FF0000"/>
                <w:sz w:val="18"/>
                <w:lang w:val="en-US"/>
              </w:rPr>
              <w:t>anyURI</w:t>
            </w:r>
            <w:proofErr w:type="spellEnd"/>
          </w:p>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E46619">
              <w:rPr>
                <w:rFonts w:ascii="Arial" w:hAnsi="Arial" w:cs="Arial"/>
                <w:color w:val="FF0000"/>
                <w:sz w:val="18"/>
                <w:lang w:val="en-US"/>
              </w:rPr>
              <w:t>maxLength</w:t>
            </w:r>
            <w:proofErr w:type="spellEnd"/>
            <w:r w:rsidRPr="00E46619">
              <w:rPr>
                <w:rFonts w:ascii="Arial" w:hAnsi="Arial" w:cs="Arial"/>
                <w:color w:val="FF0000"/>
                <w:sz w:val="18"/>
                <w:lang w:val="en-US"/>
              </w:rPr>
              <w:t>: 300</w:t>
            </w:r>
          </w:p>
        </w:tc>
        <w:tc>
          <w:tcPr>
            <w:tcW w:w="4671" w:type="dxa"/>
          </w:tcPr>
          <w:p w:rsidR="001E2984" w:rsidRPr="00E4661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46619">
              <w:rPr>
                <w:rFonts w:ascii="Arial" w:hAnsi="Arial" w:cs="Arial"/>
                <w:color w:val="FF0000"/>
                <w:sz w:val="18"/>
              </w:rPr>
              <w:t xml:space="preserve">Datatype svarende til w3cs datatype </w:t>
            </w:r>
            <w:proofErr w:type="spellStart"/>
            <w:r w:rsidRPr="00E46619">
              <w:rPr>
                <w:rFonts w:ascii="Arial" w:hAnsi="Arial" w:cs="Arial"/>
                <w:color w:val="FF0000"/>
                <w:sz w:val="18"/>
              </w:rPr>
              <w:t>anyURI</w:t>
            </w:r>
            <w:proofErr w:type="spellEnd"/>
            <w:r w:rsidRPr="00E46619">
              <w:rPr>
                <w:rFonts w:ascii="Arial" w:hAnsi="Arial" w:cs="Arial"/>
                <w:color w:val="FF0000"/>
                <w:sz w:val="18"/>
              </w:rPr>
              <w:t>.</w:t>
            </w:r>
          </w:p>
        </w:tc>
      </w:tr>
      <w:tr w:rsidR="00B4718D" w:rsidRPr="00B27259" w:rsidTr="004B40AF">
        <w:trPr>
          <w:ins w:id="184" w:author="Poul V Madsen" w:date="2012-12-10T07:52:00Z"/>
        </w:trPr>
        <w:tc>
          <w:tcPr>
            <w:tcW w:w="3402" w:type="dxa"/>
          </w:tcPr>
          <w:p w:rsidR="00B4718D" w:rsidRPr="00B27259"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85" w:author="Poul V Madsen" w:date="2012-12-10T07:52:00Z"/>
                <w:rFonts w:ascii="Arial" w:hAnsi="Arial" w:cs="Arial"/>
                <w:sz w:val="18"/>
              </w:rPr>
            </w:pPr>
            <w:proofErr w:type="spellStart"/>
            <w:ins w:id="186" w:author="Poul V Madsen" w:date="2012-12-10T07:52:00Z">
              <w:r>
                <w:rPr>
                  <w:rFonts w:ascii="Arial" w:hAnsi="Arial" w:cs="Arial"/>
                  <w:sz w:val="18"/>
                </w:rPr>
                <w:t>TransaktionHæftelseFordringValg</w:t>
              </w:r>
              <w:proofErr w:type="spellEnd"/>
            </w:ins>
          </w:p>
        </w:tc>
        <w:tc>
          <w:tcPr>
            <w:tcW w:w="1701" w:type="dxa"/>
          </w:tcPr>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7" w:author="Poul V Madsen" w:date="2012-12-10T07:52:00Z"/>
                <w:rFonts w:ascii="Arial" w:hAnsi="Arial" w:cs="Arial"/>
                <w:sz w:val="18"/>
              </w:rPr>
            </w:pPr>
            <w:ins w:id="188" w:author="Poul V Madsen" w:date="2012-12-10T07:52:00Z">
              <w:r>
                <w:rPr>
                  <w:rFonts w:ascii="Arial" w:hAnsi="Arial" w:cs="Arial"/>
                  <w:sz w:val="18"/>
                </w:rPr>
                <w:t xml:space="preserve">Domain: </w:t>
              </w:r>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9" w:author="Poul V Madsen" w:date="2012-12-10T07:52:00Z"/>
                <w:rFonts w:ascii="Arial" w:hAnsi="Arial" w:cs="Arial"/>
                <w:sz w:val="18"/>
              </w:rPr>
            </w:pPr>
            <w:proofErr w:type="spellStart"/>
            <w:ins w:id="190" w:author="Poul V Madsen" w:date="2012-12-10T07:52:00Z">
              <w:r>
                <w:rPr>
                  <w:rFonts w:ascii="Arial" w:hAnsi="Arial" w:cs="Arial"/>
                  <w:sz w:val="18"/>
                </w:rPr>
                <w:t>TransaktionHæftelseFordringValg</w:t>
              </w:r>
              <w:proofErr w:type="spellEnd"/>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1" w:author="Poul V Madsen" w:date="2012-12-10T07:52:00Z"/>
                <w:rFonts w:ascii="Arial" w:hAnsi="Arial" w:cs="Arial"/>
                <w:sz w:val="18"/>
              </w:rPr>
            </w:pPr>
            <w:ins w:id="192" w:author="Poul V Madsen" w:date="2012-12-10T07:52:00Z">
              <w:r>
                <w:rPr>
                  <w:rFonts w:ascii="Arial" w:hAnsi="Arial" w:cs="Arial"/>
                  <w:sz w:val="18"/>
                </w:rPr>
                <w:t xml:space="preserve">base: </w:t>
              </w:r>
              <w:proofErr w:type="spellStart"/>
              <w:r>
                <w:rPr>
                  <w:rFonts w:ascii="Arial" w:hAnsi="Arial" w:cs="Arial"/>
                  <w:sz w:val="18"/>
                </w:rPr>
                <w:t>string</w:t>
              </w:r>
              <w:proofErr w:type="spellEnd"/>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3" w:author="Poul V Madsen" w:date="2012-12-10T07:52:00Z"/>
                <w:rFonts w:ascii="Arial" w:hAnsi="Arial" w:cs="Arial"/>
                <w:sz w:val="18"/>
              </w:rPr>
            </w:pPr>
            <w:proofErr w:type="spellStart"/>
            <w:ins w:id="194" w:author="Poul V Madsen" w:date="2012-12-10T07:52:00Z">
              <w:r>
                <w:rPr>
                  <w:rFonts w:ascii="Arial" w:hAnsi="Arial" w:cs="Arial"/>
                  <w:sz w:val="18"/>
                </w:rPr>
                <w:t>maxLength</w:t>
              </w:r>
              <w:proofErr w:type="spellEnd"/>
              <w:r>
                <w:rPr>
                  <w:rFonts w:ascii="Arial" w:hAnsi="Arial" w:cs="Arial"/>
                  <w:sz w:val="18"/>
                </w:rPr>
                <w:t>: 1</w:t>
              </w:r>
            </w:ins>
          </w:p>
          <w:p w:rsidR="00B4718D" w:rsidRPr="00B27259"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5" w:author="Poul V Madsen" w:date="2012-12-10T07:52:00Z"/>
                <w:rFonts w:ascii="Arial" w:hAnsi="Arial" w:cs="Arial"/>
                <w:sz w:val="18"/>
              </w:rPr>
            </w:pPr>
            <w:proofErr w:type="spellStart"/>
            <w:ins w:id="196" w:author="Poul V Madsen" w:date="2012-12-10T07:52:00Z">
              <w:r>
                <w:rPr>
                  <w:rFonts w:ascii="Arial" w:hAnsi="Arial" w:cs="Arial"/>
                  <w:sz w:val="18"/>
                </w:rPr>
                <w:t>enumeration</w:t>
              </w:r>
              <w:proofErr w:type="spellEnd"/>
              <w:r>
                <w:rPr>
                  <w:rFonts w:ascii="Arial" w:hAnsi="Arial" w:cs="Arial"/>
                  <w:sz w:val="18"/>
                </w:rPr>
                <w:t>: F, H</w:t>
              </w:r>
            </w:ins>
          </w:p>
        </w:tc>
        <w:tc>
          <w:tcPr>
            <w:tcW w:w="4671" w:type="dxa"/>
          </w:tcPr>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7" w:author="Poul V Madsen" w:date="2012-12-10T07:52:00Z"/>
                <w:rFonts w:ascii="Arial" w:hAnsi="Arial" w:cs="Arial"/>
                <w:sz w:val="18"/>
              </w:rPr>
            </w:pPr>
            <w:ins w:id="198" w:author="Poul V Madsen" w:date="2012-12-10T07:52:00Z">
              <w:r>
                <w:rPr>
                  <w:rFonts w:ascii="Arial" w:hAnsi="Arial" w:cs="Arial"/>
                  <w:sz w:val="18"/>
                </w:rPr>
                <w:t>Angiver om en transaktion er en hæftelse eller en fordring.</w:t>
              </w:r>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9" w:author="Poul V Madsen" w:date="2012-12-10T07:52:00Z"/>
                <w:rFonts w:ascii="Arial" w:hAnsi="Arial" w:cs="Arial"/>
                <w:sz w:val="18"/>
              </w:rPr>
            </w:pPr>
            <w:ins w:id="200" w:author="Poul V Madsen" w:date="2012-12-10T07:52:00Z">
              <w:r>
                <w:rPr>
                  <w:rFonts w:ascii="Arial" w:hAnsi="Arial" w:cs="Arial"/>
                  <w:sz w:val="18"/>
                </w:rPr>
                <w:t>H: Hæftelse</w:t>
              </w:r>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1" w:author="Poul V Madsen" w:date="2012-12-10T07:52:00Z"/>
                <w:rFonts w:ascii="Arial" w:hAnsi="Arial" w:cs="Arial"/>
                <w:sz w:val="18"/>
              </w:rPr>
            </w:pPr>
            <w:ins w:id="202" w:author="Poul V Madsen" w:date="2012-12-10T07:52:00Z">
              <w:r>
                <w:rPr>
                  <w:rFonts w:ascii="Arial" w:hAnsi="Arial" w:cs="Arial"/>
                  <w:sz w:val="18"/>
                </w:rPr>
                <w:t>F: Fordring</w:t>
              </w:r>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3" w:author="Poul V Madsen" w:date="2012-12-10T07:52:00Z"/>
                <w:rFonts w:ascii="Arial" w:hAnsi="Arial" w:cs="Arial"/>
                <w:sz w:val="18"/>
              </w:rPr>
            </w:pPr>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4" w:author="Poul V Madsen" w:date="2012-12-10T07:52:00Z"/>
                <w:rFonts w:ascii="Arial" w:hAnsi="Arial" w:cs="Arial"/>
                <w:sz w:val="18"/>
              </w:rPr>
            </w:pPr>
            <w:ins w:id="205" w:author="Poul V Madsen" w:date="2012-12-10T07:52:00Z">
              <w:r>
                <w:rPr>
                  <w:rFonts w:ascii="Arial" w:hAnsi="Arial" w:cs="Arial"/>
                  <w:sz w:val="18"/>
                </w:rPr>
                <w:t xml:space="preserve">Hvis transaktion vedrører en hæftelse vil </w:t>
              </w:r>
              <w:proofErr w:type="spellStart"/>
              <w:r>
                <w:rPr>
                  <w:rFonts w:ascii="Arial" w:hAnsi="Arial" w:cs="Arial"/>
                  <w:sz w:val="18"/>
                </w:rPr>
                <w:t>KundeStruktur</w:t>
              </w:r>
              <w:proofErr w:type="spellEnd"/>
              <w:r>
                <w:rPr>
                  <w:rFonts w:ascii="Arial" w:hAnsi="Arial" w:cs="Arial"/>
                  <w:sz w:val="18"/>
                </w:rPr>
                <w:t xml:space="preserve"> og </w:t>
              </w:r>
              <w:proofErr w:type="spellStart"/>
              <w:r>
                <w:rPr>
                  <w:rFonts w:ascii="Arial" w:hAnsi="Arial" w:cs="Arial"/>
                  <w:sz w:val="18"/>
                </w:rPr>
                <w:t>HæftelseRestBeløb</w:t>
              </w:r>
              <w:proofErr w:type="spellEnd"/>
              <w:r>
                <w:rPr>
                  <w:rFonts w:ascii="Arial" w:hAnsi="Arial" w:cs="Arial"/>
                  <w:sz w:val="18"/>
                </w:rPr>
                <w:t xml:space="preserve"> være udfyldt.</w:t>
              </w:r>
            </w:ins>
          </w:p>
          <w:p w:rsidR="00B4718D"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6" w:author="Poul V Madsen" w:date="2012-12-10T07:52:00Z"/>
                <w:rFonts w:ascii="Arial" w:hAnsi="Arial" w:cs="Arial"/>
                <w:sz w:val="18"/>
              </w:rPr>
            </w:pPr>
          </w:p>
          <w:p w:rsidR="00B4718D" w:rsidRPr="00B27259" w:rsidRDefault="00B4718D" w:rsidP="004B4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7" w:author="Poul V Madsen" w:date="2012-12-10T07:52:00Z"/>
                <w:rFonts w:ascii="Arial" w:hAnsi="Arial" w:cs="Arial"/>
                <w:sz w:val="18"/>
              </w:rPr>
            </w:pPr>
            <w:ins w:id="208" w:author="Poul V Madsen" w:date="2012-12-10T07:52:00Z">
              <w:r>
                <w:rPr>
                  <w:rFonts w:ascii="Arial" w:hAnsi="Arial" w:cs="Arial"/>
                  <w:sz w:val="18"/>
                </w:rPr>
                <w:t xml:space="preserve">Hvis transaktion vedrører en fordring vil </w:t>
              </w:r>
              <w:proofErr w:type="spellStart"/>
              <w:r>
                <w:rPr>
                  <w:rFonts w:ascii="Arial" w:hAnsi="Arial" w:cs="Arial"/>
                  <w:sz w:val="18"/>
                </w:rPr>
                <w:t>FordringRestBeløb</w:t>
              </w:r>
              <w:proofErr w:type="spellEnd"/>
              <w:r>
                <w:rPr>
                  <w:rFonts w:ascii="Arial" w:hAnsi="Arial" w:cs="Arial"/>
                  <w:sz w:val="18"/>
                </w:rPr>
                <w:t xml:space="preserve"> være udfyldt.</w:t>
              </w:r>
            </w:ins>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TransportRettighedHaverBesked</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JaNej</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base: </w:t>
            </w:r>
            <w:proofErr w:type="spellStart"/>
            <w:r w:rsidRPr="006C6ADE">
              <w:rPr>
                <w:rFonts w:ascii="Arial" w:hAnsi="Arial" w:cs="Arial"/>
                <w:color w:val="FF0000"/>
                <w:sz w:val="18"/>
              </w:rPr>
              <w:t>boolean</w:t>
            </w:r>
            <w:proofErr w:type="spellEnd"/>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Angiver hvem der skal have underretning tilsendt om modregning</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TransportRettighedHaverBlb</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Beløb</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totalDigits</w:t>
            </w:r>
            <w:proofErr w:type="spellEnd"/>
            <w:r w:rsidRPr="006C6ADE">
              <w:rPr>
                <w:rFonts w:ascii="Arial" w:hAnsi="Arial" w:cs="Arial"/>
                <w:color w:val="FF0000"/>
                <w:sz w:val="18"/>
                <w:lang w:val="en-US"/>
              </w:rPr>
              <w:t>: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fractionDigits</w:t>
            </w:r>
            <w:proofErr w:type="spellEnd"/>
            <w:r w:rsidRPr="006C6ADE">
              <w:rPr>
                <w:rFonts w:ascii="Arial" w:hAnsi="Arial" w:cs="Arial"/>
                <w:color w:val="FF0000"/>
                <w:sz w:val="18"/>
              </w:rPr>
              <w:t>: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Det beløb </w:t>
            </w:r>
            <w:proofErr w:type="spellStart"/>
            <w:r w:rsidRPr="006C6ADE">
              <w:rPr>
                <w:rFonts w:ascii="Arial" w:hAnsi="Arial" w:cs="Arial"/>
                <w:color w:val="FF0000"/>
                <w:sz w:val="18"/>
              </w:rPr>
              <w:t>TransportUdlægshaveren</w:t>
            </w:r>
            <w:proofErr w:type="spellEnd"/>
            <w:r w:rsidRPr="006C6ADE">
              <w:rPr>
                <w:rFonts w:ascii="Arial" w:hAnsi="Arial" w:cs="Arial"/>
                <w:color w:val="FF0000"/>
                <w:sz w:val="18"/>
              </w:rPr>
              <w:t xml:space="preserve"> skal modtage i den angivne valuta</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TransportRettighedHaverBlbDKK</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Beløb</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decimal</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totalDigits</w:t>
            </w:r>
            <w:proofErr w:type="spellEnd"/>
            <w:r w:rsidRPr="006C6ADE">
              <w:rPr>
                <w:rFonts w:ascii="Arial" w:hAnsi="Arial" w:cs="Arial"/>
                <w:color w:val="FF0000"/>
                <w:sz w:val="18"/>
                <w:lang w:val="en-US"/>
              </w:rPr>
              <w:t>: 13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fractionDigits</w:t>
            </w:r>
            <w:proofErr w:type="spellEnd"/>
            <w:r w:rsidRPr="006C6ADE">
              <w:rPr>
                <w:rFonts w:ascii="Arial" w:hAnsi="Arial" w:cs="Arial"/>
                <w:color w:val="FF0000"/>
                <w:sz w:val="18"/>
              </w:rPr>
              <w:t>: 2</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Det beløb </w:t>
            </w:r>
            <w:proofErr w:type="spellStart"/>
            <w:r w:rsidRPr="006C6ADE">
              <w:rPr>
                <w:rFonts w:ascii="Arial" w:hAnsi="Arial" w:cs="Arial"/>
                <w:color w:val="FF0000"/>
                <w:sz w:val="18"/>
              </w:rPr>
              <w:t>TransportUdlægshaveren</w:t>
            </w:r>
            <w:proofErr w:type="spellEnd"/>
            <w:r w:rsidRPr="006C6ADE">
              <w:rPr>
                <w:rFonts w:ascii="Arial" w:hAnsi="Arial" w:cs="Arial"/>
                <w:color w:val="FF0000"/>
                <w:sz w:val="18"/>
              </w:rPr>
              <w:t xml:space="preserve"> skal modtage </w:t>
            </w:r>
            <w:proofErr w:type="gramStart"/>
            <w:r w:rsidRPr="006C6ADE">
              <w:rPr>
                <w:rFonts w:ascii="Arial" w:hAnsi="Arial" w:cs="Arial"/>
                <w:color w:val="FF0000"/>
                <w:sz w:val="18"/>
              </w:rPr>
              <w:t>i  danske</w:t>
            </w:r>
            <w:proofErr w:type="gramEnd"/>
            <w:r w:rsidRPr="006C6ADE">
              <w:rPr>
                <w:rFonts w:ascii="Arial" w:hAnsi="Arial" w:cs="Arial"/>
                <w:color w:val="FF0000"/>
                <w:sz w:val="18"/>
              </w:rPr>
              <w:t xml:space="preserve"> kroner</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TransportRettighedHaverEjer</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JaNej</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base: </w:t>
            </w:r>
            <w:proofErr w:type="spellStart"/>
            <w:r w:rsidRPr="006C6ADE">
              <w:rPr>
                <w:rFonts w:ascii="Arial" w:hAnsi="Arial" w:cs="Arial"/>
                <w:color w:val="FF0000"/>
                <w:sz w:val="18"/>
              </w:rPr>
              <w:t>boolean</w:t>
            </w:r>
            <w:proofErr w:type="spellEnd"/>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Den rettighedshaver der har indberettet transporten eller som efterfølgende </w:t>
            </w:r>
            <w:proofErr w:type="spellStart"/>
            <w:r w:rsidRPr="006C6ADE">
              <w:rPr>
                <w:rFonts w:ascii="Arial" w:hAnsi="Arial" w:cs="Arial"/>
                <w:color w:val="FF0000"/>
                <w:sz w:val="18"/>
              </w:rPr>
              <w:t>haf</w:t>
            </w:r>
            <w:proofErr w:type="spellEnd"/>
            <w:r w:rsidRPr="006C6ADE">
              <w:rPr>
                <w:rFonts w:ascii="Arial" w:hAnsi="Arial" w:cs="Arial"/>
                <w:color w:val="FF0000"/>
                <w:sz w:val="18"/>
              </w:rPr>
              <w:t xml:space="preserve"> fået overdraget ejerskab ved en ændring. Kun denne rettighedshaver kan redigere, </w:t>
            </w:r>
            <w:proofErr w:type="spellStart"/>
            <w:r w:rsidRPr="006C6ADE">
              <w:rPr>
                <w:rFonts w:ascii="Arial" w:hAnsi="Arial" w:cs="Arial"/>
                <w:color w:val="FF0000"/>
                <w:sz w:val="18"/>
              </w:rPr>
              <w:t>opksrive</w:t>
            </w:r>
            <w:proofErr w:type="spellEnd"/>
            <w:r w:rsidRPr="006C6ADE">
              <w:rPr>
                <w:rFonts w:ascii="Arial" w:hAnsi="Arial" w:cs="Arial"/>
                <w:color w:val="FF0000"/>
                <w:sz w:val="18"/>
              </w:rPr>
              <w:t xml:space="preserve">, nedskrive, tilbagekalde transporten. Hvis </w:t>
            </w:r>
            <w:proofErr w:type="gramStart"/>
            <w:r w:rsidRPr="006C6ADE">
              <w:rPr>
                <w:rFonts w:ascii="Arial" w:hAnsi="Arial" w:cs="Arial"/>
                <w:color w:val="FF0000"/>
                <w:sz w:val="18"/>
              </w:rPr>
              <w:t>indberetter er</w:t>
            </w:r>
            <w:proofErr w:type="gramEnd"/>
            <w:r w:rsidRPr="006C6ADE">
              <w:rPr>
                <w:rFonts w:ascii="Arial" w:hAnsi="Arial" w:cs="Arial"/>
                <w:color w:val="FF0000"/>
                <w:sz w:val="18"/>
              </w:rPr>
              <w:t xml:space="preserve"> udbetalende myndighed benyttes denne markering ikke.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TransportRettighedHaverForPrio</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TalHel4</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base: </w:t>
            </w:r>
            <w:proofErr w:type="spellStart"/>
            <w:r w:rsidRPr="006C6ADE">
              <w:rPr>
                <w:rFonts w:ascii="Arial" w:hAnsi="Arial" w:cs="Arial"/>
                <w:color w:val="FF0000"/>
                <w:sz w:val="18"/>
              </w:rPr>
              <w:t>integer</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totalDigits</w:t>
            </w:r>
            <w:proofErr w:type="spellEnd"/>
            <w:r w:rsidRPr="006C6ADE">
              <w:rPr>
                <w:rFonts w:ascii="Arial" w:hAnsi="Arial" w:cs="Arial"/>
                <w:color w:val="FF0000"/>
                <w:sz w:val="18"/>
              </w:rPr>
              <w:t>: 4</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Prioritet af fordeling af </w:t>
            </w:r>
            <w:proofErr w:type="spellStart"/>
            <w:r w:rsidRPr="006C6ADE">
              <w:rPr>
                <w:rFonts w:ascii="Arial" w:hAnsi="Arial" w:cs="Arial"/>
                <w:color w:val="FF0000"/>
                <w:sz w:val="18"/>
              </w:rPr>
              <w:t>tansportbeløb</w:t>
            </w:r>
            <w:proofErr w:type="spellEnd"/>
            <w:r w:rsidRPr="006C6ADE">
              <w:rPr>
                <w:rFonts w:ascii="Arial" w:hAnsi="Arial" w:cs="Arial"/>
                <w:color w:val="FF0000"/>
                <w:sz w:val="18"/>
              </w:rPr>
              <w:t xml:space="preserve"> mellem flere </w:t>
            </w:r>
            <w:proofErr w:type="spellStart"/>
            <w:r w:rsidRPr="006C6ADE">
              <w:rPr>
                <w:rFonts w:ascii="Arial" w:hAnsi="Arial" w:cs="Arial"/>
                <w:color w:val="FF0000"/>
                <w:sz w:val="18"/>
              </w:rPr>
              <w:t>TransportRettighedhavere</w:t>
            </w:r>
            <w:proofErr w:type="spellEnd"/>
            <w:r w:rsidRPr="006C6ADE">
              <w:rPr>
                <w:rFonts w:ascii="Arial" w:hAnsi="Arial" w:cs="Arial"/>
                <w:color w:val="FF0000"/>
                <w:sz w:val="18"/>
              </w:rPr>
              <w:t>.</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TransportRettighedHaverModtPen</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JaNej</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base: </w:t>
            </w:r>
            <w:proofErr w:type="spellStart"/>
            <w:r w:rsidRPr="006C6ADE">
              <w:rPr>
                <w:rFonts w:ascii="Arial" w:hAnsi="Arial" w:cs="Arial"/>
                <w:color w:val="FF0000"/>
                <w:sz w:val="18"/>
              </w:rPr>
              <w:t>boolean</w:t>
            </w:r>
            <w:proofErr w:type="spellEnd"/>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Ja = Den </w:t>
            </w:r>
            <w:proofErr w:type="spellStart"/>
            <w:r w:rsidRPr="006C6ADE">
              <w:rPr>
                <w:rFonts w:ascii="Arial" w:hAnsi="Arial" w:cs="Arial"/>
                <w:color w:val="FF0000"/>
                <w:sz w:val="18"/>
              </w:rPr>
              <w:t>TransportRettighedshaver</w:t>
            </w:r>
            <w:proofErr w:type="spellEnd"/>
            <w:r w:rsidRPr="006C6ADE">
              <w:rPr>
                <w:rFonts w:ascii="Arial" w:hAnsi="Arial" w:cs="Arial"/>
                <w:color w:val="FF0000"/>
                <w:sz w:val="18"/>
              </w:rPr>
              <w:t xml:space="preserve"> der skal modtage pengene.</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TransportRettighedHaverProcent</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ProcentAndel</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integer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minInclusive</w:t>
            </w:r>
            <w:proofErr w:type="spellEnd"/>
            <w:r w:rsidRPr="006C6ADE">
              <w:rPr>
                <w:rFonts w:ascii="Arial" w:hAnsi="Arial" w:cs="Arial"/>
                <w:color w:val="FF0000"/>
                <w:sz w:val="18"/>
                <w:lang w:val="en-US"/>
              </w:rPr>
              <w:t>: 0</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totalDigits</w:t>
            </w:r>
            <w:proofErr w:type="spellEnd"/>
            <w:r w:rsidRPr="006C6ADE">
              <w:rPr>
                <w:rFonts w:ascii="Arial" w:hAnsi="Arial" w:cs="Arial"/>
                <w:color w:val="FF0000"/>
                <w:sz w:val="18"/>
              </w:rPr>
              <w:t>: 3</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fractionDigits</w:t>
            </w:r>
            <w:proofErr w:type="spellEnd"/>
            <w:r w:rsidRPr="006C6ADE">
              <w:rPr>
                <w:rFonts w:ascii="Arial" w:hAnsi="Arial" w:cs="Arial"/>
                <w:color w:val="FF0000"/>
                <w:sz w:val="18"/>
              </w:rPr>
              <w:t>: 0</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En transport/udlæg kan have flere </w:t>
            </w:r>
            <w:proofErr w:type="spellStart"/>
            <w:r w:rsidRPr="006C6ADE">
              <w:rPr>
                <w:rFonts w:ascii="Arial" w:hAnsi="Arial" w:cs="Arial"/>
                <w:color w:val="FF0000"/>
                <w:sz w:val="18"/>
              </w:rPr>
              <w:t>TranportRettighedshavere</w:t>
            </w:r>
            <w:proofErr w:type="spellEnd"/>
            <w:r w:rsidRPr="006C6ADE">
              <w:rPr>
                <w:rFonts w:ascii="Arial" w:hAnsi="Arial" w:cs="Arial"/>
                <w:color w:val="FF0000"/>
                <w:sz w:val="18"/>
              </w:rPr>
              <w:t xml:space="preserve">. Fordelingen af transporten angives i procent. Denne procent anvendes også som fordelingen af </w:t>
            </w:r>
            <w:proofErr w:type="spellStart"/>
            <w:r w:rsidRPr="006C6ADE">
              <w:rPr>
                <w:rFonts w:ascii="Arial" w:hAnsi="Arial" w:cs="Arial"/>
                <w:color w:val="FF0000"/>
                <w:sz w:val="18"/>
              </w:rPr>
              <w:t>TranportRettighedshavererne</w:t>
            </w:r>
            <w:proofErr w:type="spellEnd"/>
            <w:r w:rsidRPr="006C6ADE">
              <w:rPr>
                <w:rFonts w:ascii="Arial" w:hAnsi="Arial" w:cs="Arial"/>
                <w:color w:val="FF0000"/>
                <w:sz w:val="18"/>
              </w:rPr>
              <w:t xml:space="preserve"> andel i en evt. indbetaling. </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TransportUdlægAcceptDato</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Den udbetalende myndigheds eller transportrettighedshavers accept af transporten</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TransportUdlægRettighedSlut</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slutdatoen som rettigheden til en transport/</w:t>
            </w:r>
            <w:proofErr w:type="spellStart"/>
            <w:r w:rsidRPr="006C6ADE">
              <w:rPr>
                <w:rFonts w:ascii="Arial" w:hAnsi="Arial" w:cs="Arial"/>
                <w:color w:val="FF0000"/>
                <w:sz w:val="18"/>
              </w:rPr>
              <w:t>udlægvedrører</w:t>
            </w:r>
            <w:proofErr w:type="spellEnd"/>
            <w:r w:rsidRPr="006C6ADE">
              <w:rPr>
                <w:rFonts w:ascii="Arial" w:hAnsi="Arial" w:cs="Arial"/>
                <w:color w:val="FF0000"/>
                <w:sz w:val="18"/>
              </w:rPr>
              <w: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Datoen er en </w:t>
            </w:r>
            <w:proofErr w:type="spellStart"/>
            <w:r w:rsidRPr="006C6ADE">
              <w:rPr>
                <w:rFonts w:ascii="Arial" w:hAnsi="Arial" w:cs="Arial"/>
                <w:color w:val="FF0000"/>
                <w:sz w:val="18"/>
              </w:rPr>
              <w:t>incl.dato</w:t>
            </w:r>
            <w:proofErr w:type="spellEnd"/>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TransportUdlægRettighedStart</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Dato</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base: date</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Er startdatoen som rettigheden til en transport/udlæg vedrører.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Datoen er en </w:t>
            </w:r>
            <w:proofErr w:type="spellStart"/>
            <w:r w:rsidRPr="006C6ADE">
              <w:rPr>
                <w:rFonts w:ascii="Arial" w:hAnsi="Arial" w:cs="Arial"/>
                <w:color w:val="FF0000"/>
                <w:sz w:val="18"/>
              </w:rPr>
              <w:t>incl.dato</w:t>
            </w:r>
            <w:proofErr w:type="spellEnd"/>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TransportUdlægUbegrænset</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JaNej</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base: </w:t>
            </w:r>
            <w:proofErr w:type="spellStart"/>
            <w:r w:rsidRPr="006C6ADE">
              <w:rPr>
                <w:rFonts w:ascii="Arial" w:hAnsi="Arial" w:cs="Arial"/>
                <w:color w:val="FF0000"/>
                <w:sz w:val="18"/>
              </w:rPr>
              <w:t>boolean</w:t>
            </w:r>
            <w:proofErr w:type="spellEnd"/>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Ja = Der er ingen beløbsbegrænsning på transporten/Udlægget.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Ved Ja: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spellStart"/>
            <w:r w:rsidRPr="006C6ADE">
              <w:rPr>
                <w:rFonts w:ascii="Arial" w:hAnsi="Arial" w:cs="Arial"/>
                <w:color w:val="FF0000"/>
                <w:sz w:val="18"/>
              </w:rPr>
              <w:t>DMIFordringBeløb</w:t>
            </w:r>
            <w:proofErr w:type="spellEnd"/>
            <w:r w:rsidRPr="006C6ADE">
              <w:rPr>
                <w:rFonts w:ascii="Arial" w:hAnsi="Arial" w:cs="Arial"/>
                <w:color w:val="FF0000"/>
                <w:sz w:val="18"/>
              </w:rPr>
              <w:t xml:space="preserve"> er 9.999.999.999,- ved oprettelse af fordring.</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 xml:space="preserve">Domain: </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Valuta</w:t>
            </w:r>
            <w:proofErr w:type="spellEnd"/>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302479">
              <w:rPr>
                <w:rFonts w:ascii="Arial" w:hAnsi="Arial" w:cs="Arial"/>
                <w:sz w:val="18"/>
                <w:lang w:val="en-US"/>
              </w:rPr>
              <w:t>base: string</w:t>
            </w:r>
          </w:p>
          <w:p w:rsidR="001E2984" w:rsidRPr="00302479"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302479">
              <w:rPr>
                <w:rFonts w:ascii="Arial" w:hAnsi="Arial" w:cs="Arial"/>
                <w:sz w:val="18"/>
                <w:lang w:val="en-US"/>
              </w:rPr>
              <w:t>maxLength</w:t>
            </w:r>
            <w:proofErr w:type="spellEnd"/>
            <w:r w:rsidRPr="00302479">
              <w:rPr>
                <w:rFonts w:ascii="Arial" w:hAnsi="Arial" w:cs="Arial"/>
                <w:sz w:val="18"/>
                <w:lang w:val="en-US"/>
              </w:rPr>
              <w:t>: 3</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E2984" w:rsidTr="001E2984">
        <w:tc>
          <w:tcPr>
            <w:tcW w:w="3402"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proofErr w:type="spellStart"/>
            <w:r w:rsidRPr="006C6ADE">
              <w:rPr>
                <w:rFonts w:ascii="Arial" w:hAnsi="Arial" w:cs="Arial"/>
                <w:color w:val="FF0000"/>
                <w:sz w:val="18"/>
              </w:rPr>
              <w:t>VirksomhedCVRNummer</w:t>
            </w:r>
            <w:proofErr w:type="spellEnd"/>
          </w:p>
        </w:tc>
        <w:tc>
          <w:tcPr>
            <w:tcW w:w="170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 xml:space="preserve">Domain: </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CVRNummer</w:t>
            </w:r>
            <w:proofErr w:type="spellEnd"/>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6C6ADE">
              <w:rPr>
                <w:rFonts w:ascii="Arial" w:hAnsi="Arial" w:cs="Arial"/>
                <w:color w:val="FF0000"/>
                <w:sz w:val="18"/>
                <w:lang w:val="en-US"/>
              </w:rPr>
              <w:t>base: string</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roofErr w:type="spellStart"/>
            <w:r w:rsidRPr="006C6ADE">
              <w:rPr>
                <w:rFonts w:ascii="Arial" w:hAnsi="Arial" w:cs="Arial"/>
                <w:color w:val="FF0000"/>
                <w:sz w:val="18"/>
                <w:lang w:val="en-US"/>
              </w:rPr>
              <w:t>maxLength</w:t>
            </w:r>
            <w:proofErr w:type="spellEnd"/>
            <w:r w:rsidRPr="006C6ADE">
              <w:rPr>
                <w:rFonts w:ascii="Arial" w:hAnsi="Arial" w:cs="Arial"/>
                <w:color w:val="FF0000"/>
                <w:sz w:val="18"/>
                <w:lang w:val="en-US"/>
              </w:rPr>
              <w:t>: 8</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pattern: [0-9]{8}</w:t>
            </w:r>
          </w:p>
        </w:tc>
        <w:tc>
          <w:tcPr>
            <w:tcW w:w="4671" w:type="dxa"/>
          </w:tcPr>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Det nummer der tildeles juridiske enheder i et Centralt Virksomheds Register (CVR).</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Grundlæggende værdiset:</w:t>
            </w:r>
          </w:p>
          <w:p w:rsidR="001E2984" w:rsidRPr="006C6ADE"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6C6ADE">
              <w:rPr>
                <w:rFonts w:ascii="Arial" w:hAnsi="Arial" w:cs="Arial"/>
                <w:color w:val="FF0000"/>
                <w:sz w:val="18"/>
              </w:rPr>
              <w:t xml:space="preserve">De første 7 cifre i </w:t>
            </w:r>
            <w:proofErr w:type="spellStart"/>
            <w:r w:rsidRPr="006C6ADE">
              <w:rPr>
                <w:rFonts w:ascii="Arial" w:hAnsi="Arial" w:cs="Arial"/>
                <w:color w:val="FF0000"/>
                <w:sz w:val="18"/>
              </w:rPr>
              <w:t>CVR_nummeret</w:t>
            </w:r>
            <w:proofErr w:type="spellEnd"/>
            <w:r w:rsidRPr="006C6ADE">
              <w:rPr>
                <w:rFonts w:ascii="Arial" w:hAnsi="Arial" w:cs="Arial"/>
                <w:color w:val="FF0000"/>
                <w:sz w:val="18"/>
              </w:rPr>
              <w:t xml:space="preserve"> er et løbenummer, som vælges som det første ledige nummer i rækken. Ud fra de 7 cifre udregnes det 8. ciffer _ kontrolcifferet.</w:t>
            </w:r>
          </w:p>
        </w:tc>
      </w:tr>
      <w:tr w:rsidR="001E2984" w:rsidTr="001E2984">
        <w:tc>
          <w:tcPr>
            <w:tcW w:w="3402"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E2984" w:rsidRPr="001E2984" w:rsidRDefault="001E2984" w:rsidP="001E29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2984" w:rsidRPr="001E2984" w:rsidSect="001E298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0AF" w:rsidRDefault="004B40AF" w:rsidP="001E2984">
      <w:r>
        <w:separator/>
      </w:r>
    </w:p>
  </w:endnote>
  <w:endnote w:type="continuationSeparator" w:id="0">
    <w:p w:rsidR="004B40AF" w:rsidRDefault="004B40AF" w:rsidP="001E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Default="004B40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Pr="001E2984" w:rsidRDefault="004B40AF" w:rsidP="001E298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august 2012</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83CD5">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83CD5">
      <w:rPr>
        <w:rFonts w:ascii="Arial" w:hAnsi="Arial" w:cs="Arial"/>
        <w:noProof/>
        <w:sz w:val="16"/>
      </w:rPr>
      <w:t>21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Default="004B40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0AF" w:rsidRDefault="004B40AF" w:rsidP="001E2984">
      <w:r>
        <w:separator/>
      </w:r>
    </w:p>
  </w:footnote>
  <w:footnote w:type="continuationSeparator" w:id="0">
    <w:p w:rsidR="004B40AF" w:rsidRDefault="004B40AF" w:rsidP="001E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Default="004B40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Pr="001E2984" w:rsidRDefault="004B40AF" w:rsidP="001E2984">
    <w:pPr>
      <w:pStyle w:val="Sidehoved"/>
      <w:jc w:val="center"/>
      <w:rPr>
        <w:rFonts w:ascii="Arial" w:hAnsi="Arial" w:cs="Arial"/>
      </w:rPr>
    </w:pPr>
    <w:r w:rsidRPr="001E2984">
      <w:rPr>
        <w:rFonts w:ascii="Arial" w:hAnsi="Arial" w:cs="Arial"/>
      </w:rPr>
      <w:t>Servicebeskrivelse</w:t>
    </w:r>
  </w:p>
  <w:p w:rsidR="004B40AF" w:rsidRPr="001E2984" w:rsidRDefault="004B40AF" w:rsidP="001E298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Default="004B40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Pr="001E2984" w:rsidRDefault="004B40AF" w:rsidP="001E2984">
    <w:pPr>
      <w:pStyle w:val="Sidehoved"/>
      <w:jc w:val="center"/>
      <w:rPr>
        <w:rFonts w:ascii="Arial" w:hAnsi="Arial" w:cs="Arial"/>
      </w:rPr>
    </w:pPr>
    <w:r w:rsidRPr="001E2984">
      <w:rPr>
        <w:rFonts w:ascii="Arial" w:hAnsi="Arial" w:cs="Arial"/>
      </w:rPr>
      <w:t>Datastrukturer</w:t>
    </w:r>
  </w:p>
  <w:p w:rsidR="004B40AF" w:rsidRPr="001E2984" w:rsidRDefault="004B40AF" w:rsidP="001E298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F" w:rsidRDefault="004B40AF" w:rsidP="001E2984">
    <w:pPr>
      <w:pStyle w:val="Sidehoved"/>
      <w:jc w:val="center"/>
      <w:rPr>
        <w:rFonts w:ascii="Arial" w:hAnsi="Arial" w:cs="Arial"/>
      </w:rPr>
    </w:pPr>
    <w:r>
      <w:rPr>
        <w:rFonts w:ascii="Arial" w:hAnsi="Arial" w:cs="Arial"/>
      </w:rPr>
      <w:t>Data elementer</w:t>
    </w:r>
  </w:p>
  <w:p w:rsidR="004B40AF" w:rsidRPr="001E2984" w:rsidRDefault="004B40AF" w:rsidP="001E298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5775"/>
    <w:multiLevelType w:val="multilevel"/>
    <w:tmpl w:val="A754C0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doNotDisplayPageBoundaries/>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984"/>
    <w:rsid w:val="00062E9B"/>
    <w:rsid w:val="00085798"/>
    <w:rsid w:val="000D0960"/>
    <w:rsid w:val="00100E55"/>
    <w:rsid w:val="00147863"/>
    <w:rsid w:val="001A38A9"/>
    <w:rsid w:val="001E2984"/>
    <w:rsid w:val="00204FC9"/>
    <w:rsid w:val="00241044"/>
    <w:rsid w:val="00277AC6"/>
    <w:rsid w:val="002B6DF2"/>
    <w:rsid w:val="00302479"/>
    <w:rsid w:val="003717A5"/>
    <w:rsid w:val="003C527C"/>
    <w:rsid w:val="00483CD5"/>
    <w:rsid w:val="004B40AF"/>
    <w:rsid w:val="0056355A"/>
    <w:rsid w:val="00636BE0"/>
    <w:rsid w:val="0069150E"/>
    <w:rsid w:val="006C6ADE"/>
    <w:rsid w:val="006F2D8E"/>
    <w:rsid w:val="00715765"/>
    <w:rsid w:val="00842830"/>
    <w:rsid w:val="008C78F9"/>
    <w:rsid w:val="008E6EFF"/>
    <w:rsid w:val="009929B1"/>
    <w:rsid w:val="009B53A7"/>
    <w:rsid w:val="009E6063"/>
    <w:rsid w:val="00A04F3D"/>
    <w:rsid w:val="00A56DB8"/>
    <w:rsid w:val="00AD3FBE"/>
    <w:rsid w:val="00B04D3A"/>
    <w:rsid w:val="00B4718D"/>
    <w:rsid w:val="00B61134"/>
    <w:rsid w:val="00B64477"/>
    <w:rsid w:val="00B765A6"/>
    <w:rsid w:val="00BC348E"/>
    <w:rsid w:val="00C32FAE"/>
    <w:rsid w:val="00CA3BFA"/>
    <w:rsid w:val="00CD0603"/>
    <w:rsid w:val="00CE26A4"/>
    <w:rsid w:val="00D05056"/>
    <w:rsid w:val="00E26B00"/>
    <w:rsid w:val="00E46619"/>
    <w:rsid w:val="00EF2586"/>
    <w:rsid w:val="00F07276"/>
    <w:rsid w:val="00F806CD"/>
    <w:rsid w:val="00F85BD3"/>
    <w:rsid w:val="00FF04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 w:type="paragraph" w:styleId="Markeringsbobletekst">
    <w:name w:val="Balloon Text"/>
    <w:basedOn w:val="Normal"/>
    <w:link w:val="MarkeringsbobletekstTegn"/>
    <w:uiPriority w:val="99"/>
    <w:semiHidden/>
    <w:unhideWhenUsed/>
    <w:rsid w:val="00F85BD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85B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1E2984"/>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1E2984"/>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1E2984"/>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1E2984"/>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1E298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298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2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2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2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E2984"/>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1E2984"/>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1E2984"/>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1E2984"/>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1E298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298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298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298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298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2984"/>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E2984"/>
    <w:rPr>
      <w:rFonts w:ascii="Arial" w:hAnsi="Arial" w:cs="Arial"/>
      <w:b/>
      <w:sz w:val="30"/>
    </w:rPr>
  </w:style>
  <w:style w:type="paragraph" w:customStyle="1" w:styleId="Overskrift211pkt">
    <w:name w:val="Overskrift 2 + 11 pkt"/>
    <w:basedOn w:val="Normal"/>
    <w:link w:val="Overskrift211pktTegn"/>
    <w:rsid w:val="001E2984"/>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2984"/>
    <w:rPr>
      <w:rFonts w:ascii="Arial" w:hAnsi="Arial" w:cs="Arial"/>
      <w:b/>
    </w:rPr>
  </w:style>
  <w:style w:type="paragraph" w:customStyle="1" w:styleId="Normal11">
    <w:name w:val="Normal + 11"/>
    <w:basedOn w:val="Normal"/>
    <w:link w:val="Normal11Tegn"/>
    <w:rsid w:val="001E2984"/>
    <w:rPr>
      <w:rFonts w:ascii="Times New Roman" w:hAnsi="Times New Roman" w:cs="Times New Roman"/>
    </w:rPr>
  </w:style>
  <w:style w:type="character" w:customStyle="1" w:styleId="Normal11Tegn">
    <w:name w:val="Normal + 11 Tegn"/>
    <w:basedOn w:val="Standardskrifttypeiafsnit"/>
    <w:link w:val="Normal11"/>
    <w:rsid w:val="001E2984"/>
    <w:rPr>
      <w:rFonts w:ascii="Times New Roman" w:hAnsi="Times New Roman" w:cs="Times New Roman"/>
    </w:rPr>
  </w:style>
  <w:style w:type="paragraph" w:styleId="Sidehoved">
    <w:name w:val="header"/>
    <w:basedOn w:val="Normal"/>
    <w:link w:val="SidehovedTegn"/>
    <w:uiPriority w:val="99"/>
    <w:unhideWhenUsed/>
    <w:rsid w:val="001E2984"/>
    <w:pPr>
      <w:tabs>
        <w:tab w:val="center" w:pos="4819"/>
        <w:tab w:val="right" w:pos="9638"/>
      </w:tabs>
    </w:pPr>
  </w:style>
  <w:style w:type="character" w:customStyle="1" w:styleId="SidehovedTegn">
    <w:name w:val="Sidehoved Tegn"/>
    <w:basedOn w:val="Standardskrifttypeiafsnit"/>
    <w:link w:val="Sidehoved"/>
    <w:uiPriority w:val="99"/>
    <w:rsid w:val="001E2984"/>
  </w:style>
  <w:style w:type="paragraph" w:styleId="Sidefod">
    <w:name w:val="footer"/>
    <w:basedOn w:val="Normal"/>
    <w:link w:val="SidefodTegn"/>
    <w:uiPriority w:val="99"/>
    <w:unhideWhenUsed/>
    <w:rsid w:val="001E2984"/>
    <w:pPr>
      <w:tabs>
        <w:tab w:val="center" w:pos="4819"/>
        <w:tab w:val="right" w:pos="9638"/>
      </w:tabs>
    </w:pPr>
  </w:style>
  <w:style w:type="character" w:customStyle="1" w:styleId="SidefodTegn">
    <w:name w:val="Sidefod Tegn"/>
    <w:basedOn w:val="Standardskrifttypeiafsnit"/>
    <w:link w:val="Sidefod"/>
    <w:uiPriority w:val="99"/>
    <w:rsid w:val="001E2984"/>
  </w:style>
  <w:style w:type="paragraph" w:styleId="Markeringsbobletekst">
    <w:name w:val="Balloon Text"/>
    <w:basedOn w:val="Normal"/>
    <w:link w:val="MarkeringsbobletekstTegn"/>
    <w:uiPriority w:val="99"/>
    <w:semiHidden/>
    <w:unhideWhenUsed/>
    <w:rsid w:val="00F85BD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85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21</Pages>
  <Words>5527</Words>
  <Characters>33718</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3</cp:revision>
  <cp:lastPrinted>2012-08-29T09:49:00Z</cp:lastPrinted>
  <dcterms:created xsi:type="dcterms:W3CDTF">2012-12-10T06:53:00Z</dcterms:created>
  <dcterms:modified xsi:type="dcterms:W3CDTF">2012-12-10T08:17:00Z</dcterms:modified>
</cp:coreProperties>
</file>