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2345F" w14:textId="77777777" w:rsidR="003B68D7"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30D10" w14:paraId="2E3E0FC2" w14:textId="77777777" w:rsidTr="00730D10">
        <w:trPr>
          <w:trHeight w:hRule="exact" w:val="113"/>
        </w:trPr>
        <w:tc>
          <w:tcPr>
            <w:tcW w:w="10345" w:type="dxa"/>
            <w:gridSpan w:val="6"/>
            <w:shd w:val="clear" w:color="auto" w:fill="B3B3B3"/>
          </w:tcPr>
          <w:p w14:paraId="54DFF16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14:paraId="01D8273C" w14:textId="77777777" w:rsidTr="00730D10">
        <w:trPr>
          <w:trHeight w:val="283"/>
        </w:trPr>
        <w:tc>
          <w:tcPr>
            <w:tcW w:w="10345" w:type="dxa"/>
            <w:gridSpan w:val="6"/>
            <w:tcBorders>
              <w:bottom w:val="single" w:sz="6" w:space="0" w:color="auto"/>
            </w:tcBorders>
          </w:tcPr>
          <w:p w14:paraId="1DEF568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30D10">
              <w:rPr>
                <w:rFonts w:ascii="Arial" w:hAnsi="Arial" w:cs="Arial"/>
                <w:b/>
                <w:sz w:val="30"/>
              </w:rPr>
              <w:t>MFKvitteringHent</w:t>
            </w:r>
          </w:p>
        </w:tc>
      </w:tr>
      <w:tr w:rsidR="00730D10" w14:paraId="000AC69A" w14:textId="77777777" w:rsidTr="00730D10">
        <w:trPr>
          <w:trHeight w:val="283"/>
        </w:trPr>
        <w:tc>
          <w:tcPr>
            <w:tcW w:w="1134" w:type="dxa"/>
            <w:tcBorders>
              <w:top w:val="single" w:sz="6" w:space="0" w:color="auto"/>
              <w:bottom w:val="nil"/>
            </w:tcBorders>
            <w:shd w:val="clear" w:color="auto" w:fill="auto"/>
            <w:vAlign w:val="center"/>
          </w:tcPr>
          <w:p w14:paraId="5C65CB4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4833B87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3385FA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24BA933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24AF518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74D73B4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30D10" w14:paraId="588BFB5C" w14:textId="77777777" w:rsidTr="00730D10">
        <w:trPr>
          <w:trHeight w:val="283"/>
        </w:trPr>
        <w:tc>
          <w:tcPr>
            <w:tcW w:w="1134" w:type="dxa"/>
            <w:tcBorders>
              <w:top w:val="nil"/>
            </w:tcBorders>
            <w:shd w:val="clear" w:color="auto" w:fill="auto"/>
            <w:vAlign w:val="center"/>
          </w:tcPr>
          <w:p w14:paraId="3871BC5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7E52360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32EED640" w14:textId="04D45310"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12-13T11:42:00Z">
              <w:r w:rsidR="00D44A22">
                <w:rPr>
                  <w:rFonts w:ascii="Arial" w:hAnsi="Arial" w:cs="Arial"/>
                  <w:sz w:val="18"/>
                </w:rPr>
                <w:delText>7</w:delText>
              </w:r>
            </w:del>
            <w:ins w:id="2" w:author="Poul V Madsen" w:date="2012-12-13T11:42:00Z">
              <w:r>
                <w:rPr>
                  <w:rFonts w:ascii="Arial" w:hAnsi="Arial" w:cs="Arial"/>
                  <w:sz w:val="18"/>
                </w:rPr>
                <w:t>10</w:t>
              </w:r>
            </w:ins>
          </w:p>
        </w:tc>
        <w:tc>
          <w:tcPr>
            <w:tcW w:w="1701" w:type="dxa"/>
            <w:tcBorders>
              <w:top w:val="nil"/>
            </w:tcBorders>
            <w:shd w:val="clear" w:color="auto" w:fill="auto"/>
            <w:vAlign w:val="center"/>
          </w:tcPr>
          <w:p w14:paraId="0F9E21E8"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40876DCA"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14:paraId="268BB42D" w14:textId="608341C9" w:rsidR="00730D10" w:rsidRPr="00730D10" w:rsidRDefault="00D44A22"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12-13T11:42:00Z">
              <w:r>
                <w:rPr>
                  <w:rFonts w:ascii="Arial" w:hAnsi="Arial" w:cs="Arial"/>
                  <w:sz w:val="18"/>
                </w:rPr>
                <w:delText>26-7</w:delText>
              </w:r>
            </w:del>
            <w:ins w:id="4" w:author="Poul V Madsen" w:date="2012-12-13T11:42:00Z">
              <w:r w:rsidR="00730D10">
                <w:rPr>
                  <w:rFonts w:ascii="Arial" w:hAnsi="Arial" w:cs="Arial"/>
                  <w:sz w:val="18"/>
                </w:rPr>
                <w:t>12-12</w:t>
              </w:r>
            </w:ins>
            <w:r w:rsidR="00730D10">
              <w:rPr>
                <w:rFonts w:ascii="Arial" w:hAnsi="Arial" w:cs="Arial"/>
                <w:sz w:val="18"/>
              </w:rPr>
              <w:t>-2012</w:t>
            </w:r>
          </w:p>
        </w:tc>
      </w:tr>
      <w:tr w:rsidR="00730D10" w14:paraId="0FB671C4" w14:textId="77777777" w:rsidTr="00730D10">
        <w:trPr>
          <w:trHeight w:val="283"/>
        </w:trPr>
        <w:tc>
          <w:tcPr>
            <w:tcW w:w="10345" w:type="dxa"/>
            <w:gridSpan w:val="6"/>
            <w:shd w:val="clear" w:color="auto" w:fill="B3B3B3"/>
            <w:vAlign w:val="center"/>
          </w:tcPr>
          <w:p w14:paraId="0D36F08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30D10" w14:paraId="122B40D4" w14:textId="77777777" w:rsidTr="00730D10">
        <w:trPr>
          <w:trHeight w:val="283"/>
        </w:trPr>
        <w:tc>
          <w:tcPr>
            <w:tcW w:w="10345" w:type="dxa"/>
            <w:gridSpan w:val="6"/>
            <w:vAlign w:val="center"/>
          </w:tcPr>
          <w:p w14:paraId="6537364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730D10" w14:paraId="0971673D" w14:textId="77777777" w:rsidTr="00730D10">
        <w:trPr>
          <w:trHeight w:val="283"/>
        </w:trPr>
        <w:tc>
          <w:tcPr>
            <w:tcW w:w="10345" w:type="dxa"/>
            <w:gridSpan w:val="6"/>
            <w:shd w:val="clear" w:color="auto" w:fill="B3B3B3"/>
            <w:vAlign w:val="center"/>
          </w:tcPr>
          <w:p w14:paraId="2062CD7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30D10" w14:paraId="0BA57608" w14:textId="77777777" w:rsidTr="00730D10">
        <w:trPr>
          <w:trHeight w:val="283"/>
        </w:trPr>
        <w:tc>
          <w:tcPr>
            <w:tcW w:w="10345" w:type="dxa"/>
            <w:gridSpan w:val="6"/>
          </w:tcPr>
          <w:p w14:paraId="5E923F3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14:paraId="2B8EFED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32EE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14:paraId="6BBA777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8597C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14:paraId="7F1D544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37530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14:paraId="1C78292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7FA5F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 w:author="Poul V Madsen" w:date="2012-12-13T11:42:00Z"/>
                <w:rFonts w:ascii="Arial" w:hAnsi="Arial" w:cs="Arial"/>
                <w:sz w:val="18"/>
              </w:rPr>
            </w:pPr>
            <w:del w:id="6" w:author="Poul V Madsen" w:date="2012-12-13T11:42:00Z">
              <w:r>
                <w:rPr>
                  <w:rFonts w:ascii="Arial" w:hAnsi="Arial" w:cs="Arial"/>
                  <w:sz w:val="18"/>
                </w:rPr>
                <w:delText>*** FordringRestBeløbStruktur ***</w:delText>
              </w:r>
            </w:del>
          </w:p>
          <w:p w14:paraId="0A0EEEC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 w:author="Poul V Madsen" w:date="2012-12-13T11:42:00Z"/>
                <w:rFonts w:ascii="Arial" w:hAnsi="Arial" w:cs="Arial"/>
                <w:sz w:val="18"/>
              </w:rPr>
            </w:pPr>
            <w:del w:id="8" w:author="Poul V Madsen" w:date="2012-12-13T11:42:00Z">
              <w:r>
                <w:rPr>
                  <w:rFonts w:ascii="Arial" w:hAnsi="Arial" w:cs="Arial"/>
                  <w:sz w:val="18"/>
                </w:rPr>
                <w:delText xml:space="preserve">Returneres for fordringaktioner af typen MFAktionKode = NEDSKRIV, OPSKRIV når MFAktionStatusKode = UDFOERT. </w:delText>
              </w:r>
            </w:del>
          </w:p>
          <w:p w14:paraId="79EB911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 w:author="Poul V Madsen" w:date="2012-12-13T11:42:00Z"/>
                <w:rFonts w:ascii="Arial" w:hAnsi="Arial" w:cs="Arial"/>
                <w:sz w:val="18"/>
              </w:rPr>
            </w:pPr>
          </w:p>
          <w:p w14:paraId="48CF8433" w14:textId="5D2A647E" w:rsidR="00730D10" w:rsidRDefault="00D44A22"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 w:author="Poul V Madsen" w:date="2012-12-13T11:42:00Z"/>
                <w:rFonts w:ascii="Arial" w:hAnsi="Arial" w:cs="Arial"/>
                <w:sz w:val="18"/>
              </w:rPr>
            </w:pPr>
            <w:del w:id="11" w:author="Poul V Madsen" w:date="2012-12-13T11:42:00Z">
              <w:r>
                <w:rPr>
                  <w:rFonts w:ascii="Arial" w:hAnsi="Arial" w:cs="Arial"/>
                  <w:sz w:val="18"/>
                </w:rPr>
                <w:delText>***</w:delText>
              </w:r>
            </w:del>
          </w:p>
          <w:p w14:paraId="5C0F79D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 w:author="Poul V Madsen" w:date="2012-12-13T11:42:00Z">
              <w:r>
                <w:rPr>
                  <w:rFonts w:ascii="Arial" w:hAnsi="Arial" w:cs="Arial"/>
                  <w:sz w:val="18"/>
                </w:rPr>
                <w:t>*** OpretÆndrKvitteringStruktur  med</w:t>
              </w:r>
            </w:ins>
            <w:r>
              <w:rPr>
                <w:rFonts w:ascii="Arial" w:hAnsi="Arial" w:cs="Arial"/>
                <w:sz w:val="18"/>
              </w:rPr>
              <w:t xml:space="preserve"> KundeSamling ***</w:t>
            </w:r>
          </w:p>
          <w:p w14:paraId="58C2C4E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14:paraId="43081BB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14:paraId="291D3BB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14:paraId="6188A05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C00A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14:paraId="1D32A2E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14:paraId="3A9F1D6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38C55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14:paraId="6DF6DC1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14:paraId="3267320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F638B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være een fordringaktion per DMIFordringEFIFordringID under behandling (dvs. ikke UDFOERT eller AFVIST), så man kan spørge på specifikke fordringsaktioner ved at udfylde FordringIDSamling.</w:t>
            </w:r>
          </w:p>
          <w:p w14:paraId="6FEB857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6C527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730D10" w14:paraId="565C54E2" w14:textId="77777777" w:rsidTr="00730D10">
        <w:trPr>
          <w:trHeight w:val="283"/>
        </w:trPr>
        <w:tc>
          <w:tcPr>
            <w:tcW w:w="10345" w:type="dxa"/>
            <w:gridSpan w:val="6"/>
            <w:shd w:val="clear" w:color="auto" w:fill="B3B3B3"/>
            <w:vAlign w:val="center"/>
          </w:tcPr>
          <w:p w14:paraId="65ADC49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30D10" w14:paraId="51418473" w14:textId="77777777" w:rsidTr="00730D10">
        <w:trPr>
          <w:trHeight w:val="283"/>
        </w:trPr>
        <w:tc>
          <w:tcPr>
            <w:tcW w:w="10345" w:type="dxa"/>
            <w:gridSpan w:val="6"/>
            <w:shd w:val="clear" w:color="auto" w:fill="FFFFFF"/>
          </w:tcPr>
          <w:p w14:paraId="2F31557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14:paraId="12A9922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796D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730D10" w14:paraId="14FA8E38" w14:textId="77777777" w:rsidTr="00730D10">
        <w:trPr>
          <w:trHeight w:val="283"/>
        </w:trPr>
        <w:tc>
          <w:tcPr>
            <w:tcW w:w="10345" w:type="dxa"/>
            <w:gridSpan w:val="6"/>
            <w:shd w:val="clear" w:color="auto" w:fill="B3B3B3"/>
            <w:vAlign w:val="center"/>
          </w:tcPr>
          <w:p w14:paraId="5983164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30D10" w14:paraId="77DACDF3" w14:textId="77777777" w:rsidTr="00730D10">
        <w:trPr>
          <w:trHeight w:val="283"/>
        </w:trPr>
        <w:tc>
          <w:tcPr>
            <w:tcW w:w="10345" w:type="dxa"/>
            <w:gridSpan w:val="6"/>
            <w:shd w:val="clear" w:color="auto" w:fill="FFFFFF"/>
            <w:vAlign w:val="center"/>
          </w:tcPr>
          <w:p w14:paraId="6B2EA77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30D10" w14:paraId="69A4EF69" w14:textId="77777777" w:rsidTr="00730D10">
        <w:trPr>
          <w:trHeight w:val="283"/>
        </w:trPr>
        <w:tc>
          <w:tcPr>
            <w:tcW w:w="10345" w:type="dxa"/>
            <w:gridSpan w:val="6"/>
            <w:shd w:val="clear" w:color="auto" w:fill="FFFFFF"/>
          </w:tcPr>
          <w:p w14:paraId="201BE82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730D10" w14:paraId="4254F5EA" w14:textId="77777777" w:rsidTr="00730D10">
        <w:trPr>
          <w:trHeight w:val="283"/>
        </w:trPr>
        <w:tc>
          <w:tcPr>
            <w:tcW w:w="10345" w:type="dxa"/>
            <w:gridSpan w:val="6"/>
            <w:shd w:val="clear" w:color="auto" w:fill="FFFFFF"/>
          </w:tcPr>
          <w:p w14:paraId="77817C8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939B7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62BFFC4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7A3DCD5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2FFA65A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19BD2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5A7AA86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9B87C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14:paraId="1FB5C48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40341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1B758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14:paraId="7D77A83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27CEAF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DMIFordringEFIFordringID</w:t>
            </w:r>
          </w:p>
          <w:p w14:paraId="3D50082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14:paraId="52FAB194" w14:textId="77777777" w:rsidTr="00730D10">
        <w:trPr>
          <w:trHeight w:val="283"/>
        </w:trPr>
        <w:tc>
          <w:tcPr>
            <w:tcW w:w="10345" w:type="dxa"/>
            <w:gridSpan w:val="6"/>
            <w:shd w:val="clear" w:color="auto" w:fill="FFFFFF"/>
          </w:tcPr>
          <w:p w14:paraId="506AEB9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0DE15E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730D10" w14:paraId="6863200C" w14:textId="77777777" w:rsidTr="00730D10">
        <w:trPr>
          <w:trHeight w:val="283"/>
        </w:trPr>
        <w:tc>
          <w:tcPr>
            <w:tcW w:w="10345" w:type="dxa"/>
            <w:gridSpan w:val="6"/>
            <w:shd w:val="clear" w:color="auto" w:fill="FFFFFF"/>
          </w:tcPr>
          <w:p w14:paraId="767B6E3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40A3B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2D6E02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14:paraId="5C284068" w14:textId="77777777" w:rsidTr="00730D10">
        <w:trPr>
          <w:trHeight w:val="283"/>
        </w:trPr>
        <w:tc>
          <w:tcPr>
            <w:tcW w:w="10345" w:type="dxa"/>
            <w:gridSpan w:val="6"/>
            <w:shd w:val="clear" w:color="auto" w:fill="FFFFFF"/>
          </w:tcPr>
          <w:p w14:paraId="3DD1564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2E8E86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730D10" w14:paraId="3938B46F" w14:textId="77777777" w:rsidTr="00730D10">
        <w:trPr>
          <w:trHeight w:val="283"/>
        </w:trPr>
        <w:tc>
          <w:tcPr>
            <w:tcW w:w="10345" w:type="dxa"/>
            <w:gridSpan w:val="6"/>
            <w:shd w:val="clear" w:color="auto" w:fill="FFFFFF"/>
          </w:tcPr>
          <w:p w14:paraId="0F3BCE3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6203A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F33971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14:paraId="42059DCB" w14:textId="77777777" w:rsidTr="00730D10">
        <w:trPr>
          <w:trHeight w:val="283"/>
        </w:trPr>
        <w:tc>
          <w:tcPr>
            <w:tcW w:w="10345" w:type="dxa"/>
            <w:gridSpan w:val="6"/>
            <w:shd w:val="clear" w:color="auto" w:fill="FFFFFF"/>
          </w:tcPr>
          <w:p w14:paraId="4F6EE70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6CA2F10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30D10" w14:paraId="042BF183" w14:textId="77777777" w:rsidTr="00730D10">
        <w:trPr>
          <w:trHeight w:val="283"/>
        </w:trPr>
        <w:tc>
          <w:tcPr>
            <w:tcW w:w="10345" w:type="dxa"/>
            <w:gridSpan w:val="6"/>
            <w:shd w:val="clear" w:color="auto" w:fill="FFFFFF"/>
          </w:tcPr>
          <w:p w14:paraId="6C833F2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1A7CC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D32C92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305C6AC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64789A2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01BE7F7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30D10" w14:paraId="530CC08D" w14:textId="77777777" w:rsidTr="00730D10">
        <w:trPr>
          <w:trHeight w:val="283"/>
        </w:trPr>
        <w:tc>
          <w:tcPr>
            <w:tcW w:w="10345" w:type="dxa"/>
            <w:gridSpan w:val="6"/>
            <w:shd w:val="clear" w:color="auto" w:fill="FFFFFF"/>
          </w:tcPr>
          <w:p w14:paraId="24DCF1C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4B3533B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730D10" w14:paraId="1FCB3C0F" w14:textId="77777777" w:rsidTr="00730D10">
        <w:trPr>
          <w:trHeight w:val="283"/>
        </w:trPr>
        <w:tc>
          <w:tcPr>
            <w:tcW w:w="10345" w:type="dxa"/>
            <w:gridSpan w:val="6"/>
            <w:shd w:val="clear" w:color="auto" w:fill="FFFFFF"/>
          </w:tcPr>
          <w:p w14:paraId="2B43C45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D0967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A2886E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14:paraId="6ED84B37" w14:textId="77777777" w:rsidTr="00730D10">
        <w:trPr>
          <w:trHeight w:val="283"/>
        </w:trPr>
        <w:tc>
          <w:tcPr>
            <w:tcW w:w="10345" w:type="dxa"/>
            <w:gridSpan w:val="6"/>
            <w:shd w:val="clear" w:color="auto" w:fill="FFFFFF"/>
            <w:vAlign w:val="center"/>
          </w:tcPr>
          <w:p w14:paraId="52CBC88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30D10" w14:paraId="40D03842" w14:textId="77777777" w:rsidTr="00730D10">
        <w:trPr>
          <w:trHeight w:val="283"/>
        </w:trPr>
        <w:tc>
          <w:tcPr>
            <w:tcW w:w="10345" w:type="dxa"/>
            <w:gridSpan w:val="6"/>
            <w:shd w:val="clear" w:color="auto" w:fill="FFFFFF"/>
          </w:tcPr>
          <w:p w14:paraId="7ACA5FF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730D10" w14:paraId="7639C7AE" w14:textId="77777777" w:rsidTr="00730D10">
        <w:trPr>
          <w:trHeight w:val="283"/>
        </w:trPr>
        <w:tc>
          <w:tcPr>
            <w:tcW w:w="10345" w:type="dxa"/>
            <w:gridSpan w:val="6"/>
            <w:shd w:val="clear" w:color="auto" w:fill="FFFFFF"/>
          </w:tcPr>
          <w:p w14:paraId="0F0B185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B2803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55ED0B4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01D5979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7A24CFD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47865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5FF895D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E99067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14:paraId="2F98CC6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E683D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D5C31E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14:paraId="24F28B1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7CE989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14:paraId="1BC1C62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DACCE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14:paraId="3E5E0BB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 w:author="Poul V Madsen" w:date="2012-12-13T11:42:00Z"/>
                <w:rFonts w:ascii="Arial" w:hAnsi="Arial" w:cs="Arial"/>
                <w:sz w:val="18"/>
              </w:rPr>
            </w:pPr>
            <w:del w:id="14" w:author="Poul V Madsen" w:date="2012-12-13T11:42:00Z">
              <w:r>
                <w:rPr>
                  <w:rFonts w:ascii="Arial" w:hAnsi="Arial" w:cs="Arial"/>
                  <w:sz w:val="18"/>
                </w:rPr>
                <w:tab/>
              </w:r>
              <w:r>
                <w:rPr>
                  <w:rFonts w:ascii="Arial" w:hAnsi="Arial" w:cs="Arial"/>
                  <w:sz w:val="18"/>
                </w:rPr>
                <w:tab/>
                <w:delText>(FordringRestBeløbStruktur)</w:delText>
              </w:r>
            </w:del>
          </w:p>
          <w:p w14:paraId="38F4526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Poul V Madsen" w:date="2012-12-13T11:42:00Z"/>
                <w:rFonts w:ascii="Arial" w:hAnsi="Arial" w:cs="Arial"/>
                <w:sz w:val="18"/>
              </w:rPr>
            </w:pPr>
            <w:del w:id="16" w:author="Poul V Madsen" w:date="2012-12-13T11:42:00Z">
              <w:r>
                <w:rPr>
                  <w:rFonts w:ascii="Arial" w:hAnsi="Arial" w:cs="Arial"/>
                  <w:sz w:val="18"/>
                </w:rPr>
                <w:tab/>
              </w:r>
              <w:r>
                <w:rPr>
                  <w:rFonts w:ascii="Arial" w:hAnsi="Arial" w:cs="Arial"/>
                  <w:sz w:val="18"/>
                </w:rPr>
                <w:tab/>
                <w:delText>*KundeSamling*</w:delText>
              </w:r>
            </w:del>
          </w:p>
          <w:p w14:paraId="100B35D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 w:author="Poul V Madsen" w:date="2012-12-13T11:42:00Z"/>
                <w:rFonts w:ascii="Arial" w:hAnsi="Arial" w:cs="Arial"/>
                <w:sz w:val="18"/>
              </w:rPr>
            </w:pPr>
            <w:del w:id="18" w:author="Poul V Madsen" w:date="2012-12-13T11:42:00Z">
              <w:r>
                <w:rPr>
                  <w:rFonts w:ascii="Arial" w:hAnsi="Arial" w:cs="Arial"/>
                  <w:sz w:val="18"/>
                </w:rPr>
                <w:tab/>
              </w:r>
              <w:r>
                <w:rPr>
                  <w:rFonts w:ascii="Arial" w:hAnsi="Arial" w:cs="Arial"/>
                  <w:sz w:val="18"/>
                </w:rPr>
                <w:tab/>
                <w:delText>0{</w:delText>
              </w:r>
            </w:del>
          </w:p>
          <w:p w14:paraId="191CE72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 w:author="Poul V Madsen" w:date="2012-12-13T11:42:00Z"/>
                <w:rFonts w:ascii="Arial" w:hAnsi="Arial" w:cs="Arial"/>
                <w:sz w:val="18"/>
              </w:rPr>
            </w:pPr>
            <w:del w:id="20" w:author="Poul V Madsen" w:date="2012-12-13T11:42:00Z">
              <w:r>
                <w:rPr>
                  <w:rFonts w:ascii="Arial" w:hAnsi="Arial" w:cs="Arial"/>
                  <w:sz w:val="18"/>
                </w:rPr>
                <w:tab/>
              </w:r>
              <w:r>
                <w:rPr>
                  <w:rFonts w:ascii="Arial" w:hAnsi="Arial" w:cs="Arial"/>
                  <w:sz w:val="18"/>
                </w:rPr>
                <w:tab/>
              </w:r>
              <w:r>
                <w:rPr>
                  <w:rFonts w:ascii="Arial" w:hAnsi="Arial" w:cs="Arial"/>
                  <w:sz w:val="18"/>
                </w:rPr>
                <w:tab/>
                <w:delText>KundeStruktur</w:delText>
              </w:r>
            </w:del>
          </w:p>
          <w:p w14:paraId="04DB79B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 w:author="Poul V Madsen" w:date="2012-12-13T11:42:00Z"/>
                <w:rFonts w:ascii="Arial" w:hAnsi="Arial" w:cs="Arial"/>
                <w:sz w:val="18"/>
              </w:rPr>
            </w:pPr>
            <w:del w:id="22" w:author="Poul V Madsen" w:date="2012-12-13T11:42:00Z">
              <w:r>
                <w:rPr>
                  <w:rFonts w:ascii="Arial" w:hAnsi="Arial" w:cs="Arial"/>
                  <w:sz w:val="18"/>
                </w:rPr>
                <w:tab/>
              </w:r>
              <w:r>
                <w:rPr>
                  <w:rFonts w:ascii="Arial" w:hAnsi="Arial" w:cs="Arial"/>
                  <w:sz w:val="18"/>
                </w:rPr>
                <w:tab/>
                <w:delText>}</w:delText>
              </w:r>
            </w:del>
          </w:p>
          <w:p w14:paraId="2BF4CAB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Poul V Madsen" w:date="2012-12-13T11:42:00Z"/>
                <w:rFonts w:ascii="Arial" w:hAnsi="Arial" w:cs="Arial"/>
                <w:sz w:val="18"/>
              </w:rPr>
            </w:pPr>
            <w:ins w:id="24" w:author="Poul V Madsen" w:date="2012-12-13T11:42:00Z">
              <w:r>
                <w:rPr>
                  <w:rFonts w:ascii="Arial" w:hAnsi="Arial" w:cs="Arial"/>
                  <w:sz w:val="18"/>
                </w:rPr>
                <w:tab/>
              </w:r>
              <w:r>
                <w:rPr>
                  <w:rFonts w:ascii="Arial" w:hAnsi="Arial" w:cs="Arial"/>
                  <w:sz w:val="18"/>
                </w:rPr>
                <w:tab/>
                <w:t>(</w:t>
              </w:r>
            </w:ins>
          </w:p>
          <w:p w14:paraId="6911728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Poul V Madsen" w:date="2012-12-13T11:42:00Z"/>
                <w:rFonts w:ascii="Arial" w:hAnsi="Arial" w:cs="Arial"/>
                <w:sz w:val="18"/>
              </w:rPr>
            </w:pPr>
            <w:ins w:id="26" w:author="Poul V Madsen" w:date="2012-12-13T11:42:00Z">
              <w:r>
                <w:rPr>
                  <w:rFonts w:ascii="Arial" w:hAnsi="Arial" w:cs="Arial"/>
                  <w:sz w:val="18"/>
                </w:rPr>
                <w:tab/>
              </w:r>
              <w:r>
                <w:rPr>
                  <w:rFonts w:ascii="Arial" w:hAnsi="Arial" w:cs="Arial"/>
                  <w:sz w:val="18"/>
                </w:rPr>
                <w:tab/>
              </w:r>
              <w:r>
                <w:rPr>
                  <w:rFonts w:ascii="Arial" w:hAnsi="Arial" w:cs="Arial"/>
                  <w:sz w:val="18"/>
                </w:rPr>
                <w:tab/>
                <w:t>* UdførtAktionValg *</w:t>
              </w:r>
            </w:ins>
          </w:p>
          <w:p w14:paraId="5D63405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Poul V Madsen" w:date="2012-12-13T11:42:00Z"/>
                <w:rFonts w:ascii="Arial" w:hAnsi="Arial" w:cs="Arial"/>
                <w:sz w:val="18"/>
              </w:rPr>
            </w:pPr>
            <w:ins w:id="28" w:author="Poul V Madsen" w:date="2012-12-13T11:42:00Z">
              <w:r>
                <w:rPr>
                  <w:rFonts w:ascii="Arial" w:hAnsi="Arial" w:cs="Arial"/>
                  <w:sz w:val="18"/>
                </w:rPr>
                <w:tab/>
              </w:r>
              <w:r>
                <w:rPr>
                  <w:rFonts w:ascii="Arial" w:hAnsi="Arial" w:cs="Arial"/>
                  <w:sz w:val="18"/>
                </w:rPr>
                <w:tab/>
              </w:r>
              <w:r>
                <w:rPr>
                  <w:rFonts w:ascii="Arial" w:hAnsi="Arial" w:cs="Arial"/>
                  <w:sz w:val="18"/>
                </w:rPr>
                <w:tab/>
                <w:t>[</w:t>
              </w:r>
            </w:ins>
          </w:p>
          <w:p w14:paraId="43A741C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Poul V Madsen" w:date="2012-12-13T11:42:00Z"/>
                <w:rFonts w:ascii="Arial" w:hAnsi="Arial" w:cs="Arial"/>
                <w:sz w:val="18"/>
              </w:rPr>
            </w:pPr>
            <w:ins w:id="30" w:author="Poul V Madsen" w:date="2012-12-13T11:4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OpretÆndrKvitteringStruktur</w:t>
              </w:r>
            </w:ins>
          </w:p>
          <w:p w14:paraId="0292A39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Poul V Madsen" w:date="2012-12-13T11:42:00Z"/>
                <w:rFonts w:ascii="Arial" w:hAnsi="Arial" w:cs="Arial"/>
                <w:sz w:val="18"/>
              </w:rPr>
            </w:pPr>
            <w:ins w:id="32" w:author="Poul V Madsen" w:date="2012-12-13T11:4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E9BACB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Poul V Madsen" w:date="2012-12-13T11:42:00Z"/>
                <w:rFonts w:ascii="Arial" w:hAnsi="Arial" w:cs="Arial"/>
                <w:sz w:val="18"/>
              </w:rPr>
            </w:pPr>
            <w:ins w:id="34" w:author="Poul V Madsen" w:date="2012-12-13T11:4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NedskrivFordringKvitteringStruktur</w:t>
              </w:r>
            </w:ins>
          </w:p>
          <w:p w14:paraId="453D5A1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 w:author="Poul V Madsen" w:date="2012-12-13T11:42:00Z"/>
                <w:rFonts w:ascii="Arial" w:hAnsi="Arial" w:cs="Arial"/>
                <w:sz w:val="18"/>
              </w:rPr>
            </w:pPr>
            <w:ins w:id="36" w:author="Poul V Madsen" w:date="2012-12-13T11:4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DB6405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Poul V Madsen" w:date="2012-12-13T11:42:00Z"/>
                <w:rFonts w:ascii="Arial" w:hAnsi="Arial" w:cs="Arial"/>
                <w:sz w:val="18"/>
              </w:rPr>
            </w:pPr>
            <w:ins w:id="38" w:author="Poul V Madsen" w:date="2012-12-13T11:42: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OpskrivFordringKvitteringStruktur</w:t>
              </w:r>
            </w:ins>
          </w:p>
          <w:p w14:paraId="33CFC3A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Poul V Madsen" w:date="2012-12-13T11:42:00Z"/>
                <w:rFonts w:ascii="Arial" w:hAnsi="Arial" w:cs="Arial"/>
                <w:sz w:val="18"/>
              </w:rPr>
            </w:pPr>
            <w:ins w:id="40" w:author="Poul V Madsen" w:date="2012-12-13T11:42:00Z">
              <w:r>
                <w:rPr>
                  <w:rFonts w:ascii="Arial" w:hAnsi="Arial" w:cs="Arial"/>
                  <w:sz w:val="18"/>
                </w:rPr>
                <w:tab/>
              </w:r>
              <w:r>
                <w:rPr>
                  <w:rFonts w:ascii="Arial" w:hAnsi="Arial" w:cs="Arial"/>
                  <w:sz w:val="18"/>
                </w:rPr>
                <w:tab/>
              </w:r>
              <w:r>
                <w:rPr>
                  <w:rFonts w:ascii="Arial" w:hAnsi="Arial" w:cs="Arial"/>
                  <w:sz w:val="18"/>
                </w:rPr>
                <w:tab/>
                <w:t>]</w:t>
              </w:r>
            </w:ins>
          </w:p>
          <w:p w14:paraId="4491499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Poul V Madsen" w:date="2012-12-13T11:42:00Z"/>
                <w:rFonts w:ascii="Arial" w:hAnsi="Arial" w:cs="Arial"/>
                <w:sz w:val="18"/>
              </w:rPr>
            </w:pPr>
            <w:ins w:id="42" w:author="Poul V Madsen" w:date="2012-12-13T11:42:00Z">
              <w:r>
                <w:rPr>
                  <w:rFonts w:ascii="Arial" w:hAnsi="Arial" w:cs="Arial"/>
                  <w:sz w:val="18"/>
                </w:rPr>
                <w:tab/>
              </w:r>
              <w:r>
                <w:rPr>
                  <w:rFonts w:ascii="Arial" w:hAnsi="Arial" w:cs="Arial"/>
                  <w:sz w:val="18"/>
                </w:rPr>
                <w:tab/>
                <w:t>)</w:t>
              </w:r>
            </w:ins>
          </w:p>
          <w:p w14:paraId="14C0E59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35CE5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14:paraId="61C8715A" w14:textId="77777777" w:rsidTr="00730D10">
        <w:trPr>
          <w:trHeight w:val="283"/>
        </w:trPr>
        <w:tc>
          <w:tcPr>
            <w:tcW w:w="10345" w:type="dxa"/>
            <w:gridSpan w:val="6"/>
            <w:shd w:val="clear" w:color="auto" w:fill="FFFFFF"/>
          </w:tcPr>
          <w:p w14:paraId="21AE438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560E89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730D10" w14:paraId="5A6FEFF6" w14:textId="77777777" w:rsidTr="00730D10">
        <w:trPr>
          <w:trHeight w:val="283"/>
        </w:trPr>
        <w:tc>
          <w:tcPr>
            <w:tcW w:w="10345" w:type="dxa"/>
            <w:gridSpan w:val="6"/>
            <w:shd w:val="clear" w:color="auto" w:fill="FFFFFF"/>
          </w:tcPr>
          <w:p w14:paraId="61B16AE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5E03C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7C361B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0D88E93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5868029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2937BD8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30D10" w14:paraId="58B14D50" w14:textId="77777777" w:rsidTr="00730D10">
        <w:trPr>
          <w:trHeight w:val="283"/>
        </w:trPr>
        <w:tc>
          <w:tcPr>
            <w:tcW w:w="10345" w:type="dxa"/>
            <w:gridSpan w:val="6"/>
            <w:shd w:val="clear" w:color="auto" w:fill="FFFFFF"/>
          </w:tcPr>
          <w:p w14:paraId="1355A87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582D30A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30D10" w14:paraId="55C0D5D2" w14:textId="77777777" w:rsidTr="00730D10">
        <w:trPr>
          <w:trHeight w:val="283"/>
        </w:trPr>
        <w:tc>
          <w:tcPr>
            <w:tcW w:w="10345" w:type="dxa"/>
            <w:gridSpan w:val="6"/>
            <w:shd w:val="clear" w:color="auto" w:fill="FFFFFF"/>
          </w:tcPr>
          <w:p w14:paraId="24EFE88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B9580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B736A4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tc>
      </w:tr>
      <w:tr w:rsidR="00730D10" w14:paraId="64D7F89E" w14:textId="77777777" w:rsidTr="00730D10">
        <w:trPr>
          <w:trHeight w:val="283"/>
        </w:trPr>
        <w:tc>
          <w:tcPr>
            <w:tcW w:w="10345" w:type="dxa"/>
            <w:gridSpan w:val="6"/>
            <w:shd w:val="clear" w:color="auto" w:fill="FFFFFF"/>
          </w:tcPr>
          <w:p w14:paraId="61D7C3A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D7B0E1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730D10" w14:paraId="187D389B" w14:textId="77777777" w:rsidTr="00730D10">
        <w:trPr>
          <w:trHeight w:val="283"/>
        </w:trPr>
        <w:tc>
          <w:tcPr>
            <w:tcW w:w="10345" w:type="dxa"/>
            <w:gridSpan w:val="6"/>
            <w:shd w:val="clear" w:color="auto" w:fill="FFFFFF"/>
          </w:tcPr>
          <w:p w14:paraId="4C69C00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F9C03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B4EC8E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14:paraId="5FB6E8DA" w14:textId="77777777" w:rsidTr="00730D10">
        <w:trPr>
          <w:trHeight w:val="283"/>
        </w:trPr>
        <w:tc>
          <w:tcPr>
            <w:tcW w:w="10345" w:type="dxa"/>
            <w:gridSpan w:val="6"/>
            <w:shd w:val="clear" w:color="auto" w:fill="FFFFFF"/>
          </w:tcPr>
          <w:p w14:paraId="16F1561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4381A58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730D10" w14:paraId="2F2ECA8C" w14:textId="77777777" w:rsidTr="00730D10">
        <w:trPr>
          <w:trHeight w:val="283"/>
        </w:trPr>
        <w:tc>
          <w:tcPr>
            <w:tcW w:w="10345" w:type="dxa"/>
            <w:gridSpan w:val="6"/>
            <w:shd w:val="clear" w:color="auto" w:fill="FFFFFF"/>
          </w:tcPr>
          <w:p w14:paraId="070FECB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F98D3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8AC25B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14:paraId="47A5EFC3" w14:textId="77777777" w:rsidTr="00730D10">
        <w:trPr>
          <w:trHeight w:val="283"/>
        </w:trPr>
        <w:tc>
          <w:tcPr>
            <w:tcW w:w="10345" w:type="dxa"/>
            <w:gridSpan w:val="6"/>
            <w:shd w:val="clear" w:color="auto" w:fill="B3B3B3"/>
            <w:vAlign w:val="center"/>
          </w:tcPr>
          <w:p w14:paraId="311D2F2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30D10" w14:paraId="4AE8809E" w14:textId="77777777" w:rsidTr="00730D10">
        <w:trPr>
          <w:trHeight w:val="283"/>
        </w:trPr>
        <w:tc>
          <w:tcPr>
            <w:tcW w:w="10345" w:type="dxa"/>
            <w:gridSpan w:val="6"/>
            <w:shd w:val="clear" w:color="auto" w:fill="FFFFFF"/>
            <w:vAlign w:val="center"/>
          </w:tcPr>
          <w:p w14:paraId="43EBDF7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30D10" w14:paraId="3E78926D" w14:textId="77777777" w:rsidTr="00730D10">
        <w:trPr>
          <w:trHeight w:val="283"/>
        </w:trPr>
        <w:tc>
          <w:tcPr>
            <w:tcW w:w="10345" w:type="dxa"/>
            <w:gridSpan w:val="6"/>
            <w:shd w:val="clear" w:color="auto" w:fill="FFFFFF"/>
            <w:vAlign w:val="center"/>
          </w:tcPr>
          <w:p w14:paraId="549B039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59E4A72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33EE002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14:paraId="4C87ADD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0C25896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15A61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349085A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27637F2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2F12CDB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69F22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1E7C208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1AF9C5A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7B1F3D0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750E5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3DB3B62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3260104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2A5DFF7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731D3EA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F8A99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14:paraId="358FC0E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14:paraId="66E93C9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14:paraId="1CC5FCF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14:paraId="72866B9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DA743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3CA965A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49ACB0C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14:paraId="01075DC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12A447D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65130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14:paraId="17986FB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4E02922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53ACBCE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14:paraId="24D6C2C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FA36B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6312B53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5FBF06E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14:paraId="3296368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0D10" w:rsidSect="00730D10">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47B6346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46ABA2E1" w14:textId="77777777" w:rsidTr="00730D10">
        <w:trPr>
          <w:trHeight w:hRule="exact" w:val="113"/>
        </w:trPr>
        <w:tc>
          <w:tcPr>
            <w:tcW w:w="10345" w:type="dxa"/>
            <w:shd w:val="clear" w:color="auto" w:fill="B3B3B3"/>
          </w:tcPr>
          <w:p w14:paraId="3405341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14:paraId="77293057" w14:textId="77777777" w:rsidTr="00730D10">
        <w:tc>
          <w:tcPr>
            <w:tcW w:w="10345" w:type="dxa"/>
            <w:vAlign w:val="center"/>
          </w:tcPr>
          <w:p w14:paraId="419473B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30D10" w14:paraId="69E612D4" w14:textId="77777777" w:rsidTr="00730D10">
        <w:tc>
          <w:tcPr>
            <w:tcW w:w="10345" w:type="dxa"/>
            <w:vAlign w:val="center"/>
          </w:tcPr>
          <w:p w14:paraId="02305E2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4991B9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50C461C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14:paraId="18E6D0D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14:paraId="0DAD52B8" w14:textId="77777777" w:rsidTr="00730D10">
        <w:tc>
          <w:tcPr>
            <w:tcW w:w="10345" w:type="dxa"/>
            <w:shd w:val="clear" w:color="auto" w:fill="B3B3B3"/>
            <w:vAlign w:val="center"/>
          </w:tcPr>
          <w:p w14:paraId="3A6D499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14:paraId="5400087C" w14:textId="77777777" w:rsidTr="00730D10">
        <w:tc>
          <w:tcPr>
            <w:tcW w:w="10345" w:type="dxa"/>
            <w:shd w:val="clear" w:color="auto" w:fill="FFFFFF"/>
            <w:vAlign w:val="center"/>
          </w:tcPr>
          <w:p w14:paraId="4D4B120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14:paraId="20526AB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69E0F921" w14:textId="77777777" w:rsidTr="00730D10">
        <w:trPr>
          <w:trHeight w:hRule="exact" w:val="113"/>
        </w:trPr>
        <w:tc>
          <w:tcPr>
            <w:tcW w:w="10345" w:type="dxa"/>
            <w:shd w:val="clear" w:color="auto" w:fill="B3B3B3"/>
          </w:tcPr>
          <w:p w14:paraId="14D5D1D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14:paraId="16E183CF" w14:textId="77777777" w:rsidTr="00730D10">
        <w:tc>
          <w:tcPr>
            <w:tcW w:w="10345" w:type="dxa"/>
            <w:vAlign w:val="center"/>
          </w:tcPr>
          <w:p w14:paraId="76C24BC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30D10" w14:paraId="2ADFDD59" w14:textId="77777777" w:rsidTr="00730D10">
        <w:tc>
          <w:tcPr>
            <w:tcW w:w="10345" w:type="dxa"/>
            <w:vAlign w:val="center"/>
          </w:tcPr>
          <w:p w14:paraId="648A5B5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30D10" w14:paraId="2537D19D" w14:textId="77777777" w:rsidTr="00730D10">
        <w:tc>
          <w:tcPr>
            <w:tcW w:w="10345" w:type="dxa"/>
            <w:shd w:val="clear" w:color="auto" w:fill="B3B3B3"/>
            <w:vAlign w:val="center"/>
          </w:tcPr>
          <w:p w14:paraId="693B5BA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14:paraId="36D18992" w14:textId="77777777" w:rsidTr="00730D10">
        <w:tc>
          <w:tcPr>
            <w:tcW w:w="10345" w:type="dxa"/>
            <w:shd w:val="clear" w:color="auto" w:fill="FFFFFF"/>
            <w:vAlign w:val="center"/>
          </w:tcPr>
          <w:p w14:paraId="6971337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1F97783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5B01E0AF" w14:textId="77777777" w:rsidTr="00730D10">
        <w:trPr>
          <w:trHeight w:hRule="exact" w:val="113"/>
        </w:trPr>
        <w:tc>
          <w:tcPr>
            <w:tcW w:w="10345" w:type="dxa"/>
            <w:shd w:val="clear" w:color="auto" w:fill="B3B3B3"/>
          </w:tcPr>
          <w:p w14:paraId="10EC799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14:paraId="40016CC1" w14:textId="77777777" w:rsidTr="00730D10">
        <w:trPr>
          <w:ins w:id="45" w:author="Poul V Madsen" w:date="2012-12-13T11:42:00Z"/>
        </w:trPr>
        <w:tc>
          <w:tcPr>
            <w:tcW w:w="10345" w:type="dxa"/>
            <w:vAlign w:val="center"/>
          </w:tcPr>
          <w:p w14:paraId="72158E4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46" w:author="Poul V Madsen" w:date="2012-12-13T11:42:00Z"/>
                <w:rFonts w:ascii="Arial" w:hAnsi="Arial" w:cs="Arial"/>
              </w:rPr>
            </w:pPr>
            <w:ins w:id="47" w:author="Poul V Madsen" w:date="2012-12-13T11:42:00Z">
              <w:r>
                <w:rPr>
                  <w:rFonts w:ascii="Arial" w:hAnsi="Arial" w:cs="Arial"/>
                </w:rPr>
                <w:t>HæftelseRestBeløbStruktur</w:t>
              </w:r>
            </w:ins>
          </w:p>
        </w:tc>
      </w:tr>
      <w:tr w:rsidR="00730D10" w14:paraId="22B9C9C1" w14:textId="77777777" w:rsidTr="00730D10">
        <w:trPr>
          <w:ins w:id="48" w:author="Poul V Madsen" w:date="2012-12-13T11:42:00Z"/>
        </w:trPr>
        <w:tc>
          <w:tcPr>
            <w:tcW w:w="10345" w:type="dxa"/>
            <w:vAlign w:val="center"/>
          </w:tcPr>
          <w:p w14:paraId="11B5EBE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Poul V Madsen" w:date="2012-12-13T11:42:00Z"/>
                <w:rFonts w:ascii="Arial" w:hAnsi="Arial" w:cs="Arial"/>
                <w:sz w:val="18"/>
              </w:rPr>
            </w:pPr>
            <w:ins w:id="50" w:author="Poul V Madsen" w:date="2012-12-13T11:42:00Z">
              <w:r>
                <w:rPr>
                  <w:rFonts w:ascii="Arial" w:hAnsi="Arial" w:cs="Arial"/>
                  <w:sz w:val="18"/>
                </w:rPr>
                <w:t>ValutaKode</w:t>
              </w:r>
            </w:ins>
          </w:p>
          <w:p w14:paraId="0B28A55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 w:author="Poul V Madsen" w:date="2012-12-13T11:42:00Z"/>
                <w:rFonts w:ascii="Arial" w:hAnsi="Arial" w:cs="Arial"/>
                <w:sz w:val="18"/>
              </w:rPr>
            </w:pPr>
            <w:ins w:id="52" w:author="Poul V Madsen" w:date="2012-12-13T11:42:00Z">
              <w:r>
                <w:rPr>
                  <w:rFonts w:ascii="Arial" w:hAnsi="Arial" w:cs="Arial"/>
                  <w:sz w:val="18"/>
                </w:rPr>
                <w:t>HæftelseRestBeløb</w:t>
              </w:r>
            </w:ins>
          </w:p>
          <w:p w14:paraId="315B9D9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Poul V Madsen" w:date="2012-12-13T11:42:00Z"/>
                <w:rFonts w:ascii="Arial" w:hAnsi="Arial" w:cs="Arial"/>
                <w:sz w:val="18"/>
              </w:rPr>
            </w:pPr>
            <w:ins w:id="54" w:author="Poul V Madsen" w:date="2012-12-13T11:42:00Z">
              <w:r>
                <w:rPr>
                  <w:rFonts w:ascii="Arial" w:hAnsi="Arial" w:cs="Arial"/>
                  <w:sz w:val="18"/>
                </w:rPr>
                <w:t>HæftelseRestBeløbDKK</w:t>
              </w:r>
            </w:ins>
          </w:p>
        </w:tc>
      </w:tr>
    </w:tbl>
    <w:p w14:paraId="4C7DBC6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 w:author="Poul V Madsen" w:date="2012-12-13T11:42: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621ECBA9" w14:textId="77777777" w:rsidTr="00730D10">
        <w:trPr>
          <w:trHeight w:hRule="exact" w:val="113"/>
          <w:ins w:id="56" w:author="Poul V Madsen" w:date="2012-12-13T11:42:00Z"/>
        </w:trPr>
        <w:tc>
          <w:tcPr>
            <w:tcW w:w="10345" w:type="dxa"/>
            <w:shd w:val="clear" w:color="auto" w:fill="B3B3B3"/>
          </w:tcPr>
          <w:p w14:paraId="0EB21D6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Poul V Madsen" w:date="2012-12-13T11:42:00Z"/>
                <w:rFonts w:ascii="Arial" w:hAnsi="Arial" w:cs="Arial"/>
                <w:b/>
                <w:sz w:val="48"/>
              </w:rPr>
            </w:pPr>
          </w:p>
        </w:tc>
      </w:tr>
      <w:tr w:rsidR="00730D10" w14:paraId="624BF650" w14:textId="77777777" w:rsidTr="00730D10">
        <w:tc>
          <w:tcPr>
            <w:tcW w:w="10345" w:type="dxa"/>
            <w:vAlign w:val="center"/>
          </w:tcPr>
          <w:p w14:paraId="52780B0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30D10" w14:paraId="6F01030C" w14:textId="77777777" w:rsidTr="00730D10">
        <w:tc>
          <w:tcPr>
            <w:tcW w:w="10345" w:type="dxa"/>
            <w:vAlign w:val="center"/>
          </w:tcPr>
          <w:p w14:paraId="1735550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740C7C1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1E02145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50D3231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4EF6599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5BD7B1B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CC9E51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6865955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20090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1407D94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27D41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14:paraId="4223C738" w14:textId="77777777" w:rsidTr="00730D10">
        <w:tc>
          <w:tcPr>
            <w:tcW w:w="10345" w:type="dxa"/>
            <w:shd w:val="clear" w:color="auto" w:fill="B3B3B3"/>
            <w:vAlign w:val="center"/>
          </w:tcPr>
          <w:p w14:paraId="14DECB2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14:paraId="0783C883" w14:textId="77777777" w:rsidTr="00730D10">
        <w:tc>
          <w:tcPr>
            <w:tcW w:w="10345" w:type="dxa"/>
            <w:shd w:val="clear" w:color="auto" w:fill="FFFFFF"/>
            <w:vAlign w:val="center"/>
          </w:tcPr>
          <w:p w14:paraId="719E907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6B18753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55153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6F1CE52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8F1B9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07238D8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79F9946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BE8F1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65AFFFC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416DB049" w14:textId="77777777" w:rsidTr="00730D10">
        <w:trPr>
          <w:trHeight w:hRule="exact" w:val="113"/>
        </w:trPr>
        <w:tc>
          <w:tcPr>
            <w:tcW w:w="10345" w:type="dxa"/>
            <w:shd w:val="clear" w:color="auto" w:fill="B3B3B3"/>
          </w:tcPr>
          <w:p w14:paraId="2BF3C23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14:paraId="251209DD" w14:textId="77777777" w:rsidTr="00730D10">
        <w:tc>
          <w:tcPr>
            <w:tcW w:w="10345" w:type="dxa"/>
            <w:vAlign w:val="center"/>
          </w:tcPr>
          <w:p w14:paraId="2810BC3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730D10" w14:paraId="0CDC093C" w14:textId="77777777" w:rsidTr="00730D10">
        <w:tc>
          <w:tcPr>
            <w:tcW w:w="10345" w:type="dxa"/>
            <w:vAlign w:val="center"/>
          </w:tcPr>
          <w:p w14:paraId="4011226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14:paraId="6C60947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14:paraId="502C800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14:paraId="563894D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14:paraId="53B2BF1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14:paraId="0B59BE0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14:paraId="6B08BFB9" w14:textId="77777777" w:rsidTr="00730D10">
        <w:tc>
          <w:tcPr>
            <w:tcW w:w="10345" w:type="dxa"/>
            <w:shd w:val="clear" w:color="auto" w:fill="B3B3B3"/>
            <w:vAlign w:val="center"/>
          </w:tcPr>
          <w:p w14:paraId="705AEB7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14:paraId="40BC0967" w14:textId="77777777" w:rsidTr="00730D10">
        <w:tc>
          <w:tcPr>
            <w:tcW w:w="10345" w:type="dxa"/>
            <w:shd w:val="clear" w:color="auto" w:fill="FFFFFF"/>
            <w:vAlign w:val="center"/>
          </w:tcPr>
          <w:p w14:paraId="49B0079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14:paraId="011F9DD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F7429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14:paraId="0CC2232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CC3A8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14:paraId="4BEEC9B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BE34B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14:paraId="75F7F7B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14:paraId="44E6EEA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6A5EB8A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DF217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14:paraId="61144FB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14:paraId="6342E5C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1875523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DFE2C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14:paraId="130C654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14:paraId="5D96455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8EEC75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6218F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14:paraId="6D63A23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14:paraId="225277C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14:paraId="50C949A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1AA4D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14:paraId="7A33AA6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14:paraId="2B1CC50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14:paraId="09C04DD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768A2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14:paraId="2B9E75E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14:paraId="791DC4D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0614F5C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25710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14:paraId="506E6AB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14:paraId="3701DA4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5D1EEAA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1C9F8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14:paraId="13209A8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14:paraId="64D494B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4A5922D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9B6CF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14:paraId="5DAF78F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14:paraId="2FC1BCD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14:paraId="3676FED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1A68E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14:paraId="26380D2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14:paraId="4F5CC4A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14:paraId="34F19C8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0DC62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14:paraId="0F78608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14:paraId="181AD22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14:paraId="57FD498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FBC48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14:paraId="17B0014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14:paraId="562DF98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3CC9953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6F3B0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14:paraId="7238244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14:paraId="6ED596F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130E028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8321A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14:paraId="10AEB0C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14:paraId="18C0831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2C72813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D4161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14:paraId="4660348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14:paraId="73CC773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06062DB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1533F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14:paraId="6677DDE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14:paraId="1F87D55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14:paraId="390FFA7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097AB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14:paraId="47B6324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14:paraId="33B469B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14:paraId="2B47B49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E715E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14:paraId="543F7EE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14:paraId="22F545A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14:paraId="367E05A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AC171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14:paraId="33FF6A8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14:paraId="68A6C9A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6194161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20503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14:paraId="37B1277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14:paraId="2244CF6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44D4CEC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0E4D0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14:paraId="46AE45C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14:paraId="26B8F37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14:paraId="2061BB5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5D6DB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14:paraId="7B46251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14:paraId="4D0AFFD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14:paraId="3A058C0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DA003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14:paraId="2346709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14:paraId="6059C59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14:paraId="6EFF25C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59F66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14:paraId="0F4F7C0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14:paraId="7756F15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5D76532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61CFD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14:paraId="066E896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14:paraId="5999ED4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0131048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8878C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14:paraId="1E8F39A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14:paraId="77A461A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14:paraId="78446D7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29121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14:paraId="66A74F9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14:paraId="3BA6762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C10A05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E5384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14:paraId="08ADA91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14:paraId="093C4C9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9522A8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3613F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14:paraId="05A9014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14:paraId="3FA23DF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E2FB8F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D6E6B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14:paraId="2A5CF8C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14:paraId="4BC0DA6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086D79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0A7F1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14:paraId="7DBAAC7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14:paraId="7D77F90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E9A1FB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BEBD8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14:paraId="2579404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14:paraId="37A4B19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43E1C7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D5D71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14:paraId="2FA893F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14:paraId="7141876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9F4735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FA23F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14:paraId="6443176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14:paraId="7CE554E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4F7329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5D348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14:paraId="04B61A0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14:paraId="591174B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DB7086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C9A67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14:paraId="7004F22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14:paraId="08CAE63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AED8A7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E4E41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14:paraId="290E6A4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14:paraId="290FA9D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58F36F9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D404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14:paraId="2D67119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14:paraId="661AEA7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31A1561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712E3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14:paraId="3206B6B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14:paraId="469D6AC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2016CA6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0D24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14:paraId="0E6EB77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14:paraId="4882393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46DA922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26D15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14:paraId="4E38EBC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14:paraId="78B981C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FB4F61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51330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14:paraId="32209F8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14:paraId="289549D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Poul V Madsen" w:date="2012-12-13T11:42:00Z"/>
                <w:rFonts w:ascii="Arial" w:hAnsi="Arial" w:cs="Arial"/>
                <w:sz w:val="18"/>
              </w:rPr>
            </w:pPr>
            <w:r>
              <w:rPr>
                <w:rFonts w:ascii="Arial" w:hAnsi="Arial" w:cs="Arial"/>
                <w:sz w:val="18"/>
              </w:rPr>
              <w:t>MFAktionAfvistParamSamling: MFAktionID,   DMIFordringEFIFordringID</w:t>
            </w:r>
          </w:p>
          <w:p w14:paraId="023EE61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Poul V Madsen" w:date="2012-12-13T11:42:00Z"/>
                <w:rFonts w:ascii="Arial" w:hAnsi="Arial" w:cs="Arial"/>
                <w:sz w:val="18"/>
              </w:rPr>
            </w:pPr>
          </w:p>
          <w:p w14:paraId="420D0B0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Poul V Madsen" w:date="2012-12-13T11:42:00Z"/>
                <w:rFonts w:ascii="Arial" w:hAnsi="Arial" w:cs="Arial"/>
                <w:sz w:val="18"/>
              </w:rPr>
            </w:pPr>
            <w:ins w:id="61" w:author="Poul V Madsen" w:date="2012-12-13T11:42:00Z">
              <w:r>
                <w:rPr>
                  <w:rFonts w:ascii="Arial" w:hAnsi="Arial" w:cs="Arial"/>
                  <w:sz w:val="18"/>
                </w:rPr>
                <w:t>Validering: Fordringhaver der skiftes til er ikke oprettet</w:t>
              </w:r>
            </w:ins>
          </w:p>
          <w:p w14:paraId="096C876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Poul V Madsen" w:date="2012-12-13T11:42:00Z"/>
                <w:rFonts w:ascii="Arial" w:hAnsi="Arial" w:cs="Arial"/>
                <w:sz w:val="18"/>
              </w:rPr>
            </w:pPr>
            <w:ins w:id="63" w:author="Poul V Madsen" w:date="2012-12-13T11:42:00Z">
              <w:r>
                <w:rPr>
                  <w:rFonts w:ascii="Arial" w:hAnsi="Arial" w:cs="Arial"/>
                  <w:sz w:val="18"/>
                </w:rPr>
                <w:t>MFAktionAfvistNummer: 210</w:t>
              </w:r>
            </w:ins>
          </w:p>
          <w:p w14:paraId="23942B7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Poul V Madsen" w:date="2012-12-13T11:42:00Z"/>
                <w:rFonts w:ascii="Arial" w:hAnsi="Arial" w:cs="Arial"/>
                <w:sz w:val="18"/>
              </w:rPr>
            </w:pPr>
            <w:ins w:id="65" w:author="Poul V Madsen" w:date="2012-12-13T11:42:00Z">
              <w:r>
                <w:rPr>
                  <w:rFonts w:ascii="Arial" w:hAnsi="Arial" w:cs="Arial"/>
                  <w:sz w:val="18"/>
                </w:rPr>
                <w:t>MFAktionAfvistParamSamling: MFAktionID, DMIFordringEFIFordringID, VirksomhedSENummer</w:t>
              </w:r>
            </w:ins>
          </w:p>
          <w:p w14:paraId="0653C63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Poul V Madsen" w:date="2012-12-13T11:42:00Z"/>
                <w:rFonts w:ascii="Arial" w:hAnsi="Arial" w:cs="Arial"/>
                <w:sz w:val="18"/>
              </w:rPr>
            </w:pPr>
          </w:p>
          <w:p w14:paraId="56E864A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Poul V Madsen" w:date="2012-12-13T11:42:00Z"/>
                <w:rFonts w:ascii="Arial" w:hAnsi="Arial" w:cs="Arial"/>
                <w:sz w:val="18"/>
              </w:rPr>
            </w:pPr>
            <w:ins w:id="68" w:author="Poul V Madsen" w:date="2012-12-13T11:42:00Z">
              <w:r>
                <w:rPr>
                  <w:rFonts w:ascii="Arial" w:hAnsi="Arial" w:cs="Arial"/>
                  <w:sz w:val="18"/>
                </w:rPr>
                <w:t>Validering: Fordringbeløb ikke større end nedre grænse</w:t>
              </w:r>
            </w:ins>
          </w:p>
          <w:p w14:paraId="2C6B373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 w:author="Poul V Madsen" w:date="2012-12-13T11:42:00Z"/>
                <w:rFonts w:ascii="Arial" w:hAnsi="Arial" w:cs="Arial"/>
                <w:sz w:val="18"/>
              </w:rPr>
            </w:pPr>
            <w:ins w:id="70" w:author="Poul V Madsen" w:date="2012-12-13T11:42:00Z">
              <w:r>
                <w:rPr>
                  <w:rFonts w:ascii="Arial" w:hAnsi="Arial" w:cs="Arial"/>
                  <w:sz w:val="18"/>
                </w:rPr>
                <w:t>MFAktionAfvistNummer: 215</w:t>
              </w:r>
            </w:ins>
          </w:p>
          <w:p w14:paraId="2832D25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1" w:author="Poul V Madsen" w:date="2012-12-13T11:42:00Z">
              <w:r>
                <w:rPr>
                  <w:rFonts w:ascii="Arial" w:hAnsi="Arial" w:cs="Arial"/>
                  <w:sz w:val="18"/>
                </w:rPr>
                <w:t>MFAktionAfvistParamSamling: DMIFordringEFIFordringID, DMIFordringBeløb, DMIFordringBeløbNedreGrænse</w:t>
              </w:r>
            </w:ins>
          </w:p>
        </w:tc>
      </w:tr>
    </w:tbl>
    <w:p w14:paraId="08C19E4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37EE7D4C" w14:textId="77777777" w:rsidTr="00730D10">
        <w:trPr>
          <w:trHeight w:hRule="exact" w:val="113"/>
        </w:trPr>
        <w:tc>
          <w:tcPr>
            <w:tcW w:w="10345" w:type="dxa"/>
            <w:shd w:val="clear" w:color="auto" w:fill="B3B3B3"/>
          </w:tcPr>
          <w:p w14:paraId="06E26FF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14:paraId="4A4A098C" w14:textId="77777777" w:rsidTr="00730D10">
        <w:tc>
          <w:tcPr>
            <w:tcW w:w="10345" w:type="dxa"/>
            <w:vAlign w:val="center"/>
          </w:tcPr>
          <w:p w14:paraId="53499E48"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730D10" w14:paraId="357DBFE9" w14:textId="77777777" w:rsidTr="00730D10">
        <w:tc>
          <w:tcPr>
            <w:tcW w:w="10345" w:type="dxa"/>
            <w:vAlign w:val="center"/>
          </w:tcPr>
          <w:p w14:paraId="155D0E1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DF22DB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3ED1C45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106704A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5B2AE8A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182BB13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5F3AA2C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6783D30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14:paraId="4742D35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69B25B6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14:paraId="7A68DA4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38BA70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14:paraId="3F94409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14:paraId="685E1C94" w14:textId="77777777" w:rsidTr="00730D10">
        <w:tc>
          <w:tcPr>
            <w:tcW w:w="10345" w:type="dxa"/>
            <w:shd w:val="clear" w:color="auto" w:fill="B3B3B3"/>
            <w:vAlign w:val="center"/>
          </w:tcPr>
          <w:p w14:paraId="3438213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14:paraId="534A7945" w14:textId="77777777" w:rsidTr="00730D10">
        <w:tc>
          <w:tcPr>
            <w:tcW w:w="10345" w:type="dxa"/>
            <w:shd w:val="clear" w:color="auto" w:fill="FFFFFF"/>
            <w:vAlign w:val="center"/>
          </w:tcPr>
          <w:p w14:paraId="7D7B5A6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14:paraId="00488FF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C8C3E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14:paraId="03119EA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00A4C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14:paraId="71BDD83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14:paraId="1B1C546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14:paraId="28DEC38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FF7F7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14:paraId="58C9A9E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14:paraId="4B88138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62119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14:paraId="6B1B1F9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1A1ED938" w14:textId="77777777" w:rsidTr="00730D10">
        <w:trPr>
          <w:trHeight w:hRule="exact" w:val="113"/>
          <w:ins w:id="72" w:author="Poul V Madsen" w:date="2012-12-13T11:42:00Z"/>
        </w:trPr>
        <w:tc>
          <w:tcPr>
            <w:tcW w:w="10345" w:type="dxa"/>
            <w:shd w:val="clear" w:color="auto" w:fill="B3B3B3"/>
          </w:tcPr>
          <w:p w14:paraId="0A9891D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Poul V Madsen" w:date="2012-12-13T11:42:00Z"/>
                <w:rFonts w:ascii="Arial" w:hAnsi="Arial" w:cs="Arial"/>
                <w:b/>
                <w:sz w:val="48"/>
              </w:rPr>
            </w:pPr>
          </w:p>
        </w:tc>
      </w:tr>
      <w:tr w:rsidR="00730D10" w14:paraId="41F7EE1C" w14:textId="77777777" w:rsidTr="00730D10">
        <w:trPr>
          <w:ins w:id="74" w:author="Poul V Madsen" w:date="2012-12-13T11:42:00Z"/>
        </w:trPr>
        <w:tc>
          <w:tcPr>
            <w:tcW w:w="10345" w:type="dxa"/>
            <w:vAlign w:val="center"/>
          </w:tcPr>
          <w:p w14:paraId="2C7FE81A"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75" w:author="Poul V Madsen" w:date="2012-12-13T11:42:00Z"/>
                <w:rFonts w:ascii="Arial" w:hAnsi="Arial" w:cs="Arial"/>
              </w:rPr>
            </w:pPr>
            <w:ins w:id="76" w:author="Poul V Madsen" w:date="2012-12-13T11:42:00Z">
              <w:r>
                <w:rPr>
                  <w:rFonts w:ascii="Arial" w:hAnsi="Arial" w:cs="Arial"/>
                </w:rPr>
                <w:t>NedskrivFordringKvitteringStruktur</w:t>
              </w:r>
            </w:ins>
          </w:p>
        </w:tc>
      </w:tr>
      <w:tr w:rsidR="00730D10" w14:paraId="29E10328" w14:textId="77777777" w:rsidTr="00730D10">
        <w:trPr>
          <w:ins w:id="77" w:author="Poul V Madsen" w:date="2012-12-13T11:42:00Z"/>
        </w:trPr>
        <w:tc>
          <w:tcPr>
            <w:tcW w:w="10345" w:type="dxa"/>
            <w:vAlign w:val="center"/>
          </w:tcPr>
          <w:p w14:paraId="5F7678A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Poul V Madsen" w:date="2012-12-13T11:42:00Z"/>
                <w:rFonts w:ascii="Arial" w:hAnsi="Arial" w:cs="Arial"/>
                <w:sz w:val="18"/>
              </w:rPr>
            </w:pPr>
            <w:ins w:id="79" w:author="Poul V Madsen" w:date="2012-12-13T11:42:00Z">
              <w:r>
                <w:rPr>
                  <w:rFonts w:ascii="Arial" w:hAnsi="Arial" w:cs="Arial"/>
                  <w:sz w:val="18"/>
                </w:rPr>
                <w:t>* RestBeløb *</w:t>
              </w:r>
            </w:ins>
          </w:p>
          <w:p w14:paraId="5EFF2EE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Poul V Madsen" w:date="2012-12-13T11:42:00Z"/>
                <w:rFonts w:ascii="Arial" w:hAnsi="Arial" w:cs="Arial"/>
                <w:sz w:val="18"/>
              </w:rPr>
            </w:pPr>
            <w:ins w:id="81" w:author="Poul V Madsen" w:date="2012-12-13T11:42:00Z">
              <w:r>
                <w:rPr>
                  <w:rFonts w:ascii="Arial" w:hAnsi="Arial" w:cs="Arial"/>
                  <w:sz w:val="18"/>
                </w:rPr>
                <w:t>[</w:t>
              </w:r>
            </w:ins>
          </w:p>
          <w:p w14:paraId="7EB823E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Poul V Madsen" w:date="2012-12-13T11:42:00Z"/>
                <w:rFonts w:ascii="Arial" w:hAnsi="Arial" w:cs="Arial"/>
                <w:sz w:val="18"/>
              </w:rPr>
            </w:pPr>
            <w:ins w:id="83" w:author="Poul V Madsen" w:date="2012-12-13T11:42:00Z">
              <w:r>
                <w:rPr>
                  <w:rFonts w:ascii="Arial" w:hAnsi="Arial" w:cs="Arial"/>
                  <w:sz w:val="18"/>
                </w:rPr>
                <w:t xml:space="preserve">     FordringRestBeløbStruktur</w:t>
              </w:r>
            </w:ins>
          </w:p>
          <w:p w14:paraId="7945F44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Poul V Madsen" w:date="2012-12-13T11:42:00Z"/>
                <w:rFonts w:ascii="Arial" w:hAnsi="Arial" w:cs="Arial"/>
                <w:sz w:val="18"/>
              </w:rPr>
            </w:pPr>
            <w:ins w:id="85" w:author="Poul V Madsen" w:date="2012-12-13T11:42:00Z">
              <w:r>
                <w:rPr>
                  <w:rFonts w:ascii="Arial" w:hAnsi="Arial" w:cs="Arial"/>
                  <w:sz w:val="18"/>
                </w:rPr>
                <w:t xml:space="preserve">     |</w:t>
              </w:r>
            </w:ins>
          </w:p>
          <w:p w14:paraId="0BBA7F1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Poul V Madsen" w:date="2012-12-13T11:42:00Z"/>
                <w:rFonts w:ascii="Arial" w:hAnsi="Arial" w:cs="Arial"/>
                <w:sz w:val="18"/>
              </w:rPr>
            </w:pPr>
            <w:ins w:id="87" w:author="Poul V Madsen" w:date="2012-12-13T11:42:00Z">
              <w:r>
                <w:rPr>
                  <w:rFonts w:ascii="Arial" w:hAnsi="Arial" w:cs="Arial"/>
                  <w:sz w:val="18"/>
                </w:rPr>
                <w:t xml:space="preserve">     HæftelseRestBeløbStruktur</w:t>
              </w:r>
            </w:ins>
          </w:p>
          <w:p w14:paraId="0CAABA6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Poul V Madsen" w:date="2012-12-13T11:42:00Z"/>
                <w:rFonts w:ascii="Arial" w:hAnsi="Arial" w:cs="Arial"/>
                <w:sz w:val="18"/>
              </w:rPr>
            </w:pPr>
            <w:ins w:id="89" w:author="Poul V Madsen" w:date="2012-12-13T11:42:00Z">
              <w:r>
                <w:rPr>
                  <w:rFonts w:ascii="Arial" w:hAnsi="Arial" w:cs="Arial"/>
                  <w:sz w:val="18"/>
                </w:rPr>
                <w:t>]</w:t>
              </w:r>
            </w:ins>
          </w:p>
          <w:p w14:paraId="0CBEA0F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 w:author="Poul V Madsen" w:date="2012-12-13T11:42:00Z"/>
                <w:rFonts w:ascii="Arial" w:hAnsi="Arial" w:cs="Arial"/>
                <w:sz w:val="18"/>
              </w:rPr>
            </w:pPr>
            <w:ins w:id="91" w:author="Poul V Madsen" w:date="2012-12-13T11:42:00Z">
              <w:r>
                <w:rPr>
                  <w:rFonts w:ascii="Arial" w:hAnsi="Arial" w:cs="Arial"/>
                  <w:sz w:val="18"/>
                </w:rPr>
                <w:t>DMIReduceretBeløb</w:t>
              </w:r>
            </w:ins>
          </w:p>
          <w:p w14:paraId="08330F5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 w:author="Poul V Madsen" w:date="2012-12-13T11:42:00Z"/>
                <w:rFonts w:ascii="Arial" w:hAnsi="Arial" w:cs="Arial"/>
                <w:sz w:val="18"/>
              </w:rPr>
            </w:pPr>
            <w:ins w:id="93" w:author="Poul V Madsen" w:date="2012-12-13T11:42:00Z">
              <w:r>
                <w:rPr>
                  <w:rFonts w:ascii="Arial" w:hAnsi="Arial" w:cs="Arial"/>
                  <w:sz w:val="18"/>
                </w:rPr>
                <w:t>NedskrivningBeløbStruktur</w:t>
              </w:r>
            </w:ins>
          </w:p>
        </w:tc>
      </w:tr>
      <w:tr w:rsidR="00730D10" w14:paraId="77D8045B" w14:textId="77777777" w:rsidTr="00730D10">
        <w:trPr>
          <w:ins w:id="94" w:author="Poul V Madsen" w:date="2012-12-13T11:42:00Z"/>
        </w:trPr>
        <w:tc>
          <w:tcPr>
            <w:tcW w:w="10345" w:type="dxa"/>
            <w:shd w:val="clear" w:color="auto" w:fill="B3B3B3"/>
            <w:vAlign w:val="center"/>
          </w:tcPr>
          <w:p w14:paraId="3842DAF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Poul V Madsen" w:date="2012-12-13T11:42:00Z"/>
                <w:rFonts w:ascii="Arial" w:hAnsi="Arial" w:cs="Arial"/>
                <w:b/>
                <w:sz w:val="18"/>
              </w:rPr>
            </w:pPr>
            <w:ins w:id="96" w:author="Poul V Madsen" w:date="2012-12-13T11:42:00Z">
              <w:r>
                <w:rPr>
                  <w:rFonts w:ascii="Arial" w:hAnsi="Arial" w:cs="Arial"/>
                  <w:b/>
                  <w:sz w:val="18"/>
                </w:rPr>
                <w:t>Beskrivelse</w:t>
              </w:r>
            </w:ins>
          </w:p>
        </w:tc>
      </w:tr>
      <w:tr w:rsidR="00730D10" w14:paraId="4BC81D6E" w14:textId="77777777" w:rsidTr="00730D10">
        <w:trPr>
          <w:ins w:id="97" w:author="Poul V Madsen" w:date="2012-12-13T11:42:00Z"/>
        </w:trPr>
        <w:tc>
          <w:tcPr>
            <w:tcW w:w="10345" w:type="dxa"/>
            <w:shd w:val="clear" w:color="auto" w:fill="FFFFFF"/>
            <w:vAlign w:val="center"/>
          </w:tcPr>
          <w:p w14:paraId="352C1F3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Poul V Madsen" w:date="2012-12-13T11:42:00Z"/>
                <w:rFonts w:ascii="Arial" w:hAnsi="Arial" w:cs="Arial"/>
                <w:sz w:val="18"/>
              </w:rPr>
            </w:pPr>
            <w:ins w:id="99" w:author="Poul V Madsen" w:date="2012-12-13T11:42:00Z">
              <w:r>
                <w:rPr>
                  <w:rFonts w:ascii="Arial" w:hAnsi="Arial" w:cs="Arial"/>
                  <w:sz w:val="18"/>
                </w:rPr>
                <w:t xml:space="preserve">Returneres for MFAktionKode= NEDSKRIV når MFAktionStatusKode=UDFOERT. </w:t>
              </w:r>
            </w:ins>
          </w:p>
          <w:p w14:paraId="78B5E96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Poul V Madsen" w:date="2012-12-13T11:42:00Z"/>
                <w:rFonts w:ascii="Arial" w:hAnsi="Arial" w:cs="Arial"/>
                <w:sz w:val="18"/>
              </w:rPr>
            </w:pPr>
          </w:p>
          <w:p w14:paraId="75C6FFC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Poul V Madsen" w:date="2012-12-13T11:42:00Z"/>
                <w:rFonts w:ascii="Arial" w:hAnsi="Arial" w:cs="Arial"/>
                <w:sz w:val="18"/>
              </w:rPr>
            </w:pPr>
            <w:ins w:id="102" w:author="Poul V Madsen" w:date="2012-12-13T11:42:00Z">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ins>
          </w:p>
          <w:p w14:paraId="6E4EA74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Poul V Madsen" w:date="2012-12-13T11:42:00Z"/>
                <w:rFonts w:ascii="Arial" w:hAnsi="Arial" w:cs="Arial"/>
                <w:sz w:val="18"/>
              </w:rPr>
            </w:pPr>
          </w:p>
          <w:p w14:paraId="5A74BEC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 w:author="Poul V Madsen" w:date="2012-12-13T11:42:00Z"/>
                <w:rFonts w:ascii="Arial" w:hAnsi="Arial" w:cs="Arial"/>
                <w:sz w:val="18"/>
              </w:rPr>
            </w:pPr>
            <w:ins w:id="105" w:author="Poul V Madsen" w:date="2012-12-13T11:42:00Z">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ins>
          </w:p>
        </w:tc>
      </w:tr>
    </w:tbl>
    <w:p w14:paraId="571DDAD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Poul V Madsen" w:date="2012-12-13T11:42: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3124E8A0" w14:textId="77777777" w:rsidTr="00730D10">
        <w:trPr>
          <w:trHeight w:hRule="exact" w:val="113"/>
          <w:ins w:id="107" w:author="Poul V Madsen" w:date="2012-12-13T11:42:00Z"/>
        </w:trPr>
        <w:tc>
          <w:tcPr>
            <w:tcW w:w="10345" w:type="dxa"/>
            <w:shd w:val="clear" w:color="auto" w:fill="B3B3B3"/>
          </w:tcPr>
          <w:p w14:paraId="2F60D70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 w:author="Poul V Madsen" w:date="2012-12-13T11:42:00Z"/>
                <w:rFonts w:ascii="Arial" w:hAnsi="Arial" w:cs="Arial"/>
                <w:b/>
                <w:sz w:val="48"/>
              </w:rPr>
            </w:pPr>
          </w:p>
        </w:tc>
      </w:tr>
      <w:tr w:rsidR="00730D10" w14:paraId="5D2F1881" w14:textId="77777777" w:rsidTr="00730D10">
        <w:trPr>
          <w:ins w:id="109" w:author="Poul V Madsen" w:date="2012-12-13T11:42:00Z"/>
        </w:trPr>
        <w:tc>
          <w:tcPr>
            <w:tcW w:w="10345" w:type="dxa"/>
            <w:vAlign w:val="center"/>
          </w:tcPr>
          <w:p w14:paraId="6FFD22D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10" w:author="Poul V Madsen" w:date="2012-12-13T11:42:00Z"/>
                <w:rFonts w:ascii="Arial" w:hAnsi="Arial" w:cs="Arial"/>
              </w:rPr>
            </w:pPr>
            <w:ins w:id="111" w:author="Poul V Madsen" w:date="2012-12-13T11:42:00Z">
              <w:r>
                <w:rPr>
                  <w:rFonts w:ascii="Arial" w:hAnsi="Arial" w:cs="Arial"/>
                </w:rPr>
                <w:t>NedskrivningBeløbStruktur</w:t>
              </w:r>
            </w:ins>
          </w:p>
        </w:tc>
      </w:tr>
      <w:tr w:rsidR="00730D10" w14:paraId="28DA4811" w14:textId="77777777" w:rsidTr="00730D10">
        <w:trPr>
          <w:ins w:id="112" w:author="Poul V Madsen" w:date="2012-12-13T11:42:00Z"/>
        </w:trPr>
        <w:tc>
          <w:tcPr>
            <w:tcW w:w="10345" w:type="dxa"/>
            <w:vAlign w:val="center"/>
          </w:tcPr>
          <w:p w14:paraId="72CBEAB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Poul V Madsen" w:date="2012-12-13T11:42:00Z"/>
                <w:rFonts w:ascii="Arial" w:hAnsi="Arial" w:cs="Arial"/>
                <w:sz w:val="18"/>
              </w:rPr>
            </w:pPr>
            <w:ins w:id="114" w:author="Poul V Madsen" w:date="2012-12-13T11:42:00Z">
              <w:r>
                <w:rPr>
                  <w:rFonts w:ascii="Arial" w:hAnsi="Arial" w:cs="Arial"/>
                  <w:sz w:val="18"/>
                </w:rPr>
                <w:t>ValutaKode</w:t>
              </w:r>
            </w:ins>
          </w:p>
          <w:p w14:paraId="13F9921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Poul V Madsen" w:date="2012-12-13T11:42:00Z"/>
                <w:rFonts w:ascii="Arial" w:hAnsi="Arial" w:cs="Arial"/>
                <w:sz w:val="18"/>
              </w:rPr>
            </w:pPr>
            <w:ins w:id="116" w:author="Poul V Madsen" w:date="2012-12-13T11:42:00Z">
              <w:r>
                <w:rPr>
                  <w:rFonts w:ascii="Arial" w:hAnsi="Arial" w:cs="Arial"/>
                  <w:sz w:val="18"/>
                </w:rPr>
                <w:t>FordringNedskrivningBeløb</w:t>
              </w:r>
            </w:ins>
          </w:p>
          <w:p w14:paraId="6865EA4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Poul V Madsen" w:date="2012-12-13T11:42:00Z"/>
                <w:rFonts w:ascii="Arial" w:hAnsi="Arial" w:cs="Arial"/>
                <w:sz w:val="18"/>
              </w:rPr>
            </w:pPr>
            <w:ins w:id="118" w:author="Poul V Madsen" w:date="2012-12-13T11:42:00Z">
              <w:r>
                <w:rPr>
                  <w:rFonts w:ascii="Arial" w:hAnsi="Arial" w:cs="Arial"/>
                  <w:sz w:val="18"/>
                </w:rPr>
                <w:t>(FordringNedskrivningBeløbDKK)</w:t>
              </w:r>
            </w:ins>
          </w:p>
        </w:tc>
      </w:tr>
    </w:tbl>
    <w:p w14:paraId="590B819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9" w:author="Poul V Madsen" w:date="2012-12-13T11:42: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4F13582A" w14:textId="77777777" w:rsidTr="00730D10">
        <w:trPr>
          <w:trHeight w:hRule="exact" w:val="113"/>
          <w:ins w:id="120" w:author="Poul V Madsen" w:date="2012-12-13T11:42:00Z"/>
        </w:trPr>
        <w:tc>
          <w:tcPr>
            <w:tcW w:w="10345" w:type="dxa"/>
            <w:shd w:val="clear" w:color="auto" w:fill="B3B3B3"/>
          </w:tcPr>
          <w:p w14:paraId="2976D69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Poul V Madsen" w:date="2012-12-13T11:42:00Z"/>
                <w:rFonts w:ascii="Arial" w:hAnsi="Arial" w:cs="Arial"/>
                <w:b/>
                <w:sz w:val="48"/>
              </w:rPr>
            </w:pPr>
          </w:p>
        </w:tc>
      </w:tr>
      <w:tr w:rsidR="00730D10" w14:paraId="4F1B34B6" w14:textId="77777777" w:rsidTr="00730D10">
        <w:trPr>
          <w:ins w:id="122" w:author="Poul V Madsen" w:date="2012-12-13T11:42:00Z"/>
        </w:trPr>
        <w:tc>
          <w:tcPr>
            <w:tcW w:w="10345" w:type="dxa"/>
            <w:vAlign w:val="center"/>
          </w:tcPr>
          <w:p w14:paraId="342A200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23" w:author="Poul V Madsen" w:date="2012-12-13T11:42:00Z"/>
                <w:rFonts w:ascii="Arial" w:hAnsi="Arial" w:cs="Arial"/>
              </w:rPr>
            </w:pPr>
            <w:ins w:id="124" w:author="Poul V Madsen" w:date="2012-12-13T11:42:00Z">
              <w:r>
                <w:rPr>
                  <w:rFonts w:ascii="Arial" w:hAnsi="Arial" w:cs="Arial"/>
                </w:rPr>
                <w:t>OpretÆndrKvitteringStruktur</w:t>
              </w:r>
            </w:ins>
          </w:p>
        </w:tc>
      </w:tr>
      <w:tr w:rsidR="00730D10" w14:paraId="1D429F76" w14:textId="77777777" w:rsidTr="00730D10">
        <w:trPr>
          <w:ins w:id="125" w:author="Poul V Madsen" w:date="2012-12-13T11:42:00Z"/>
        </w:trPr>
        <w:tc>
          <w:tcPr>
            <w:tcW w:w="10345" w:type="dxa"/>
            <w:vAlign w:val="center"/>
          </w:tcPr>
          <w:p w14:paraId="61C1FC3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6" w:author="Poul V Madsen" w:date="2012-12-13T11:42:00Z"/>
                <w:rFonts w:ascii="Arial" w:hAnsi="Arial" w:cs="Arial"/>
                <w:sz w:val="18"/>
              </w:rPr>
            </w:pPr>
            <w:ins w:id="127" w:author="Poul V Madsen" w:date="2012-12-13T11:42:00Z">
              <w:r>
                <w:rPr>
                  <w:rFonts w:ascii="Arial" w:hAnsi="Arial" w:cs="Arial"/>
                  <w:sz w:val="18"/>
                </w:rPr>
                <w:t>* KundeSamling *</w:t>
              </w:r>
            </w:ins>
          </w:p>
          <w:p w14:paraId="69F68CF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8" w:author="Poul V Madsen" w:date="2012-12-13T11:42:00Z"/>
                <w:rFonts w:ascii="Arial" w:hAnsi="Arial" w:cs="Arial"/>
                <w:sz w:val="18"/>
              </w:rPr>
            </w:pPr>
            <w:ins w:id="129" w:author="Poul V Madsen" w:date="2012-12-13T11:42:00Z">
              <w:r>
                <w:rPr>
                  <w:rFonts w:ascii="Arial" w:hAnsi="Arial" w:cs="Arial"/>
                  <w:sz w:val="18"/>
                </w:rPr>
                <w:t>0{</w:t>
              </w:r>
            </w:ins>
          </w:p>
          <w:p w14:paraId="328BEE8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Poul V Madsen" w:date="2012-12-13T11:42:00Z"/>
                <w:rFonts w:ascii="Arial" w:hAnsi="Arial" w:cs="Arial"/>
                <w:sz w:val="18"/>
              </w:rPr>
            </w:pPr>
            <w:ins w:id="131" w:author="Poul V Madsen" w:date="2012-12-13T11:42:00Z">
              <w:r>
                <w:rPr>
                  <w:rFonts w:ascii="Arial" w:hAnsi="Arial" w:cs="Arial"/>
                  <w:sz w:val="18"/>
                </w:rPr>
                <w:tab/>
                <w:t>KundeStruktur</w:t>
              </w:r>
            </w:ins>
          </w:p>
          <w:p w14:paraId="3D49728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Poul V Madsen" w:date="2012-12-13T11:42:00Z"/>
                <w:rFonts w:ascii="Arial" w:hAnsi="Arial" w:cs="Arial"/>
                <w:sz w:val="18"/>
              </w:rPr>
            </w:pPr>
            <w:ins w:id="133" w:author="Poul V Madsen" w:date="2012-12-13T11:42:00Z">
              <w:r>
                <w:rPr>
                  <w:rFonts w:ascii="Arial" w:hAnsi="Arial" w:cs="Arial"/>
                  <w:sz w:val="18"/>
                </w:rPr>
                <w:t>}</w:t>
              </w:r>
            </w:ins>
          </w:p>
          <w:p w14:paraId="45BA75B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4" w:author="Poul V Madsen" w:date="2012-12-13T11:42:00Z"/>
                <w:rFonts w:ascii="Arial" w:hAnsi="Arial" w:cs="Arial"/>
                <w:sz w:val="18"/>
              </w:rPr>
            </w:pPr>
          </w:p>
        </w:tc>
      </w:tr>
      <w:tr w:rsidR="00730D10" w14:paraId="4244886D" w14:textId="77777777" w:rsidTr="00730D10">
        <w:trPr>
          <w:ins w:id="135" w:author="Poul V Madsen" w:date="2012-12-13T11:42:00Z"/>
        </w:trPr>
        <w:tc>
          <w:tcPr>
            <w:tcW w:w="10345" w:type="dxa"/>
            <w:shd w:val="clear" w:color="auto" w:fill="B3B3B3"/>
            <w:vAlign w:val="center"/>
          </w:tcPr>
          <w:p w14:paraId="1FEC2B4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6" w:author="Poul V Madsen" w:date="2012-12-13T11:42:00Z"/>
                <w:rFonts w:ascii="Arial" w:hAnsi="Arial" w:cs="Arial"/>
                <w:b/>
                <w:sz w:val="18"/>
              </w:rPr>
            </w:pPr>
            <w:ins w:id="137" w:author="Poul V Madsen" w:date="2012-12-13T11:42:00Z">
              <w:r>
                <w:rPr>
                  <w:rFonts w:ascii="Arial" w:hAnsi="Arial" w:cs="Arial"/>
                  <w:b/>
                  <w:sz w:val="18"/>
                </w:rPr>
                <w:t>Beskrivelse</w:t>
              </w:r>
            </w:ins>
          </w:p>
        </w:tc>
      </w:tr>
      <w:tr w:rsidR="00730D10" w14:paraId="5F0B7656" w14:textId="77777777" w:rsidTr="00730D10">
        <w:trPr>
          <w:ins w:id="138" w:author="Poul V Madsen" w:date="2012-12-13T11:42:00Z"/>
        </w:trPr>
        <w:tc>
          <w:tcPr>
            <w:tcW w:w="10345" w:type="dxa"/>
            <w:shd w:val="clear" w:color="auto" w:fill="FFFFFF"/>
            <w:vAlign w:val="center"/>
          </w:tcPr>
          <w:p w14:paraId="5A32845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9" w:author="Poul V Madsen" w:date="2012-12-13T11:42:00Z"/>
                <w:rFonts w:ascii="Arial" w:hAnsi="Arial" w:cs="Arial"/>
                <w:sz w:val="18"/>
              </w:rPr>
            </w:pPr>
            <w:ins w:id="140" w:author="Poul V Madsen" w:date="2012-12-13T11:42:00Z">
              <w:r>
                <w:rPr>
                  <w:rFonts w:ascii="Arial" w:hAnsi="Arial" w:cs="Arial"/>
                  <w:sz w:val="18"/>
                </w:rPr>
                <w:t>Returneres for MFAktionKode = OPRETFORDRING,OPRETTRANSPORT, AENDRFORDRING, AENDRTRANSPORT når MFAktionStatusKode = UDFOERT</w:t>
              </w:r>
            </w:ins>
          </w:p>
        </w:tc>
      </w:tr>
    </w:tbl>
    <w:p w14:paraId="55C7A9B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1" w:author="Poul V Madsen" w:date="2012-12-13T11:42: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2A597A0B" w14:textId="77777777" w:rsidTr="00730D10">
        <w:trPr>
          <w:trHeight w:hRule="exact" w:val="113"/>
          <w:ins w:id="142" w:author="Poul V Madsen" w:date="2012-12-13T11:42:00Z"/>
        </w:trPr>
        <w:tc>
          <w:tcPr>
            <w:tcW w:w="10345" w:type="dxa"/>
            <w:shd w:val="clear" w:color="auto" w:fill="B3B3B3"/>
          </w:tcPr>
          <w:p w14:paraId="67C5CD1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3" w:author="Poul V Madsen" w:date="2012-12-13T11:42:00Z"/>
                <w:rFonts w:ascii="Arial" w:hAnsi="Arial" w:cs="Arial"/>
                <w:b/>
                <w:sz w:val="48"/>
              </w:rPr>
            </w:pPr>
          </w:p>
        </w:tc>
      </w:tr>
      <w:tr w:rsidR="00730D10" w14:paraId="69536ACB" w14:textId="77777777" w:rsidTr="00730D10">
        <w:trPr>
          <w:ins w:id="144" w:author="Poul V Madsen" w:date="2012-12-13T11:42:00Z"/>
        </w:trPr>
        <w:tc>
          <w:tcPr>
            <w:tcW w:w="10345" w:type="dxa"/>
            <w:vAlign w:val="center"/>
          </w:tcPr>
          <w:p w14:paraId="45ABC28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45" w:author="Poul V Madsen" w:date="2012-12-13T11:42:00Z"/>
                <w:rFonts w:ascii="Arial" w:hAnsi="Arial" w:cs="Arial"/>
              </w:rPr>
            </w:pPr>
            <w:ins w:id="146" w:author="Poul V Madsen" w:date="2012-12-13T11:42:00Z">
              <w:r>
                <w:rPr>
                  <w:rFonts w:ascii="Arial" w:hAnsi="Arial" w:cs="Arial"/>
                </w:rPr>
                <w:t>OpskrivFordringKvitteringStruktur</w:t>
              </w:r>
            </w:ins>
          </w:p>
        </w:tc>
      </w:tr>
      <w:tr w:rsidR="00730D10" w14:paraId="2F25E943" w14:textId="77777777" w:rsidTr="00730D10">
        <w:trPr>
          <w:ins w:id="147" w:author="Poul V Madsen" w:date="2012-12-13T11:42:00Z"/>
        </w:trPr>
        <w:tc>
          <w:tcPr>
            <w:tcW w:w="10345" w:type="dxa"/>
            <w:vAlign w:val="center"/>
          </w:tcPr>
          <w:p w14:paraId="4034EA3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8" w:author="Poul V Madsen" w:date="2012-12-13T11:42:00Z"/>
                <w:rFonts w:ascii="Arial" w:hAnsi="Arial" w:cs="Arial"/>
                <w:sz w:val="18"/>
              </w:rPr>
            </w:pPr>
            <w:ins w:id="149" w:author="Poul V Madsen" w:date="2012-12-13T11:42:00Z">
              <w:r>
                <w:rPr>
                  <w:rFonts w:ascii="Arial" w:hAnsi="Arial" w:cs="Arial"/>
                  <w:sz w:val="18"/>
                </w:rPr>
                <w:t>* RestBeløb *</w:t>
              </w:r>
            </w:ins>
          </w:p>
          <w:p w14:paraId="49099B6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0" w:author="Poul V Madsen" w:date="2012-12-13T11:42:00Z"/>
                <w:rFonts w:ascii="Arial" w:hAnsi="Arial" w:cs="Arial"/>
                <w:sz w:val="18"/>
              </w:rPr>
            </w:pPr>
            <w:ins w:id="151" w:author="Poul V Madsen" w:date="2012-12-13T11:42:00Z">
              <w:r>
                <w:rPr>
                  <w:rFonts w:ascii="Arial" w:hAnsi="Arial" w:cs="Arial"/>
                  <w:sz w:val="18"/>
                </w:rPr>
                <w:t>[</w:t>
              </w:r>
            </w:ins>
          </w:p>
          <w:p w14:paraId="109C192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2" w:author="Poul V Madsen" w:date="2012-12-13T11:42:00Z"/>
                <w:rFonts w:ascii="Arial" w:hAnsi="Arial" w:cs="Arial"/>
                <w:sz w:val="18"/>
              </w:rPr>
            </w:pPr>
            <w:ins w:id="153" w:author="Poul V Madsen" w:date="2012-12-13T11:42:00Z">
              <w:r>
                <w:rPr>
                  <w:rFonts w:ascii="Arial" w:hAnsi="Arial" w:cs="Arial"/>
                  <w:sz w:val="18"/>
                </w:rPr>
                <w:t xml:space="preserve">     FordringRestBeløbStruktur</w:t>
              </w:r>
            </w:ins>
          </w:p>
          <w:p w14:paraId="4F7D0F3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4" w:author="Poul V Madsen" w:date="2012-12-13T11:42:00Z"/>
                <w:rFonts w:ascii="Arial" w:hAnsi="Arial" w:cs="Arial"/>
                <w:sz w:val="18"/>
              </w:rPr>
            </w:pPr>
            <w:ins w:id="155" w:author="Poul V Madsen" w:date="2012-12-13T11:42:00Z">
              <w:r>
                <w:rPr>
                  <w:rFonts w:ascii="Arial" w:hAnsi="Arial" w:cs="Arial"/>
                  <w:sz w:val="18"/>
                </w:rPr>
                <w:t xml:space="preserve">     |</w:t>
              </w:r>
            </w:ins>
          </w:p>
          <w:p w14:paraId="0BBD46A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6" w:author="Poul V Madsen" w:date="2012-12-13T11:42:00Z"/>
                <w:rFonts w:ascii="Arial" w:hAnsi="Arial" w:cs="Arial"/>
                <w:sz w:val="18"/>
              </w:rPr>
            </w:pPr>
            <w:ins w:id="157" w:author="Poul V Madsen" w:date="2012-12-13T11:42:00Z">
              <w:r>
                <w:rPr>
                  <w:rFonts w:ascii="Arial" w:hAnsi="Arial" w:cs="Arial"/>
                  <w:sz w:val="18"/>
                </w:rPr>
                <w:t xml:space="preserve">     HæftelseRestBeløbStruktur</w:t>
              </w:r>
            </w:ins>
          </w:p>
          <w:p w14:paraId="774BA1A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8" w:author="Poul V Madsen" w:date="2012-12-13T11:42:00Z"/>
                <w:rFonts w:ascii="Arial" w:hAnsi="Arial" w:cs="Arial"/>
                <w:sz w:val="18"/>
              </w:rPr>
            </w:pPr>
            <w:ins w:id="159" w:author="Poul V Madsen" w:date="2012-12-13T11:42:00Z">
              <w:r>
                <w:rPr>
                  <w:rFonts w:ascii="Arial" w:hAnsi="Arial" w:cs="Arial"/>
                  <w:sz w:val="18"/>
                </w:rPr>
                <w:t>]</w:t>
              </w:r>
            </w:ins>
          </w:p>
          <w:p w14:paraId="2B852D4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0" w:author="Poul V Madsen" w:date="2012-12-13T11:42:00Z"/>
                <w:rFonts w:ascii="Arial" w:hAnsi="Arial" w:cs="Arial"/>
                <w:sz w:val="18"/>
              </w:rPr>
            </w:pPr>
            <w:ins w:id="161" w:author="Poul V Madsen" w:date="2012-12-13T11:42:00Z">
              <w:r>
                <w:rPr>
                  <w:rFonts w:ascii="Arial" w:hAnsi="Arial" w:cs="Arial"/>
                  <w:sz w:val="18"/>
                </w:rPr>
                <w:t>OpskrivningBeløbStruktur</w:t>
              </w:r>
            </w:ins>
          </w:p>
        </w:tc>
      </w:tr>
      <w:tr w:rsidR="00730D10" w14:paraId="2D484673" w14:textId="77777777" w:rsidTr="00730D10">
        <w:trPr>
          <w:ins w:id="162" w:author="Poul V Madsen" w:date="2012-12-13T11:42:00Z"/>
        </w:trPr>
        <w:tc>
          <w:tcPr>
            <w:tcW w:w="10345" w:type="dxa"/>
            <w:shd w:val="clear" w:color="auto" w:fill="B3B3B3"/>
            <w:vAlign w:val="center"/>
          </w:tcPr>
          <w:p w14:paraId="5C72703A"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3" w:author="Poul V Madsen" w:date="2012-12-13T11:42:00Z"/>
                <w:rFonts w:ascii="Arial" w:hAnsi="Arial" w:cs="Arial"/>
                <w:b/>
                <w:sz w:val="18"/>
              </w:rPr>
            </w:pPr>
            <w:ins w:id="164" w:author="Poul V Madsen" w:date="2012-12-13T11:42:00Z">
              <w:r>
                <w:rPr>
                  <w:rFonts w:ascii="Arial" w:hAnsi="Arial" w:cs="Arial"/>
                  <w:b/>
                  <w:sz w:val="18"/>
                </w:rPr>
                <w:t>Beskrivelse</w:t>
              </w:r>
            </w:ins>
          </w:p>
        </w:tc>
      </w:tr>
      <w:tr w:rsidR="00730D10" w14:paraId="4E61B4BF" w14:textId="77777777" w:rsidTr="00730D10">
        <w:trPr>
          <w:ins w:id="165" w:author="Poul V Madsen" w:date="2012-12-13T11:42:00Z"/>
        </w:trPr>
        <w:tc>
          <w:tcPr>
            <w:tcW w:w="10345" w:type="dxa"/>
            <w:shd w:val="clear" w:color="auto" w:fill="FFFFFF"/>
            <w:vAlign w:val="center"/>
          </w:tcPr>
          <w:p w14:paraId="48C37A6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6" w:author="Poul V Madsen" w:date="2012-12-13T11:42:00Z"/>
                <w:rFonts w:ascii="Arial" w:hAnsi="Arial" w:cs="Arial"/>
                <w:sz w:val="18"/>
              </w:rPr>
            </w:pPr>
            <w:ins w:id="167" w:author="Poul V Madsen" w:date="2012-12-13T11:42:00Z">
              <w:r>
                <w:rPr>
                  <w:rFonts w:ascii="Arial" w:hAnsi="Arial" w:cs="Arial"/>
                  <w:sz w:val="18"/>
                </w:rPr>
                <w:t>Returneres for MFAktionKode= OPSKRIV når MFAktionStatusKode=UDFOERT</w:t>
              </w:r>
            </w:ins>
          </w:p>
          <w:p w14:paraId="0E3B85F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8" w:author="Poul V Madsen" w:date="2012-12-13T11:42:00Z"/>
                <w:rFonts w:ascii="Arial" w:hAnsi="Arial" w:cs="Arial"/>
                <w:sz w:val="18"/>
              </w:rPr>
            </w:pPr>
          </w:p>
          <w:p w14:paraId="1C8FA96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9" w:author="Poul V Madsen" w:date="2012-12-13T11:42:00Z"/>
                <w:rFonts w:ascii="Arial" w:hAnsi="Arial" w:cs="Arial"/>
                <w:sz w:val="18"/>
              </w:rPr>
            </w:pPr>
            <w:ins w:id="170" w:author="Poul V Madsen" w:date="2012-12-13T11:42:00Z">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ins>
          </w:p>
        </w:tc>
      </w:tr>
    </w:tbl>
    <w:p w14:paraId="155FDA4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1" w:author="Poul V Madsen" w:date="2012-12-13T11:42: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14:paraId="47F8EFAD" w14:textId="77777777" w:rsidTr="00730D10">
        <w:trPr>
          <w:trHeight w:hRule="exact" w:val="113"/>
          <w:ins w:id="172" w:author="Poul V Madsen" w:date="2012-12-13T11:42:00Z"/>
        </w:trPr>
        <w:tc>
          <w:tcPr>
            <w:tcW w:w="10345" w:type="dxa"/>
            <w:shd w:val="clear" w:color="auto" w:fill="B3B3B3"/>
          </w:tcPr>
          <w:p w14:paraId="1946B0C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3" w:author="Poul V Madsen" w:date="2012-12-13T11:42:00Z"/>
                <w:rFonts w:ascii="Arial" w:hAnsi="Arial" w:cs="Arial"/>
                <w:b/>
                <w:sz w:val="48"/>
              </w:rPr>
            </w:pPr>
          </w:p>
        </w:tc>
      </w:tr>
      <w:tr w:rsidR="00730D10" w14:paraId="575971A8" w14:textId="77777777" w:rsidTr="00730D10">
        <w:trPr>
          <w:ins w:id="174" w:author="Poul V Madsen" w:date="2012-12-13T11:42:00Z"/>
        </w:trPr>
        <w:tc>
          <w:tcPr>
            <w:tcW w:w="10345" w:type="dxa"/>
            <w:vAlign w:val="center"/>
          </w:tcPr>
          <w:p w14:paraId="340FA5D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75" w:author="Poul V Madsen" w:date="2012-12-13T11:42:00Z"/>
                <w:rFonts w:ascii="Arial" w:hAnsi="Arial" w:cs="Arial"/>
              </w:rPr>
            </w:pPr>
            <w:ins w:id="176" w:author="Poul V Madsen" w:date="2012-12-13T11:42:00Z">
              <w:r>
                <w:rPr>
                  <w:rFonts w:ascii="Arial" w:hAnsi="Arial" w:cs="Arial"/>
                </w:rPr>
                <w:t>OpskrivningBeløbStruktur</w:t>
              </w:r>
            </w:ins>
          </w:p>
        </w:tc>
      </w:tr>
      <w:tr w:rsidR="00730D10" w14:paraId="69C9A374" w14:textId="77777777" w:rsidTr="00730D10">
        <w:trPr>
          <w:ins w:id="177" w:author="Poul V Madsen" w:date="2012-12-13T11:42:00Z"/>
        </w:trPr>
        <w:tc>
          <w:tcPr>
            <w:tcW w:w="10345" w:type="dxa"/>
            <w:vAlign w:val="center"/>
          </w:tcPr>
          <w:p w14:paraId="1D6A2A5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8" w:author="Poul V Madsen" w:date="2012-12-13T11:42:00Z"/>
                <w:rFonts w:ascii="Arial" w:hAnsi="Arial" w:cs="Arial"/>
                <w:sz w:val="18"/>
              </w:rPr>
            </w:pPr>
            <w:ins w:id="179" w:author="Poul V Madsen" w:date="2012-12-13T11:42:00Z">
              <w:r>
                <w:rPr>
                  <w:rFonts w:ascii="Arial" w:hAnsi="Arial" w:cs="Arial"/>
                  <w:sz w:val="18"/>
                </w:rPr>
                <w:t>ValutaKode</w:t>
              </w:r>
            </w:ins>
          </w:p>
          <w:p w14:paraId="0CE77CE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0" w:author="Poul V Madsen" w:date="2012-12-13T11:42:00Z"/>
                <w:rFonts w:ascii="Arial" w:hAnsi="Arial" w:cs="Arial"/>
                <w:sz w:val="18"/>
              </w:rPr>
            </w:pPr>
            <w:ins w:id="181" w:author="Poul V Madsen" w:date="2012-12-13T11:42:00Z">
              <w:r>
                <w:rPr>
                  <w:rFonts w:ascii="Arial" w:hAnsi="Arial" w:cs="Arial"/>
                  <w:sz w:val="18"/>
                </w:rPr>
                <w:t>FordringOpskrivningBeløb</w:t>
              </w:r>
            </w:ins>
          </w:p>
          <w:p w14:paraId="27AEE12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2" w:author="Poul V Madsen" w:date="2012-12-13T11:42:00Z"/>
                <w:rFonts w:ascii="Arial" w:hAnsi="Arial" w:cs="Arial"/>
                <w:sz w:val="18"/>
              </w:rPr>
            </w:pPr>
            <w:ins w:id="183" w:author="Poul V Madsen" w:date="2012-12-13T11:42:00Z">
              <w:r>
                <w:rPr>
                  <w:rFonts w:ascii="Arial" w:hAnsi="Arial" w:cs="Arial"/>
                  <w:sz w:val="18"/>
                </w:rPr>
                <w:t>(FordringOpskrivningBeløbDKK)</w:t>
              </w:r>
            </w:ins>
          </w:p>
          <w:p w14:paraId="7B00D3C8"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4" w:author="Poul V Madsen" w:date="2012-12-13T11:42:00Z"/>
                <w:rFonts w:ascii="Arial" w:hAnsi="Arial" w:cs="Arial"/>
                <w:sz w:val="18"/>
              </w:rPr>
            </w:pPr>
          </w:p>
        </w:tc>
      </w:tr>
    </w:tbl>
    <w:p w14:paraId="7790867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5" w:author="Poul V Madsen" w:date="2012-12-13T11:42:00Z"/>
          <w:rFonts w:ascii="Arial" w:hAnsi="Arial" w:cs="Arial"/>
          <w:b/>
          <w:sz w:val="48"/>
        </w:rPr>
      </w:pPr>
    </w:p>
    <w:p w14:paraId="7E83373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0D10" w:rsidSect="00730D10">
          <w:headerReference w:type="default" r:id="rId15"/>
          <w:pgSz w:w="11906" w:h="16838"/>
          <w:pgMar w:top="567" w:right="567" w:bottom="567" w:left="1134" w:header="283" w:footer="708" w:gutter="0"/>
          <w:cols w:space="708"/>
          <w:docGrid w:linePitch="360"/>
        </w:sectPr>
      </w:pPr>
    </w:p>
    <w:p w14:paraId="0AEAAE8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30D10" w14:paraId="7B20AB31" w14:textId="77777777" w:rsidTr="00730D10">
        <w:trPr>
          <w:tblHeader/>
        </w:trPr>
        <w:tc>
          <w:tcPr>
            <w:tcW w:w="3402" w:type="dxa"/>
            <w:shd w:val="clear" w:color="auto" w:fill="B3B3B3"/>
            <w:vAlign w:val="center"/>
          </w:tcPr>
          <w:p w14:paraId="6836074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7BC2C66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7A4318F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30D10" w14:paraId="06572052" w14:textId="77777777" w:rsidTr="00730D10">
        <w:tc>
          <w:tcPr>
            <w:tcW w:w="3402" w:type="dxa"/>
          </w:tcPr>
          <w:p w14:paraId="2F54685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5432CC7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DA86F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497858C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8F2496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71F67AA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17CB9BF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792B9AB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18DB309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2BE460C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7361B48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14:paraId="6BC12272" w14:textId="77777777" w:rsidTr="00730D10">
        <w:tc>
          <w:tcPr>
            <w:tcW w:w="3402" w:type="dxa"/>
          </w:tcPr>
          <w:p w14:paraId="577FA0B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5645456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85423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254AD74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330C23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409682A8"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691F2AF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730D10" w14:paraId="00530630" w14:textId="77777777" w:rsidTr="00730D10">
        <w:tc>
          <w:tcPr>
            <w:tcW w:w="3402" w:type="dxa"/>
          </w:tcPr>
          <w:p w14:paraId="6B5356E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77393CD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DF35F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3325C09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5AFAE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1F57A49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730D10" w14:paraId="5FB03582" w14:textId="77777777" w:rsidTr="00730D10">
        <w:tc>
          <w:tcPr>
            <w:tcW w:w="3402" w:type="dxa"/>
          </w:tcPr>
          <w:p w14:paraId="0C21092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6A69BD7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97713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4DDE3AF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189119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62748AF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C053AD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730D10" w14:paraId="41962085" w14:textId="77777777" w:rsidTr="00730D10">
        <w:tc>
          <w:tcPr>
            <w:tcW w:w="3402" w:type="dxa"/>
          </w:tcPr>
          <w:p w14:paraId="0601946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05A79EB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A7FD3A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64E68D7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7BCE277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2ECC9EC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7AF4FC8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2387DF7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2E95BD9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14:paraId="6A29DA92" w14:textId="77777777" w:rsidTr="00730D10">
        <w:tc>
          <w:tcPr>
            <w:tcW w:w="3402" w:type="dxa"/>
          </w:tcPr>
          <w:p w14:paraId="376A54A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053F39D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9A50B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C170FA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BC0B36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AFCE7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58F6BD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730D10" w14:paraId="3F7EC542" w14:textId="77777777" w:rsidTr="00730D10">
        <w:tc>
          <w:tcPr>
            <w:tcW w:w="3402" w:type="dxa"/>
          </w:tcPr>
          <w:p w14:paraId="62B2F25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14:paraId="06081BF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25D88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6F182C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33A35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A0D9FD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7BAACAA"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730D10" w14:paraId="37310AA4" w14:textId="77777777" w:rsidTr="00730D10">
        <w:trPr>
          <w:ins w:id="186" w:author="Poul V Madsen" w:date="2012-12-13T11:42:00Z"/>
        </w:trPr>
        <w:tc>
          <w:tcPr>
            <w:tcW w:w="3402" w:type="dxa"/>
          </w:tcPr>
          <w:p w14:paraId="7D62441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87" w:author="Poul V Madsen" w:date="2012-12-13T11:42:00Z"/>
                <w:rFonts w:ascii="Arial" w:hAnsi="Arial" w:cs="Arial"/>
                <w:sz w:val="18"/>
              </w:rPr>
            </w:pPr>
            <w:ins w:id="188" w:author="Poul V Madsen" w:date="2012-12-13T11:42:00Z">
              <w:r>
                <w:rPr>
                  <w:rFonts w:ascii="Arial" w:hAnsi="Arial" w:cs="Arial"/>
                  <w:sz w:val="18"/>
                </w:rPr>
                <w:t>DMIReduceretBeløb</w:t>
              </w:r>
            </w:ins>
          </w:p>
        </w:tc>
        <w:tc>
          <w:tcPr>
            <w:tcW w:w="1701" w:type="dxa"/>
          </w:tcPr>
          <w:p w14:paraId="3DDB6C1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9" w:author="Poul V Madsen" w:date="2012-12-13T11:42:00Z"/>
                <w:rFonts w:ascii="Arial" w:hAnsi="Arial" w:cs="Arial"/>
                <w:sz w:val="18"/>
              </w:rPr>
            </w:pPr>
            <w:ins w:id="190" w:author="Poul V Madsen" w:date="2012-12-13T11:42:00Z">
              <w:r>
                <w:rPr>
                  <w:rFonts w:ascii="Arial" w:hAnsi="Arial" w:cs="Arial"/>
                  <w:sz w:val="18"/>
                </w:rPr>
                <w:t xml:space="preserve">Domain: </w:t>
              </w:r>
            </w:ins>
          </w:p>
          <w:p w14:paraId="25CE95A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1" w:author="Poul V Madsen" w:date="2012-12-13T11:42:00Z"/>
                <w:rFonts w:ascii="Arial" w:hAnsi="Arial" w:cs="Arial"/>
                <w:sz w:val="18"/>
              </w:rPr>
            </w:pPr>
            <w:ins w:id="192" w:author="Poul V Madsen" w:date="2012-12-13T11:42:00Z">
              <w:r>
                <w:rPr>
                  <w:rFonts w:ascii="Arial" w:hAnsi="Arial" w:cs="Arial"/>
                  <w:sz w:val="18"/>
                </w:rPr>
                <w:t>Markering</w:t>
              </w:r>
            </w:ins>
          </w:p>
          <w:p w14:paraId="0151209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3" w:author="Poul V Madsen" w:date="2012-12-13T11:42:00Z"/>
                <w:rFonts w:ascii="Arial" w:hAnsi="Arial" w:cs="Arial"/>
                <w:sz w:val="18"/>
              </w:rPr>
            </w:pPr>
            <w:ins w:id="194" w:author="Poul V Madsen" w:date="2012-12-13T11:42:00Z">
              <w:r>
                <w:rPr>
                  <w:rFonts w:ascii="Arial" w:hAnsi="Arial" w:cs="Arial"/>
                  <w:sz w:val="18"/>
                </w:rPr>
                <w:t>base: boolean</w:t>
              </w:r>
            </w:ins>
          </w:p>
        </w:tc>
        <w:tc>
          <w:tcPr>
            <w:tcW w:w="4671" w:type="dxa"/>
          </w:tcPr>
          <w:p w14:paraId="205ADA7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5" w:author="Poul V Madsen" w:date="2012-12-13T11:42:00Z"/>
                <w:rFonts w:ascii="Arial" w:hAnsi="Arial" w:cs="Arial"/>
                <w:sz w:val="18"/>
              </w:rPr>
            </w:pPr>
            <w:ins w:id="196" w:author="Poul V Madsen" w:date="2012-12-13T11:42:00Z">
              <w:r>
                <w:rPr>
                  <w:rFonts w:ascii="Arial" w:hAnsi="Arial" w:cs="Arial"/>
                  <w:sz w:val="18"/>
                </w:rPr>
                <w:t>Indikerer om DMI har reduceret det fremsendte FordringNedskrivningBeløb.</w:t>
              </w:r>
            </w:ins>
          </w:p>
          <w:p w14:paraId="587B591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7" w:author="Poul V Madsen" w:date="2012-12-13T11:42:00Z"/>
                <w:rFonts w:ascii="Arial" w:hAnsi="Arial" w:cs="Arial"/>
                <w:sz w:val="18"/>
              </w:rPr>
            </w:pPr>
            <w:ins w:id="198" w:author="Poul V Madsen" w:date="2012-12-13T11:42:00Z">
              <w:r>
                <w:rPr>
                  <w:rFonts w:ascii="Arial" w:hAnsi="Arial" w:cs="Arial"/>
                  <w:sz w:val="18"/>
                </w:rPr>
                <w:t>true = ja</w:t>
              </w:r>
            </w:ins>
          </w:p>
          <w:p w14:paraId="0F15177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9" w:author="Poul V Madsen" w:date="2012-12-13T11:42:00Z"/>
                <w:rFonts w:ascii="Arial" w:hAnsi="Arial" w:cs="Arial"/>
                <w:sz w:val="18"/>
              </w:rPr>
            </w:pPr>
            <w:ins w:id="200" w:author="Poul V Madsen" w:date="2012-12-13T11:42:00Z">
              <w:r>
                <w:rPr>
                  <w:rFonts w:ascii="Arial" w:hAnsi="Arial" w:cs="Arial"/>
                  <w:sz w:val="18"/>
                </w:rPr>
                <w:t>false = nej</w:t>
              </w:r>
            </w:ins>
          </w:p>
        </w:tc>
      </w:tr>
      <w:tr w:rsidR="00730D10" w14:paraId="51728272" w14:textId="77777777" w:rsidTr="00730D10">
        <w:tc>
          <w:tcPr>
            <w:tcW w:w="3402" w:type="dxa"/>
          </w:tcPr>
          <w:p w14:paraId="6F71FF1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0353A9B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A37AB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09A7D47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8FA29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F5E4DC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6FD9D47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B8633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6C2552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2849606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053CB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3DF63F3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2AE531C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35B3434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281C0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14:paraId="52C75B2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14:paraId="4501E77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14:paraId="7519FF2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14:paraId="015E27C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14:paraId="1427CD9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14:paraId="5606CF5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14:paraId="5E4DAF8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14:paraId="6554ECD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14:paraId="060F09E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14:paraId="09FB272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14:paraId="0318D26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14:paraId="6A4CF38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14:paraId="2527D67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14:paraId="045B823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14:paraId="459EB8B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14:paraId="75221F2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14:paraId="3912C62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14:paraId="2047D67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14:paraId="7EFADA4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14:paraId="7894FA8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14:paraId="065D2A4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14:paraId="3F2B8FA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14:paraId="0533CE4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14:paraId="2F7DE30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14:paraId="0B7C07F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14:paraId="304B83C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14:paraId="5C0C11D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14:paraId="5615FC3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14:paraId="247994E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14:paraId="67527AB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14:paraId="6239E68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14:paraId="624D265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14:paraId="44C520B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14:paraId="5984D40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14:paraId="57C7490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14:paraId="1348FFF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14:paraId="728F59B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14:paraId="00720F9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14:paraId="32CDA1D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14:paraId="15C5E07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14:paraId="6340044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14:paraId="29F153A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14:paraId="2A23EC5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14:paraId="3F2E8CF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14:paraId="77E1AA0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14:paraId="2744BC6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14:paraId="12FC06B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14:paraId="699B8CA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14:paraId="0F6EBBA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14:paraId="2621D43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14:paraId="7AD797B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14:paraId="3BE5830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14:paraId="6EE195E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14:paraId="5F41061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14:paraId="5C92FF7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14:paraId="0E5F35A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14:paraId="759ADF3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730D10" w14:paraId="71B5C2B4" w14:textId="77777777" w:rsidTr="00730D10">
        <w:trPr>
          <w:ins w:id="201" w:author="Poul V Madsen" w:date="2012-12-13T11:42:00Z"/>
        </w:trPr>
        <w:tc>
          <w:tcPr>
            <w:tcW w:w="3402" w:type="dxa"/>
          </w:tcPr>
          <w:p w14:paraId="3103291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02" w:author="Poul V Madsen" w:date="2012-12-13T11:42:00Z"/>
                <w:rFonts w:ascii="Arial" w:hAnsi="Arial" w:cs="Arial"/>
                <w:sz w:val="18"/>
              </w:rPr>
            </w:pPr>
            <w:ins w:id="203" w:author="Poul V Madsen" w:date="2012-12-13T11:42:00Z">
              <w:r>
                <w:rPr>
                  <w:rFonts w:ascii="Arial" w:hAnsi="Arial" w:cs="Arial"/>
                  <w:sz w:val="18"/>
                </w:rPr>
                <w:t>FordringNedskrivningBeløb</w:t>
              </w:r>
            </w:ins>
          </w:p>
        </w:tc>
        <w:tc>
          <w:tcPr>
            <w:tcW w:w="1701" w:type="dxa"/>
          </w:tcPr>
          <w:p w14:paraId="614CB48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4" w:author="Poul V Madsen" w:date="2012-12-13T11:42:00Z"/>
                <w:rFonts w:ascii="Arial" w:hAnsi="Arial" w:cs="Arial"/>
                <w:sz w:val="18"/>
              </w:rPr>
            </w:pPr>
            <w:ins w:id="205" w:author="Poul V Madsen" w:date="2012-12-13T11:42:00Z">
              <w:r>
                <w:rPr>
                  <w:rFonts w:ascii="Arial" w:hAnsi="Arial" w:cs="Arial"/>
                  <w:sz w:val="18"/>
                </w:rPr>
                <w:t xml:space="preserve">Domain: </w:t>
              </w:r>
            </w:ins>
          </w:p>
          <w:p w14:paraId="56B71A2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6" w:author="Poul V Madsen" w:date="2012-12-13T11:42:00Z"/>
                <w:rFonts w:ascii="Arial" w:hAnsi="Arial" w:cs="Arial"/>
                <w:sz w:val="18"/>
              </w:rPr>
            </w:pPr>
            <w:ins w:id="207" w:author="Poul V Madsen" w:date="2012-12-13T11:42:00Z">
              <w:r>
                <w:rPr>
                  <w:rFonts w:ascii="Arial" w:hAnsi="Arial" w:cs="Arial"/>
                  <w:sz w:val="18"/>
                </w:rPr>
                <w:t>Beløb</w:t>
              </w:r>
            </w:ins>
          </w:p>
          <w:p w14:paraId="4972317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8" w:author="Poul V Madsen" w:date="2012-12-13T11:42:00Z"/>
                <w:rFonts w:ascii="Arial" w:hAnsi="Arial" w:cs="Arial"/>
                <w:sz w:val="18"/>
              </w:rPr>
            </w:pPr>
            <w:ins w:id="209" w:author="Poul V Madsen" w:date="2012-12-13T11:42:00Z">
              <w:r>
                <w:rPr>
                  <w:rFonts w:ascii="Arial" w:hAnsi="Arial" w:cs="Arial"/>
                  <w:sz w:val="18"/>
                </w:rPr>
                <w:t>base: decimal</w:t>
              </w:r>
            </w:ins>
          </w:p>
          <w:p w14:paraId="3CE0750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0" w:author="Poul V Madsen" w:date="2012-12-13T11:42:00Z"/>
                <w:rFonts w:ascii="Arial" w:hAnsi="Arial" w:cs="Arial"/>
                <w:sz w:val="18"/>
              </w:rPr>
            </w:pPr>
            <w:ins w:id="211" w:author="Poul V Madsen" w:date="2012-12-13T11:42:00Z">
              <w:r>
                <w:rPr>
                  <w:rFonts w:ascii="Arial" w:hAnsi="Arial" w:cs="Arial"/>
                  <w:sz w:val="18"/>
                </w:rPr>
                <w:t>totalDigits: 13</w:t>
              </w:r>
            </w:ins>
          </w:p>
          <w:p w14:paraId="09F65C5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2" w:author="Poul V Madsen" w:date="2012-12-13T11:42:00Z"/>
                <w:rFonts w:ascii="Arial" w:hAnsi="Arial" w:cs="Arial"/>
                <w:sz w:val="18"/>
              </w:rPr>
            </w:pPr>
            <w:ins w:id="213" w:author="Poul V Madsen" w:date="2012-12-13T11:42:00Z">
              <w:r>
                <w:rPr>
                  <w:rFonts w:ascii="Arial" w:hAnsi="Arial" w:cs="Arial"/>
                  <w:sz w:val="18"/>
                </w:rPr>
                <w:t>fractionDigits: 2</w:t>
              </w:r>
            </w:ins>
          </w:p>
        </w:tc>
        <w:tc>
          <w:tcPr>
            <w:tcW w:w="4671" w:type="dxa"/>
          </w:tcPr>
          <w:p w14:paraId="4B425F4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4" w:author="Poul V Madsen" w:date="2012-12-13T11:42:00Z"/>
                <w:rFonts w:ascii="Arial" w:hAnsi="Arial" w:cs="Arial"/>
                <w:sz w:val="18"/>
              </w:rPr>
            </w:pPr>
            <w:ins w:id="215" w:author="Poul V Madsen" w:date="2012-12-13T11:42:00Z">
              <w:r>
                <w:rPr>
                  <w:rFonts w:ascii="Arial" w:hAnsi="Arial" w:cs="Arial"/>
                  <w:sz w:val="18"/>
                </w:rPr>
                <w:t xml:space="preserve">Det beløb en fordring ønskes eller er nedskrevet med i den indrapporterede valuta. </w:t>
              </w:r>
            </w:ins>
          </w:p>
          <w:p w14:paraId="4C4E44E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6" w:author="Poul V Madsen" w:date="2012-12-13T11:42:00Z"/>
                <w:rFonts w:ascii="Arial" w:hAnsi="Arial" w:cs="Arial"/>
                <w:sz w:val="18"/>
              </w:rPr>
            </w:pPr>
            <w:ins w:id="217" w:author="Poul V Madsen" w:date="2012-12-13T11:42:00Z">
              <w:r>
                <w:rPr>
                  <w:rFonts w:ascii="Arial" w:hAnsi="Arial" w:cs="Arial"/>
                  <w:sz w:val="18"/>
                </w:rPr>
                <w:t>Forudsætning for 0 er at FordringOpskrivningÅrsagKode = Endelig Fastsættelse</w:t>
              </w:r>
            </w:ins>
          </w:p>
        </w:tc>
      </w:tr>
      <w:tr w:rsidR="00730D10" w14:paraId="5FCD12D7" w14:textId="77777777" w:rsidTr="00730D10">
        <w:trPr>
          <w:ins w:id="218" w:author="Poul V Madsen" w:date="2012-12-13T11:42:00Z"/>
        </w:trPr>
        <w:tc>
          <w:tcPr>
            <w:tcW w:w="3402" w:type="dxa"/>
          </w:tcPr>
          <w:p w14:paraId="64FB787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19" w:author="Poul V Madsen" w:date="2012-12-13T11:42:00Z"/>
                <w:rFonts w:ascii="Arial" w:hAnsi="Arial" w:cs="Arial"/>
                <w:sz w:val="18"/>
              </w:rPr>
            </w:pPr>
            <w:ins w:id="220" w:author="Poul V Madsen" w:date="2012-12-13T11:42:00Z">
              <w:r>
                <w:rPr>
                  <w:rFonts w:ascii="Arial" w:hAnsi="Arial" w:cs="Arial"/>
                  <w:sz w:val="18"/>
                </w:rPr>
                <w:t>FordringNedskrivningBeløbDKK</w:t>
              </w:r>
            </w:ins>
          </w:p>
        </w:tc>
        <w:tc>
          <w:tcPr>
            <w:tcW w:w="1701" w:type="dxa"/>
          </w:tcPr>
          <w:p w14:paraId="1E49377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1" w:author="Poul V Madsen" w:date="2012-12-13T11:42:00Z"/>
                <w:rFonts w:ascii="Arial" w:hAnsi="Arial" w:cs="Arial"/>
                <w:sz w:val="18"/>
              </w:rPr>
            </w:pPr>
            <w:ins w:id="222" w:author="Poul V Madsen" w:date="2012-12-13T11:42:00Z">
              <w:r>
                <w:rPr>
                  <w:rFonts w:ascii="Arial" w:hAnsi="Arial" w:cs="Arial"/>
                  <w:sz w:val="18"/>
                </w:rPr>
                <w:t xml:space="preserve">Domain: </w:t>
              </w:r>
            </w:ins>
          </w:p>
          <w:p w14:paraId="79E26A1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3" w:author="Poul V Madsen" w:date="2012-12-13T11:42:00Z"/>
                <w:rFonts w:ascii="Arial" w:hAnsi="Arial" w:cs="Arial"/>
                <w:sz w:val="18"/>
              </w:rPr>
            </w:pPr>
            <w:ins w:id="224" w:author="Poul V Madsen" w:date="2012-12-13T11:42:00Z">
              <w:r>
                <w:rPr>
                  <w:rFonts w:ascii="Arial" w:hAnsi="Arial" w:cs="Arial"/>
                  <w:sz w:val="18"/>
                </w:rPr>
                <w:t>Beløb</w:t>
              </w:r>
            </w:ins>
          </w:p>
          <w:p w14:paraId="7E0D9AB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5" w:author="Poul V Madsen" w:date="2012-12-13T11:42:00Z"/>
                <w:rFonts w:ascii="Arial" w:hAnsi="Arial" w:cs="Arial"/>
                <w:sz w:val="18"/>
              </w:rPr>
            </w:pPr>
            <w:ins w:id="226" w:author="Poul V Madsen" w:date="2012-12-13T11:42:00Z">
              <w:r>
                <w:rPr>
                  <w:rFonts w:ascii="Arial" w:hAnsi="Arial" w:cs="Arial"/>
                  <w:sz w:val="18"/>
                </w:rPr>
                <w:t>base: decimal</w:t>
              </w:r>
            </w:ins>
          </w:p>
          <w:p w14:paraId="6AF684D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7" w:author="Poul V Madsen" w:date="2012-12-13T11:42:00Z"/>
                <w:rFonts w:ascii="Arial" w:hAnsi="Arial" w:cs="Arial"/>
                <w:sz w:val="18"/>
              </w:rPr>
            </w:pPr>
            <w:ins w:id="228" w:author="Poul V Madsen" w:date="2012-12-13T11:42:00Z">
              <w:r>
                <w:rPr>
                  <w:rFonts w:ascii="Arial" w:hAnsi="Arial" w:cs="Arial"/>
                  <w:sz w:val="18"/>
                </w:rPr>
                <w:t>totalDigits: 13</w:t>
              </w:r>
            </w:ins>
          </w:p>
          <w:p w14:paraId="0E53759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9" w:author="Poul V Madsen" w:date="2012-12-13T11:42:00Z"/>
                <w:rFonts w:ascii="Arial" w:hAnsi="Arial" w:cs="Arial"/>
                <w:sz w:val="18"/>
              </w:rPr>
            </w:pPr>
            <w:ins w:id="230" w:author="Poul V Madsen" w:date="2012-12-13T11:42:00Z">
              <w:r>
                <w:rPr>
                  <w:rFonts w:ascii="Arial" w:hAnsi="Arial" w:cs="Arial"/>
                  <w:sz w:val="18"/>
                </w:rPr>
                <w:t>fractionDigits: 2</w:t>
              </w:r>
            </w:ins>
          </w:p>
        </w:tc>
        <w:tc>
          <w:tcPr>
            <w:tcW w:w="4671" w:type="dxa"/>
          </w:tcPr>
          <w:p w14:paraId="32D2E5F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1" w:author="Poul V Madsen" w:date="2012-12-13T11:42:00Z"/>
                <w:rFonts w:ascii="Arial" w:hAnsi="Arial" w:cs="Arial"/>
                <w:sz w:val="18"/>
              </w:rPr>
            </w:pPr>
            <w:ins w:id="232" w:author="Poul V Madsen" w:date="2012-12-13T11:42:00Z">
              <w:r>
                <w:rPr>
                  <w:rFonts w:ascii="Arial" w:hAnsi="Arial" w:cs="Arial"/>
                  <w:sz w:val="18"/>
                </w:rPr>
                <w:t>Det beløb en fordring er ønskes eller er nedskrevet med  indrapporteret eller omregnet til danske kroner.</w:t>
              </w:r>
            </w:ins>
          </w:p>
        </w:tc>
      </w:tr>
      <w:tr w:rsidR="00730D10" w14:paraId="419E88EF" w14:textId="77777777" w:rsidTr="00730D10">
        <w:trPr>
          <w:ins w:id="233" w:author="Poul V Madsen" w:date="2012-12-13T11:42:00Z"/>
        </w:trPr>
        <w:tc>
          <w:tcPr>
            <w:tcW w:w="3402" w:type="dxa"/>
          </w:tcPr>
          <w:p w14:paraId="5958A15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34" w:author="Poul V Madsen" w:date="2012-12-13T11:42:00Z"/>
                <w:rFonts w:ascii="Arial" w:hAnsi="Arial" w:cs="Arial"/>
                <w:sz w:val="18"/>
              </w:rPr>
            </w:pPr>
            <w:ins w:id="235" w:author="Poul V Madsen" w:date="2012-12-13T11:42:00Z">
              <w:r>
                <w:rPr>
                  <w:rFonts w:ascii="Arial" w:hAnsi="Arial" w:cs="Arial"/>
                  <w:sz w:val="18"/>
                </w:rPr>
                <w:t>FordringOpskrivningBeløb</w:t>
              </w:r>
            </w:ins>
          </w:p>
        </w:tc>
        <w:tc>
          <w:tcPr>
            <w:tcW w:w="1701" w:type="dxa"/>
          </w:tcPr>
          <w:p w14:paraId="38325B4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6" w:author="Poul V Madsen" w:date="2012-12-13T11:42:00Z"/>
                <w:rFonts w:ascii="Arial" w:hAnsi="Arial" w:cs="Arial"/>
                <w:sz w:val="18"/>
              </w:rPr>
            </w:pPr>
            <w:ins w:id="237" w:author="Poul V Madsen" w:date="2012-12-13T11:42:00Z">
              <w:r>
                <w:rPr>
                  <w:rFonts w:ascii="Arial" w:hAnsi="Arial" w:cs="Arial"/>
                  <w:sz w:val="18"/>
                </w:rPr>
                <w:t xml:space="preserve">Domain: </w:t>
              </w:r>
            </w:ins>
          </w:p>
          <w:p w14:paraId="7EE4700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8" w:author="Poul V Madsen" w:date="2012-12-13T11:42:00Z"/>
                <w:rFonts w:ascii="Arial" w:hAnsi="Arial" w:cs="Arial"/>
                <w:sz w:val="18"/>
              </w:rPr>
            </w:pPr>
            <w:ins w:id="239" w:author="Poul V Madsen" w:date="2012-12-13T11:42:00Z">
              <w:r>
                <w:rPr>
                  <w:rFonts w:ascii="Arial" w:hAnsi="Arial" w:cs="Arial"/>
                  <w:sz w:val="18"/>
                </w:rPr>
                <w:t>Beløb</w:t>
              </w:r>
            </w:ins>
          </w:p>
          <w:p w14:paraId="1CA9E5E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0" w:author="Poul V Madsen" w:date="2012-12-13T11:42:00Z"/>
                <w:rFonts w:ascii="Arial" w:hAnsi="Arial" w:cs="Arial"/>
                <w:sz w:val="18"/>
              </w:rPr>
            </w:pPr>
            <w:ins w:id="241" w:author="Poul V Madsen" w:date="2012-12-13T11:42:00Z">
              <w:r>
                <w:rPr>
                  <w:rFonts w:ascii="Arial" w:hAnsi="Arial" w:cs="Arial"/>
                  <w:sz w:val="18"/>
                </w:rPr>
                <w:t>base: decimal</w:t>
              </w:r>
            </w:ins>
          </w:p>
          <w:p w14:paraId="3CE68FD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2" w:author="Poul V Madsen" w:date="2012-12-13T11:42:00Z"/>
                <w:rFonts w:ascii="Arial" w:hAnsi="Arial" w:cs="Arial"/>
                <w:sz w:val="18"/>
              </w:rPr>
            </w:pPr>
            <w:ins w:id="243" w:author="Poul V Madsen" w:date="2012-12-13T11:42:00Z">
              <w:r>
                <w:rPr>
                  <w:rFonts w:ascii="Arial" w:hAnsi="Arial" w:cs="Arial"/>
                  <w:sz w:val="18"/>
                </w:rPr>
                <w:t>totalDigits: 13</w:t>
              </w:r>
            </w:ins>
          </w:p>
          <w:p w14:paraId="7428DD4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4" w:author="Poul V Madsen" w:date="2012-12-13T11:42:00Z"/>
                <w:rFonts w:ascii="Arial" w:hAnsi="Arial" w:cs="Arial"/>
                <w:sz w:val="18"/>
              </w:rPr>
            </w:pPr>
            <w:ins w:id="245" w:author="Poul V Madsen" w:date="2012-12-13T11:42:00Z">
              <w:r>
                <w:rPr>
                  <w:rFonts w:ascii="Arial" w:hAnsi="Arial" w:cs="Arial"/>
                  <w:sz w:val="18"/>
                </w:rPr>
                <w:t>fractionDigits: 2</w:t>
              </w:r>
            </w:ins>
          </w:p>
        </w:tc>
        <w:tc>
          <w:tcPr>
            <w:tcW w:w="4671" w:type="dxa"/>
          </w:tcPr>
          <w:p w14:paraId="5EBEEDF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6" w:author="Poul V Madsen" w:date="2012-12-13T11:42:00Z"/>
                <w:rFonts w:ascii="Arial" w:hAnsi="Arial" w:cs="Arial"/>
                <w:sz w:val="18"/>
              </w:rPr>
            </w:pPr>
            <w:ins w:id="247" w:author="Poul V Madsen" w:date="2012-12-13T11:42:00Z">
              <w:r>
                <w:rPr>
                  <w:rFonts w:ascii="Arial" w:hAnsi="Arial" w:cs="Arial"/>
                  <w:sz w:val="18"/>
                </w:rPr>
                <w:t xml:space="preserve">Det beløb en fordring ønskes eller er opskrevet med i den indrapporterede valuta. </w:t>
              </w:r>
            </w:ins>
          </w:p>
          <w:p w14:paraId="5DBD48C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8" w:author="Poul V Madsen" w:date="2012-12-13T11:42:00Z"/>
                <w:rFonts w:ascii="Arial" w:hAnsi="Arial" w:cs="Arial"/>
                <w:sz w:val="18"/>
              </w:rPr>
            </w:pPr>
            <w:ins w:id="249" w:author="Poul V Madsen" w:date="2012-12-13T11:42:00Z">
              <w:r>
                <w:rPr>
                  <w:rFonts w:ascii="Arial" w:hAnsi="Arial" w:cs="Arial"/>
                  <w:sz w:val="18"/>
                </w:rPr>
                <w:t>Forudsætning for 0 er at FordringOpskrivningÅrsagKode = Endelig Fastsættelse</w:t>
              </w:r>
            </w:ins>
          </w:p>
        </w:tc>
      </w:tr>
      <w:tr w:rsidR="00730D10" w14:paraId="4D044DDC" w14:textId="77777777" w:rsidTr="00730D10">
        <w:trPr>
          <w:ins w:id="250" w:author="Poul V Madsen" w:date="2012-12-13T11:42:00Z"/>
        </w:trPr>
        <w:tc>
          <w:tcPr>
            <w:tcW w:w="3402" w:type="dxa"/>
          </w:tcPr>
          <w:p w14:paraId="79F815F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51" w:author="Poul V Madsen" w:date="2012-12-13T11:42:00Z"/>
                <w:rFonts w:ascii="Arial" w:hAnsi="Arial" w:cs="Arial"/>
                <w:sz w:val="18"/>
              </w:rPr>
            </w:pPr>
            <w:ins w:id="252" w:author="Poul V Madsen" w:date="2012-12-13T11:42:00Z">
              <w:r>
                <w:rPr>
                  <w:rFonts w:ascii="Arial" w:hAnsi="Arial" w:cs="Arial"/>
                  <w:sz w:val="18"/>
                </w:rPr>
                <w:t>FordringOpskrivningBeløbDKK</w:t>
              </w:r>
            </w:ins>
          </w:p>
        </w:tc>
        <w:tc>
          <w:tcPr>
            <w:tcW w:w="1701" w:type="dxa"/>
          </w:tcPr>
          <w:p w14:paraId="3D6F4FB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3" w:author="Poul V Madsen" w:date="2012-12-13T11:42:00Z"/>
                <w:rFonts w:ascii="Arial" w:hAnsi="Arial" w:cs="Arial"/>
                <w:sz w:val="18"/>
              </w:rPr>
            </w:pPr>
            <w:ins w:id="254" w:author="Poul V Madsen" w:date="2012-12-13T11:42:00Z">
              <w:r>
                <w:rPr>
                  <w:rFonts w:ascii="Arial" w:hAnsi="Arial" w:cs="Arial"/>
                  <w:sz w:val="18"/>
                </w:rPr>
                <w:t xml:space="preserve">Domain: </w:t>
              </w:r>
            </w:ins>
          </w:p>
          <w:p w14:paraId="7252E98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5" w:author="Poul V Madsen" w:date="2012-12-13T11:42:00Z"/>
                <w:rFonts w:ascii="Arial" w:hAnsi="Arial" w:cs="Arial"/>
                <w:sz w:val="18"/>
              </w:rPr>
            </w:pPr>
            <w:ins w:id="256" w:author="Poul V Madsen" w:date="2012-12-13T11:42:00Z">
              <w:r>
                <w:rPr>
                  <w:rFonts w:ascii="Arial" w:hAnsi="Arial" w:cs="Arial"/>
                  <w:sz w:val="18"/>
                </w:rPr>
                <w:t>Beløb</w:t>
              </w:r>
            </w:ins>
          </w:p>
          <w:p w14:paraId="71D631D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7" w:author="Poul V Madsen" w:date="2012-12-13T11:42:00Z"/>
                <w:rFonts w:ascii="Arial" w:hAnsi="Arial" w:cs="Arial"/>
                <w:sz w:val="18"/>
              </w:rPr>
            </w:pPr>
            <w:ins w:id="258" w:author="Poul V Madsen" w:date="2012-12-13T11:42:00Z">
              <w:r>
                <w:rPr>
                  <w:rFonts w:ascii="Arial" w:hAnsi="Arial" w:cs="Arial"/>
                  <w:sz w:val="18"/>
                </w:rPr>
                <w:t>base: decimal</w:t>
              </w:r>
            </w:ins>
          </w:p>
          <w:p w14:paraId="4142F5B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9" w:author="Poul V Madsen" w:date="2012-12-13T11:42:00Z"/>
                <w:rFonts w:ascii="Arial" w:hAnsi="Arial" w:cs="Arial"/>
                <w:sz w:val="18"/>
              </w:rPr>
            </w:pPr>
            <w:ins w:id="260" w:author="Poul V Madsen" w:date="2012-12-13T11:42:00Z">
              <w:r>
                <w:rPr>
                  <w:rFonts w:ascii="Arial" w:hAnsi="Arial" w:cs="Arial"/>
                  <w:sz w:val="18"/>
                </w:rPr>
                <w:t>totalDigits: 13</w:t>
              </w:r>
            </w:ins>
          </w:p>
          <w:p w14:paraId="40D9945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1" w:author="Poul V Madsen" w:date="2012-12-13T11:42:00Z"/>
                <w:rFonts w:ascii="Arial" w:hAnsi="Arial" w:cs="Arial"/>
                <w:sz w:val="18"/>
              </w:rPr>
            </w:pPr>
            <w:ins w:id="262" w:author="Poul V Madsen" w:date="2012-12-13T11:42:00Z">
              <w:r>
                <w:rPr>
                  <w:rFonts w:ascii="Arial" w:hAnsi="Arial" w:cs="Arial"/>
                  <w:sz w:val="18"/>
                </w:rPr>
                <w:t>fractionDigits: 2</w:t>
              </w:r>
            </w:ins>
          </w:p>
        </w:tc>
        <w:tc>
          <w:tcPr>
            <w:tcW w:w="4671" w:type="dxa"/>
          </w:tcPr>
          <w:p w14:paraId="761CE18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3" w:author="Poul V Madsen" w:date="2012-12-13T11:42:00Z"/>
                <w:rFonts w:ascii="Arial" w:hAnsi="Arial" w:cs="Arial"/>
                <w:sz w:val="18"/>
              </w:rPr>
            </w:pPr>
            <w:ins w:id="264" w:author="Poul V Madsen" w:date="2012-12-13T11:42:00Z">
              <w:r>
                <w:rPr>
                  <w:rFonts w:ascii="Arial" w:hAnsi="Arial" w:cs="Arial"/>
                  <w:sz w:val="18"/>
                </w:rPr>
                <w:t>Det beløb en fordring er opskrevet med indrapporteret eller omregnet til i danske kroner.</w:t>
              </w:r>
            </w:ins>
          </w:p>
        </w:tc>
      </w:tr>
      <w:tr w:rsidR="00730D10" w14:paraId="2FD48827" w14:textId="77777777" w:rsidTr="00730D10">
        <w:trPr>
          <w:ins w:id="265" w:author="Poul V Madsen" w:date="2012-12-13T11:42:00Z"/>
        </w:trPr>
        <w:tc>
          <w:tcPr>
            <w:tcW w:w="3402" w:type="dxa"/>
          </w:tcPr>
          <w:p w14:paraId="392BC0B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66" w:author="Poul V Madsen" w:date="2012-12-13T11:42:00Z"/>
                <w:rFonts w:ascii="Arial" w:hAnsi="Arial" w:cs="Arial"/>
                <w:sz w:val="18"/>
              </w:rPr>
            </w:pPr>
            <w:ins w:id="267" w:author="Poul V Madsen" w:date="2012-12-13T11:42:00Z">
              <w:r>
                <w:rPr>
                  <w:rFonts w:ascii="Arial" w:hAnsi="Arial" w:cs="Arial"/>
                  <w:sz w:val="18"/>
                </w:rPr>
                <w:t>HæftelseRestBeløb</w:t>
              </w:r>
            </w:ins>
          </w:p>
        </w:tc>
        <w:tc>
          <w:tcPr>
            <w:tcW w:w="1701" w:type="dxa"/>
          </w:tcPr>
          <w:p w14:paraId="5E8D3DD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8" w:author="Poul V Madsen" w:date="2012-12-13T11:42:00Z"/>
                <w:rFonts w:ascii="Arial" w:hAnsi="Arial" w:cs="Arial"/>
                <w:sz w:val="18"/>
              </w:rPr>
            </w:pPr>
            <w:ins w:id="269" w:author="Poul V Madsen" w:date="2012-12-13T11:42:00Z">
              <w:r>
                <w:rPr>
                  <w:rFonts w:ascii="Arial" w:hAnsi="Arial" w:cs="Arial"/>
                  <w:sz w:val="18"/>
                </w:rPr>
                <w:t xml:space="preserve">Domain: </w:t>
              </w:r>
            </w:ins>
          </w:p>
          <w:p w14:paraId="6B8A49A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0" w:author="Poul V Madsen" w:date="2012-12-13T11:42:00Z"/>
                <w:rFonts w:ascii="Arial" w:hAnsi="Arial" w:cs="Arial"/>
                <w:sz w:val="18"/>
              </w:rPr>
            </w:pPr>
            <w:ins w:id="271" w:author="Poul V Madsen" w:date="2012-12-13T11:42:00Z">
              <w:r>
                <w:rPr>
                  <w:rFonts w:ascii="Arial" w:hAnsi="Arial" w:cs="Arial"/>
                  <w:sz w:val="18"/>
                </w:rPr>
                <w:t>Beløb</w:t>
              </w:r>
            </w:ins>
          </w:p>
          <w:p w14:paraId="33378E3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2" w:author="Poul V Madsen" w:date="2012-12-13T11:42:00Z"/>
                <w:rFonts w:ascii="Arial" w:hAnsi="Arial" w:cs="Arial"/>
                <w:sz w:val="18"/>
              </w:rPr>
            </w:pPr>
            <w:ins w:id="273" w:author="Poul V Madsen" w:date="2012-12-13T11:42:00Z">
              <w:r>
                <w:rPr>
                  <w:rFonts w:ascii="Arial" w:hAnsi="Arial" w:cs="Arial"/>
                  <w:sz w:val="18"/>
                </w:rPr>
                <w:t>base: decimal</w:t>
              </w:r>
            </w:ins>
          </w:p>
          <w:p w14:paraId="7558917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4" w:author="Poul V Madsen" w:date="2012-12-13T11:42:00Z"/>
                <w:rFonts w:ascii="Arial" w:hAnsi="Arial" w:cs="Arial"/>
                <w:sz w:val="18"/>
              </w:rPr>
            </w:pPr>
            <w:ins w:id="275" w:author="Poul V Madsen" w:date="2012-12-13T11:42:00Z">
              <w:r>
                <w:rPr>
                  <w:rFonts w:ascii="Arial" w:hAnsi="Arial" w:cs="Arial"/>
                  <w:sz w:val="18"/>
                </w:rPr>
                <w:t>totalDigits: 13</w:t>
              </w:r>
            </w:ins>
          </w:p>
          <w:p w14:paraId="61D0DA1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6" w:author="Poul V Madsen" w:date="2012-12-13T11:42:00Z"/>
                <w:rFonts w:ascii="Arial" w:hAnsi="Arial" w:cs="Arial"/>
                <w:sz w:val="18"/>
              </w:rPr>
            </w:pPr>
            <w:ins w:id="277" w:author="Poul V Madsen" w:date="2012-12-13T11:42:00Z">
              <w:r>
                <w:rPr>
                  <w:rFonts w:ascii="Arial" w:hAnsi="Arial" w:cs="Arial"/>
                  <w:sz w:val="18"/>
                </w:rPr>
                <w:t>fractionDigits: 2</w:t>
              </w:r>
            </w:ins>
          </w:p>
        </w:tc>
        <w:tc>
          <w:tcPr>
            <w:tcW w:w="4671" w:type="dxa"/>
          </w:tcPr>
          <w:p w14:paraId="244AB09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8" w:author="Poul V Madsen" w:date="2012-12-13T11:42:00Z"/>
                <w:rFonts w:ascii="Arial" w:hAnsi="Arial" w:cs="Arial"/>
                <w:sz w:val="18"/>
              </w:rPr>
            </w:pPr>
            <w:ins w:id="279" w:author="Poul V Madsen" w:date="2012-12-13T11:42:00Z">
              <w:r>
                <w:rPr>
                  <w:rFonts w:ascii="Arial" w:hAnsi="Arial" w:cs="Arial"/>
                  <w:sz w:val="18"/>
                </w:rPr>
                <w:t>Hæftelsesrestbeløb i den indrapporterede valuta.</w:t>
              </w:r>
            </w:ins>
          </w:p>
          <w:p w14:paraId="606578B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0" w:author="Poul V Madsen" w:date="2012-12-13T11:42:00Z"/>
                <w:rFonts w:ascii="Arial" w:hAnsi="Arial" w:cs="Arial"/>
                <w:sz w:val="18"/>
              </w:rPr>
            </w:pPr>
            <w:ins w:id="281" w:author="Poul V Madsen" w:date="2012-12-13T11:42:00Z">
              <w:r>
                <w:rPr>
                  <w:rFonts w:ascii="Arial" w:hAnsi="Arial" w:cs="Arial"/>
                  <w:sz w:val="18"/>
                </w:rPr>
                <w:t>Den del af fordringens restbeløb som hæfteren hæfter for.</w:t>
              </w:r>
            </w:ins>
          </w:p>
        </w:tc>
      </w:tr>
      <w:tr w:rsidR="00730D10" w14:paraId="64B507FE" w14:textId="77777777" w:rsidTr="00730D10">
        <w:trPr>
          <w:ins w:id="282" w:author="Poul V Madsen" w:date="2012-12-13T11:42:00Z"/>
        </w:trPr>
        <w:tc>
          <w:tcPr>
            <w:tcW w:w="3402" w:type="dxa"/>
          </w:tcPr>
          <w:p w14:paraId="0778163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83" w:author="Poul V Madsen" w:date="2012-12-13T11:42:00Z"/>
                <w:rFonts w:ascii="Arial" w:hAnsi="Arial" w:cs="Arial"/>
                <w:sz w:val="18"/>
              </w:rPr>
            </w:pPr>
            <w:ins w:id="284" w:author="Poul V Madsen" w:date="2012-12-13T11:42:00Z">
              <w:r>
                <w:rPr>
                  <w:rFonts w:ascii="Arial" w:hAnsi="Arial" w:cs="Arial"/>
                  <w:sz w:val="18"/>
                </w:rPr>
                <w:t>HæftelseRestBeløbDKK</w:t>
              </w:r>
            </w:ins>
          </w:p>
        </w:tc>
        <w:tc>
          <w:tcPr>
            <w:tcW w:w="1701" w:type="dxa"/>
          </w:tcPr>
          <w:p w14:paraId="24F7F6F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5" w:author="Poul V Madsen" w:date="2012-12-13T11:42:00Z"/>
                <w:rFonts w:ascii="Arial" w:hAnsi="Arial" w:cs="Arial"/>
                <w:sz w:val="18"/>
              </w:rPr>
            </w:pPr>
            <w:ins w:id="286" w:author="Poul V Madsen" w:date="2012-12-13T11:42:00Z">
              <w:r>
                <w:rPr>
                  <w:rFonts w:ascii="Arial" w:hAnsi="Arial" w:cs="Arial"/>
                  <w:sz w:val="18"/>
                </w:rPr>
                <w:t xml:space="preserve">Domain: </w:t>
              </w:r>
            </w:ins>
          </w:p>
          <w:p w14:paraId="57CB5A0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7" w:author="Poul V Madsen" w:date="2012-12-13T11:42:00Z"/>
                <w:rFonts w:ascii="Arial" w:hAnsi="Arial" w:cs="Arial"/>
                <w:sz w:val="18"/>
              </w:rPr>
            </w:pPr>
            <w:ins w:id="288" w:author="Poul V Madsen" w:date="2012-12-13T11:42:00Z">
              <w:r>
                <w:rPr>
                  <w:rFonts w:ascii="Arial" w:hAnsi="Arial" w:cs="Arial"/>
                  <w:sz w:val="18"/>
                </w:rPr>
                <w:t>Beløb</w:t>
              </w:r>
            </w:ins>
          </w:p>
          <w:p w14:paraId="2F49534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9" w:author="Poul V Madsen" w:date="2012-12-13T11:42:00Z"/>
                <w:rFonts w:ascii="Arial" w:hAnsi="Arial" w:cs="Arial"/>
                <w:sz w:val="18"/>
              </w:rPr>
            </w:pPr>
            <w:ins w:id="290" w:author="Poul V Madsen" w:date="2012-12-13T11:42:00Z">
              <w:r>
                <w:rPr>
                  <w:rFonts w:ascii="Arial" w:hAnsi="Arial" w:cs="Arial"/>
                  <w:sz w:val="18"/>
                </w:rPr>
                <w:t>base: decimal</w:t>
              </w:r>
            </w:ins>
          </w:p>
          <w:p w14:paraId="2B0D708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1" w:author="Poul V Madsen" w:date="2012-12-13T11:42:00Z"/>
                <w:rFonts w:ascii="Arial" w:hAnsi="Arial" w:cs="Arial"/>
                <w:sz w:val="18"/>
              </w:rPr>
            </w:pPr>
            <w:ins w:id="292" w:author="Poul V Madsen" w:date="2012-12-13T11:42:00Z">
              <w:r>
                <w:rPr>
                  <w:rFonts w:ascii="Arial" w:hAnsi="Arial" w:cs="Arial"/>
                  <w:sz w:val="18"/>
                </w:rPr>
                <w:t>totalDigits: 13</w:t>
              </w:r>
            </w:ins>
          </w:p>
          <w:p w14:paraId="3DA22CA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3" w:author="Poul V Madsen" w:date="2012-12-13T11:42:00Z"/>
                <w:rFonts w:ascii="Arial" w:hAnsi="Arial" w:cs="Arial"/>
                <w:sz w:val="18"/>
              </w:rPr>
            </w:pPr>
            <w:ins w:id="294" w:author="Poul V Madsen" w:date="2012-12-13T11:42:00Z">
              <w:r>
                <w:rPr>
                  <w:rFonts w:ascii="Arial" w:hAnsi="Arial" w:cs="Arial"/>
                  <w:sz w:val="18"/>
                </w:rPr>
                <w:t>fractionDigits: 2</w:t>
              </w:r>
            </w:ins>
          </w:p>
        </w:tc>
        <w:tc>
          <w:tcPr>
            <w:tcW w:w="4671" w:type="dxa"/>
          </w:tcPr>
          <w:p w14:paraId="1196EA9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5" w:author="Poul V Madsen" w:date="2012-12-13T11:42:00Z"/>
                <w:rFonts w:ascii="Arial" w:hAnsi="Arial" w:cs="Arial"/>
                <w:sz w:val="18"/>
              </w:rPr>
            </w:pPr>
            <w:ins w:id="296" w:author="Poul V Madsen" w:date="2012-12-13T11:42:00Z">
              <w:r>
                <w:rPr>
                  <w:rFonts w:ascii="Arial" w:hAnsi="Arial" w:cs="Arial"/>
                  <w:sz w:val="18"/>
                </w:rPr>
                <w:t>Hæftelsesrestbeløb omregnet til danske kroner.</w:t>
              </w:r>
            </w:ins>
          </w:p>
          <w:p w14:paraId="65B17A7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7" w:author="Poul V Madsen" w:date="2012-12-13T11:42:00Z"/>
                <w:rFonts w:ascii="Arial" w:hAnsi="Arial" w:cs="Arial"/>
                <w:sz w:val="18"/>
              </w:rPr>
            </w:pPr>
            <w:ins w:id="298" w:author="Poul V Madsen" w:date="2012-12-13T11:42:00Z">
              <w:r>
                <w:rPr>
                  <w:rFonts w:ascii="Arial" w:hAnsi="Arial" w:cs="Arial"/>
                  <w:sz w:val="18"/>
                </w:rPr>
                <w:t>Den del af fordringens restbeløb som hæfteren hæfter for. Er ikke veldefineret for hæftelseform "andet" (den fjerde hæftel-sesform dvs. hverken solidarisk, subsidiær eller prorata</w:t>
              </w:r>
            </w:ins>
          </w:p>
        </w:tc>
      </w:tr>
      <w:tr w:rsidR="00730D10" w14:paraId="75326554" w14:textId="77777777" w:rsidTr="00730D10">
        <w:tc>
          <w:tcPr>
            <w:tcW w:w="3402" w:type="dxa"/>
          </w:tcPr>
          <w:p w14:paraId="10007B6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7D8B205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D64A87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799F7E4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BC213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A540AE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730D10" w14:paraId="098A1E44" w14:textId="77777777" w:rsidTr="00730D10">
        <w:tc>
          <w:tcPr>
            <w:tcW w:w="3402" w:type="dxa"/>
          </w:tcPr>
          <w:p w14:paraId="2966309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5061F77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5FE42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4EBF938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68BEEE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6158B84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23A1997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30D10" w14:paraId="1AD4AE9A" w14:textId="77777777" w:rsidTr="00730D10">
        <w:tc>
          <w:tcPr>
            <w:tcW w:w="3402" w:type="dxa"/>
          </w:tcPr>
          <w:p w14:paraId="12B7BF9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2E3ECA9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EFEE6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4499F1E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E2413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2ED0FC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3B8350F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C5B70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70B29D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4251BE1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54F6DBD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1D5C8C4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027DD94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1056B0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7E8F85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7F8CF76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5DFD032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E6F31C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30D10" w14:paraId="0C31ED6F" w14:textId="77777777" w:rsidTr="00730D10">
        <w:tc>
          <w:tcPr>
            <w:tcW w:w="3402" w:type="dxa"/>
          </w:tcPr>
          <w:p w14:paraId="6C3B1C9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14:paraId="32C4B41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3E553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14:paraId="5556E30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151A16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14:paraId="33A89B1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6651C80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6A7456C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730D10" w14:paraId="319B702F" w14:textId="77777777" w:rsidTr="00730D10">
        <w:tc>
          <w:tcPr>
            <w:tcW w:w="3402" w:type="dxa"/>
          </w:tcPr>
          <w:p w14:paraId="726E665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14:paraId="1058AEC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35274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5330069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78984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5175DC9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730D10" w14:paraId="400E4784" w14:textId="77777777" w:rsidTr="00730D10">
        <w:tc>
          <w:tcPr>
            <w:tcW w:w="3402" w:type="dxa"/>
          </w:tcPr>
          <w:p w14:paraId="332B75D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14:paraId="2553BC5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6D91F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14:paraId="3E85F00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55E59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14:paraId="01563378"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630132F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730D10" w14:paraId="3E411C35" w14:textId="77777777" w:rsidTr="00730D10">
        <w:tc>
          <w:tcPr>
            <w:tcW w:w="3402" w:type="dxa"/>
          </w:tcPr>
          <w:p w14:paraId="7EDA60F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14:paraId="1AC64DD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4A57C8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1BA7738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207E12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035475BA"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A34FFA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730D10" w14:paraId="612714B7" w14:textId="77777777" w:rsidTr="00730D10">
        <w:tc>
          <w:tcPr>
            <w:tcW w:w="3402" w:type="dxa"/>
          </w:tcPr>
          <w:p w14:paraId="62E3EE5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14:paraId="5D3AD48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4F7E18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2493275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C59431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14:paraId="4770C22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14:paraId="4BD5D78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B9D25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14:paraId="24C8642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14:paraId="36B7C7C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14:paraId="4377BDF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14:paraId="63BF67B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14:paraId="40FA15F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14:paraId="552A948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14:paraId="5D91D8E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14:paraId="3F3B4DD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14:paraId="007F8CB7" w14:textId="77777777" w:rsidTr="00730D10">
        <w:tc>
          <w:tcPr>
            <w:tcW w:w="3402" w:type="dxa"/>
          </w:tcPr>
          <w:p w14:paraId="33528CD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14:paraId="00F2F91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449C18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1C92A61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0FADFB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14:paraId="736459E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14:paraId="6BD92DC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BD52A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14:paraId="4B18AF2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14:paraId="0D0446E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14:paraId="78200C2A"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730D10" w14:paraId="335AE5FF" w14:textId="77777777" w:rsidTr="00730D10">
        <w:tc>
          <w:tcPr>
            <w:tcW w:w="3402" w:type="dxa"/>
          </w:tcPr>
          <w:p w14:paraId="3845F9B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14:paraId="6F897B8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55E3F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6217F58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4C32A0E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4D543AA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730D10" w14:paraId="52519A28" w14:textId="77777777" w:rsidTr="00730D10">
        <w:tc>
          <w:tcPr>
            <w:tcW w:w="3402" w:type="dxa"/>
          </w:tcPr>
          <w:p w14:paraId="41362C7F"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14:paraId="5655DB3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C7364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137A1A3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E4C49F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5FBEFD2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3D0261E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14:paraId="1F730FF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14:paraId="1C378AC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D31822"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730D10" w14:paraId="4BE53AC1" w14:textId="77777777" w:rsidTr="00730D10">
        <w:tc>
          <w:tcPr>
            <w:tcW w:w="3402" w:type="dxa"/>
          </w:tcPr>
          <w:p w14:paraId="1F93C72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034BD5C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53CB2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1CA5EEB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4C4A96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27A34E4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3EFEB15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30D10" w14:paraId="7A6E0909" w14:textId="77777777" w:rsidTr="00730D10">
        <w:tc>
          <w:tcPr>
            <w:tcW w:w="3402" w:type="dxa"/>
          </w:tcPr>
          <w:p w14:paraId="340BDF2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467C70E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03F4F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45D926D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36B38C5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11B28E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29FD6DE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730D10" w14:paraId="4A8D4969" w14:textId="77777777" w:rsidTr="00730D10">
        <w:tc>
          <w:tcPr>
            <w:tcW w:w="3402" w:type="dxa"/>
          </w:tcPr>
          <w:p w14:paraId="6A5DA17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2508548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9FBA6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49BDCDF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935573"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C41D2A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643B1B2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730D10" w14:paraId="0524A9D9" w14:textId="77777777" w:rsidTr="00730D10">
        <w:tc>
          <w:tcPr>
            <w:tcW w:w="3402" w:type="dxa"/>
          </w:tcPr>
          <w:p w14:paraId="29461B5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0194669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2FDA3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07D2338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260FFAC8"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E148AF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730D10" w14:paraId="5AF31A36" w14:textId="77777777" w:rsidTr="00730D10">
        <w:tc>
          <w:tcPr>
            <w:tcW w:w="3402" w:type="dxa"/>
          </w:tcPr>
          <w:p w14:paraId="6A949FDA"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62C56CF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F2732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14:paraId="5239AD0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9B01FB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44BE7DF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14:paraId="4483EDEE" w14:textId="77777777" w:rsidTr="00730D10">
        <w:tc>
          <w:tcPr>
            <w:tcW w:w="3402" w:type="dxa"/>
          </w:tcPr>
          <w:p w14:paraId="3B416D4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5809E03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DEC346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39A39F7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5528C98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8C9311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796C22E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730D10" w14:paraId="5395FB8F" w14:textId="77777777" w:rsidTr="00730D10">
        <w:tc>
          <w:tcPr>
            <w:tcW w:w="3402" w:type="dxa"/>
          </w:tcPr>
          <w:p w14:paraId="144BA09A"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345CDEF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E21A8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22203F0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4A1EB9C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7CAA12D"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730D10" w14:paraId="42E398C1" w14:textId="77777777" w:rsidTr="00730D10">
        <w:tc>
          <w:tcPr>
            <w:tcW w:w="3402" w:type="dxa"/>
          </w:tcPr>
          <w:p w14:paraId="3BE0905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310E28F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46003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238232B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DF707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1AE9651C"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06D8B6A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730D10" w14:paraId="79754549" w14:textId="77777777" w:rsidTr="00730D10">
        <w:tc>
          <w:tcPr>
            <w:tcW w:w="3402" w:type="dxa"/>
          </w:tcPr>
          <w:p w14:paraId="30680286"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2135A36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CB50C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14:paraId="0FE6EDB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3B206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5C57313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1806DE8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5A9282B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E1C8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4F89EDD1"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730D10" w14:paraId="0C964C4E" w14:textId="77777777" w:rsidTr="00730D10">
        <w:tc>
          <w:tcPr>
            <w:tcW w:w="3402" w:type="dxa"/>
          </w:tcPr>
          <w:p w14:paraId="22F003F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6CD5241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7D5C4B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6EE89C2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CBCB30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1E2C17D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1C9B4AEE"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7CF9F68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30D10" w:rsidRPr="00730D10" w:rsidSect="00730D10">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5E6C7" w14:textId="77777777" w:rsidR="00196B23" w:rsidRDefault="00196B23" w:rsidP="00730D10">
      <w:r>
        <w:separator/>
      </w:r>
    </w:p>
  </w:endnote>
  <w:endnote w:type="continuationSeparator" w:id="0">
    <w:p w14:paraId="131BA2D3" w14:textId="77777777" w:rsidR="00196B23" w:rsidRDefault="00196B23" w:rsidP="00730D10">
      <w:r>
        <w:continuationSeparator/>
      </w:r>
    </w:p>
  </w:endnote>
  <w:endnote w:type="continuationNotice" w:id="1">
    <w:p w14:paraId="0218408D" w14:textId="77777777" w:rsidR="00196B23" w:rsidRDefault="00196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8F069" w14:textId="77777777" w:rsidR="00730D10" w:rsidRDefault="00730D1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CD74E" w14:textId="471FF51E" w:rsidR="00730D10" w:rsidRPr="00730D10" w:rsidRDefault="00730D10" w:rsidP="00730D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43" w:author="Poul V Madsen" w:date="2012-12-13T11:42:00Z">
      <w:r w:rsidR="008E49DD">
        <w:rPr>
          <w:rFonts w:ascii="Arial" w:hAnsi="Arial" w:cs="Arial"/>
          <w:noProof/>
          <w:sz w:val="16"/>
        </w:rPr>
        <w:delText>31. juli</w:delText>
      </w:r>
    </w:del>
    <w:ins w:id="44" w:author="Poul V Madsen" w:date="2012-12-13T11:42:00Z">
      <w:r>
        <w:rPr>
          <w:rFonts w:ascii="Arial" w:hAnsi="Arial" w:cs="Arial"/>
          <w:noProof/>
          <w:sz w:val="16"/>
        </w:rPr>
        <w:t>13. december</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196B23">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196B23">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C50D5" w14:textId="77777777" w:rsidR="00730D10" w:rsidRDefault="00730D1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E3117" w14:textId="77777777" w:rsidR="00196B23" w:rsidRDefault="00196B23" w:rsidP="00730D10">
      <w:r>
        <w:separator/>
      </w:r>
    </w:p>
  </w:footnote>
  <w:footnote w:type="continuationSeparator" w:id="0">
    <w:p w14:paraId="2D375237" w14:textId="77777777" w:rsidR="00196B23" w:rsidRDefault="00196B23" w:rsidP="00730D10">
      <w:r>
        <w:continuationSeparator/>
      </w:r>
    </w:p>
  </w:footnote>
  <w:footnote w:type="continuationNotice" w:id="1">
    <w:p w14:paraId="680C168B" w14:textId="77777777" w:rsidR="00196B23" w:rsidRDefault="00196B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33046" w14:textId="77777777" w:rsidR="00730D10" w:rsidRDefault="00730D1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2E186" w14:textId="77777777" w:rsidR="00730D10" w:rsidRPr="00730D10" w:rsidRDefault="00730D10" w:rsidP="00730D10">
    <w:pPr>
      <w:pStyle w:val="Sidehoved"/>
      <w:jc w:val="center"/>
      <w:rPr>
        <w:rFonts w:ascii="Arial" w:hAnsi="Arial" w:cs="Arial"/>
      </w:rPr>
    </w:pPr>
    <w:r w:rsidRPr="00730D10">
      <w:rPr>
        <w:rFonts w:ascii="Arial" w:hAnsi="Arial" w:cs="Arial"/>
      </w:rPr>
      <w:t>Servicebeskrivelse</w:t>
    </w:r>
  </w:p>
  <w:p w14:paraId="6A7285C1" w14:textId="77777777" w:rsidR="00730D10" w:rsidRPr="00730D10" w:rsidRDefault="00730D10" w:rsidP="00730D1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08A64" w14:textId="77777777" w:rsidR="00730D10" w:rsidRDefault="00730D1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7F87F" w14:textId="77777777" w:rsidR="00730D10" w:rsidRPr="00730D10" w:rsidRDefault="00730D10" w:rsidP="00730D10">
    <w:pPr>
      <w:pStyle w:val="Sidehoved"/>
      <w:jc w:val="center"/>
      <w:rPr>
        <w:rFonts w:ascii="Arial" w:hAnsi="Arial" w:cs="Arial"/>
      </w:rPr>
    </w:pPr>
    <w:r w:rsidRPr="00730D10">
      <w:rPr>
        <w:rFonts w:ascii="Arial" w:hAnsi="Arial" w:cs="Arial"/>
      </w:rPr>
      <w:t>Datastrukturer</w:t>
    </w:r>
  </w:p>
  <w:p w14:paraId="2CF4EC0A" w14:textId="77777777" w:rsidR="00730D10" w:rsidRPr="00730D10" w:rsidRDefault="00730D10" w:rsidP="00730D1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77480" w14:textId="77777777" w:rsidR="00730D10" w:rsidRDefault="00730D10" w:rsidP="00730D10">
    <w:pPr>
      <w:pStyle w:val="Sidehoved"/>
      <w:jc w:val="center"/>
      <w:rPr>
        <w:rFonts w:ascii="Arial" w:hAnsi="Arial" w:cs="Arial"/>
      </w:rPr>
    </w:pPr>
    <w:r>
      <w:rPr>
        <w:rFonts w:ascii="Arial" w:hAnsi="Arial" w:cs="Arial"/>
      </w:rPr>
      <w:t>Data elementer</w:t>
    </w:r>
  </w:p>
  <w:p w14:paraId="75DD27C4" w14:textId="77777777" w:rsidR="00730D10" w:rsidRPr="00730D10" w:rsidRDefault="00730D10" w:rsidP="00730D1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14ED8"/>
    <w:multiLevelType w:val="multilevel"/>
    <w:tmpl w:val="5EE2758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10"/>
    <w:rsid w:val="00062E9B"/>
    <w:rsid w:val="00196B23"/>
    <w:rsid w:val="003717A5"/>
    <w:rsid w:val="005445ED"/>
    <w:rsid w:val="00636BE0"/>
    <w:rsid w:val="006843F7"/>
    <w:rsid w:val="0069280E"/>
    <w:rsid w:val="006B65FC"/>
    <w:rsid w:val="006F2D8E"/>
    <w:rsid w:val="00730D10"/>
    <w:rsid w:val="00892491"/>
    <w:rsid w:val="008E49DD"/>
    <w:rsid w:val="00C3406D"/>
    <w:rsid w:val="00D44A22"/>
    <w:rsid w:val="00DE3F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30D1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30D1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30D1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30D1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30D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30D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30D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30D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30D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30D1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30D1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30D1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30D1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30D1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30D1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30D1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30D1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30D1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30D1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30D10"/>
    <w:rPr>
      <w:rFonts w:ascii="Arial" w:hAnsi="Arial" w:cs="Arial"/>
      <w:b/>
      <w:sz w:val="30"/>
    </w:rPr>
  </w:style>
  <w:style w:type="paragraph" w:customStyle="1" w:styleId="Overskrift211pkt">
    <w:name w:val="Overskrift 2 + 11 pkt"/>
    <w:basedOn w:val="Normal"/>
    <w:link w:val="Overskrift211pktTegn"/>
    <w:rsid w:val="00730D1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0D10"/>
    <w:rPr>
      <w:rFonts w:ascii="Arial" w:hAnsi="Arial" w:cs="Arial"/>
      <w:b/>
    </w:rPr>
  </w:style>
  <w:style w:type="paragraph" w:customStyle="1" w:styleId="Normal11">
    <w:name w:val="Normal + 11"/>
    <w:basedOn w:val="Normal"/>
    <w:link w:val="Normal11Tegn"/>
    <w:rsid w:val="00730D10"/>
    <w:rPr>
      <w:rFonts w:ascii="Times New Roman" w:hAnsi="Times New Roman" w:cs="Times New Roman"/>
    </w:rPr>
  </w:style>
  <w:style w:type="character" w:customStyle="1" w:styleId="Normal11Tegn">
    <w:name w:val="Normal + 11 Tegn"/>
    <w:basedOn w:val="Standardskrifttypeiafsnit"/>
    <w:link w:val="Normal11"/>
    <w:rsid w:val="00730D10"/>
    <w:rPr>
      <w:rFonts w:ascii="Times New Roman" w:hAnsi="Times New Roman" w:cs="Times New Roman"/>
    </w:rPr>
  </w:style>
  <w:style w:type="paragraph" w:styleId="Sidehoved">
    <w:name w:val="header"/>
    <w:basedOn w:val="Normal"/>
    <w:link w:val="SidehovedTegn"/>
    <w:uiPriority w:val="99"/>
    <w:unhideWhenUsed/>
    <w:rsid w:val="00730D10"/>
    <w:pPr>
      <w:tabs>
        <w:tab w:val="center" w:pos="4819"/>
        <w:tab w:val="right" w:pos="9638"/>
      </w:tabs>
    </w:pPr>
  </w:style>
  <w:style w:type="character" w:customStyle="1" w:styleId="SidehovedTegn">
    <w:name w:val="Sidehoved Tegn"/>
    <w:basedOn w:val="Standardskrifttypeiafsnit"/>
    <w:link w:val="Sidehoved"/>
    <w:uiPriority w:val="99"/>
    <w:rsid w:val="00730D10"/>
  </w:style>
  <w:style w:type="paragraph" w:styleId="Sidefod">
    <w:name w:val="footer"/>
    <w:basedOn w:val="Normal"/>
    <w:link w:val="SidefodTegn"/>
    <w:uiPriority w:val="99"/>
    <w:unhideWhenUsed/>
    <w:rsid w:val="00730D10"/>
    <w:pPr>
      <w:tabs>
        <w:tab w:val="center" w:pos="4819"/>
        <w:tab w:val="right" w:pos="9638"/>
      </w:tabs>
    </w:pPr>
  </w:style>
  <w:style w:type="character" w:customStyle="1" w:styleId="SidefodTegn">
    <w:name w:val="Sidefod Tegn"/>
    <w:basedOn w:val="Standardskrifttypeiafsnit"/>
    <w:link w:val="Sidefod"/>
    <w:uiPriority w:val="99"/>
    <w:rsid w:val="00730D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30D1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30D1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30D1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30D1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30D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30D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30D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30D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30D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30D1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30D1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30D1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30D1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30D1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30D1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30D1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30D1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30D1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30D1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30D10"/>
    <w:rPr>
      <w:rFonts w:ascii="Arial" w:hAnsi="Arial" w:cs="Arial"/>
      <w:b/>
      <w:sz w:val="30"/>
    </w:rPr>
  </w:style>
  <w:style w:type="paragraph" w:customStyle="1" w:styleId="Overskrift211pkt">
    <w:name w:val="Overskrift 2 + 11 pkt"/>
    <w:basedOn w:val="Normal"/>
    <w:link w:val="Overskrift211pktTegn"/>
    <w:rsid w:val="00730D1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0D10"/>
    <w:rPr>
      <w:rFonts w:ascii="Arial" w:hAnsi="Arial" w:cs="Arial"/>
      <w:b/>
    </w:rPr>
  </w:style>
  <w:style w:type="paragraph" w:customStyle="1" w:styleId="Normal11">
    <w:name w:val="Normal + 11"/>
    <w:basedOn w:val="Normal"/>
    <w:link w:val="Normal11Tegn"/>
    <w:rsid w:val="00730D10"/>
    <w:rPr>
      <w:rFonts w:ascii="Times New Roman" w:hAnsi="Times New Roman" w:cs="Times New Roman"/>
    </w:rPr>
  </w:style>
  <w:style w:type="character" w:customStyle="1" w:styleId="Normal11Tegn">
    <w:name w:val="Normal + 11 Tegn"/>
    <w:basedOn w:val="Standardskrifttypeiafsnit"/>
    <w:link w:val="Normal11"/>
    <w:rsid w:val="00730D10"/>
    <w:rPr>
      <w:rFonts w:ascii="Times New Roman" w:hAnsi="Times New Roman" w:cs="Times New Roman"/>
    </w:rPr>
  </w:style>
  <w:style w:type="paragraph" w:styleId="Sidehoved">
    <w:name w:val="header"/>
    <w:basedOn w:val="Normal"/>
    <w:link w:val="SidehovedTegn"/>
    <w:uiPriority w:val="99"/>
    <w:unhideWhenUsed/>
    <w:rsid w:val="00730D10"/>
    <w:pPr>
      <w:tabs>
        <w:tab w:val="center" w:pos="4819"/>
        <w:tab w:val="right" w:pos="9638"/>
      </w:tabs>
    </w:pPr>
  </w:style>
  <w:style w:type="character" w:customStyle="1" w:styleId="SidehovedTegn">
    <w:name w:val="Sidehoved Tegn"/>
    <w:basedOn w:val="Standardskrifttypeiafsnit"/>
    <w:link w:val="Sidehoved"/>
    <w:uiPriority w:val="99"/>
    <w:rsid w:val="00730D10"/>
  </w:style>
  <w:style w:type="paragraph" w:styleId="Sidefod">
    <w:name w:val="footer"/>
    <w:basedOn w:val="Normal"/>
    <w:link w:val="SidefodTegn"/>
    <w:uiPriority w:val="99"/>
    <w:unhideWhenUsed/>
    <w:rsid w:val="00730D10"/>
    <w:pPr>
      <w:tabs>
        <w:tab w:val="center" w:pos="4819"/>
        <w:tab w:val="right" w:pos="9638"/>
      </w:tabs>
    </w:pPr>
  </w:style>
  <w:style w:type="character" w:customStyle="1" w:styleId="SidefodTegn">
    <w:name w:val="Sidefod Tegn"/>
    <w:basedOn w:val="Standardskrifttypeiafsnit"/>
    <w:link w:val="Sidefod"/>
    <w:uiPriority w:val="99"/>
    <w:rsid w:val="0073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F7FFB-C73A-4A87-8F86-429185F5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3984</Words>
  <Characters>24304</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2012-12-13T10:37:00Z</dcterms:created>
  <dcterms:modified xsi:type="dcterms:W3CDTF">2012-12-13T10:42:00Z</dcterms:modified>
</cp:coreProperties>
</file>