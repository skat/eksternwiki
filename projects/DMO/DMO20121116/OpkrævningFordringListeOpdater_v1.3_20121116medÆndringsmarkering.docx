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9E80C" w14:textId="77777777" w:rsidR="003B68D7"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D41C0" w14:paraId="2C525B1A" w14:textId="77777777" w:rsidTr="007D41C0">
        <w:trPr>
          <w:trHeight w:hRule="exact" w:val="113"/>
        </w:trPr>
        <w:tc>
          <w:tcPr>
            <w:tcW w:w="10345" w:type="dxa"/>
            <w:gridSpan w:val="6"/>
            <w:shd w:val="clear" w:color="auto" w:fill="B3B3B3"/>
          </w:tcPr>
          <w:p w14:paraId="75B7EED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41C0" w14:paraId="68ECF462" w14:textId="77777777" w:rsidTr="007D41C0">
        <w:trPr>
          <w:trHeight w:val="283"/>
        </w:trPr>
        <w:tc>
          <w:tcPr>
            <w:tcW w:w="10345" w:type="dxa"/>
            <w:gridSpan w:val="6"/>
            <w:tcBorders>
              <w:bottom w:val="single" w:sz="6" w:space="0" w:color="auto"/>
            </w:tcBorders>
          </w:tcPr>
          <w:p w14:paraId="6E7DBDF3"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D41C0">
              <w:rPr>
                <w:rFonts w:ascii="Arial" w:hAnsi="Arial" w:cs="Arial"/>
                <w:b/>
                <w:sz w:val="30"/>
              </w:rPr>
              <w:t>OpkrævningFordringListeOpdater</w:t>
            </w:r>
          </w:p>
        </w:tc>
      </w:tr>
      <w:tr w:rsidR="007D41C0" w14:paraId="63C8B89C" w14:textId="77777777" w:rsidTr="007D41C0">
        <w:trPr>
          <w:trHeight w:val="283"/>
        </w:trPr>
        <w:tc>
          <w:tcPr>
            <w:tcW w:w="1134" w:type="dxa"/>
            <w:tcBorders>
              <w:top w:val="single" w:sz="6" w:space="0" w:color="auto"/>
              <w:bottom w:val="nil"/>
            </w:tcBorders>
            <w:shd w:val="clear" w:color="auto" w:fill="auto"/>
            <w:vAlign w:val="center"/>
          </w:tcPr>
          <w:p w14:paraId="65683D0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6AF9FED2"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13B1B0DC"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22DA910F"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35FBBB93"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1557C90D"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D41C0" w14:paraId="36B0DED3" w14:textId="77777777" w:rsidTr="007D41C0">
        <w:trPr>
          <w:trHeight w:val="283"/>
        </w:trPr>
        <w:tc>
          <w:tcPr>
            <w:tcW w:w="1134" w:type="dxa"/>
            <w:tcBorders>
              <w:top w:val="nil"/>
            </w:tcBorders>
            <w:shd w:val="clear" w:color="auto" w:fill="auto"/>
            <w:vAlign w:val="center"/>
          </w:tcPr>
          <w:p w14:paraId="265F1E0D"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tc>
        <w:tc>
          <w:tcPr>
            <w:tcW w:w="2835" w:type="dxa"/>
            <w:tcBorders>
              <w:top w:val="nil"/>
            </w:tcBorders>
            <w:shd w:val="clear" w:color="auto" w:fill="auto"/>
            <w:vAlign w:val="center"/>
          </w:tcPr>
          <w:p w14:paraId="2A10A959"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5C3D7FE4" w14:textId="3536E6F3"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Poul V Madsen" w:date="2012-11-16T08:40:00Z">
              <w:r w:rsidR="00A634FD">
                <w:rPr>
                  <w:rFonts w:ascii="Arial" w:hAnsi="Arial" w:cs="Arial"/>
                  <w:sz w:val="18"/>
                </w:rPr>
                <w:delText>2</w:delText>
              </w:r>
            </w:del>
            <w:ins w:id="2" w:author="Poul V Madsen" w:date="2012-11-16T08:40:00Z">
              <w:r>
                <w:rPr>
                  <w:rFonts w:ascii="Arial" w:hAnsi="Arial" w:cs="Arial"/>
                  <w:sz w:val="18"/>
                </w:rPr>
                <w:t>3</w:t>
              </w:r>
            </w:ins>
          </w:p>
        </w:tc>
        <w:tc>
          <w:tcPr>
            <w:tcW w:w="1701" w:type="dxa"/>
            <w:tcBorders>
              <w:top w:val="nil"/>
            </w:tcBorders>
            <w:shd w:val="clear" w:color="auto" w:fill="auto"/>
            <w:vAlign w:val="center"/>
          </w:tcPr>
          <w:p w14:paraId="3E602F63"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14:paraId="0B06AF7A"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1A868BE0" w14:textId="1646B712" w:rsidR="007D41C0" w:rsidRPr="007D41C0" w:rsidRDefault="00A634FD"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Poul V Madsen" w:date="2012-11-16T08:40:00Z">
              <w:r>
                <w:rPr>
                  <w:rFonts w:ascii="Arial" w:hAnsi="Arial" w:cs="Arial"/>
                  <w:sz w:val="18"/>
                </w:rPr>
                <w:delText>2</w:delText>
              </w:r>
            </w:del>
            <w:ins w:id="4" w:author="Poul V Madsen" w:date="2012-11-16T08:40:00Z">
              <w:r w:rsidR="007D41C0">
                <w:rPr>
                  <w:rFonts w:ascii="Arial" w:hAnsi="Arial" w:cs="Arial"/>
                  <w:sz w:val="18"/>
                </w:rPr>
                <w:t>16</w:t>
              </w:r>
            </w:ins>
            <w:r w:rsidR="007D41C0">
              <w:rPr>
                <w:rFonts w:ascii="Arial" w:hAnsi="Arial" w:cs="Arial"/>
                <w:sz w:val="18"/>
              </w:rPr>
              <w:t>-11-2012</w:t>
            </w:r>
          </w:p>
        </w:tc>
      </w:tr>
      <w:tr w:rsidR="007D41C0" w14:paraId="3BE12DAD" w14:textId="77777777" w:rsidTr="007D41C0">
        <w:trPr>
          <w:trHeight w:val="283"/>
        </w:trPr>
        <w:tc>
          <w:tcPr>
            <w:tcW w:w="10345" w:type="dxa"/>
            <w:gridSpan w:val="6"/>
            <w:shd w:val="clear" w:color="auto" w:fill="B3B3B3"/>
            <w:vAlign w:val="center"/>
          </w:tcPr>
          <w:p w14:paraId="3A61254F"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D41C0" w14:paraId="47EBB09B" w14:textId="77777777" w:rsidTr="007D41C0">
        <w:trPr>
          <w:trHeight w:val="283"/>
        </w:trPr>
        <w:tc>
          <w:tcPr>
            <w:tcW w:w="10345" w:type="dxa"/>
            <w:gridSpan w:val="6"/>
            <w:vAlign w:val="center"/>
          </w:tcPr>
          <w:p w14:paraId="48A227D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en liste af eksisterende opkrævningsfordringer i DMO, fx hvor:</w:t>
            </w:r>
          </w:p>
          <w:p w14:paraId="0FDFC68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CF742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har ændringer til en eller flere specifikke opkrævningsfordringer</w:t>
            </w:r>
          </w:p>
          <w:p w14:paraId="2FA78024"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fordringshaver vil tilbagekalde en eller flere specifikke opkrævningsfordringer</w:t>
            </w:r>
          </w:p>
        </w:tc>
      </w:tr>
      <w:tr w:rsidR="007D41C0" w14:paraId="1BACF145" w14:textId="77777777" w:rsidTr="007D41C0">
        <w:trPr>
          <w:trHeight w:val="283"/>
        </w:trPr>
        <w:tc>
          <w:tcPr>
            <w:tcW w:w="10345" w:type="dxa"/>
            <w:gridSpan w:val="6"/>
            <w:shd w:val="clear" w:color="auto" w:fill="B3B3B3"/>
            <w:vAlign w:val="center"/>
          </w:tcPr>
          <w:p w14:paraId="37E307BF"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D41C0" w14:paraId="17FF5760" w14:textId="77777777" w:rsidTr="007D41C0">
        <w:trPr>
          <w:trHeight w:val="283"/>
        </w:trPr>
        <w:tc>
          <w:tcPr>
            <w:tcW w:w="10345" w:type="dxa"/>
            <w:gridSpan w:val="6"/>
          </w:tcPr>
          <w:p w14:paraId="54B0B77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opdatere en eller flere opkrævningsfordringer i SKATs opkrævningssystem, DMO. Tilbagekaldelse af en opkrævningsfordring skal også ske via denne service.</w:t>
            </w:r>
          </w:p>
          <w:p w14:paraId="1A7B0A1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3E5D6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Servicekalder skal identificere opkrævningsfordringen med et OpkrævningFordringID, KundeNummer og KundeType.</w:t>
            </w:r>
          </w:p>
          <w:p w14:paraId="5C933FB1"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kræver kun de oplysninger, som skal ændres på opkrævningsfordringen.</w:t>
            </w:r>
          </w:p>
        </w:tc>
      </w:tr>
      <w:tr w:rsidR="007D41C0" w14:paraId="3BF1869E" w14:textId="77777777" w:rsidTr="007D41C0">
        <w:trPr>
          <w:trHeight w:val="283"/>
        </w:trPr>
        <w:tc>
          <w:tcPr>
            <w:tcW w:w="10345" w:type="dxa"/>
            <w:gridSpan w:val="6"/>
            <w:shd w:val="clear" w:color="auto" w:fill="B3B3B3"/>
            <w:vAlign w:val="center"/>
          </w:tcPr>
          <w:p w14:paraId="39C7AAD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D41C0" w14:paraId="0595CED4" w14:textId="77777777" w:rsidTr="007D41C0">
        <w:trPr>
          <w:trHeight w:val="283"/>
        </w:trPr>
        <w:tc>
          <w:tcPr>
            <w:tcW w:w="10345" w:type="dxa"/>
            <w:gridSpan w:val="6"/>
            <w:shd w:val="clear" w:color="auto" w:fill="FFFFFF"/>
          </w:tcPr>
          <w:p w14:paraId="3BC6420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14:paraId="3FE0C0B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E1E1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14:paraId="4BE4807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212C9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Tilbagekaldelse af en opkrævningsfordring via OpkrævningFordringListeOpdater:</w:t>
            </w:r>
          </w:p>
          <w:p w14:paraId="4BB8BB7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Man sletter IKKE en opkrævningsfordring ved tilbagekaldelse. Den oprindelige fordring tilbageføres inklusiv påløbne renter ved at sende en opdatering til opkrævningsfordringen med FordringBeløb = 0 kr. og DelFordringBeløb = 0 i de tidligere indberettede DelFordringer.</w:t>
            </w:r>
          </w:p>
          <w:p w14:paraId="08FD259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298E04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helt eller delvist dækket, så vil dækningen blive ophævet.</w:t>
            </w:r>
          </w:p>
          <w:p w14:paraId="6DE0373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opdatering af fordringen vil renten blive opdateret på kontoen.</w:t>
            </w:r>
          </w:p>
          <w:p w14:paraId="4DB320C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den tilbagekaldte opkrævningsfordring er overdraget til inddrivelse (EFI), vil inddrivelsesfordringen blive tilbagekaldt.</w:t>
            </w:r>
          </w:p>
          <w:p w14:paraId="6BFC7BF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2D2D4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 informationer ændres ikke ved blanke værdier.</w:t>
            </w:r>
          </w:p>
          <w:p w14:paraId="702F594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81F4F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14:paraId="0BA00D6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2E5E6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som forsøges opdateret, afvises (der opdateres IKKE nogen oplysninger på en fejlbehæftet opkrævningsfordring)</w:t>
            </w:r>
          </w:p>
          <w:p w14:paraId="0BE7EA7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 w:author="Poul V Madsen" w:date="2012-11-16T08:40:00Z"/>
                <w:rFonts w:ascii="Arial" w:hAnsi="Arial" w:cs="Arial"/>
                <w:sz w:val="18"/>
              </w:rPr>
            </w:pPr>
            <w:r>
              <w:rPr>
                <w:rFonts w:ascii="Arial" w:hAnsi="Arial" w:cs="Arial"/>
                <w:sz w:val="18"/>
              </w:rPr>
              <w:t>- Hvis fx 12 ud af 500 opkrævningsfordringer er fejlbehæftede, så opdateres de 488, mens de øvrige afvises.</w:t>
            </w:r>
          </w:p>
          <w:p w14:paraId="5B1B6DD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 w:author="Poul V Madsen" w:date="2012-11-16T08:40:00Z"/>
                <w:rFonts w:ascii="Arial" w:hAnsi="Arial" w:cs="Arial"/>
                <w:sz w:val="18"/>
              </w:rPr>
            </w:pPr>
          </w:p>
          <w:p w14:paraId="4650AB7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 w:author="Poul V Madsen" w:date="2012-11-16T08:40:00Z"/>
                <w:rFonts w:ascii="Arial" w:hAnsi="Arial" w:cs="Arial"/>
                <w:sz w:val="18"/>
              </w:rPr>
            </w:pPr>
            <w:ins w:id="8" w:author="Poul V Madsen" w:date="2012-11-16T08:40:00Z">
              <w:r>
                <w:rPr>
                  <w:rFonts w:ascii="Arial" w:hAnsi="Arial" w:cs="Arial"/>
                  <w:sz w:val="18"/>
                </w:rPr>
                <w:t>Regler for opdatering.</w:t>
              </w:r>
            </w:ins>
          </w:p>
          <w:p w14:paraId="1FCDD09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 w:author="Poul V Madsen" w:date="2012-11-16T08:40:00Z"/>
                <w:rFonts w:ascii="Arial" w:hAnsi="Arial" w:cs="Arial"/>
                <w:sz w:val="18"/>
              </w:rPr>
            </w:pPr>
            <w:ins w:id="10" w:author="Poul V Madsen" w:date="2012-11-16T08:40:00Z">
              <w:r>
                <w:rPr>
                  <w:rFonts w:ascii="Arial" w:hAnsi="Arial" w:cs="Arial"/>
                  <w:sz w:val="18"/>
                </w:rPr>
                <w:t>OpkrævningFordringID anvendes til at udpege fordringen, som skal opdateres. KundeType og KundeNummer anvendes til at validere, at det er det korrekte OpkrævningFordringID.</w:t>
              </w:r>
            </w:ins>
          </w:p>
          <w:p w14:paraId="35C7EFB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 w:author="Poul V Madsen" w:date="2012-11-16T08:40:00Z"/>
                <w:rFonts w:ascii="Arial" w:hAnsi="Arial" w:cs="Arial"/>
                <w:sz w:val="18"/>
              </w:rPr>
            </w:pPr>
            <w:ins w:id="12" w:author="Poul V Madsen" w:date="2012-11-16T08:40:00Z">
              <w:r>
                <w:rPr>
                  <w:rFonts w:ascii="Arial" w:hAnsi="Arial" w:cs="Arial"/>
                  <w:sz w:val="18"/>
                </w:rPr>
                <w:t>For dataelementer, der skal udfyldes, bliver det oprindelige indhold erstattet af det nye indhold. Hvis dataelementet er tomt, slettes det oprindelige indhold.</w:t>
              </w:r>
            </w:ins>
          </w:p>
          <w:p w14:paraId="52444EE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 w:author="Poul V Madsen" w:date="2012-11-16T08:40:00Z"/>
                <w:rFonts w:ascii="Arial" w:hAnsi="Arial" w:cs="Arial"/>
                <w:sz w:val="18"/>
              </w:rPr>
            </w:pPr>
            <w:ins w:id="14" w:author="Poul V Madsen" w:date="2012-11-16T08:40:00Z">
              <w:r>
                <w:rPr>
                  <w:rFonts w:ascii="Arial" w:hAnsi="Arial" w:cs="Arial"/>
                  <w:sz w:val="18"/>
                </w:rPr>
                <w:t>For dataelementer, der kan udfyldes, bliver det oprindelige indhold erstattet af det nye indhold. Hvis dataelementet er tomt slettes det oprindelige indhold. Hvis dataelementet ikke leveres bibeholdes det oprindelige indhold.</w:t>
              </w:r>
            </w:ins>
          </w:p>
          <w:p w14:paraId="219373F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 w:author="Poul V Madsen" w:date="2012-11-16T08:40:00Z"/>
                <w:rFonts w:ascii="Arial" w:hAnsi="Arial" w:cs="Arial"/>
                <w:sz w:val="18"/>
              </w:rPr>
            </w:pPr>
            <w:ins w:id="16" w:author="Poul V Madsen" w:date="2012-11-16T08:40:00Z">
              <w:r>
                <w:rPr>
                  <w:rFonts w:ascii="Arial" w:hAnsi="Arial" w:cs="Arial"/>
                  <w:sz w:val="18"/>
                </w:rPr>
                <w:t>For følgende strukturer, IdentifikationSletOpdaterValg, KommentarSletTilføjValg, HæftelseSletOpdaterValg,  EnkeltHæftelseSletOpdaterValg samt strukturen OpkrævningSpecifikationStruktur i SpecifikationSletOpdaterValg.</w:t>
              </w:r>
            </w:ins>
          </w:p>
          <w:p w14:paraId="30D5B81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 w:author="Poul V Madsen" w:date="2012-11-16T08:40:00Z"/>
                <w:rFonts w:ascii="Arial" w:hAnsi="Arial" w:cs="Arial"/>
                <w:sz w:val="18"/>
              </w:rPr>
            </w:pPr>
            <w:ins w:id="18" w:author="Poul V Madsen" w:date="2012-11-16T08:40:00Z">
              <w:r>
                <w:rPr>
                  <w:rFonts w:ascii="Arial" w:hAnsi="Arial" w:cs="Arial"/>
                  <w:sz w:val="18"/>
                </w:rPr>
                <w:t>gælder at alle data elementer under en struktur slettes helt, hvis OpkrævningSletMarkering er sat.</w:t>
              </w:r>
            </w:ins>
          </w:p>
          <w:p w14:paraId="1203CB2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9" w:author="Poul V Madsen" w:date="2012-11-16T08:40:00Z"/>
                <w:rFonts w:ascii="Arial" w:hAnsi="Arial" w:cs="Arial"/>
                <w:sz w:val="18"/>
              </w:rPr>
            </w:pPr>
          </w:p>
          <w:p w14:paraId="36967D7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Poul V Madsen" w:date="2012-11-16T08:40:00Z"/>
                <w:rFonts w:ascii="Arial" w:hAnsi="Arial" w:cs="Arial"/>
                <w:sz w:val="18"/>
              </w:rPr>
            </w:pPr>
            <w:ins w:id="21" w:author="Poul V Madsen" w:date="2012-11-16T08:40:00Z">
              <w:r>
                <w:rPr>
                  <w:rFonts w:ascii="Arial" w:hAnsi="Arial" w:cs="Arial"/>
                  <w:sz w:val="18"/>
                </w:rPr>
                <w:t>For nedenstående Valg gælder følgende supplerende regler:</w:t>
              </w:r>
            </w:ins>
          </w:p>
          <w:p w14:paraId="46587C0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Poul V Madsen" w:date="2012-11-16T08:40:00Z"/>
                <w:rFonts w:ascii="Arial" w:hAnsi="Arial" w:cs="Arial"/>
                <w:sz w:val="18"/>
              </w:rPr>
            </w:pPr>
          </w:p>
          <w:p w14:paraId="4B9ACFB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Poul V Madsen" w:date="2012-11-16T08:40:00Z"/>
                <w:rFonts w:ascii="Arial" w:hAnsi="Arial" w:cs="Arial"/>
                <w:sz w:val="18"/>
              </w:rPr>
            </w:pPr>
            <w:ins w:id="24" w:author="Poul V Madsen" w:date="2012-11-16T08:40:00Z">
              <w:r>
                <w:rPr>
                  <w:rFonts w:ascii="Arial" w:hAnsi="Arial" w:cs="Arial"/>
                  <w:sz w:val="18"/>
                </w:rPr>
                <w:t xml:space="preserve">I KommentatSletTilføjValg kan der tilføjes nye kommentarer. Hvis OpkrævningSletMarkering er sat, slettes alle kommentarer, der er oprettet for fordringen. </w:t>
              </w:r>
            </w:ins>
          </w:p>
          <w:p w14:paraId="0D1E872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Poul V Madsen" w:date="2012-11-16T08:40:00Z"/>
                <w:rFonts w:ascii="Arial" w:hAnsi="Arial" w:cs="Arial"/>
                <w:sz w:val="18"/>
              </w:rPr>
            </w:pPr>
          </w:p>
          <w:p w14:paraId="6733B27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Poul V Madsen" w:date="2012-11-16T08:40:00Z"/>
                <w:rFonts w:ascii="Arial" w:hAnsi="Arial" w:cs="Arial"/>
                <w:sz w:val="18"/>
              </w:rPr>
            </w:pPr>
            <w:ins w:id="27" w:author="Poul V Madsen" w:date="2012-11-16T08:40:00Z">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w:t>
              </w:r>
            </w:ins>
          </w:p>
          <w:p w14:paraId="455179A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Poul V Madsen" w:date="2012-11-16T08:40:00Z"/>
                <w:rFonts w:ascii="Arial" w:hAnsi="Arial" w:cs="Arial"/>
                <w:sz w:val="18"/>
              </w:rPr>
            </w:pPr>
          </w:p>
          <w:p w14:paraId="61B41AD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Poul V Madsen" w:date="2012-11-16T08:40:00Z"/>
                <w:rFonts w:ascii="Arial" w:hAnsi="Arial" w:cs="Arial"/>
                <w:sz w:val="18"/>
              </w:rPr>
            </w:pPr>
            <w:ins w:id="30" w:author="Poul V Madsen" w:date="2012-11-16T08:40:00Z">
              <w:r>
                <w:rPr>
                  <w:rFonts w:ascii="Arial" w:hAnsi="Arial" w:cs="Arial"/>
                  <w:sz w:val="18"/>
                </w:rPr>
                <w:t>For nedenstående Valg gælder følgende supplerende regler:</w:t>
              </w:r>
            </w:ins>
          </w:p>
          <w:p w14:paraId="5577500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Poul V Madsen" w:date="2012-11-16T08:40:00Z"/>
                <w:rFonts w:ascii="Arial" w:hAnsi="Arial" w:cs="Arial"/>
                <w:sz w:val="18"/>
              </w:rPr>
            </w:pPr>
          </w:p>
          <w:p w14:paraId="5D46CC4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Poul V Madsen" w:date="2012-11-16T08:40:00Z"/>
                <w:rFonts w:ascii="Arial" w:hAnsi="Arial" w:cs="Arial"/>
                <w:sz w:val="18"/>
              </w:rPr>
            </w:pPr>
            <w:ins w:id="33" w:author="Poul V Madsen" w:date="2012-11-16T08:40:00Z">
              <w:r>
                <w:rPr>
                  <w:rFonts w:ascii="Arial" w:hAnsi="Arial" w:cs="Arial"/>
                  <w:sz w:val="18"/>
                </w:rPr>
                <w:t xml:space="preserve">I KommentatSletTilføjValg kan der tilføjes nye kommentarer. Hvis OpkrævningSletMarkering er sat, slettes alle kommentarer, der er oprettet for fordringen. </w:t>
              </w:r>
            </w:ins>
          </w:p>
          <w:p w14:paraId="00188E0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Poul V Madsen" w:date="2012-11-16T08:40:00Z"/>
                <w:rFonts w:ascii="Arial" w:hAnsi="Arial" w:cs="Arial"/>
                <w:sz w:val="18"/>
              </w:rPr>
            </w:pPr>
          </w:p>
          <w:p w14:paraId="490E47A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 w:author="Poul V Madsen" w:date="2012-11-16T08:40:00Z"/>
                <w:rFonts w:ascii="Arial" w:hAnsi="Arial" w:cs="Arial"/>
                <w:sz w:val="18"/>
              </w:rPr>
            </w:pPr>
            <w:ins w:id="36" w:author="Poul V Madsen" w:date="2012-11-16T08:40:00Z">
              <w:r>
                <w:rPr>
                  <w:rFonts w:ascii="Arial" w:hAnsi="Arial" w:cs="Arial"/>
                  <w:sz w:val="18"/>
                </w:rPr>
                <w:t>I EnkeltHæftelseSletOpdaterValg  kan en eller flere medhæftere slettes, ved at sætte OpkrævningSletMarkering og udfylde blokken Medhæfter med KundeNummer, KundeType på den/de medhæftere, som skal slettes. Nye medhæftere tilføjes ved at udfylde KundeNummer og KundeType i blokken Medhæfter og minimum OpkrævningHæftelseForm i blokken Opdater.</w:t>
              </w:r>
            </w:ins>
          </w:p>
          <w:p w14:paraId="43E00E6A"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41C0" w14:paraId="433BF8E4" w14:textId="77777777" w:rsidTr="007D41C0">
        <w:trPr>
          <w:trHeight w:val="283"/>
        </w:trPr>
        <w:tc>
          <w:tcPr>
            <w:tcW w:w="10345" w:type="dxa"/>
            <w:gridSpan w:val="6"/>
            <w:shd w:val="clear" w:color="auto" w:fill="B3B3B3"/>
            <w:vAlign w:val="center"/>
          </w:tcPr>
          <w:p w14:paraId="5F2C581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D41C0" w14:paraId="0F5F4E05" w14:textId="77777777" w:rsidTr="007D41C0">
        <w:trPr>
          <w:trHeight w:val="283"/>
        </w:trPr>
        <w:tc>
          <w:tcPr>
            <w:tcW w:w="10345" w:type="dxa"/>
            <w:gridSpan w:val="6"/>
            <w:shd w:val="clear" w:color="auto" w:fill="FFFFFF"/>
            <w:vAlign w:val="center"/>
          </w:tcPr>
          <w:p w14:paraId="6EC825CE"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Input:</w:t>
            </w:r>
          </w:p>
        </w:tc>
      </w:tr>
      <w:tr w:rsidR="007D41C0" w14:paraId="0DCA9BAE" w14:textId="77777777" w:rsidTr="007D41C0">
        <w:trPr>
          <w:trHeight w:val="283"/>
        </w:trPr>
        <w:tc>
          <w:tcPr>
            <w:tcW w:w="10345" w:type="dxa"/>
            <w:gridSpan w:val="6"/>
            <w:shd w:val="clear" w:color="auto" w:fill="FFFFFF"/>
          </w:tcPr>
          <w:p w14:paraId="5640C4CC"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OpkrævningFordringListeOpdater_I_I</w:t>
            </w:r>
          </w:p>
        </w:tc>
      </w:tr>
      <w:tr w:rsidR="007D41C0" w14:paraId="4539B31D" w14:textId="77777777" w:rsidTr="007D41C0">
        <w:trPr>
          <w:trHeight w:val="283"/>
        </w:trPr>
        <w:tc>
          <w:tcPr>
            <w:tcW w:w="10345" w:type="dxa"/>
            <w:gridSpan w:val="6"/>
            <w:shd w:val="clear" w:color="auto" w:fill="FFFFFF"/>
          </w:tcPr>
          <w:p w14:paraId="30C3265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A1F5E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14:paraId="656357C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2F2BB50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14:paraId="3ACD974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324E2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14:paraId="30EDC8B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14:paraId="2D3A39D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14:paraId="2DCA0F1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BB2270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 w:author="Poul V Madsen" w:date="2012-11-16T08:40:00Z"/>
                <w:rFonts w:ascii="Arial" w:hAnsi="Arial" w:cs="Arial"/>
                <w:sz w:val="18"/>
              </w:rPr>
            </w:pPr>
            <w:ins w:id="38" w:author="Poul V Madsen" w:date="2012-11-16T08:40:00Z">
              <w:r>
                <w:rPr>
                  <w:rFonts w:ascii="Arial" w:hAnsi="Arial" w:cs="Arial"/>
                  <w:sz w:val="18"/>
                </w:rPr>
                <w:tab/>
              </w:r>
              <w:r>
                <w:rPr>
                  <w:rFonts w:ascii="Arial" w:hAnsi="Arial" w:cs="Arial"/>
                  <w:sz w:val="18"/>
                </w:rPr>
                <w:tab/>
              </w:r>
              <w:r>
                <w:rPr>
                  <w:rFonts w:ascii="Arial" w:hAnsi="Arial" w:cs="Arial"/>
                  <w:sz w:val="18"/>
                </w:rPr>
                <w:tab/>
                <w:t>* IdentifikationSletOpdaterValg *</w:t>
              </w:r>
            </w:ins>
          </w:p>
          <w:p w14:paraId="3C90BF9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9" w:author="Poul V Madsen" w:date="2012-11-16T08:40:00Z"/>
                <w:rFonts w:ascii="Arial" w:hAnsi="Arial" w:cs="Arial"/>
                <w:sz w:val="18"/>
              </w:rPr>
            </w:pPr>
            <w:ins w:id="40" w:author="Poul V Madsen" w:date="2012-11-16T08:40:00Z">
              <w:r>
                <w:rPr>
                  <w:rFonts w:ascii="Arial" w:hAnsi="Arial" w:cs="Arial"/>
                  <w:sz w:val="18"/>
                </w:rPr>
                <w:tab/>
              </w:r>
              <w:r>
                <w:rPr>
                  <w:rFonts w:ascii="Arial" w:hAnsi="Arial" w:cs="Arial"/>
                  <w:sz w:val="18"/>
                </w:rPr>
                <w:tab/>
              </w:r>
              <w:r>
                <w:rPr>
                  <w:rFonts w:ascii="Arial" w:hAnsi="Arial" w:cs="Arial"/>
                  <w:sz w:val="18"/>
                </w:rPr>
                <w:tab/>
                <w:t>[</w:t>
              </w:r>
            </w:ins>
          </w:p>
          <w:p w14:paraId="1812E19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Poul V Madsen" w:date="2012-11-16T08:40:00Z"/>
                <w:rFonts w:ascii="Arial" w:hAnsi="Arial" w:cs="Arial"/>
                <w:sz w:val="18"/>
              </w:rPr>
            </w:pPr>
            <w:ins w:id="42"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ins>
          </w:p>
          <w:p w14:paraId="2765409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Poul V Madsen" w:date="2012-11-16T08:40:00Z"/>
                <w:rFonts w:ascii="Arial" w:hAnsi="Arial" w:cs="Arial"/>
                <w:sz w:val="18"/>
              </w:rPr>
            </w:pPr>
            <w:ins w:id="44"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26C89F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 w:author="Poul V Madsen" w:date="2012-11-16T08:40:00Z"/>
                <w:rFonts w:ascii="Arial" w:hAnsi="Arial" w:cs="Arial"/>
                <w:sz w:val="18"/>
              </w:rPr>
            </w:pPr>
            <w:ins w:id="46"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ins>
          </w:p>
          <w:p w14:paraId="48F4EA9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Poul V Madsen" w:date="2012-11-16T08:40:00Z"/>
                <w:rFonts w:ascii="Arial" w:hAnsi="Arial" w:cs="Arial"/>
                <w:sz w:val="18"/>
              </w:rPr>
            </w:pPr>
            <w:ins w:id="48"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6D9AA3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9" w:author="Poul V Madsen" w:date="2012-11-16T08:40:00Z">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t>* OpkrævningIdentifikationValg *</w:t>
            </w:r>
          </w:p>
          <w:p w14:paraId="176381E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ins w:id="50" w:author="Poul V Madsen" w:date="2012-11-16T08:40:00Z">
              <w:r>
                <w:rPr>
                  <w:rFonts w:ascii="Arial" w:hAnsi="Arial" w:cs="Arial"/>
                  <w:sz w:val="18"/>
                </w:rPr>
                <w:tab/>
              </w:r>
              <w:r>
                <w:rPr>
                  <w:rFonts w:ascii="Arial" w:hAnsi="Arial" w:cs="Arial"/>
                  <w:sz w:val="18"/>
                </w:rPr>
                <w:tab/>
              </w:r>
            </w:ins>
            <w:r>
              <w:rPr>
                <w:rFonts w:ascii="Arial" w:hAnsi="Arial" w:cs="Arial"/>
                <w:sz w:val="18"/>
              </w:rPr>
              <w:t>[</w:t>
            </w:r>
          </w:p>
          <w:p w14:paraId="5F7C56A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1" w:author="Poul V Madsen" w:date="2012-11-16T08:40:00Z">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14:paraId="40156B0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52" w:author="Poul V Madsen" w:date="2012-11-16T08:40:00Z">
              <w:r>
                <w:rPr>
                  <w:rFonts w:ascii="Arial" w:hAnsi="Arial" w:cs="Arial"/>
                  <w:sz w:val="18"/>
                </w:rPr>
                <w:tab/>
              </w:r>
              <w:r>
                <w:rPr>
                  <w:rFonts w:ascii="Arial" w:hAnsi="Arial" w:cs="Arial"/>
                  <w:sz w:val="18"/>
                </w:rPr>
                <w:tab/>
              </w:r>
            </w:ins>
            <w:r>
              <w:rPr>
                <w:rFonts w:ascii="Arial" w:hAnsi="Arial" w:cs="Arial"/>
                <w:sz w:val="18"/>
              </w:rPr>
              <w:t>[</w:t>
            </w:r>
          </w:p>
          <w:p w14:paraId="10B70ED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3" w:author="Poul V Madsen" w:date="2012-11-16T08:40:00Z">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14:paraId="59C1CD4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4" w:author="Poul V Madsen" w:date="2012-11-16T08:40:00Z">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14:paraId="7AEE432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5" w:author="Poul V Madsen" w:date="2012-11-16T08:40:00Z">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14:paraId="2193789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6" w:author="Poul V Madsen" w:date="2012-11-16T08:40:00Z">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14:paraId="318582D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7" w:author="Poul V Madsen" w:date="2012-11-16T08:40:00Z">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14:paraId="69F900A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58" w:author="Poul V Madsen" w:date="2012-11-16T08:40:00Z">
              <w:r>
                <w:rPr>
                  <w:rFonts w:ascii="Arial" w:hAnsi="Arial" w:cs="Arial"/>
                  <w:sz w:val="18"/>
                </w:rPr>
                <w:tab/>
              </w:r>
              <w:r>
                <w:rPr>
                  <w:rFonts w:ascii="Arial" w:hAnsi="Arial" w:cs="Arial"/>
                  <w:sz w:val="18"/>
                </w:rPr>
                <w:tab/>
              </w:r>
            </w:ins>
            <w:r>
              <w:rPr>
                <w:rFonts w:ascii="Arial" w:hAnsi="Arial" w:cs="Arial"/>
                <w:sz w:val="18"/>
              </w:rPr>
              <w:t>]</w:t>
            </w:r>
          </w:p>
          <w:p w14:paraId="109A769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ins w:id="59" w:author="Poul V Madsen" w:date="2012-11-16T08:40:00Z">
              <w:r>
                <w:rPr>
                  <w:rFonts w:ascii="Arial" w:hAnsi="Arial" w:cs="Arial"/>
                  <w:sz w:val="18"/>
                </w:rPr>
                <w:tab/>
              </w:r>
              <w:r>
                <w:rPr>
                  <w:rFonts w:ascii="Arial" w:hAnsi="Arial" w:cs="Arial"/>
                  <w:sz w:val="18"/>
                </w:rPr>
                <w:tab/>
              </w:r>
            </w:ins>
            <w:r>
              <w:rPr>
                <w:rFonts w:ascii="Arial" w:hAnsi="Arial" w:cs="Arial"/>
                <w:sz w:val="18"/>
              </w:rPr>
              <w:t>|</w:t>
            </w:r>
          </w:p>
          <w:p w14:paraId="10C323C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60" w:author="Poul V Madsen" w:date="2012-11-16T08:40:00Z">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t>ProduktionEnhedNummer</w:t>
            </w:r>
          </w:p>
          <w:p w14:paraId="293FEB8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Poul V Madsen" w:date="2012-11-16T08:40:00Z"/>
                <w:rFonts w:ascii="Arial" w:hAnsi="Arial" w:cs="Arial"/>
                <w:sz w:val="18"/>
              </w:rPr>
            </w:pPr>
            <w:ins w:id="62"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143C2F6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Poul V Madsen" w:date="2012-11-16T08:40:00Z"/>
                <w:rFonts w:ascii="Arial" w:hAnsi="Arial" w:cs="Arial"/>
                <w:sz w:val="18"/>
              </w:rPr>
            </w:pPr>
            <w:ins w:id="64"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3F4531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F23B7A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8493A8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14:paraId="7C5794C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F4600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14:paraId="2815BC0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14:paraId="64DA075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14:paraId="1B588F6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14:paraId="2F82A42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14:paraId="41E16E4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14:paraId="00504D0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Poul V Madsen" w:date="2012-11-16T08:40:00Z"/>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3A8822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 w:author="Poul V Madsen" w:date="2012-11-16T08:40:00Z"/>
                <w:rFonts w:ascii="Arial" w:hAnsi="Arial" w:cs="Arial"/>
                <w:sz w:val="18"/>
              </w:rPr>
            </w:pPr>
            <w:ins w:id="67"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KommentarSletTilføjValg *</w:t>
              </w:r>
            </w:ins>
          </w:p>
          <w:p w14:paraId="1294EB6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Poul V Madsen" w:date="2012-11-16T08:40:00Z"/>
                <w:rFonts w:ascii="Arial" w:hAnsi="Arial" w:cs="Arial"/>
                <w:sz w:val="18"/>
              </w:rPr>
            </w:pPr>
            <w:ins w:id="69"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616C3B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Poul V Madsen" w:date="2012-11-16T08:40:00Z"/>
                <w:rFonts w:ascii="Arial" w:hAnsi="Arial" w:cs="Arial"/>
                <w:sz w:val="18"/>
              </w:rPr>
            </w:pPr>
            <w:ins w:id="71"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ins>
          </w:p>
          <w:p w14:paraId="625F881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2" w:author="Poul V Madsen" w:date="2012-11-16T08:40:00Z"/>
                <w:rFonts w:ascii="Arial" w:hAnsi="Arial" w:cs="Arial"/>
                <w:sz w:val="18"/>
              </w:rPr>
            </w:pPr>
            <w:ins w:id="73"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05F4CC2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 w:author="Poul V Madsen" w:date="2012-11-16T08:40:00Z"/>
                <w:rFonts w:ascii="Arial" w:hAnsi="Arial" w:cs="Arial"/>
                <w:sz w:val="18"/>
              </w:rPr>
            </w:pPr>
            <w:ins w:id="75"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OpkrævningFordringKommentar</w:t>
            </w:r>
          </w:p>
          <w:p w14:paraId="1B498A7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6" w:author="Poul V Madsen" w:date="2012-11-16T08:40:00Z"/>
                <w:rFonts w:ascii="Arial" w:hAnsi="Arial" w:cs="Arial"/>
                <w:sz w:val="18"/>
              </w:rPr>
            </w:pPr>
            <w:ins w:id="77"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F514F2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8" w:author="Poul V Madsen" w:date="2012-11-16T08:40: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w:t>
            </w:r>
          </w:p>
          <w:p w14:paraId="1D56117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14:paraId="09E8BF9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14:paraId="410B215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30B728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14:paraId="49368AE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C7B872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14:paraId="39FD993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EBEB4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14:paraId="05AF1A1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989409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17EF4D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E8285E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9" w:author="Poul V Madsen" w:date="2012-11-16T08:40:00Z"/>
                <w:rFonts w:ascii="Arial" w:hAnsi="Arial" w:cs="Arial"/>
                <w:sz w:val="18"/>
              </w:rPr>
            </w:pPr>
            <w:r>
              <w:rPr>
                <w:rFonts w:ascii="Arial" w:hAnsi="Arial" w:cs="Arial"/>
                <w:sz w:val="18"/>
              </w:rPr>
              <w:tab/>
            </w:r>
            <w:r>
              <w:rPr>
                <w:rFonts w:ascii="Arial" w:hAnsi="Arial" w:cs="Arial"/>
                <w:sz w:val="18"/>
              </w:rPr>
              <w:tab/>
              <w:t>(</w:t>
            </w:r>
          </w:p>
          <w:p w14:paraId="0057236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Poul V Madsen" w:date="2012-11-16T08:40:00Z"/>
                <w:rFonts w:ascii="Arial" w:hAnsi="Arial" w:cs="Arial"/>
                <w:sz w:val="18"/>
              </w:rPr>
            </w:pPr>
            <w:ins w:id="81" w:author="Poul V Madsen" w:date="2012-11-16T08:40:00Z">
              <w:r>
                <w:rPr>
                  <w:rFonts w:ascii="Arial" w:hAnsi="Arial" w:cs="Arial"/>
                  <w:sz w:val="18"/>
                </w:rPr>
                <w:tab/>
              </w:r>
              <w:r>
                <w:rPr>
                  <w:rFonts w:ascii="Arial" w:hAnsi="Arial" w:cs="Arial"/>
                  <w:sz w:val="18"/>
                </w:rPr>
                <w:tab/>
              </w:r>
              <w:r>
                <w:rPr>
                  <w:rFonts w:ascii="Arial" w:hAnsi="Arial" w:cs="Arial"/>
                  <w:sz w:val="18"/>
                </w:rPr>
                <w:tab/>
                <w:t>* SpecifikationSletOpdaterValg *</w:t>
              </w:r>
            </w:ins>
          </w:p>
          <w:p w14:paraId="29F5899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 w:author="Poul V Madsen" w:date="2012-11-16T08:40:00Z"/>
                <w:rFonts w:ascii="Arial" w:hAnsi="Arial" w:cs="Arial"/>
                <w:sz w:val="18"/>
              </w:rPr>
            </w:pPr>
            <w:ins w:id="83" w:author="Poul V Madsen" w:date="2012-11-16T08:40:00Z">
              <w:r>
                <w:rPr>
                  <w:rFonts w:ascii="Arial" w:hAnsi="Arial" w:cs="Arial"/>
                  <w:sz w:val="18"/>
                </w:rPr>
                <w:tab/>
              </w:r>
              <w:r>
                <w:rPr>
                  <w:rFonts w:ascii="Arial" w:hAnsi="Arial" w:cs="Arial"/>
                  <w:sz w:val="18"/>
                </w:rPr>
                <w:tab/>
              </w:r>
              <w:r>
                <w:rPr>
                  <w:rFonts w:ascii="Arial" w:hAnsi="Arial" w:cs="Arial"/>
                  <w:sz w:val="18"/>
                </w:rPr>
                <w:tab/>
                <w:t>[</w:t>
              </w:r>
            </w:ins>
          </w:p>
          <w:p w14:paraId="4BAB828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 w:author="Poul V Madsen" w:date="2012-11-16T08:40:00Z"/>
                <w:rFonts w:ascii="Arial" w:hAnsi="Arial" w:cs="Arial"/>
                <w:sz w:val="18"/>
              </w:rPr>
            </w:pPr>
            <w:ins w:id="85"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ins>
          </w:p>
          <w:p w14:paraId="0DBA564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 w:author="Poul V Madsen" w:date="2012-11-16T08:40:00Z"/>
                <w:rFonts w:ascii="Arial" w:hAnsi="Arial" w:cs="Arial"/>
                <w:sz w:val="18"/>
              </w:rPr>
            </w:pPr>
            <w:ins w:id="87"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08C72E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 w:author="Poul V Madsen" w:date="2012-11-16T08:40:00Z"/>
                <w:rFonts w:ascii="Arial" w:hAnsi="Arial" w:cs="Arial"/>
                <w:sz w:val="18"/>
              </w:rPr>
            </w:pPr>
            <w:ins w:id="89"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OpkrævningSpecifikationStruktur</w:t>
            </w:r>
          </w:p>
          <w:p w14:paraId="671FE51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0" w:author="Poul V Madsen" w:date="2012-11-16T08:40:00Z"/>
                <w:rFonts w:ascii="Arial" w:hAnsi="Arial" w:cs="Arial"/>
                <w:sz w:val="18"/>
              </w:rPr>
            </w:pPr>
            <w:ins w:id="91" w:author="Poul V Madsen" w:date="2012-11-16T08:40:00Z">
              <w:r>
                <w:rPr>
                  <w:rFonts w:ascii="Arial" w:hAnsi="Arial" w:cs="Arial"/>
                  <w:sz w:val="18"/>
                </w:rPr>
                <w:tab/>
              </w:r>
              <w:r>
                <w:rPr>
                  <w:rFonts w:ascii="Arial" w:hAnsi="Arial" w:cs="Arial"/>
                  <w:sz w:val="18"/>
                </w:rPr>
                <w:tab/>
              </w:r>
              <w:r>
                <w:rPr>
                  <w:rFonts w:ascii="Arial" w:hAnsi="Arial" w:cs="Arial"/>
                  <w:sz w:val="18"/>
                </w:rPr>
                <w:tab/>
                <w:t>]</w:t>
              </w:r>
            </w:ins>
          </w:p>
          <w:p w14:paraId="4DA4D53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2" w:author="Poul V Madsen" w:date="2012-11-16T08:40:00Z">
              <w:r>
                <w:rPr>
                  <w:rFonts w:ascii="Arial" w:hAnsi="Arial" w:cs="Arial"/>
                  <w:sz w:val="18"/>
                </w:rPr>
                <w:tab/>
              </w:r>
              <w:r>
                <w:rPr>
                  <w:rFonts w:ascii="Arial" w:hAnsi="Arial" w:cs="Arial"/>
                  <w:sz w:val="18"/>
                </w:rPr>
                <w:tab/>
              </w:r>
            </w:ins>
            <w:r>
              <w:rPr>
                <w:rFonts w:ascii="Arial" w:hAnsi="Arial" w:cs="Arial"/>
                <w:sz w:val="18"/>
              </w:rPr>
              <w:t>)</w:t>
            </w:r>
          </w:p>
          <w:p w14:paraId="479540E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3E6C8A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OpkrævningFordringDelFordringListe *</w:t>
            </w:r>
          </w:p>
          <w:p w14:paraId="07ACDBD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14:paraId="0D7A251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OpkrævningFordringDelFordring *</w:t>
            </w:r>
          </w:p>
          <w:p w14:paraId="21EDAB5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14:paraId="35D3D79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14:paraId="1B03912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14:paraId="72E46D5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42A8B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84EA0A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B755D3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086C6B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3" w:author="Poul V Madsen" w:date="2012-11-16T08:40:00Z"/>
                <w:rFonts w:ascii="Arial" w:hAnsi="Arial" w:cs="Arial"/>
                <w:sz w:val="18"/>
              </w:rPr>
            </w:pPr>
            <w:ins w:id="94" w:author="Poul V Madsen" w:date="2012-11-16T08:40:00Z">
              <w:r>
                <w:rPr>
                  <w:rFonts w:ascii="Arial" w:hAnsi="Arial" w:cs="Arial"/>
                  <w:sz w:val="18"/>
                </w:rPr>
                <w:tab/>
              </w:r>
              <w:r>
                <w:rPr>
                  <w:rFonts w:ascii="Arial" w:hAnsi="Arial" w:cs="Arial"/>
                  <w:sz w:val="18"/>
                </w:rPr>
                <w:tab/>
              </w:r>
              <w:r>
                <w:rPr>
                  <w:rFonts w:ascii="Arial" w:hAnsi="Arial" w:cs="Arial"/>
                  <w:sz w:val="18"/>
                </w:rPr>
                <w:tab/>
                <w:t>* HæftelseSletOpdaterValg *</w:t>
              </w:r>
            </w:ins>
          </w:p>
          <w:p w14:paraId="0D819D3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5" w:author="Poul V Madsen" w:date="2012-11-16T08:40:00Z"/>
                <w:rFonts w:ascii="Arial" w:hAnsi="Arial" w:cs="Arial"/>
                <w:sz w:val="18"/>
              </w:rPr>
            </w:pPr>
            <w:ins w:id="96" w:author="Poul V Madsen" w:date="2012-11-16T08:40:00Z">
              <w:r>
                <w:rPr>
                  <w:rFonts w:ascii="Arial" w:hAnsi="Arial" w:cs="Arial"/>
                  <w:sz w:val="18"/>
                </w:rPr>
                <w:tab/>
              </w:r>
              <w:r>
                <w:rPr>
                  <w:rFonts w:ascii="Arial" w:hAnsi="Arial" w:cs="Arial"/>
                  <w:sz w:val="18"/>
                </w:rPr>
                <w:tab/>
              </w:r>
              <w:r>
                <w:rPr>
                  <w:rFonts w:ascii="Arial" w:hAnsi="Arial" w:cs="Arial"/>
                  <w:sz w:val="18"/>
                </w:rPr>
                <w:tab/>
                <w:t>[</w:t>
              </w:r>
            </w:ins>
          </w:p>
          <w:p w14:paraId="4078245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7" w:author="Poul V Madsen" w:date="2012-11-16T08:40:00Z"/>
                <w:rFonts w:ascii="Arial" w:hAnsi="Arial" w:cs="Arial"/>
                <w:sz w:val="18"/>
              </w:rPr>
            </w:pPr>
            <w:ins w:id="98"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ins>
          </w:p>
          <w:p w14:paraId="5C15DDC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9" w:author="Poul V Madsen" w:date="2012-11-16T08:40:00Z"/>
                <w:rFonts w:ascii="Arial" w:hAnsi="Arial" w:cs="Arial"/>
                <w:sz w:val="18"/>
              </w:rPr>
            </w:pPr>
            <w:ins w:id="100"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4DEA683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1" w:author="Poul V Madsen" w:date="2012-11-16T08:40: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t>* HæftelseListe *</w:t>
            </w:r>
          </w:p>
          <w:p w14:paraId="34AD2461" w14:textId="31E9E942"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102" w:author="Poul V Madsen" w:date="2012-11-16T08:40:00Z">
              <w:r w:rsidR="00A634FD">
                <w:rPr>
                  <w:rFonts w:ascii="Arial" w:hAnsi="Arial" w:cs="Arial"/>
                  <w:sz w:val="18"/>
                </w:rPr>
                <w:delText>0</w:delText>
              </w:r>
            </w:del>
            <w:ins w:id="103" w:author="Poul V Madsen" w:date="2012-11-16T08:40:00Z">
              <w:r>
                <w:rPr>
                  <w:rFonts w:ascii="Arial" w:hAnsi="Arial" w:cs="Arial"/>
                  <w:sz w:val="18"/>
                </w:rPr>
                <w:tab/>
                <w:t>1</w:t>
              </w:r>
            </w:ins>
            <w:r>
              <w:rPr>
                <w:rFonts w:ascii="Arial" w:hAnsi="Arial" w:cs="Arial"/>
                <w:sz w:val="18"/>
              </w:rPr>
              <w:t>{</w:t>
            </w:r>
          </w:p>
          <w:p w14:paraId="715976A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4" w:author="Poul V Madsen" w:date="2012-11-16T08:40: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14:paraId="1028CCB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105" w:author="Poul V Madsen" w:date="2012-11-16T08:40:00Z">
              <w:r>
                <w:rPr>
                  <w:rFonts w:ascii="Arial" w:hAnsi="Arial" w:cs="Arial"/>
                  <w:sz w:val="18"/>
                </w:rPr>
                <w:tab/>
              </w:r>
            </w:ins>
            <w:r>
              <w:rPr>
                <w:rFonts w:ascii="Arial" w:hAnsi="Arial" w:cs="Arial"/>
                <w:sz w:val="18"/>
              </w:rPr>
              <w:t>[</w:t>
            </w:r>
          </w:p>
          <w:p w14:paraId="0842543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6" w:author="Poul V Madsen" w:date="2012-11-16T08:40: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14:paraId="73A64DC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107" w:author="Poul V Madsen" w:date="2012-11-16T08:40:00Z">
              <w:r>
                <w:rPr>
                  <w:rFonts w:ascii="Arial" w:hAnsi="Arial" w:cs="Arial"/>
                  <w:sz w:val="18"/>
                </w:rPr>
                <w:tab/>
              </w:r>
            </w:ins>
            <w:r>
              <w:rPr>
                <w:rFonts w:ascii="Arial" w:hAnsi="Arial" w:cs="Arial"/>
                <w:sz w:val="18"/>
              </w:rPr>
              <w:t>[</w:t>
            </w:r>
          </w:p>
          <w:p w14:paraId="4E0285D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8" w:author="Poul V Madsen" w:date="2012-11-16T08:40: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14:paraId="51D4512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9" w:author="Poul V Madsen" w:date="2012-11-16T08:40:00Z">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14:paraId="593A482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110" w:author="Poul V Madsen" w:date="2012-11-16T08:40:00Z">
              <w:r>
                <w:rPr>
                  <w:rFonts w:ascii="Arial" w:hAnsi="Arial" w:cs="Arial"/>
                  <w:sz w:val="18"/>
                </w:rPr>
                <w:tab/>
              </w:r>
            </w:ins>
            <w:r>
              <w:rPr>
                <w:rFonts w:ascii="Arial" w:hAnsi="Arial" w:cs="Arial"/>
                <w:sz w:val="18"/>
              </w:rPr>
              <w:t>]</w:t>
            </w:r>
          </w:p>
          <w:p w14:paraId="2BEE7A6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 w:author="Poul V Madsen" w:date="2012-11-16T08:40:00Z"/>
                <w:rFonts w:ascii="Arial" w:hAnsi="Arial" w:cs="Arial"/>
                <w:sz w:val="18"/>
              </w:rPr>
            </w:pPr>
            <w:ins w:id="112"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EnkeltHæftelseSletOpdaterValg *</w:t>
              </w:r>
            </w:ins>
          </w:p>
          <w:p w14:paraId="76DA756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3" w:author="Poul V Madsen" w:date="2012-11-16T08:40:00Z"/>
                <w:rFonts w:ascii="Arial" w:hAnsi="Arial" w:cs="Arial"/>
                <w:sz w:val="18"/>
              </w:rPr>
            </w:pPr>
            <w:ins w:id="114"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35D765F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5" w:author="Poul V Madsen" w:date="2012-11-16T08:40:00Z"/>
                <w:rFonts w:ascii="Arial" w:hAnsi="Arial" w:cs="Arial"/>
                <w:sz w:val="18"/>
              </w:rPr>
            </w:pPr>
            <w:ins w:id="116"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OpkrævningSletMarkering</w:t>
              </w:r>
            </w:ins>
          </w:p>
          <w:p w14:paraId="236F4AF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7" w:author="Poul V Madsen" w:date="2012-11-16T08:40:00Z"/>
                <w:rFonts w:ascii="Arial" w:hAnsi="Arial" w:cs="Arial"/>
                <w:sz w:val="18"/>
              </w:rPr>
            </w:pPr>
            <w:ins w:id="118"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F9C7D5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9" w:author="Poul V Madsen" w:date="2012-11-16T08:40:00Z"/>
                <w:rFonts w:ascii="Arial" w:hAnsi="Arial" w:cs="Arial"/>
                <w:sz w:val="18"/>
              </w:rPr>
            </w:pPr>
            <w:ins w:id="120"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ins>
          </w:p>
          <w:p w14:paraId="31822E2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1" w:author="Poul V Madsen" w:date="2012-11-16T08:40:00Z"/>
                <w:rFonts w:ascii="Arial" w:hAnsi="Arial" w:cs="Arial"/>
                <w:sz w:val="18"/>
              </w:rPr>
            </w:pPr>
            <w:ins w:id="122"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A307DA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3" w:author="Poul V Madsen" w:date="2012-11-16T08:40: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14:paraId="61507AE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4" w:author="Poul V Madsen" w:date="2012-11-16T08:40: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14:paraId="6788D67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5" w:author="Poul V Madsen" w:date="2012-11-16T08:40: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14:paraId="0797D96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ins w:id="126" w:author="Poul V Madsen" w:date="2012-11-16T08:40:00Z">
              <w:r>
                <w:rPr>
                  <w:rFonts w:ascii="Arial" w:hAnsi="Arial" w:cs="Arial"/>
                  <w:sz w:val="18"/>
                </w:rPr>
                <w:tab/>
              </w:r>
              <w:r>
                <w:rPr>
                  <w:rFonts w:ascii="Arial" w:hAnsi="Arial" w:cs="Arial"/>
                  <w:sz w:val="18"/>
                </w:rPr>
                <w:tab/>
              </w:r>
              <w:r>
                <w:rPr>
                  <w:rFonts w:ascii="Arial" w:hAnsi="Arial" w:cs="Arial"/>
                  <w:sz w:val="18"/>
                </w:rPr>
                <w:tab/>
              </w:r>
            </w:ins>
            <w:r>
              <w:rPr>
                <w:rFonts w:ascii="Arial" w:hAnsi="Arial" w:cs="Arial"/>
                <w:sz w:val="18"/>
              </w:rPr>
              <w:t>]</w:t>
            </w:r>
          </w:p>
          <w:p w14:paraId="677B7C1C" w14:textId="75A659E5"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del w:id="127" w:author="Poul V Madsen" w:date="2012-11-16T08:40:00Z">
              <w:r w:rsidR="00A634FD">
                <w:rPr>
                  <w:rFonts w:ascii="Arial" w:hAnsi="Arial" w:cs="Arial"/>
                  <w:sz w:val="18"/>
                </w:rPr>
                <w:delText>}</w:delText>
              </w:r>
            </w:del>
            <w:ins w:id="128" w:author="Poul V Madsen" w:date="2012-11-16T08:40:00Z">
              <w:r>
                <w:rPr>
                  <w:rFonts w:ascii="Arial" w:hAnsi="Arial" w:cs="Arial"/>
                  <w:sz w:val="18"/>
                </w:rPr>
                <w:tab/>
              </w:r>
              <w:r>
                <w:rPr>
                  <w:rFonts w:ascii="Arial" w:hAnsi="Arial" w:cs="Arial"/>
                  <w:sz w:val="18"/>
                </w:rPr>
                <w:tab/>
              </w:r>
              <w:r>
                <w:rPr>
                  <w:rFonts w:ascii="Arial" w:hAnsi="Arial" w:cs="Arial"/>
                  <w:sz w:val="18"/>
                </w:rPr>
                <w:tab/>
                <w:t>]</w:t>
              </w:r>
            </w:ins>
          </w:p>
          <w:p w14:paraId="0755338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9" w:author="Poul V Madsen" w:date="2012-11-16T08:40:00Z"/>
                <w:rFonts w:ascii="Arial" w:hAnsi="Arial" w:cs="Arial"/>
                <w:sz w:val="18"/>
              </w:rPr>
            </w:pPr>
            <w:ins w:id="130"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6AA5ED4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1" w:author="Poul V Madsen" w:date="2012-11-16T08:40:00Z"/>
                <w:rFonts w:ascii="Arial" w:hAnsi="Arial" w:cs="Arial"/>
                <w:sz w:val="18"/>
              </w:rPr>
            </w:pPr>
            <w:ins w:id="132" w:author="Poul V Madsen" w:date="2012-11-16T08:40:00Z">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ins>
          </w:p>
          <w:p w14:paraId="7A8D6C1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3" w:author="Poul V Madsen" w:date="2012-11-16T08:40:00Z"/>
                <w:rFonts w:ascii="Arial" w:hAnsi="Arial" w:cs="Arial"/>
                <w:sz w:val="18"/>
              </w:rPr>
            </w:pPr>
            <w:ins w:id="134" w:author="Poul V Madsen" w:date="2012-11-16T08:40:00Z">
              <w:r>
                <w:rPr>
                  <w:rFonts w:ascii="Arial" w:hAnsi="Arial" w:cs="Arial"/>
                  <w:sz w:val="18"/>
                </w:rPr>
                <w:tab/>
              </w:r>
              <w:r>
                <w:rPr>
                  <w:rFonts w:ascii="Arial" w:hAnsi="Arial" w:cs="Arial"/>
                  <w:sz w:val="18"/>
                </w:rPr>
                <w:tab/>
              </w:r>
              <w:r>
                <w:rPr>
                  <w:rFonts w:ascii="Arial" w:hAnsi="Arial" w:cs="Arial"/>
                  <w:sz w:val="18"/>
                </w:rPr>
                <w:tab/>
                <w:t>]</w:t>
              </w:r>
            </w:ins>
          </w:p>
          <w:p w14:paraId="1E79061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3EADEA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6C2E52"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41C0" w14:paraId="2ECE3B86" w14:textId="77777777" w:rsidTr="007D41C0">
        <w:trPr>
          <w:trHeight w:val="283"/>
        </w:trPr>
        <w:tc>
          <w:tcPr>
            <w:tcW w:w="10345" w:type="dxa"/>
            <w:gridSpan w:val="6"/>
            <w:shd w:val="clear" w:color="auto" w:fill="FFFFFF"/>
          </w:tcPr>
          <w:p w14:paraId="519949A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0AAAD7D"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OpkrævningFordringListeOpdater_I_O</w:t>
            </w:r>
          </w:p>
        </w:tc>
      </w:tr>
      <w:tr w:rsidR="007D41C0" w14:paraId="2E0085C4" w14:textId="77777777" w:rsidTr="007D41C0">
        <w:trPr>
          <w:trHeight w:val="283"/>
        </w:trPr>
        <w:tc>
          <w:tcPr>
            <w:tcW w:w="10345" w:type="dxa"/>
            <w:gridSpan w:val="6"/>
            <w:shd w:val="clear" w:color="auto" w:fill="FFFFFF"/>
          </w:tcPr>
          <w:p w14:paraId="38CE567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D860A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7D41C0" w14:paraId="75E562A9" w14:textId="77777777" w:rsidTr="007D41C0">
        <w:trPr>
          <w:trHeight w:val="283"/>
        </w:trPr>
        <w:tc>
          <w:tcPr>
            <w:tcW w:w="10345" w:type="dxa"/>
            <w:gridSpan w:val="6"/>
            <w:shd w:val="clear" w:color="auto" w:fill="FFFFFF"/>
            <w:vAlign w:val="center"/>
          </w:tcPr>
          <w:p w14:paraId="6518724A"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D41C0" w14:paraId="3112358A" w14:textId="77777777" w:rsidTr="007D41C0">
        <w:trPr>
          <w:trHeight w:val="283"/>
        </w:trPr>
        <w:tc>
          <w:tcPr>
            <w:tcW w:w="10345" w:type="dxa"/>
            <w:gridSpan w:val="6"/>
            <w:shd w:val="clear" w:color="auto" w:fill="FFFFFF"/>
          </w:tcPr>
          <w:p w14:paraId="7C06EF2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OpkrævningFordringListeOpdater_O_I</w:t>
            </w:r>
          </w:p>
        </w:tc>
      </w:tr>
      <w:tr w:rsidR="007D41C0" w14:paraId="7CACEC3F" w14:textId="77777777" w:rsidTr="007D41C0">
        <w:trPr>
          <w:trHeight w:val="283"/>
        </w:trPr>
        <w:tc>
          <w:tcPr>
            <w:tcW w:w="10345" w:type="dxa"/>
            <w:gridSpan w:val="6"/>
            <w:shd w:val="clear" w:color="auto" w:fill="FFFFFF"/>
          </w:tcPr>
          <w:p w14:paraId="229CBEC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4FDBB7"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7D41C0" w14:paraId="564C9E02" w14:textId="77777777" w:rsidTr="007D41C0">
        <w:trPr>
          <w:trHeight w:val="283"/>
        </w:trPr>
        <w:tc>
          <w:tcPr>
            <w:tcW w:w="10345" w:type="dxa"/>
            <w:gridSpan w:val="6"/>
            <w:shd w:val="clear" w:color="auto" w:fill="FFFFFF"/>
          </w:tcPr>
          <w:p w14:paraId="10F014F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656106BE"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OpkrævningFordringListeOpdater_O_O</w:t>
            </w:r>
          </w:p>
        </w:tc>
      </w:tr>
      <w:tr w:rsidR="007D41C0" w14:paraId="2263DAB6" w14:textId="77777777" w:rsidTr="007D41C0">
        <w:trPr>
          <w:trHeight w:val="283"/>
        </w:trPr>
        <w:tc>
          <w:tcPr>
            <w:tcW w:w="10345" w:type="dxa"/>
            <w:gridSpan w:val="6"/>
            <w:shd w:val="clear" w:color="auto" w:fill="FFFFFF"/>
          </w:tcPr>
          <w:p w14:paraId="54569DA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EACAD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14:paraId="5F7546C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14:paraId="3129B0A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276B383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OpkrævningFordring *</w:t>
            </w:r>
          </w:p>
          <w:p w14:paraId="575829E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6C4CB59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(OpkrævningFordringReferenceNummer)</w:t>
            </w:r>
          </w:p>
          <w:p w14:paraId="55E076C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OpkrævningFordringID</w:t>
            </w:r>
          </w:p>
          <w:p w14:paraId="1F392D8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6F942BDE"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41C0" w14:paraId="4994CE3F" w14:textId="77777777" w:rsidTr="007D41C0">
        <w:trPr>
          <w:trHeight w:val="283"/>
        </w:trPr>
        <w:tc>
          <w:tcPr>
            <w:tcW w:w="10345" w:type="dxa"/>
            <w:gridSpan w:val="6"/>
            <w:shd w:val="clear" w:color="auto" w:fill="FFFFFF"/>
            <w:vAlign w:val="center"/>
          </w:tcPr>
          <w:p w14:paraId="6BCA43B8"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D41C0" w14:paraId="1773B6DD" w14:textId="77777777" w:rsidTr="007D41C0">
        <w:trPr>
          <w:trHeight w:val="283"/>
        </w:trPr>
        <w:tc>
          <w:tcPr>
            <w:tcW w:w="10345" w:type="dxa"/>
            <w:gridSpan w:val="6"/>
            <w:shd w:val="clear" w:color="auto" w:fill="FFFFFF"/>
          </w:tcPr>
          <w:p w14:paraId="6CB93002"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OpkrævningFordringListeOpdater_O_F</w:t>
            </w:r>
          </w:p>
        </w:tc>
      </w:tr>
      <w:tr w:rsidR="007D41C0" w14:paraId="00690D0D" w14:textId="77777777" w:rsidTr="007D41C0">
        <w:trPr>
          <w:trHeight w:val="283"/>
        </w:trPr>
        <w:tc>
          <w:tcPr>
            <w:tcW w:w="10345" w:type="dxa"/>
            <w:gridSpan w:val="6"/>
            <w:shd w:val="clear" w:color="auto" w:fill="FFFFFF"/>
          </w:tcPr>
          <w:p w14:paraId="4D3AF29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7A189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14:paraId="0C0E7BD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22B12A1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01A979E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14:paraId="5DB70EF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52C6682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14:paraId="2096BBF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14:paraId="51B4FE9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14:paraId="2797D23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14:paraId="0668E014"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tc>
      </w:tr>
      <w:tr w:rsidR="007D41C0" w14:paraId="30051A5E" w14:textId="77777777" w:rsidTr="007D41C0">
        <w:trPr>
          <w:trHeight w:val="283"/>
        </w:trPr>
        <w:tc>
          <w:tcPr>
            <w:tcW w:w="10345" w:type="dxa"/>
            <w:gridSpan w:val="6"/>
            <w:shd w:val="clear" w:color="auto" w:fill="B3B3B3"/>
            <w:vAlign w:val="center"/>
          </w:tcPr>
          <w:p w14:paraId="59265E8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D41C0" w14:paraId="4DCF04F1" w14:textId="77777777" w:rsidTr="007D41C0">
        <w:trPr>
          <w:trHeight w:val="283"/>
        </w:trPr>
        <w:tc>
          <w:tcPr>
            <w:tcW w:w="10345" w:type="dxa"/>
            <w:gridSpan w:val="6"/>
            <w:shd w:val="clear" w:color="auto" w:fill="FFFFFF"/>
            <w:vAlign w:val="center"/>
          </w:tcPr>
          <w:p w14:paraId="4ED14849"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D41C0" w14:paraId="24145B33" w14:textId="77777777" w:rsidTr="007D41C0">
        <w:trPr>
          <w:trHeight w:val="283"/>
        </w:trPr>
        <w:tc>
          <w:tcPr>
            <w:tcW w:w="10345" w:type="dxa"/>
            <w:gridSpan w:val="6"/>
            <w:shd w:val="clear" w:color="auto" w:fill="FFFFFF"/>
            <w:vAlign w:val="center"/>
          </w:tcPr>
          <w:p w14:paraId="19FD650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14:paraId="291957F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14:paraId="4C5189A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1BD35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 Beløbsfelt skal angives med 11 cifre og 2 decimaler - OpkrævningFordringBeløb.</w:t>
            </w:r>
          </w:p>
          <w:p w14:paraId="1986B4F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D9998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 KundeType, KundeNummer, OpkrævningFordringReferenceNummer, OpkrævningFordringID.</w:t>
            </w:r>
          </w:p>
          <w:p w14:paraId="39E3F7E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A96E2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 Valg i EANOplysninger og ProduktionEnhedNummer er udfyldt forkert - ProduktionEnhedNummer.</w:t>
            </w:r>
          </w:p>
          <w:p w14:paraId="73F3617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F0401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 Fordring kan ikke opdateres, den er markeret som fejlet og er ikke oprettet - KundeType, KundeNummer, OpkrævningFordringID.</w:t>
            </w:r>
          </w:p>
          <w:p w14:paraId="4DD7B56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5724B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 Fordrings-ID er ugyldig - OpkrævningFordringID.</w:t>
            </w:r>
          </w:p>
          <w:p w14:paraId="15280A0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14581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 Produktionsenhedsnr. findes ikke - ProduktionEnhedNummer.</w:t>
            </w:r>
          </w:p>
          <w:p w14:paraId="7384967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8D35D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 FordringtypeID ikke angivet - OpkrævningFordringTypeID.</w:t>
            </w:r>
          </w:p>
          <w:p w14:paraId="04572E1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8F9F3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 Data kan ikke opdateres da kunden er opkrævet - OpkrævningFordringID.</w:t>
            </w:r>
          </w:p>
          <w:p w14:paraId="63DBD4A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7AC69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14:paraId="18207AB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10E11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14:paraId="6F9775E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92531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 OpkrævningFordringPeriodeTil skal være større end OpkrævningFordringPeriodeFra - OpkrævningFordringPeriodeFra, OpkrævningFordringPeriodeTil, OpkrævningFordringReferenceNummer, OpkrævningFordringID.</w:t>
            </w:r>
          </w:p>
          <w:p w14:paraId="288A7A1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7A8AF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 OpkrævningFordringArt må ikke ændres fra EA til FF og FF til EA - OpkrævningFordringID, OpkrævningFordringArt, OpkrævningFordringID.</w:t>
            </w:r>
          </w:p>
          <w:p w14:paraId="6F30F71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835E3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14:paraId="7EC2DE7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DD5DB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056 - OpkrævningFordringArt må ikke ændres fra EA til OR - OpkrævningFordringID, OpkrævningFordringArt, OpkrævningFordringID. </w:t>
            </w:r>
          </w:p>
          <w:p w14:paraId="0B5FF65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7A336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XXX - OpkrævningFordringArt må ikke ændres fra OR til EA - OpkrævningFordringID, OpkrævningFordringArt.</w:t>
            </w:r>
          </w:p>
          <w:p w14:paraId="1A13FC4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C1BFE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 ændre til en generel validering.</w:t>
            </w:r>
          </w:p>
          <w:p w14:paraId="22EBDCC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81B2A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 Forfaldsdato må ikke ligge efter SRB Dato</w:t>
            </w:r>
          </w:p>
          <w:p w14:paraId="03AFB43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A286D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 SRB dato må ikke ligge før Forfaldsdato</w:t>
            </w:r>
          </w:p>
          <w:p w14:paraId="241CAC0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01011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XX: FordringsId tilhører ikke Kundenummer XX.</w:t>
            </w:r>
          </w:p>
          <w:p w14:paraId="7093495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723A3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990 - Transaction is already registered.</w:t>
            </w:r>
          </w:p>
          <w:p w14:paraId="0231450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32C61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991 - Service processing is denied in system and client</w:t>
            </w:r>
          </w:p>
          <w:p w14:paraId="31E6F77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B0722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992 - Transaction XX is already processed.</w:t>
            </w:r>
          </w:p>
          <w:p w14:paraId="0018783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C9CB3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14:paraId="698533D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230EE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14:paraId="79FEC20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665CC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14:paraId="1B02678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4B98F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p w14:paraId="5D370DAC"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41C0" w14:paraId="388E4D4F" w14:textId="77777777" w:rsidTr="007D41C0">
        <w:trPr>
          <w:trHeight w:val="283"/>
        </w:trPr>
        <w:tc>
          <w:tcPr>
            <w:tcW w:w="10345" w:type="dxa"/>
            <w:gridSpan w:val="6"/>
            <w:shd w:val="clear" w:color="auto" w:fill="B3B3B3"/>
            <w:vAlign w:val="center"/>
          </w:tcPr>
          <w:p w14:paraId="3BFB7397"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7D41C0" w14:paraId="131F16CD" w14:textId="77777777" w:rsidTr="007D41C0">
        <w:trPr>
          <w:trHeight w:val="283"/>
        </w:trPr>
        <w:tc>
          <w:tcPr>
            <w:tcW w:w="10345" w:type="dxa"/>
            <w:gridSpan w:val="6"/>
            <w:shd w:val="clear" w:color="auto" w:fill="FFFFFF"/>
          </w:tcPr>
          <w:p w14:paraId="4638A74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OpkrævningFordringAfsenderBestillingID som udgør en global unik identifikation af servicekaldet, og som returneres til serviceskalder.</w:t>
            </w:r>
          </w:p>
          <w:p w14:paraId="0676A8B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32238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14:paraId="4B88F53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OpkrævningFordringAfsenderBestillingID ikke når frem, skal systemet der kaldte med fordringer til oprettelse (I_I kaldet) kalde igen men det samme TransaktionsID som det første kald (Oprindelige I_I).</w:t>
            </w:r>
          </w:p>
          <w:p w14:paraId="6034014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226A9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14:paraId="315F321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OpkrævningFordringAfsenderBestillingID</w:t>
            </w:r>
          </w:p>
          <w:p w14:paraId="2C11680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D0E648"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OpkrævningFordringAfsenderBestillingID igen vil fremgå.</w:t>
            </w:r>
          </w:p>
        </w:tc>
      </w:tr>
      <w:tr w:rsidR="007D41C0" w14:paraId="4BA4EAC7" w14:textId="77777777" w:rsidTr="007D41C0">
        <w:trPr>
          <w:trHeight w:val="283"/>
        </w:trPr>
        <w:tc>
          <w:tcPr>
            <w:tcW w:w="10345" w:type="dxa"/>
            <w:gridSpan w:val="6"/>
            <w:shd w:val="clear" w:color="auto" w:fill="B3B3B3"/>
            <w:vAlign w:val="center"/>
          </w:tcPr>
          <w:p w14:paraId="2ABA6441"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D41C0" w14:paraId="098CA215" w14:textId="77777777" w:rsidTr="007D41C0">
        <w:trPr>
          <w:trHeight w:val="283"/>
        </w:trPr>
        <w:tc>
          <w:tcPr>
            <w:tcW w:w="10345" w:type="dxa"/>
            <w:gridSpan w:val="6"/>
            <w:shd w:val="clear" w:color="auto" w:fill="FFFFFF"/>
          </w:tcPr>
          <w:p w14:paraId="10CFB3F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14:paraId="0B3855F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45A30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opdaterer enkeltfelter.</w:t>
            </w:r>
          </w:p>
        </w:tc>
      </w:tr>
    </w:tbl>
    <w:p w14:paraId="7332C53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41C0" w:rsidSect="007D41C0">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7DC5852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41C0" w14:paraId="337CA446" w14:textId="77777777" w:rsidTr="007D41C0">
        <w:trPr>
          <w:trHeight w:hRule="exact" w:val="113"/>
        </w:trPr>
        <w:tc>
          <w:tcPr>
            <w:tcW w:w="10345" w:type="dxa"/>
            <w:shd w:val="clear" w:color="auto" w:fill="B3B3B3"/>
          </w:tcPr>
          <w:p w14:paraId="1D93359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41C0" w14:paraId="351F4240" w14:textId="77777777" w:rsidTr="007D41C0">
        <w:tc>
          <w:tcPr>
            <w:tcW w:w="10345" w:type="dxa"/>
            <w:vAlign w:val="center"/>
          </w:tcPr>
          <w:p w14:paraId="4FB6DBE8"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7D41C0" w14:paraId="541F2065" w14:textId="77777777" w:rsidTr="007D41C0">
        <w:tc>
          <w:tcPr>
            <w:tcW w:w="10345" w:type="dxa"/>
            <w:vAlign w:val="center"/>
          </w:tcPr>
          <w:p w14:paraId="0B3D6B7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14:paraId="4E50826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14:paraId="01A6AE6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27CDC0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14:paraId="3B13325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A7E575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14:paraId="0BEA9A5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30231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14:paraId="4BBE421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FAD41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14:paraId="1DA808E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6A010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14:paraId="47B70A9E"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92AAA1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41C0" w14:paraId="271AB9DE" w14:textId="77777777" w:rsidTr="007D41C0">
        <w:trPr>
          <w:trHeight w:hRule="exact" w:val="113"/>
        </w:trPr>
        <w:tc>
          <w:tcPr>
            <w:tcW w:w="10345" w:type="dxa"/>
            <w:shd w:val="clear" w:color="auto" w:fill="B3B3B3"/>
          </w:tcPr>
          <w:p w14:paraId="04CC27A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41C0" w14:paraId="45D11784" w14:textId="77777777" w:rsidTr="007D41C0">
        <w:tc>
          <w:tcPr>
            <w:tcW w:w="10345" w:type="dxa"/>
            <w:vAlign w:val="center"/>
          </w:tcPr>
          <w:p w14:paraId="47593EF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7D41C0" w14:paraId="330EA1F4" w14:textId="77777777" w:rsidTr="007D41C0">
        <w:tc>
          <w:tcPr>
            <w:tcW w:w="10345" w:type="dxa"/>
            <w:vAlign w:val="center"/>
          </w:tcPr>
          <w:p w14:paraId="01800CF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14:paraId="287EAD7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14:paraId="1ED23FA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14:paraId="02E07AD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14:paraId="78D6514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0F902F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14:paraId="7BF2F78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367D20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41C0" w14:paraId="7169CEB7" w14:textId="77777777" w:rsidTr="007D41C0">
        <w:trPr>
          <w:trHeight w:hRule="exact" w:val="113"/>
        </w:trPr>
        <w:tc>
          <w:tcPr>
            <w:tcW w:w="10345" w:type="dxa"/>
            <w:shd w:val="clear" w:color="auto" w:fill="B3B3B3"/>
          </w:tcPr>
          <w:p w14:paraId="50F2105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41C0" w14:paraId="537A2B95" w14:textId="77777777" w:rsidTr="007D41C0">
        <w:tc>
          <w:tcPr>
            <w:tcW w:w="10345" w:type="dxa"/>
            <w:vAlign w:val="center"/>
          </w:tcPr>
          <w:p w14:paraId="032C3F04"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7D41C0" w14:paraId="17F523E1" w14:textId="77777777" w:rsidTr="007D41C0">
        <w:tc>
          <w:tcPr>
            <w:tcW w:w="10345" w:type="dxa"/>
            <w:vAlign w:val="center"/>
          </w:tcPr>
          <w:p w14:paraId="10E6D6A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14:paraId="02C4FE1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14:paraId="5A5467C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31E630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14:paraId="6FCA390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FA4C1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14:paraId="0C46992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B6F265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14:paraId="421FC7E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843D38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14:paraId="3D161B1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419F44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14:paraId="42BE41F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26E3A5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D41C0" w14:paraId="0C2A35DB" w14:textId="77777777" w:rsidTr="007D41C0">
        <w:trPr>
          <w:trHeight w:hRule="exact" w:val="113"/>
        </w:trPr>
        <w:tc>
          <w:tcPr>
            <w:tcW w:w="10345" w:type="dxa"/>
            <w:shd w:val="clear" w:color="auto" w:fill="B3B3B3"/>
          </w:tcPr>
          <w:p w14:paraId="49C1000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41C0" w14:paraId="7CB1436A" w14:textId="77777777" w:rsidTr="007D41C0">
        <w:tc>
          <w:tcPr>
            <w:tcW w:w="10345" w:type="dxa"/>
            <w:vAlign w:val="center"/>
          </w:tcPr>
          <w:p w14:paraId="4A60BFF7"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7D41C0" w14:paraId="73427081" w14:textId="77777777" w:rsidTr="007D41C0">
        <w:tc>
          <w:tcPr>
            <w:tcW w:w="10345" w:type="dxa"/>
            <w:vAlign w:val="center"/>
          </w:tcPr>
          <w:p w14:paraId="37742DC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F0DC15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14:paraId="4DBF762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4524BBE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14:paraId="2D49E29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877C6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6BB327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14:paraId="268BAC9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767E60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14:paraId="47F092F4"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6E30B3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5F31E45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41C0" w:rsidSect="007D41C0">
          <w:headerReference w:type="default" r:id="rId15"/>
          <w:pgSz w:w="11906" w:h="16838"/>
          <w:pgMar w:top="567" w:right="567" w:bottom="567" w:left="1134" w:header="283" w:footer="708" w:gutter="0"/>
          <w:cols w:space="708"/>
          <w:docGrid w:linePitch="360"/>
        </w:sectPr>
      </w:pPr>
    </w:p>
    <w:p w14:paraId="1810DF2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D41C0" w14:paraId="7EFD2679" w14:textId="77777777" w:rsidTr="007D41C0">
        <w:trPr>
          <w:tblHeader/>
        </w:trPr>
        <w:tc>
          <w:tcPr>
            <w:tcW w:w="3402" w:type="dxa"/>
            <w:shd w:val="clear" w:color="auto" w:fill="B3B3B3"/>
            <w:vAlign w:val="center"/>
          </w:tcPr>
          <w:p w14:paraId="5A4CB773"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4C269509"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7F306770"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D41C0" w14:paraId="170228B9" w14:textId="77777777" w:rsidTr="007D41C0">
        <w:tc>
          <w:tcPr>
            <w:tcW w:w="3402" w:type="dxa"/>
          </w:tcPr>
          <w:p w14:paraId="50B9FAA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14:paraId="09D1948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83C2AA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473C3AA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CA3F70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6948D53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2A2924D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0777B908"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tc>
      </w:tr>
      <w:tr w:rsidR="007D41C0" w14:paraId="7775E6C1" w14:textId="77777777" w:rsidTr="007D41C0">
        <w:tc>
          <w:tcPr>
            <w:tcW w:w="3402" w:type="dxa"/>
          </w:tcPr>
          <w:p w14:paraId="48E0F941"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14:paraId="79C7075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372189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2B26D76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C21CC1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079EF050"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tc>
      </w:tr>
      <w:tr w:rsidR="007D41C0" w14:paraId="4D11BC9D" w14:textId="77777777" w:rsidTr="007D41C0">
        <w:tc>
          <w:tcPr>
            <w:tcW w:w="3402" w:type="dxa"/>
          </w:tcPr>
          <w:p w14:paraId="01227513"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14:paraId="21F2103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654EF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14:paraId="6F946E6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C5B6A63"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14:paraId="4A0D281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75C6CE5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E5F7D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616A5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7395BC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14:paraId="6E82C8C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5D0190"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7D41C0" w14:paraId="1AB5D587" w14:textId="77777777" w:rsidTr="007D41C0">
        <w:tc>
          <w:tcPr>
            <w:tcW w:w="3402" w:type="dxa"/>
          </w:tcPr>
          <w:p w14:paraId="3C7DC1EE"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14:paraId="3F859AB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38CE40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4F14A4F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608F842"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0128F118"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tc>
      </w:tr>
      <w:tr w:rsidR="007D41C0" w14:paraId="0809C150" w14:textId="77777777" w:rsidTr="007D41C0">
        <w:tc>
          <w:tcPr>
            <w:tcW w:w="3402" w:type="dxa"/>
          </w:tcPr>
          <w:p w14:paraId="4CCD4B2C"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7AC9C5F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9BD6BD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2DE73A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081DD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516CCBB1"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55CF2D4D"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7D41C0" w14:paraId="49F57C03" w14:textId="77777777" w:rsidTr="007D41C0">
        <w:tc>
          <w:tcPr>
            <w:tcW w:w="3402" w:type="dxa"/>
          </w:tcPr>
          <w:p w14:paraId="7949C179"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1D902DA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3337E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2AF47E8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0A699D9"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1268D20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5A4E393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F62D8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03CEF1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4CADA39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3C69CE5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421CD9E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67E17DD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50A6718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1C5E5DF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6B48050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4F6BDA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48D5B7B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7D41C0" w14:paraId="244D500E" w14:textId="77777777" w:rsidTr="007D41C0">
        <w:tc>
          <w:tcPr>
            <w:tcW w:w="3402" w:type="dxa"/>
          </w:tcPr>
          <w:p w14:paraId="69A3501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14:paraId="3944436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ADA46A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72D4F05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E14657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1F853A7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5520653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6D77FC3"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tc>
      </w:tr>
      <w:tr w:rsidR="007D41C0" w14:paraId="322CDB5E" w14:textId="77777777" w:rsidTr="007D41C0">
        <w:tc>
          <w:tcPr>
            <w:tcW w:w="3402" w:type="dxa"/>
          </w:tcPr>
          <w:p w14:paraId="4504F85C"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14:paraId="6AB8C20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CF77F5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4DDE45A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3226E28"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3AE8DC9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opkrævningsdelfordringstype. </w:t>
            </w:r>
          </w:p>
          <w:p w14:paraId="12640B9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1E4FB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CE401F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tc>
      </w:tr>
      <w:tr w:rsidR="007D41C0" w14:paraId="7C44A0B9" w14:textId="77777777" w:rsidTr="007D41C0">
        <w:tc>
          <w:tcPr>
            <w:tcW w:w="3402" w:type="dxa"/>
          </w:tcPr>
          <w:p w14:paraId="7DE86F2D"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14:paraId="58FDFCD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2DAC3A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FordringArt</w:t>
            </w:r>
          </w:p>
          <w:p w14:paraId="3D9123A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10AD49"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0ED47C2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08AC75B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2D674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77E0725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788FB2D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3BCC111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B92B8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40C7910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431412E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74264C28"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tc>
      </w:tr>
      <w:tr w:rsidR="007D41C0" w14:paraId="2A96D92F" w14:textId="77777777" w:rsidTr="007D41C0">
        <w:tc>
          <w:tcPr>
            <w:tcW w:w="3402" w:type="dxa"/>
          </w:tcPr>
          <w:p w14:paraId="6FD6E5B2"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2236CDA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B7D7B5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07F12DA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A71BF0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08BA5B7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7052C71A"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2AD347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39C2BB6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7E9B65A1"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7D41C0" w14:paraId="3863A4E2" w14:textId="77777777" w:rsidTr="007D41C0">
        <w:tc>
          <w:tcPr>
            <w:tcW w:w="3402" w:type="dxa"/>
          </w:tcPr>
          <w:p w14:paraId="7816B81D"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14:paraId="1AA21AC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7EA5A3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5494284E"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52DB0BE1"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tc>
      </w:tr>
      <w:tr w:rsidR="007D41C0" w14:paraId="66E991FA" w14:textId="77777777" w:rsidTr="007D41C0">
        <w:tc>
          <w:tcPr>
            <w:tcW w:w="3402" w:type="dxa"/>
          </w:tcPr>
          <w:p w14:paraId="61B94C63"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14:paraId="1CB46D7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0D7957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98CE08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C8E51A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6ADFD0A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2753A39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B73E9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tc>
      </w:tr>
      <w:tr w:rsidR="007D41C0" w14:paraId="14FEEBE8" w14:textId="77777777" w:rsidTr="007D41C0">
        <w:tc>
          <w:tcPr>
            <w:tcW w:w="3402" w:type="dxa"/>
          </w:tcPr>
          <w:p w14:paraId="29922393"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OpkrævningFordringForsendelseBestillingID</w:t>
            </w:r>
          </w:p>
        </w:tc>
        <w:tc>
          <w:tcPr>
            <w:tcW w:w="1701" w:type="dxa"/>
          </w:tcPr>
          <w:p w14:paraId="666B8CA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FEC83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14:paraId="3754BE8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91D1562"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14:paraId="7BCA251E"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tc>
      </w:tr>
      <w:tr w:rsidR="007D41C0" w14:paraId="0598D201" w14:textId="77777777" w:rsidTr="007D41C0">
        <w:tc>
          <w:tcPr>
            <w:tcW w:w="3402" w:type="dxa"/>
          </w:tcPr>
          <w:p w14:paraId="12ACEE70"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14:paraId="0F43F94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DBF1AA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676DFD7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1A189B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14:paraId="2D2BD50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7D41C0" w14:paraId="5A622AB1" w14:textId="77777777" w:rsidTr="007D41C0">
        <w:tc>
          <w:tcPr>
            <w:tcW w:w="3402" w:type="dxa"/>
          </w:tcPr>
          <w:p w14:paraId="52BD288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3DC868B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C6545E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6436EB6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F1DBBC"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3E8784C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6FFE8D9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8A503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3C33312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F19EB4"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41C0" w14:paraId="36CB376A" w14:textId="77777777" w:rsidTr="007D41C0">
        <w:tc>
          <w:tcPr>
            <w:tcW w:w="3402" w:type="dxa"/>
          </w:tcPr>
          <w:p w14:paraId="030CB733"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14:paraId="19DCCC6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9AAA6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3688A64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3600913"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0648ED7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tc>
      </w:tr>
      <w:tr w:rsidR="007D41C0" w14:paraId="03FC9788" w14:textId="77777777" w:rsidTr="007D41C0">
        <w:tc>
          <w:tcPr>
            <w:tcW w:w="3402" w:type="dxa"/>
          </w:tcPr>
          <w:p w14:paraId="2D19AC09"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14:paraId="4CE9968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840C14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74309B9"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1D8C4A4"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tc>
      </w:tr>
      <w:tr w:rsidR="007D41C0" w14:paraId="1B6B1368" w14:textId="77777777" w:rsidTr="007D41C0">
        <w:tc>
          <w:tcPr>
            <w:tcW w:w="3402" w:type="dxa"/>
          </w:tcPr>
          <w:p w14:paraId="0C4DE89E"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23E1AF5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40F9FE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677175A"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1C7796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7C89A74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47E4465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41C0" w14:paraId="53D22F6C" w14:textId="77777777" w:rsidTr="007D41C0">
        <w:tc>
          <w:tcPr>
            <w:tcW w:w="3402" w:type="dxa"/>
          </w:tcPr>
          <w:p w14:paraId="75D43F2A"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6A882BE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5097B0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7C0F51C"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08816E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1FE36CB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72CD94C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41C0" w14:paraId="6FC59B06" w14:textId="77777777" w:rsidTr="007D41C0">
        <w:tc>
          <w:tcPr>
            <w:tcW w:w="3402" w:type="dxa"/>
          </w:tcPr>
          <w:p w14:paraId="41722FD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14:paraId="54A2B46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0F0D1E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FordringReferenceNummer</w:t>
            </w:r>
          </w:p>
          <w:p w14:paraId="31B2558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186F8A1"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14:paraId="51FCF16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tc>
      </w:tr>
      <w:tr w:rsidR="007D41C0" w14:paraId="2D84B0FE" w14:textId="77777777" w:rsidTr="007D41C0">
        <w:tc>
          <w:tcPr>
            <w:tcW w:w="3402" w:type="dxa"/>
          </w:tcPr>
          <w:p w14:paraId="0AD929EC"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14:paraId="4829F60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CD1878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D49E77D"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7429A3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51245C0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EC074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4BDF531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8319E1"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7D41C0" w14:paraId="09724724" w14:textId="77777777" w:rsidTr="007D41C0">
        <w:tc>
          <w:tcPr>
            <w:tcW w:w="3402" w:type="dxa"/>
          </w:tcPr>
          <w:p w14:paraId="5686DB7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0E9E19E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253A8A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3E7AC9D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79D300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3447E22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44BC67D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E92D6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2E7F910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6EEB6D6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58D089D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5344E85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1591B59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11EFF18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3D112D5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570655E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29194D5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4AB8C9B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1F336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E0463B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7D41C0" w14:paraId="0E7D26FE" w14:textId="77777777" w:rsidTr="007D41C0">
        <w:tc>
          <w:tcPr>
            <w:tcW w:w="3402" w:type="dxa"/>
          </w:tcPr>
          <w:p w14:paraId="001FD38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14:paraId="60026BE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7F388C4"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34D2A05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5F15D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4DD5647E"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7D41C0" w14:paraId="6FE09EF8" w14:textId="77777777" w:rsidTr="007D41C0">
        <w:tc>
          <w:tcPr>
            <w:tcW w:w="3402" w:type="dxa"/>
          </w:tcPr>
          <w:p w14:paraId="724DA35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14:paraId="2780C60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239F10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3DF93DF"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338AA0D"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tc>
      </w:tr>
      <w:tr w:rsidR="007D41C0" w14:paraId="2EC72D81" w14:textId="77777777" w:rsidTr="007D41C0">
        <w:tc>
          <w:tcPr>
            <w:tcW w:w="3402" w:type="dxa"/>
          </w:tcPr>
          <w:p w14:paraId="173F7FAA"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14:paraId="7A11621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7EC00B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03E349F7"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1993D08"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7D41C0" w14:paraId="4728FBC9" w14:textId="77777777" w:rsidTr="007D41C0">
        <w:trPr>
          <w:ins w:id="137" w:author="Poul V Madsen" w:date="2012-11-16T08:40:00Z"/>
        </w:trPr>
        <w:tc>
          <w:tcPr>
            <w:tcW w:w="3402" w:type="dxa"/>
          </w:tcPr>
          <w:p w14:paraId="2A298049"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38" w:author="Poul V Madsen" w:date="2012-11-16T08:40:00Z"/>
                <w:rFonts w:ascii="Arial" w:hAnsi="Arial" w:cs="Arial"/>
                <w:sz w:val="18"/>
              </w:rPr>
            </w:pPr>
            <w:ins w:id="139" w:author="Poul V Madsen" w:date="2012-11-16T08:40:00Z">
              <w:r>
                <w:rPr>
                  <w:rFonts w:ascii="Arial" w:hAnsi="Arial" w:cs="Arial"/>
                  <w:sz w:val="18"/>
                </w:rPr>
                <w:t>OpkrævningSletMarkering</w:t>
              </w:r>
            </w:ins>
          </w:p>
        </w:tc>
        <w:tc>
          <w:tcPr>
            <w:tcW w:w="1701" w:type="dxa"/>
          </w:tcPr>
          <w:p w14:paraId="152B42D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0" w:author="Poul V Madsen" w:date="2012-11-16T08:40:00Z"/>
                <w:rFonts w:ascii="Arial" w:hAnsi="Arial" w:cs="Arial"/>
                <w:sz w:val="18"/>
              </w:rPr>
            </w:pPr>
            <w:ins w:id="141" w:author="Poul V Madsen" w:date="2012-11-16T08:40:00Z">
              <w:r>
                <w:rPr>
                  <w:rFonts w:ascii="Arial" w:hAnsi="Arial" w:cs="Arial"/>
                  <w:sz w:val="18"/>
                </w:rPr>
                <w:t xml:space="preserve">Domain: </w:t>
              </w:r>
            </w:ins>
          </w:p>
          <w:p w14:paraId="37B10A0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2" w:author="Poul V Madsen" w:date="2012-11-16T08:40:00Z"/>
                <w:rFonts w:ascii="Arial" w:hAnsi="Arial" w:cs="Arial"/>
                <w:sz w:val="18"/>
              </w:rPr>
            </w:pPr>
            <w:ins w:id="143" w:author="Poul V Madsen" w:date="2012-11-16T08:40:00Z">
              <w:r>
                <w:rPr>
                  <w:rFonts w:ascii="Arial" w:hAnsi="Arial" w:cs="Arial"/>
                  <w:sz w:val="18"/>
                </w:rPr>
                <w:t>Markering</w:t>
              </w:r>
            </w:ins>
          </w:p>
          <w:p w14:paraId="1DDA7E0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4" w:author="Poul V Madsen" w:date="2012-11-16T08:40:00Z"/>
                <w:rFonts w:ascii="Arial" w:hAnsi="Arial" w:cs="Arial"/>
                <w:sz w:val="18"/>
              </w:rPr>
            </w:pPr>
            <w:ins w:id="145" w:author="Poul V Madsen" w:date="2012-11-16T08:40:00Z">
              <w:r>
                <w:rPr>
                  <w:rFonts w:ascii="Arial" w:hAnsi="Arial" w:cs="Arial"/>
                  <w:sz w:val="18"/>
                </w:rPr>
                <w:t>base: boolean</w:t>
              </w:r>
            </w:ins>
          </w:p>
        </w:tc>
        <w:tc>
          <w:tcPr>
            <w:tcW w:w="4671" w:type="dxa"/>
          </w:tcPr>
          <w:p w14:paraId="62223B1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6" w:author="Poul V Madsen" w:date="2012-11-16T08:40:00Z"/>
                <w:rFonts w:ascii="Arial" w:hAnsi="Arial" w:cs="Arial"/>
                <w:sz w:val="18"/>
              </w:rPr>
            </w:pPr>
            <w:ins w:id="147" w:author="Poul V Madsen" w:date="2012-11-16T08:40:00Z">
              <w:r>
                <w:rPr>
                  <w:rFonts w:ascii="Arial" w:hAnsi="Arial" w:cs="Arial"/>
                  <w:sz w:val="18"/>
                </w:rPr>
                <w:t>Transient element.</w:t>
              </w:r>
            </w:ins>
          </w:p>
          <w:p w14:paraId="5642E6E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8" w:author="Poul V Madsen" w:date="2012-11-16T08:40:00Z"/>
                <w:rFonts w:ascii="Arial" w:hAnsi="Arial" w:cs="Arial"/>
                <w:sz w:val="18"/>
              </w:rPr>
            </w:pPr>
          </w:p>
          <w:p w14:paraId="5FA13988"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49" w:author="Poul V Madsen" w:date="2012-11-16T08:40:00Z"/>
                <w:rFonts w:ascii="Arial" w:hAnsi="Arial" w:cs="Arial"/>
                <w:sz w:val="18"/>
              </w:rPr>
            </w:pPr>
            <w:ins w:id="150" w:author="Poul V Madsen" w:date="2012-11-16T08:40:00Z">
              <w:r>
                <w:rPr>
                  <w:rFonts w:ascii="Arial" w:hAnsi="Arial" w:cs="Arial"/>
                  <w:sz w:val="18"/>
                </w:rPr>
                <w:t>Markering af hvorvidt et givent element skal slettes. Regler for feltet er forskellig alt efter hvilken kontekst det bruges i, se funktionalitetsbeskrivelse af service for uddybning.</w:t>
              </w:r>
            </w:ins>
          </w:p>
        </w:tc>
      </w:tr>
      <w:tr w:rsidR="007D41C0" w14:paraId="084840EA" w14:textId="77777777" w:rsidTr="007D41C0">
        <w:tc>
          <w:tcPr>
            <w:tcW w:w="3402" w:type="dxa"/>
          </w:tcPr>
          <w:p w14:paraId="0A501EA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14:paraId="3EB4648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980640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D8B59F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606E2E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13C462E"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05D59BC"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tc>
      </w:tr>
      <w:tr w:rsidR="007D41C0" w14:paraId="1999C0E2" w14:textId="77777777" w:rsidTr="007D41C0">
        <w:tc>
          <w:tcPr>
            <w:tcW w:w="3402" w:type="dxa"/>
          </w:tcPr>
          <w:p w14:paraId="56EF0CA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14:paraId="2BC52CA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4DB45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14:paraId="2E0B582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4408F2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14:paraId="3BC0A89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14:paraId="6911093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4D9A7032"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38CF0E5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14:paraId="7A67350A"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6ABB5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6DA2CCDA"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7D41C0" w14:paraId="2CE3232A" w14:textId="77777777" w:rsidTr="007D41C0">
        <w:tc>
          <w:tcPr>
            <w:tcW w:w="3402" w:type="dxa"/>
          </w:tcPr>
          <w:p w14:paraId="3A8950F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14:paraId="40F46D7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C188EF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530F1D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1BBB99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9CB13C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EC23E7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tc>
      </w:tr>
      <w:tr w:rsidR="007D41C0" w14:paraId="2B1C7217" w14:textId="77777777" w:rsidTr="007D41C0">
        <w:tc>
          <w:tcPr>
            <w:tcW w:w="3402" w:type="dxa"/>
          </w:tcPr>
          <w:p w14:paraId="20C8C41F"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14:paraId="5118A62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9AA747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B43CF34"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370D807"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tc>
      </w:tr>
      <w:tr w:rsidR="007D41C0" w14:paraId="247ED039" w14:textId="77777777" w:rsidTr="007D41C0">
        <w:tc>
          <w:tcPr>
            <w:tcW w:w="3402" w:type="dxa"/>
          </w:tcPr>
          <w:p w14:paraId="7D51A542"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14:paraId="403DCB1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DA408D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38F40CC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59A0A21"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01834871"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tc>
      </w:tr>
      <w:tr w:rsidR="007D41C0" w14:paraId="491219FF" w14:textId="77777777" w:rsidTr="007D41C0">
        <w:tc>
          <w:tcPr>
            <w:tcW w:w="3402" w:type="dxa"/>
          </w:tcPr>
          <w:p w14:paraId="3006E4E3"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14:paraId="1387B71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886B3C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42AC662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AD88C0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0811E3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44721CC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68C783A4"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tc>
      </w:tr>
      <w:tr w:rsidR="007D41C0" w14:paraId="7CCF597D" w14:textId="77777777" w:rsidTr="007D41C0">
        <w:tc>
          <w:tcPr>
            <w:tcW w:w="3402" w:type="dxa"/>
          </w:tcPr>
          <w:p w14:paraId="567C294C"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14:paraId="7449246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506241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7A3415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D0DE51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91B932D"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1EA190A"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tc>
      </w:tr>
      <w:tr w:rsidR="007D41C0" w14:paraId="222B5004" w14:textId="77777777" w:rsidTr="007D41C0">
        <w:tc>
          <w:tcPr>
            <w:tcW w:w="3402" w:type="dxa"/>
          </w:tcPr>
          <w:p w14:paraId="39A90DD7"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14:paraId="2584CD7E"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2CC333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14:paraId="1ED49F2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DEAE94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804D6B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0CACDBC2"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5E774F55"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tc>
      </w:tr>
      <w:tr w:rsidR="007D41C0" w14:paraId="7F057647" w14:textId="77777777" w:rsidTr="007D41C0">
        <w:tc>
          <w:tcPr>
            <w:tcW w:w="3402" w:type="dxa"/>
          </w:tcPr>
          <w:p w14:paraId="72A95EA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14:paraId="66A1052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4FBD4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701E10C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C76B261"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00A61878"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tc>
      </w:tr>
      <w:tr w:rsidR="007D41C0" w14:paraId="4707279D" w14:textId="77777777" w:rsidTr="007D41C0">
        <w:tc>
          <w:tcPr>
            <w:tcW w:w="3402" w:type="dxa"/>
          </w:tcPr>
          <w:p w14:paraId="0F9774F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14:paraId="406EC74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4DFB453"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4515C39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EFC95C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B0AAFAF"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402B5DA"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tc>
      </w:tr>
      <w:tr w:rsidR="007D41C0" w14:paraId="66F338EA" w14:textId="77777777" w:rsidTr="007D41C0">
        <w:tc>
          <w:tcPr>
            <w:tcW w:w="3402" w:type="dxa"/>
          </w:tcPr>
          <w:p w14:paraId="78878D72"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14:paraId="034A3F5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6C6F8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4FF6B1C"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5BCCC36"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tc>
      </w:tr>
      <w:tr w:rsidR="007D41C0" w14:paraId="4F1FEA8F" w14:textId="77777777" w:rsidTr="007D41C0">
        <w:tc>
          <w:tcPr>
            <w:tcW w:w="3402" w:type="dxa"/>
          </w:tcPr>
          <w:p w14:paraId="1BDB483F"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14:paraId="466F4731"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0B066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6000A07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317C36E"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11B1052B"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tc>
      </w:tr>
      <w:tr w:rsidR="007D41C0" w14:paraId="1A930E4D" w14:textId="77777777" w:rsidTr="007D41C0">
        <w:tc>
          <w:tcPr>
            <w:tcW w:w="3402" w:type="dxa"/>
          </w:tcPr>
          <w:p w14:paraId="167642AC"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14:paraId="51E88857"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0C352DC"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14:paraId="404EB948"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26E68F"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14:paraId="1A67C8E7"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tc>
      </w:tr>
      <w:tr w:rsidR="007D41C0" w14:paraId="29E5FDC8" w14:textId="77777777" w:rsidTr="007D41C0">
        <w:tc>
          <w:tcPr>
            <w:tcW w:w="3402" w:type="dxa"/>
          </w:tcPr>
          <w:p w14:paraId="16986549"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14:paraId="6F7255AB"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4D6B2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0514452F"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5AECE46"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E2C4818"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3D69384"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tc>
      </w:tr>
      <w:tr w:rsidR="007D41C0" w14:paraId="15053F5D" w14:textId="77777777" w:rsidTr="007D41C0">
        <w:tc>
          <w:tcPr>
            <w:tcW w:w="3402" w:type="dxa"/>
          </w:tcPr>
          <w:p w14:paraId="7745986D"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14:paraId="43F58555"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D08F1C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14:paraId="1B2F7E30"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808C1B2"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52FB7D5D"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tc>
      </w:tr>
      <w:tr w:rsidR="007D41C0" w14:paraId="76658975" w14:textId="77777777" w:rsidTr="007D41C0">
        <w:tc>
          <w:tcPr>
            <w:tcW w:w="3402" w:type="dxa"/>
          </w:tcPr>
          <w:p w14:paraId="055C9FD1"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14:paraId="4D6BBDE9"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9617B32"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14:paraId="6BC0080D" w14:textId="77777777" w:rsid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101C13A"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7B5E9420"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tc>
      </w:tr>
    </w:tbl>
    <w:p w14:paraId="305734AE" w14:textId="77777777" w:rsidR="007D41C0" w:rsidRPr="007D41C0" w:rsidRDefault="007D41C0" w:rsidP="007D41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D41C0" w:rsidRPr="007D41C0" w:rsidSect="007D41C0">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64AAD" w14:textId="77777777" w:rsidR="006A310F" w:rsidRDefault="006A310F" w:rsidP="007D41C0">
      <w:r>
        <w:separator/>
      </w:r>
    </w:p>
  </w:endnote>
  <w:endnote w:type="continuationSeparator" w:id="0">
    <w:p w14:paraId="24676F69" w14:textId="77777777" w:rsidR="006A310F" w:rsidRDefault="006A310F" w:rsidP="007D41C0">
      <w:r>
        <w:continuationSeparator/>
      </w:r>
    </w:p>
  </w:endnote>
  <w:endnote w:type="continuationNotice" w:id="1">
    <w:p w14:paraId="0BED03A6" w14:textId="77777777" w:rsidR="006A310F" w:rsidRDefault="006A31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93E3E" w14:textId="77777777" w:rsidR="007D41C0" w:rsidRDefault="007D41C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C37B4" w14:textId="0044BBA1" w:rsidR="007D41C0" w:rsidRPr="007D41C0" w:rsidRDefault="007D41C0" w:rsidP="007D41C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35" w:author="Poul V Madsen" w:date="2012-11-16T08:40:00Z">
      <w:r w:rsidR="00A634FD">
        <w:rPr>
          <w:rFonts w:ascii="Arial" w:hAnsi="Arial" w:cs="Arial"/>
          <w:noProof/>
          <w:sz w:val="16"/>
        </w:rPr>
        <w:delText>2</w:delText>
      </w:r>
    </w:del>
    <w:ins w:id="136" w:author="Poul V Madsen" w:date="2012-11-16T08:40:00Z">
      <w:r>
        <w:rPr>
          <w:rFonts w:ascii="Arial" w:hAnsi="Arial" w:cs="Arial"/>
          <w:noProof/>
          <w:sz w:val="16"/>
        </w:rPr>
        <w:t>16</w:t>
      </w:r>
    </w:ins>
    <w:r>
      <w:rPr>
        <w:rFonts w:ascii="Arial" w:hAnsi="Arial" w:cs="Arial"/>
        <w:noProof/>
        <w:sz w:val="16"/>
      </w:rPr>
      <w:t>. november 2012</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OpkrævningFordringListeOpdater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6A310F">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6A310F">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1CCCB" w14:textId="77777777" w:rsidR="007D41C0" w:rsidRDefault="007D41C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3D410" w14:textId="77777777" w:rsidR="006A310F" w:rsidRDefault="006A310F" w:rsidP="007D41C0">
      <w:r>
        <w:separator/>
      </w:r>
    </w:p>
  </w:footnote>
  <w:footnote w:type="continuationSeparator" w:id="0">
    <w:p w14:paraId="624AEAE2" w14:textId="77777777" w:rsidR="006A310F" w:rsidRDefault="006A310F" w:rsidP="007D41C0">
      <w:r>
        <w:continuationSeparator/>
      </w:r>
    </w:p>
  </w:footnote>
  <w:footnote w:type="continuationNotice" w:id="1">
    <w:p w14:paraId="18A0370F" w14:textId="77777777" w:rsidR="006A310F" w:rsidRDefault="006A31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CD5B3" w14:textId="77777777" w:rsidR="007D41C0" w:rsidRDefault="007D41C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BEE4E" w14:textId="77777777" w:rsidR="007D41C0" w:rsidRPr="007D41C0" w:rsidRDefault="007D41C0" w:rsidP="007D41C0">
    <w:pPr>
      <w:pStyle w:val="Sidehoved"/>
      <w:jc w:val="center"/>
      <w:rPr>
        <w:rFonts w:ascii="Arial" w:hAnsi="Arial" w:cs="Arial"/>
      </w:rPr>
    </w:pPr>
    <w:r w:rsidRPr="007D41C0">
      <w:rPr>
        <w:rFonts w:ascii="Arial" w:hAnsi="Arial" w:cs="Arial"/>
      </w:rPr>
      <w:t>Servicebeskrivelse</w:t>
    </w:r>
  </w:p>
  <w:p w14:paraId="1E71E56E" w14:textId="77777777" w:rsidR="007D41C0" w:rsidRPr="007D41C0" w:rsidRDefault="007D41C0" w:rsidP="007D41C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AA594" w14:textId="77777777" w:rsidR="007D41C0" w:rsidRDefault="007D41C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DCC79" w14:textId="77777777" w:rsidR="007D41C0" w:rsidRPr="007D41C0" w:rsidRDefault="007D41C0" w:rsidP="007D41C0">
    <w:pPr>
      <w:pStyle w:val="Sidehoved"/>
      <w:jc w:val="center"/>
      <w:rPr>
        <w:rFonts w:ascii="Arial" w:hAnsi="Arial" w:cs="Arial"/>
      </w:rPr>
    </w:pPr>
    <w:r w:rsidRPr="007D41C0">
      <w:rPr>
        <w:rFonts w:ascii="Arial" w:hAnsi="Arial" w:cs="Arial"/>
      </w:rPr>
      <w:t>Datastrukturer</w:t>
    </w:r>
  </w:p>
  <w:p w14:paraId="10A9FD80" w14:textId="77777777" w:rsidR="007D41C0" w:rsidRPr="007D41C0" w:rsidRDefault="007D41C0" w:rsidP="007D41C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BA86D" w14:textId="77777777" w:rsidR="007D41C0" w:rsidRDefault="007D41C0" w:rsidP="007D41C0">
    <w:pPr>
      <w:pStyle w:val="Sidehoved"/>
      <w:jc w:val="center"/>
      <w:rPr>
        <w:rFonts w:ascii="Arial" w:hAnsi="Arial" w:cs="Arial"/>
      </w:rPr>
    </w:pPr>
    <w:r>
      <w:rPr>
        <w:rFonts w:ascii="Arial" w:hAnsi="Arial" w:cs="Arial"/>
      </w:rPr>
      <w:t>Data elementer</w:t>
    </w:r>
  </w:p>
  <w:p w14:paraId="33991B6A" w14:textId="77777777" w:rsidR="007D41C0" w:rsidRPr="007D41C0" w:rsidRDefault="007D41C0" w:rsidP="007D41C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F74A3"/>
    <w:multiLevelType w:val="multilevel"/>
    <w:tmpl w:val="4E9C508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1C0"/>
    <w:rsid w:val="00062E9B"/>
    <w:rsid w:val="003717A5"/>
    <w:rsid w:val="00636BE0"/>
    <w:rsid w:val="006A310F"/>
    <w:rsid w:val="006F2D8E"/>
    <w:rsid w:val="007D41C0"/>
    <w:rsid w:val="00A634FD"/>
    <w:rsid w:val="00B25C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D41C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D41C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D41C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D41C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D41C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D41C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D41C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41C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41C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D41C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D41C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D41C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D41C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D41C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D41C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D41C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D41C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D41C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D41C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D41C0"/>
    <w:rPr>
      <w:rFonts w:ascii="Arial" w:hAnsi="Arial" w:cs="Arial"/>
      <w:b/>
      <w:sz w:val="30"/>
    </w:rPr>
  </w:style>
  <w:style w:type="paragraph" w:customStyle="1" w:styleId="Overskrift211pkt">
    <w:name w:val="Overskrift 2 + 11 pkt"/>
    <w:basedOn w:val="Normal"/>
    <w:link w:val="Overskrift211pktTegn"/>
    <w:rsid w:val="007D41C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41C0"/>
    <w:rPr>
      <w:rFonts w:ascii="Arial" w:hAnsi="Arial" w:cs="Arial"/>
      <w:b/>
    </w:rPr>
  </w:style>
  <w:style w:type="paragraph" w:customStyle="1" w:styleId="Normal11">
    <w:name w:val="Normal + 11"/>
    <w:basedOn w:val="Normal"/>
    <w:link w:val="Normal11Tegn"/>
    <w:rsid w:val="007D41C0"/>
    <w:rPr>
      <w:rFonts w:ascii="Times New Roman" w:hAnsi="Times New Roman" w:cs="Times New Roman"/>
    </w:rPr>
  </w:style>
  <w:style w:type="character" w:customStyle="1" w:styleId="Normal11Tegn">
    <w:name w:val="Normal + 11 Tegn"/>
    <w:basedOn w:val="Standardskrifttypeiafsnit"/>
    <w:link w:val="Normal11"/>
    <w:rsid w:val="007D41C0"/>
    <w:rPr>
      <w:rFonts w:ascii="Times New Roman" w:hAnsi="Times New Roman" w:cs="Times New Roman"/>
    </w:rPr>
  </w:style>
  <w:style w:type="paragraph" w:styleId="Sidehoved">
    <w:name w:val="header"/>
    <w:basedOn w:val="Normal"/>
    <w:link w:val="SidehovedTegn"/>
    <w:uiPriority w:val="99"/>
    <w:unhideWhenUsed/>
    <w:rsid w:val="007D41C0"/>
    <w:pPr>
      <w:tabs>
        <w:tab w:val="center" w:pos="4819"/>
        <w:tab w:val="right" w:pos="9638"/>
      </w:tabs>
    </w:pPr>
  </w:style>
  <w:style w:type="character" w:customStyle="1" w:styleId="SidehovedTegn">
    <w:name w:val="Sidehoved Tegn"/>
    <w:basedOn w:val="Standardskrifttypeiafsnit"/>
    <w:link w:val="Sidehoved"/>
    <w:uiPriority w:val="99"/>
    <w:rsid w:val="007D41C0"/>
  </w:style>
  <w:style w:type="paragraph" w:styleId="Sidefod">
    <w:name w:val="footer"/>
    <w:basedOn w:val="Normal"/>
    <w:link w:val="SidefodTegn"/>
    <w:uiPriority w:val="99"/>
    <w:unhideWhenUsed/>
    <w:rsid w:val="007D41C0"/>
    <w:pPr>
      <w:tabs>
        <w:tab w:val="center" w:pos="4819"/>
        <w:tab w:val="right" w:pos="9638"/>
      </w:tabs>
    </w:pPr>
  </w:style>
  <w:style w:type="character" w:customStyle="1" w:styleId="SidefodTegn">
    <w:name w:val="Sidefod Tegn"/>
    <w:basedOn w:val="Standardskrifttypeiafsnit"/>
    <w:link w:val="Sidefod"/>
    <w:uiPriority w:val="99"/>
    <w:rsid w:val="007D41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D41C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D41C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D41C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D41C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D41C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D41C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D41C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41C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41C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D41C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D41C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D41C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D41C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D41C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D41C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D41C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D41C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D41C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D41C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D41C0"/>
    <w:rPr>
      <w:rFonts w:ascii="Arial" w:hAnsi="Arial" w:cs="Arial"/>
      <w:b/>
      <w:sz w:val="30"/>
    </w:rPr>
  </w:style>
  <w:style w:type="paragraph" w:customStyle="1" w:styleId="Overskrift211pkt">
    <w:name w:val="Overskrift 2 + 11 pkt"/>
    <w:basedOn w:val="Normal"/>
    <w:link w:val="Overskrift211pktTegn"/>
    <w:rsid w:val="007D41C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41C0"/>
    <w:rPr>
      <w:rFonts w:ascii="Arial" w:hAnsi="Arial" w:cs="Arial"/>
      <w:b/>
    </w:rPr>
  </w:style>
  <w:style w:type="paragraph" w:customStyle="1" w:styleId="Normal11">
    <w:name w:val="Normal + 11"/>
    <w:basedOn w:val="Normal"/>
    <w:link w:val="Normal11Tegn"/>
    <w:rsid w:val="007D41C0"/>
    <w:rPr>
      <w:rFonts w:ascii="Times New Roman" w:hAnsi="Times New Roman" w:cs="Times New Roman"/>
    </w:rPr>
  </w:style>
  <w:style w:type="character" w:customStyle="1" w:styleId="Normal11Tegn">
    <w:name w:val="Normal + 11 Tegn"/>
    <w:basedOn w:val="Standardskrifttypeiafsnit"/>
    <w:link w:val="Normal11"/>
    <w:rsid w:val="007D41C0"/>
    <w:rPr>
      <w:rFonts w:ascii="Times New Roman" w:hAnsi="Times New Roman" w:cs="Times New Roman"/>
    </w:rPr>
  </w:style>
  <w:style w:type="paragraph" w:styleId="Sidehoved">
    <w:name w:val="header"/>
    <w:basedOn w:val="Normal"/>
    <w:link w:val="SidehovedTegn"/>
    <w:uiPriority w:val="99"/>
    <w:unhideWhenUsed/>
    <w:rsid w:val="007D41C0"/>
    <w:pPr>
      <w:tabs>
        <w:tab w:val="center" w:pos="4819"/>
        <w:tab w:val="right" w:pos="9638"/>
      </w:tabs>
    </w:pPr>
  </w:style>
  <w:style w:type="character" w:customStyle="1" w:styleId="SidehovedTegn">
    <w:name w:val="Sidehoved Tegn"/>
    <w:basedOn w:val="Standardskrifttypeiafsnit"/>
    <w:link w:val="Sidehoved"/>
    <w:uiPriority w:val="99"/>
    <w:rsid w:val="007D41C0"/>
  </w:style>
  <w:style w:type="paragraph" w:styleId="Sidefod">
    <w:name w:val="footer"/>
    <w:basedOn w:val="Normal"/>
    <w:link w:val="SidefodTegn"/>
    <w:uiPriority w:val="99"/>
    <w:unhideWhenUsed/>
    <w:rsid w:val="007D41C0"/>
    <w:pPr>
      <w:tabs>
        <w:tab w:val="center" w:pos="4819"/>
        <w:tab w:val="right" w:pos="9638"/>
      </w:tabs>
    </w:pPr>
  </w:style>
  <w:style w:type="character" w:customStyle="1" w:styleId="SidefodTegn">
    <w:name w:val="Sidefod Tegn"/>
    <w:basedOn w:val="Standardskrifttypeiafsnit"/>
    <w:link w:val="Sidefod"/>
    <w:uiPriority w:val="99"/>
    <w:rsid w:val="007D4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FEE40-63AD-4567-9180-05DD397B9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3057</Words>
  <Characters>18651</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2012-11-16T07:37:00Z</dcterms:created>
  <dcterms:modified xsi:type="dcterms:W3CDTF">2012-11-16T07:41:00Z</dcterms:modified>
</cp:coreProperties>
</file>