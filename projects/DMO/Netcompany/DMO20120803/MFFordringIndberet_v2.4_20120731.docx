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4C0C8" w14:textId="77777777" w:rsidR="003B68D7"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F2203" w14:paraId="7822F69E" w14:textId="77777777" w:rsidTr="00EF2203">
        <w:trPr>
          <w:trHeight w:hRule="exact" w:val="113"/>
        </w:trPr>
        <w:tc>
          <w:tcPr>
            <w:tcW w:w="10345" w:type="dxa"/>
            <w:gridSpan w:val="6"/>
            <w:shd w:val="clear" w:color="auto" w:fill="B3B3B3"/>
          </w:tcPr>
          <w:p w14:paraId="34C4ACB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13C060F1" w14:textId="77777777" w:rsidTr="00EF2203">
        <w:trPr>
          <w:trHeight w:val="283"/>
        </w:trPr>
        <w:tc>
          <w:tcPr>
            <w:tcW w:w="10345" w:type="dxa"/>
            <w:gridSpan w:val="6"/>
            <w:tcBorders>
              <w:bottom w:val="single" w:sz="6" w:space="0" w:color="auto"/>
            </w:tcBorders>
          </w:tcPr>
          <w:p w14:paraId="705BFB3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F2203">
              <w:rPr>
                <w:rFonts w:ascii="Arial" w:hAnsi="Arial" w:cs="Arial"/>
                <w:b/>
                <w:sz w:val="30"/>
              </w:rPr>
              <w:t>MFFordringIndberet</w:t>
            </w:r>
          </w:p>
        </w:tc>
      </w:tr>
      <w:tr w:rsidR="00EF2203" w14:paraId="13DE2AB5" w14:textId="77777777" w:rsidTr="00EF2203">
        <w:trPr>
          <w:trHeight w:val="283"/>
        </w:trPr>
        <w:tc>
          <w:tcPr>
            <w:tcW w:w="1134" w:type="dxa"/>
            <w:tcBorders>
              <w:top w:val="single" w:sz="6" w:space="0" w:color="auto"/>
              <w:bottom w:val="nil"/>
            </w:tcBorders>
            <w:shd w:val="clear" w:color="auto" w:fill="auto"/>
            <w:vAlign w:val="center"/>
          </w:tcPr>
          <w:p w14:paraId="5653C4C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66B2091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5712E98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0B94DE4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691FBFD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020EFBC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F2203" w14:paraId="2A6F1DAE" w14:textId="77777777" w:rsidTr="00EF2203">
        <w:trPr>
          <w:trHeight w:val="283"/>
        </w:trPr>
        <w:tc>
          <w:tcPr>
            <w:tcW w:w="1134" w:type="dxa"/>
            <w:tcBorders>
              <w:top w:val="nil"/>
            </w:tcBorders>
            <w:shd w:val="clear" w:color="auto" w:fill="auto"/>
            <w:vAlign w:val="center"/>
          </w:tcPr>
          <w:p w14:paraId="4D192FA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14:paraId="5A47137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73C242E5" w14:textId="3C5A23A3" w:rsidR="00EF2203" w:rsidRPr="00EF2203" w:rsidRDefault="00DB0740"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 w:author="Poul V Madsen" w:date="2012-07-31T08:39:00Z">
              <w:r>
                <w:rPr>
                  <w:rFonts w:ascii="Arial" w:hAnsi="Arial" w:cs="Arial"/>
                  <w:sz w:val="18"/>
                </w:rPr>
                <w:delText>1.9</w:delText>
              </w:r>
            </w:del>
            <w:ins w:id="2" w:author="Poul V Madsen" w:date="2012-07-31T08:39:00Z">
              <w:r w:rsidR="00EF2203">
                <w:rPr>
                  <w:rFonts w:ascii="Arial" w:hAnsi="Arial" w:cs="Arial"/>
                  <w:sz w:val="18"/>
                </w:rPr>
                <w:t>2.4</w:t>
              </w:r>
            </w:ins>
          </w:p>
        </w:tc>
        <w:tc>
          <w:tcPr>
            <w:tcW w:w="1701" w:type="dxa"/>
            <w:tcBorders>
              <w:top w:val="nil"/>
            </w:tcBorders>
            <w:shd w:val="clear" w:color="auto" w:fill="auto"/>
            <w:vAlign w:val="center"/>
          </w:tcPr>
          <w:p w14:paraId="7E8D51C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14:paraId="0E86886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14:paraId="5A2A78F4" w14:textId="6915EBD8" w:rsidR="00EF2203" w:rsidRPr="00EF2203" w:rsidRDefault="00DB0740"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Poul V Madsen" w:date="2012-07-31T08:39:00Z">
              <w:r>
                <w:rPr>
                  <w:rFonts w:ascii="Arial" w:hAnsi="Arial" w:cs="Arial"/>
                  <w:sz w:val="18"/>
                </w:rPr>
                <w:delText>21-2</w:delText>
              </w:r>
            </w:del>
            <w:ins w:id="4" w:author="Poul V Madsen" w:date="2012-07-31T08:39:00Z">
              <w:r w:rsidR="00EF2203">
                <w:rPr>
                  <w:rFonts w:ascii="Arial" w:hAnsi="Arial" w:cs="Arial"/>
                  <w:sz w:val="18"/>
                </w:rPr>
                <w:t>26-7</w:t>
              </w:r>
            </w:ins>
            <w:r w:rsidR="00EF2203">
              <w:rPr>
                <w:rFonts w:ascii="Arial" w:hAnsi="Arial" w:cs="Arial"/>
                <w:sz w:val="18"/>
              </w:rPr>
              <w:t>-2012</w:t>
            </w:r>
          </w:p>
        </w:tc>
      </w:tr>
      <w:tr w:rsidR="00EF2203" w14:paraId="3A6F74C2" w14:textId="77777777" w:rsidTr="00EF2203">
        <w:trPr>
          <w:trHeight w:val="283"/>
        </w:trPr>
        <w:tc>
          <w:tcPr>
            <w:tcW w:w="10345" w:type="dxa"/>
            <w:gridSpan w:val="6"/>
            <w:shd w:val="clear" w:color="auto" w:fill="B3B3B3"/>
            <w:vAlign w:val="center"/>
          </w:tcPr>
          <w:p w14:paraId="03D26B6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F2203" w14:paraId="69E6350F" w14:textId="77777777" w:rsidTr="00EF2203">
        <w:trPr>
          <w:trHeight w:val="283"/>
        </w:trPr>
        <w:tc>
          <w:tcPr>
            <w:tcW w:w="10345" w:type="dxa"/>
            <w:gridSpan w:val="6"/>
            <w:vAlign w:val="center"/>
          </w:tcPr>
          <w:p w14:paraId="60DF199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EF2203" w14:paraId="5701AE53" w14:textId="77777777" w:rsidTr="00EF2203">
        <w:trPr>
          <w:trHeight w:val="283"/>
        </w:trPr>
        <w:tc>
          <w:tcPr>
            <w:tcW w:w="10345" w:type="dxa"/>
            <w:gridSpan w:val="6"/>
            <w:shd w:val="clear" w:color="auto" w:fill="B3B3B3"/>
            <w:vAlign w:val="center"/>
          </w:tcPr>
          <w:p w14:paraId="3F8E73E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F2203" w14:paraId="5E2190E0" w14:textId="77777777" w:rsidTr="00EF2203">
        <w:trPr>
          <w:trHeight w:val="283"/>
        </w:trPr>
        <w:tc>
          <w:tcPr>
            <w:tcW w:w="10345" w:type="dxa"/>
            <w:gridSpan w:val="6"/>
          </w:tcPr>
          <w:p w14:paraId="7689899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14:paraId="156FF46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FF835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14:paraId="1F5D458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40AE4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14:paraId="446B86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14:paraId="6C07741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FE81D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14:paraId="62C7A79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7606C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14:paraId="6AEEEAD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14:paraId="6AB41F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14:paraId="1B1D294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14:paraId="48C4CB5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BA17A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14:paraId="3E2976D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14:paraId="57C02F6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E674F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EF2203" w14:paraId="01F08DF5" w14:textId="77777777" w:rsidTr="00EF2203">
        <w:trPr>
          <w:trHeight w:val="283"/>
        </w:trPr>
        <w:tc>
          <w:tcPr>
            <w:tcW w:w="10345" w:type="dxa"/>
            <w:gridSpan w:val="6"/>
            <w:shd w:val="clear" w:color="auto" w:fill="B3B3B3"/>
            <w:vAlign w:val="center"/>
          </w:tcPr>
          <w:p w14:paraId="48BFD23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F2203" w14:paraId="05F543EA" w14:textId="77777777" w:rsidTr="00EF2203">
        <w:trPr>
          <w:trHeight w:val="283"/>
        </w:trPr>
        <w:tc>
          <w:tcPr>
            <w:tcW w:w="10345" w:type="dxa"/>
            <w:gridSpan w:val="6"/>
            <w:shd w:val="clear" w:color="auto" w:fill="FFFFFF"/>
          </w:tcPr>
          <w:p w14:paraId="04829AC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14:paraId="2179065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F5D32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14:paraId="03B177C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4CB82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14:paraId="7C41861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14:paraId="78C2C71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5DE02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14:paraId="236C332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14:paraId="08F3E90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3F039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14:paraId="5C7A6A9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58D4F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14:paraId="6DEDD51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151F1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14:paraId="3D56645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14:paraId="36540CD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7C4BA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Sagsnoter ***</w:t>
            </w:r>
          </w:p>
          <w:p w14:paraId="286FE39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14:paraId="677B1D7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25BFC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14:paraId="383C4BC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14:paraId="7C33FA9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206E6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14:paraId="04377A0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14:paraId="5F51ED1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02215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14:paraId="1DC5DC1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14:paraId="4A998E9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14:paraId="7FFFF2B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14:paraId="190F821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14:paraId="02FD9E5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B14DF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14:paraId="6B090A6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E1AE3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70E5843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14:paraId="300E251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p w14:paraId="29B0FD6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4F88F67E" w14:textId="77777777" w:rsidTr="00EF2203">
        <w:trPr>
          <w:trHeight w:val="283"/>
        </w:trPr>
        <w:tc>
          <w:tcPr>
            <w:tcW w:w="10345" w:type="dxa"/>
            <w:gridSpan w:val="6"/>
            <w:shd w:val="clear" w:color="auto" w:fill="B3B3B3"/>
            <w:vAlign w:val="center"/>
          </w:tcPr>
          <w:p w14:paraId="2D3B1B0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EF2203" w14:paraId="4937C3CE" w14:textId="77777777" w:rsidTr="00EF2203">
        <w:trPr>
          <w:trHeight w:val="283"/>
        </w:trPr>
        <w:tc>
          <w:tcPr>
            <w:tcW w:w="10345" w:type="dxa"/>
            <w:gridSpan w:val="6"/>
            <w:shd w:val="clear" w:color="auto" w:fill="FFFFFF"/>
            <w:vAlign w:val="center"/>
          </w:tcPr>
          <w:p w14:paraId="546531E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F2203" w14:paraId="1D25E55E" w14:textId="77777777" w:rsidTr="00EF2203">
        <w:trPr>
          <w:trHeight w:val="283"/>
        </w:trPr>
        <w:tc>
          <w:tcPr>
            <w:tcW w:w="10345" w:type="dxa"/>
            <w:gridSpan w:val="6"/>
            <w:shd w:val="clear" w:color="auto" w:fill="FFFFFF"/>
          </w:tcPr>
          <w:p w14:paraId="7B5F96B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EF2203" w14:paraId="099EAA0A" w14:textId="77777777" w:rsidTr="00EF2203">
        <w:trPr>
          <w:trHeight w:val="283"/>
        </w:trPr>
        <w:tc>
          <w:tcPr>
            <w:tcW w:w="10345" w:type="dxa"/>
            <w:gridSpan w:val="6"/>
            <w:shd w:val="clear" w:color="auto" w:fill="FFFFFF"/>
          </w:tcPr>
          <w:p w14:paraId="51DCF66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E6A50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3F564A9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14:paraId="6C79955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14:paraId="0F642EA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14:paraId="115ED87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EA2591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14:paraId="3540B2B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156EA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14:paraId="6742B16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049D2AE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14:paraId="1C84331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A7E7C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14:paraId="42734D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64A4A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14:paraId="1C0E0E7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14:paraId="624E872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79A3064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14:paraId="7E33E2D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91923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A23E0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932D01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14:paraId="5D66B12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7A68C4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14:paraId="5B60E76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F99F8D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MFÆndrTransportStruktur</w:t>
            </w:r>
          </w:p>
          <w:p w14:paraId="40EC203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D9C4B6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14:paraId="3005601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4462F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14:paraId="2F958D4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75A883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14:paraId="07282CC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4B7C4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EAA3E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2203" w14:paraId="50EC789D" w14:textId="77777777" w:rsidTr="00EF2203">
        <w:trPr>
          <w:trHeight w:val="283"/>
        </w:trPr>
        <w:tc>
          <w:tcPr>
            <w:tcW w:w="10345" w:type="dxa"/>
            <w:gridSpan w:val="6"/>
            <w:shd w:val="clear" w:color="auto" w:fill="FFFFFF"/>
          </w:tcPr>
          <w:p w14:paraId="26EE024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13DAEE1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EF2203" w14:paraId="1606D32B" w14:textId="77777777" w:rsidTr="00EF2203">
        <w:trPr>
          <w:trHeight w:val="283"/>
        </w:trPr>
        <w:tc>
          <w:tcPr>
            <w:tcW w:w="10345" w:type="dxa"/>
            <w:gridSpan w:val="6"/>
            <w:shd w:val="clear" w:color="auto" w:fill="FFFFFF"/>
          </w:tcPr>
          <w:p w14:paraId="1ADC08D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4BBF8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22FE6F7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F2203" w14:paraId="3A283705" w14:textId="77777777" w:rsidTr="00EF2203">
        <w:trPr>
          <w:trHeight w:val="283"/>
        </w:trPr>
        <w:tc>
          <w:tcPr>
            <w:tcW w:w="10345" w:type="dxa"/>
            <w:gridSpan w:val="6"/>
            <w:shd w:val="clear" w:color="auto" w:fill="FFFFFF"/>
          </w:tcPr>
          <w:p w14:paraId="1EDFCF2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B1B877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EF2203" w14:paraId="30D20D05" w14:textId="77777777" w:rsidTr="00EF2203">
        <w:trPr>
          <w:trHeight w:val="283"/>
        </w:trPr>
        <w:tc>
          <w:tcPr>
            <w:tcW w:w="10345" w:type="dxa"/>
            <w:gridSpan w:val="6"/>
            <w:shd w:val="clear" w:color="auto" w:fill="FFFFFF"/>
          </w:tcPr>
          <w:p w14:paraId="33D3986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8A7C3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76CCFB4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F2203" w14:paraId="499A9460" w14:textId="77777777" w:rsidTr="00EF2203">
        <w:trPr>
          <w:trHeight w:val="283"/>
        </w:trPr>
        <w:tc>
          <w:tcPr>
            <w:tcW w:w="10345" w:type="dxa"/>
            <w:gridSpan w:val="6"/>
            <w:shd w:val="clear" w:color="auto" w:fill="FFFFFF"/>
          </w:tcPr>
          <w:p w14:paraId="054A544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F9105D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EF2203" w14:paraId="6C98032A" w14:textId="77777777" w:rsidTr="00EF2203">
        <w:trPr>
          <w:trHeight w:val="283"/>
        </w:trPr>
        <w:tc>
          <w:tcPr>
            <w:tcW w:w="10345" w:type="dxa"/>
            <w:gridSpan w:val="6"/>
            <w:shd w:val="clear" w:color="auto" w:fill="FFFFFF"/>
          </w:tcPr>
          <w:p w14:paraId="4A3AFD5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15E3F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66D79A7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784E1E0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14:paraId="67E3A97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23EA3FA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EF2203" w14:paraId="77D74481" w14:textId="77777777" w:rsidTr="00EF2203">
        <w:trPr>
          <w:trHeight w:val="283"/>
        </w:trPr>
        <w:tc>
          <w:tcPr>
            <w:tcW w:w="10345" w:type="dxa"/>
            <w:gridSpan w:val="6"/>
            <w:shd w:val="clear" w:color="auto" w:fill="FFFFFF"/>
          </w:tcPr>
          <w:p w14:paraId="1EBE4FE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60B3AB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EF2203" w14:paraId="064B0C44" w14:textId="77777777" w:rsidTr="00EF2203">
        <w:trPr>
          <w:trHeight w:val="283"/>
        </w:trPr>
        <w:tc>
          <w:tcPr>
            <w:tcW w:w="10345" w:type="dxa"/>
            <w:gridSpan w:val="6"/>
            <w:shd w:val="clear" w:color="auto" w:fill="FFFFFF"/>
          </w:tcPr>
          <w:p w14:paraId="186C0F8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9BD7C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69B2AAB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F2203" w14:paraId="23922711" w14:textId="77777777" w:rsidTr="00EF2203">
        <w:trPr>
          <w:trHeight w:val="283"/>
        </w:trPr>
        <w:tc>
          <w:tcPr>
            <w:tcW w:w="10345" w:type="dxa"/>
            <w:gridSpan w:val="6"/>
            <w:shd w:val="clear" w:color="auto" w:fill="FFFFFF"/>
            <w:vAlign w:val="center"/>
          </w:tcPr>
          <w:p w14:paraId="0822368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F2203" w14:paraId="25720258" w14:textId="77777777" w:rsidTr="00EF2203">
        <w:trPr>
          <w:trHeight w:val="283"/>
        </w:trPr>
        <w:tc>
          <w:tcPr>
            <w:tcW w:w="10345" w:type="dxa"/>
            <w:gridSpan w:val="6"/>
            <w:shd w:val="clear" w:color="auto" w:fill="FFFFFF"/>
          </w:tcPr>
          <w:p w14:paraId="38F18B1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EF2203" w14:paraId="5E5AFAFA" w14:textId="77777777" w:rsidTr="00EF2203">
        <w:trPr>
          <w:trHeight w:val="283"/>
        </w:trPr>
        <w:tc>
          <w:tcPr>
            <w:tcW w:w="10345" w:type="dxa"/>
            <w:gridSpan w:val="6"/>
            <w:shd w:val="clear" w:color="auto" w:fill="FFFFFF"/>
          </w:tcPr>
          <w:p w14:paraId="21D0AFA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EF70A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14:paraId="45C1D8D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8A7801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14:paraId="0CEA257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14:paraId="0DAAF1D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14:paraId="720B6DE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846A1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14:paraId="61E61A1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382DCB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2203" w14:paraId="77254635" w14:textId="77777777" w:rsidTr="00EF2203">
        <w:trPr>
          <w:trHeight w:val="283"/>
        </w:trPr>
        <w:tc>
          <w:tcPr>
            <w:tcW w:w="10345" w:type="dxa"/>
            <w:gridSpan w:val="6"/>
            <w:shd w:val="clear" w:color="auto" w:fill="FFFFFF"/>
          </w:tcPr>
          <w:p w14:paraId="635B2B2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3B92507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EF2203" w14:paraId="0E41F532" w14:textId="77777777" w:rsidTr="00EF2203">
        <w:trPr>
          <w:trHeight w:val="283"/>
        </w:trPr>
        <w:tc>
          <w:tcPr>
            <w:tcW w:w="10345" w:type="dxa"/>
            <w:gridSpan w:val="6"/>
            <w:shd w:val="clear" w:color="auto" w:fill="FFFFFF"/>
          </w:tcPr>
          <w:p w14:paraId="6C0357D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4CAA7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33338FD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5C21D5F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14:paraId="191A3AA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1E49BF7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EF2203" w14:paraId="45118309" w14:textId="77777777" w:rsidTr="00EF2203">
        <w:trPr>
          <w:trHeight w:val="283"/>
        </w:trPr>
        <w:tc>
          <w:tcPr>
            <w:tcW w:w="10345" w:type="dxa"/>
            <w:gridSpan w:val="6"/>
            <w:shd w:val="clear" w:color="auto" w:fill="FFFFFF"/>
          </w:tcPr>
          <w:p w14:paraId="136839E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08262B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EF2203" w14:paraId="5C360951" w14:textId="77777777" w:rsidTr="00EF2203">
        <w:trPr>
          <w:trHeight w:val="283"/>
        </w:trPr>
        <w:tc>
          <w:tcPr>
            <w:tcW w:w="10345" w:type="dxa"/>
            <w:gridSpan w:val="6"/>
            <w:shd w:val="clear" w:color="auto" w:fill="FFFFFF"/>
          </w:tcPr>
          <w:p w14:paraId="4BDCBC7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373D6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583AA0C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F2203" w14:paraId="4BB13912" w14:textId="77777777" w:rsidTr="00EF2203">
        <w:trPr>
          <w:trHeight w:val="283"/>
        </w:trPr>
        <w:tc>
          <w:tcPr>
            <w:tcW w:w="10345" w:type="dxa"/>
            <w:gridSpan w:val="6"/>
            <w:shd w:val="clear" w:color="auto" w:fill="FFFFFF"/>
          </w:tcPr>
          <w:p w14:paraId="2010564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DCA79D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EF2203" w14:paraId="7F392A1F" w14:textId="77777777" w:rsidTr="00EF2203">
        <w:trPr>
          <w:trHeight w:val="283"/>
        </w:trPr>
        <w:tc>
          <w:tcPr>
            <w:tcW w:w="10345" w:type="dxa"/>
            <w:gridSpan w:val="6"/>
            <w:shd w:val="clear" w:color="auto" w:fill="FFFFFF"/>
          </w:tcPr>
          <w:p w14:paraId="68E74D1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8463B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4DF305F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F2203" w14:paraId="139432B0" w14:textId="77777777" w:rsidTr="00EF2203">
        <w:trPr>
          <w:trHeight w:val="283"/>
        </w:trPr>
        <w:tc>
          <w:tcPr>
            <w:tcW w:w="10345" w:type="dxa"/>
            <w:gridSpan w:val="6"/>
            <w:shd w:val="clear" w:color="auto" w:fill="FFFFFF"/>
          </w:tcPr>
          <w:p w14:paraId="4F11F37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7EB57D4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EF2203" w14:paraId="3AD4AE7D" w14:textId="77777777" w:rsidTr="00EF2203">
        <w:trPr>
          <w:trHeight w:val="283"/>
        </w:trPr>
        <w:tc>
          <w:tcPr>
            <w:tcW w:w="10345" w:type="dxa"/>
            <w:gridSpan w:val="6"/>
            <w:shd w:val="clear" w:color="auto" w:fill="FFFFFF"/>
          </w:tcPr>
          <w:p w14:paraId="3769434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46131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07574A9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F2203" w14:paraId="2A180AD7" w14:textId="77777777" w:rsidTr="00EF2203">
        <w:trPr>
          <w:trHeight w:val="283"/>
        </w:trPr>
        <w:tc>
          <w:tcPr>
            <w:tcW w:w="10345" w:type="dxa"/>
            <w:gridSpan w:val="6"/>
            <w:shd w:val="clear" w:color="auto" w:fill="B3B3B3"/>
            <w:vAlign w:val="center"/>
          </w:tcPr>
          <w:p w14:paraId="0C36B70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F2203" w14:paraId="6D4C9D1A" w14:textId="77777777" w:rsidTr="00EF2203">
        <w:trPr>
          <w:trHeight w:val="283"/>
        </w:trPr>
        <w:tc>
          <w:tcPr>
            <w:tcW w:w="10345" w:type="dxa"/>
            <w:gridSpan w:val="6"/>
            <w:shd w:val="clear" w:color="auto" w:fill="FFFFFF"/>
            <w:vAlign w:val="center"/>
          </w:tcPr>
          <w:p w14:paraId="7764B3A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EF2203" w14:paraId="5A0404A2" w14:textId="77777777" w:rsidTr="00EF2203">
        <w:trPr>
          <w:trHeight w:val="283"/>
        </w:trPr>
        <w:tc>
          <w:tcPr>
            <w:tcW w:w="10345" w:type="dxa"/>
            <w:gridSpan w:val="6"/>
            <w:shd w:val="clear" w:color="auto" w:fill="FFFFFF"/>
            <w:vAlign w:val="center"/>
          </w:tcPr>
          <w:p w14:paraId="2F33D85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72FE8E9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2AB117A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66E5A24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12908A7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1CC1E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48CB5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14:paraId="43AD701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14:paraId="6FB217F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14:paraId="1E4F4BD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14:paraId="631DEFA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7F53A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14:paraId="45B9D94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14:paraId="05D26DC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Kald kan ikke behandles da antallet af dokumentfiler overstiger grænsen</w:t>
            </w:r>
          </w:p>
          <w:p w14:paraId="74CA99C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14:paraId="1B7B28E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DC570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14:paraId="46032A6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14:paraId="027E146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14:paraId="39E241C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14:paraId="3801971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0EB94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3FE7BEA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3889D3E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14:paraId="1A93FAF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0FEE0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2C99D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14:paraId="1A17295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99029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14:paraId="6732AF2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F2203" w:rsidSect="00EF2203">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1E75CE5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447202A2" w14:textId="77777777" w:rsidTr="00EF2203">
        <w:trPr>
          <w:trHeight w:hRule="exact" w:val="113"/>
        </w:trPr>
        <w:tc>
          <w:tcPr>
            <w:tcW w:w="10345" w:type="dxa"/>
            <w:shd w:val="clear" w:color="auto" w:fill="B3B3B3"/>
          </w:tcPr>
          <w:p w14:paraId="2878FC4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62B1DAD7" w14:textId="77777777" w:rsidTr="00EF2203">
        <w:tc>
          <w:tcPr>
            <w:tcW w:w="10345" w:type="dxa"/>
            <w:vAlign w:val="center"/>
          </w:tcPr>
          <w:p w14:paraId="64DBE37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EF2203" w14:paraId="5D89FAEC" w14:textId="77777777" w:rsidTr="00EF2203">
        <w:tc>
          <w:tcPr>
            <w:tcW w:w="10345" w:type="dxa"/>
            <w:vAlign w:val="center"/>
          </w:tcPr>
          <w:p w14:paraId="5C25540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1F1670C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14:paraId="3AF17E6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14:paraId="116C059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75D2AC15" w14:textId="77777777" w:rsidTr="00EF2203">
        <w:trPr>
          <w:trHeight w:hRule="exact" w:val="113"/>
        </w:trPr>
        <w:tc>
          <w:tcPr>
            <w:tcW w:w="10345" w:type="dxa"/>
            <w:shd w:val="clear" w:color="auto" w:fill="B3B3B3"/>
          </w:tcPr>
          <w:p w14:paraId="781FC4E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35F5AE3B" w14:textId="77777777" w:rsidTr="00EF2203">
        <w:tc>
          <w:tcPr>
            <w:tcW w:w="10345" w:type="dxa"/>
            <w:vAlign w:val="center"/>
          </w:tcPr>
          <w:p w14:paraId="2E20A8B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EF2203" w14:paraId="56DD7520" w14:textId="77777777" w:rsidTr="00EF2203">
        <w:tc>
          <w:tcPr>
            <w:tcW w:w="10345" w:type="dxa"/>
            <w:vAlign w:val="center"/>
          </w:tcPr>
          <w:p w14:paraId="2D29CBE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14:paraId="3781094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14:paraId="6C4ED6B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79115F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14:paraId="0404373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C7F3D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01E1EF9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3B1836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C0B7A9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14:paraId="3F6BA23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F3BE9C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14:paraId="58838B0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9792CF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14:paraId="48BEB3A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FF092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10EDDD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26104D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14:paraId="5F03FC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6EE5A8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14:paraId="7113305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14:paraId="0832C19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14:paraId="1E39900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14:paraId="2158268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14:paraId="4DCAE0C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1E4D6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8BF56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51746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14:paraId="07EBC8C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B8110B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14:paraId="216C1C3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B82757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E1451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14:paraId="6B25AFD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FD8D0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14:paraId="5BBB44E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50321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14:paraId="319E1E6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14:paraId="1A00456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7737C4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4736CE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26EF0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14:paraId="3FADCAF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94F7E1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14:paraId="49A5A3A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833ED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14:paraId="300D9DE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14:paraId="156FC02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2B36B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3DFCEB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095B0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14:paraId="0DF5152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E38255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14:paraId="1AFD8E1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C3FE7A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14:paraId="0AA61A4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14:paraId="214BDDC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87108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91D59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BC1E3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E09A7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14:paraId="6D93C48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58E7CA2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14:paraId="4F4258B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14:paraId="3F5125B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14:paraId="2720A5C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14:paraId="2A84F4B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14:paraId="49AD3BD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14:paraId="15DD90C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14:paraId="70071A4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5B88BBC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99EB1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2203" w14:paraId="0F0DA079" w14:textId="77777777" w:rsidTr="00EF2203">
        <w:tc>
          <w:tcPr>
            <w:tcW w:w="10345" w:type="dxa"/>
            <w:shd w:val="clear" w:color="auto" w:fill="B3B3B3"/>
            <w:vAlign w:val="center"/>
          </w:tcPr>
          <w:p w14:paraId="08E3324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F2203" w14:paraId="72364C5E" w14:textId="77777777" w:rsidTr="00EF2203">
        <w:tc>
          <w:tcPr>
            <w:tcW w:w="10345" w:type="dxa"/>
            <w:shd w:val="clear" w:color="auto" w:fill="FFFFFF"/>
            <w:vAlign w:val="center"/>
          </w:tcPr>
          <w:p w14:paraId="18D1F60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14:paraId="49D873F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E5832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14:paraId="72E5406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E4124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14:paraId="4B9DC81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14:paraId="7F12113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14:paraId="732A61C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14:paraId="3BF645E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14:paraId="71E42EF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EBA71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14:paraId="40759E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14:paraId="7B42247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14:paraId="337E270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14:paraId="09ABEEC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F3AA0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14:paraId="55CE735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14:paraId="6C2B64D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14:paraId="57C8413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7B460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3A735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14:paraId="19672FD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14:paraId="26A3FCB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14:paraId="7C23B52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14:paraId="00E87DF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14:paraId="281C9CD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37F8FD01" w14:textId="77777777" w:rsidTr="00EF2203">
        <w:trPr>
          <w:trHeight w:hRule="exact" w:val="113"/>
        </w:trPr>
        <w:tc>
          <w:tcPr>
            <w:tcW w:w="10345" w:type="dxa"/>
            <w:shd w:val="clear" w:color="auto" w:fill="B3B3B3"/>
          </w:tcPr>
          <w:p w14:paraId="6CBA090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615AEC7F" w14:textId="77777777" w:rsidTr="00EF2203">
        <w:tc>
          <w:tcPr>
            <w:tcW w:w="10345" w:type="dxa"/>
            <w:vAlign w:val="center"/>
          </w:tcPr>
          <w:p w14:paraId="660ED05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EF2203" w14:paraId="2C65DF21" w14:textId="77777777" w:rsidTr="00EF2203">
        <w:tc>
          <w:tcPr>
            <w:tcW w:w="10345" w:type="dxa"/>
            <w:vAlign w:val="center"/>
          </w:tcPr>
          <w:p w14:paraId="782FB70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14:paraId="598C664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A3D4FA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1D25453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DCDB0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68CC183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C9493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14:paraId="5D0BE53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B2DAE8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0A1E2E74" w14:textId="77777777" w:rsidTr="00EF2203">
        <w:trPr>
          <w:trHeight w:hRule="exact" w:val="113"/>
        </w:trPr>
        <w:tc>
          <w:tcPr>
            <w:tcW w:w="10345" w:type="dxa"/>
            <w:shd w:val="clear" w:color="auto" w:fill="B3B3B3"/>
          </w:tcPr>
          <w:p w14:paraId="028D846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7AA6F4BB" w14:textId="77777777" w:rsidTr="00EF2203">
        <w:tc>
          <w:tcPr>
            <w:tcW w:w="10345" w:type="dxa"/>
            <w:vAlign w:val="center"/>
          </w:tcPr>
          <w:p w14:paraId="42E8DE5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EF2203" w14:paraId="32B87E55" w14:textId="77777777" w:rsidTr="00EF2203">
        <w:tc>
          <w:tcPr>
            <w:tcW w:w="10345" w:type="dxa"/>
            <w:vAlign w:val="center"/>
          </w:tcPr>
          <w:p w14:paraId="720796E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283413A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14:paraId="70E1AB8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14:paraId="1C7E420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47CA0556" w14:textId="77777777" w:rsidTr="00EF2203">
        <w:trPr>
          <w:ins w:id="5" w:author="Poul V Madsen" w:date="2012-07-31T08:39:00Z"/>
        </w:trPr>
        <w:tc>
          <w:tcPr>
            <w:tcW w:w="10345" w:type="dxa"/>
            <w:shd w:val="clear" w:color="auto" w:fill="B3B3B3"/>
            <w:vAlign w:val="center"/>
          </w:tcPr>
          <w:p w14:paraId="6AD350A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 w:author="Poul V Madsen" w:date="2012-07-31T08:39:00Z"/>
                <w:rFonts w:ascii="Arial" w:hAnsi="Arial" w:cs="Arial"/>
                <w:b/>
                <w:sz w:val="18"/>
              </w:rPr>
            </w:pPr>
            <w:ins w:id="7" w:author="Poul V Madsen" w:date="2012-07-31T08:39:00Z">
              <w:r>
                <w:rPr>
                  <w:rFonts w:ascii="Arial" w:hAnsi="Arial" w:cs="Arial"/>
                  <w:b/>
                  <w:sz w:val="18"/>
                </w:rPr>
                <w:t>Beskrivelse</w:t>
              </w:r>
            </w:ins>
          </w:p>
        </w:tc>
      </w:tr>
      <w:tr w:rsidR="00EF2203" w14:paraId="056A3A6C" w14:textId="77777777" w:rsidTr="00EF2203">
        <w:trPr>
          <w:ins w:id="8" w:author="Poul V Madsen" w:date="2012-07-31T08:39:00Z"/>
        </w:trPr>
        <w:tc>
          <w:tcPr>
            <w:tcW w:w="10345" w:type="dxa"/>
            <w:shd w:val="clear" w:color="auto" w:fill="FFFFFF"/>
            <w:vAlign w:val="center"/>
          </w:tcPr>
          <w:p w14:paraId="2C3B990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 w:author="Poul V Madsen" w:date="2012-07-31T08:39:00Z"/>
                <w:rFonts w:ascii="Arial" w:hAnsi="Arial" w:cs="Arial"/>
                <w:sz w:val="18"/>
              </w:rPr>
            </w:pPr>
            <w:ins w:id="10" w:author="Poul V Madsen" w:date="2012-07-31T08:39:00Z">
              <w:r>
                <w:rPr>
                  <w:rFonts w:ascii="Arial" w:hAnsi="Arial" w:cs="Arial"/>
                  <w:sz w:val="18"/>
                </w:rPr>
                <w:t>DMIFordringBeløbDKK er altid udfyldt når strukturen anvendes som en del af output.</w:t>
              </w:r>
            </w:ins>
          </w:p>
        </w:tc>
      </w:tr>
    </w:tbl>
    <w:p w14:paraId="5750006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3FF894B7" w14:textId="77777777" w:rsidTr="00EF2203">
        <w:trPr>
          <w:trHeight w:hRule="exact" w:val="113"/>
        </w:trPr>
        <w:tc>
          <w:tcPr>
            <w:tcW w:w="10345" w:type="dxa"/>
            <w:shd w:val="clear" w:color="auto" w:fill="B3B3B3"/>
          </w:tcPr>
          <w:p w14:paraId="332C279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1FD38ED9" w14:textId="77777777" w:rsidTr="00EF2203">
        <w:tc>
          <w:tcPr>
            <w:tcW w:w="10345" w:type="dxa"/>
            <w:vAlign w:val="center"/>
          </w:tcPr>
          <w:p w14:paraId="3E6E12C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EF2203" w14:paraId="43AF4359" w14:textId="77777777" w:rsidTr="00EF2203">
        <w:tc>
          <w:tcPr>
            <w:tcW w:w="10345" w:type="dxa"/>
            <w:vAlign w:val="center"/>
          </w:tcPr>
          <w:p w14:paraId="121BEEE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14:paraId="54A8E61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14:paraId="6E90CA5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EF2203" w14:paraId="5B148850" w14:textId="77777777" w:rsidTr="00EF2203">
        <w:tc>
          <w:tcPr>
            <w:tcW w:w="10345" w:type="dxa"/>
            <w:shd w:val="clear" w:color="auto" w:fill="B3B3B3"/>
            <w:vAlign w:val="center"/>
          </w:tcPr>
          <w:p w14:paraId="35B77BC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2203" w14:paraId="4851A0A4" w14:textId="77777777" w:rsidTr="00EF2203">
        <w:tc>
          <w:tcPr>
            <w:tcW w:w="10345" w:type="dxa"/>
            <w:shd w:val="clear" w:color="auto" w:fill="FFFFFF"/>
            <w:vAlign w:val="center"/>
          </w:tcPr>
          <w:p w14:paraId="3DBE4B0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14:paraId="7E8C7D8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3E1CE411" w14:textId="77777777" w:rsidTr="00EF2203">
        <w:trPr>
          <w:trHeight w:hRule="exact" w:val="113"/>
        </w:trPr>
        <w:tc>
          <w:tcPr>
            <w:tcW w:w="10345" w:type="dxa"/>
            <w:shd w:val="clear" w:color="auto" w:fill="B3B3B3"/>
          </w:tcPr>
          <w:p w14:paraId="6EB8AEF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6BAA55B2" w14:textId="77777777" w:rsidTr="00EF2203">
        <w:tc>
          <w:tcPr>
            <w:tcW w:w="10345" w:type="dxa"/>
            <w:vAlign w:val="center"/>
          </w:tcPr>
          <w:p w14:paraId="75662BC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EF2203" w14:paraId="31A4E1AE" w14:textId="77777777" w:rsidTr="00EF2203">
        <w:tc>
          <w:tcPr>
            <w:tcW w:w="10345" w:type="dxa"/>
            <w:vAlign w:val="center"/>
          </w:tcPr>
          <w:p w14:paraId="00A676C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14:paraId="0D27F73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14:paraId="51444FB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14:paraId="44B367E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5085A254" w14:textId="77777777" w:rsidTr="00EF2203">
        <w:tc>
          <w:tcPr>
            <w:tcW w:w="10345" w:type="dxa"/>
            <w:shd w:val="clear" w:color="auto" w:fill="B3B3B3"/>
            <w:vAlign w:val="center"/>
          </w:tcPr>
          <w:p w14:paraId="1D7299D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2203" w14:paraId="7A980A0E" w14:textId="77777777" w:rsidTr="00EF2203">
        <w:tc>
          <w:tcPr>
            <w:tcW w:w="10345" w:type="dxa"/>
            <w:shd w:val="clear" w:color="auto" w:fill="FFFFFF"/>
            <w:vAlign w:val="center"/>
          </w:tcPr>
          <w:p w14:paraId="31B151B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14:paraId="35C6A69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1171F207" w14:textId="77777777" w:rsidTr="00EF2203">
        <w:trPr>
          <w:trHeight w:hRule="exact" w:val="113"/>
        </w:trPr>
        <w:tc>
          <w:tcPr>
            <w:tcW w:w="10345" w:type="dxa"/>
            <w:shd w:val="clear" w:color="auto" w:fill="B3B3B3"/>
          </w:tcPr>
          <w:p w14:paraId="20F27B5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59121A78" w14:textId="77777777" w:rsidTr="00EF2203">
        <w:tc>
          <w:tcPr>
            <w:tcW w:w="10345" w:type="dxa"/>
            <w:vAlign w:val="center"/>
          </w:tcPr>
          <w:p w14:paraId="5B5EA5F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EF2203" w14:paraId="3FE08AC0" w14:textId="77777777" w:rsidTr="00EF2203">
        <w:tc>
          <w:tcPr>
            <w:tcW w:w="10345" w:type="dxa"/>
            <w:vAlign w:val="center"/>
          </w:tcPr>
          <w:p w14:paraId="268E65B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EF2203" w14:paraId="07AEEAB1" w14:textId="77777777" w:rsidTr="00EF2203">
        <w:tc>
          <w:tcPr>
            <w:tcW w:w="10345" w:type="dxa"/>
            <w:shd w:val="clear" w:color="auto" w:fill="B3B3B3"/>
            <w:vAlign w:val="center"/>
          </w:tcPr>
          <w:p w14:paraId="2437B1D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2203" w14:paraId="095D30F9" w14:textId="77777777" w:rsidTr="00EF2203">
        <w:tc>
          <w:tcPr>
            <w:tcW w:w="10345" w:type="dxa"/>
            <w:shd w:val="clear" w:color="auto" w:fill="FFFFFF"/>
            <w:vAlign w:val="center"/>
          </w:tcPr>
          <w:p w14:paraId="5C6E2A6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572C707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72FCFF8E" w14:textId="77777777" w:rsidTr="00EF2203">
        <w:trPr>
          <w:trHeight w:hRule="exact" w:val="113"/>
        </w:trPr>
        <w:tc>
          <w:tcPr>
            <w:tcW w:w="10345" w:type="dxa"/>
            <w:shd w:val="clear" w:color="auto" w:fill="B3B3B3"/>
          </w:tcPr>
          <w:p w14:paraId="5EE42F7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5ABD6AD8" w14:textId="77777777" w:rsidTr="00EF2203">
        <w:tc>
          <w:tcPr>
            <w:tcW w:w="10345" w:type="dxa"/>
            <w:vAlign w:val="center"/>
          </w:tcPr>
          <w:p w14:paraId="6EE4CDF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EF2203" w14:paraId="5E4FF1E0" w14:textId="77777777" w:rsidTr="00EF2203">
        <w:tc>
          <w:tcPr>
            <w:tcW w:w="10345" w:type="dxa"/>
            <w:vAlign w:val="center"/>
          </w:tcPr>
          <w:p w14:paraId="2FB8C7A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14:paraId="5ECFE35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14:paraId="6851C87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p w14:paraId="24835B3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3BFEF97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44FC1333" w14:textId="77777777" w:rsidTr="00EF2203">
        <w:trPr>
          <w:trHeight w:hRule="exact" w:val="113"/>
        </w:trPr>
        <w:tc>
          <w:tcPr>
            <w:tcW w:w="10345" w:type="dxa"/>
            <w:shd w:val="clear" w:color="auto" w:fill="B3B3B3"/>
          </w:tcPr>
          <w:p w14:paraId="3FB6057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6C6961DF" w14:textId="77777777" w:rsidTr="00EF2203">
        <w:tc>
          <w:tcPr>
            <w:tcW w:w="10345" w:type="dxa"/>
            <w:vAlign w:val="center"/>
          </w:tcPr>
          <w:p w14:paraId="1579602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HæftelseBegrænsetBeløbStruktur</w:t>
            </w:r>
          </w:p>
        </w:tc>
      </w:tr>
      <w:tr w:rsidR="00EF2203" w14:paraId="4B63F378" w14:textId="77777777" w:rsidTr="00EF2203">
        <w:tc>
          <w:tcPr>
            <w:tcW w:w="10345" w:type="dxa"/>
            <w:vAlign w:val="center"/>
          </w:tcPr>
          <w:p w14:paraId="21DC955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w:t>
            </w:r>
          </w:p>
          <w:p w14:paraId="2659B85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5B00DE7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(HæftelseBegrænsetBeløbDKK)</w:t>
            </w:r>
          </w:p>
        </w:tc>
      </w:tr>
    </w:tbl>
    <w:p w14:paraId="548013D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1B98419A" w14:textId="77777777" w:rsidTr="00EF2203">
        <w:trPr>
          <w:trHeight w:hRule="exact" w:val="113"/>
        </w:trPr>
        <w:tc>
          <w:tcPr>
            <w:tcW w:w="10345" w:type="dxa"/>
            <w:shd w:val="clear" w:color="auto" w:fill="B3B3B3"/>
          </w:tcPr>
          <w:p w14:paraId="50850ED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5B7B6EE2" w14:textId="77777777" w:rsidTr="00EF2203">
        <w:tc>
          <w:tcPr>
            <w:tcW w:w="10345" w:type="dxa"/>
            <w:vAlign w:val="center"/>
          </w:tcPr>
          <w:p w14:paraId="3B197A7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HæftelseBeløbStruktur</w:t>
            </w:r>
          </w:p>
        </w:tc>
      </w:tr>
      <w:tr w:rsidR="00EF2203" w14:paraId="28D92413" w14:textId="77777777" w:rsidTr="00EF2203">
        <w:tc>
          <w:tcPr>
            <w:tcW w:w="10345" w:type="dxa"/>
            <w:vAlign w:val="center"/>
          </w:tcPr>
          <w:p w14:paraId="2959BD8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72C8AD5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w:t>
            </w:r>
          </w:p>
          <w:p w14:paraId="17AE155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(HæftelseBeløbDKK)</w:t>
            </w:r>
          </w:p>
          <w:p w14:paraId="0C76139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2D49BF8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7FD6288C" w14:textId="77777777" w:rsidTr="00EF2203">
        <w:trPr>
          <w:trHeight w:hRule="exact" w:val="113"/>
        </w:trPr>
        <w:tc>
          <w:tcPr>
            <w:tcW w:w="10345" w:type="dxa"/>
            <w:shd w:val="clear" w:color="auto" w:fill="B3B3B3"/>
          </w:tcPr>
          <w:p w14:paraId="0146451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52F549EE" w14:textId="77777777" w:rsidTr="00EF2203">
        <w:tc>
          <w:tcPr>
            <w:tcW w:w="10345" w:type="dxa"/>
            <w:vAlign w:val="center"/>
          </w:tcPr>
          <w:p w14:paraId="55DE79D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EF2203" w14:paraId="0F32B868" w14:textId="77777777" w:rsidTr="00EF2203">
        <w:tc>
          <w:tcPr>
            <w:tcW w:w="10345" w:type="dxa"/>
            <w:vAlign w:val="center"/>
          </w:tcPr>
          <w:p w14:paraId="27220FF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14:paraId="60CB752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14:paraId="7859839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14:paraId="1D1A742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14:paraId="1AE6C17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14:paraId="21993FD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2203" w14:paraId="4FFD513A" w14:textId="77777777" w:rsidTr="00EF2203">
        <w:tc>
          <w:tcPr>
            <w:tcW w:w="10345" w:type="dxa"/>
            <w:shd w:val="clear" w:color="auto" w:fill="B3B3B3"/>
            <w:vAlign w:val="center"/>
          </w:tcPr>
          <w:p w14:paraId="27D9221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2203" w14:paraId="64B112C2" w14:textId="77777777" w:rsidTr="00EF2203">
        <w:tc>
          <w:tcPr>
            <w:tcW w:w="10345" w:type="dxa"/>
            <w:shd w:val="clear" w:color="auto" w:fill="FFFFFF"/>
            <w:vAlign w:val="center"/>
          </w:tcPr>
          <w:p w14:paraId="4421F07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14:paraId="6513E41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2344A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14:paraId="2F0D171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3B296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14:paraId="0CAFB3F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983EB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14:paraId="2AAA8B2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14:paraId="6BA867F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36A9A66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0B8D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14:paraId="0AA1107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14:paraId="60025E3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55E4E61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5B6A6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14:paraId="530DC2C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14:paraId="51F6A34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DE2200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F45CF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14:paraId="479FBCF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14:paraId="5620F08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14:paraId="48B91A2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2C33B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14:paraId="3AC8B12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14:paraId="4040C51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14:paraId="0FD5D3C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29692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14:paraId="64B304E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14:paraId="42D0240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4603020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71861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14:paraId="2A31AEA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14:paraId="4F06A44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4CD8D63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9ECC1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14:paraId="2807FBC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14:paraId="5552B2F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60A8BE5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9AFF2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14:paraId="093C269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14:paraId="63A0F5A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14:paraId="30FDB5A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2DBBC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14:paraId="4589966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14:paraId="4A5C212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14:paraId="4B71657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4E167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14:paraId="46C1A33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14:paraId="0D9F146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14:paraId="2ADD84D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3DD70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14:paraId="526F778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14:paraId="1949F25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44E24A6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4CE24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14:paraId="7891929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14:paraId="03B25C3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6C877E7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0BA40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14:paraId="4AA1542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14:paraId="2A251B7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6C9B041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F89CC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14:paraId="09A26D0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14:paraId="373CB7D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2F65DCA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CF67F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14:paraId="3CD4FC8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14:paraId="51E9642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14:paraId="01B3BEC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05B030" w14:textId="77777777"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 w:author="Poul V Madsen" w:date="2012-07-31T08:39:00Z"/>
                <w:rFonts w:ascii="Arial" w:hAnsi="Arial" w:cs="Arial"/>
                <w:sz w:val="18"/>
              </w:rPr>
            </w:pPr>
            <w:del w:id="12" w:author="Poul V Madsen" w:date="2012-07-31T08:39:00Z">
              <w:r>
                <w:rPr>
                  <w:rFonts w:ascii="Arial" w:hAnsi="Arial" w:cs="Arial"/>
                  <w:sz w:val="18"/>
                </w:rPr>
                <w:delText>Afvist årsag: Ny FordringAktion indberettet før eksisterende fordringaktion er UDFØRT eller AFVIST</w:delText>
              </w:r>
            </w:del>
          </w:p>
          <w:p w14:paraId="3A44D86F" w14:textId="77777777"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 w:author="Poul V Madsen" w:date="2012-07-31T08:39:00Z"/>
                <w:rFonts w:ascii="Arial" w:hAnsi="Arial" w:cs="Arial"/>
                <w:sz w:val="18"/>
              </w:rPr>
            </w:pPr>
            <w:del w:id="14" w:author="Poul V Madsen" w:date="2012-07-31T08:39:00Z">
              <w:r>
                <w:rPr>
                  <w:rFonts w:ascii="Arial" w:hAnsi="Arial" w:cs="Arial"/>
                  <w:sz w:val="18"/>
                </w:rPr>
                <w:delText>MFAktionAfvistNummer:  158</w:delText>
              </w:r>
            </w:del>
          </w:p>
          <w:p w14:paraId="7E300099" w14:textId="77777777"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Poul V Madsen" w:date="2012-07-31T08:39:00Z"/>
                <w:rFonts w:ascii="Arial" w:hAnsi="Arial" w:cs="Arial"/>
                <w:sz w:val="18"/>
              </w:rPr>
            </w:pPr>
            <w:del w:id="16" w:author="Poul V Madsen" w:date="2012-07-31T08:39:00Z">
              <w:r>
                <w:rPr>
                  <w:rFonts w:ascii="Arial" w:hAnsi="Arial" w:cs="Arial"/>
                  <w:sz w:val="18"/>
                </w:rPr>
                <w:delText>MFAktionAfvistParamSamling: MFAktionID (ny), MFAktionID (eksisterende)</w:delText>
              </w:r>
            </w:del>
          </w:p>
          <w:p w14:paraId="1293EB77" w14:textId="77777777"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 w:author="Poul V Madsen" w:date="2012-07-31T08:39:00Z"/>
                <w:rFonts w:ascii="Arial" w:hAnsi="Arial" w:cs="Arial"/>
                <w:sz w:val="18"/>
              </w:rPr>
            </w:pPr>
          </w:p>
          <w:p w14:paraId="67A9A76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14:paraId="7287606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14:paraId="4E8B0FD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14:paraId="47EA6CB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596D4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14:paraId="0CC199C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14:paraId="7A362DF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DMIFordringHaverID fra indberet, DMIFordringHaverID nr 1 fra fordring , (DMIFordringHaverID nr 2 fra fordring), ....</w:t>
            </w:r>
          </w:p>
          <w:p w14:paraId="0B8ECE3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8A4B0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14:paraId="546D421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14:paraId="7E8CE0B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7D96B86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2D507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14:paraId="5774A13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14:paraId="305ADAA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28843B8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EC563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14:paraId="4CB5B58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14:paraId="72020BF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14:paraId="5392736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61FA6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14:paraId="2DCF2B6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14:paraId="7FC1429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14:paraId="3425A1A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B87AD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14:paraId="1A4D296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14:paraId="1D3B119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14:paraId="7E1EA34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6A90F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14:paraId="2B483A2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14:paraId="0CEBF61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534B7C0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E13B6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14:paraId="08B0E71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14:paraId="059E1CD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1DC4785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4A339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14:paraId="5AAB183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14:paraId="70CC5AA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14:paraId="6ABDC73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90D5C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14:paraId="08655D9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14:paraId="33C3B20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591D0B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0202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14:paraId="461A93F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14:paraId="04AB9BA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67E906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77D27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14:paraId="0FD1AE1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14:paraId="7A0F9AA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3AD64F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6CA2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14:paraId="1586B22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14:paraId="6B6E716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700EBA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5C8BA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14:paraId="7E67664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14:paraId="5FCBAA5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353229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62401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14:paraId="1F4262C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14:paraId="50D4B97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BDB30F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F34D4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14:paraId="7AE9525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14:paraId="6407FB6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144F37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3BF90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14:paraId="30CDB6F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14:paraId="5EF0325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3FC6FD1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E7D62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14:paraId="0C10B4D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14:paraId="77F5BDC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97E147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E41AA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En transport fordring var forventet. Transport ændring kræver en transport fordring</w:t>
            </w:r>
          </w:p>
          <w:p w14:paraId="1DDE86E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14:paraId="7CEB164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1C2760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36313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14:paraId="460B334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14:paraId="36BAB68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 w:author="Poul V Madsen" w:date="2012-07-31T08:39:00Z"/>
                <w:rFonts w:ascii="Arial" w:hAnsi="Arial" w:cs="Arial"/>
                <w:sz w:val="18"/>
              </w:rPr>
            </w:pPr>
            <w:r>
              <w:rPr>
                <w:rFonts w:ascii="Arial" w:hAnsi="Arial" w:cs="Arial"/>
                <w:sz w:val="18"/>
              </w:rPr>
              <w:t>MFAktionAfvistParamSamling: MFAktionID,   DMIFordringEFIFordringID</w:t>
            </w:r>
          </w:p>
          <w:p w14:paraId="33FA534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 w:author="Poul V Madsen" w:date="2012-07-31T08:39:00Z"/>
                <w:rFonts w:ascii="Arial" w:hAnsi="Arial" w:cs="Arial"/>
                <w:sz w:val="18"/>
              </w:rPr>
            </w:pPr>
          </w:p>
          <w:p w14:paraId="2559C80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Poul V Madsen" w:date="2012-07-31T08:39:00Z"/>
                <w:rFonts w:ascii="Arial" w:hAnsi="Arial" w:cs="Arial"/>
                <w:sz w:val="18"/>
              </w:rPr>
            </w:pPr>
            <w:ins w:id="21" w:author="Poul V Madsen" w:date="2012-07-31T08:39:00Z">
              <w:r>
                <w:rPr>
                  <w:rFonts w:ascii="Arial" w:hAnsi="Arial" w:cs="Arial"/>
                  <w:sz w:val="18"/>
                </w:rPr>
                <w:t>Validering: Den angivne hovedfordring skal have fordringtypekategori HF, ikke selv være en underfordring og ikke være en transport</w:t>
              </w:r>
            </w:ins>
          </w:p>
          <w:p w14:paraId="005A6F7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Poul V Madsen" w:date="2012-07-31T08:39:00Z"/>
                <w:rFonts w:ascii="Arial" w:hAnsi="Arial" w:cs="Arial"/>
                <w:sz w:val="18"/>
              </w:rPr>
            </w:pPr>
            <w:ins w:id="23" w:author="Poul V Madsen" w:date="2012-07-31T08:39:00Z">
              <w:r>
                <w:rPr>
                  <w:rFonts w:ascii="Arial" w:hAnsi="Arial" w:cs="Arial"/>
                  <w:sz w:val="18"/>
                </w:rPr>
                <w:t>MFAktionAfvistNummer: 201</w:t>
              </w:r>
            </w:ins>
          </w:p>
          <w:p w14:paraId="2873A67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Poul V Madsen" w:date="2012-07-31T08:39:00Z"/>
                <w:rFonts w:ascii="Arial" w:hAnsi="Arial" w:cs="Arial"/>
                <w:sz w:val="18"/>
              </w:rPr>
            </w:pPr>
            <w:ins w:id="25" w:author="Poul V Madsen" w:date="2012-07-31T08:39:00Z">
              <w:r>
                <w:rPr>
                  <w:rFonts w:ascii="Arial" w:hAnsi="Arial" w:cs="Arial"/>
                  <w:sz w:val="18"/>
                </w:rPr>
                <w:t>MFAktionAfvistParamSamling: MFAktionID,   DMIFordringEFIFordringID, DMIFordringHovedFordringID</w:t>
              </w:r>
            </w:ins>
          </w:p>
          <w:p w14:paraId="77C5E27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Poul V Madsen" w:date="2012-07-31T08:39:00Z"/>
                <w:rFonts w:ascii="Arial" w:hAnsi="Arial" w:cs="Arial"/>
                <w:sz w:val="18"/>
              </w:rPr>
            </w:pPr>
          </w:p>
          <w:p w14:paraId="7D8E098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Poul V Madsen" w:date="2012-07-31T08:39:00Z"/>
                <w:rFonts w:ascii="Arial" w:hAnsi="Arial" w:cs="Arial"/>
                <w:sz w:val="18"/>
              </w:rPr>
            </w:pPr>
            <w:ins w:id="28" w:author="Poul V Madsen" w:date="2012-07-31T08:39:00Z">
              <w:r>
                <w:rPr>
                  <w:rFonts w:ascii="Arial" w:hAnsi="Arial" w:cs="Arial"/>
                  <w:sz w:val="18"/>
                </w:rPr>
                <w:t>Validering: En fordring der refererer til en hovedfordring må ikke have fordringtype med kategorien HF</w:t>
              </w:r>
            </w:ins>
          </w:p>
          <w:p w14:paraId="4D0F9A1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Poul V Madsen" w:date="2012-07-31T08:39:00Z"/>
                <w:rFonts w:ascii="Arial" w:hAnsi="Arial" w:cs="Arial"/>
                <w:sz w:val="18"/>
              </w:rPr>
            </w:pPr>
            <w:ins w:id="30" w:author="Poul V Madsen" w:date="2012-07-31T08:39:00Z">
              <w:r>
                <w:rPr>
                  <w:rFonts w:ascii="Arial" w:hAnsi="Arial" w:cs="Arial"/>
                  <w:sz w:val="18"/>
                </w:rPr>
                <w:t>MFAktionAfvistNummer: 202</w:t>
              </w:r>
            </w:ins>
          </w:p>
          <w:p w14:paraId="6A964FE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Poul V Madsen" w:date="2012-07-31T08:39:00Z"/>
                <w:rFonts w:ascii="Arial" w:hAnsi="Arial" w:cs="Arial"/>
                <w:sz w:val="18"/>
              </w:rPr>
            </w:pPr>
            <w:ins w:id="32" w:author="Poul V Madsen" w:date="2012-07-31T08:39:00Z">
              <w:r>
                <w:rPr>
                  <w:rFonts w:ascii="Arial" w:hAnsi="Arial" w:cs="Arial"/>
                  <w:sz w:val="18"/>
                </w:rPr>
                <w:t>MFAktionAfvistParamSamling: MFAktionID,   DMIFordringEFIFordringID, DMIFordringHovedFordringID</w:t>
              </w:r>
            </w:ins>
          </w:p>
          <w:p w14:paraId="2384F11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Poul V Madsen" w:date="2012-07-31T08:39:00Z"/>
                <w:rFonts w:ascii="Arial" w:hAnsi="Arial" w:cs="Arial"/>
                <w:sz w:val="18"/>
              </w:rPr>
            </w:pPr>
          </w:p>
          <w:p w14:paraId="3E21EFD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Poul V Madsen" w:date="2012-07-31T08:39:00Z"/>
                <w:rFonts w:ascii="Arial" w:hAnsi="Arial" w:cs="Arial"/>
                <w:sz w:val="18"/>
              </w:rPr>
            </w:pPr>
            <w:ins w:id="35" w:author="Poul V Madsen" w:date="2012-07-31T08:39:00Z">
              <w:r>
                <w:rPr>
                  <w:rFonts w:ascii="Arial" w:hAnsi="Arial" w:cs="Arial"/>
                  <w:sz w:val="18"/>
                </w:rPr>
                <w:t>Validering: Fordringen afvises da hovedfordringen er afvist.</w:t>
              </w:r>
            </w:ins>
          </w:p>
          <w:p w14:paraId="36FA3DC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Poul V Madsen" w:date="2012-07-31T08:39:00Z"/>
                <w:rFonts w:ascii="Arial" w:hAnsi="Arial" w:cs="Arial"/>
                <w:sz w:val="18"/>
              </w:rPr>
            </w:pPr>
            <w:ins w:id="37" w:author="Poul V Madsen" w:date="2012-07-31T08:39:00Z">
              <w:r>
                <w:rPr>
                  <w:rFonts w:ascii="Arial" w:hAnsi="Arial" w:cs="Arial"/>
                  <w:sz w:val="18"/>
                </w:rPr>
                <w:t>MFAktionAfvistNummer: 203</w:t>
              </w:r>
            </w:ins>
          </w:p>
          <w:p w14:paraId="3920EA1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Poul V Madsen" w:date="2012-07-31T08:39:00Z"/>
                <w:rFonts w:ascii="Arial" w:hAnsi="Arial" w:cs="Arial"/>
                <w:sz w:val="18"/>
              </w:rPr>
            </w:pPr>
            <w:ins w:id="39" w:author="Poul V Madsen" w:date="2012-07-31T08:39:00Z">
              <w:r>
                <w:rPr>
                  <w:rFonts w:ascii="Arial" w:hAnsi="Arial" w:cs="Arial"/>
                  <w:sz w:val="18"/>
                </w:rPr>
                <w:t>MFAktionAfvistParamSamling: MFAktionID,   DMIFordringEFIFordringID, DMIFordringHovedFordringID</w:t>
              </w:r>
            </w:ins>
          </w:p>
          <w:p w14:paraId="3EC226D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Poul V Madsen" w:date="2012-07-31T08:39:00Z"/>
                <w:rFonts w:ascii="Arial" w:hAnsi="Arial" w:cs="Arial"/>
                <w:sz w:val="18"/>
              </w:rPr>
            </w:pPr>
          </w:p>
          <w:p w14:paraId="3957CFF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Poul V Madsen" w:date="2012-07-31T08:39:00Z"/>
                <w:rFonts w:ascii="Arial" w:hAnsi="Arial" w:cs="Arial"/>
                <w:sz w:val="18"/>
              </w:rPr>
            </w:pPr>
            <w:ins w:id="42" w:author="Poul V Madsen" w:date="2012-07-31T08:39:00Z">
              <w:r>
                <w:rPr>
                  <w:rFonts w:ascii="Arial" w:hAnsi="Arial" w:cs="Arial"/>
                  <w:sz w:val="18"/>
                </w:rPr>
                <w:t>Validering: Hæftelseform er krævet ved opret af hæftelse forhold</w:t>
              </w:r>
            </w:ins>
          </w:p>
          <w:p w14:paraId="78D1AE0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Poul V Madsen" w:date="2012-07-31T08:39:00Z"/>
                <w:rFonts w:ascii="Arial" w:hAnsi="Arial" w:cs="Arial"/>
                <w:sz w:val="18"/>
              </w:rPr>
            </w:pPr>
            <w:ins w:id="44" w:author="Poul V Madsen" w:date="2012-07-31T08:39:00Z">
              <w:r>
                <w:rPr>
                  <w:rFonts w:ascii="Arial" w:hAnsi="Arial" w:cs="Arial"/>
                  <w:sz w:val="18"/>
                </w:rPr>
                <w:t>MFAktionAfvistNummer: 204</w:t>
              </w:r>
            </w:ins>
          </w:p>
          <w:p w14:paraId="1F0E8CC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 w:author="Poul V Madsen" w:date="2012-07-31T08:39:00Z"/>
                <w:rFonts w:ascii="Arial" w:hAnsi="Arial" w:cs="Arial"/>
                <w:sz w:val="18"/>
              </w:rPr>
            </w:pPr>
            <w:ins w:id="46" w:author="Poul V Madsen" w:date="2012-07-31T08:39:00Z">
              <w:r>
                <w:rPr>
                  <w:rFonts w:ascii="Arial" w:hAnsi="Arial" w:cs="Arial"/>
                  <w:sz w:val="18"/>
                </w:rPr>
                <w:t>MFAktionAfvistParamSamling: MFAktionID,   DMIFordringEFIFordringID</w:t>
              </w:r>
            </w:ins>
          </w:p>
          <w:p w14:paraId="0C3B6B5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Poul V Madsen" w:date="2012-07-31T08:39:00Z"/>
                <w:rFonts w:ascii="Arial" w:hAnsi="Arial" w:cs="Arial"/>
                <w:sz w:val="18"/>
              </w:rPr>
            </w:pPr>
          </w:p>
          <w:p w14:paraId="5E9283A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Poul V Madsen" w:date="2012-07-31T08:39:00Z"/>
                <w:rFonts w:ascii="Arial" w:hAnsi="Arial" w:cs="Arial"/>
                <w:sz w:val="18"/>
              </w:rPr>
            </w:pPr>
            <w:ins w:id="49" w:author="Poul V Madsen" w:date="2012-07-31T08:39:00Z">
              <w:r>
                <w:rPr>
                  <w:rFonts w:ascii="Arial" w:hAnsi="Arial" w:cs="Arial"/>
                  <w:sz w:val="18"/>
                </w:rPr>
                <w:t>Validering: Hæftelsestartdato er krævet ved opret af hæftelse forhold</w:t>
              </w:r>
            </w:ins>
          </w:p>
          <w:p w14:paraId="35D2B38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Poul V Madsen" w:date="2012-07-31T08:39:00Z"/>
                <w:rFonts w:ascii="Arial" w:hAnsi="Arial" w:cs="Arial"/>
                <w:sz w:val="18"/>
              </w:rPr>
            </w:pPr>
            <w:ins w:id="51" w:author="Poul V Madsen" w:date="2012-07-31T08:39:00Z">
              <w:r>
                <w:rPr>
                  <w:rFonts w:ascii="Arial" w:hAnsi="Arial" w:cs="Arial"/>
                  <w:sz w:val="18"/>
                </w:rPr>
                <w:t>MFAktionAfvistNummer: 205</w:t>
              </w:r>
            </w:ins>
          </w:p>
          <w:p w14:paraId="6F3F266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2" w:author="Poul V Madsen" w:date="2012-07-31T08:39:00Z">
              <w:r>
                <w:rPr>
                  <w:rFonts w:ascii="Arial" w:hAnsi="Arial" w:cs="Arial"/>
                  <w:sz w:val="18"/>
                </w:rPr>
                <w:t>MFAktionAfvistParamSamling: MFAktionID,   DMIFordringEFIFordringID</w:t>
              </w:r>
            </w:ins>
          </w:p>
        </w:tc>
      </w:tr>
    </w:tbl>
    <w:p w14:paraId="7829987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1397DD9E" w14:textId="77777777" w:rsidTr="00EF2203">
        <w:trPr>
          <w:trHeight w:hRule="exact" w:val="113"/>
        </w:trPr>
        <w:tc>
          <w:tcPr>
            <w:tcW w:w="10345" w:type="dxa"/>
            <w:shd w:val="clear" w:color="auto" w:fill="B3B3B3"/>
          </w:tcPr>
          <w:p w14:paraId="6ECB981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41EAFDF6" w14:textId="77777777" w:rsidTr="00EF2203">
        <w:tc>
          <w:tcPr>
            <w:tcW w:w="10345" w:type="dxa"/>
            <w:vAlign w:val="center"/>
          </w:tcPr>
          <w:p w14:paraId="441DAFB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EF2203" w14:paraId="2DE89C5F" w14:textId="77777777" w:rsidTr="00EF2203">
        <w:tc>
          <w:tcPr>
            <w:tcW w:w="10345" w:type="dxa"/>
            <w:vAlign w:val="center"/>
          </w:tcPr>
          <w:p w14:paraId="6F1D913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C58FCC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5CE6BD5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1AFB1C1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14:paraId="2E712B2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4691ECC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67359E8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14:paraId="0F0F942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14:paraId="63B2B63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5A04477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14:paraId="7136C65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D64128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14:paraId="6328C3B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2203" w14:paraId="1F523E6D" w14:textId="77777777" w:rsidTr="00EF2203">
        <w:tc>
          <w:tcPr>
            <w:tcW w:w="10345" w:type="dxa"/>
            <w:shd w:val="clear" w:color="auto" w:fill="B3B3B3"/>
            <w:vAlign w:val="center"/>
          </w:tcPr>
          <w:p w14:paraId="4FC3A30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2203" w14:paraId="3A81C992" w14:textId="77777777" w:rsidTr="00EF2203">
        <w:tc>
          <w:tcPr>
            <w:tcW w:w="10345" w:type="dxa"/>
            <w:shd w:val="clear" w:color="auto" w:fill="FFFFFF"/>
            <w:vAlign w:val="center"/>
          </w:tcPr>
          <w:p w14:paraId="3131B13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14:paraId="5A69629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F887F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14:paraId="3483BB6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BA627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14:paraId="55608AE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14:paraId="73BEB78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14:paraId="7693CBE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021B3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14:paraId="2ED9B1D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14:paraId="70876D4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78FCA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14:paraId="201EA84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1EDD05FA" w14:textId="77777777" w:rsidTr="00EF2203">
        <w:trPr>
          <w:trHeight w:hRule="exact" w:val="113"/>
        </w:trPr>
        <w:tc>
          <w:tcPr>
            <w:tcW w:w="10345" w:type="dxa"/>
            <w:shd w:val="clear" w:color="auto" w:fill="B3B3B3"/>
          </w:tcPr>
          <w:p w14:paraId="532A752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15597B29" w14:textId="77777777" w:rsidTr="00EF2203">
        <w:tc>
          <w:tcPr>
            <w:tcW w:w="10345" w:type="dxa"/>
            <w:vAlign w:val="center"/>
          </w:tcPr>
          <w:p w14:paraId="203B132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EF2203" w14:paraId="04924539" w14:textId="77777777" w:rsidTr="00EF2203">
        <w:tc>
          <w:tcPr>
            <w:tcW w:w="10345" w:type="dxa"/>
            <w:vAlign w:val="center"/>
          </w:tcPr>
          <w:p w14:paraId="24D680C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14:paraId="5417249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(DPDokumentEksternReference)</w:t>
            </w:r>
          </w:p>
          <w:p w14:paraId="16E2931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14:paraId="0D31869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14:paraId="400603C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14:paraId="41CC0C3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BFC62E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14:paraId="2C6C27F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14:paraId="4C4610F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7058C3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AE1654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14:paraId="63F68D2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2203" w14:paraId="2A8E8FCE" w14:textId="77777777" w:rsidTr="00EF2203">
        <w:tc>
          <w:tcPr>
            <w:tcW w:w="10345" w:type="dxa"/>
            <w:shd w:val="clear" w:color="auto" w:fill="B3B3B3"/>
            <w:vAlign w:val="center"/>
          </w:tcPr>
          <w:p w14:paraId="7A7661B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F2203" w14:paraId="4EBAC179" w14:textId="77777777" w:rsidTr="00EF2203">
        <w:tc>
          <w:tcPr>
            <w:tcW w:w="10345" w:type="dxa"/>
            <w:shd w:val="clear" w:color="auto" w:fill="FFFFFF"/>
            <w:vAlign w:val="center"/>
          </w:tcPr>
          <w:p w14:paraId="3A2F96D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14:paraId="6D9D131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20C8315C" w14:textId="77777777" w:rsidTr="00EF2203">
        <w:trPr>
          <w:trHeight w:hRule="exact" w:val="113"/>
        </w:trPr>
        <w:tc>
          <w:tcPr>
            <w:tcW w:w="10345" w:type="dxa"/>
            <w:shd w:val="clear" w:color="auto" w:fill="B3B3B3"/>
          </w:tcPr>
          <w:p w14:paraId="3DF2A59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7A4FB133" w14:textId="77777777" w:rsidTr="00EF2203">
        <w:tc>
          <w:tcPr>
            <w:tcW w:w="10345" w:type="dxa"/>
            <w:vAlign w:val="center"/>
          </w:tcPr>
          <w:p w14:paraId="3B1A482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EF2203" w14:paraId="01297C7B" w14:textId="77777777" w:rsidTr="00EF2203">
        <w:tc>
          <w:tcPr>
            <w:tcW w:w="10345" w:type="dxa"/>
            <w:vAlign w:val="center"/>
          </w:tcPr>
          <w:p w14:paraId="5E4DDCF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14:paraId="6C23286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1BD2D3F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14:paraId="021B441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14:paraId="6B0FDC2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14:paraId="5A7DAE0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(HæftelseStartDato)</w:t>
            </w:r>
          </w:p>
          <w:p w14:paraId="228ABFB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(HæftelseSlutDato)</w:t>
            </w:r>
          </w:p>
          <w:p w14:paraId="3FEA135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1F4E97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 *</w:t>
            </w:r>
          </w:p>
          <w:p w14:paraId="7BAD538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36AE91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HæftelseProcent</w:t>
            </w:r>
          </w:p>
          <w:p w14:paraId="777DF3D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009E6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HæftelseBeløbStruktur</w:t>
            </w:r>
          </w:p>
          <w:p w14:paraId="50C9B5B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4C7D8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278744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212295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ValgHæftelseBegrænset *</w:t>
            </w:r>
          </w:p>
          <w:p w14:paraId="2DC84B5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7FE270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HæftelseBegrænsetProcent</w:t>
            </w:r>
          </w:p>
          <w:p w14:paraId="6C2D52F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1D503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HæftelseBegrænsetBeløbStruktur</w:t>
            </w:r>
          </w:p>
          <w:p w14:paraId="03EBBF7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1E128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ABA738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14:paraId="6DEEE6B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14:paraId="01170C0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14:paraId="6C35058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14:paraId="492264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76E322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14:paraId="69865EF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F5823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14:paraId="7F9268E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D0353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14:paraId="04969F8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14:paraId="2173C7E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14:paraId="71C7CC8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14:paraId="18FEC71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EF2203" w14:paraId="204AE690" w14:textId="77777777" w:rsidTr="00EF2203">
        <w:tc>
          <w:tcPr>
            <w:tcW w:w="10345" w:type="dxa"/>
            <w:shd w:val="clear" w:color="auto" w:fill="B3B3B3"/>
            <w:vAlign w:val="center"/>
          </w:tcPr>
          <w:p w14:paraId="2F991F1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2203" w14:paraId="0D99E967" w14:textId="77777777" w:rsidTr="00EF2203">
        <w:tc>
          <w:tcPr>
            <w:tcW w:w="10345" w:type="dxa"/>
            <w:shd w:val="clear" w:color="auto" w:fill="FFFFFF"/>
            <w:vAlign w:val="center"/>
          </w:tcPr>
          <w:p w14:paraId="747BF78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14:paraId="52D46DC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84E22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16E5EBF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14:paraId="649BCE4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10F4B962" w14:textId="77777777" w:rsidTr="00EF2203">
        <w:trPr>
          <w:trHeight w:hRule="exact" w:val="113"/>
        </w:trPr>
        <w:tc>
          <w:tcPr>
            <w:tcW w:w="10345" w:type="dxa"/>
            <w:shd w:val="clear" w:color="auto" w:fill="B3B3B3"/>
          </w:tcPr>
          <w:p w14:paraId="4844C2D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0B772606" w14:textId="77777777" w:rsidTr="00EF2203">
        <w:tc>
          <w:tcPr>
            <w:tcW w:w="10345" w:type="dxa"/>
            <w:vAlign w:val="center"/>
          </w:tcPr>
          <w:p w14:paraId="1778AC5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EF2203" w14:paraId="288E2B7E" w14:textId="77777777" w:rsidTr="00EF2203">
        <w:tc>
          <w:tcPr>
            <w:tcW w:w="10345" w:type="dxa"/>
            <w:vAlign w:val="center"/>
          </w:tcPr>
          <w:p w14:paraId="74FA670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14:paraId="45506AB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91BA8A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7522004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70CBE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PersonCPRNummer</w:t>
            </w:r>
          </w:p>
          <w:p w14:paraId="664B345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2486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14:paraId="0A4088B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8C8D6F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14:paraId="7BEC052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2203" w14:paraId="0BAFA306" w14:textId="77777777" w:rsidTr="00EF2203">
        <w:tc>
          <w:tcPr>
            <w:tcW w:w="10345" w:type="dxa"/>
            <w:shd w:val="clear" w:color="auto" w:fill="B3B3B3"/>
            <w:vAlign w:val="center"/>
          </w:tcPr>
          <w:p w14:paraId="71274C8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F2203" w14:paraId="6A18C28B" w14:textId="77777777" w:rsidTr="00EF2203">
        <w:tc>
          <w:tcPr>
            <w:tcW w:w="10345" w:type="dxa"/>
            <w:shd w:val="clear" w:color="auto" w:fill="FFFFFF"/>
            <w:vAlign w:val="center"/>
          </w:tcPr>
          <w:p w14:paraId="6C0DD7B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14:paraId="52EC4A8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7E9E5489" w14:textId="77777777" w:rsidTr="00EF2203">
        <w:trPr>
          <w:trHeight w:hRule="exact" w:val="113"/>
        </w:trPr>
        <w:tc>
          <w:tcPr>
            <w:tcW w:w="10345" w:type="dxa"/>
            <w:shd w:val="clear" w:color="auto" w:fill="B3B3B3"/>
          </w:tcPr>
          <w:p w14:paraId="4DF301F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6B9B772B" w14:textId="77777777" w:rsidTr="00EF2203">
        <w:tc>
          <w:tcPr>
            <w:tcW w:w="10345" w:type="dxa"/>
            <w:vAlign w:val="center"/>
          </w:tcPr>
          <w:p w14:paraId="1B1E11B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EF2203" w14:paraId="7B7585DC" w14:textId="77777777" w:rsidTr="00EF2203">
        <w:tc>
          <w:tcPr>
            <w:tcW w:w="10345" w:type="dxa"/>
            <w:vAlign w:val="center"/>
          </w:tcPr>
          <w:p w14:paraId="4637A1F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F4D1F1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CAE0B6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14:paraId="2BF8065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5174F7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14:paraId="4A5002E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14:paraId="7A8C827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EF2203" w14:paraId="3CC00EB7" w14:textId="77777777" w:rsidTr="00EF2203">
        <w:tc>
          <w:tcPr>
            <w:tcW w:w="10345" w:type="dxa"/>
            <w:shd w:val="clear" w:color="auto" w:fill="B3B3B3"/>
            <w:vAlign w:val="center"/>
          </w:tcPr>
          <w:p w14:paraId="669D548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2203" w14:paraId="74E84E5E" w14:textId="77777777" w:rsidTr="00EF2203">
        <w:tc>
          <w:tcPr>
            <w:tcW w:w="10345" w:type="dxa"/>
            <w:shd w:val="clear" w:color="auto" w:fill="FFFFFF"/>
            <w:vAlign w:val="center"/>
          </w:tcPr>
          <w:p w14:paraId="2F01564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14:paraId="6156B1E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F5121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14:paraId="35C4B8C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F186C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14:paraId="0ACB798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00DFB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2B94575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14:paraId="0F13663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49AE0660" w14:textId="77777777" w:rsidTr="00EF2203">
        <w:trPr>
          <w:trHeight w:hRule="exact" w:val="113"/>
        </w:trPr>
        <w:tc>
          <w:tcPr>
            <w:tcW w:w="10345" w:type="dxa"/>
            <w:shd w:val="clear" w:color="auto" w:fill="B3B3B3"/>
          </w:tcPr>
          <w:p w14:paraId="7644D50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4BCF4E1E" w14:textId="77777777" w:rsidTr="00EF2203">
        <w:tc>
          <w:tcPr>
            <w:tcW w:w="10345" w:type="dxa"/>
            <w:vAlign w:val="center"/>
          </w:tcPr>
          <w:p w14:paraId="3437629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EF2203" w14:paraId="24431370" w14:textId="77777777" w:rsidTr="00EF2203">
        <w:tc>
          <w:tcPr>
            <w:tcW w:w="10345" w:type="dxa"/>
            <w:vAlign w:val="center"/>
          </w:tcPr>
          <w:p w14:paraId="6AF4C55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14:paraId="4B44734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14:paraId="1C07334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14:paraId="5B45EA8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EF2203" w14:paraId="025D575A" w14:textId="77777777" w:rsidTr="00EF2203">
        <w:tc>
          <w:tcPr>
            <w:tcW w:w="10345" w:type="dxa"/>
            <w:shd w:val="clear" w:color="auto" w:fill="B3B3B3"/>
            <w:vAlign w:val="center"/>
          </w:tcPr>
          <w:p w14:paraId="3C4D73B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2203" w14:paraId="1A19D583" w14:textId="77777777" w:rsidTr="00EF2203">
        <w:tc>
          <w:tcPr>
            <w:tcW w:w="10345" w:type="dxa"/>
            <w:shd w:val="clear" w:color="auto" w:fill="FFFFFF"/>
            <w:vAlign w:val="center"/>
          </w:tcPr>
          <w:p w14:paraId="51ECD4B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14:paraId="05A8383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822D8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14:paraId="6C20B5E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31103971" w14:textId="77777777" w:rsidTr="00EF2203">
        <w:trPr>
          <w:trHeight w:hRule="exact" w:val="113"/>
        </w:trPr>
        <w:tc>
          <w:tcPr>
            <w:tcW w:w="10345" w:type="dxa"/>
            <w:shd w:val="clear" w:color="auto" w:fill="B3B3B3"/>
          </w:tcPr>
          <w:p w14:paraId="3DEFBC1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65A81AD6" w14:textId="77777777" w:rsidTr="00EF2203">
        <w:tc>
          <w:tcPr>
            <w:tcW w:w="10345" w:type="dxa"/>
            <w:vAlign w:val="center"/>
          </w:tcPr>
          <w:p w14:paraId="5678718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EF2203" w14:paraId="0FCF6047" w14:textId="77777777" w:rsidTr="00EF2203">
        <w:tc>
          <w:tcPr>
            <w:tcW w:w="10345" w:type="dxa"/>
            <w:vAlign w:val="center"/>
          </w:tcPr>
          <w:p w14:paraId="7D1A78E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7B9E1F9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7C2F020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14:paraId="326DB17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353E03D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272702C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14:paraId="1EA1C5A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3F27CD0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74F1D5C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14:paraId="7CA2B7E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14:paraId="0977561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14:paraId="422DA8F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14:paraId="6CB7B69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14:paraId="5EE494C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14:paraId="022D3D2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14:paraId="1C8F383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14:paraId="3D6B666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14:paraId="5C453E0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769C25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14:paraId="5F50C8E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939706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14:paraId="6B9A421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14:paraId="17E62CF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14:paraId="7457096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A112EF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044163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14:paraId="1F16382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7595D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64018F1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14:paraId="2ADABA6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242E980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14:paraId="2A8A1EE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2203" w14:paraId="0EE31016" w14:textId="77777777" w:rsidTr="00EF2203">
        <w:tc>
          <w:tcPr>
            <w:tcW w:w="10345" w:type="dxa"/>
            <w:shd w:val="clear" w:color="auto" w:fill="B3B3B3"/>
            <w:vAlign w:val="center"/>
          </w:tcPr>
          <w:p w14:paraId="21AD42A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F2203" w14:paraId="1B68F05B" w14:textId="77777777" w:rsidTr="00EF2203">
        <w:tc>
          <w:tcPr>
            <w:tcW w:w="10345" w:type="dxa"/>
            <w:shd w:val="clear" w:color="auto" w:fill="FFFFFF"/>
            <w:vAlign w:val="center"/>
          </w:tcPr>
          <w:p w14:paraId="37ECC26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14:paraId="10EBD6C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9B111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14:paraId="51EC85A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D0957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14:paraId="5202AD6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C2301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14:paraId="73BBB1A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9A4E1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14:paraId="74B1E79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0FABD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14:paraId="3C40F34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C2F61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2C689D4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14:paraId="4465EE4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73ED7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14:paraId="23D9808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2B283C30" w14:textId="77777777" w:rsidTr="00EF2203">
        <w:trPr>
          <w:trHeight w:hRule="exact" w:val="113"/>
        </w:trPr>
        <w:tc>
          <w:tcPr>
            <w:tcW w:w="10345" w:type="dxa"/>
            <w:shd w:val="clear" w:color="auto" w:fill="B3B3B3"/>
          </w:tcPr>
          <w:p w14:paraId="6A2511C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4568F607" w14:textId="77777777" w:rsidTr="00EF2203">
        <w:tc>
          <w:tcPr>
            <w:tcW w:w="10345" w:type="dxa"/>
            <w:vAlign w:val="center"/>
          </w:tcPr>
          <w:p w14:paraId="4199D40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EF2203" w14:paraId="659C7A1B" w14:textId="77777777" w:rsidTr="00EF2203">
        <w:tc>
          <w:tcPr>
            <w:tcW w:w="10345" w:type="dxa"/>
            <w:vAlign w:val="center"/>
          </w:tcPr>
          <w:p w14:paraId="66B3355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04116F4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2BE673C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14:paraId="42F528C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5229778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14:paraId="1BDBB38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68376C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14:paraId="0C7041E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99D08B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14:paraId="28635CF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14:paraId="06F27AC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1F5DC2B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14:paraId="6B04DCA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349290A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75C4D66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14:paraId="1B61DE9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4A466E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14:paraId="020B5F1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4AD1C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65EF83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14:paraId="546551E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14:paraId="4E03E62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14:paraId="06A0E5C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2203" w14:paraId="4811D782" w14:textId="77777777" w:rsidTr="00EF2203">
        <w:tc>
          <w:tcPr>
            <w:tcW w:w="10345" w:type="dxa"/>
            <w:shd w:val="clear" w:color="auto" w:fill="B3B3B3"/>
            <w:vAlign w:val="center"/>
          </w:tcPr>
          <w:p w14:paraId="3F05441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2203" w14:paraId="7FF1E238" w14:textId="77777777" w:rsidTr="00EF2203">
        <w:tc>
          <w:tcPr>
            <w:tcW w:w="10345" w:type="dxa"/>
            <w:shd w:val="clear" w:color="auto" w:fill="FFFFFF"/>
            <w:vAlign w:val="center"/>
          </w:tcPr>
          <w:p w14:paraId="6F85760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14:paraId="6E0F038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062E7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14:paraId="7531C43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41D0F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14:paraId="24FA832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86267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14:paraId="6A7E7F0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DBA9D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330FCB2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14:paraId="7D8087F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2A4442F7" w14:textId="77777777" w:rsidTr="00EF2203">
        <w:trPr>
          <w:trHeight w:hRule="exact" w:val="113"/>
        </w:trPr>
        <w:tc>
          <w:tcPr>
            <w:tcW w:w="10345" w:type="dxa"/>
            <w:shd w:val="clear" w:color="auto" w:fill="B3B3B3"/>
          </w:tcPr>
          <w:p w14:paraId="46EDC25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3562AD95" w14:textId="77777777" w:rsidTr="00EF2203">
        <w:tc>
          <w:tcPr>
            <w:tcW w:w="10345" w:type="dxa"/>
            <w:vAlign w:val="center"/>
          </w:tcPr>
          <w:p w14:paraId="17C9D7A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EF2203" w14:paraId="39EFA4BA" w14:textId="77777777" w:rsidTr="00EF2203">
        <w:tc>
          <w:tcPr>
            <w:tcW w:w="10345" w:type="dxa"/>
            <w:vAlign w:val="center"/>
          </w:tcPr>
          <w:p w14:paraId="25AA026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062AD1A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3B9E24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14:paraId="7D2A021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F9E75A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14:paraId="0D14974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14:paraId="69FD6D0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14:paraId="3A4D137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4801592E" w14:textId="77777777" w:rsidTr="00EF2203">
        <w:tc>
          <w:tcPr>
            <w:tcW w:w="10345" w:type="dxa"/>
            <w:shd w:val="clear" w:color="auto" w:fill="B3B3B3"/>
            <w:vAlign w:val="center"/>
          </w:tcPr>
          <w:p w14:paraId="398F42C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2203" w14:paraId="27749FA2" w14:textId="77777777" w:rsidTr="00EF2203">
        <w:tc>
          <w:tcPr>
            <w:tcW w:w="10345" w:type="dxa"/>
            <w:shd w:val="clear" w:color="auto" w:fill="FFFFFF"/>
            <w:vAlign w:val="center"/>
          </w:tcPr>
          <w:p w14:paraId="76C71CD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14:paraId="4FAA49D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E04A0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14:paraId="01849E8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C1519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2E6302F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FordringOpskrivningÅrsagKode = FAST kan man foretage en endelig fastsættelse. </w:t>
            </w:r>
          </w:p>
        </w:tc>
      </w:tr>
    </w:tbl>
    <w:p w14:paraId="401CD9A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1DD09280" w14:textId="77777777" w:rsidTr="00EF2203">
        <w:trPr>
          <w:trHeight w:hRule="exact" w:val="113"/>
        </w:trPr>
        <w:tc>
          <w:tcPr>
            <w:tcW w:w="10345" w:type="dxa"/>
            <w:shd w:val="clear" w:color="auto" w:fill="B3B3B3"/>
          </w:tcPr>
          <w:p w14:paraId="2DD6A04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05F5ADC3" w14:textId="77777777" w:rsidTr="00EF2203">
        <w:tc>
          <w:tcPr>
            <w:tcW w:w="10345" w:type="dxa"/>
            <w:vAlign w:val="center"/>
          </w:tcPr>
          <w:p w14:paraId="6590FAE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EF2203" w14:paraId="6A59BA2B" w14:textId="77777777" w:rsidTr="00EF2203">
        <w:tc>
          <w:tcPr>
            <w:tcW w:w="10345" w:type="dxa"/>
            <w:vAlign w:val="center"/>
          </w:tcPr>
          <w:p w14:paraId="3D17B66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1BD7FD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14:paraId="6DDDF63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14:paraId="773C05D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4B8927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14:paraId="47D7FA8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3B408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14:paraId="6CAAAA7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EF2203" w14:paraId="5557EEE6" w14:textId="77777777" w:rsidTr="00EF2203">
        <w:tc>
          <w:tcPr>
            <w:tcW w:w="10345" w:type="dxa"/>
            <w:shd w:val="clear" w:color="auto" w:fill="B3B3B3"/>
            <w:vAlign w:val="center"/>
          </w:tcPr>
          <w:p w14:paraId="0F47ECE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2203" w14:paraId="2ECB0876" w14:textId="77777777" w:rsidTr="00EF2203">
        <w:tc>
          <w:tcPr>
            <w:tcW w:w="10345" w:type="dxa"/>
            <w:shd w:val="clear" w:color="auto" w:fill="FFFFFF"/>
            <w:vAlign w:val="center"/>
          </w:tcPr>
          <w:p w14:paraId="2974C20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14:paraId="7F4348A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14:paraId="5347E40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047A0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14:paraId="3E10522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13C4E899" w14:textId="77777777" w:rsidTr="00EF2203">
        <w:trPr>
          <w:trHeight w:hRule="exact" w:val="113"/>
        </w:trPr>
        <w:tc>
          <w:tcPr>
            <w:tcW w:w="10345" w:type="dxa"/>
            <w:shd w:val="clear" w:color="auto" w:fill="B3B3B3"/>
          </w:tcPr>
          <w:p w14:paraId="132BD63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41E1E6EB" w14:textId="77777777" w:rsidTr="00EF2203">
        <w:tc>
          <w:tcPr>
            <w:tcW w:w="10345" w:type="dxa"/>
            <w:vAlign w:val="center"/>
          </w:tcPr>
          <w:p w14:paraId="041C046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EF2203" w14:paraId="68E81882" w14:textId="77777777" w:rsidTr="00EF2203">
        <w:tc>
          <w:tcPr>
            <w:tcW w:w="10345" w:type="dxa"/>
            <w:vAlign w:val="center"/>
          </w:tcPr>
          <w:p w14:paraId="126496B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14:paraId="37F7DAE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14:paraId="3A95AEA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14:paraId="1B5920B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14:paraId="4549F31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14:paraId="40FF799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14:paraId="23E7A31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14:paraId="0867928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6D063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14:paraId="5994E05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F6E904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14:paraId="0FA2534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162AAC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14:paraId="213F880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51B98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346383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E88D1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78D09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2B012EA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7035AB3C" w14:textId="77777777" w:rsidTr="00EF2203">
        <w:trPr>
          <w:trHeight w:hRule="exact" w:val="113"/>
        </w:trPr>
        <w:tc>
          <w:tcPr>
            <w:tcW w:w="10345" w:type="dxa"/>
            <w:shd w:val="clear" w:color="auto" w:fill="B3B3B3"/>
          </w:tcPr>
          <w:p w14:paraId="6766DCE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048AB5E4" w14:textId="77777777" w:rsidTr="00EF2203">
        <w:tc>
          <w:tcPr>
            <w:tcW w:w="10345" w:type="dxa"/>
            <w:vAlign w:val="center"/>
          </w:tcPr>
          <w:p w14:paraId="55F71FC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EF2203" w14:paraId="7819F552" w14:textId="77777777" w:rsidTr="00EF2203">
        <w:tc>
          <w:tcPr>
            <w:tcW w:w="10345" w:type="dxa"/>
            <w:vAlign w:val="center"/>
          </w:tcPr>
          <w:p w14:paraId="58709FD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73B0641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50FD1C5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1935798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3384A2F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026C8C9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(EFIKundeArrest)</w:t>
            </w:r>
          </w:p>
          <w:p w14:paraId="195937F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EC40B4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14:paraId="11F1241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B017D6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3334174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706EEB2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14:paraId="6A40B6A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FACCD7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14:paraId="3352EDB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F75D0F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14:paraId="35DE14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3B9060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14:paraId="0C27E6F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1D3AD8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14:paraId="60B5D9A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B6CD1C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8B8E33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14:paraId="47F25F1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837F87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14:paraId="5642A1C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546096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14:paraId="7AE32BF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2203" w14:paraId="750D88EF" w14:textId="77777777" w:rsidTr="00EF2203">
        <w:tc>
          <w:tcPr>
            <w:tcW w:w="10345" w:type="dxa"/>
            <w:shd w:val="clear" w:color="auto" w:fill="B3B3B3"/>
            <w:vAlign w:val="center"/>
          </w:tcPr>
          <w:p w14:paraId="16E5482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F2203" w14:paraId="103A0B56" w14:textId="77777777" w:rsidTr="00EF2203">
        <w:tc>
          <w:tcPr>
            <w:tcW w:w="10345" w:type="dxa"/>
            <w:shd w:val="clear" w:color="auto" w:fill="FFFFFF"/>
            <w:vAlign w:val="center"/>
          </w:tcPr>
          <w:p w14:paraId="234B1C5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14:paraId="138AA4C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DF123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14:paraId="30CBD31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6D781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A4CB5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14:paraId="4D18CEC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C14E6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14:paraId="51EAC8B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23373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14:paraId="5D0A73A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02ACD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14:paraId="02AEC87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4E6FC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0A21FAC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14:paraId="549DC56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ABE0D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14:paraId="33DCDA7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B4E81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p w14:paraId="49384EF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DD19F2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0DDC1092" w14:textId="77777777" w:rsidTr="00EF2203">
        <w:trPr>
          <w:trHeight w:hRule="exact" w:val="113"/>
        </w:trPr>
        <w:tc>
          <w:tcPr>
            <w:tcW w:w="10345" w:type="dxa"/>
            <w:shd w:val="clear" w:color="auto" w:fill="B3B3B3"/>
          </w:tcPr>
          <w:p w14:paraId="0DD3B53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61D69269" w14:textId="77777777" w:rsidTr="00EF2203">
        <w:tc>
          <w:tcPr>
            <w:tcW w:w="10345" w:type="dxa"/>
            <w:vAlign w:val="center"/>
          </w:tcPr>
          <w:p w14:paraId="4E7461B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EF2203" w14:paraId="60D2B3E7" w14:textId="77777777" w:rsidTr="00EF2203">
        <w:tc>
          <w:tcPr>
            <w:tcW w:w="10345" w:type="dxa"/>
            <w:vAlign w:val="center"/>
          </w:tcPr>
          <w:p w14:paraId="7FBB9E8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BBEBAA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3F0C59E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14:paraId="57E1278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73B6BD4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14:paraId="44897A4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14:paraId="6924FC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14:paraId="4AEF7E7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2203" w14:paraId="2AA167E1" w14:textId="77777777" w:rsidTr="00EF2203">
        <w:tc>
          <w:tcPr>
            <w:tcW w:w="10345" w:type="dxa"/>
            <w:shd w:val="clear" w:color="auto" w:fill="B3B3B3"/>
            <w:vAlign w:val="center"/>
          </w:tcPr>
          <w:p w14:paraId="0E4C929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2203" w14:paraId="22FB08D1" w14:textId="77777777" w:rsidTr="00EF2203">
        <w:tc>
          <w:tcPr>
            <w:tcW w:w="10345" w:type="dxa"/>
            <w:shd w:val="clear" w:color="auto" w:fill="FFFFFF"/>
            <w:vAlign w:val="center"/>
          </w:tcPr>
          <w:p w14:paraId="0D1AEA3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14:paraId="5C984B1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86C9D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14:paraId="138DF22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3EB60CDB" w14:textId="77777777" w:rsidTr="00EF2203">
        <w:trPr>
          <w:trHeight w:hRule="exact" w:val="113"/>
        </w:trPr>
        <w:tc>
          <w:tcPr>
            <w:tcW w:w="10345" w:type="dxa"/>
            <w:shd w:val="clear" w:color="auto" w:fill="B3B3B3"/>
          </w:tcPr>
          <w:p w14:paraId="478E71F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5BAC9108" w14:textId="77777777" w:rsidTr="00EF2203">
        <w:tc>
          <w:tcPr>
            <w:tcW w:w="10345" w:type="dxa"/>
            <w:vAlign w:val="center"/>
          </w:tcPr>
          <w:p w14:paraId="6918136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EF2203" w14:paraId="0224B9EC" w14:textId="77777777" w:rsidTr="00EF2203">
        <w:tc>
          <w:tcPr>
            <w:tcW w:w="10345" w:type="dxa"/>
            <w:vAlign w:val="center"/>
          </w:tcPr>
          <w:p w14:paraId="0644D87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1A31310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6C32FE0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14:paraId="7B47877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5FD568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2EC6CE71" w14:textId="77777777" w:rsidTr="00EF2203">
        <w:trPr>
          <w:trHeight w:hRule="exact" w:val="113"/>
        </w:trPr>
        <w:tc>
          <w:tcPr>
            <w:tcW w:w="10345" w:type="dxa"/>
            <w:shd w:val="clear" w:color="auto" w:fill="B3B3B3"/>
          </w:tcPr>
          <w:p w14:paraId="72EDFB1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1082BDA9" w14:textId="77777777" w:rsidTr="00EF2203">
        <w:tc>
          <w:tcPr>
            <w:tcW w:w="10345" w:type="dxa"/>
            <w:vAlign w:val="center"/>
          </w:tcPr>
          <w:p w14:paraId="1BEA8F2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EF2203" w14:paraId="0155B2BD" w14:textId="77777777" w:rsidTr="00EF2203">
        <w:tc>
          <w:tcPr>
            <w:tcW w:w="10345" w:type="dxa"/>
            <w:vAlign w:val="center"/>
          </w:tcPr>
          <w:p w14:paraId="02B2C4D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F36AB7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14:paraId="0F5D175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14:paraId="4FB6A45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443CC9FC" w14:textId="77777777" w:rsidTr="00EF2203">
        <w:trPr>
          <w:trHeight w:hRule="exact" w:val="113"/>
        </w:trPr>
        <w:tc>
          <w:tcPr>
            <w:tcW w:w="10345" w:type="dxa"/>
            <w:shd w:val="clear" w:color="auto" w:fill="B3B3B3"/>
          </w:tcPr>
          <w:p w14:paraId="2CCCB4B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6AA9649C" w14:textId="77777777" w:rsidTr="00EF2203">
        <w:tc>
          <w:tcPr>
            <w:tcW w:w="10345" w:type="dxa"/>
            <w:vAlign w:val="center"/>
          </w:tcPr>
          <w:p w14:paraId="6B1DA0A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EF2203" w14:paraId="6EDAE7BA" w14:textId="77777777" w:rsidTr="00EF2203">
        <w:tc>
          <w:tcPr>
            <w:tcW w:w="10345" w:type="dxa"/>
            <w:vAlign w:val="center"/>
          </w:tcPr>
          <w:p w14:paraId="7F85A03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14:paraId="445F6AB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14:paraId="1B8EC6E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p w14:paraId="4F724C0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EF8C63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75D2B500" w14:textId="77777777" w:rsidTr="00EF2203">
        <w:trPr>
          <w:trHeight w:hRule="exact" w:val="113"/>
        </w:trPr>
        <w:tc>
          <w:tcPr>
            <w:tcW w:w="10345" w:type="dxa"/>
            <w:shd w:val="clear" w:color="auto" w:fill="B3B3B3"/>
          </w:tcPr>
          <w:p w14:paraId="08D8877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7A7432E9" w14:textId="77777777" w:rsidTr="00EF2203">
        <w:tc>
          <w:tcPr>
            <w:tcW w:w="10345" w:type="dxa"/>
            <w:vAlign w:val="center"/>
          </w:tcPr>
          <w:p w14:paraId="2F76C51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EF2203" w14:paraId="64077143" w14:textId="77777777" w:rsidTr="00EF2203">
        <w:tc>
          <w:tcPr>
            <w:tcW w:w="10345" w:type="dxa"/>
            <w:vAlign w:val="center"/>
          </w:tcPr>
          <w:p w14:paraId="56D204E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5212560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14:paraId="247C058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p w14:paraId="44ED70A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C90F2D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070FF997" w14:textId="77777777" w:rsidTr="00EF2203">
        <w:trPr>
          <w:trHeight w:hRule="exact" w:val="113"/>
        </w:trPr>
        <w:tc>
          <w:tcPr>
            <w:tcW w:w="10345" w:type="dxa"/>
            <w:shd w:val="clear" w:color="auto" w:fill="B3B3B3"/>
          </w:tcPr>
          <w:p w14:paraId="2FC0808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5245395F" w14:textId="77777777" w:rsidTr="00EF2203">
        <w:tc>
          <w:tcPr>
            <w:tcW w:w="10345" w:type="dxa"/>
            <w:vAlign w:val="center"/>
          </w:tcPr>
          <w:p w14:paraId="0AE6C5F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EF2203" w14:paraId="7274FA98" w14:textId="77777777" w:rsidTr="00EF2203">
        <w:tc>
          <w:tcPr>
            <w:tcW w:w="10345" w:type="dxa"/>
            <w:vAlign w:val="center"/>
          </w:tcPr>
          <w:p w14:paraId="44B6C48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14:paraId="329E792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14:paraId="049A047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p w14:paraId="23AB01E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CBE86D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4E2009A8" w14:textId="77777777" w:rsidTr="00EF2203">
        <w:trPr>
          <w:trHeight w:hRule="exact" w:val="113"/>
        </w:trPr>
        <w:tc>
          <w:tcPr>
            <w:tcW w:w="10345" w:type="dxa"/>
            <w:shd w:val="clear" w:color="auto" w:fill="B3B3B3"/>
          </w:tcPr>
          <w:p w14:paraId="0447B60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52A5B090" w14:textId="77777777" w:rsidTr="00EF2203">
        <w:tc>
          <w:tcPr>
            <w:tcW w:w="10345" w:type="dxa"/>
            <w:vAlign w:val="center"/>
          </w:tcPr>
          <w:p w14:paraId="3E1F525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EF2203" w14:paraId="5EF97068" w14:textId="77777777" w:rsidTr="00EF2203">
        <w:tc>
          <w:tcPr>
            <w:tcW w:w="10345" w:type="dxa"/>
            <w:vAlign w:val="center"/>
          </w:tcPr>
          <w:p w14:paraId="3973549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14:paraId="187FE06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14:paraId="7CD0527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tc>
      </w:tr>
      <w:tr w:rsidR="00EF2203" w14:paraId="78AF4F15" w14:textId="77777777" w:rsidTr="00EF2203">
        <w:tc>
          <w:tcPr>
            <w:tcW w:w="10345" w:type="dxa"/>
            <w:shd w:val="clear" w:color="auto" w:fill="B3B3B3"/>
            <w:vAlign w:val="center"/>
          </w:tcPr>
          <w:p w14:paraId="225A2E4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2203" w14:paraId="751E7985" w14:textId="77777777" w:rsidTr="00EF2203">
        <w:tc>
          <w:tcPr>
            <w:tcW w:w="10345" w:type="dxa"/>
            <w:shd w:val="clear" w:color="auto" w:fill="FFFFFF"/>
            <w:vAlign w:val="center"/>
          </w:tcPr>
          <w:p w14:paraId="7879D64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14:paraId="2D28DCC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0F650704" w14:textId="77777777" w:rsidTr="00EF2203">
        <w:trPr>
          <w:trHeight w:hRule="exact" w:val="113"/>
        </w:trPr>
        <w:tc>
          <w:tcPr>
            <w:tcW w:w="10345" w:type="dxa"/>
            <w:shd w:val="clear" w:color="auto" w:fill="B3B3B3"/>
          </w:tcPr>
          <w:p w14:paraId="13AA82B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4C212A46" w14:textId="77777777" w:rsidTr="00EF2203">
        <w:tc>
          <w:tcPr>
            <w:tcW w:w="10345" w:type="dxa"/>
            <w:vAlign w:val="center"/>
          </w:tcPr>
          <w:p w14:paraId="31CACCD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EF2203" w14:paraId="435DF630" w14:textId="77777777" w:rsidTr="00EF2203">
        <w:tc>
          <w:tcPr>
            <w:tcW w:w="10345" w:type="dxa"/>
            <w:vAlign w:val="center"/>
          </w:tcPr>
          <w:p w14:paraId="2F5F94E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00E1053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14:paraId="5392D76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14:paraId="06BA731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2203" w14:paraId="1AEBD04D" w14:textId="77777777" w:rsidTr="00EF2203">
        <w:trPr>
          <w:trHeight w:hRule="exact" w:val="113"/>
        </w:trPr>
        <w:tc>
          <w:tcPr>
            <w:tcW w:w="10345" w:type="dxa"/>
            <w:shd w:val="clear" w:color="auto" w:fill="B3B3B3"/>
          </w:tcPr>
          <w:p w14:paraId="39DE298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2203" w14:paraId="778E07FF" w14:textId="77777777" w:rsidTr="00EF2203">
        <w:tc>
          <w:tcPr>
            <w:tcW w:w="10345" w:type="dxa"/>
            <w:vAlign w:val="center"/>
          </w:tcPr>
          <w:p w14:paraId="63A2CC8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EF2203" w14:paraId="59401607" w14:textId="77777777" w:rsidTr="00EF2203">
        <w:tc>
          <w:tcPr>
            <w:tcW w:w="10345" w:type="dxa"/>
            <w:vAlign w:val="center"/>
          </w:tcPr>
          <w:p w14:paraId="1ED5CC7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14:paraId="0B12547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14:paraId="0A99E37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4CB8D6D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F2203" w:rsidSect="00EF2203">
          <w:headerReference w:type="default" r:id="rId15"/>
          <w:pgSz w:w="11906" w:h="16838"/>
          <w:pgMar w:top="567" w:right="567" w:bottom="567" w:left="1134" w:header="283" w:footer="708" w:gutter="0"/>
          <w:cols w:space="708"/>
          <w:docGrid w:linePitch="360"/>
        </w:sectPr>
      </w:pPr>
    </w:p>
    <w:p w14:paraId="6A16412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F2203" w14:paraId="385DD3D5" w14:textId="77777777" w:rsidTr="00EF2203">
        <w:trPr>
          <w:tblHeader/>
        </w:trPr>
        <w:tc>
          <w:tcPr>
            <w:tcW w:w="3402" w:type="dxa"/>
            <w:shd w:val="clear" w:color="auto" w:fill="B3B3B3"/>
            <w:vAlign w:val="center"/>
          </w:tcPr>
          <w:p w14:paraId="72CD7F1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5091184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695D38E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F2203" w14:paraId="2CFE468E" w14:textId="77777777" w:rsidTr="00EF2203">
        <w:tc>
          <w:tcPr>
            <w:tcW w:w="3402" w:type="dxa"/>
          </w:tcPr>
          <w:p w14:paraId="0294764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14:paraId="1489A0B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EE64A3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63B92AD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1AE643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2A48269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EF2203" w14:paraId="7453D5AA" w14:textId="77777777" w:rsidTr="00EF2203">
        <w:tc>
          <w:tcPr>
            <w:tcW w:w="3402" w:type="dxa"/>
          </w:tcPr>
          <w:p w14:paraId="31E5702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14:paraId="4A0D703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96260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1B3E8C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99470D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5EB8D86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EF2203" w14:paraId="0EA6820F" w14:textId="77777777" w:rsidTr="00EF2203">
        <w:tc>
          <w:tcPr>
            <w:tcW w:w="3402" w:type="dxa"/>
          </w:tcPr>
          <w:p w14:paraId="4F38D59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14:paraId="5265EA6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ADF2DC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4EEB8DB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DA7C92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68DD58D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EF2203" w14:paraId="08C877FF" w14:textId="77777777" w:rsidTr="00EF2203">
        <w:tc>
          <w:tcPr>
            <w:tcW w:w="3402" w:type="dxa"/>
          </w:tcPr>
          <w:p w14:paraId="24D82B4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14:paraId="1401149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80B25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4C475FC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31D51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37C7D87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EF2203" w14:paraId="6B8B74D5" w14:textId="77777777" w:rsidTr="00EF2203">
        <w:tc>
          <w:tcPr>
            <w:tcW w:w="3402" w:type="dxa"/>
          </w:tcPr>
          <w:p w14:paraId="0DB0238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14:paraId="39503DE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66469F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654108E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AFF9BA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0B021FD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EF2203" w14:paraId="01EAB92A" w14:textId="77777777" w:rsidTr="00EF2203">
        <w:tc>
          <w:tcPr>
            <w:tcW w:w="3402" w:type="dxa"/>
          </w:tcPr>
          <w:p w14:paraId="600DFC6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14:paraId="1398B9F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523C5B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2865277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BA8EC1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2A75BD4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EF2203" w14:paraId="6892BC52" w14:textId="77777777" w:rsidTr="00EF2203">
        <w:tc>
          <w:tcPr>
            <w:tcW w:w="3402" w:type="dxa"/>
          </w:tcPr>
          <w:p w14:paraId="24CE437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14:paraId="17FF29D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2F3EB8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14:paraId="529F612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5ED71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1C6EFAA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EF2203" w14:paraId="64586B2C" w14:textId="77777777" w:rsidTr="00EF2203">
        <w:tc>
          <w:tcPr>
            <w:tcW w:w="3402" w:type="dxa"/>
          </w:tcPr>
          <w:p w14:paraId="604F85F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14:paraId="65D2DE9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5B352B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2B788E2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AF2EC1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EF2203" w14:paraId="3722013E" w14:textId="77777777" w:rsidTr="00EF2203">
        <w:tc>
          <w:tcPr>
            <w:tcW w:w="3402" w:type="dxa"/>
          </w:tcPr>
          <w:p w14:paraId="2F146CF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14:paraId="3DA64FB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04C506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7AB673F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48B82B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EF2203" w14:paraId="0884648E" w14:textId="77777777" w:rsidTr="00EF2203">
        <w:tc>
          <w:tcPr>
            <w:tcW w:w="3402" w:type="dxa"/>
          </w:tcPr>
          <w:p w14:paraId="2E9676C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14:paraId="5D5850B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01C755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7ECD3DD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2C9B79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2F952A4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EF2203" w14:paraId="51A79F72" w14:textId="77777777" w:rsidTr="00EF2203">
        <w:tc>
          <w:tcPr>
            <w:tcW w:w="3402" w:type="dxa"/>
          </w:tcPr>
          <w:p w14:paraId="5A123EE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14:paraId="0903066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41A180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14:paraId="08199B1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960930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68F6730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EF2203" w14:paraId="24CF00C0" w14:textId="77777777" w:rsidTr="00EF2203">
        <w:tc>
          <w:tcPr>
            <w:tcW w:w="3402" w:type="dxa"/>
          </w:tcPr>
          <w:p w14:paraId="269CB25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14:paraId="6472192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3BE8C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7D5ECF1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93AD42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20E8FA1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tc>
      </w:tr>
      <w:tr w:rsidR="00EF2203" w14:paraId="21B49E6E" w14:textId="77777777" w:rsidTr="00EF2203">
        <w:tc>
          <w:tcPr>
            <w:tcW w:w="3402" w:type="dxa"/>
          </w:tcPr>
          <w:p w14:paraId="345C88A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14:paraId="5CF39D1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DEC2E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4E7738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E46EB1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EF2203" w14:paraId="0B06AF76" w14:textId="77777777" w:rsidTr="00EF2203">
        <w:tc>
          <w:tcPr>
            <w:tcW w:w="3402" w:type="dxa"/>
          </w:tcPr>
          <w:p w14:paraId="292E9EB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14:paraId="7C8C2B5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66DC4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Køn</w:t>
            </w:r>
          </w:p>
          <w:p w14:paraId="0D1C800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96790C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14:paraId="35295FF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14:paraId="0F54038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14:paraId="2518996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14:paraId="3BC2D1B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14:paraId="3BF3977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EF2203" w14:paraId="0C71B115" w14:textId="77777777" w:rsidTr="00EF2203">
        <w:tc>
          <w:tcPr>
            <w:tcW w:w="3402" w:type="dxa"/>
          </w:tcPr>
          <w:p w14:paraId="1A8605A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14:paraId="2294A67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C2532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28FC128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95F69F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tc>
      </w:tr>
      <w:tr w:rsidR="00EF2203" w14:paraId="3D01EF5C" w14:textId="77777777" w:rsidTr="00EF2203">
        <w:tc>
          <w:tcPr>
            <w:tcW w:w="3402" w:type="dxa"/>
          </w:tcPr>
          <w:p w14:paraId="00A31F8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14:paraId="0CFCB6D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60000B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14:paraId="59278BC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D2A7B7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41CEFE6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EF2203" w14:paraId="6385410C" w14:textId="77777777" w:rsidTr="00EF2203">
        <w:tc>
          <w:tcPr>
            <w:tcW w:w="3402" w:type="dxa"/>
          </w:tcPr>
          <w:p w14:paraId="0E487CA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14:paraId="0DE20F0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467073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6F8B842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65952C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w:t>
            </w:r>
          </w:p>
          <w:p w14:paraId="3BC8DC1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14:paraId="23AFD1E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14:paraId="2B14F85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88F96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7D3BFC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Pasnummer</w:t>
            </w:r>
          </w:p>
          <w:p w14:paraId="2171F2D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14:paraId="2B7DF40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14:paraId="1A06924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14:paraId="09272F7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14:paraId="3F5501D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14:paraId="3B34302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14:paraId="5C2837F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14:paraId="0DF7B28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14:paraId="7287EC6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EF2203" w14:paraId="4FB8C286" w14:textId="77777777" w:rsidTr="00EF2203">
        <w:tc>
          <w:tcPr>
            <w:tcW w:w="3402" w:type="dxa"/>
          </w:tcPr>
          <w:p w14:paraId="0A1D5F8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AlternativKontaktType</w:t>
            </w:r>
          </w:p>
        </w:tc>
        <w:tc>
          <w:tcPr>
            <w:tcW w:w="1701" w:type="dxa"/>
          </w:tcPr>
          <w:p w14:paraId="23E65C5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770519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14:paraId="0AF6D03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99FB1D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14:paraId="3E7569D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14:paraId="396AC29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EF2203" w14:paraId="1BBE7600" w14:textId="77777777" w:rsidTr="00EF2203">
        <w:tc>
          <w:tcPr>
            <w:tcW w:w="3402" w:type="dxa"/>
          </w:tcPr>
          <w:p w14:paraId="7E0B5F1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14:paraId="154B58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686B01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781DB4A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6A825C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EF2203" w14:paraId="6F134CC4" w14:textId="77777777" w:rsidTr="00EF2203">
        <w:tc>
          <w:tcPr>
            <w:tcW w:w="3402" w:type="dxa"/>
          </w:tcPr>
          <w:p w14:paraId="74C199A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14:paraId="423018E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37EDD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CivilstandKode</w:t>
            </w:r>
          </w:p>
          <w:p w14:paraId="5EAB68F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0E6466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4D2807F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14:paraId="13C6055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14:paraId="2EC8A5F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14:paraId="6292CA4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6689F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14:paraId="5CC88F5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14:paraId="152FF40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14:paraId="6BB2120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14:paraId="2969793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14:paraId="4E5B3BE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14:paraId="1D168E8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14:paraId="0566709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14:paraId="45FA166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14:paraId="2639C36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09644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14:paraId="30583A2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BACB0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00B602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14:paraId="7F7469C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14:paraId="300A8DD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14:paraId="1FF08B3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14:paraId="6A1A489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14:paraId="0D60F51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14:paraId="5BA6904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14:paraId="1FFAAED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tc>
      </w:tr>
      <w:tr w:rsidR="00EF2203" w14:paraId="2184AC96" w14:textId="77777777" w:rsidTr="00EF2203">
        <w:tc>
          <w:tcPr>
            <w:tcW w:w="3402" w:type="dxa"/>
          </w:tcPr>
          <w:p w14:paraId="5274FE6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14:paraId="6D50915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E5250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FCA56A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06A5D9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B945FE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6305E9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14:paraId="48A889E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BE9F9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14:paraId="1FFBFF7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0ACF7A31" w14:textId="77777777" w:rsidTr="00EF2203">
        <w:tc>
          <w:tcPr>
            <w:tcW w:w="3402" w:type="dxa"/>
          </w:tcPr>
          <w:p w14:paraId="79DDB1F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14:paraId="4901F2E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D15AF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C9BB30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C2F488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CFEB6D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2BA294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EF2203" w14:paraId="371DCD16" w14:textId="77777777" w:rsidTr="00EF2203">
        <w:tc>
          <w:tcPr>
            <w:tcW w:w="3402" w:type="dxa"/>
          </w:tcPr>
          <w:p w14:paraId="548F700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1DC8DE2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DFE9D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6BE4D8A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14:paraId="455958E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0FB4CA6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5C65AA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unikke identifikation af den enkelte  RIMfordring. </w:t>
            </w:r>
          </w:p>
          <w:p w14:paraId="459105E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679C0FB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EFIFordringID vidreføres som ID i DMI. Det er en forret-ningsmæssigt vigtig identifikation da, man præcist skal iden-tificere DMI fordringen i tilfælde af tilbagekaldelse eller bortfald fra fordringshavers side.</w:t>
            </w:r>
          </w:p>
          <w:p w14:paraId="69148E9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54AE206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222AA2F3" w14:textId="77777777" w:rsidTr="00EF2203">
        <w:tc>
          <w:tcPr>
            <w:tcW w:w="3402" w:type="dxa"/>
          </w:tcPr>
          <w:p w14:paraId="0D518B4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14:paraId="0C58E4C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94E8DA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659CF8D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2031A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5C14359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0E59B2B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EF2203" w14:paraId="6D08C0FA" w14:textId="77777777" w:rsidTr="00EF2203">
        <w:tc>
          <w:tcPr>
            <w:tcW w:w="3402" w:type="dxa"/>
          </w:tcPr>
          <w:p w14:paraId="58BA172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14:paraId="7616E29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FFE09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14:paraId="01581F5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B6B9E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7905907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14:paraId="6584964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14:paraId="2A87523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69783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14:paraId="7D36DD2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D014D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5BB470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14:paraId="4C9FCA3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14:paraId="291DFD3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14:paraId="7E891C1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EF2203" w14:paraId="5A7C0883" w14:textId="77777777" w:rsidTr="00EF2203">
        <w:tc>
          <w:tcPr>
            <w:tcW w:w="3402" w:type="dxa"/>
          </w:tcPr>
          <w:p w14:paraId="03E0306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14:paraId="4AAEBE4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CC7A81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0287D6C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46EC5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2BE5252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0CF942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0673521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14:paraId="11221A5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14:paraId="64598CD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411F0DB7" w14:textId="77777777" w:rsidTr="00EF2203">
        <w:tc>
          <w:tcPr>
            <w:tcW w:w="3402" w:type="dxa"/>
          </w:tcPr>
          <w:p w14:paraId="635F7A9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60EE7CA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831A47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637EEB6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719B28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4FE28BE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EF2203" w14:paraId="21CE403D" w14:textId="77777777" w:rsidTr="00EF2203">
        <w:tc>
          <w:tcPr>
            <w:tcW w:w="3402" w:type="dxa"/>
          </w:tcPr>
          <w:p w14:paraId="5F5E00A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14:paraId="344C7C2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54300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266EEBD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85AE34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EF2203" w14:paraId="584B0E1C" w14:textId="77777777" w:rsidTr="00EF2203">
        <w:tc>
          <w:tcPr>
            <w:tcW w:w="3402" w:type="dxa"/>
          </w:tcPr>
          <w:p w14:paraId="00831A0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14:paraId="408A95C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F9FAF5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C171BB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D8FE7C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14:paraId="04BC313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14:paraId="42B7BB2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2BFC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14:paraId="21D3E02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6104E2B1" w14:textId="77777777" w:rsidTr="00EF2203">
        <w:tc>
          <w:tcPr>
            <w:tcW w:w="3402" w:type="dxa"/>
          </w:tcPr>
          <w:p w14:paraId="52692F1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2841A82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DBDB1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0271112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6AB81C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3C9F424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44BEA67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EF2203" w14:paraId="1DFCCB0F" w14:textId="77777777" w:rsidTr="00EF2203">
        <w:tc>
          <w:tcPr>
            <w:tcW w:w="3402" w:type="dxa"/>
          </w:tcPr>
          <w:p w14:paraId="13799AB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3B31F07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5E3F59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1551068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6073779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48C028A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0EE3B8F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513B23E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64DD6F1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0C29177D" w14:textId="77777777" w:rsidTr="00EF2203">
        <w:tc>
          <w:tcPr>
            <w:tcW w:w="3402" w:type="dxa"/>
          </w:tcPr>
          <w:p w14:paraId="0606CD4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14:paraId="4DFDD39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AA330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2575373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CD4FDD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321C1E4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14:paraId="7BC1F0C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3E75C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14:paraId="293946C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5C56C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14:paraId="127A8D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14:paraId="0286D29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14:paraId="094A8DA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5BDB1877" w14:textId="77777777" w:rsidTr="00EF2203">
        <w:tc>
          <w:tcPr>
            <w:tcW w:w="3402" w:type="dxa"/>
          </w:tcPr>
          <w:p w14:paraId="1F76DC6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14:paraId="2DF17F3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4AA04E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14:paraId="2989B91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38DF47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Periode Fra er startdatoen for perioden, som en fordring </w:t>
            </w:r>
            <w:r>
              <w:rPr>
                <w:rFonts w:ascii="Arial" w:hAnsi="Arial" w:cs="Arial"/>
                <w:sz w:val="18"/>
              </w:rPr>
              <w:lastRenderedPageBreak/>
              <w:t>vedrører.</w:t>
            </w:r>
          </w:p>
          <w:p w14:paraId="17E8DFB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EF2203" w14:paraId="3444CC82" w14:textId="77777777" w:rsidTr="00EF2203">
        <w:tc>
          <w:tcPr>
            <w:tcW w:w="3402" w:type="dxa"/>
          </w:tcPr>
          <w:p w14:paraId="7F4674C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DMIFordringPeriodeTilDato</w:t>
            </w:r>
          </w:p>
        </w:tc>
        <w:tc>
          <w:tcPr>
            <w:tcW w:w="1701" w:type="dxa"/>
          </w:tcPr>
          <w:p w14:paraId="4CFAF78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F7761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A7983E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2C710D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14:paraId="49DCBCD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EF2203" w14:paraId="49F4F548" w14:textId="77777777" w:rsidTr="00EF2203">
        <w:tc>
          <w:tcPr>
            <w:tcW w:w="3402" w:type="dxa"/>
          </w:tcPr>
          <w:p w14:paraId="4E66799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14:paraId="4C541C1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C707C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5B81700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B45CA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1552E91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14:paraId="28C4748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B6B40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63258D1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32A1B02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7FF0708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461913F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4B20351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2DA2647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70AED895" w14:textId="77777777" w:rsidTr="00EF2203">
        <w:tc>
          <w:tcPr>
            <w:tcW w:w="3402" w:type="dxa"/>
          </w:tcPr>
          <w:p w14:paraId="5572B30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14:paraId="2C4A242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358B5A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D3D427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2CEDE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EF2203" w14:paraId="1C7A5647" w14:textId="77777777" w:rsidTr="00EF2203">
        <w:tc>
          <w:tcPr>
            <w:tcW w:w="3402" w:type="dxa"/>
          </w:tcPr>
          <w:p w14:paraId="7EB7B20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14:paraId="6835B7F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FDE8D1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7D689F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C77727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14:paraId="5D6F1FB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14:paraId="0B216DB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4B9E9CC0" w14:textId="77777777" w:rsidTr="00EF2203">
        <w:tc>
          <w:tcPr>
            <w:tcW w:w="3402" w:type="dxa"/>
          </w:tcPr>
          <w:p w14:paraId="1C4CAB0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14:paraId="4448E43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68A55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389BE8C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03CE80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EF2203" w14:paraId="34F12D3C" w14:textId="77777777" w:rsidTr="00EF2203">
        <w:tc>
          <w:tcPr>
            <w:tcW w:w="3402" w:type="dxa"/>
          </w:tcPr>
          <w:p w14:paraId="1EF058C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14:paraId="058A9AC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1602E3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14:paraId="51D8D13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DFD6E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7744D35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14:paraId="266C35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14:paraId="2040DC5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5192A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B74E2F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14:paraId="6E34222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14:paraId="610E244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14:paraId="7691AA6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14:paraId="4D43149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14:paraId="217B047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67D20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4F681211" w14:textId="77777777" w:rsidTr="00EF2203">
        <w:tc>
          <w:tcPr>
            <w:tcW w:w="3402" w:type="dxa"/>
          </w:tcPr>
          <w:p w14:paraId="236136B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14:paraId="637C846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AF0950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14:paraId="3A90E73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02BDA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5832DB5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14:paraId="321504A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612E8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A43989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408EC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14:paraId="6DB2203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14:paraId="6589BE9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14:paraId="7062332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14:paraId="02520A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614A3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EF2203" w14:paraId="1B14AC4C" w14:textId="77777777" w:rsidTr="00EF2203">
        <w:tc>
          <w:tcPr>
            <w:tcW w:w="3402" w:type="dxa"/>
          </w:tcPr>
          <w:p w14:paraId="668A05F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14:paraId="5813D53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BE825F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405D71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F195D1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EF2203" w14:paraId="7CF074FE" w14:textId="77777777" w:rsidTr="00EF2203">
        <w:tc>
          <w:tcPr>
            <w:tcW w:w="3402" w:type="dxa"/>
          </w:tcPr>
          <w:p w14:paraId="0322A5E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14:paraId="6343043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0519B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14:paraId="67B804E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9A1DF9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14:paraId="720ADE5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14:paraId="25FFDA6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6ADA4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14:paraId="154440A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718B0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EF2203" w14:paraId="063A9D9B" w14:textId="77777777" w:rsidTr="00EF2203">
        <w:tc>
          <w:tcPr>
            <w:tcW w:w="3402" w:type="dxa"/>
          </w:tcPr>
          <w:p w14:paraId="2FC53D7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14:paraId="3CD3EE8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973556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Tekst36</w:t>
            </w:r>
          </w:p>
          <w:p w14:paraId="48A0943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36280C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04F3561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Fordringshavers egen reference til indberettet </w:t>
            </w:r>
            <w:r>
              <w:rPr>
                <w:rFonts w:ascii="Arial" w:hAnsi="Arial" w:cs="Arial"/>
                <w:sz w:val="18"/>
              </w:rPr>
              <w:lastRenderedPageBreak/>
              <w:t>dokument.</w:t>
            </w:r>
          </w:p>
        </w:tc>
      </w:tr>
      <w:tr w:rsidR="00EF2203" w14:paraId="01CB8F23" w14:textId="77777777" w:rsidTr="00EF2203">
        <w:tc>
          <w:tcPr>
            <w:tcW w:w="3402" w:type="dxa"/>
          </w:tcPr>
          <w:p w14:paraId="11BCF05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DokumentFilIndhold</w:t>
            </w:r>
          </w:p>
        </w:tc>
        <w:tc>
          <w:tcPr>
            <w:tcW w:w="1701" w:type="dxa"/>
          </w:tcPr>
          <w:p w14:paraId="185D19D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B4231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14:paraId="07B3241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14:paraId="7E7C4E0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EF2203" w14:paraId="40D541AC" w14:textId="77777777" w:rsidTr="00EF2203">
        <w:tc>
          <w:tcPr>
            <w:tcW w:w="3402" w:type="dxa"/>
          </w:tcPr>
          <w:p w14:paraId="793EE49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14:paraId="7CD45B8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C7752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14:paraId="73E6146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CAADA3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14:paraId="2183300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EF2203" w14:paraId="620BF46C" w14:textId="77777777" w:rsidTr="00EF2203">
        <w:tc>
          <w:tcPr>
            <w:tcW w:w="3402" w:type="dxa"/>
          </w:tcPr>
          <w:p w14:paraId="50453CE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14:paraId="0B3D2B9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4BE7EB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14:paraId="5B0F650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78A2B83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Poul V Madsen" w:date="2012-07-31T08:39:00Z"/>
                <w:rFonts w:ascii="Arial" w:hAnsi="Arial" w:cs="Arial"/>
                <w:sz w:val="18"/>
              </w:rPr>
            </w:pPr>
            <w:r>
              <w:rPr>
                <w:rFonts w:ascii="Arial" w:hAnsi="Arial" w:cs="Arial"/>
                <w:sz w:val="18"/>
              </w:rPr>
              <w:t>Unikt dokument ID allokeret af Captia.</w:t>
            </w:r>
          </w:p>
          <w:p w14:paraId="15831D6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4" w:author="Poul V Madsen" w:date="2012-07-31T08:39:00Z">
              <w:r>
                <w:rPr>
                  <w:rFonts w:ascii="Arial" w:hAnsi="Arial" w:cs="Arial"/>
                  <w:sz w:val="18"/>
                </w:rPr>
                <w:t>(Er begrænset til 12 cifre)</w:t>
              </w:r>
            </w:ins>
          </w:p>
        </w:tc>
      </w:tr>
      <w:tr w:rsidR="00EF2203" w14:paraId="6E5CC753" w14:textId="77777777" w:rsidTr="00EF2203">
        <w:tc>
          <w:tcPr>
            <w:tcW w:w="3402" w:type="dxa"/>
          </w:tcPr>
          <w:p w14:paraId="7FACC4A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14:paraId="2201FAD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100C36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555604B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FFFAB5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EF2203" w14:paraId="256642B2" w14:textId="77777777" w:rsidTr="00EF2203">
        <w:tc>
          <w:tcPr>
            <w:tcW w:w="3402" w:type="dxa"/>
          </w:tcPr>
          <w:p w14:paraId="7857A71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14:paraId="55B346B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AD07C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E10AF6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25757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517D31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E09B4B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EF2203" w14:paraId="209676F8" w14:textId="77777777" w:rsidTr="00EF2203">
        <w:tc>
          <w:tcPr>
            <w:tcW w:w="3402" w:type="dxa"/>
          </w:tcPr>
          <w:p w14:paraId="5F19705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14:paraId="6DF6C27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E8F56C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C00DA6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7C747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3029E8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8893A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EF2203" w14:paraId="1152957F" w14:textId="77777777" w:rsidTr="00EF2203">
        <w:tc>
          <w:tcPr>
            <w:tcW w:w="3402" w:type="dxa"/>
          </w:tcPr>
          <w:p w14:paraId="475ECC2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14:paraId="1AC9E52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E68065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07C8324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63D1B7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tc>
      </w:tr>
      <w:tr w:rsidR="00EF2203" w14:paraId="7D4680A0" w14:textId="77777777" w:rsidTr="00EF2203">
        <w:tc>
          <w:tcPr>
            <w:tcW w:w="3402" w:type="dxa"/>
          </w:tcPr>
          <w:p w14:paraId="283DDBA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14:paraId="681FE66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AD64C9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14:paraId="7A44200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28DA61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14:paraId="2F29189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14:paraId="56A0619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CBF14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67F44FC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14:paraId="22A5E32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14:paraId="5108492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14:paraId="45EB2BE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14:paraId="6A00AC8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14:paraId="36E7FFA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EF2203" w14:paraId="053A8EA9" w14:textId="77777777" w:rsidTr="00EF2203">
        <w:tc>
          <w:tcPr>
            <w:tcW w:w="3402" w:type="dxa"/>
          </w:tcPr>
          <w:p w14:paraId="14C182B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14:paraId="5EC0ABC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08AD07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14:paraId="086BBFD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8AB82C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56C601A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EF2203" w14:paraId="3E4FE43A" w14:textId="77777777" w:rsidTr="00EF2203">
        <w:tc>
          <w:tcPr>
            <w:tcW w:w="3402" w:type="dxa"/>
          </w:tcPr>
          <w:p w14:paraId="327F89D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14:paraId="61D7C98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E5B4AB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F4EF07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6B6A0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DCF914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F05C2A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14:paraId="7B09B41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EF2203" w14:paraId="0D61FEBF" w14:textId="77777777" w:rsidTr="00EF2203">
        <w:tc>
          <w:tcPr>
            <w:tcW w:w="3402" w:type="dxa"/>
          </w:tcPr>
          <w:p w14:paraId="19F34C2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14:paraId="25BE42A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F0FAE2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798CB7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BC237A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4DE981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A7DF66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tc>
      </w:tr>
      <w:tr w:rsidR="00EF2203" w14:paraId="2324D047" w14:textId="77777777" w:rsidTr="00EF2203">
        <w:tc>
          <w:tcPr>
            <w:tcW w:w="3402" w:type="dxa"/>
          </w:tcPr>
          <w:p w14:paraId="0376A38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14:paraId="796B559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5BF77D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D665CC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B025C6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14:paraId="449F4C3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3B6BF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38A9ACF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605E199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15095C4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EF2203" w14:paraId="36CF5B9D" w14:textId="77777777" w:rsidTr="00EF2203">
        <w:tc>
          <w:tcPr>
            <w:tcW w:w="3402" w:type="dxa"/>
          </w:tcPr>
          <w:p w14:paraId="5657032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14:paraId="632063A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C9AF26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0F51336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92CD64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0825F51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14:paraId="3337E77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02B6B87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Uddybende begrundelse for, hvorfor en nedskrivning er foretaget. </w:t>
            </w:r>
          </w:p>
        </w:tc>
      </w:tr>
      <w:tr w:rsidR="00EF2203" w14:paraId="326897A0" w14:textId="77777777" w:rsidTr="00EF2203">
        <w:tc>
          <w:tcPr>
            <w:tcW w:w="3402" w:type="dxa"/>
          </w:tcPr>
          <w:p w14:paraId="4BFA5A3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FordringNedskrivningÅrsagKode</w:t>
            </w:r>
          </w:p>
        </w:tc>
        <w:tc>
          <w:tcPr>
            <w:tcW w:w="1701" w:type="dxa"/>
          </w:tcPr>
          <w:p w14:paraId="5E64126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023B1A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14:paraId="3462DCC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BDD12F" w14:textId="4FBCEDB3"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del w:id="55" w:author="Poul V Madsen" w:date="2012-07-31T08:39:00Z">
              <w:r w:rsidR="00DB0740">
                <w:rPr>
                  <w:rFonts w:ascii="Arial" w:hAnsi="Arial" w:cs="Arial"/>
                  <w:sz w:val="18"/>
                </w:rPr>
                <w:delText>, SOPH, GLDS</w:delText>
              </w:r>
            </w:del>
          </w:p>
        </w:tc>
        <w:tc>
          <w:tcPr>
            <w:tcW w:w="4671" w:type="dxa"/>
          </w:tcPr>
          <w:p w14:paraId="400EC5B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14:paraId="11C344C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31B36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0CBD141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4CB9B39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14:paraId="0B2B88E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14:paraId="1DF7D215" w14:textId="77777777"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6" w:author="Poul V Madsen" w:date="2012-07-31T08:39:00Z"/>
                <w:rFonts w:ascii="Arial" w:hAnsi="Arial" w:cs="Arial"/>
                <w:sz w:val="18"/>
              </w:rPr>
            </w:pPr>
            <w:del w:id="57" w:author="Poul V Madsen" w:date="2012-07-31T08:39:00Z">
              <w:r>
                <w:rPr>
                  <w:rFonts w:ascii="Arial" w:hAnsi="Arial" w:cs="Arial"/>
                  <w:sz w:val="18"/>
                </w:rPr>
                <w:delText>GLDS: Gældsanering</w:delText>
              </w:r>
            </w:del>
          </w:p>
          <w:p w14:paraId="202F4EE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14:paraId="51F3812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14:paraId="05ADE78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14:paraId="7B98927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14:paraId="2736D5D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14:paraId="4743323D" w14:textId="77777777"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8" w:author="Poul V Madsen" w:date="2012-07-31T08:39:00Z"/>
                <w:rFonts w:ascii="Arial" w:hAnsi="Arial" w:cs="Arial"/>
                <w:sz w:val="18"/>
              </w:rPr>
            </w:pPr>
            <w:del w:id="59" w:author="Poul V Madsen" w:date="2012-07-31T08:39:00Z">
              <w:r>
                <w:rPr>
                  <w:rFonts w:ascii="Arial" w:hAnsi="Arial" w:cs="Arial"/>
                  <w:sz w:val="18"/>
                </w:rPr>
                <w:delText>REGU: Regulering</w:delText>
              </w:r>
            </w:del>
          </w:p>
          <w:p w14:paraId="77EB3A5B" w14:textId="77777777" w:rsidR="00DB0740" w:rsidRDefault="00DB0740"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0" w:author="Poul V Madsen" w:date="2012-07-31T08:39:00Z"/>
                <w:rFonts w:ascii="Arial" w:hAnsi="Arial" w:cs="Arial"/>
                <w:sz w:val="18"/>
              </w:rPr>
            </w:pPr>
            <w:del w:id="61" w:author="Poul V Madsen" w:date="2012-07-31T08:39:00Z">
              <w:r>
                <w:rPr>
                  <w:rFonts w:ascii="Arial" w:hAnsi="Arial" w:cs="Arial"/>
                  <w:sz w:val="18"/>
                </w:rPr>
                <w:delText>SOPH: Samlivsophævelse</w:delText>
              </w:r>
            </w:del>
          </w:p>
          <w:p w14:paraId="7DB5617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EF2203" w14:paraId="6F2BFD8C" w14:textId="77777777" w:rsidTr="00EF2203">
        <w:tc>
          <w:tcPr>
            <w:tcW w:w="3402" w:type="dxa"/>
          </w:tcPr>
          <w:p w14:paraId="718DB1F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14:paraId="63F1063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088D36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0C24268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1E72E1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7CE0C7E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662D48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2880C5A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EF2203" w14:paraId="3AD9E7F9" w14:textId="77777777" w:rsidTr="00EF2203">
        <w:tc>
          <w:tcPr>
            <w:tcW w:w="3402" w:type="dxa"/>
          </w:tcPr>
          <w:p w14:paraId="05AAC83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14:paraId="03CEBBA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026DF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1420E6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E2E4AB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0F475F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D5F575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14:paraId="0DA62B5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EF2203" w14:paraId="0082B813" w14:textId="77777777" w:rsidTr="00EF2203">
        <w:tc>
          <w:tcPr>
            <w:tcW w:w="3402" w:type="dxa"/>
          </w:tcPr>
          <w:p w14:paraId="54A511D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14:paraId="5BAA9C3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385A9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BF79CC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4592C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91C76B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404357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EF2203" w14:paraId="60B9FBAF" w14:textId="77777777" w:rsidTr="00EF2203">
        <w:tc>
          <w:tcPr>
            <w:tcW w:w="3402" w:type="dxa"/>
          </w:tcPr>
          <w:p w14:paraId="31DC4EB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14:paraId="6BC4F4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DDC7B2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E6CAB1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9EC157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14:paraId="7100C2C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3D6E3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EF2203" w14:paraId="715E5578" w14:textId="77777777" w:rsidTr="00EF2203">
        <w:tc>
          <w:tcPr>
            <w:tcW w:w="3402" w:type="dxa"/>
          </w:tcPr>
          <w:p w14:paraId="59F9624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14:paraId="4F3B573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28DBFA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02FD7DD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1D1B90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75B55C6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49A5BD3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659E2C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EF2203" w14:paraId="2B5AEE9E" w14:textId="77777777" w:rsidTr="00EF2203">
        <w:tc>
          <w:tcPr>
            <w:tcW w:w="3402" w:type="dxa"/>
          </w:tcPr>
          <w:p w14:paraId="4B01C09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14:paraId="1D47807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B18DE0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14:paraId="640A893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3FA2B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3B51C06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14:paraId="4A4F610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14:paraId="62491A3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7F61F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6DDD3C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14:paraId="5711BEE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14:paraId="5ED650D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14:paraId="5EE7C0D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14:paraId="7BDDBA3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043CCB9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1263B39A" w14:textId="77777777" w:rsidTr="00EF2203">
        <w:tc>
          <w:tcPr>
            <w:tcW w:w="3402" w:type="dxa"/>
          </w:tcPr>
          <w:p w14:paraId="5A80F4E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14:paraId="2040CD3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10C80E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07BA0F4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7E9369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8E10FB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D256BF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FAB1C2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EF2203" w14:paraId="42AFBC5E" w14:textId="77777777" w:rsidTr="00EF2203">
        <w:tc>
          <w:tcPr>
            <w:tcW w:w="3402" w:type="dxa"/>
          </w:tcPr>
          <w:p w14:paraId="15EDCDA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14:paraId="5EF8183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EC538C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TekstKort</w:t>
            </w:r>
          </w:p>
          <w:p w14:paraId="1F1F81A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BEDF2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384C1E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7106F4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1C88AF0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tilbagekaldelsen.</w:t>
            </w:r>
          </w:p>
        </w:tc>
      </w:tr>
      <w:tr w:rsidR="00EF2203" w14:paraId="632DF219" w14:textId="77777777" w:rsidTr="00EF2203">
        <w:tc>
          <w:tcPr>
            <w:tcW w:w="3402" w:type="dxa"/>
          </w:tcPr>
          <w:p w14:paraId="6ADA42A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HovedFordringTilbageÅrsagKode</w:t>
            </w:r>
          </w:p>
        </w:tc>
        <w:tc>
          <w:tcPr>
            <w:tcW w:w="1701" w:type="dxa"/>
          </w:tcPr>
          <w:p w14:paraId="523BFF1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2B53FD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14:paraId="5E5FD17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CF35CF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14:paraId="3F42DD1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14:paraId="0329191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14:paraId="5AB38D3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3D9AB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1764B17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0CF85C4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14:paraId="2EF7C41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14:paraId="7229783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14:paraId="3BF5F77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14:paraId="6622E16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EF2203" w14:paraId="69AEB704" w14:textId="77777777" w:rsidTr="00EF2203">
        <w:tc>
          <w:tcPr>
            <w:tcW w:w="3402" w:type="dxa"/>
          </w:tcPr>
          <w:p w14:paraId="74ADA66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14:paraId="44D6EC1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42CA45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3FA9AA5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AF7EA4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3E35B2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42C5A8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3498EC5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EF2203" w14:paraId="6A06D487" w14:textId="77777777" w:rsidTr="00EF2203">
        <w:tc>
          <w:tcPr>
            <w:tcW w:w="3402" w:type="dxa"/>
          </w:tcPr>
          <w:p w14:paraId="6EAFFB4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14:paraId="7046CE8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76E93E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82D8E1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B0DB8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9E2955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4883FD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EF2203" w14:paraId="136E9558" w14:textId="77777777" w:rsidTr="00EF2203">
        <w:tc>
          <w:tcPr>
            <w:tcW w:w="3402" w:type="dxa"/>
          </w:tcPr>
          <w:p w14:paraId="231437A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14:paraId="59A8D29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CA4F16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ECD0B5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B3951D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10660C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CBB95C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EF2203" w14:paraId="5EA3E493" w14:textId="77777777" w:rsidTr="00EF2203">
        <w:tc>
          <w:tcPr>
            <w:tcW w:w="3402" w:type="dxa"/>
          </w:tcPr>
          <w:p w14:paraId="1464097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14:paraId="5CCBF26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71FEB0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14:paraId="3E895F6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71E2B7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1B774D4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14:paraId="4ADC61B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14:paraId="039DFA9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EF2203" w14:paraId="5AE5B891" w14:textId="77777777" w:rsidTr="00EF2203">
        <w:tc>
          <w:tcPr>
            <w:tcW w:w="3402" w:type="dxa"/>
          </w:tcPr>
          <w:p w14:paraId="5084B43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14:paraId="0E019F0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F3DD61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24AD2F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B8C712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5DD9EB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21E992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EF2203" w14:paraId="68A2AF02" w14:textId="77777777" w:rsidTr="00EF2203">
        <w:tc>
          <w:tcPr>
            <w:tcW w:w="3402" w:type="dxa"/>
          </w:tcPr>
          <w:p w14:paraId="39E67F3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14:paraId="5AAC754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51C9D2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5C6CCD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6AE54B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8F4B1D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E5687C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EF2203" w14:paraId="608BAA1A" w14:textId="77777777" w:rsidTr="00EF2203">
        <w:tc>
          <w:tcPr>
            <w:tcW w:w="3402" w:type="dxa"/>
          </w:tcPr>
          <w:p w14:paraId="4420CCE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14:paraId="39615FF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7AC048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4D35F7B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A6E324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EF2203" w14:paraId="5197AE74" w14:textId="77777777" w:rsidTr="00EF2203">
        <w:tc>
          <w:tcPr>
            <w:tcW w:w="3402" w:type="dxa"/>
          </w:tcPr>
          <w:p w14:paraId="69099F4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14:paraId="312F6B7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33A687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2C61B2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50BBDE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14:paraId="1E80E32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EF2203" w14:paraId="224E7C9B" w14:textId="77777777" w:rsidTr="00EF2203">
        <w:tc>
          <w:tcPr>
            <w:tcW w:w="3402" w:type="dxa"/>
          </w:tcPr>
          <w:p w14:paraId="430C7D1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14:paraId="5126E8B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CBA91C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7C76EB8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935DC3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EF2203" w14:paraId="0BB643A6" w14:textId="77777777" w:rsidTr="00EF2203">
        <w:tc>
          <w:tcPr>
            <w:tcW w:w="3402" w:type="dxa"/>
          </w:tcPr>
          <w:p w14:paraId="380F109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14:paraId="34FB3E6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594CF7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8E7622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FADDAF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EF2203" w14:paraId="3766E9BE" w14:textId="77777777" w:rsidTr="00EF2203">
        <w:tc>
          <w:tcPr>
            <w:tcW w:w="3402" w:type="dxa"/>
          </w:tcPr>
          <w:p w14:paraId="6A4DEBD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14:paraId="4A5D0A8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E69565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14:paraId="5A23745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D333B2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5170D8D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14:paraId="713BF7F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w:t>
            </w:r>
            <w:r>
              <w:rPr>
                <w:rFonts w:ascii="Arial" w:hAnsi="Arial" w:cs="Arial"/>
                <w:sz w:val="18"/>
              </w:rPr>
              <w:lastRenderedPageBreak/>
              <w:t>betyder solidarisk hæftelse, at alle kunder hæfter 100% for fordringen.</w:t>
            </w:r>
          </w:p>
          <w:p w14:paraId="24A39CB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C0BD6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2DE6F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0034CF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14:paraId="49AC0CB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14:paraId="6870039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14:paraId="2C47C76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14:paraId="58B874D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EF2203" w14:paraId="18778C3B" w14:textId="77777777" w:rsidTr="00EF2203">
        <w:tc>
          <w:tcPr>
            <w:tcW w:w="3402" w:type="dxa"/>
          </w:tcPr>
          <w:p w14:paraId="0221FA1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14:paraId="6C84E71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1A1BB1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494380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5354A7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EF2203" w14:paraId="7BBA1BB9" w14:textId="77777777" w:rsidTr="00EF2203">
        <w:tc>
          <w:tcPr>
            <w:tcW w:w="3402" w:type="dxa"/>
          </w:tcPr>
          <w:p w14:paraId="3D4B7FC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14:paraId="14721F6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2AB28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60F497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382606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EF2203" w14:paraId="0C04A384" w14:textId="77777777" w:rsidTr="00EF2203">
        <w:tc>
          <w:tcPr>
            <w:tcW w:w="3402" w:type="dxa"/>
          </w:tcPr>
          <w:p w14:paraId="2DC6782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14:paraId="31FC31E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3126A0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47AF1A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B955C5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EF2203" w14:paraId="5A8D2F7C" w14:textId="77777777" w:rsidTr="00EF2203">
        <w:tc>
          <w:tcPr>
            <w:tcW w:w="3402" w:type="dxa"/>
          </w:tcPr>
          <w:p w14:paraId="2901C8F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14:paraId="448830B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7C15C5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14:paraId="0FFFF4C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95E769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67F797A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14:paraId="2082C37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14:paraId="5392144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14:paraId="2620FCC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EF2203" w14:paraId="33FD523A" w14:textId="77777777" w:rsidTr="00EF2203">
        <w:tc>
          <w:tcPr>
            <w:tcW w:w="3402" w:type="dxa"/>
          </w:tcPr>
          <w:p w14:paraId="75638AC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14:paraId="06D0C3C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1F2582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92D450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8BE34D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EF2203" w14:paraId="32129B64" w14:textId="77777777" w:rsidTr="00EF2203">
        <w:tc>
          <w:tcPr>
            <w:tcW w:w="3402" w:type="dxa"/>
          </w:tcPr>
          <w:p w14:paraId="1848512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14:paraId="295E86C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A658E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510420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BC14F7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EF2203" w14:paraId="17A9722A" w14:textId="77777777" w:rsidTr="00EF2203">
        <w:tc>
          <w:tcPr>
            <w:tcW w:w="3402" w:type="dxa"/>
          </w:tcPr>
          <w:p w14:paraId="0EE01B4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14:paraId="4683455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08E11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30AF32A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C37E71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tc>
      </w:tr>
      <w:tr w:rsidR="00EF2203" w14:paraId="78779B4F" w14:textId="77777777" w:rsidTr="00EF2203">
        <w:tc>
          <w:tcPr>
            <w:tcW w:w="3402" w:type="dxa"/>
          </w:tcPr>
          <w:p w14:paraId="5A8D850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14:paraId="0236551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6AEF2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14:paraId="166593E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1E88C9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61665E1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14:paraId="2F354F8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14:paraId="2B38FBC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21012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35FD8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4CCF8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C26EE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26176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5C585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B66CA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4733B7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14:paraId="63BCA37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14:paraId="56D8BDC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14:paraId="53F5BDE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14:paraId="1582563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14:paraId="4432C1B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14:paraId="6A3E70B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EF2203" w14:paraId="618B18CE" w14:textId="77777777" w:rsidTr="00EF2203">
        <w:tc>
          <w:tcPr>
            <w:tcW w:w="3402" w:type="dxa"/>
          </w:tcPr>
          <w:p w14:paraId="1F8E1CB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14:paraId="29EF508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CEFF9B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7D4AE82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DB9B6E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14:paraId="18AA8A5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EF2203" w14:paraId="783E7BE9" w14:textId="77777777" w:rsidTr="00EF2203">
        <w:tc>
          <w:tcPr>
            <w:tcW w:w="3402" w:type="dxa"/>
          </w:tcPr>
          <w:p w14:paraId="30437CD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14:paraId="2818199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99BFF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14:paraId="086757D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A130B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65D6A80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14:paraId="76F8322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2AA93C2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75047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939762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0C770BC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0C18C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14:paraId="411E6BD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1B2A9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EF2203" w14:paraId="637F69C4" w14:textId="77777777" w:rsidTr="00EF2203">
        <w:tc>
          <w:tcPr>
            <w:tcW w:w="3402" w:type="dxa"/>
          </w:tcPr>
          <w:p w14:paraId="1024804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14:paraId="635AB79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A42808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5449EFB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337D570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6A809FC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tc>
      </w:tr>
      <w:tr w:rsidR="00EF2203" w14:paraId="035A449F" w14:textId="77777777" w:rsidTr="00EF2203">
        <w:tc>
          <w:tcPr>
            <w:tcW w:w="3402" w:type="dxa"/>
          </w:tcPr>
          <w:p w14:paraId="2A096C6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14:paraId="469184D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7A1ED8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TalHel5</w:t>
            </w:r>
          </w:p>
          <w:p w14:paraId="7A21D0B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E52098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14:paraId="2C44474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527024E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14:paraId="3345444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Fejlnummer der angiver årsag til afvisning. Listen af </w:t>
            </w:r>
            <w:r>
              <w:rPr>
                <w:rFonts w:ascii="Arial" w:hAnsi="Arial" w:cs="Arial"/>
                <w:sz w:val="18"/>
              </w:rPr>
              <w:lastRenderedPageBreak/>
              <w:t>numre med tilhørende parameterliste fremgår af beskrivelsen på MFAktionAfvistStruktur.</w:t>
            </w:r>
          </w:p>
        </w:tc>
      </w:tr>
      <w:tr w:rsidR="00EF2203" w14:paraId="7C4B417B" w14:textId="77777777" w:rsidTr="00EF2203">
        <w:tc>
          <w:tcPr>
            <w:tcW w:w="3402" w:type="dxa"/>
          </w:tcPr>
          <w:p w14:paraId="39074AE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MFAktionAfvistParam</w:t>
            </w:r>
          </w:p>
        </w:tc>
        <w:tc>
          <w:tcPr>
            <w:tcW w:w="1701" w:type="dxa"/>
          </w:tcPr>
          <w:p w14:paraId="67D129C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3D8BE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7A2D862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810A9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548137E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EF2203" w14:paraId="21CE3FB4" w14:textId="77777777" w:rsidTr="00EF2203">
        <w:tc>
          <w:tcPr>
            <w:tcW w:w="3402" w:type="dxa"/>
          </w:tcPr>
          <w:p w14:paraId="6E1C095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14:paraId="449F199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6A648C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14:paraId="544271E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418779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14:paraId="09AFEEE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3D6D367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EF2203" w14:paraId="0BCE02E9" w14:textId="77777777" w:rsidTr="00EF2203">
        <w:tc>
          <w:tcPr>
            <w:tcW w:w="3402" w:type="dxa"/>
          </w:tcPr>
          <w:p w14:paraId="006EAE2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14:paraId="311B551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9B840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6924185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8C7322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7CDC4D7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A94069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EF2203" w14:paraId="48013CFB" w14:textId="77777777" w:rsidTr="00EF2203">
        <w:tc>
          <w:tcPr>
            <w:tcW w:w="3402" w:type="dxa"/>
          </w:tcPr>
          <w:p w14:paraId="79526AA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14:paraId="69D16EF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29BCB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4DD26E2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CD8EF0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14:paraId="49572BC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14:paraId="303810C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E913D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14:paraId="15ABD02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14:paraId="7B5CBA3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14:paraId="2F6182B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14:paraId="4AE1589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14:paraId="420F663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14:paraId="63D197B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14:paraId="7AB5F66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14:paraId="31BA029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7135B0B2" w14:textId="77777777" w:rsidTr="00EF2203">
        <w:tc>
          <w:tcPr>
            <w:tcW w:w="3402" w:type="dxa"/>
          </w:tcPr>
          <w:p w14:paraId="728D4DE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14:paraId="31F1DC1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69594C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14:paraId="537A87F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BFD6F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14:paraId="40A79F3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14:paraId="7993219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7CBBA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14:paraId="7837E40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14:paraId="13341C7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14:paraId="5134C9F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EF2203" w14:paraId="060B53C0" w14:textId="77777777" w:rsidTr="00EF2203">
        <w:tc>
          <w:tcPr>
            <w:tcW w:w="3402" w:type="dxa"/>
          </w:tcPr>
          <w:p w14:paraId="33C888F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14:paraId="2F3A24C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4A2762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479ACFE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192639F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6A8B88C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EF2203" w14:paraId="360BCDE9" w14:textId="77777777" w:rsidTr="00EF2203">
        <w:tc>
          <w:tcPr>
            <w:tcW w:w="3402" w:type="dxa"/>
          </w:tcPr>
          <w:p w14:paraId="7B98A03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14:paraId="2947A2B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C3B2C6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4523ACB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A6740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00BEE2B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EF2203" w14:paraId="65A319F9" w14:textId="77777777" w:rsidTr="00EF2203">
        <w:tc>
          <w:tcPr>
            <w:tcW w:w="3402" w:type="dxa"/>
          </w:tcPr>
          <w:p w14:paraId="7DE7382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14:paraId="2A62845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07CCD3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6ED959E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35A98C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EF2203" w14:paraId="16FE87A6" w14:textId="77777777" w:rsidTr="00EF2203">
        <w:tc>
          <w:tcPr>
            <w:tcW w:w="3402" w:type="dxa"/>
          </w:tcPr>
          <w:p w14:paraId="3D285AF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14:paraId="5035C88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A5BFD3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760D72E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CFDFEE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3728CED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3393EFB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14:paraId="4D60F32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14:paraId="1B5C588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BC686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tc>
      </w:tr>
      <w:tr w:rsidR="00EF2203" w14:paraId="0A20ADB8" w14:textId="77777777" w:rsidTr="00EF2203">
        <w:tc>
          <w:tcPr>
            <w:tcW w:w="3402" w:type="dxa"/>
          </w:tcPr>
          <w:p w14:paraId="3DA6965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14:paraId="3AE15EF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04224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w:t>
            </w:r>
          </w:p>
          <w:p w14:paraId="00A32E9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3F575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14:paraId="0C072B9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EF2203" w14:paraId="241A558C" w14:textId="77777777" w:rsidTr="00EF2203">
        <w:tc>
          <w:tcPr>
            <w:tcW w:w="3402" w:type="dxa"/>
          </w:tcPr>
          <w:p w14:paraId="22B523D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14:paraId="1A2D46A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5FBB4A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344DDC7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2A0FC48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39F26BB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EF2203" w14:paraId="6AE26F5D" w14:textId="77777777" w:rsidTr="00EF2203">
        <w:tc>
          <w:tcPr>
            <w:tcW w:w="3402" w:type="dxa"/>
          </w:tcPr>
          <w:p w14:paraId="2150931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14:paraId="2B27617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0D243E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TekstLang</w:t>
            </w:r>
          </w:p>
          <w:p w14:paraId="3D84E26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EEFE5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44A0E0F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Selve indholdet af noten</w:t>
            </w:r>
          </w:p>
        </w:tc>
      </w:tr>
      <w:tr w:rsidR="00EF2203" w14:paraId="01115C02" w14:textId="77777777" w:rsidTr="00EF2203">
        <w:tc>
          <w:tcPr>
            <w:tcW w:w="3402" w:type="dxa"/>
          </w:tcPr>
          <w:p w14:paraId="0BD73F9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MyndighedUdbetalingNKSNr</w:t>
            </w:r>
          </w:p>
        </w:tc>
        <w:tc>
          <w:tcPr>
            <w:tcW w:w="1701" w:type="dxa"/>
          </w:tcPr>
          <w:p w14:paraId="5BB05B6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7AF517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14:paraId="3BD4196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2DFEEA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73D3026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EF2203" w14:paraId="64880768" w14:textId="77777777" w:rsidTr="00EF2203">
        <w:tc>
          <w:tcPr>
            <w:tcW w:w="3402" w:type="dxa"/>
          </w:tcPr>
          <w:p w14:paraId="120359A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2591F8A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BFC5C5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B6E827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9906BE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EF2203" w14:paraId="47943D9F" w14:textId="77777777" w:rsidTr="00EF2203">
        <w:tc>
          <w:tcPr>
            <w:tcW w:w="3402" w:type="dxa"/>
          </w:tcPr>
          <w:p w14:paraId="51910B1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4463DAF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5D4B6A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C70455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A1FF8A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EF2203" w14:paraId="5C4DC1C9" w14:textId="77777777" w:rsidTr="00EF2203">
        <w:tc>
          <w:tcPr>
            <w:tcW w:w="3402" w:type="dxa"/>
          </w:tcPr>
          <w:p w14:paraId="1D0CD3C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1024688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FCB05F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0AAFD4E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87806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755CB2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615E976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E3A2F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2BEF8EF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204C33C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266C47C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230A138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549CF0E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23D277E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48654126" w14:textId="77777777" w:rsidTr="00EF2203">
        <w:tc>
          <w:tcPr>
            <w:tcW w:w="3402" w:type="dxa"/>
          </w:tcPr>
          <w:p w14:paraId="2E102E1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3DC3E0D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E94BD4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4B2EBA6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B1677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62DC2C7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33A25C9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C80A9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34C147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14:paraId="48BA9EA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14:paraId="3A65632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5E98C97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2676E5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14:paraId="3A42D99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14:paraId="31A28BC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14:paraId="43D9899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14:paraId="0B8145F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14:paraId="79651CB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14:paraId="370AB2F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14:paraId="30800FD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14:paraId="3BEC4C6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 w:author="Poul V Madsen" w:date="2012-07-31T08:39:00Z"/>
                <w:rFonts w:ascii="Arial" w:hAnsi="Arial" w:cs="Arial"/>
                <w:sz w:val="18"/>
              </w:rPr>
            </w:pPr>
            <w:ins w:id="63" w:author="Poul V Madsen" w:date="2012-07-31T08:39:00Z">
              <w:r>
                <w:rPr>
                  <w:rFonts w:ascii="Arial" w:hAnsi="Arial" w:cs="Arial"/>
                  <w:sz w:val="18"/>
                </w:rPr>
                <w:t>OSKA: Overskydende skatte- eller afgiftsbeløb</w:t>
              </w:r>
            </w:ins>
          </w:p>
          <w:p w14:paraId="733ACB3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14:paraId="31934D6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14:paraId="7B0E5B3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14:paraId="70CF0AA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14:paraId="51D96EA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14:paraId="1D77EF5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 w:author="Poul V Madsen" w:date="2012-07-31T08:39:00Z"/>
                <w:rFonts w:ascii="Arial" w:hAnsi="Arial" w:cs="Arial"/>
                <w:sz w:val="18"/>
              </w:rPr>
            </w:pPr>
            <w:moveToRangeStart w:id="65" w:author="Poul V Madsen" w:date="2012-07-31T08:39:00Z" w:name="move331487272"/>
            <w:moveTo w:id="66" w:author="Poul V Madsen" w:date="2012-07-31T08:39:00Z">
              <w:r>
                <w:rPr>
                  <w:rFonts w:ascii="Arial" w:hAnsi="Arial" w:cs="Arial"/>
                  <w:sz w:val="18"/>
                </w:rPr>
                <w:t>SÆLØ: S-løn</w:t>
              </w:r>
            </w:moveTo>
            <w:moveToRangeEnd w:id="65"/>
          </w:p>
          <w:p w14:paraId="162A99FD" w14:textId="77777777" w:rsidR="00DB0740" w:rsidRDefault="00EF2203" w:rsidP="00DB07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7" w:author="Poul V Madsen" w:date="2012-07-31T08:39:00Z"/>
                <w:rFonts w:ascii="Arial" w:hAnsi="Arial" w:cs="Arial"/>
                <w:sz w:val="18"/>
              </w:rPr>
            </w:pPr>
            <w:r>
              <w:rPr>
                <w:rFonts w:ascii="Arial" w:hAnsi="Arial" w:cs="Arial"/>
                <w:sz w:val="18"/>
              </w:rPr>
              <w:t>SDGP: Sygedagpenge</w:t>
            </w:r>
          </w:p>
          <w:p w14:paraId="1D25A630" w14:textId="7B624C28"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68" w:author="Poul V Madsen" w:date="2012-07-31T08:39:00Z" w:name="move331487272"/>
            <w:moveFrom w:id="69" w:author="Poul V Madsen" w:date="2012-07-31T08:39:00Z">
              <w:r>
                <w:rPr>
                  <w:rFonts w:ascii="Arial" w:hAnsi="Arial" w:cs="Arial"/>
                  <w:sz w:val="18"/>
                </w:rPr>
                <w:t>SÆLØ: S-løn</w:t>
              </w:r>
            </w:moveFrom>
            <w:moveFromRangeEnd w:id="68"/>
          </w:p>
        </w:tc>
      </w:tr>
      <w:tr w:rsidR="00EF2203" w14:paraId="3F580A15" w14:textId="77777777" w:rsidTr="00EF2203">
        <w:tc>
          <w:tcPr>
            <w:tcW w:w="3402" w:type="dxa"/>
          </w:tcPr>
          <w:p w14:paraId="6F81341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4AB8DFD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16F90C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2011BDB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3A801C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3F580EA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3036BF5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EF2203" w14:paraId="0C2B28E2" w14:textId="77777777" w:rsidTr="00EF2203">
        <w:tc>
          <w:tcPr>
            <w:tcW w:w="3402" w:type="dxa"/>
          </w:tcPr>
          <w:p w14:paraId="2F87A36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14:paraId="019506E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D36AD4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5A1483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75C54B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EF2203" w14:paraId="65955221" w14:textId="77777777" w:rsidTr="00EF2203">
        <w:tc>
          <w:tcPr>
            <w:tcW w:w="3402" w:type="dxa"/>
          </w:tcPr>
          <w:p w14:paraId="6ECC1A4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14:paraId="2717F34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CDC9F2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p w14:paraId="16D30D3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9ADB8B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5894FD6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6C9607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14:paraId="568649C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C88ED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11C8F2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Dag til dag rente uden renters rente.</w:t>
            </w:r>
          </w:p>
          <w:p w14:paraId="7FAC4B6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Pr påbegyndt måned uden renters rente.</w:t>
            </w:r>
          </w:p>
          <w:p w14:paraId="0FD52A1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Dag til dag rente med renters rente.</w:t>
            </w:r>
          </w:p>
          <w:p w14:paraId="7FBBE03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Pr påbegyndt måned med renters rente.</w:t>
            </w:r>
          </w:p>
        </w:tc>
      </w:tr>
      <w:tr w:rsidR="00EF2203" w14:paraId="63989385" w14:textId="77777777" w:rsidTr="00EF2203">
        <w:tc>
          <w:tcPr>
            <w:tcW w:w="3402" w:type="dxa"/>
          </w:tcPr>
          <w:p w14:paraId="2C7CA60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RenteSats</w:t>
            </w:r>
          </w:p>
        </w:tc>
        <w:tc>
          <w:tcPr>
            <w:tcW w:w="1701" w:type="dxa"/>
          </w:tcPr>
          <w:p w14:paraId="44F99BC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D90CB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Rentesats85</w:t>
            </w:r>
          </w:p>
          <w:p w14:paraId="3FC9748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E88A47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4B1ACE1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14:paraId="5E600B4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14:paraId="259ECB3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E5C31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14:paraId="2479E3E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28141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vil den resulterende rentesats være summen af referencerentesatsen (som vedligeholdes i DMI) og den angivne RenteSats.</w:t>
            </w:r>
          </w:p>
        </w:tc>
      </w:tr>
      <w:tr w:rsidR="00EF2203" w14:paraId="44E872B2" w14:textId="77777777" w:rsidTr="00EF2203">
        <w:tc>
          <w:tcPr>
            <w:tcW w:w="3402" w:type="dxa"/>
          </w:tcPr>
          <w:p w14:paraId="6F60403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14:paraId="5A8D45B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8B86A5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14:paraId="55D4D59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113B67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4C4C93B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30CB465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14:paraId="0157662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F6D67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88F379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Referencerentesatsen ( = Nationalbankens officielle udlånsrente) + x procent</w:t>
            </w:r>
          </w:p>
          <w:p w14:paraId="5954EB2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14:paraId="29CDC4A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14:paraId="55FE2F2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64E2D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205FE20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14:paraId="196EBA5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EEDA3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35740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6AB1DFE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EF2203" w14:paraId="276AF973" w14:textId="77777777" w:rsidTr="00EF2203">
        <w:tc>
          <w:tcPr>
            <w:tcW w:w="3402" w:type="dxa"/>
          </w:tcPr>
          <w:p w14:paraId="2484EA3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14:paraId="1A19E16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DE8E05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19F3651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2979E40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42D644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1C6D47D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EF2203" w14:paraId="704FB0DD" w14:textId="77777777" w:rsidTr="00EF2203">
        <w:tc>
          <w:tcPr>
            <w:tcW w:w="3402" w:type="dxa"/>
          </w:tcPr>
          <w:p w14:paraId="4DF0768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14:paraId="1D0043B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E332E3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7C816A5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D994C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52E466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14:paraId="4B50A82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EF2203" w14:paraId="3868A4F4" w14:textId="77777777" w:rsidTr="00EF2203">
        <w:tc>
          <w:tcPr>
            <w:tcW w:w="3402" w:type="dxa"/>
          </w:tcPr>
          <w:p w14:paraId="3C41002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14:paraId="24B09BC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65534E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2DDB555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5264BE4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7DE43F98"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EF2203" w14:paraId="61A52CE0" w14:textId="77777777" w:rsidTr="00EF2203">
        <w:tc>
          <w:tcPr>
            <w:tcW w:w="3402" w:type="dxa"/>
          </w:tcPr>
          <w:p w14:paraId="218CEC5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14:paraId="3653E5A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B9E10E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14:paraId="09FB7AF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A7F6D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14:paraId="39B4A18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2203" w14:paraId="56AA2C15" w14:textId="77777777" w:rsidTr="00EF2203">
        <w:tc>
          <w:tcPr>
            <w:tcW w:w="3402" w:type="dxa"/>
          </w:tcPr>
          <w:p w14:paraId="18B78B1B"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14:paraId="54605CB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FD153B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6C8448C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29E9AD5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04AC171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58FF569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EF2203" w14:paraId="3B277FA9" w14:textId="77777777" w:rsidTr="00EF2203">
        <w:tc>
          <w:tcPr>
            <w:tcW w:w="3402" w:type="dxa"/>
          </w:tcPr>
          <w:p w14:paraId="596A0F2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14:paraId="54D4FA4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915F5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29034A4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7E4525B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DC49F7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EF2203" w14:paraId="2E0BBA96" w14:textId="77777777" w:rsidTr="00EF2203">
        <w:tc>
          <w:tcPr>
            <w:tcW w:w="3402" w:type="dxa"/>
          </w:tcPr>
          <w:p w14:paraId="75595CE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14:paraId="004DA99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E70BF9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14:paraId="06727EE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17B995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2DB5AF1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EF2203" w14:paraId="0A8B3862" w14:textId="77777777" w:rsidTr="00EF2203">
        <w:tc>
          <w:tcPr>
            <w:tcW w:w="3402" w:type="dxa"/>
          </w:tcPr>
          <w:p w14:paraId="1301D82C"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14:paraId="48CED4F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1CDF94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15E0ECF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0EE8C5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EF2203" w14:paraId="6237D5BD" w14:textId="77777777" w:rsidTr="00EF2203">
        <w:tc>
          <w:tcPr>
            <w:tcW w:w="3402" w:type="dxa"/>
          </w:tcPr>
          <w:p w14:paraId="19FEB96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14:paraId="5C1C82C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CD219F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33B9E8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13D93E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260169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B4F09C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EF2203" w14:paraId="5FD51352" w14:textId="77777777" w:rsidTr="00EF2203">
        <w:tc>
          <w:tcPr>
            <w:tcW w:w="3402" w:type="dxa"/>
          </w:tcPr>
          <w:p w14:paraId="130FA37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14:paraId="59FE734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199585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2DECA83"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80BD34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8B6881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D8FC71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EF2203" w14:paraId="48D85C49" w14:textId="77777777" w:rsidTr="00EF2203">
        <w:tc>
          <w:tcPr>
            <w:tcW w:w="3402" w:type="dxa"/>
          </w:tcPr>
          <w:p w14:paraId="0C530E74"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14:paraId="695E2D9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D06DAB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6B01331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811AAF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rettighedshaver der har indberettet transporten eller som efterfølgende haf fået overdraget ejerskab ved en ændring. Kun denne rettighedshaver kan redigere, </w:t>
            </w:r>
            <w:r>
              <w:rPr>
                <w:rFonts w:ascii="Arial" w:hAnsi="Arial" w:cs="Arial"/>
                <w:sz w:val="18"/>
              </w:rPr>
              <w:lastRenderedPageBreak/>
              <w:t>opksrive, nedskrive, tilbagekalde transporten. Hvis indberetter er udbetalende myndighed benyttes denne markering ikke.</w:t>
            </w:r>
          </w:p>
        </w:tc>
      </w:tr>
      <w:tr w:rsidR="00EF2203" w14:paraId="0AF6BD84" w14:textId="77777777" w:rsidTr="00EF2203">
        <w:tc>
          <w:tcPr>
            <w:tcW w:w="3402" w:type="dxa"/>
          </w:tcPr>
          <w:p w14:paraId="2F5929D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TransportRettighedHaverForPrio</w:t>
            </w:r>
          </w:p>
        </w:tc>
        <w:tc>
          <w:tcPr>
            <w:tcW w:w="1701" w:type="dxa"/>
          </w:tcPr>
          <w:p w14:paraId="0AA72EB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B7135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14:paraId="6C6ED98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39C352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4AB132C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EF2203" w14:paraId="7DCB4E79" w14:textId="77777777" w:rsidTr="00EF2203">
        <w:tc>
          <w:tcPr>
            <w:tcW w:w="3402" w:type="dxa"/>
          </w:tcPr>
          <w:p w14:paraId="36D118A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14:paraId="0EAC15F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AD26C6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7595B1E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AD739A6"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EF2203" w14:paraId="2C85129F" w14:textId="77777777" w:rsidTr="00EF2203">
        <w:tc>
          <w:tcPr>
            <w:tcW w:w="3402" w:type="dxa"/>
          </w:tcPr>
          <w:p w14:paraId="7B8E687F"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14:paraId="214BC99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81B6FD"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14:paraId="525601E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8937CF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5D2CFFB8"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225B0B57"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14:paraId="19CEC5C0"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EF2203" w14:paraId="7E563935" w14:textId="77777777" w:rsidTr="00EF2203">
        <w:tc>
          <w:tcPr>
            <w:tcW w:w="3402" w:type="dxa"/>
          </w:tcPr>
          <w:p w14:paraId="08281643"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14:paraId="04EABA2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F4D57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AAD376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2324A39"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EF2203" w14:paraId="57E2EE94" w14:textId="77777777" w:rsidTr="00EF2203">
        <w:tc>
          <w:tcPr>
            <w:tcW w:w="3402" w:type="dxa"/>
          </w:tcPr>
          <w:p w14:paraId="4CDD918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14:paraId="6B25AC41"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F4E383F"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6D07B5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7178F4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14:paraId="3DE0106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EF2203" w14:paraId="4B9BB5E5" w14:textId="77777777" w:rsidTr="00EF2203">
        <w:tc>
          <w:tcPr>
            <w:tcW w:w="3402" w:type="dxa"/>
          </w:tcPr>
          <w:p w14:paraId="37E77A75"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14:paraId="4651BA6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8693B2A"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80F9F1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A57E1BE"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14:paraId="787C176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EF2203" w14:paraId="03B7E71B" w14:textId="77777777" w:rsidTr="00EF2203">
        <w:tc>
          <w:tcPr>
            <w:tcW w:w="3402" w:type="dxa"/>
          </w:tcPr>
          <w:p w14:paraId="2F9DF16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14:paraId="5943B744"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5DA8F49"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7CB7A65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C75CBCC"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14:paraId="3E1829C0"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06800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14:paraId="546A0E6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EF2203" w14:paraId="2937A3C4" w14:textId="77777777" w:rsidTr="00EF2203">
        <w:tc>
          <w:tcPr>
            <w:tcW w:w="3402" w:type="dxa"/>
          </w:tcPr>
          <w:p w14:paraId="4129AE2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770BFD77"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207A78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14:paraId="1AB1E1A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52A525B"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33A6379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0AB0519D"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EF2203" w14:paraId="26C7C3EC" w14:textId="77777777" w:rsidTr="00EF2203">
        <w:tc>
          <w:tcPr>
            <w:tcW w:w="3402" w:type="dxa"/>
          </w:tcPr>
          <w:p w14:paraId="569264BA"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492F1B3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F332F06"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14:paraId="599FB532"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EF72BF5" w14:textId="77777777" w:rsid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14:paraId="4B5E4C51"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7BA291FE"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14:paraId="58B3F7F2" w14:textId="77777777" w:rsidR="00EF2203" w:rsidRPr="00EF2203" w:rsidRDefault="00EF2203" w:rsidP="00EF22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F2203" w:rsidRPr="00EF2203" w:rsidSect="00EF2203">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D74481" w14:textId="77777777" w:rsidR="005F7864" w:rsidRDefault="005F7864" w:rsidP="00EF2203">
      <w:r>
        <w:separator/>
      </w:r>
    </w:p>
  </w:endnote>
  <w:endnote w:type="continuationSeparator" w:id="0">
    <w:p w14:paraId="511619E2" w14:textId="77777777" w:rsidR="005F7864" w:rsidRDefault="005F7864" w:rsidP="00EF2203">
      <w:r>
        <w:continuationSeparator/>
      </w:r>
    </w:p>
  </w:endnote>
  <w:endnote w:type="continuationNotice" w:id="1">
    <w:p w14:paraId="0DC5B858" w14:textId="77777777" w:rsidR="005F7864" w:rsidRDefault="005F78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435F5" w14:textId="77777777" w:rsidR="00EF2203" w:rsidRDefault="00EF220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7DFEE" w14:textId="0A85888F" w:rsidR="00EF2203" w:rsidRPr="00EF2203" w:rsidRDefault="00EF2203" w:rsidP="00EF220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sidR="0073445A">
      <w:rPr>
        <w:rFonts w:ascii="Arial" w:hAnsi="Arial" w:cs="Arial"/>
        <w:noProof/>
        <w:sz w:val="16"/>
      </w:rPr>
      <w:t>31. juli 2012</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73445A">
      <w:rPr>
        <w:rFonts w:ascii="Arial" w:hAnsi="Arial" w:cs="Arial"/>
        <w:noProof/>
        <w:sz w:val="16"/>
      </w:rPr>
      <w:t>28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73445A">
      <w:rPr>
        <w:rFonts w:ascii="Arial" w:hAnsi="Arial" w:cs="Arial"/>
        <w:noProof/>
        <w:sz w:val="16"/>
      </w:rPr>
      <w:t>28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EDC58" w14:textId="77777777" w:rsidR="00EF2203" w:rsidRDefault="00EF220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AE76E" w14:textId="77777777" w:rsidR="005F7864" w:rsidRDefault="005F7864" w:rsidP="00EF2203">
      <w:r>
        <w:separator/>
      </w:r>
    </w:p>
  </w:footnote>
  <w:footnote w:type="continuationSeparator" w:id="0">
    <w:p w14:paraId="2A5F415A" w14:textId="77777777" w:rsidR="005F7864" w:rsidRDefault="005F7864" w:rsidP="00EF2203">
      <w:r>
        <w:continuationSeparator/>
      </w:r>
    </w:p>
  </w:footnote>
  <w:footnote w:type="continuationNotice" w:id="1">
    <w:p w14:paraId="716BF564" w14:textId="77777777" w:rsidR="005F7864" w:rsidRDefault="005F78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BD622" w14:textId="77777777" w:rsidR="00EF2203" w:rsidRDefault="00EF220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6BF3C" w14:textId="77777777" w:rsidR="00EF2203" w:rsidRPr="00EF2203" w:rsidRDefault="00EF2203" w:rsidP="00EF2203">
    <w:pPr>
      <w:pStyle w:val="Sidehoved"/>
      <w:jc w:val="center"/>
      <w:rPr>
        <w:rFonts w:ascii="Arial" w:hAnsi="Arial" w:cs="Arial"/>
      </w:rPr>
    </w:pPr>
    <w:r w:rsidRPr="00EF2203">
      <w:rPr>
        <w:rFonts w:ascii="Arial" w:hAnsi="Arial" w:cs="Arial"/>
      </w:rPr>
      <w:t>Servicebeskrivelse</w:t>
    </w:r>
  </w:p>
  <w:p w14:paraId="0F534847" w14:textId="77777777" w:rsidR="00EF2203" w:rsidRPr="00EF2203" w:rsidRDefault="00EF2203" w:rsidP="00EF220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AAE26" w14:textId="77777777" w:rsidR="00EF2203" w:rsidRDefault="00EF220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EB1B9" w14:textId="77777777" w:rsidR="00EF2203" w:rsidRPr="00EF2203" w:rsidRDefault="00EF2203" w:rsidP="00EF2203">
    <w:pPr>
      <w:pStyle w:val="Sidehoved"/>
      <w:jc w:val="center"/>
      <w:rPr>
        <w:rFonts w:ascii="Arial" w:hAnsi="Arial" w:cs="Arial"/>
      </w:rPr>
    </w:pPr>
    <w:r w:rsidRPr="00EF2203">
      <w:rPr>
        <w:rFonts w:ascii="Arial" w:hAnsi="Arial" w:cs="Arial"/>
      </w:rPr>
      <w:t>Datastrukturer</w:t>
    </w:r>
  </w:p>
  <w:p w14:paraId="6B94BE1A" w14:textId="77777777" w:rsidR="00EF2203" w:rsidRPr="00EF2203" w:rsidRDefault="00EF2203" w:rsidP="00EF220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BF1E6" w14:textId="77777777" w:rsidR="00EF2203" w:rsidRDefault="00EF2203" w:rsidP="00EF2203">
    <w:pPr>
      <w:pStyle w:val="Sidehoved"/>
      <w:jc w:val="center"/>
      <w:rPr>
        <w:rFonts w:ascii="Arial" w:hAnsi="Arial" w:cs="Arial"/>
      </w:rPr>
    </w:pPr>
    <w:r>
      <w:rPr>
        <w:rFonts w:ascii="Arial" w:hAnsi="Arial" w:cs="Arial"/>
      </w:rPr>
      <w:t>Data elementer</w:t>
    </w:r>
  </w:p>
  <w:p w14:paraId="22FBEFDB" w14:textId="77777777" w:rsidR="00EF2203" w:rsidRPr="00EF2203" w:rsidRDefault="00EF2203" w:rsidP="00EF220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3205FF"/>
    <w:multiLevelType w:val="multilevel"/>
    <w:tmpl w:val="49EE906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203"/>
    <w:rsid w:val="00062E9B"/>
    <w:rsid w:val="003717A5"/>
    <w:rsid w:val="005F7864"/>
    <w:rsid w:val="00636BE0"/>
    <w:rsid w:val="006843F7"/>
    <w:rsid w:val="006F2D8E"/>
    <w:rsid w:val="0073445A"/>
    <w:rsid w:val="007922FE"/>
    <w:rsid w:val="00892491"/>
    <w:rsid w:val="00DB0740"/>
    <w:rsid w:val="00EF22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EF2203"/>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EF2203"/>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EF2203"/>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EF2203"/>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EF220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F220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F220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F220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F220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EF2203"/>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EF220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EF2203"/>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EF2203"/>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EF220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F220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F220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F220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F220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F220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EF2203"/>
    <w:rPr>
      <w:rFonts w:ascii="Arial" w:hAnsi="Arial" w:cs="Arial"/>
      <w:b/>
      <w:sz w:val="30"/>
    </w:rPr>
  </w:style>
  <w:style w:type="paragraph" w:customStyle="1" w:styleId="Overskrift211pkt">
    <w:name w:val="Overskrift 2 + 11 pkt"/>
    <w:basedOn w:val="Normal"/>
    <w:link w:val="Overskrift211pktTegn"/>
    <w:rsid w:val="00EF220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F2203"/>
    <w:rPr>
      <w:rFonts w:ascii="Arial" w:hAnsi="Arial" w:cs="Arial"/>
      <w:b/>
    </w:rPr>
  </w:style>
  <w:style w:type="paragraph" w:customStyle="1" w:styleId="Normal11">
    <w:name w:val="Normal + 11"/>
    <w:basedOn w:val="Normal"/>
    <w:link w:val="Normal11Tegn"/>
    <w:rsid w:val="00EF2203"/>
    <w:rPr>
      <w:rFonts w:ascii="Times New Roman" w:hAnsi="Times New Roman" w:cs="Times New Roman"/>
    </w:rPr>
  </w:style>
  <w:style w:type="character" w:customStyle="1" w:styleId="Normal11Tegn">
    <w:name w:val="Normal + 11 Tegn"/>
    <w:basedOn w:val="Standardskrifttypeiafsnit"/>
    <w:link w:val="Normal11"/>
    <w:rsid w:val="00EF2203"/>
    <w:rPr>
      <w:rFonts w:ascii="Times New Roman" w:hAnsi="Times New Roman" w:cs="Times New Roman"/>
    </w:rPr>
  </w:style>
  <w:style w:type="paragraph" w:styleId="Sidehoved">
    <w:name w:val="header"/>
    <w:basedOn w:val="Normal"/>
    <w:link w:val="SidehovedTegn"/>
    <w:uiPriority w:val="99"/>
    <w:unhideWhenUsed/>
    <w:rsid w:val="00EF2203"/>
    <w:pPr>
      <w:tabs>
        <w:tab w:val="center" w:pos="4819"/>
        <w:tab w:val="right" w:pos="9638"/>
      </w:tabs>
    </w:pPr>
  </w:style>
  <w:style w:type="character" w:customStyle="1" w:styleId="SidehovedTegn">
    <w:name w:val="Sidehoved Tegn"/>
    <w:basedOn w:val="Standardskrifttypeiafsnit"/>
    <w:link w:val="Sidehoved"/>
    <w:uiPriority w:val="99"/>
    <w:rsid w:val="00EF2203"/>
  </w:style>
  <w:style w:type="paragraph" w:styleId="Sidefod">
    <w:name w:val="footer"/>
    <w:basedOn w:val="Normal"/>
    <w:link w:val="SidefodTegn"/>
    <w:uiPriority w:val="99"/>
    <w:unhideWhenUsed/>
    <w:rsid w:val="00EF2203"/>
    <w:pPr>
      <w:tabs>
        <w:tab w:val="center" w:pos="4819"/>
        <w:tab w:val="right" w:pos="9638"/>
      </w:tabs>
    </w:pPr>
  </w:style>
  <w:style w:type="character" w:customStyle="1" w:styleId="SidefodTegn">
    <w:name w:val="Sidefod Tegn"/>
    <w:basedOn w:val="Standardskrifttypeiafsnit"/>
    <w:link w:val="Sidefod"/>
    <w:uiPriority w:val="99"/>
    <w:rsid w:val="00EF22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EF2203"/>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EF2203"/>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EF2203"/>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EF2203"/>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EF220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F220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F220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F220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F220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EF2203"/>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EF220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EF2203"/>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EF2203"/>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EF220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F220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F220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F220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F220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F220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EF2203"/>
    <w:rPr>
      <w:rFonts w:ascii="Arial" w:hAnsi="Arial" w:cs="Arial"/>
      <w:b/>
      <w:sz w:val="30"/>
    </w:rPr>
  </w:style>
  <w:style w:type="paragraph" w:customStyle="1" w:styleId="Overskrift211pkt">
    <w:name w:val="Overskrift 2 + 11 pkt"/>
    <w:basedOn w:val="Normal"/>
    <w:link w:val="Overskrift211pktTegn"/>
    <w:rsid w:val="00EF220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F2203"/>
    <w:rPr>
      <w:rFonts w:ascii="Arial" w:hAnsi="Arial" w:cs="Arial"/>
      <w:b/>
    </w:rPr>
  </w:style>
  <w:style w:type="paragraph" w:customStyle="1" w:styleId="Normal11">
    <w:name w:val="Normal + 11"/>
    <w:basedOn w:val="Normal"/>
    <w:link w:val="Normal11Tegn"/>
    <w:rsid w:val="00EF2203"/>
    <w:rPr>
      <w:rFonts w:ascii="Times New Roman" w:hAnsi="Times New Roman" w:cs="Times New Roman"/>
    </w:rPr>
  </w:style>
  <w:style w:type="character" w:customStyle="1" w:styleId="Normal11Tegn">
    <w:name w:val="Normal + 11 Tegn"/>
    <w:basedOn w:val="Standardskrifttypeiafsnit"/>
    <w:link w:val="Normal11"/>
    <w:rsid w:val="00EF2203"/>
    <w:rPr>
      <w:rFonts w:ascii="Times New Roman" w:hAnsi="Times New Roman" w:cs="Times New Roman"/>
    </w:rPr>
  </w:style>
  <w:style w:type="paragraph" w:styleId="Sidehoved">
    <w:name w:val="header"/>
    <w:basedOn w:val="Normal"/>
    <w:link w:val="SidehovedTegn"/>
    <w:uiPriority w:val="99"/>
    <w:unhideWhenUsed/>
    <w:rsid w:val="00EF2203"/>
    <w:pPr>
      <w:tabs>
        <w:tab w:val="center" w:pos="4819"/>
        <w:tab w:val="right" w:pos="9638"/>
      </w:tabs>
    </w:pPr>
  </w:style>
  <w:style w:type="character" w:customStyle="1" w:styleId="SidehovedTegn">
    <w:name w:val="Sidehoved Tegn"/>
    <w:basedOn w:val="Standardskrifttypeiafsnit"/>
    <w:link w:val="Sidehoved"/>
    <w:uiPriority w:val="99"/>
    <w:rsid w:val="00EF2203"/>
  </w:style>
  <w:style w:type="paragraph" w:styleId="Sidefod">
    <w:name w:val="footer"/>
    <w:basedOn w:val="Normal"/>
    <w:link w:val="SidefodTegn"/>
    <w:uiPriority w:val="99"/>
    <w:unhideWhenUsed/>
    <w:rsid w:val="00EF2203"/>
    <w:pPr>
      <w:tabs>
        <w:tab w:val="center" w:pos="4819"/>
        <w:tab w:val="right" w:pos="9638"/>
      </w:tabs>
    </w:pPr>
  </w:style>
  <w:style w:type="character" w:customStyle="1" w:styleId="SidefodTegn">
    <w:name w:val="Sidefod Tegn"/>
    <w:basedOn w:val="Standardskrifttypeiafsnit"/>
    <w:link w:val="Sidefod"/>
    <w:uiPriority w:val="99"/>
    <w:rsid w:val="00EF2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E283C-F96F-42FF-87DE-59B6F9490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8961</Words>
  <Characters>54668</Characters>
  <Application>Microsoft Office Word</Application>
  <DocSecurity>0</DocSecurity>
  <Lines>455</Lines>
  <Paragraphs>127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cp:lastPrinted>2012-07-31T06:40:00Z</cp:lastPrinted>
  <dcterms:created xsi:type="dcterms:W3CDTF">2012-07-31T06:36:00Z</dcterms:created>
  <dcterms:modified xsi:type="dcterms:W3CDTF">2012-07-31T06:42:00Z</dcterms:modified>
</cp:coreProperties>
</file>