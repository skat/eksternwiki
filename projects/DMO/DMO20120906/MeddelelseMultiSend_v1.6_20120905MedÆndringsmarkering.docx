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C3198" w14:textId="77777777" w:rsidR="003B68D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82D17" w14:paraId="5D81EC47" w14:textId="77777777" w:rsidTr="00482D17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C97902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5A208605" w14:textId="77777777" w:rsidTr="00482D17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5C523DF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82D17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482D17" w14:paraId="0AC2A375" w14:textId="77777777" w:rsidTr="00482D17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CC264B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89F178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A56555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D15708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A8BD20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105135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82D17" w14:paraId="4669785F" w14:textId="77777777" w:rsidTr="00482D17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805663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32302ED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7D81D188" w14:textId="49953D4E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>5</w:delText>
              </w:r>
            </w:del>
            <w:ins w:id="2" w:author="Poul V Madsen" w:date="2012-09-05T15:42:00Z">
              <w:r>
                <w:rPr>
                  <w:rFonts w:ascii="Arial" w:hAnsi="Arial" w:cs="Arial"/>
                  <w:sz w:val="18"/>
                </w:rPr>
                <w:t>6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850500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3C1B25E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78894D5A" w14:textId="7D5DAC47" w:rsidR="00482D17" w:rsidRPr="00482D17" w:rsidRDefault="008838C6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Poul V Madsen" w:date="2012-09-05T15:42:00Z">
              <w:r>
                <w:rPr>
                  <w:rFonts w:ascii="Arial" w:hAnsi="Arial" w:cs="Arial"/>
                  <w:sz w:val="18"/>
                </w:rPr>
                <w:delText>20-12-2011</w:delText>
              </w:r>
            </w:del>
            <w:ins w:id="4" w:author="Poul V Madsen" w:date="2012-09-05T15:42:00Z">
              <w:r w:rsidR="00482D17">
                <w:rPr>
                  <w:rFonts w:ascii="Arial" w:hAnsi="Arial" w:cs="Arial"/>
                  <w:sz w:val="18"/>
                </w:rPr>
                <w:t>9-3-2012</w:t>
              </w:r>
            </w:ins>
          </w:p>
        </w:tc>
      </w:tr>
      <w:tr w:rsidR="00482D17" w14:paraId="265A92DB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73BA5F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82D17" w14:paraId="221530CE" w14:textId="77777777" w:rsidTr="00482D17">
        <w:trPr>
          <w:trHeight w:val="283"/>
        </w:trPr>
        <w:tc>
          <w:tcPr>
            <w:tcW w:w="10345" w:type="dxa"/>
            <w:gridSpan w:val="6"/>
            <w:vAlign w:val="center"/>
          </w:tcPr>
          <w:p w14:paraId="7BC08FC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Poul V Madsen" w:date="2012-09-05T15:42:00Z"/>
                <w:rFonts w:ascii="Arial" w:hAnsi="Arial" w:cs="Arial"/>
                <w:sz w:val="18"/>
              </w:rPr>
            </w:pPr>
            <w:ins w:id="6" w:author="Poul V Madsen" w:date="2012-09-05T15:42:00Z">
              <w:r>
                <w:rPr>
                  <w:rFonts w:ascii="Arial" w:hAnsi="Arial" w:cs="Arial"/>
                  <w:sz w:val="18"/>
                </w:rPr>
                <w:t>Formålet med denne service er at sende meddelelser via A&amp;D.</w:t>
              </w:r>
            </w:ins>
          </w:p>
          <w:p w14:paraId="2558DCA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" w:author="Poul V Madsen" w:date="2012-09-05T15:42:00Z"/>
                <w:rFonts w:ascii="Arial" w:hAnsi="Arial" w:cs="Arial"/>
                <w:sz w:val="18"/>
              </w:rPr>
            </w:pPr>
          </w:p>
          <w:p w14:paraId="5D15A2D8" w14:textId="17A710D4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Beskrivelsen af servicen findes under </w:t>
            </w:r>
            <w:del w:id="8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 xml:space="preserve">faneblad </w:delText>
              </w:r>
            </w:del>
            <w:ins w:id="9" w:author="Poul V Madsen" w:date="2012-09-05T15:42:00Z">
              <w:r>
                <w:rPr>
                  <w:rFonts w:ascii="Arial" w:hAnsi="Arial" w:cs="Arial"/>
                  <w:sz w:val="18"/>
                </w:rPr>
                <w:t>fanebladet "</w:t>
              </w:r>
            </w:ins>
            <w:r>
              <w:rPr>
                <w:rFonts w:ascii="Arial" w:hAnsi="Arial" w:cs="Arial"/>
                <w:sz w:val="18"/>
              </w:rPr>
              <w:t xml:space="preserve">Reference </w:t>
            </w:r>
            <w:del w:id="10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 xml:space="preserve"> Dokument</w:delText>
              </w:r>
            </w:del>
            <w:ins w:id="11" w:author="Poul V Madsen" w:date="2012-09-05T15:42:00Z">
              <w:r>
                <w:rPr>
                  <w:rFonts w:ascii="Arial" w:hAnsi="Arial" w:cs="Arial"/>
                  <w:sz w:val="18"/>
                </w:rPr>
                <w:t>Dokuments"</w:t>
              </w:r>
            </w:ins>
            <w:r>
              <w:rPr>
                <w:rFonts w:ascii="Arial" w:hAnsi="Arial" w:cs="Arial"/>
                <w:sz w:val="18"/>
              </w:rPr>
              <w:t xml:space="preserve"> i System Architect</w:t>
            </w:r>
            <w:del w:id="12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>.. Skal</w:delText>
              </w:r>
            </w:del>
            <w:ins w:id="13" w:author="Poul V Madsen" w:date="2012-09-05T15:42:00Z">
              <w:r>
                <w:rPr>
                  <w:rFonts w:ascii="Arial" w:hAnsi="Arial" w:cs="Arial"/>
                  <w:sz w:val="18"/>
                </w:rPr>
                <w:t>. Dokumentet skal</w:t>
              </w:r>
            </w:ins>
            <w:r>
              <w:rPr>
                <w:rFonts w:ascii="Arial" w:hAnsi="Arial" w:cs="Arial"/>
                <w:sz w:val="18"/>
              </w:rPr>
              <w:t xml:space="preserve"> udskrives selvstændigt og vedlægges servicen.</w:t>
            </w:r>
          </w:p>
        </w:tc>
      </w:tr>
      <w:tr w:rsidR="00482D17" w14:paraId="2CC79967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1FE1DB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82D17" w14:paraId="50FC7160" w14:textId="77777777" w:rsidTr="00482D17">
        <w:trPr>
          <w:trHeight w:val="283"/>
        </w:trPr>
        <w:tc>
          <w:tcPr>
            <w:tcW w:w="10345" w:type="dxa"/>
            <w:gridSpan w:val="6"/>
          </w:tcPr>
          <w:p w14:paraId="0054D1A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14:paraId="43CA8F36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F964B1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82D17" w14:paraId="2E8387FF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F3D4B7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4" w:author="Poul V Madsen" w:date="2012-09-05T15:42:00Z"/>
                <w:rFonts w:ascii="Arial" w:hAnsi="Arial" w:cs="Arial"/>
                <w:sz w:val="18"/>
              </w:rPr>
            </w:pPr>
            <w:del w:id="15" w:author="Poul V Madsen" w:date="2012-09-05T15:42:00Z">
              <w:r>
                <w:rPr>
                  <w:rFonts w:ascii="Arial" w:hAnsi="Arial" w:cs="Arial"/>
                  <w:sz w:val="18"/>
                </w:rPr>
                <w:delText>Hvis afsender angiver en KanalAdresseStruktur, er der samtidig (en optionel) mulighed for at angive et KundeNavn.</w:delText>
              </w:r>
            </w:del>
          </w:p>
          <w:p w14:paraId="4CE4E1C2" w14:textId="6D85D645" w:rsidR="00482D17" w:rsidRDefault="008838C6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" w:author="Poul V Madsen" w:date="2012-09-05T15:42:00Z"/>
                <w:rFonts w:ascii="Arial" w:hAnsi="Arial" w:cs="Arial"/>
                <w:sz w:val="18"/>
              </w:rPr>
            </w:pPr>
            <w:del w:id="17" w:author="Poul V Madsen" w:date="2012-09-05T15:42:00Z">
              <w:r>
                <w:rPr>
                  <w:rFonts w:ascii="Arial" w:hAnsi="Arial" w:cs="Arial"/>
                  <w:sz w:val="18"/>
                </w:rPr>
                <w:delText>Uanset om der findes et officielt</w:delText>
              </w:r>
            </w:del>
            <w:ins w:id="18" w:author="Poul V Madsen" w:date="2012-09-05T15:42:00Z">
              <w:r w:rsidR="00482D17">
                <w:rPr>
                  <w:rFonts w:ascii="Arial" w:hAnsi="Arial" w:cs="Arial"/>
                  <w:sz w:val="18"/>
                </w:rPr>
                <w:t>KundeType:</w:t>
              </w:r>
            </w:ins>
          </w:p>
          <w:p w14:paraId="03B5B2D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Poul V Madsen" w:date="2012-09-05T15:42:00Z"/>
                <w:rFonts w:ascii="Arial" w:hAnsi="Arial" w:cs="Arial"/>
                <w:sz w:val="18"/>
              </w:rPr>
            </w:pPr>
            <w:ins w:id="20" w:author="Poul V Madsen" w:date="2012-09-05T15:42:00Z">
              <w:r>
                <w:rPr>
                  <w:rFonts w:ascii="Arial" w:hAnsi="Arial" w:cs="Arial"/>
                  <w:sz w:val="18"/>
                </w:rPr>
                <w:t>Feltet giver mulighed for at A&amp;D kan slå kundens adresse op i AKR registeret. Feltet er optionelt, men alle nye implementationer skal fremover udfylde dette felt.</w:t>
              </w:r>
            </w:ins>
          </w:p>
          <w:p w14:paraId="6C9A69A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Poul V Madsen" w:date="2012-09-05T15:42:00Z"/>
                <w:rFonts w:ascii="Arial" w:hAnsi="Arial" w:cs="Arial"/>
                <w:sz w:val="18"/>
              </w:rPr>
            </w:pPr>
          </w:p>
          <w:p w14:paraId="7AD4D29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" w:author="Poul V Madsen" w:date="2012-09-05T15:42:00Z"/>
                <w:rFonts w:ascii="Arial" w:hAnsi="Arial" w:cs="Arial"/>
                <w:sz w:val="18"/>
              </w:rPr>
            </w:pPr>
            <w:ins w:id="23" w:author="Poul V Madsen" w:date="2012-09-05T15:42:00Z">
              <w:r>
                <w:rPr>
                  <w:rFonts w:ascii="Arial" w:hAnsi="Arial" w:cs="Arial"/>
                  <w:sz w:val="18"/>
                </w:rPr>
                <w:t>* Alternativt navn og adresse *</w:t>
              </w:r>
            </w:ins>
          </w:p>
          <w:p w14:paraId="519F9BEF" w14:textId="427A096E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Poul V Madsen" w:date="2012-09-05T15:42:00Z"/>
                <w:rFonts w:ascii="Arial" w:hAnsi="Arial" w:cs="Arial"/>
                <w:sz w:val="18"/>
              </w:rPr>
            </w:pPr>
            <w:ins w:id="25" w:author="Poul V Madsen" w:date="2012-09-05T15:42:00Z">
              <w:r>
                <w:rPr>
                  <w:rFonts w:ascii="Arial" w:hAnsi="Arial" w:cs="Arial"/>
                  <w:sz w:val="18"/>
                </w:rPr>
                <w:t>Afsender kan anvende alternativt</w:t>
              </w:r>
            </w:ins>
            <w:r>
              <w:rPr>
                <w:rFonts w:ascii="Arial" w:hAnsi="Arial" w:cs="Arial"/>
                <w:sz w:val="18"/>
              </w:rPr>
              <w:t xml:space="preserve"> kundenavn </w:t>
            </w:r>
            <w:del w:id="26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>eller ej, så</w:delText>
              </w:r>
            </w:del>
            <w:ins w:id="27" w:author="Poul V Madsen" w:date="2012-09-05T15:42:00Z">
              <w:r>
                <w:rPr>
                  <w:rFonts w:ascii="Arial" w:hAnsi="Arial" w:cs="Arial"/>
                  <w:sz w:val="18"/>
                </w:rPr>
                <w:t>(KanalAdresseNavn) og alternativ adresse (KanalAdresseStruktur) i to varianter:</w:t>
              </w:r>
            </w:ins>
          </w:p>
          <w:p w14:paraId="732DF8C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" w:author="Poul V Madsen" w:date="2012-09-05T15:42:00Z"/>
                <w:rFonts w:ascii="Arial" w:hAnsi="Arial" w:cs="Arial"/>
                <w:sz w:val="18"/>
              </w:rPr>
            </w:pPr>
            <w:ins w:id="29" w:author="Poul V Madsen" w:date="2012-09-05T15:42:00Z">
              <w:r>
                <w:rPr>
                  <w:rFonts w:ascii="Arial" w:hAnsi="Arial" w:cs="Arial"/>
                  <w:sz w:val="18"/>
                </w:rPr>
                <w:t>A) KanalAdresseStruktur uden KanalAdresseNavn</w:t>
              </w:r>
            </w:ins>
          </w:p>
          <w:p w14:paraId="45AD41F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" w:author="Poul V Madsen" w:date="2012-09-05T15:42:00Z"/>
                <w:rFonts w:ascii="Arial" w:hAnsi="Arial" w:cs="Arial"/>
                <w:sz w:val="18"/>
              </w:rPr>
            </w:pPr>
            <w:ins w:id="31" w:author="Poul V Madsen" w:date="2012-09-05T15:42:00Z">
              <w:r>
                <w:rPr>
                  <w:rFonts w:ascii="Arial" w:hAnsi="Arial" w:cs="Arial"/>
                  <w:sz w:val="18"/>
                </w:rPr>
                <w:t>- A&amp;D beriger meddelelsen med kundens navn via opslag med KundeNummer som nøgle og meddelelsen sendes til den alternative adresse. I output til skabelonen vil navn og adresse være placeret på samme måde som når der ikke</w:t>
              </w:r>
            </w:ins>
            <w:r>
              <w:rPr>
                <w:rFonts w:ascii="Arial" w:hAnsi="Arial" w:cs="Arial"/>
                <w:sz w:val="18"/>
              </w:rPr>
              <w:t xml:space="preserve"> anvendes </w:t>
            </w:r>
            <w:ins w:id="32" w:author="Poul V Madsen" w:date="2012-09-05T15:42:00Z">
              <w:r>
                <w:rPr>
                  <w:rFonts w:ascii="Arial" w:hAnsi="Arial" w:cs="Arial"/>
                  <w:sz w:val="18"/>
                </w:rPr>
                <w:t>alternativ adresse.</w:t>
              </w:r>
            </w:ins>
          </w:p>
          <w:p w14:paraId="22C91EA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3" w:author="Poul V Madsen" w:date="2012-09-05T15:42:00Z"/>
                <w:rFonts w:ascii="Arial" w:hAnsi="Arial" w:cs="Arial"/>
                <w:sz w:val="18"/>
              </w:rPr>
            </w:pPr>
            <w:ins w:id="34" w:author="Poul V Madsen" w:date="2012-09-05T15:42:00Z">
              <w:r>
                <w:rPr>
                  <w:rFonts w:ascii="Arial" w:hAnsi="Arial" w:cs="Arial"/>
                  <w:sz w:val="18"/>
                </w:rPr>
                <w:t>B) KanalAdresseStruktur og KanalAdresseNavn er begge udfyldt</w:t>
              </w:r>
            </w:ins>
          </w:p>
          <w:p w14:paraId="18AA297D" w14:textId="5EC89E3F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5" w:author="Poul V Madsen" w:date="2012-09-05T15:42:00Z">
              <w:r>
                <w:rPr>
                  <w:rFonts w:ascii="Arial" w:hAnsi="Arial" w:cs="Arial"/>
                  <w:sz w:val="18"/>
                </w:rPr>
                <w:t xml:space="preserve">- Kundens navn og adresse hentes som normalt via opslag med KundeNummer som nøgle - A&amp;D beriger meddelelsen med kundens navn og adresse via opslag med KundeNummer som nøgle, men meddelelsen sendes til den alternative adresse med </w:t>
              </w:r>
            </w:ins>
            <w:r>
              <w:rPr>
                <w:rFonts w:ascii="Arial" w:hAnsi="Arial" w:cs="Arial"/>
                <w:sz w:val="18"/>
              </w:rPr>
              <w:t xml:space="preserve">det </w:t>
            </w:r>
            <w:del w:id="36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>angivne KundeNavn i de medsendte meddelelser.</w:delText>
              </w:r>
            </w:del>
            <w:ins w:id="37" w:author="Poul V Madsen" w:date="2012-09-05T15:42:00Z">
              <w:r>
                <w:rPr>
                  <w:rFonts w:ascii="Arial" w:hAnsi="Arial" w:cs="Arial"/>
                  <w:sz w:val="18"/>
                </w:rPr>
                <w:t>alternative kundenavn. I output til skabelonen placeres navn+adresse fundet via opslag som "normalt" samtidig med at det alternative kundenavn og den alternative adresse placeres i en blok navngivet "KundeRepræsentant".</w:t>
              </w:r>
            </w:ins>
          </w:p>
          <w:p w14:paraId="5306700F" w14:textId="516BB632" w:rsidR="00482D17" w:rsidRDefault="008838C6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8" w:author="Poul V Madsen" w:date="2012-09-05T15:42:00Z"/>
                <w:rFonts w:ascii="Arial" w:hAnsi="Arial" w:cs="Arial"/>
                <w:sz w:val="18"/>
              </w:rPr>
            </w:pPr>
            <w:del w:id="39" w:author="Poul V Madsen" w:date="2012-09-05T15:42:00Z">
              <w:r>
                <w:rPr>
                  <w:rFonts w:ascii="Arial" w:hAnsi="Arial" w:cs="Arial"/>
                  <w:sz w:val="18"/>
                </w:rPr>
                <w:delText>Kundenavnet</w:delText>
              </w:r>
            </w:del>
          </w:p>
          <w:p w14:paraId="3905CC83" w14:textId="2C3977CE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40" w:author="Poul V Madsen" w:date="2012-09-05T15:42:00Z">
              <w:r>
                <w:rPr>
                  <w:rFonts w:ascii="Arial" w:hAnsi="Arial" w:cs="Arial"/>
                  <w:sz w:val="18"/>
                </w:rPr>
                <w:t>Det alternative kundenavn</w:t>
              </w:r>
            </w:ins>
            <w:r>
              <w:rPr>
                <w:rFonts w:ascii="Arial" w:hAnsi="Arial" w:cs="Arial"/>
                <w:sz w:val="18"/>
              </w:rPr>
              <w:t xml:space="preserve"> lagres ikke i A&amp;D, men anvendes kun i de aktuelle meddelelser. (Der er ingen kobling til det navn kunden ser på sin kommunikationsmappe, når kunden er logget på</w:t>
            </w:r>
            <w:del w:id="41" w:author="Poul V Madsen" w:date="2012-09-05T15:42:00Z">
              <w:r w:rsidR="008838C6">
                <w:rPr>
                  <w:rFonts w:ascii="Arial" w:hAnsi="Arial" w:cs="Arial"/>
                  <w:sz w:val="18"/>
                </w:rPr>
                <w:delText>).</w:delText>
              </w:r>
            </w:del>
            <w:ins w:id="42" w:author="Poul V Madsen" w:date="2012-09-05T15:42:00Z">
              <w:r>
                <w:rPr>
                  <w:rFonts w:ascii="Arial" w:hAnsi="Arial" w:cs="Arial"/>
                  <w:sz w:val="18"/>
                </w:rPr>
                <w:t>)</w:t>
              </w:r>
            </w:ins>
          </w:p>
        </w:tc>
      </w:tr>
      <w:tr w:rsidR="00482D17" w14:paraId="665B72C3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705034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82D17" w14:paraId="2B02E37E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D4E96F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82D17" w14:paraId="6B29922B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8DE171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482D17" w14:paraId="0231D384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4D9654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0EE64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14:paraId="3DA40B7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14:paraId="595831B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7710E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14:paraId="1DCFE08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4AE4A15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14:paraId="400F20D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F6C7AF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14:paraId="1FB6A79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14:paraId="3D48B68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14:paraId="298F555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7ACA1E4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3" w:author="Poul V Madsen" w:date="2012-09-05T15:42:00Z"/>
                <w:rFonts w:ascii="Arial" w:hAnsi="Arial" w:cs="Arial"/>
                <w:sz w:val="18"/>
              </w:rPr>
            </w:pPr>
            <w:ins w:id="44" w:author="Poul V Madsen" w:date="2012-09-05T15:4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(KundeType)</w:t>
              </w:r>
            </w:ins>
          </w:p>
          <w:p w14:paraId="36F8A00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14:paraId="7B1FE75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14:paraId="11FBA4D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14:paraId="7DEEAB1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826379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14:paraId="7D2EA7F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1EDA27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14:paraId="147E87E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52F4B4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267EEC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14:paraId="383F6E0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14:paraId="746BFAE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14:paraId="6D86126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4B7D4EE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14:paraId="2148475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CE5852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14:paraId="3C32445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14:paraId="6F74C4B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DAAF3F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25E755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CC87B6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82D17" w14:paraId="37BE1FE0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C8C26E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82D17" w14:paraId="21CF1C37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3D9B3B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482D17" w14:paraId="65A07979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17A231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14:paraId="1F5DB618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861148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82D17" w14:paraId="7986C04D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91F86E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82D17" w14:paraId="100AB5FD" w14:textId="77777777" w:rsidTr="00482D1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18C444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14:paraId="3D235C3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9655D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14:paraId="7268167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14:paraId="1E32824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14:paraId="12BD070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14:paraId="78C48A6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14:paraId="26FFC92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14:paraId="3DD578C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14:paraId="41870AF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14:paraId="74BC60B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14:paraId="79D68AF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14:paraId="369F158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482D17" w14:paraId="0E7C039C" w14:textId="77777777" w:rsidTr="00482D17">
        <w:trPr>
          <w:trHeight w:val="283"/>
          <w:ins w:id="45" w:author="Poul V Madsen" w:date="2012-09-05T15:42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5F476B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6" w:author="Poul V Madsen" w:date="2012-09-05T15:42:00Z"/>
                <w:rFonts w:ascii="Arial" w:hAnsi="Arial" w:cs="Arial"/>
                <w:b/>
                <w:sz w:val="18"/>
              </w:rPr>
            </w:pPr>
            <w:ins w:id="47" w:author="Poul V Madsen" w:date="2012-09-05T15:42:00Z">
              <w:r>
                <w:rPr>
                  <w:rFonts w:ascii="Arial" w:hAnsi="Arial" w:cs="Arial"/>
                  <w:b/>
                  <w:sz w:val="18"/>
                </w:rPr>
                <w:t>Referencer fra use case(s)</w:t>
              </w:r>
            </w:ins>
          </w:p>
        </w:tc>
      </w:tr>
      <w:tr w:rsidR="00482D17" w14:paraId="7C27A22F" w14:textId="77777777" w:rsidTr="00482D17">
        <w:trPr>
          <w:trHeight w:val="283"/>
          <w:ins w:id="48" w:author="Poul V Madsen" w:date="2012-09-05T15:42:00Z"/>
        </w:trPr>
        <w:tc>
          <w:tcPr>
            <w:tcW w:w="10345" w:type="dxa"/>
            <w:gridSpan w:val="6"/>
            <w:shd w:val="clear" w:color="auto" w:fill="B3B3B3"/>
          </w:tcPr>
          <w:p w14:paraId="46A32E1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9" w:author="Poul V Madsen" w:date="2012-09-05T15:42:00Z"/>
                <w:rFonts w:ascii="Arial" w:hAnsi="Arial" w:cs="Arial"/>
                <w:sz w:val="18"/>
              </w:rPr>
            </w:pPr>
            <w:ins w:id="50" w:author="Poul V Madsen" w:date="2012-09-05T15:42:00Z">
              <w:r>
                <w:rPr>
                  <w:rFonts w:ascii="Arial" w:hAnsi="Arial" w:cs="Arial"/>
                  <w:sz w:val="18"/>
                </w:rPr>
                <w:t>Valg af kunderepræsentation i Use Case "Oprettelse af kunderepræsentation"</w:t>
              </w:r>
            </w:ins>
          </w:p>
          <w:p w14:paraId="7D2B3D6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1" w:author="Poul V Madsen" w:date="2012-09-05T15:42:00Z"/>
                <w:rFonts w:ascii="Arial" w:hAnsi="Arial" w:cs="Arial"/>
                <w:sz w:val="18"/>
              </w:rPr>
            </w:pPr>
          </w:p>
          <w:p w14:paraId="7EE09D7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2" w:author="Poul V Madsen" w:date="2012-09-05T15:42:00Z"/>
                <w:rFonts w:ascii="Arial" w:hAnsi="Arial" w:cs="Arial"/>
                <w:sz w:val="18"/>
              </w:rPr>
            </w:pPr>
            <w:ins w:id="53" w:author="Poul V Madsen" w:date="2012-09-05T15:42:00Z">
              <w:r>
                <w:rPr>
                  <w:rFonts w:ascii="Arial" w:hAnsi="Arial" w:cs="Arial"/>
                  <w:sz w:val="18"/>
                </w:rPr>
                <w:t>Forlænge, acceptere, eller  afvise et kunderepræsentationforhold i Use Case "Kunderepræsentation status"</w:t>
              </w:r>
            </w:ins>
          </w:p>
          <w:p w14:paraId="0A04FB4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4" w:author="Poul V Madsen" w:date="2012-09-05T15:42:00Z"/>
                <w:rFonts w:ascii="Arial" w:hAnsi="Arial" w:cs="Arial"/>
                <w:sz w:val="18"/>
              </w:rPr>
            </w:pPr>
          </w:p>
        </w:tc>
      </w:tr>
    </w:tbl>
    <w:p w14:paraId="1785E069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2D17" w:rsidSect="00482D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5FECEE0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14:paraId="5E0ED0CE" w14:textId="77777777" w:rsidTr="00482D1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1B5319B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73FC5ED0" w14:textId="77777777" w:rsidTr="00482D17">
        <w:tc>
          <w:tcPr>
            <w:tcW w:w="10345" w:type="dxa"/>
            <w:vAlign w:val="center"/>
          </w:tcPr>
          <w:p w14:paraId="796D5FA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482D17" w14:paraId="41D37A35" w14:textId="77777777" w:rsidTr="00482D17">
        <w:tc>
          <w:tcPr>
            <w:tcW w:w="10345" w:type="dxa"/>
            <w:vAlign w:val="center"/>
          </w:tcPr>
          <w:p w14:paraId="33CE523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0D34DD2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015CEF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14:paraId="1FB23F8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14:paraId="143C482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14:paraId="67A8004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14:paraId="331F083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14:paraId="488B2C2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14:paraId="1E2AA06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14:paraId="6458520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14:paraId="2B4FC2B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14:paraId="2DEEB19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14:paraId="391FBB0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14:paraId="1156FF3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14:paraId="5188DA1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14:paraId="0A243FD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14:paraId="2BB0C7A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14:paraId="37E8619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14:paraId="68F54E8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14:paraId="25D2550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14:paraId="1113D78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41408A3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640466C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17E8D77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5A9E8F8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0FF5EB3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684D726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E2A8F9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690421BC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14:paraId="357FC1F1" w14:textId="77777777" w:rsidTr="00482D1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5E8F2B5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0E58E02C" w14:textId="77777777" w:rsidTr="00482D17">
        <w:tc>
          <w:tcPr>
            <w:tcW w:w="10345" w:type="dxa"/>
            <w:vAlign w:val="center"/>
          </w:tcPr>
          <w:p w14:paraId="013FF9A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82D17" w14:paraId="451F9410" w14:textId="77777777" w:rsidTr="00482D17">
        <w:tc>
          <w:tcPr>
            <w:tcW w:w="10345" w:type="dxa"/>
            <w:vAlign w:val="center"/>
          </w:tcPr>
          <w:p w14:paraId="029CB86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14:paraId="515BF4A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FC615C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14:paraId="7D3D8D2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14:paraId="3D5D6E5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14:paraId="445F7AB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14:paraId="1DF2A5C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14:paraId="00CE961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14:paraId="1060BF2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14:paraId="6A9324D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14:paraId="29F975B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14:paraId="62256CF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14:paraId="50D1C26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14:paraId="1A1CBE1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5BB65BA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7DE76FA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32B282C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054EE4F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3EB333D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7BD9BEC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B7A125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678003A6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14:paraId="18A2B5FF" w14:textId="77777777" w:rsidTr="00482D1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518EF5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11AF7B0A" w14:textId="77777777" w:rsidTr="00482D17">
        <w:tc>
          <w:tcPr>
            <w:tcW w:w="10345" w:type="dxa"/>
            <w:vAlign w:val="center"/>
          </w:tcPr>
          <w:p w14:paraId="352CC5D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482D17" w14:paraId="54568FC2" w14:textId="77777777" w:rsidTr="00482D17">
        <w:tc>
          <w:tcPr>
            <w:tcW w:w="10345" w:type="dxa"/>
            <w:vAlign w:val="center"/>
          </w:tcPr>
          <w:p w14:paraId="140FFA9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14:paraId="440E138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B11031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14:paraId="06B0F87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14:paraId="4E38454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14:paraId="5FC72F3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76AB96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7D5F74C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14:paraId="7D130D7B" w14:textId="77777777" w:rsidTr="00482D1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067CCEB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16766CE8" w14:textId="77777777" w:rsidTr="00482D17">
        <w:tc>
          <w:tcPr>
            <w:tcW w:w="10345" w:type="dxa"/>
            <w:vAlign w:val="center"/>
          </w:tcPr>
          <w:p w14:paraId="5EF9211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482D17" w14:paraId="56387C62" w14:textId="77777777" w:rsidTr="00482D17">
        <w:tc>
          <w:tcPr>
            <w:tcW w:w="10345" w:type="dxa"/>
            <w:vAlign w:val="center"/>
          </w:tcPr>
          <w:p w14:paraId="583CD10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14:paraId="302CD89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37DA57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14:paraId="4640CDA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14:paraId="3F1F0F5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14:paraId="259D080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14:paraId="1449B29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A54E74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5008984A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14:paraId="15A90772" w14:textId="77777777" w:rsidTr="00482D1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74C71CC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65F99ED8" w14:textId="77777777" w:rsidTr="00482D17">
        <w:tc>
          <w:tcPr>
            <w:tcW w:w="10345" w:type="dxa"/>
            <w:vAlign w:val="center"/>
          </w:tcPr>
          <w:p w14:paraId="108F569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482D17" w14:paraId="492EFEE7" w14:textId="77777777" w:rsidTr="00482D17">
        <w:tc>
          <w:tcPr>
            <w:tcW w:w="10345" w:type="dxa"/>
            <w:vAlign w:val="center"/>
          </w:tcPr>
          <w:p w14:paraId="344FA2F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14:paraId="6E2B465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D36D12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14:paraId="0B0177C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525D5EF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14:paraId="6310263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7D9787B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14:paraId="393F437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4B0CE68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14:paraId="48F5AEC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143DDB7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14:paraId="2418097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2AF5CF5E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14:paraId="163FF881" w14:textId="77777777" w:rsidTr="00482D1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3210EC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14:paraId="7132FBCB" w14:textId="77777777" w:rsidTr="00482D17">
        <w:tc>
          <w:tcPr>
            <w:tcW w:w="10345" w:type="dxa"/>
            <w:vAlign w:val="center"/>
          </w:tcPr>
          <w:p w14:paraId="2F2D200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482D17" w14:paraId="51E03767" w14:textId="77777777" w:rsidTr="00482D17">
        <w:tc>
          <w:tcPr>
            <w:tcW w:w="10345" w:type="dxa"/>
            <w:vAlign w:val="center"/>
          </w:tcPr>
          <w:p w14:paraId="4BF2849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14:paraId="31D6949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00E392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14:paraId="0CB227D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14:paraId="29AE305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14:paraId="1A80D13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14:paraId="5AE72ED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14:paraId="71FD556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14:paraId="1EC26C6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14:paraId="23C6257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14:paraId="0397B22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D9A41E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21BA527F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03FB9115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2D17" w:rsidSect="00482D17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64F975EB" w14:textId="77777777"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82D17" w14:paraId="3629F00A" w14:textId="77777777" w:rsidTr="00482D17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512DA76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5F7C6EB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3AF465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82D17" w14:paraId="1074D9D6" w14:textId="77777777" w:rsidTr="00482D17">
        <w:tc>
          <w:tcPr>
            <w:tcW w:w="3402" w:type="dxa"/>
          </w:tcPr>
          <w:p w14:paraId="01EA7C3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14:paraId="1BABEF8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E109B3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4E20161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3FFBC97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396CD00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1E7517F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0D25823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7301AB9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22205C0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4E775DC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5455379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43753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AF4065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4EA3DEC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7FA6EB8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41A5CB4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482D17" w14:paraId="024724BD" w14:textId="77777777" w:rsidTr="00482D17">
        <w:tc>
          <w:tcPr>
            <w:tcW w:w="3402" w:type="dxa"/>
          </w:tcPr>
          <w:p w14:paraId="6DD5953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14:paraId="35C990A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0C0443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3B06E0F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1F1CA9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03F5A85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482D17" w14:paraId="12FD91F9" w14:textId="77777777" w:rsidTr="00482D17">
        <w:tc>
          <w:tcPr>
            <w:tcW w:w="3402" w:type="dxa"/>
          </w:tcPr>
          <w:p w14:paraId="7E591D0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14:paraId="3BBC9D5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DED221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1D41C67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F68861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67ED3B0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482D17" w14:paraId="77159603" w14:textId="77777777" w:rsidTr="00482D17">
        <w:tc>
          <w:tcPr>
            <w:tcW w:w="3402" w:type="dxa"/>
          </w:tcPr>
          <w:p w14:paraId="24D5B38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14:paraId="35562DF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62E65B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14:paraId="7D005F5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2575CB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14:paraId="3C8D6BF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1874C4F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B6165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E831DA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482D17" w14:paraId="0FE95CAE" w14:textId="77777777" w:rsidTr="00482D17">
        <w:tc>
          <w:tcPr>
            <w:tcW w:w="3402" w:type="dxa"/>
          </w:tcPr>
          <w:p w14:paraId="1228E51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14:paraId="45E910F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93DF39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14:paraId="78B6790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B4D58C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14:paraId="3153D1B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77A02F6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47031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A4E7B9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482D17" w14:paraId="425C263F" w14:textId="77777777" w:rsidTr="00482D17">
        <w:tc>
          <w:tcPr>
            <w:tcW w:w="3402" w:type="dxa"/>
          </w:tcPr>
          <w:p w14:paraId="0695317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14:paraId="24985DA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4EAAD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58FBB5C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B7A0A7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23F0F37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6DB7F8F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45D6D71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05C85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1EE3CD0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43C94E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432A21B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82D17" w14:paraId="553ED716" w14:textId="77777777" w:rsidTr="00482D17">
        <w:tc>
          <w:tcPr>
            <w:tcW w:w="3402" w:type="dxa"/>
          </w:tcPr>
          <w:p w14:paraId="643424A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14:paraId="3F6E74A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B7F0D8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2436D77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66F5183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63AEFF5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4B85EAF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94016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807FB4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82D17" w14:paraId="46754BDD" w14:textId="77777777" w:rsidTr="00482D17">
        <w:tc>
          <w:tcPr>
            <w:tcW w:w="3402" w:type="dxa"/>
          </w:tcPr>
          <w:p w14:paraId="66CE451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14:paraId="123DD5A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93B48E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267C35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1BCE3A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482D17" w14:paraId="585E5280" w14:textId="77777777" w:rsidTr="00482D17">
        <w:tc>
          <w:tcPr>
            <w:tcW w:w="3402" w:type="dxa"/>
          </w:tcPr>
          <w:p w14:paraId="1CEC35D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14:paraId="2CDAD18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A3E52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79AF83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F3110C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482D17" w14:paraId="7B08AABF" w14:textId="77777777" w:rsidTr="00482D17">
        <w:tc>
          <w:tcPr>
            <w:tcW w:w="3402" w:type="dxa"/>
          </w:tcPr>
          <w:p w14:paraId="358FE40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14:paraId="6C2B86C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CDD8C6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14:paraId="3A5F3F3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30973A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4CA7AB5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14:paraId="5765B77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14:paraId="743C68A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4C86FA3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3A41C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62FA972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4284C86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482D17" w14:paraId="2FB15A05" w14:textId="77777777" w:rsidTr="00482D17">
        <w:tc>
          <w:tcPr>
            <w:tcW w:w="3402" w:type="dxa"/>
          </w:tcPr>
          <w:p w14:paraId="168B5C5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14:paraId="7B6278A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BBB92F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14:paraId="3601973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7614285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7E5CBDB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46E6F82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5CB1F4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7C7BAD3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482D17" w14:paraId="111E2D08" w14:textId="77777777" w:rsidTr="00482D17">
        <w:tc>
          <w:tcPr>
            <w:tcW w:w="3402" w:type="dxa"/>
          </w:tcPr>
          <w:p w14:paraId="41D7447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14:paraId="7A6A4A1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AAA464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14:paraId="5156E27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D3BC74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14:paraId="4959B26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482D17" w14:paraId="66DA870E" w14:textId="77777777" w:rsidTr="00482D17">
        <w:tc>
          <w:tcPr>
            <w:tcW w:w="3402" w:type="dxa"/>
          </w:tcPr>
          <w:p w14:paraId="4DB238F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14:paraId="493F2F6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80A183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14:paraId="5650171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99221F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14:paraId="562E20C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42AC4B8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482D17" w14:paraId="0120E186" w14:textId="77777777" w:rsidTr="00482D17">
        <w:tc>
          <w:tcPr>
            <w:tcW w:w="3402" w:type="dxa"/>
          </w:tcPr>
          <w:p w14:paraId="687C1E7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14:paraId="7CA8C6A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1D9698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14:paraId="3CB1514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988F64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165CCC9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482D17" w14:paraId="1C321584" w14:textId="77777777" w:rsidTr="00482D17">
        <w:tc>
          <w:tcPr>
            <w:tcW w:w="3402" w:type="dxa"/>
          </w:tcPr>
          <w:p w14:paraId="6578750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14:paraId="592F1D0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F78BE3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5627860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54C854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23A2592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2643DF6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14DE33E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7A1BA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0684B83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9C76F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98DB3A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82D17" w14:paraId="2D6F45DC" w14:textId="77777777" w:rsidTr="00482D17">
        <w:tc>
          <w:tcPr>
            <w:tcW w:w="3402" w:type="dxa"/>
          </w:tcPr>
          <w:p w14:paraId="4870287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14:paraId="11CE44D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132ADA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003C2A6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F3338E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0B1B22C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B12163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EC1C3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003661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82D17" w14:paraId="761E3D7D" w14:textId="77777777" w:rsidTr="00482D17">
        <w:tc>
          <w:tcPr>
            <w:tcW w:w="3402" w:type="dxa"/>
          </w:tcPr>
          <w:p w14:paraId="20D7DEC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14:paraId="148ACB5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BA8A2C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F7966A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F644E5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482D17" w14:paraId="212A3045" w14:textId="77777777" w:rsidTr="00482D17">
        <w:tc>
          <w:tcPr>
            <w:tcW w:w="3402" w:type="dxa"/>
          </w:tcPr>
          <w:p w14:paraId="0129D52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14:paraId="3CE4076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2FD9F8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6DE464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839EC4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482D17" w14:paraId="01FC0B84" w14:textId="77777777" w:rsidTr="00482D17">
        <w:tc>
          <w:tcPr>
            <w:tcW w:w="3402" w:type="dxa"/>
          </w:tcPr>
          <w:p w14:paraId="6A8A7DB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14:paraId="5E04B2B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549C26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14:paraId="29B460D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7F39CA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27CE75C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3688764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2F7E9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3517D15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DC73E8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FB6191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7EE01D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60C9778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FC9CB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514E45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5D877DA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EBFFB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5BD714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0FAFCFA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66BDA36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1432F55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482D17" w14:paraId="5AAB67EC" w14:textId="77777777" w:rsidTr="00482D17">
        <w:tc>
          <w:tcPr>
            <w:tcW w:w="3402" w:type="dxa"/>
          </w:tcPr>
          <w:p w14:paraId="3D527DC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14:paraId="20B0F9D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06C975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20F6212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D635C8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07E205E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05086A3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2EDFCC3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482D17" w14:paraId="0BFED51C" w14:textId="77777777" w:rsidTr="00482D17">
        <w:tc>
          <w:tcPr>
            <w:tcW w:w="3402" w:type="dxa"/>
          </w:tcPr>
          <w:p w14:paraId="7CBEBD2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14:paraId="3C6C252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BDA908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14:paraId="2AE8585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E913F9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14:paraId="1541831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0D4EA6C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1D61EF1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1D754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7228382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482D17" w14:paraId="5C678016" w14:textId="77777777" w:rsidTr="00482D17">
        <w:tc>
          <w:tcPr>
            <w:tcW w:w="3402" w:type="dxa"/>
          </w:tcPr>
          <w:p w14:paraId="4A425BC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14:paraId="6EC7BB8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F71386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358CA61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FCCE43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225C421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485F341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075ED6E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482D17" w14:paraId="0602F1EF" w14:textId="77777777" w:rsidTr="00482D17">
        <w:tc>
          <w:tcPr>
            <w:tcW w:w="3402" w:type="dxa"/>
          </w:tcPr>
          <w:p w14:paraId="09A9A4D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14:paraId="4C264FB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4CDA18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0FBACE2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C8274E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03CA614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482D17" w14:paraId="55F1FBF2" w14:textId="77777777" w:rsidTr="00482D17">
        <w:tc>
          <w:tcPr>
            <w:tcW w:w="3402" w:type="dxa"/>
          </w:tcPr>
          <w:p w14:paraId="3A080B1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14:paraId="619DF36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38EA66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1292B94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1DA95F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9B6D40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482D17" w14:paraId="2299B391" w14:textId="77777777" w:rsidTr="00482D17">
        <w:tc>
          <w:tcPr>
            <w:tcW w:w="3402" w:type="dxa"/>
          </w:tcPr>
          <w:p w14:paraId="3F5B4B1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14:paraId="2C5D1CA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B2033D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6D709EE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48D1D2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04A3FFD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482D17" w14:paraId="7E254C57" w14:textId="77777777" w:rsidTr="00482D17">
        <w:tc>
          <w:tcPr>
            <w:tcW w:w="3402" w:type="dxa"/>
          </w:tcPr>
          <w:p w14:paraId="7D8A95D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14:paraId="48A2727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B0DABD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768595C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DCF716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1A3F016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482D17" w14:paraId="317B7277" w14:textId="77777777" w:rsidTr="00482D17">
        <w:tc>
          <w:tcPr>
            <w:tcW w:w="3402" w:type="dxa"/>
          </w:tcPr>
          <w:p w14:paraId="77EE9ED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14:paraId="185073E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7B17A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4A46EDA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E18224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1EE77B8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482D17" w14:paraId="1B20DBC7" w14:textId="77777777" w:rsidTr="00482D17">
        <w:tc>
          <w:tcPr>
            <w:tcW w:w="3402" w:type="dxa"/>
          </w:tcPr>
          <w:p w14:paraId="67E3197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14:paraId="0E53F89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673977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5B8659F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C36393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73EB13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482D17" w14:paraId="25CBCC47" w14:textId="77777777" w:rsidTr="00482D17">
        <w:tc>
          <w:tcPr>
            <w:tcW w:w="3402" w:type="dxa"/>
          </w:tcPr>
          <w:p w14:paraId="569C2A7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14:paraId="401735B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57540D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0E45664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7707F8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1D9A64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482D17" w14:paraId="1449362E" w14:textId="77777777" w:rsidTr="00482D17">
        <w:tc>
          <w:tcPr>
            <w:tcW w:w="3402" w:type="dxa"/>
          </w:tcPr>
          <w:p w14:paraId="1668904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14:paraId="44735DB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8DE12B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1A81A26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7A40C0D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21327CA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28E5D5D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482D17" w14:paraId="1EC6789F" w14:textId="77777777" w:rsidTr="00482D17">
        <w:tc>
          <w:tcPr>
            <w:tcW w:w="3402" w:type="dxa"/>
          </w:tcPr>
          <w:p w14:paraId="57B0487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14:paraId="20D9018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01D75E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45403C0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C4B21E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7961249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482D17" w14:paraId="76FE3CD2" w14:textId="77777777" w:rsidTr="00482D17">
        <w:tc>
          <w:tcPr>
            <w:tcW w:w="3402" w:type="dxa"/>
          </w:tcPr>
          <w:p w14:paraId="3F0E40A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14:paraId="20D33F2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32A980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4163A3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3C4911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82D17" w14:paraId="1264F9D4" w14:textId="77777777" w:rsidTr="00482D17">
        <w:tc>
          <w:tcPr>
            <w:tcW w:w="3402" w:type="dxa"/>
          </w:tcPr>
          <w:p w14:paraId="127049F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14:paraId="78D23E0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4A18BD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47DE0D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C28558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82D17" w14:paraId="494CA3B9" w14:textId="77777777" w:rsidTr="00482D17">
        <w:tc>
          <w:tcPr>
            <w:tcW w:w="3402" w:type="dxa"/>
          </w:tcPr>
          <w:p w14:paraId="46D0E3D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14:paraId="56C0FD2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BBAEE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14:paraId="6F31E4E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14:paraId="68275DF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482D17" w14:paraId="2240FC7D" w14:textId="77777777" w:rsidTr="00482D17">
        <w:tc>
          <w:tcPr>
            <w:tcW w:w="3402" w:type="dxa"/>
          </w:tcPr>
          <w:p w14:paraId="1C31C5A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14:paraId="3C7767A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BD0A4B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1E4D11E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DB373B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386B66A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0B4D3A4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2CC299E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14:paraId="4097FFE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14:paraId="3B922D39" w14:textId="77777777" w:rsidTr="00482D17">
        <w:tc>
          <w:tcPr>
            <w:tcW w:w="3402" w:type="dxa"/>
          </w:tcPr>
          <w:p w14:paraId="32230A6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14:paraId="0552AD5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FD1BF7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14:paraId="3CAB540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3C29C6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14:paraId="2BF706C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14:paraId="3ECC586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67A21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62C2E55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14:paraId="69E4F3E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14:paraId="0F6EA33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14:paraId="22783FD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14:paraId="7A35B9D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14:paraId="7A26BF9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482D17" w14:paraId="73F2C531" w14:textId="77777777" w:rsidTr="00482D17">
        <w:tc>
          <w:tcPr>
            <w:tcW w:w="3402" w:type="dxa"/>
          </w:tcPr>
          <w:p w14:paraId="71DDC44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14:paraId="63C029E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E13F5F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ECF819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9AB193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482D17" w14:paraId="4D9DCA82" w14:textId="77777777" w:rsidTr="00482D17">
        <w:tc>
          <w:tcPr>
            <w:tcW w:w="3402" w:type="dxa"/>
          </w:tcPr>
          <w:p w14:paraId="4383D8D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14:paraId="3421B90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CC4C32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37F4EB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5FB880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482D17" w14:paraId="1DE9EB9B" w14:textId="77777777" w:rsidTr="00482D17">
        <w:tc>
          <w:tcPr>
            <w:tcW w:w="3402" w:type="dxa"/>
          </w:tcPr>
          <w:p w14:paraId="396EBAF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14:paraId="6807521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BE6588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4EDF617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AAB59C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A9F82E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646CC0F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3B3290C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482D17" w14:paraId="11283537" w14:textId="77777777" w:rsidTr="00482D17">
        <w:tc>
          <w:tcPr>
            <w:tcW w:w="3402" w:type="dxa"/>
          </w:tcPr>
          <w:p w14:paraId="320058B3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14:paraId="5257982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574004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E3C93C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4FDA17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482D17" w14:paraId="61CB88D8" w14:textId="77777777" w:rsidTr="00482D17">
        <w:tc>
          <w:tcPr>
            <w:tcW w:w="3402" w:type="dxa"/>
          </w:tcPr>
          <w:p w14:paraId="4E8E306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14:paraId="3FE4E7A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B9860B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FC22A6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6E1DC4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482D17" w14:paraId="42B34219" w14:textId="77777777" w:rsidTr="00482D17">
        <w:tc>
          <w:tcPr>
            <w:tcW w:w="3402" w:type="dxa"/>
          </w:tcPr>
          <w:p w14:paraId="584DC18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14:paraId="3A052F1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3EBFB7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3F1ADEF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4E8A8B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6C9E099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05E1CE4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482D17" w14:paraId="64314398" w14:textId="77777777" w:rsidTr="00482D17">
        <w:tc>
          <w:tcPr>
            <w:tcW w:w="3402" w:type="dxa"/>
          </w:tcPr>
          <w:p w14:paraId="71FB9DC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14:paraId="5CE106A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FC91E6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219FC77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9B49BC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70C87F1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56C1CF0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482D17" w14:paraId="1381E115" w14:textId="77777777" w:rsidTr="00482D17">
        <w:tc>
          <w:tcPr>
            <w:tcW w:w="3402" w:type="dxa"/>
          </w:tcPr>
          <w:p w14:paraId="50FB138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14:paraId="4B2A19A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927318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5FA3C64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8FB9C5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57AA898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14:paraId="446BEA6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0C0E6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891DDA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2EF17E7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14:paraId="018DDF3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14:paraId="3ABA2DF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482D17" w14:paraId="569FAB1F" w14:textId="77777777" w:rsidTr="00482D17">
        <w:tc>
          <w:tcPr>
            <w:tcW w:w="3402" w:type="dxa"/>
          </w:tcPr>
          <w:p w14:paraId="78A48FB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14:paraId="5C2B067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9A42E7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2A9680C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AD69F4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46A8D92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482D17" w14:paraId="0EE3073D" w14:textId="77777777" w:rsidTr="00482D17">
        <w:tc>
          <w:tcPr>
            <w:tcW w:w="3402" w:type="dxa"/>
          </w:tcPr>
          <w:p w14:paraId="4674AB1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04D366B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D19706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13F8D53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C1762C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3834A1E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5633738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82D17" w14:paraId="374C2211" w14:textId="77777777" w:rsidTr="00482D17">
        <w:trPr>
          <w:ins w:id="57" w:author="Poul V Madsen" w:date="2012-09-05T15:42:00Z"/>
        </w:trPr>
        <w:tc>
          <w:tcPr>
            <w:tcW w:w="3402" w:type="dxa"/>
          </w:tcPr>
          <w:p w14:paraId="36996DC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58" w:author="Poul V Madsen" w:date="2012-09-05T15:42:00Z"/>
                <w:rFonts w:ascii="Arial" w:hAnsi="Arial" w:cs="Arial"/>
                <w:sz w:val="18"/>
              </w:rPr>
            </w:pPr>
            <w:ins w:id="59" w:author="Poul V Madsen" w:date="2012-09-05T15:42:00Z">
              <w:r>
                <w:rPr>
                  <w:rFonts w:ascii="Arial" w:hAnsi="Arial" w:cs="Arial"/>
                  <w:sz w:val="18"/>
                </w:rPr>
                <w:t>KundeType</w:t>
              </w:r>
            </w:ins>
          </w:p>
        </w:tc>
        <w:tc>
          <w:tcPr>
            <w:tcW w:w="1701" w:type="dxa"/>
          </w:tcPr>
          <w:p w14:paraId="3716259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Poul V Madsen" w:date="2012-09-05T15:42:00Z"/>
                <w:rFonts w:ascii="Arial" w:hAnsi="Arial" w:cs="Arial"/>
                <w:sz w:val="18"/>
              </w:rPr>
            </w:pPr>
            <w:ins w:id="61" w:author="Poul V Madsen" w:date="2012-09-05T15:42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67ADF79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Poul V Madsen" w:date="2012-09-05T15:42:00Z"/>
                <w:rFonts w:ascii="Arial" w:hAnsi="Arial" w:cs="Arial"/>
                <w:sz w:val="18"/>
              </w:rPr>
            </w:pPr>
            <w:ins w:id="63" w:author="Poul V Madsen" w:date="2012-09-05T15:42:00Z">
              <w:r>
                <w:rPr>
                  <w:rFonts w:ascii="Arial" w:hAnsi="Arial" w:cs="Arial"/>
                  <w:sz w:val="18"/>
                </w:rPr>
                <w:t>Tekst30</w:t>
              </w:r>
            </w:ins>
          </w:p>
          <w:p w14:paraId="17FF2F0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Poul V Madsen" w:date="2012-09-05T15:42:00Z"/>
                <w:rFonts w:ascii="Arial" w:hAnsi="Arial" w:cs="Arial"/>
                <w:sz w:val="18"/>
              </w:rPr>
            </w:pPr>
            <w:ins w:id="65" w:author="Poul V Madsen" w:date="2012-09-05T15:42:00Z">
              <w:r>
                <w:rPr>
                  <w:rFonts w:ascii="Arial" w:hAnsi="Arial" w:cs="Arial"/>
                  <w:sz w:val="18"/>
                </w:rPr>
                <w:t>base: string</w:t>
              </w:r>
            </w:ins>
          </w:p>
          <w:p w14:paraId="33BAC4C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Poul V Madsen" w:date="2012-09-05T15:42:00Z"/>
                <w:rFonts w:ascii="Arial" w:hAnsi="Arial" w:cs="Arial"/>
                <w:sz w:val="18"/>
              </w:rPr>
            </w:pPr>
            <w:ins w:id="67" w:author="Poul V Madsen" w:date="2012-09-05T15:42:00Z">
              <w:r>
                <w:rPr>
                  <w:rFonts w:ascii="Arial" w:hAnsi="Arial" w:cs="Arial"/>
                  <w:sz w:val="18"/>
                </w:rPr>
                <w:t>maxLength: 30</w:t>
              </w:r>
            </w:ins>
          </w:p>
        </w:tc>
        <w:tc>
          <w:tcPr>
            <w:tcW w:w="4671" w:type="dxa"/>
          </w:tcPr>
          <w:p w14:paraId="1F1AEAF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8" w:author="Poul V Madsen" w:date="2012-09-05T15:42:00Z"/>
                <w:rFonts w:ascii="Arial" w:hAnsi="Arial" w:cs="Arial"/>
                <w:sz w:val="18"/>
              </w:rPr>
            </w:pPr>
            <w:ins w:id="69" w:author="Poul V Madsen" w:date="2012-09-05T15:42:00Z">
              <w:r>
                <w:rPr>
                  <w:rFonts w:ascii="Arial" w:hAnsi="Arial" w:cs="Arial"/>
                  <w:sz w:val="18"/>
                </w:rPr>
                <w:t>Identificere typen kunde, dvs. hvad KundeNummer dækker over.</w:t>
              </w:r>
            </w:ins>
          </w:p>
          <w:p w14:paraId="66B4F12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0" w:author="Poul V Madsen" w:date="2012-09-05T15:42:00Z"/>
                <w:rFonts w:ascii="Arial" w:hAnsi="Arial" w:cs="Arial"/>
                <w:sz w:val="18"/>
              </w:rPr>
            </w:pPr>
          </w:p>
          <w:p w14:paraId="4695375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1" w:author="Poul V Madsen" w:date="2012-09-05T15:42:00Z"/>
                <w:rFonts w:ascii="Arial" w:hAnsi="Arial" w:cs="Arial"/>
                <w:sz w:val="18"/>
              </w:rPr>
            </w:pPr>
            <w:ins w:id="72" w:author="Poul V Madsen" w:date="2012-09-05T15:42:00Z">
              <w:r>
                <w:rPr>
                  <w:rFonts w:ascii="Arial" w:hAnsi="Arial" w:cs="Arial"/>
                  <w:sz w:val="18"/>
                </w:rPr>
                <w:t>Værdiset:</w:t>
              </w:r>
            </w:ins>
          </w:p>
          <w:p w14:paraId="657814C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3" w:author="Poul V Madsen" w:date="2012-09-05T15:42:00Z"/>
                <w:rFonts w:ascii="Arial" w:hAnsi="Arial" w:cs="Arial"/>
                <w:sz w:val="18"/>
              </w:rPr>
            </w:pPr>
            <w:ins w:id="74" w:author="Poul V Madsen" w:date="2012-09-05T15:42:00Z">
              <w:r>
                <w:rPr>
                  <w:rFonts w:ascii="Arial" w:hAnsi="Arial" w:cs="Arial"/>
                  <w:sz w:val="18"/>
                </w:rPr>
                <w:t>CVR-Virksomhed</w:t>
              </w:r>
            </w:ins>
          </w:p>
          <w:p w14:paraId="4AC3491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5" w:author="Poul V Madsen" w:date="2012-09-05T15:42:00Z"/>
                <w:rFonts w:ascii="Arial" w:hAnsi="Arial" w:cs="Arial"/>
                <w:sz w:val="18"/>
              </w:rPr>
            </w:pPr>
            <w:ins w:id="76" w:author="Poul V Madsen" w:date="2012-09-05T15:42:00Z">
              <w:r>
                <w:rPr>
                  <w:rFonts w:ascii="Arial" w:hAnsi="Arial" w:cs="Arial"/>
                  <w:sz w:val="18"/>
                </w:rPr>
                <w:t>SE-Virksomhed</w:t>
              </w:r>
            </w:ins>
          </w:p>
          <w:p w14:paraId="40D8469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7" w:author="Poul V Madsen" w:date="2012-09-05T15:42:00Z"/>
                <w:rFonts w:ascii="Arial" w:hAnsi="Arial" w:cs="Arial"/>
                <w:sz w:val="18"/>
              </w:rPr>
            </w:pPr>
            <w:ins w:id="78" w:author="Poul V Madsen" w:date="2012-09-05T15:42:00Z">
              <w:r>
                <w:rPr>
                  <w:rFonts w:ascii="Arial" w:hAnsi="Arial" w:cs="Arial"/>
                  <w:sz w:val="18"/>
                </w:rPr>
                <w:t>CPR-Person</w:t>
              </w:r>
            </w:ins>
          </w:p>
          <w:p w14:paraId="4419922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9" w:author="Poul V Madsen" w:date="2012-09-05T15:42:00Z"/>
                <w:rFonts w:ascii="Arial" w:hAnsi="Arial" w:cs="Arial"/>
                <w:sz w:val="18"/>
              </w:rPr>
            </w:pPr>
            <w:ins w:id="80" w:author="Poul V Madsen" w:date="2012-09-05T15:42:00Z">
              <w:r>
                <w:rPr>
                  <w:rFonts w:ascii="Arial" w:hAnsi="Arial" w:cs="Arial"/>
                  <w:sz w:val="18"/>
                </w:rPr>
                <w:t>AKR-DMR-Person</w:t>
              </w:r>
            </w:ins>
          </w:p>
          <w:p w14:paraId="2409E1C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1" w:author="Poul V Madsen" w:date="2012-09-05T15:42:00Z"/>
                <w:rFonts w:ascii="Arial" w:hAnsi="Arial" w:cs="Arial"/>
                <w:sz w:val="18"/>
              </w:rPr>
            </w:pPr>
            <w:ins w:id="82" w:author="Poul V Madsen" w:date="2012-09-05T15:42:00Z">
              <w:r>
                <w:rPr>
                  <w:rFonts w:ascii="Arial" w:hAnsi="Arial" w:cs="Arial"/>
                  <w:sz w:val="18"/>
                </w:rPr>
                <w:t>AKR-DMR-Virksomhed</w:t>
              </w:r>
            </w:ins>
          </w:p>
          <w:p w14:paraId="2A284F5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3" w:author="Poul V Madsen" w:date="2012-09-05T15:42:00Z"/>
                <w:rFonts w:ascii="Arial" w:hAnsi="Arial" w:cs="Arial"/>
                <w:sz w:val="18"/>
              </w:rPr>
            </w:pPr>
            <w:ins w:id="84" w:author="Poul V Madsen" w:date="2012-09-05T15:42:00Z">
              <w:r>
                <w:rPr>
                  <w:rFonts w:ascii="Arial" w:hAnsi="Arial" w:cs="Arial"/>
                  <w:sz w:val="18"/>
                </w:rPr>
                <w:t>AKR-DMR-Ukendt</w:t>
              </w:r>
            </w:ins>
          </w:p>
          <w:p w14:paraId="677781B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5" w:author="Poul V Madsen" w:date="2012-09-05T15:42:00Z"/>
                <w:rFonts w:ascii="Arial" w:hAnsi="Arial" w:cs="Arial"/>
                <w:sz w:val="18"/>
              </w:rPr>
            </w:pPr>
            <w:ins w:id="86" w:author="Poul V Madsen" w:date="2012-09-05T15:42:00Z">
              <w:r>
                <w:rPr>
                  <w:rFonts w:ascii="Arial" w:hAnsi="Arial" w:cs="Arial"/>
                  <w:sz w:val="18"/>
                </w:rPr>
                <w:t>AKR-EFI-Person</w:t>
              </w:r>
            </w:ins>
          </w:p>
          <w:p w14:paraId="6EB8E2A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7" w:author="Poul V Madsen" w:date="2012-09-05T15:42:00Z"/>
                <w:rFonts w:ascii="Arial" w:hAnsi="Arial" w:cs="Arial"/>
                <w:sz w:val="18"/>
              </w:rPr>
            </w:pPr>
            <w:ins w:id="88" w:author="Poul V Madsen" w:date="2012-09-05T15:42:00Z">
              <w:r>
                <w:rPr>
                  <w:rFonts w:ascii="Arial" w:hAnsi="Arial" w:cs="Arial"/>
                  <w:sz w:val="18"/>
                </w:rPr>
                <w:t>AKR-EFI-Virksomhed</w:t>
              </w:r>
            </w:ins>
          </w:p>
          <w:p w14:paraId="45DD482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9" w:author="Poul V Madsen" w:date="2012-09-05T15:42:00Z"/>
                <w:rFonts w:ascii="Arial" w:hAnsi="Arial" w:cs="Arial"/>
                <w:sz w:val="18"/>
              </w:rPr>
            </w:pPr>
            <w:ins w:id="90" w:author="Poul V Madsen" w:date="2012-09-05T15:42:00Z">
              <w:r>
                <w:rPr>
                  <w:rFonts w:ascii="Arial" w:hAnsi="Arial" w:cs="Arial"/>
                  <w:sz w:val="18"/>
                </w:rPr>
                <w:t>AKR-EFI-Myndighed</w:t>
              </w:r>
            </w:ins>
          </w:p>
          <w:p w14:paraId="55263F0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1" w:author="Poul V Madsen" w:date="2012-09-05T15:42:00Z"/>
                <w:rFonts w:ascii="Arial" w:hAnsi="Arial" w:cs="Arial"/>
                <w:sz w:val="18"/>
              </w:rPr>
            </w:pPr>
            <w:ins w:id="92" w:author="Poul V Madsen" w:date="2012-09-05T15:42:00Z">
              <w:r>
                <w:rPr>
                  <w:rFonts w:ascii="Arial" w:hAnsi="Arial" w:cs="Arial"/>
                  <w:sz w:val="18"/>
                </w:rPr>
                <w:t>AKR-EFI-Ukendt</w:t>
              </w:r>
            </w:ins>
          </w:p>
        </w:tc>
      </w:tr>
      <w:tr w:rsidR="00482D17" w14:paraId="6A728F6B" w14:textId="77777777" w:rsidTr="00482D17">
        <w:tc>
          <w:tcPr>
            <w:tcW w:w="3402" w:type="dxa"/>
          </w:tcPr>
          <w:p w14:paraId="7EC3C70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14:paraId="37B85EF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72025B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14:paraId="67548EB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1F4C2A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14:paraId="15DC39E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14:paraId="3CA6972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5E01A88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AA47F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1F968B5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6D6B870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290741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14:paraId="2E081EB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8ED44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82D17" w14:paraId="4870DF41" w14:textId="77777777" w:rsidTr="00482D17">
        <w:tc>
          <w:tcPr>
            <w:tcW w:w="3402" w:type="dxa"/>
          </w:tcPr>
          <w:p w14:paraId="47F4DDB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14:paraId="17EB0AF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F0FF91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12D31DD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82D06C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02696D7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219A178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2F86261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482D17" w14:paraId="21424545" w14:textId="77777777" w:rsidTr="00482D17">
        <w:tc>
          <w:tcPr>
            <w:tcW w:w="3402" w:type="dxa"/>
          </w:tcPr>
          <w:p w14:paraId="2D31ADB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14:paraId="65E1E49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60AC3D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060863FB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0AF0493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14:paraId="3F364D5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482D17" w14:paraId="16C03C78" w14:textId="77777777" w:rsidTr="00482D17">
        <w:tc>
          <w:tcPr>
            <w:tcW w:w="3402" w:type="dxa"/>
          </w:tcPr>
          <w:p w14:paraId="06683E2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14:paraId="6825796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0AFE58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77041AF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738C64A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14:paraId="6BFE52E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482D17" w14:paraId="0955DBEA" w14:textId="77777777" w:rsidTr="00482D17">
        <w:tc>
          <w:tcPr>
            <w:tcW w:w="3402" w:type="dxa"/>
          </w:tcPr>
          <w:p w14:paraId="67DC907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14:paraId="13A04E3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E5C4B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14:paraId="14B94CF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14:paraId="23C9A1E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482D17" w14:paraId="0714D824" w14:textId="77777777" w:rsidTr="00482D17">
        <w:tc>
          <w:tcPr>
            <w:tcW w:w="3402" w:type="dxa"/>
          </w:tcPr>
          <w:p w14:paraId="3DE2592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14:paraId="2F8403E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69614E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76AD8C6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AF14AF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15D62BC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5459DB0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1634EA7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482D17" w14:paraId="14544D12" w14:textId="77777777" w:rsidTr="00482D17">
        <w:tc>
          <w:tcPr>
            <w:tcW w:w="3402" w:type="dxa"/>
          </w:tcPr>
          <w:p w14:paraId="45B493E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14:paraId="3B9BC37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A57F7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14:paraId="2517178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1ED503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14:paraId="082BD34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482D17" w14:paraId="677FCCBE" w14:textId="77777777" w:rsidTr="00482D17">
        <w:tc>
          <w:tcPr>
            <w:tcW w:w="3402" w:type="dxa"/>
          </w:tcPr>
          <w:p w14:paraId="011D579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14:paraId="5DB5FEF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A02B697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14:paraId="4523815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7E24DEA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482D17" w14:paraId="14CF6F9F" w14:textId="77777777" w:rsidTr="00482D17">
        <w:tc>
          <w:tcPr>
            <w:tcW w:w="3402" w:type="dxa"/>
          </w:tcPr>
          <w:p w14:paraId="2CDE87E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14:paraId="700FFAC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013E8E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14:paraId="06D9B1B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6883993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14:paraId="1B9A983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482D17" w14:paraId="57448506" w14:textId="77777777" w:rsidTr="00482D17">
        <w:tc>
          <w:tcPr>
            <w:tcW w:w="3402" w:type="dxa"/>
          </w:tcPr>
          <w:p w14:paraId="74F9EC38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14:paraId="32E808C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AA6358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560577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C07EE0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14:paraId="7148514F" w14:textId="77777777" w:rsidTr="00482D17">
        <w:tc>
          <w:tcPr>
            <w:tcW w:w="3402" w:type="dxa"/>
          </w:tcPr>
          <w:p w14:paraId="7AB00D4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14:paraId="4EFA04F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9CEC4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720CE8F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0A1265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14:paraId="2B03E191" w14:textId="77777777" w:rsidTr="00482D17">
        <w:tc>
          <w:tcPr>
            <w:tcW w:w="3402" w:type="dxa"/>
          </w:tcPr>
          <w:p w14:paraId="7E643A02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14:paraId="661257B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BCAE9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2983F61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6855CA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05411DC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2E205FB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482D17" w14:paraId="17082450" w14:textId="77777777" w:rsidTr="00482D17">
        <w:tc>
          <w:tcPr>
            <w:tcW w:w="3402" w:type="dxa"/>
          </w:tcPr>
          <w:p w14:paraId="4EF1507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14:paraId="1AA8C87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81E370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1A32905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0D8304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20C1B38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4210BBF9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482D17" w14:paraId="61919772" w14:textId="77777777" w:rsidTr="00482D17">
        <w:tc>
          <w:tcPr>
            <w:tcW w:w="3402" w:type="dxa"/>
          </w:tcPr>
          <w:p w14:paraId="2E65D746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14:paraId="1400537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B8F27E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DFA34F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2CF9B9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14:paraId="34E682C5" w14:textId="77777777" w:rsidTr="00482D17">
        <w:tc>
          <w:tcPr>
            <w:tcW w:w="3402" w:type="dxa"/>
          </w:tcPr>
          <w:p w14:paraId="296BE035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14:paraId="2A852B6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1DE88DF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135C247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66B13E1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14:paraId="37EE9056" w14:textId="77777777" w:rsidTr="00482D17">
        <w:tc>
          <w:tcPr>
            <w:tcW w:w="3402" w:type="dxa"/>
          </w:tcPr>
          <w:p w14:paraId="0A3385DA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14:paraId="75A2BE3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F67D210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14:paraId="4CF2B5B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631D160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103A039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14:paraId="1CA804F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14:paraId="74D3DE3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7F008CF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532CC75B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77E8CFF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39800643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7F7CFAA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78A8A8FD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7967E752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2226E8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3B5E5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79ECAB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51D4385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5581EAE5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741D411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2157BAEC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3DAAAADA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5769531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7EA5C11E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14:paraId="3F2196BB" w14:textId="77777777" w:rsidTr="00482D17">
        <w:tc>
          <w:tcPr>
            <w:tcW w:w="3402" w:type="dxa"/>
          </w:tcPr>
          <w:p w14:paraId="5624176C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14:paraId="41A35E7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36B6846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3A8C20FE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CDA88C4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56BD8E89" w14:textId="77777777"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4111F49D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68E1F284" w14:textId="77777777"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14:paraId="06A0698A" w14:textId="77777777" w:rsidR="00482D17" w:rsidRP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82D17" w:rsidRPr="00482D17" w:rsidSect="00482D17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C0D0E" w14:textId="77777777" w:rsidR="009F158D" w:rsidRDefault="009F158D" w:rsidP="00482D17">
      <w:r>
        <w:separator/>
      </w:r>
    </w:p>
  </w:endnote>
  <w:endnote w:type="continuationSeparator" w:id="0">
    <w:p w14:paraId="42E86735" w14:textId="77777777" w:rsidR="009F158D" w:rsidRDefault="009F158D" w:rsidP="00482D17">
      <w:r>
        <w:continuationSeparator/>
      </w:r>
    </w:p>
  </w:endnote>
  <w:endnote w:type="continuationNotice" w:id="1">
    <w:p w14:paraId="516C3D5F" w14:textId="77777777" w:rsidR="009F158D" w:rsidRDefault="009F15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E8D5" w14:textId="77777777" w:rsidR="00482D17" w:rsidRDefault="00482D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3BC34" w14:textId="51C7620D" w:rsidR="00482D17" w:rsidRPr="00482D17" w:rsidRDefault="00482D17" w:rsidP="00482D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55" w:author="Poul V Madsen" w:date="2012-09-05T15:42:00Z">
      <w:r w:rsidR="008838C6">
        <w:rPr>
          <w:rFonts w:ascii="Arial" w:hAnsi="Arial" w:cs="Arial"/>
          <w:noProof/>
          <w:sz w:val="16"/>
        </w:rPr>
        <w:delText>22. december 2011</w:delText>
      </w:r>
    </w:del>
    <w:ins w:id="56" w:author="Poul V Madsen" w:date="2012-09-05T15:42:00Z">
      <w:r>
        <w:rPr>
          <w:rFonts w:ascii="Arial" w:hAnsi="Arial" w:cs="Arial"/>
          <w:noProof/>
          <w:sz w:val="16"/>
        </w:rPr>
        <w:t>5. september 2012</w:t>
      </w:r>
    </w:ins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9F158D"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9F158D"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61348" w14:textId="77777777" w:rsidR="00482D17" w:rsidRDefault="00482D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F666A" w14:textId="77777777" w:rsidR="009F158D" w:rsidRDefault="009F158D" w:rsidP="00482D17">
      <w:r>
        <w:separator/>
      </w:r>
    </w:p>
  </w:footnote>
  <w:footnote w:type="continuationSeparator" w:id="0">
    <w:p w14:paraId="405F2234" w14:textId="77777777" w:rsidR="009F158D" w:rsidRDefault="009F158D" w:rsidP="00482D17">
      <w:r>
        <w:continuationSeparator/>
      </w:r>
    </w:p>
  </w:footnote>
  <w:footnote w:type="continuationNotice" w:id="1">
    <w:p w14:paraId="6169DE08" w14:textId="77777777" w:rsidR="009F158D" w:rsidRDefault="009F15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D924C" w14:textId="77777777" w:rsidR="00482D17" w:rsidRDefault="00482D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0F04D" w14:textId="77777777" w:rsidR="00482D17" w:rsidRPr="00482D17" w:rsidRDefault="00482D17" w:rsidP="00482D17">
    <w:pPr>
      <w:pStyle w:val="Sidehoved"/>
      <w:jc w:val="center"/>
      <w:rPr>
        <w:rFonts w:ascii="Arial" w:hAnsi="Arial" w:cs="Arial"/>
      </w:rPr>
    </w:pPr>
    <w:r w:rsidRPr="00482D17">
      <w:rPr>
        <w:rFonts w:ascii="Arial" w:hAnsi="Arial" w:cs="Arial"/>
      </w:rPr>
      <w:t>Servicebeskrivelse</w:t>
    </w:r>
  </w:p>
  <w:p w14:paraId="4B5F9C47" w14:textId="77777777" w:rsidR="00482D17" w:rsidRPr="00482D17" w:rsidRDefault="00482D17" w:rsidP="00482D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A4917" w14:textId="77777777" w:rsidR="00482D17" w:rsidRDefault="00482D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7C36" w14:textId="77777777" w:rsidR="00482D17" w:rsidRPr="00482D17" w:rsidRDefault="00482D17" w:rsidP="00482D17">
    <w:pPr>
      <w:pStyle w:val="Sidehoved"/>
      <w:jc w:val="center"/>
      <w:rPr>
        <w:rFonts w:ascii="Arial" w:hAnsi="Arial" w:cs="Arial"/>
      </w:rPr>
    </w:pPr>
    <w:r w:rsidRPr="00482D17">
      <w:rPr>
        <w:rFonts w:ascii="Arial" w:hAnsi="Arial" w:cs="Arial"/>
      </w:rPr>
      <w:t>Datastrukturer</w:t>
    </w:r>
  </w:p>
  <w:p w14:paraId="6FDA082B" w14:textId="77777777" w:rsidR="00482D17" w:rsidRPr="00482D17" w:rsidRDefault="00482D17" w:rsidP="00482D1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C152E" w14:textId="77777777" w:rsidR="00482D17" w:rsidRDefault="00482D17" w:rsidP="00482D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E8543C1" w14:textId="77777777" w:rsidR="00482D17" w:rsidRPr="00482D17" w:rsidRDefault="00482D17" w:rsidP="00482D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139AD"/>
    <w:multiLevelType w:val="multilevel"/>
    <w:tmpl w:val="639EF9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17"/>
    <w:rsid w:val="00062E9B"/>
    <w:rsid w:val="003717A5"/>
    <w:rsid w:val="00482D17"/>
    <w:rsid w:val="00636BE0"/>
    <w:rsid w:val="006843F7"/>
    <w:rsid w:val="006F2D8E"/>
    <w:rsid w:val="007E333B"/>
    <w:rsid w:val="008838C6"/>
    <w:rsid w:val="00892491"/>
    <w:rsid w:val="00930EBF"/>
    <w:rsid w:val="009F158D"/>
    <w:rsid w:val="00B3332C"/>
    <w:rsid w:val="00EC3642"/>
    <w:rsid w:val="00F0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482D17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482D17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482D17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482D17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2D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2D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2D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2D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2D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82D17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482D17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482D17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482D17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2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2D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2D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2D1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2D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2D17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2D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2D17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2D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2D17"/>
  </w:style>
  <w:style w:type="paragraph" w:styleId="Sidefod">
    <w:name w:val="footer"/>
    <w:basedOn w:val="Normal"/>
    <w:link w:val="Sidefo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2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482D17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482D17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482D17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482D17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2D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2D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2D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2D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2D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82D17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482D17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482D17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482D17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2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2D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2D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2D1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2D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2D17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2D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2D17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2D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2D17"/>
  </w:style>
  <w:style w:type="paragraph" w:styleId="Sidefod">
    <w:name w:val="footer"/>
    <w:basedOn w:val="Normal"/>
    <w:link w:val="Sidefo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9F729-B5BD-44CC-AFAC-E8290F89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2107</Words>
  <Characters>12856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2012-09-05T13:32:00Z</dcterms:created>
  <dcterms:modified xsi:type="dcterms:W3CDTF">2012-09-05T13:43:00Z</dcterms:modified>
</cp:coreProperties>
</file>