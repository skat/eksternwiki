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F78F5" w14:textId="77777777" w:rsidR="003B68D7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07FFE" w14:paraId="47F43CCC" w14:textId="77777777" w:rsidTr="00607FFE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0F0262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7E138084" w14:textId="77777777" w:rsidTr="00607FFE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7FCD326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7FFE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607FFE" w14:paraId="1356D21E" w14:textId="77777777" w:rsidTr="00607FFE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D3645C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61EFC6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DC65FA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E5047C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8DEB3C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2A29C6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7FFE" w14:paraId="78562D29" w14:textId="77777777" w:rsidTr="00607FFE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04C7934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776AD8F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912A6C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3B95879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27FC7D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2B22FD25" w14:textId="7154A823" w:rsidR="00607FFE" w:rsidRPr="00607FFE" w:rsidRDefault="00C11767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" w:author="Poul V Madsen" w:date="2012-09-05T15:44:00Z">
              <w:r>
                <w:rPr>
                  <w:rFonts w:ascii="Arial" w:hAnsi="Arial" w:cs="Arial"/>
                  <w:sz w:val="18"/>
                </w:rPr>
                <w:delText>20-12-2011</w:delText>
              </w:r>
            </w:del>
            <w:ins w:id="2" w:author="Poul V Madsen" w:date="2012-09-05T15:44:00Z">
              <w:r w:rsidR="00607FFE">
                <w:rPr>
                  <w:rFonts w:ascii="Arial" w:hAnsi="Arial" w:cs="Arial"/>
                  <w:sz w:val="18"/>
                </w:rPr>
                <w:t>22-8-2012</w:t>
              </w:r>
            </w:ins>
          </w:p>
        </w:tc>
      </w:tr>
      <w:tr w:rsidR="00607FFE" w14:paraId="738857BB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D0F6AF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7FFE" w14:paraId="53955662" w14:textId="77777777" w:rsidTr="00607FFE">
        <w:trPr>
          <w:trHeight w:val="283"/>
        </w:trPr>
        <w:tc>
          <w:tcPr>
            <w:tcW w:w="10345" w:type="dxa"/>
            <w:gridSpan w:val="6"/>
            <w:vAlign w:val="center"/>
          </w:tcPr>
          <w:p w14:paraId="509A896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607FFE" w14:paraId="156F6902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31FC90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7FFE" w14:paraId="008F7A52" w14:textId="77777777" w:rsidTr="00607FFE">
        <w:trPr>
          <w:trHeight w:val="283"/>
        </w:trPr>
        <w:tc>
          <w:tcPr>
            <w:tcW w:w="10345" w:type="dxa"/>
            <w:gridSpan w:val="6"/>
          </w:tcPr>
          <w:p w14:paraId="6E1C414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14:paraId="4D01FD1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05643C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14:paraId="6872F18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A87F6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14:paraId="072CE84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14:paraId="60D73B9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14:paraId="3C16D7B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14:paraId="535F687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14:paraId="0E37924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14:paraId="04F3304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FFE" w14:paraId="0DD62558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B54588F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7FFE" w14:paraId="5C7BFD38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B63533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7FFE" w14:paraId="04A3366C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BAE313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607FFE" w14:paraId="0D3D798F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46B712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DFB2B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14:paraId="28D6F08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8D5C4F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14:paraId="1BF2A08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60568F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589859E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67BD665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80B90E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EC41AA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14:paraId="643F863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40C7DA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1E3DB78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40B5942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14:paraId="1100555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14:paraId="54D58EB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14:paraId="1FCFF1B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14:paraId="0778FC6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776FB9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A9EAE5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14:paraId="74931B5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A8BD8D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720B08B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2C5A7FC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14:paraId="26E464E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22FF146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BEBF9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66C997B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14:paraId="5ECF263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FA162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5430878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64CCD43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14:paraId="20F6DB7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94F0E2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28DE831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14:paraId="7B573D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CDA850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462E792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7FEB4AB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14:paraId="009E8ED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DD9F29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7FFE" w14:paraId="176F34D9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A6D1FF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7FFE" w14:paraId="7E869D7A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04B299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MeddelelseStatusMultiHent_O</w:t>
            </w:r>
          </w:p>
        </w:tc>
      </w:tr>
      <w:tr w:rsidR="00607FFE" w14:paraId="3A2B2946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D54508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A2F50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14:paraId="649F1C8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14:paraId="4715709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8CD74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14:paraId="622C704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5DDC1C5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14:paraId="60376F6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9B96E5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14:paraId="69CA50E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14:paraId="118F67B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14:paraId="458ACC9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14:paraId="78D7B96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14:paraId="06EFE07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14:paraId="3B82CC1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14:paraId="23DC2AD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14:paraId="5063E1C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D881A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14:paraId="66F3BE8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2FE07A5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14:paraId="51C116E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79916A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14:paraId="4705EF7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14:paraId="49C14F8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14:paraId="18149B9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14:paraId="69A2273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14:paraId="0CC6E1F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14:paraId="44D68B2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14:paraId="75A6392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14:paraId="04EA838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14:paraId="33C492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725FB4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72510E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407614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7FFE" w14:paraId="06373C30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4DB256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07FFE" w14:paraId="507EC31A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00CA76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07FFE" w14:paraId="634FD1B5" w14:textId="77777777" w:rsidTr="00607FF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A0FAE7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14:paraId="36A5B66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C329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" w:author="Poul V Madsen" w:date="2012-09-05T15:44:00Z"/>
                <w:rFonts w:ascii="Arial" w:hAnsi="Arial" w:cs="Arial"/>
                <w:sz w:val="18"/>
              </w:rPr>
            </w:pPr>
            <w:del w:id="4" w:author="Poul V Madsen" w:date="2012-09-05T15:44:00Z">
              <w:r>
                <w:rPr>
                  <w:rFonts w:ascii="Arial" w:hAnsi="Arial" w:cs="Arial"/>
                  <w:sz w:val="18"/>
                </w:rPr>
                <w:delText>Mulige fejl fra MeddelelseMultiSend:</w:delText>
              </w:r>
            </w:del>
          </w:p>
          <w:p w14:paraId="0E540BE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Poul V Madsen" w:date="2012-09-05T15:44:00Z"/>
                <w:rFonts w:ascii="Arial" w:hAnsi="Arial" w:cs="Arial"/>
                <w:sz w:val="18"/>
              </w:rPr>
            </w:pPr>
            <w:ins w:id="6" w:author="Poul V Madsen" w:date="2012-09-05T15:44:00Z">
              <w:r>
                <w:rPr>
                  <w:rFonts w:ascii="Arial" w:hAnsi="Arial" w:cs="Arial"/>
                  <w:sz w:val="18"/>
                </w:rPr>
                <w:t>Service MeddelelseStatusMultiHent kan returnere 2 grupper af stati og fejl til fagsystemerne:</w:t>
              </w:r>
            </w:ins>
          </w:p>
          <w:p w14:paraId="4958648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" w:author="Poul V Madsen" w:date="2012-09-05T15:44:00Z"/>
                <w:rFonts w:ascii="Arial" w:hAnsi="Arial" w:cs="Arial"/>
                <w:sz w:val="18"/>
              </w:rPr>
            </w:pPr>
            <w:ins w:id="8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 - Alle fejl der opstår under validering, berigelse og produktion af meddelelser i PrintNet gemmes i database og returneres i MeddelelseStatusMultiHent.</w:t>
              </w:r>
            </w:ins>
          </w:p>
          <w:p w14:paraId="5F151B7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Poul V Madsen" w:date="2012-09-05T15:44:00Z"/>
                <w:rFonts w:ascii="Arial" w:hAnsi="Arial" w:cs="Arial"/>
                <w:sz w:val="18"/>
              </w:rPr>
            </w:pPr>
            <w:ins w:id="10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 - Alle fejl der opstår under forsendelse af meddelelser (efter produktion i PrintNet) gemmes i database og returneres i MeddelelseStatusMultiHent.</w:t>
              </w:r>
            </w:ins>
          </w:p>
          <w:p w14:paraId="47CC1D5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" w:author="Poul V Madsen" w:date="2012-09-05T15:44:00Z"/>
                <w:rFonts w:ascii="Arial" w:hAnsi="Arial" w:cs="Arial"/>
                <w:sz w:val="18"/>
              </w:rPr>
            </w:pPr>
          </w:p>
          <w:p w14:paraId="7C8F774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" w:author="Poul V Madsen" w:date="2012-09-05T15:44:00Z"/>
                <w:rFonts w:ascii="Arial" w:hAnsi="Arial" w:cs="Arial"/>
                <w:sz w:val="18"/>
              </w:rPr>
            </w:pPr>
            <w:ins w:id="13" w:author="Poul V Madsen" w:date="2012-09-05T15:44:00Z">
              <w:r>
                <w:rPr>
                  <w:rFonts w:ascii="Arial" w:hAnsi="Arial" w:cs="Arial"/>
                  <w:sz w:val="18"/>
                </w:rPr>
                <w:t>STATUSFORLØB:</w:t>
              </w:r>
            </w:ins>
          </w:p>
          <w:p w14:paraId="26DF368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" w:author="Poul V Madsen" w:date="2012-09-05T15:44:00Z"/>
                <w:rFonts w:ascii="Arial" w:hAnsi="Arial" w:cs="Arial"/>
                <w:sz w:val="18"/>
              </w:rPr>
            </w:pPr>
            <w:ins w:id="15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Oprettet</w:t>
              </w:r>
            </w:ins>
          </w:p>
          <w:p w14:paraId="5C3CD11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" w:author="Poul V Madsen" w:date="2012-09-05T15:44:00Z"/>
                <w:rFonts w:ascii="Arial" w:hAnsi="Arial" w:cs="Arial"/>
                <w:sz w:val="18"/>
              </w:rPr>
            </w:pPr>
            <w:ins w:id="17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 endnu.</w:t>
              </w:r>
            </w:ins>
          </w:p>
          <w:p w14:paraId="242EEBC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" w:author="Poul V Madsen" w:date="2012-09-05T15:44:00Z"/>
                <w:rFonts w:ascii="Arial" w:hAnsi="Arial" w:cs="Arial"/>
                <w:sz w:val="18"/>
              </w:rPr>
            </w:pPr>
            <w:ins w:id="19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Midlertidig status, spørg igen senere.</w:t>
              </w:r>
            </w:ins>
          </w:p>
          <w:p w14:paraId="3716F0A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" w:author="Poul V Madsen" w:date="2012-09-05T15:44:00Z"/>
                <w:rFonts w:ascii="Arial" w:hAnsi="Arial" w:cs="Arial"/>
                <w:sz w:val="18"/>
              </w:rPr>
            </w:pPr>
          </w:p>
          <w:p w14:paraId="061B109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Poul V Madsen" w:date="2012-09-05T15:44:00Z"/>
                <w:rFonts w:ascii="Arial" w:hAnsi="Arial" w:cs="Arial"/>
                <w:sz w:val="18"/>
              </w:rPr>
            </w:pPr>
            <w:ins w:id="22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Berigelse Fejl</w:t>
              </w:r>
            </w:ins>
          </w:p>
          <w:p w14:paraId="5757FCC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Poul V Madsen" w:date="2012-09-05T15:44:00Z"/>
                <w:rFonts w:ascii="Arial" w:hAnsi="Arial" w:cs="Arial"/>
                <w:sz w:val="18"/>
              </w:rPr>
            </w:pPr>
            <w:ins w:id="24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forsendelse.</w:t>
              </w:r>
            </w:ins>
          </w:p>
          <w:p w14:paraId="6588E6D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" w:author="Poul V Madsen" w:date="2012-09-05T15:44:00Z"/>
                <w:rFonts w:ascii="Arial" w:hAnsi="Arial" w:cs="Arial"/>
                <w:sz w:val="18"/>
              </w:rPr>
            </w:pPr>
            <w:ins w:id="26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Der er sket fejl i validering eller berigelse den præcise fejl kan ses i fejlteksten og kan være en af følgende:</w:t>
              </w:r>
            </w:ins>
          </w:p>
          <w:p w14:paraId="500C6E5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7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103 Invalid MeddelelseType</w:t>
            </w:r>
          </w:p>
          <w:p w14:paraId="07F1EE3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8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104 Invalid KanalType</w:t>
            </w:r>
          </w:p>
          <w:p w14:paraId="674BF84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9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14:paraId="6880051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0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107 Person findes ikke</w:t>
            </w:r>
          </w:p>
          <w:p w14:paraId="125052F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1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109 Firma findes ikke</w:t>
            </w:r>
          </w:p>
          <w:p w14:paraId="2E8CBBF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2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14:paraId="681460A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3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113 Brev kan ikke dannes</w:t>
            </w:r>
            <w:ins w:id="34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 </w:t>
              </w:r>
            </w:ins>
          </w:p>
          <w:p w14:paraId="70CBCF2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5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14:paraId="55D74D7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6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14:paraId="3FC35B3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Poul V Madsen" w:date="2012-09-05T15:44:00Z"/>
                <w:rFonts w:ascii="Arial" w:hAnsi="Arial" w:cs="Arial"/>
                <w:sz w:val="18"/>
              </w:rPr>
            </w:pPr>
            <w:ins w:id="38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150 Batch er modtaget før</w:t>
            </w:r>
          </w:p>
          <w:p w14:paraId="448E50E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9" w:author="Poul V Madsen" w:date="2012-09-05T15:44:00Z"/>
                <w:rFonts w:ascii="Arial" w:hAnsi="Arial" w:cs="Arial"/>
                <w:sz w:val="18"/>
              </w:rPr>
            </w:pPr>
          </w:p>
          <w:p w14:paraId="22C2693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0" w:author="Poul V Madsen" w:date="2012-09-05T15:44:00Z"/>
                <w:rFonts w:ascii="Arial" w:hAnsi="Arial" w:cs="Arial"/>
                <w:sz w:val="18"/>
              </w:rPr>
            </w:pPr>
            <w:ins w:id="41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MeddelelseProduktionStatus = Afventer CSRP </w:t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</w:p>
          <w:p w14:paraId="174A23E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2" w:author="Poul V Madsen" w:date="2012-09-05T15:44:00Z"/>
                <w:rFonts w:ascii="Arial" w:hAnsi="Arial" w:cs="Arial"/>
                <w:sz w:val="18"/>
              </w:rPr>
            </w:pPr>
            <w:ins w:id="43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forsendelse.</w:t>
              </w:r>
            </w:ins>
          </w:p>
          <w:p w14:paraId="12509AC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4" w:author="Poul V Madsen" w:date="2012-09-05T15:44:00Z"/>
                <w:rFonts w:ascii="Arial" w:hAnsi="Arial" w:cs="Arial"/>
                <w:sz w:val="18"/>
              </w:rPr>
            </w:pPr>
            <w:ins w:id="45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 xml:space="preserve">Der er sket en fejl i berigelsen, idet CSR-P servicen ikke svarer. </w:t>
              </w:r>
            </w:ins>
          </w:p>
          <w:p w14:paraId="394F9FA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6" w:author="Poul V Madsen" w:date="2012-09-05T15:44:00Z"/>
                <w:rFonts w:ascii="Arial" w:hAnsi="Arial" w:cs="Arial"/>
                <w:sz w:val="18"/>
              </w:rPr>
            </w:pPr>
            <w:ins w:id="47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Fagsystemet skal afvente at A&amp;D håndterer problemet.</w:t>
              </w:r>
            </w:ins>
          </w:p>
          <w:p w14:paraId="3EACF38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8" w:author="Poul V Madsen" w:date="2012-09-05T15:44:00Z"/>
                <w:rFonts w:ascii="Arial" w:hAnsi="Arial" w:cs="Arial"/>
                <w:sz w:val="18"/>
              </w:rPr>
            </w:pPr>
          </w:p>
          <w:p w14:paraId="0C0779C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9" w:author="Poul V Madsen" w:date="2012-09-05T15:44:00Z"/>
                <w:rFonts w:ascii="Arial" w:hAnsi="Arial" w:cs="Arial"/>
                <w:sz w:val="18"/>
              </w:rPr>
            </w:pPr>
            <w:ins w:id="50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Afventer ES</w:t>
              </w:r>
            </w:ins>
          </w:p>
          <w:p w14:paraId="15D7AB2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1" w:author="Poul V Madsen" w:date="2012-09-05T15:44:00Z"/>
                <w:rFonts w:ascii="Arial" w:hAnsi="Arial" w:cs="Arial"/>
                <w:sz w:val="18"/>
              </w:rPr>
            </w:pPr>
            <w:ins w:id="52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forsendelse.</w:t>
              </w:r>
            </w:ins>
          </w:p>
          <w:p w14:paraId="0DCE95B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3" w:author="Poul V Madsen" w:date="2012-09-05T15:44:00Z"/>
                <w:rFonts w:ascii="Arial" w:hAnsi="Arial" w:cs="Arial"/>
                <w:sz w:val="18"/>
              </w:rPr>
            </w:pPr>
            <w:ins w:id="54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Der er sket en fejl i berigelsen, idet ES servicen ikke svarer.</w:t>
              </w:r>
            </w:ins>
          </w:p>
          <w:p w14:paraId="495197E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5" w:author="Poul V Madsen" w:date="2012-09-05T15:44:00Z"/>
                <w:rFonts w:ascii="Arial" w:hAnsi="Arial" w:cs="Arial"/>
                <w:sz w:val="18"/>
              </w:rPr>
            </w:pPr>
            <w:ins w:id="56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Fagsystemet skal afvente at A&amp;D håndterer problemet.</w:t>
              </w:r>
            </w:ins>
          </w:p>
          <w:p w14:paraId="5A3DEC6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Poul V Madsen" w:date="2012-09-05T15:44:00Z"/>
                <w:rFonts w:ascii="Arial" w:hAnsi="Arial" w:cs="Arial"/>
                <w:sz w:val="18"/>
              </w:rPr>
            </w:pPr>
          </w:p>
          <w:p w14:paraId="14A444E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8" w:author="Poul V Madsen" w:date="2012-09-05T15:44:00Z"/>
                <w:rFonts w:ascii="Arial" w:hAnsi="Arial" w:cs="Arial"/>
                <w:sz w:val="18"/>
              </w:rPr>
            </w:pPr>
            <w:ins w:id="59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Afventer CVR</w:t>
              </w:r>
            </w:ins>
          </w:p>
          <w:p w14:paraId="7CF41EF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Poul V Madsen" w:date="2012-09-05T15:44:00Z"/>
                <w:rFonts w:ascii="Arial" w:hAnsi="Arial" w:cs="Arial"/>
                <w:sz w:val="18"/>
              </w:rPr>
            </w:pPr>
            <w:ins w:id="61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forsendelse.</w:t>
              </w:r>
            </w:ins>
          </w:p>
          <w:p w14:paraId="3C53F94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Poul V Madsen" w:date="2012-09-05T15:44:00Z"/>
                <w:rFonts w:ascii="Arial" w:hAnsi="Arial" w:cs="Arial"/>
                <w:sz w:val="18"/>
              </w:rPr>
            </w:pPr>
            <w:ins w:id="63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Der er sket en fejl i berigelsen, idet CVR servicen ikke svarer.</w:t>
              </w:r>
            </w:ins>
          </w:p>
          <w:p w14:paraId="7C8E66F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Poul V Madsen" w:date="2012-09-05T15:44:00Z"/>
                <w:rFonts w:ascii="Arial" w:hAnsi="Arial" w:cs="Arial"/>
                <w:sz w:val="18"/>
              </w:rPr>
            </w:pPr>
            <w:ins w:id="65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Fagsystemet skal afvente at A&amp;D håndterer problemet.</w:t>
              </w:r>
            </w:ins>
          </w:p>
          <w:p w14:paraId="7E10F39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Poul V Madsen" w:date="2012-09-05T15:44:00Z"/>
                <w:rFonts w:ascii="Arial" w:hAnsi="Arial" w:cs="Arial"/>
                <w:sz w:val="18"/>
              </w:rPr>
            </w:pPr>
          </w:p>
          <w:p w14:paraId="6B5DA3D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7" w:author="Poul V Madsen" w:date="2012-09-05T15:44:00Z"/>
                <w:rFonts w:ascii="Arial" w:hAnsi="Arial" w:cs="Arial"/>
                <w:sz w:val="18"/>
              </w:rPr>
            </w:pPr>
            <w:ins w:id="68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Fejlet i ekstern service</w:t>
              </w:r>
            </w:ins>
          </w:p>
          <w:p w14:paraId="02648EE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9" w:author="Poul V Madsen" w:date="2012-09-05T15:44:00Z"/>
                <w:rFonts w:ascii="Arial" w:hAnsi="Arial" w:cs="Arial"/>
                <w:sz w:val="18"/>
              </w:rPr>
            </w:pPr>
            <w:ins w:id="70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forsendelse.</w:t>
              </w:r>
            </w:ins>
          </w:p>
          <w:p w14:paraId="66CA4B1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1" w:author="Poul V Madsen" w:date="2012-09-05T15:44:00Z"/>
                <w:rFonts w:ascii="Arial" w:hAnsi="Arial" w:cs="Arial"/>
                <w:sz w:val="18"/>
              </w:rPr>
            </w:pPr>
            <w:ins w:id="72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Kontakt til ekstern service er opgivet.</w:t>
              </w:r>
            </w:ins>
          </w:p>
          <w:p w14:paraId="79AFAD2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3" w:author="Poul V Madsen" w:date="2012-09-05T15:44:00Z"/>
                <w:rFonts w:ascii="Arial" w:hAnsi="Arial" w:cs="Arial"/>
                <w:sz w:val="18"/>
              </w:rPr>
            </w:pPr>
            <w:ins w:id="74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Fagsystemet må gensende Meddelelserne.</w:t>
              </w:r>
            </w:ins>
          </w:p>
          <w:p w14:paraId="63920B4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5" w:author="Poul V Madsen" w:date="2012-09-05T15:44:00Z"/>
                <w:rFonts w:ascii="Arial" w:hAnsi="Arial" w:cs="Arial"/>
                <w:sz w:val="18"/>
              </w:rPr>
            </w:pPr>
          </w:p>
          <w:p w14:paraId="74C699E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6" w:author="Poul V Madsen" w:date="2012-09-05T15:44:00Z"/>
                <w:rFonts w:ascii="Arial" w:hAnsi="Arial" w:cs="Arial"/>
                <w:sz w:val="18"/>
              </w:rPr>
            </w:pPr>
            <w:ins w:id="77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Sendt til produktion</w:t>
              </w:r>
            </w:ins>
          </w:p>
          <w:p w14:paraId="020AEBD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Poul V Madsen" w:date="2012-09-05T15:44:00Z"/>
                <w:rFonts w:ascii="Arial" w:hAnsi="Arial" w:cs="Arial"/>
                <w:sz w:val="18"/>
              </w:rPr>
            </w:pPr>
            <w:ins w:id="79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forsendelse, hvis dette er første kanal.</w:t>
              </w:r>
            </w:ins>
          </w:p>
          <w:p w14:paraId="780758E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0" w:author="Poul V Madsen" w:date="2012-09-05T15:44:00Z"/>
                <w:rFonts w:ascii="Arial" w:hAnsi="Arial" w:cs="Arial"/>
                <w:sz w:val="18"/>
              </w:rPr>
            </w:pPr>
            <w:ins w:id="81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Evt. et antal fejlede forsendelser hvis dette er 2. eller 3 kanal-forsøg.</w:t>
              </w:r>
            </w:ins>
          </w:p>
          <w:p w14:paraId="4CEB353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2" w:author="Poul V Madsen" w:date="2012-09-05T15:44:00Z"/>
                <w:rFonts w:ascii="Arial" w:hAnsi="Arial" w:cs="Arial"/>
                <w:sz w:val="18"/>
              </w:rPr>
            </w:pPr>
            <w:ins w:id="83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Midlertidig status, spørg igen senere</w:t>
              </w:r>
            </w:ins>
          </w:p>
          <w:p w14:paraId="7664994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4" w:author="Poul V Madsen" w:date="2012-09-05T15:44:00Z"/>
                <w:rFonts w:ascii="Arial" w:hAnsi="Arial" w:cs="Arial"/>
                <w:sz w:val="18"/>
              </w:rPr>
            </w:pPr>
            <w:ins w:id="85" w:author="Poul V Madsen" w:date="2012-09-05T15:44:00Z">
              <w:r>
                <w:rPr>
                  <w:rFonts w:ascii="Arial" w:hAnsi="Arial" w:cs="Arial"/>
                  <w:sz w:val="18"/>
                </w:rPr>
                <w:tab/>
              </w:r>
            </w:ins>
          </w:p>
          <w:p w14:paraId="0C5A0C8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6" w:author="Poul V Madsen" w:date="2012-09-05T15:44:00Z"/>
                <w:rFonts w:ascii="Arial" w:hAnsi="Arial" w:cs="Arial"/>
                <w:sz w:val="18"/>
              </w:rPr>
            </w:pPr>
            <w:ins w:id="87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Produktion fejl</w:t>
              </w:r>
            </w:ins>
          </w:p>
          <w:p w14:paraId="759F133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8" w:author="Poul V Madsen" w:date="2012-09-05T15:44:00Z"/>
                <w:rFonts w:ascii="Arial" w:hAnsi="Arial" w:cs="Arial"/>
                <w:sz w:val="18"/>
              </w:rPr>
            </w:pPr>
            <w:ins w:id="89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Ingen forsendelse, hvis dette er første kanal.</w:t>
              </w:r>
            </w:ins>
          </w:p>
          <w:p w14:paraId="72B1416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0" w:author="Poul V Madsen" w:date="2012-09-05T15:44:00Z"/>
                <w:rFonts w:ascii="Arial" w:hAnsi="Arial" w:cs="Arial"/>
                <w:sz w:val="18"/>
              </w:rPr>
            </w:pPr>
            <w:ins w:id="91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Evt. et antal fejlede forsendelse hvis dette er 2. eller 3 kanal-forsøg.</w:t>
              </w:r>
            </w:ins>
          </w:p>
          <w:p w14:paraId="1527FCF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2" w:author="Poul V Madsen" w:date="2012-09-05T15:44:00Z"/>
                <w:rFonts w:ascii="Arial" w:hAnsi="Arial" w:cs="Arial"/>
                <w:sz w:val="18"/>
              </w:rPr>
            </w:pPr>
            <w:ins w:id="93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Der er sket fejl i produktionen i PrintNet. Den præcise fejl kan ses i fejlteksten.</w:t>
              </w:r>
            </w:ins>
          </w:p>
          <w:p w14:paraId="3A2162A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4" w:author="Poul V Madsen" w:date="2012-09-05T15:44:00Z"/>
                <w:rFonts w:ascii="Arial" w:hAnsi="Arial" w:cs="Arial"/>
                <w:sz w:val="18"/>
              </w:rPr>
            </w:pPr>
            <w:ins w:id="95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Fejlkode: 114 PrintNet Fejl</w:t>
              </w:r>
            </w:ins>
          </w:p>
          <w:p w14:paraId="2DD1A9D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6" w:author="Poul V Madsen" w:date="2012-09-05T15:44:00Z"/>
                <w:rFonts w:ascii="Arial" w:hAnsi="Arial" w:cs="Arial"/>
                <w:sz w:val="18"/>
              </w:rPr>
            </w:pPr>
          </w:p>
          <w:p w14:paraId="5F6D271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7" w:author="Poul V Madsen" w:date="2012-09-05T15:44:00Z"/>
                <w:rFonts w:ascii="Arial" w:hAnsi="Arial" w:cs="Arial"/>
                <w:sz w:val="18"/>
              </w:rPr>
            </w:pPr>
            <w:ins w:id="98" w:author="Poul V Madsen" w:date="2012-09-05T15:44:00Z">
              <w:r>
                <w:rPr>
                  <w:rFonts w:ascii="Arial" w:hAnsi="Arial" w:cs="Arial"/>
                  <w:sz w:val="18"/>
                </w:rPr>
                <w:t>MeddelelseProduktionStatus = Produktion Ok</w:t>
              </w:r>
            </w:ins>
          </w:p>
          <w:p w14:paraId="7980BD7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9" w:author="Poul V Madsen" w:date="2012-09-05T15:44:00Z"/>
                <w:rFonts w:ascii="Arial" w:hAnsi="Arial" w:cs="Arial"/>
                <w:sz w:val="18"/>
              </w:rPr>
            </w:pPr>
            <w:ins w:id="100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En forsendelse med en af de givne statusser, hvis dette er første kanal.</w:t>
              </w:r>
            </w:ins>
          </w:p>
          <w:p w14:paraId="5AF0AB6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1" w:author="Poul V Madsen" w:date="2012-09-05T15:44:00Z"/>
                <w:rFonts w:ascii="Arial" w:hAnsi="Arial" w:cs="Arial"/>
                <w:sz w:val="18"/>
              </w:rPr>
            </w:pPr>
            <w:ins w:id="102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Evt. et antal fejlede forsendelse hvis dette er 2. eller 3 kanal-forsøg.</w:t>
              </w:r>
            </w:ins>
          </w:p>
          <w:p w14:paraId="5DEDA64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3" w:author="Poul V Madsen" w:date="2012-09-05T15:44:00Z"/>
                <w:rFonts w:ascii="Arial" w:hAnsi="Arial" w:cs="Arial"/>
                <w:sz w:val="18"/>
              </w:rPr>
            </w:pPr>
            <w:ins w:id="104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 xml:space="preserve">Meddelelsen er produceret og kan nu ses via service FormateretMeddelelseIndholdMultiHent eller via GUI’en i A&amp;D. </w:t>
              </w:r>
            </w:ins>
          </w:p>
          <w:p w14:paraId="010FD8C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5" w:author="Poul V Madsen" w:date="2012-09-05T15:44:00Z"/>
                <w:rFonts w:ascii="Arial" w:hAnsi="Arial" w:cs="Arial"/>
                <w:sz w:val="18"/>
              </w:rPr>
            </w:pPr>
            <w:ins w:id="106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Der vil nu også være en eller flere forsendelser. Status for den enkelte forsendelse vil kunne ses.</w:t>
              </w:r>
            </w:ins>
          </w:p>
          <w:p w14:paraId="57FC9AA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7" w:author="Poul V Madsen" w:date="2012-09-05T15:44:00Z"/>
                <w:rFonts w:ascii="Arial" w:hAnsi="Arial" w:cs="Arial"/>
                <w:sz w:val="18"/>
              </w:rPr>
            </w:pPr>
            <w:ins w:id="108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Hvis der findes en forsendelse med status "Positivt Kvitteret", så er Meddelelsen færdigbehandlet, og kan afsluttes fra fagsystemets side</w:t>
              </w:r>
            </w:ins>
          </w:p>
          <w:p w14:paraId="10C6716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9" w:author="Poul V Madsen" w:date="2012-09-05T15:44:00Z"/>
                <w:rFonts w:ascii="Arial" w:hAnsi="Arial" w:cs="Arial"/>
                <w:sz w:val="18"/>
              </w:rPr>
            </w:pPr>
            <w:ins w:id="110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 xml:space="preserve">Hvis der findes en forsendelse med status "Formodet afsendt", så er Meddelelsen færdigbehandlet, men kan evt. senere blive genoptaget af A&amp;D (f.eks. hvis en bounce modtages efter tiden er udløbet). </w:t>
              </w:r>
            </w:ins>
          </w:p>
          <w:p w14:paraId="27FA701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1" w:author="Poul V Madsen" w:date="2012-09-05T15:44:00Z"/>
                <w:rFonts w:ascii="Arial" w:hAnsi="Arial" w:cs="Arial"/>
                <w:sz w:val="18"/>
              </w:rPr>
            </w:pPr>
            <w:ins w:id="112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Hvis forsendelsen har en af de øvrige statusser, så er meddelelsen stadig under behandling af A&amp;D.</w:t>
              </w:r>
            </w:ins>
          </w:p>
          <w:p w14:paraId="4DA9ED4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3" w:author="Poul V Madsen" w:date="2012-09-05T15:44:00Z"/>
                <w:rFonts w:ascii="Arial" w:hAnsi="Arial" w:cs="Arial"/>
                <w:sz w:val="18"/>
              </w:rPr>
            </w:pPr>
          </w:p>
          <w:p w14:paraId="0AFFAF7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4" w:author="Poul V Madsen" w:date="2012-09-05T15:44:00Z"/>
                <w:rFonts w:ascii="Arial" w:hAnsi="Arial" w:cs="Arial"/>
                <w:sz w:val="18"/>
              </w:rPr>
            </w:pPr>
            <w:ins w:id="115" w:author="Poul V Madsen" w:date="2012-09-05T15:44:00Z">
              <w:r>
                <w:rPr>
                  <w:rFonts w:ascii="Arial" w:hAnsi="Arial" w:cs="Arial"/>
                  <w:sz w:val="18"/>
                </w:rPr>
                <w:t>ForsendelseStatus = Distribution fejlet</w:t>
              </w:r>
            </w:ins>
          </w:p>
          <w:p w14:paraId="0DFBC57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6" w:author="Poul V Madsen" w:date="2012-09-05T15:44:00Z"/>
                <w:rFonts w:ascii="Arial" w:hAnsi="Arial" w:cs="Arial"/>
                <w:sz w:val="18"/>
              </w:rPr>
            </w:pPr>
            <w:ins w:id="117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Et antal forsendelser alle med status "Distribution fejlet".</w:t>
              </w:r>
            </w:ins>
          </w:p>
          <w:p w14:paraId="0ED45B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8" w:author="Poul V Madsen" w:date="2012-09-05T15:44:00Z"/>
                <w:rFonts w:ascii="Arial" w:hAnsi="Arial" w:cs="Arial"/>
                <w:sz w:val="18"/>
              </w:rPr>
            </w:pPr>
            <w:ins w:id="119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A&amp;D har forsøgt at sende til alle kanaler som kunden har angivet og som Meddelelsestypen tillader. Alle kanaler er fejlede.</w:t>
              </w:r>
            </w:ins>
          </w:p>
          <w:p w14:paraId="03C23B3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0" w:author="Poul V Madsen" w:date="2012-09-05T15:44:00Z"/>
                <w:rFonts w:ascii="Arial" w:hAnsi="Arial" w:cs="Arial"/>
                <w:sz w:val="18"/>
              </w:rPr>
            </w:pPr>
            <w:ins w:id="121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Meddelelsen er produceret og kan ses via service FormateretMeddelelseIndholdMultiHent eller via GUI’en i A&amp;D.</w:t>
              </w:r>
            </w:ins>
          </w:p>
          <w:p w14:paraId="4D67199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2" w:author="Poul V Madsen" w:date="2012-09-05T15:44:00Z"/>
                <w:rFonts w:ascii="Arial" w:hAnsi="Arial" w:cs="Arial"/>
                <w:sz w:val="18"/>
              </w:rPr>
            </w:pPr>
            <w:ins w:id="123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Fagsystemet skal nu reagere på situationen og evt. kontakte kunden.</w:t>
              </w:r>
            </w:ins>
          </w:p>
          <w:p w14:paraId="074E1A9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4" w:author="Poul V Madsen" w:date="2012-09-05T15:44:00Z"/>
                <w:rFonts w:ascii="Arial" w:hAnsi="Arial" w:cs="Arial"/>
                <w:sz w:val="18"/>
              </w:rPr>
            </w:pPr>
            <w:ins w:id="125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 xml:space="preserve">Dette er en forsendelsesstatus og vil kunne ses i A&amp;D for meddelelsen. </w:t>
              </w:r>
            </w:ins>
          </w:p>
          <w:p w14:paraId="5A5FC19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6" w:author="Poul V Madsen" w:date="2012-09-05T15:44:00Z"/>
                <w:rFonts w:ascii="Arial" w:hAnsi="Arial" w:cs="Arial"/>
                <w:sz w:val="18"/>
              </w:rPr>
            </w:pPr>
          </w:p>
          <w:p w14:paraId="2691AAE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7" w:author="Poul V Madsen" w:date="2012-09-05T15:44:00Z"/>
                <w:rFonts w:ascii="Arial" w:hAnsi="Arial" w:cs="Arial"/>
                <w:sz w:val="18"/>
              </w:rPr>
            </w:pPr>
            <w:ins w:id="128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ForsendelseStatus = Formodet afsendt </w:t>
              </w:r>
            </w:ins>
          </w:p>
          <w:p w14:paraId="3D56F20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9" w:author="Poul V Madsen" w:date="2012-09-05T15:44:00Z"/>
                <w:rFonts w:ascii="Arial" w:hAnsi="Arial" w:cs="Arial"/>
                <w:sz w:val="18"/>
              </w:rPr>
            </w:pPr>
            <w:ins w:id="130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Et antal forsendelser, mindst én af forsendelserne har status "Positivt kvitteret" eller "Formodet afsendt".</w:t>
              </w:r>
            </w:ins>
          </w:p>
          <w:p w14:paraId="4B8EFB2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1" w:author="Poul V Madsen" w:date="2012-09-05T15:44:00Z"/>
                <w:rFonts w:ascii="Arial" w:hAnsi="Arial" w:cs="Arial"/>
                <w:sz w:val="18"/>
              </w:rPr>
            </w:pPr>
            <w:ins w:id="132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A&amp;D har forsøgt at afsende til én eller flere kanaler, mindst ét forsøg ser ud til at være lykkedes på nuværende tidspunkt.</w:t>
              </w:r>
            </w:ins>
          </w:p>
          <w:p w14:paraId="4745415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3" w:author="Poul V Madsen" w:date="2012-09-05T15:44:00Z"/>
                <w:rFonts w:ascii="Arial" w:hAnsi="Arial" w:cs="Arial"/>
                <w:sz w:val="18"/>
              </w:rPr>
            </w:pPr>
            <w:ins w:id="134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Dette er en forsendelsesstatus og vil kunne ses i A&amp;D for meddelelsen.</w:t>
              </w:r>
            </w:ins>
          </w:p>
          <w:p w14:paraId="46E84EF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5" w:author="Poul V Madsen" w:date="2012-09-05T15:44:00Z"/>
                <w:rFonts w:ascii="Arial" w:hAnsi="Arial" w:cs="Arial"/>
                <w:sz w:val="18"/>
              </w:rPr>
            </w:pPr>
          </w:p>
          <w:p w14:paraId="592B3C7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6" w:author="Poul V Madsen" w:date="2012-09-05T15:44:00Z"/>
                <w:rFonts w:ascii="Arial" w:hAnsi="Arial" w:cs="Arial"/>
                <w:sz w:val="18"/>
              </w:rPr>
            </w:pPr>
          </w:p>
          <w:p w14:paraId="6ABA908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7" w:author="Poul V Madsen" w:date="2012-09-05T15:44:00Z"/>
                <w:rFonts w:ascii="Arial" w:hAnsi="Arial" w:cs="Arial"/>
                <w:sz w:val="18"/>
              </w:rPr>
            </w:pPr>
            <w:ins w:id="138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ForsendelseStatus = Ikke kvitteret </w:t>
              </w:r>
            </w:ins>
          </w:p>
          <w:p w14:paraId="1248080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9" w:author="Poul V Madsen" w:date="2012-09-05T15:44:00Z"/>
                <w:rFonts w:ascii="Arial" w:hAnsi="Arial" w:cs="Arial"/>
                <w:sz w:val="18"/>
              </w:rPr>
            </w:pPr>
            <w:ins w:id="140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Forsendelse er foretaget, men A&amp;D har endnu ikke modtaget kvittering for at forsendelsen er gået godt.</w:t>
              </w:r>
            </w:ins>
          </w:p>
          <w:p w14:paraId="7067CA3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1" w:author="Poul V Madsen" w:date="2012-09-05T15:44:00Z"/>
                <w:rFonts w:ascii="Arial" w:hAnsi="Arial" w:cs="Arial"/>
                <w:sz w:val="18"/>
              </w:rPr>
            </w:pPr>
            <w:ins w:id="142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Dette er en forsendelsesstatus og vil kunne ses i A&amp;D for meddelelsen.</w:t>
              </w:r>
            </w:ins>
          </w:p>
          <w:p w14:paraId="58C6184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3" w:author="Poul V Madsen" w:date="2012-09-05T15:44:00Z"/>
                <w:rFonts w:ascii="Arial" w:hAnsi="Arial" w:cs="Arial"/>
                <w:sz w:val="18"/>
              </w:rPr>
            </w:pPr>
          </w:p>
          <w:p w14:paraId="429ECD7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4" w:author="Poul V Madsen" w:date="2012-09-05T15:44:00Z"/>
                <w:rFonts w:ascii="Arial" w:hAnsi="Arial" w:cs="Arial"/>
                <w:sz w:val="18"/>
              </w:rPr>
            </w:pPr>
            <w:ins w:id="145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ForsendelseStatus = Positivt kvitteret </w:t>
              </w:r>
            </w:ins>
          </w:p>
          <w:p w14:paraId="613C138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6" w:author="Poul V Madsen" w:date="2012-09-05T15:44:00Z"/>
                <w:rFonts w:ascii="Arial" w:hAnsi="Arial" w:cs="Arial"/>
                <w:sz w:val="18"/>
              </w:rPr>
            </w:pPr>
            <w:ins w:id="147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Forsendelse er foretaget, og  A&amp;D har modtaget kvittering fra ekstern part om at forsendelsen er afsendt.</w:t>
              </w:r>
            </w:ins>
          </w:p>
          <w:p w14:paraId="58C5498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8" w:author="Poul V Madsen" w:date="2012-09-05T15:44:00Z"/>
                <w:rFonts w:ascii="Arial" w:hAnsi="Arial" w:cs="Arial"/>
                <w:sz w:val="18"/>
              </w:rPr>
            </w:pPr>
            <w:ins w:id="149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For email og sms sættes denne status også hvis der er gået &gt; 24 timer og A&amp;D ikke har modtaget besked om at forsendelsen er fejlet.</w:t>
              </w:r>
            </w:ins>
          </w:p>
          <w:p w14:paraId="23A3929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0" w:author="Poul V Madsen" w:date="2012-09-05T15:44:00Z"/>
                <w:rFonts w:ascii="Arial" w:hAnsi="Arial" w:cs="Arial"/>
                <w:sz w:val="18"/>
              </w:rPr>
            </w:pPr>
            <w:ins w:id="151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Dette er en forsendelsesstatus og vil kunne ses i A&amp;D for meddelelsen.</w:t>
              </w:r>
            </w:ins>
          </w:p>
          <w:p w14:paraId="553AB78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2" w:author="Poul V Madsen" w:date="2012-09-05T15:44:00Z"/>
                <w:rFonts w:ascii="Arial" w:hAnsi="Arial" w:cs="Arial"/>
                <w:sz w:val="18"/>
              </w:rPr>
            </w:pPr>
          </w:p>
          <w:p w14:paraId="48A0146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3" w:author="Poul V Madsen" w:date="2012-09-05T15:44:00Z"/>
                <w:rFonts w:ascii="Arial" w:hAnsi="Arial" w:cs="Arial"/>
                <w:sz w:val="18"/>
              </w:rPr>
            </w:pPr>
            <w:ins w:id="154" w:author="Poul V Madsen" w:date="2012-09-05T15:44:00Z">
              <w:r>
                <w:rPr>
                  <w:rFonts w:ascii="Arial" w:hAnsi="Arial" w:cs="Arial"/>
                  <w:sz w:val="18"/>
                </w:rPr>
                <w:t>ForsendelseStatus = Slettet</w:t>
              </w:r>
            </w:ins>
          </w:p>
          <w:p w14:paraId="403C9DF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5" w:author="Poul V Madsen" w:date="2012-09-05T15:44:00Z"/>
                <w:rFonts w:ascii="Arial" w:hAnsi="Arial" w:cs="Arial"/>
                <w:sz w:val="18"/>
              </w:rPr>
            </w:pPr>
            <w:ins w:id="156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Forsendelse af meddelelsen er fejlet  og slettet i PrintNet.</w:t>
              </w:r>
            </w:ins>
          </w:p>
          <w:p w14:paraId="708617E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57" w:author="Poul V Madsen" w:date="2012-09-05T15:44:00Z">
              <w:r>
                <w:rPr>
                  <w:rFonts w:ascii="Arial" w:hAnsi="Arial" w:cs="Arial"/>
                  <w:sz w:val="18"/>
                </w:rPr>
                <w:tab/>
                <w:t>Dette er en forsendelsesstatus og vil kunne ses i A&amp;D for meddelelsen.</w:t>
              </w:r>
            </w:ins>
          </w:p>
        </w:tc>
      </w:tr>
    </w:tbl>
    <w:p w14:paraId="082CF00A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FFE" w:rsidSect="00607F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F015699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14:paraId="620BF61E" w14:textId="77777777" w:rsidTr="00607FFE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163F07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5DE9FDEF" w14:textId="77777777" w:rsidTr="00607FFE">
        <w:tc>
          <w:tcPr>
            <w:tcW w:w="10345" w:type="dxa"/>
            <w:vAlign w:val="center"/>
          </w:tcPr>
          <w:p w14:paraId="7FEDB94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07FFE" w14:paraId="0B16F7A0" w14:textId="77777777" w:rsidTr="00607FFE">
        <w:tc>
          <w:tcPr>
            <w:tcW w:w="10345" w:type="dxa"/>
            <w:vAlign w:val="center"/>
          </w:tcPr>
          <w:p w14:paraId="74BFA08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767F1C2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569248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14:paraId="2DABD0D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14:paraId="3378D5D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14:paraId="3DAFDF3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14:paraId="1F11FE9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14:paraId="1061C67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14:paraId="1208BA7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14:paraId="73E6809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14:paraId="6CE0B38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14:paraId="0354B14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14:paraId="63223CF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14:paraId="3389F52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14:paraId="4E8F8C3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14:paraId="74034E7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14:paraId="3DE6B47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14:paraId="56A6867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14:paraId="4D81240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14:paraId="6E50CFA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14:paraId="2D3A233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2A65B2A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1A83509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3AB772D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2ABE897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6AAC536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7008609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C6EA0A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B266263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14:paraId="3E480ADD" w14:textId="77777777" w:rsidTr="00607FFE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5A99185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58DFD6CC" w14:textId="77777777" w:rsidTr="00607FFE">
        <w:tc>
          <w:tcPr>
            <w:tcW w:w="10345" w:type="dxa"/>
            <w:vAlign w:val="center"/>
          </w:tcPr>
          <w:p w14:paraId="6CD595C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07FFE" w14:paraId="650B524D" w14:textId="77777777" w:rsidTr="00607FFE">
        <w:tc>
          <w:tcPr>
            <w:tcW w:w="10345" w:type="dxa"/>
            <w:vAlign w:val="center"/>
          </w:tcPr>
          <w:p w14:paraId="1E40325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14:paraId="1FD8127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F49376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14:paraId="76DFFC0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14:paraId="09D58C6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14:paraId="6078849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14:paraId="0A82822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14:paraId="4BC7AC9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14:paraId="463607C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14:paraId="21D664F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14:paraId="38EB5C1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14:paraId="3839102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14:paraId="002DD00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14:paraId="7891B1C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085DB2A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0D9A87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7C3DEE9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6EF8457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458DE23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6F2D095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DCB230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7E614BDB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14:paraId="496FF36B" w14:textId="77777777" w:rsidTr="00607FFE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75A8025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59540A3D" w14:textId="77777777" w:rsidTr="00607FFE">
        <w:tc>
          <w:tcPr>
            <w:tcW w:w="10345" w:type="dxa"/>
            <w:vAlign w:val="center"/>
          </w:tcPr>
          <w:p w14:paraId="66DA21E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607FFE" w14:paraId="65B61AFD" w14:textId="77777777" w:rsidTr="00607FFE">
        <w:tc>
          <w:tcPr>
            <w:tcW w:w="10345" w:type="dxa"/>
            <w:vAlign w:val="center"/>
          </w:tcPr>
          <w:p w14:paraId="0819A62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14:paraId="5B07A71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FA117E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14:paraId="721F0C3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14:paraId="2C24EAF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14:paraId="1F56836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54FC14C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636500D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14:paraId="58DEB03F" w14:textId="77777777" w:rsidTr="00607FFE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CA9CB0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40BDBAF7" w14:textId="77777777" w:rsidTr="00607FFE">
        <w:tc>
          <w:tcPr>
            <w:tcW w:w="10345" w:type="dxa"/>
            <w:vAlign w:val="center"/>
          </w:tcPr>
          <w:p w14:paraId="721C3F8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607FFE" w14:paraId="1A887FB9" w14:textId="77777777" w:rsidTr="00607FFE">
        <w:tc>
          <w:tcPr>
            <w:tcW w:w="10345" w:type="dxa"/>
            <w:vAlign w:val="center"/>
          </w:tcPr>
          <w:p w14:paraId="49BA73E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14:paraId="10FDBE3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176EE2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14:paraId="7A9BA53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14:paraId="401DEE4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14:paraId="574B9FD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14:paraId="0B3EF65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97CF9D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198A9E9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14:paraId="1B875603" w14:textId="77777777" w:rsidTr="00607FFE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58BB10F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16AF44EF" w14:textId="77777777" w:rsidTr="00607FFE">
        <w:tc>
          <w:tcPr>
            <w:tcW w:w="10345" w:type="dxa"/>
            <w:vAlign w:val="center"/>
          </w:tcPr>
          <w:p w14:paraId="31FB747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607FFE" w14:paraId="3981BB07" w14:textId="77777777" w:rsidTr="00607FFE">
        <w:tc>
          <w:tcPr>
            <w:tcW w:w="10345" w:type="dxa"/>
            <w:vAlign w:val="center"/>
          </w:tcPr>
          <w:p w14:paraId="5CF4408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14:paraId="215CE56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3DA1A4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14:paraId="612FF36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0799CB2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14:paraId="3213600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2C56A8C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14:paraId="1394DC4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50D2E29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14:paraId="454C669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1F07B81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14:paraId="062E4E6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40F0C293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14:paraId="1F899E44" w14:textId="77777777" w:rsidTr="00607FFE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6F6562B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14:paraId="1859C817" w14:textId="77777777" w:rsidTr="00607FFE">
        <w:tc>
          <w:tcPr>
            <w:tcW w:w="10345" w:type="dxa"/>
            <w:vAlign w:val="center"/>
          </w:tcPr>
          <w:p w14:paraId="7D89539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607FFE" w14:paraId="2235F584" w14:textId="77777777" w:rsidTr="00607FFE">
        <w:tc>
          <w:tcPr>
            <w:tcW w:w="10345" w:type="dxa"/>
            <w:vAlign w:val="center"/>
          </w:tcPr>
          <w:p w14:paraId="475DDF3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14:paraId="7749180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A2C60B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14:paraId="238857E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14:paraId="40A01A1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14:paraId="5914FB6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14:paraId="14FCA61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14:paraId="3B7C586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14:paraId="2C58736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14:paraId="584F5C2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14:paraId="778E3C8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6B5A98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B188F64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484198EA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FFE" w:rsidSect="00607FFE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7941B95" w14:textId="77777777"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07FFE" w14:paraId="16F87611" w14:textId="77777777" w:rsidTr="00607FFE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27F2DD0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2B16FED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2C3C0E2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07FFE" w14:paraId="7C748408" w14:textId="77777777" w:rsidTr="00607FFE">
        <w:tc>
          <w:tcPr>
            <w:tcW w:w="3402" w:type="dxa"/>
          </w:tcPr>
          <w:p w14:paraId="54D639F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14:paraId="397AF07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C677AA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68D9B48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2EEB68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1ADCD73F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253A57F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4A4C910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76651A5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1FAFDF5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391893F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EF1C99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CEA12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E09618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08EE9A3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449FB9C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3EA5DF4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07FFE" w14:paraId="0D183C7B" w14:textId="77777777" w:rsidTr="00607FFE">
        <w:tc>
          <w:tcPr>
            <w:tcW w:w="3402" w:type="dxa"/>
          </w:tcPr>
          <w:p w14:paraId="1CFA18C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14:paraId="4196278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877ECB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6BC2086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DC9D11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1266CEC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07FFE" w14:paraId="664F43F3" w14:textId="77777777" w:rsidTr="00607FFE">
        <w:tc>
          <w:tcPr>
            <w:tcW w:w="3402" w:type="dxa"/>
          </w:tcPr>
          <w:p w14:paraId="75D5026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14:paraId="07C989A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9B27E8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2FAD812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E4062C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771B1DB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07FFE" w14:paraId="1EA34686" w14:textId="77777777" w:rsidTr="00607FFE">
        <w:tc>
          <w:tcPr>
            <w:tcW w:w="3402" w:type="dxa"/>
          </w:tcPr>
          <w:p w14:paraId="09EEBF1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14:paraId="2725617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01A08F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14:paraId="61D6148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CDDD54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14:paraId="154D0AD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47A6D85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C563F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D98814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07FFE" w14:paraId="06950616" w14:textId="77777777" w:rsidTr="00607FFE">
        <w:tc>
          <w:tcPr>
            <w:tcW w:w="3402" w:type="dxa"/>
          </w:tcPr>
          <w:p w14:paraId="78D5471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14:paraId="291510F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839159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14:paraId="30FD583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22DBEC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14:paraId="2FFB88E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5FBF750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EFAB65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330EA3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07FFE" w14:paraId="4AD9FB60" w14:textId="77777777" w:rsidTr="00607FFE">
        <w:tc>
          <w:tcPr>
            <w:tcW w:w="3402" w:type="dxa"/>
          </w:tcPr>
          <w:p w14:paraId="1E173AE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14:paraId="7C3AC6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5CF2CC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27F6FF2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9A7620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356928E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1E52BE6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75FF7E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B6E58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E90999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C60905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5F8D4D4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7FFE" w14:paraId="432B8A55" w14:textId="77777777" w:rsidTr="00607FFE">
        <w:tc>
          <w:tcPr>
            <w:tcW w:w="3402" w:type="dxa"/>
          </w:tcPr>
          <w:p w14:paraId="278D6B4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14:paraId="7758DDE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746BF3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60226D0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3BDB3C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3FA5E9E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B0A0C6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8A464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72B5CAA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7FFE" w14:paraId="59E26E31" w14:textId="77777777" w:rsidTr="00607FFE">
        <w:tc>
          <w:tcPr>
            <w:tcW w:w="3402" w:type="dxa"/>
          </w:tcPr>
          <w:p w14:paraId="7866C4D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14:paraId="199AE79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6B26FA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671580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54B6EB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07FFE" w14:paraId="1EA3A358" w14:textId="77777777" w:rsidTr="00607FFE">
        <w:tc>
          <w:tcPr>
            <w:tcW w:w="3402" w:type="dxa"/>
          </w:tcPr>
          <w:p w14:paraId="5EAA2B3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14:paraId="41498A0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D419B6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8F32B8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3DA094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07FFE" w14:paraId="4EF1C917" w14:textId="77777777" w:rsidTr="00607FFE">
        <w:tc>
          <w:tcPr>
            <w:tcW w:w="3402" w:type="dxa"/>
          </w:tcPr>
          <w:p w14:paraId="06BE2EA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14:paraId="4911762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DEF28D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14:paraId="1AFF669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30EE96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7E1CB94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14:paraId="2EFCE71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14:paraId="3739E81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4388D36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323009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20DA897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7AD816D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07FFE" w14:paraId="65F5A958" w14:textId="77777777" w:rsidTr="00607FFE">
        <w:tc>
          <w:tcPr>
            <w:tcW w:w="3402" w:type="dxa"/>
          </w:tcPr>
          <w:p w14:paraId="2CBC690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14:paraId="5315D3B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67C05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14:paraId="324B820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5C93DD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6456F48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76F0473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EA120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00C3789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7FFE" w14:paraId="06EAE6D0" w14:textId="77777777" w:rsidTr="00607FFE">
        <w:tc>
          <w:tcPr>
            <w:tcW w:w="3402" w:type="dxa"/>
          </w:tcPr>
          <w:p w14:paraId="1C6E7E2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14:paraId="55EB1DD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7E3F83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14:paraId="3FB5A07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5DA745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14:paraId="18AED9E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07FFE" w14:paraId="1EB7650C" w14:textId="77777777" w:rsidTr="00607FFE">
        <w:tc>
          <w:tcPr>
            <w:tcW w:w="3402" w:type="dxa"/>
          </w:tcPr>
          <w:p w14:paraId="7CA5764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14:paraId="72B67A6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D826C5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14:paraId="6F8395A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6121E0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14:paraId="20161ED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0BAA48C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07FFE" w14:paraId="67BF9B0C" w14:textId="77777777" w:rsidTr="00607FFE">
        <w:tc>
          <w:tcPr>
            <w:tcW w:w="3402" w:type="dxa"/>
          </w:tcPr>
          <w:p w14:paraId="7CAC33E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14:paraId="75502E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005D87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14:paraId="1B4F180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45A0F4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4E09C46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07FFE" w14:paraId="1E02139B" w14:textId="77777777" w:rsidTr="00607FFE">
        <w:tc>
          <w:tcPr>
            <w:tcW w:w="3402" w:type="dxa"/>
          </w:tcPr>
          <w:p w14:paraId="3CAC051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14:paraId="2E4BDBC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F3B69B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1554489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D715C8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60F8D16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44858AF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52313B4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BC4EA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421AB5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B7FB0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7F2733F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7FFE" w14:paraId="6AC41B8A" w14:textId="77777777" w:rsidTr="00607FFE">
        <w:tc>
          <w:tcPr>
            <w:tcW w:w="3402" w:type="dxa"/>
          </w:tcPr>
          <w:p w14:paraId="50B6D8A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14:paraId="11A36DF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5BE860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3927B61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380A4F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3946263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533527E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48C8E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84FDC5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7FFE" w14:paraId="7DA3F9E6" w14:textId="77777777" w:rsidTr="00607FFE">
        <w:tc>
          <w:tcPr>
            <w:tcW w:w="3402" w:type="dxa"/>
          </w:tcPr>
          <w:p w14:paraId="0061709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14:paraId="352973F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25301D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57B141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DBE6E8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07FFE" w14:paraId="5D932508" w14:textId="77777777" w:rsidTr="00607FFE">
        <w:tc>
          <w:tcPr>
            <w:tcW w:w="3402" w:type="dxa"/>
          </w:tcPr>
          <w:p w14:paraId="16B6F53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14:paraId="03EA718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41268D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14CD24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B2CB7C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07FFE" w14:paraId="1A98DDAB" w14:textId="77777777" w:rsidTr="00607FFE">
        <w:tc>
          <w:tcPr>
            <w:tcW w:w="3402" w:type="dxa"/>
          </w:tcPr>
          <w:p w14:paraId="710098A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14:paraId="3EECCBA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D4CC9A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14:paraId="25E140F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D873FF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58AEC67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43FFCEB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AA31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735031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7C58E8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70F9E22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3D66D26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2CA2B59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1CA16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A69579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165328D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52447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218DE2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F0F20A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3263D5F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3B14735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07FFE" w14:paraId="213A4F0C" w14:textId="77777777" w:rsidTr="00607FFE">
        <w:tc>
          <w:tcPr>
            <w:tcW w:w="3402" w:type="dxa"/>
          </w:tcPr>
          <w:p w14:paraId="757CAA8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14:paraId="4AA7133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69865A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1F81184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68E313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0803E74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18CB3FE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485FE0A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07FFE" w14:paraId="056643FE" w14:textId="77777777" w:rsidTr="00607FFE">
        <w:tc>
          <w:tcPr>
            <w:tcW w:w="3402" w:type="dxa"/>
          </w:tcPr>
          <w:p w14:paraId="54F733CF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14:paraId="2A8B6BB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1B0D57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14:paraId="37FA7C6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F83D93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14:paraId="203092E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0280A12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1BB32AF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83F86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8DCB05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7FFE" w14:paraId="3E02CCC7" w14:textId="77777777" w:rsidTr="00607FFE">
        <w:tc>
          <w:tcPr>
            <w:tcW w:w="3402" w:type="dxa"/>
          </w:tcPr>
          <w:p w14:paraId="3F4B0BD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14:paraId="3D12032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70FFD6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3B78690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560FB1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48D963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06C9B02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027783A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07FFE" w14:paraId="445607D7" w14:textId="77777777" w:rsidTr="00607FFE">
        <w:tc>
          <w:tcPr>
            <w:tcW w:w="3402" w:type="dxa"/>
          </w:tcPr>
          <w:p w14:paraId="0C76B4B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14:paraId="41002A8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E6C202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551B8C2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CDDAA2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7ED4C9F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07FFE" w14:paraId="6A906690" w14:textId="77777777" w:rsidTr="00607FFE">
        <w:tc>
          <w:tcPr>
            <w:tcW w:w="3402" w:type="dxa"/>
          </w:tcPr>
          <w:p w14:paraId="3377929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14:paraId="0D40137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E365BF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3673205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9ACB55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71B5E7F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07FFE" w14:paraId="6AFF3851" w14:textId="77777777" w:rsidTr="00607FFE">
        <w:tc>
          <w:tcPr>
            <w:tcW w:w="3402" w:type="dxa"/>
          </w:tcPr>
          <w:p w14:paraId="40BB83F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14:paraId="74C1A86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65D72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11FAB58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A12B9C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1B6E214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07FFE" w14:paraId="05F2B0A9" w14:textId="77777777" w:rsidTr="00607FFE">
        <w:tc>
          <w:tcPr>
            <w:tcW w:w="3402" w:type="dxa"/>
          </w:tcPr>
          <w:p w14:paraId="5C207CF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14:paraId="65675EE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9B0CD3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1EBC7B4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FD278F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087830B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07FFE" w14:paraId="549B3838" w14:textId="77777777" w:rsidTr="00607FFE">
        <w:tc>
          <w:tcPr>
            <w:tcW w:w="3402" w:type="dxa"/>
          </w:tcPr>
          <w:p w14:paraId="4A6FE96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14:paraId="425931F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2DE90A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5F5FE17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C59255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02FA3A4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07FFE" w14:paraId="4A5904F4" w14:textId="77777777" w:rsidTr="00607FFE">
        <w:tc>
          <w:tcPr>
            <w:tcW w:w="3402" w:type="dxa"/>
          </w:tcPr>
          <w:p w14:paraId="61C8A88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14:paraId="69F6B21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819FA4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57A3A0A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B561FB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720BD0E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07FFE" w14:paraId="6C4D5213" w14:textId="77777777" w:rsidTr="00607FFE">
        <w:tc>
          <w:tcPr>
            <w:tcW w:w="3402" w:type="dxa"/>
          </w:tcPr>
          <w:p w14:paraId="541FEDE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14:paraId="67F70BB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B893FE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2B6635C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B29BC2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B23179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07FFE" w14:paraId="7A55B4AB" w14:textId="77777777" w:rsidTr="00607FFE">
        <w:tc>
          <w:tcPr>
            <w:tcW w:w="3402" w:type="dxa"/>
          </w:tcPr>
          <w:p w14:paraId="6D5288A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14:paraId="1251622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72E88B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2F40CB6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63C8C5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2848D73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0D75C6B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07FFE" w14:paraId="055D2252" w14:textId="77777777" w:rsidTr="00607FFE">
        <w:tc>
          <w:tcPr>
            <w:tcW w:w="3402" w:type="dxa"/>
          </w:tcPr>
          <w:p w14:paraId="450101E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14:paraId="52B3BA0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3F4DC6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73B88C9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9F79FD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7BBC643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07FFE" w14:paraId="3D6C21FE" w14:textId="77777777" w:rsidTr="00607FFE">
        <w:tc>
          <w:tcPr>
            <w:tcW w:w="3402" w:type="dxa"/>
          </w:tcPr>
          <w:p w14:paraId="60FA47D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14:paraId="7CA2780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FE30FC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4E1863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AE77B2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7FFE" w14:paraId="6118DF9E" w14:textId="77777777" w:rsidTr="00607FFE">
        <w:tc>
          <w:tcPr>
            <w:tcW w:w="3402" w:type="dxa"/>
          </w:tcPr>
          <w:p w14:paraId="7860E82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14:paraId="38B7536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C0736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BB3CA0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B596F8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7FFE" w14:paraId="02ED9C39" w14:textId="77777777" w:rsidTr="00607FFE">
        <w:tc>
          <w:tcPr>
            <w:tcW w:w="3402" w:type="dxa"/>
          </w:tcPr>
          <w:p w14:paraId="12478C3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14:paraId="5DD9D47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8B8E0E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3799BC1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1FD0951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1FF4870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607FFE" w14:paraId="0F5E7747" w14:textId="77777777" w:rsidTr="00607FFE">
        <w:tc>
          <w:tcPr>
            <w:tcW w:w="3402" w:type="dxa"/>
          </w:tcPr>
          <w:p w14:paraId="708EE76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14:paraId="3550838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CD2E7D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7214674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13CC43D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1E53C94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607FFE" w14:paraId="303333A4" w14:textId="77777777" w:rsidTr="00607FFE">
        <w:tc>
          <w:tcPr>
            <w:tcW w:w="3402" w:type="dxa"/>
          </w:tcPr>
          <w:p w14:paraId="36128C4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14:paraId="009C3D1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E03EC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14:paraId="29D5EEB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F343A0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14:paraId="61A25E8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14:paraId="2D10D2D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7585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2C8ABD1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14:paraId="6184257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14:paraId="259F375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14:paraId="681A623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14:paraId="5736A38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14:paraId="662B8FA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07FFE" w14:paraId="002C561D" w14:textId="77777777" w:rsidTr="00607FFE">
        <w:tc>
          <w:tcPr>
            <w:tcW w:w="3402" w:type="dxa"/>
          </w:tcPr>
          <w:p w14:paraId="3750EDF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14:paraId="36C649A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004E14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0643A84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C9A8D5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607FFE" w14:paraId="4E66A4A1" w14:textId="77777777" w:rsidTr="00607FFE">
        <w:tc>
          <w:tcPr>
            <w:tcW w:w="3402" w:type="dxa"/>
          </w:tcPr>
          <w:p w14:paraId="3FF0496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14:paraId="003D27C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52C9F7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BEF6B3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AF0AE9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607FFE" w14:paraId="211992EC" w14:textId="77777777" w:rsidTr="00607FFE">
        <w:tc>
          <w:tcPr>
            <w:tcW w:w="3402" w:type="dxa"/>
          </w:tcPr>
          <w:p w14:paraId="52C6A32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14:paraId="296E1A3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FF14E6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675ABB9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EDC2DD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7FD810C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1F07D96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0B2B8EFF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607FFE" w14:paraId="6617EBBC" w14:textId="77777777" w:rsidTr="00607FFE">
        <w:tc>
          <w:tcPr>
            <w:tcW w:w="3402" w:type="dxa"/>
          </w:tcPr>
          <w:p w14:paraId="6D2629B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14:paraId="6C1C5F3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77D071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284BB1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909553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607FFE" w14:paraId="20224960" w14:textId="77777777" w:rsidTr="00607FFE">
        <w:tc>
          <w:tcPr>
            <w:tcW w:w="3402" w:type="dxa"/>
          </w:tcPr>
          <w:p w14:paraId="3EBB7EB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14:paraId="39F7F54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889D91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B59626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F21D62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607FFE" w14:paraId="239ED08E" w14:textId="77777777" w:rsidTr="00607FFE">
        <w:tc>
          <w:tcPr>
            <w:tcW w:w="3402" w:type="dxa"/>
          </w:tcPr>
          <w:p w14:paraId="5E65B73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14:paraId="7F32ED4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FC4D7D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1D9A1FD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CC52E5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738E826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3D2DDDB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07FFE" w14:paraId="6BEDADB8" w14:textId="77777777" w:rsidTr="00607FFE">
        <w:tc>
          <w:tcPr>
            <w:tcW w:w="3402" w:type="dxa"/>
          </w:tcPr>
          <w:p w14:paraId="1EB397B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14:paraId="6AD080A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BE373F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3FE4652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80A741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04159E0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4C5B76E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607FFE" w14:paraId="1EC2180C" w14:textId="77777777" w:rsidTr="00607FFE">
        <w:tc>
          <w:tcPr>
            <w:tcW w:w="3402" w:type="dxa"/>
          </w:tcPr>
          <w:p w14:paraId="182E6D5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14:paraId="4824B7D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3AD467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69740B4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3E1A5C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22A13D8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607FFE" w14:paraId="655830FB" w14:textId="77777777" w:rsidTr="00607FFE">
        <w:tc>
          <w:tcPr>
            <w:tcW w:w="3402" w:type="dxa"/>
          </w:tcPr>
          <w:p w14:paraId="17213A1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14:paraId="70BE1A8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80CCA9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2DC5E8F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1C861B5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5FD40F3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607FFE" w14:paraId="7173A773" w14:textId="77777777" w:rsidTr="00607FFE">
        <w:tc>
          <w:tcPr>
            <w:tcW w:w="3402" w:type="dxa"/>
          </w:tcPr>
          <w:p w14:paraId="035BE70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14:paraId="77BAA2D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E065E9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65676EC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4C12347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607FFE" w14:paraId="0862AE8B" w14:textId="77777777" w:rsidTr="00607FFE">
        <w:tc>
          <w:tcPr>
            <w:tcW w:w="3402" w:type="dxa"/>
          </w:tcPr>
          <w:p w14:paraId="7CEBC80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14:paraId="7C65D24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940622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14:paraId="660352B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888B4F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14:paraId="1F93E91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607FFE" w14:paraId="4E235530" w14:textId="77777777" w:rsidTr="00607FFE">
        <w:tc>
          <w:tcPr>
            <w:tcW w:w="3402" w:type="dxa"/>
          </w:tcPr>
          <w:p w14:paraId="4CCEB60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14:paraId="312A18D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707B1F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3D4343F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589368D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2A2AFC7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607FFE" w14:paraId="4C4733CD" w14:textId="77777777" w:rsidTr="00607FFE">
        <w:tc>
          <w:tcPr>
            <w:tcW w:w="3402" w:type="dxa"/>
          </w:tcPr>
          <w:p w14:paraId="3C87FFF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14:paraId="48742F7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C4D44D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2B57B65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5EFA07B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3906932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607FFE" w14:paraId="06D47C7C" w14:textId="77777777" w:rsidTr="00607FFE">
        <w:tc>
          <w:tcPr>
            <w:tcW w:w="3402" w:type="dxa"/>
          </w:tcPr>
          <w:p w14:paraId="629B1F0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14:paraId="740159E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2E2EC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069309A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1E5F90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7E8E4AB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33D546E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180D6EC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14:paraId="565F628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23698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0" w:author="Poul V Madsen" w:date="2012-09-05T15:44:00Z"/>
                <w:rFonts w:ascii="Arial" w:hAnsi="Arial" w:cs="Arial"/>
                <w:sz w:val="18"/>
              </w:rPr>
            </w:pPr>
          </w:p>
          <w:p w14:paraId="245351D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A9548E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1" w:author="Poul V Madsen" w:date="2012-09-05T15:44:00Z"/>
                <w:rFonts w:ascii="Arial" w:hAnsi="Arial" w:cs="Arial"/>
                <w:sz w:val="18"/>
              </w:rPr>
            </w:pPr>
            <w:del w:id="162" w:author="Poul V Madsen" w:date="2012-09-05T15:44:00Z">
              <w:r>
                <w:rPr>
                  <w:rFonts w:ascii="Arial" w:hAnsi="Arial" w:cs="Arial"/>
                  <w:sz w:val="18"/>
                </w:rPr>
                <w:delText>Sendt</w:delText>
              </w:r>
            </w:del>
          </w:p>
          <w:p w14:paraId="7C1A710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3" w:author="Poul V Madsen" w:date="2012-09-05T15:44:00Z"/>
                <w:rFonts w:ascii="Arial" w:hAnsi="Arial" w:cs="Arial"/>
                <w:sz w:val="18"/>
              </w:rPr>
            </w:pPr>
            <w:del w:id="164" w:author="Poul V Madsen" w:date="2012-09-05T15:44:00Z">
              <w:r>
                <w:rPr>
                  <w:rFonts w:ascii="Arial" w:hAnsi="Arial" w:cs="Arial"/>
                  <w:sz w:val="18"/>
                </w:rPr>
                <w:delText>Kvitteret</w:delText>
              </w:r>
            </w:del>
          </w:p>
          <w:p w14:paraId="2B76C66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5" w:author="Poul V Madsen" w:date="2012-09-05T15:44:00Z"/>
                <w:rFonts w:ascii="Arial" w:hAnsi="Arial" w:cs="Arial"/>
                <w:sz w:val="18"/>
              </w:rPr>
            </w:pPr>
            <w:ins w:id="166" w:author="Poul V Madsen" w:date="2012-09-05T15:44:00Z">
              <w:r>
                <w:rPr>
                  <w:rFonts w:ascii="Arial" w:hAnsi="Arial" w:cs="Arial"/>
                  <w:sz w:val="18"/>
                </w:rPr>
                <w:t>Distribution fejlet</w:t>
              </w:r>
            </w:ins>
          </w:p>
          <w:p w14:paraId="06A5FA1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7" w:author="Poul V Madsen" w:date="2012-09-05T15:44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Formodet </w:t>
            </w:r>
            <w:ins w:id="168" w:author="Poul V Madsen" w:date="2012-09-05T15:44:00Z">
              <w:r>
                <w:rPr>
                  <w:rFonts w:ascii="Arial" w:hAnsi="Arial" w:cs="Arial"/>
                  <w:sz w:val="18"/>
                </w:rPr>
                <w:t>afsendt</w:t>
              </w:r>
            </w:ins>
          </w:p>
          <w:p w14:paraId="28791A2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69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Ikke </w:t>
              </w:r>
            </w:ins>
            <w:r>
              <w:rPr>
                <w:rFonts w:ascii="Arial" w:hAnsi="Arial" w:cs="Arial"/>
                <w:sz w:val="18"/>
              </w:rPr>
              <w:t>kvitteret</w:t>
            </w:r>
          </w:p>
          <w:p w14:paraId="1D6DF7D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0" w:author="Poul V Madsen" w:date="2012-09-05T15:44:00Z"/>
                <w:rFonts w:ascii="Arial" w:hAnsi="Arial" w:cs="Arial"/>
                <w:sz w:val="18"/>
              </w:rPr>
            </w:pPr>
            <w:del w:id="171" w:author="Poul V Madsen" w:date="2012-09-05T15:44:00Z">
              <w:r>
                <w:rPr>
                  <w:rFonts w:ascii="Arial" w:hAnsi="Arial" w:cs="Arial"/>
                  <w:sz w:val="18"/>
                </w:rPr>
                <w:delText>Fejlet</w:delText>
              </w:r>
            </w:del>
          </w:p>
          <w:p w14:paraId="48EE22E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2" w:author="Poul V Madsen" w:date="2012-09-05T15:44:00Z"/>
                <w:rFonts w:ascii="Arial" w:hAnsi="Arial" w:cs="Arial"/>
                <w:sz w:val="18"/>
              </w:rPr>
            </w:pPr>
            <w:ins w:id="173" w:author="Poul V Madsen" w:date="2012-09-05T15:44:00Z">
              <w:r>
                <w:rPr>
                  <w:rFonts w:ascii="Arial" w:hAnsi="Arial" w:cs="Arial"/>
                  <w:sz w:val="18"/>
                </w:rPr>
                <w:t>Positivt kvitteret</w:t>
              </w:r>
            </w:ins>
          </w:p>
          <w:p w14:paraId="72BE3A6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74" w:author="Poul V Madsen" w:date="2012-09-05T15:44:00Z">
              <w:r>
                <w:rPr>
                  <w:rFonts w:ascii="Arial" w:hAnsi="Arial" w:cs="Arial"/>
                  <w:sz w:val="18"/>
                </w:rPr>
                <w:t>Slettet</w:t>
              </w:r>
            </w:ins>
          </w:p>
        </w:tc>
      </w:tr>
      <w:tr w:rsidR="00607FFE" w14:paraId="56372C48" w14:textId="77777777" w:rsidTr="00607FFE">
        <w:tc>
          <w:tcPr>
            <w:tcW w:w="3402" w:type="dxa"/>
          </w:tcPr>
          <w:p w14:paraId="20B8518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14:paraId="5A1C6F8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FEF4C7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6A550A1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B71935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2F2E28C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14:paraId="18E0232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9B1717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75B14C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5C39371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14:paraId="1A033F8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14:paraId="09A9E80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607FFE" w14:paraId="09CA7DB9" w14:textId="77777777" w:rsidTr="00607FFE">
        <w:tc>
          <w:tcPr>
            <w:tcW w:w="3402" w:type="dxa"/>
          </w:tcPr>
          <w:p w14:paraId="1DAABAE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39D0BCE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7EAEDD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2AB30C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1EE8C5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278B2B7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21104F9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07FFE" w14:paraId="2FC6AD50" w14:textId="77777777" w:rsidTr="00607FFE">
        <w:tc>
          <w:tcPr>
            <w:tcW w:w="3402" w:type="dxa"/>
          </w:tcPr>
          <w:p w14:paraId="3845CD3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14:paraId="68DE9AD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EE7C8A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14:paraId="5D08B91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2B21AE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14:paraId="75BDC39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14:paraId="0C0544E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4130617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817605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33D7516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665AC2F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2F77DA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14:paraId="2B9CB2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699D5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07FFE" w14:paraId="6DA32833" w14:textId="77777777" w:rsidTr="00607FFE">
        <w:tc>
          <w:tcPr>
            <w:tcW w:w="3402" w:type="dxa"/>
          </w:tcPr>
          <w:p w14:paraId="73F3963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14:paraId="62D60EF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90853D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5F848D6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B32B59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636E1D2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1261483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391B76A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607FFE" w14:paraId="4653E853" w14:textId="77777777" w:rsidTr="00607FFE">
        <w:tc>
          <w:tcPr>
            <w:tcW w:w="3402" w:type="dxa"/>
          </w:tcPr>
          <w:p w14:paraId="274A165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14:paraId="60475A4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C5F0D6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559186A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4AE6850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14:paraId="088A8D1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07FFE" w14:paraId="6D3381F9" w14:textId="77777777" w:rsidTr="00607FFE">
        <w:tc>
          <w:tcPr>
            <w:tcW w:w="3402" w:type="dxa"/>
          </w:tcPr>
          <w:p w14:paraId="1C0495B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14:paraId="76F1487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17661D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55942FC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30F9A16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14:paraId="73B1205D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07FFE" w14:paraId="3555DC88" w14:textId="77777777" w:rsidTr="00607FFE">
        <w:tc>
          <w:tcPr>
            <w:tcW w:w="3402" w:type="dxa"/>
          </w:tcPr>
          <w:p w14:paraId="6C0E26C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14:paraId="75F20A0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77FD9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53479F1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7DAEC8AF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607FFE" w14:paraId="71F39344" w14:textId="77777777" w:rsidTr="00607FFE">
        <w:tc>
          <w:tcPr>
            <w:tcW w:w="3402" w:type="dxa"/>
          </w:tcPr>
          <w:p w14:paraId="39FA2A1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14:paraId="4D2DA8A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BAB982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14:paraId="30FA1F8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698AA28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14:paraId="29C47CC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607FFE" w14:paraId="08073773" w14:textId="77777777" w:rsidTr="00607FFE">
        <w:tc>
          <w:tcPr>
            <w:tcW w:w="3402" w:type="dxa"/>
          </w:tcPr>
          <w:p w14:paraId="286581A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14:paraId="592BB75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D26408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3F8566E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7BC9CE9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607FFE" w14:paraId="4FCE16EC" w14:textId="77777777" w:rsidTr="00607FFE">
        <w:tc>
          <w:tcPr>
            <w:tcW w:w="3402" w:type="dxa"/>
          </w:tcPr>
          <w:p w14:paraId="17E6D9E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14:paraId="0E42ED7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89D4AB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05494AA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67C24E5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2443959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607FFE" w14:paraId="349E5C2D" w14:textId="77777777" w:rsidTr="00607FFE">
        <w:tc>
          <w:tcPr>
            <w:tcW w:w="3402" w:type="dxa"/>
          </w:tcPr>
          <w:p w14:paraId="3052328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14:paraId="5C683F6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6542EC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0693472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B1DB29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1D58CAEF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726DED4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7E343D9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14:paraId="352CB03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71E5E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28DD5A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14:paraId="5649BEA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14:paraId="66250BB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5" w:author="Poul V Madsen" w:date="2012-09-05T15:44:00Z"/>
                <w:rFonts w:ascii="Arial" w:hAnsi="Arial" w:cs="Arial"/>
                <w:sz w:val="18"/>
              </w:rPr>
            </w:pPr>
            <w:ins w:id="176" w:author="Poul V Madsen" w:date="2012-09-05T15:44:00Z">
              <w:r>
                <w:rPr>
                  <w:rFonts w:ascii="Arial" w:hAnsi="Arial" w:cs="Arial"/>
                  <w:sz w:val="18"/>
                </w:rPr>
                <w:t>Afventer CSRP</w:t>
              </w:r>
            </w:ins>
          </w:p>
          <w:p w14:paraId="363EC0D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7" w:author="Poul V Madsen" w:date="2012-09-05T15:44:00Z"/>
                <w:rFonts w:ascii="Arial" w:hAnsi="Arial" w:cs="Arial"/>
                <w:sz w:val="18"/>
              </w:rPr>
            </w:pPr>
            <w:ins w:id="178" w:author="Poul V Madsen" w:date="2012-09-05T15:44:00Z">
              <w:r>
                <w:rPr>
                  <w:rFonts w:ascii="Arial" w:hAnsi="Arial" w:cs="Arial"/>
                  <w:sz w:val="18"/>
                </w:rPr>
                <w:t>Afventer ES</w:t>
              </w:r>
            </w:ins>
          </w:p>
          <w:p w14:paraId="2079111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9" w:author="Poul V Madsen" w:date="2012-09-05T15:44:00Z"/>
                <w:rFonts w:ascii="Arial" w:hAnsi="Arial" w:cs="Arial"/>
                <w:sz w:val="18"/>
              </w:rPr>
            </w:pPr>
            <w:ins w:id="180" w:author="Poul V Madsen" w:date="2012-09-05T15:44:00Z">
              <w:r>
                <w:rPr>
                  <w:rFonts w:ascii="Arial" w:hAnsi="Arial" w:cs="Arial"/>
                  <w:sz w:val="18"/>
                </w:rPr>
                <w:t>Afventer CVR</w:t>
              </w:r>
            </w:ins>
          </w:p>
          <w:p w14:paraId="5F92359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1" w:author="Poul V Madsen" w:date="2012-09-05T15:44:00Z"/>
                <w:rFonts w:ascii="Arial" w:hAnsi="Arial" w:cs="Arial"/>
                <w:sz w:val="18"/>
              </w:rPr>
            </w:pPr>
            <w:ins w:id="182" w:author="Poul V Madsen" w:date="2012-09-05T15:44:00Z">
              <w:r>
                <w:rPr>
                  <w:rFonts w:ascii="Arial" w:hAnsi="Arial" w:cs="Arial"/>
                  <w:sz w:val="18"/>
                </w:rPr>
                <w:t>Fejlet i ekstern service</w:t>
              </w:r>
            </w:ins>
          </w:p>
          <w:p w14:paraId="071DBFB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3" w:author="Poul V Madsen" w:date="2012-09-05T15:44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Sendt </w:t>
            </w:r>
            <w:ins w:id="184" w:author="Poul V Madsen" w:date="2012-09-05T15:44:00Z">
              <w:r>
                <w:rPr>
                  <w:rFonts w:ascii="Arial" w:hAnsi="Arial" w:cs="Arial"/>
                  <w:sz w:val="18"/>
                </w:rPr>
                <w:t>til produktion</w:t>
              </w:r>
            </w:ins>
          </w:p>
          <w:p w14:paraId="1B50804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</w:t>
            </w:r>
            <w:ins w:id="185" w:author="Poul V Madsen" w:date="2012-09-05T15:44:00Z">
              <w:r>
                <w:rPr>
                  <w:rFonts w:ascii="Arial" w:hAnsi="Arial" w:cs="Arial"/>
                  <w:sz w:val="18"/>
                </w:rPr>
                <w:t xml:space="preserve"> fejl</w:t>
              </w:r>
            </w:ins>
          </w:p>
          <w:p w14:paraId="1ECA1A6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86" w:author="Poul V Madsen" w:date="2012-09-05T15:44:00Z"/>
                <w:rFonts w:ascii="Arial" w:hAnsi="Arial" w:cs="Arial"/>
                <w:sz w:val="18"/>
              </w:rPr>
            </w:pPr>
            <w:del w:id="187" w:author="Poul V Madsen" w:date="2012-09-05T15:44:00Z">
              <w:r>
                <w:rPr>
                  <w:rFonts w:ascii="Arial" w:hAnsi="Arial" w:cs="Arial"/>
                  <w:sz w:val="18"/>
                </w:rPr>
                <w:delText>Modtaget Fejl</w:delText>
              </w:r>
            </w:del>
          </w:p>
          <w:p w14:paraId="7A554754" w14:textId="4A646BDD" w:rsidR="00607FFE" w:rsidRPr="00607FFE" w:rsidRDefault="00C11767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88" w:author="Poul V Madsen" w:date="2012-09-05T15:44:00Z">
              <w:r>
                <w:rPr>
                  <w:rFonts w:ascii="Arial" w:hAnsi="Arial" w:cs="Arial"/>
                  <w:sz w:val="18"/>
                </w:rPr>
                <w:delText>Modtaget OK</w:delText>
              </w:r>
            </w:del>
            <w:ins w:id="189" w:author="Poul V Madsen" w:date="2012-09-05T15:44:00Z">
              <w:r w:rsidR="00607FFE">
                <w:rPr>
                  <w:rFonts w:ascii="Arial" w:hAnsi="Arial" w:cs="Arial"/>
                  <w:sz w:val="18"/>
                </w:rPr>
                <w:t>Produktion Ok</w:t>
              </w:r>
            </w:ins>
          </w:p>
        </w:tc>
      </w:tr>
      <w:tr w:rsidR="00607FFE" w14:paraId="27A2BD59" w14:textId="77777777" w:rsidTr="00607FFE">
        <w:tc>
          <w:tcPr>
            <w:tcW w:w="3402" w:type="dxa"/>
          </w:tcPr>
          <w:p w14:paraId="3A42EB2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14:paraId="3444624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E7C1F1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14:paraId="3AC12CD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FE10CA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14:paraId="17AECAB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607FFE" w14:paraId="0FF933E1" w14:textId="77777777" w:rsidTr="00607FFE">
        <w:tc>
          <w:tcPr>
            <w:tcW w:w="3402" w:type="dxa"/>
          </w:tcPr>
          <w:p w14:paraId="2946B90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14:paraId="1935162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49F195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069B727A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4836653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14:paraId="348F359A" w14:textId="77777777" w:rsidTr="00607FFE">
        <w:tc>
          <w:tcPr>
            <w:tcW w:w="3402" w:type="dxa"/>
          </w:tcPr>
          <w:p w14:paraId="6647FB4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14:paraId="727FCA0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B7561D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136D735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FEAFA4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14:paraId="1FD30D30" w14:textId="77777777" w:rsidTr="00607FFE">
        <w:tc>
          <w:tcPr>
            <w:tcW w:w="3402" w:type="dxa"/>
          </w:tcPr>
          <w:p w14:paraId="7508324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14:paraId="567EC09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7B01EA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1A93C6E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243540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5BFB79E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59800880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07FFE" w14:paraId="2771EB61" w14:textId="77777777" w:rsidTr="00607FFE">
        <w:tc>
          <w:tcPr>
            <w:tcW w:w="3402" w:type="dxa"/>
          </w:tcPr>
          <w:p w14:paraId="7EADB97C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14:paraId="69B1BC1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289835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50816BC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010F88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761B2C34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0B7BCCF1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607FFE" w14:paraId="3B635A88" w14:textId="77777777" w:rsidTr="00607FFE">
        <w:tc>
          <w:tcPr>
            <w:tcW w:w="3402" w:type="dxa"/>
          </w:tcPr>
          <w:p w14:paraId="585FBA0F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14:paraId="6B71B8C6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CA704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542204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4DDC88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14:paraId="0130AF80" w14:textId="77777777" w:rsidTr="00607FFE">
        <w:tc>
          <w:tcPr>
            <w:tcW w:w="3402" w:type="dxa"/>
          </w:tcPr>
          <w:p w14:paraId="6D94EBA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14:paraId="0521FE4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24A6B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0D1C6172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4D31747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14:paraId="6F94A129" w14:textId="77777777" w:rsidTr="00607FFE">
        <w:tc>
          <w:tcPr>
            <w:tcW w:w="3402" w:type="dxa"/>
          </w:tcPr>
          <w:p w14:paraId="43C97786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14:paraId="22FB281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83E12E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14:paraId="20684798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B8F489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22E1AA4B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14:paraId="464ED15E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14:paraId="58C2DFF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4717A26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70BE6424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5314BCA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5D962B02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64FCCB7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5117332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0211661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861F7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71673A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D9214C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18340809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1F2510C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6C0124B0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02E96CF3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5005673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7A567B8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62CD0DBB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FFE" w14:paraId="4F8DF29A" w14:textId="77777777" w:rsidTr="00607FFE">
        <w:tc>
          <w:tcPr>
            <w:tcW w:w="3402" w:type="dxa"/>
          </w:tcPr>
          <w:p w14:paraId="33F7A71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14:paraId="3ED30217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003FE2D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743AEBAC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37011D5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D68E4E1" w14:textId="77777777"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4C217709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3AE0724E" w14:textId="77777777"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14:paraId="13A0D6BD" w14:textId="77777777" w:rsidR="00607FFE" w:rsidRP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7FFE" w:rsidRPr="00607FFE" w:rsidSect="00607FFE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3544B" w14:textId="77777777" w:rsidR="00D80EE3" w:rsidRDefault="00D80EE3" w:rsidP="00607FFE">
      <w:r>
        <w:separator/>
      </w:r>
    </w:p>
  </w:endnote>
  <w:endnote w:type="continuationSeparator" w:id="0">
    <w:p w14:paraId="5302E1DB" w14:textId="77777777" w:rsidR="00D80EE3" w:rsidRDefault="00D80EE3" w:rsidP="00607FFE">
      <w:r>
        <w:continuationSeparator/>
      </w:r>
    </w:p>
  </w:endnote>
  <w:endnote w:type="continuationNotice" w:id="1">
    <w:p w14:paraId="3C36A64E" w14:textId="77777777" w:rsidR="00D80EE3" w:rsidRDefault="00D80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8C895" w14:textId="77777777" w:rsidR="00607FFE" w:rsidRDefault="00607F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CD0DF" w14:textId="0F0D2937" w:rsidR="00607FFE" w:rsidRPr="00607FFE" w:rsidRDefault="00607FFE" w:rsidP="00607F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58" w:author="Poul V Madsen" w:date="2012-09-05T15:44:00Z">
      <w:r w:rsidR="00C11767">
        <w:rPr>
          <w:rFonts w:ascii="Arial" w:hAnsi="Arial" w:cs="Arial"/>
          <w:noProof/>
          <w:sz w:val="16"/>
        </w:rPr>
        <w:delText>22. december 2011</w:delText>
      </w:r>
    </w:del>
    <w:ins w:id="159" w:author="Poul V Madsen" w:date="2012-09-05T15:44:00Z">
      <w:r>
        <w:rPr>
          <w:rFonts w:ascii="Arial" w:hAnsi="Arial" w:cs="Arial"/>
          <w:noProof/>
          <w:sz w:val="16"/>
        </w:rPr>
        <w:t>5. september 2012</w:t>
      </w:r>
    </w:ins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80EE3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D80EE3"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3B535" w14:textId="77777777" w:rsidR="00607FFE" w:rsidRDefault="00607FF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281EB" w14:textId="77777777" w:rsidR="00D80EE3" w:rsidRDefault="00D80EE3" w:rsidP="00607FFE">
      <w:r>
        <w:separator/>
      </w:r>
    </w:p>
  </w:footnote>
  <w:footnote w:type="continuationSeparator" w:id="0">
    <w:p w14:paraId="653F7409" w14:textId="77777777" w:rsidR="00D80EE3" w:rsidRDefault="00D80EE3" w:rsidP="00607FFE">
      <w:r>
        <w:continuationSeparator/>
      </w:r>
    </w:p>
  </w:footnote>
  <w:footnote w:type="continuationNotice" w:id="1">
    <w:p w14:paraId="2DED3DFD" w14:textId="77777777" w:rsidR="00D80EE3" w:rsidRDefault="00D80E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ACD81" w14:textId="77777777" w:rsidR="00607FFE" w:rsidRDefault="00607F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517AF" w14:textId="77777777" w:rsidR="00607FFE" w:rsidRPr="00607FFE" w:rsidRDefault="00607FFE" w:rsidP="00607FFE">
    <w:pPr>
      <w:pStyle w:val="Sidehoved"/>
      <w:jc w:val="center"/>
      <w:rPr>
        <w:rFonts w:ascii="Arial" w:hAnsi="Arial" w:cs="Arial"/>
      </w:rPr>
    </w:pPr>
    <w:r w:rsidRPr="00607FFE">
      <w:rPr>
        <w:rFonts w:ascii="Arial" w:hAnsi="Arial" w:cs="Arial"/>
      </w:rPr>
      <w:t>Servicebeskrivelse</w:t>
    </w:r>
  </w:p>
  <w:p w14:paraId="364A91A1" w14:textId="77777777" w:rsidR="00607FFE" w:rsidRPr="00607FFE" w:rsidRDefault="00607FFE" w:rsidP="00607F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F079B" w14:textId="77777777" w:rsidR="00607FFE" w:rsidRDefault="00607F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CFAC1" w14:textId="77777777" w:rsidR="00607FFE" w:rsidRPr="00607FFE" w:rsidRDefault="00607FFE" w:rsidP="00607FFE">
    <w:pPr>
      <w:pStyle w:val="Sidehoved"/>
      <w:jc w:val="center"/>
      <w:rPr>
        <w:rFonts w:ascii="Arial" w:hAnsi="Arial" w:cs="Arial"/>
      </w:rPr>
    </w:pPr>
    <w:r w:rsidRPr="00607FFE">
      <w:rPr>
        <w:rFonts w:ascii="Arial" w:hAnsi="Arial" w:cs="Arial"/>
      </w:rPr>
      <w:t>Datastrukturer</w:t>
    </w:r>
  </w:p>
  <w:p w14:paraId="7FAC7DE0" w14:textId="77777777" w:rsidR="00607FFE" w:rsidRPr="00607FFE" w:rsidRDefault="00607FFE" w:rsidP="00607FF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B0D80" w14:textId="77777777" w:rsidR="00607FFE" w:rsidRDefault="00607FFE" w:rsidP="00607F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DA1CCCD" w14:textId="77777777" w:rsidR="00607FFE" w:rsidRPr="00607FFE" w:rsidRDefault="00607FFE" w:rsidP="00607F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FB1"/>
    <w:multiLevelType w:val="multilevel"/>
    <w:tmpl w:val="D5E07E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FE"/>
    <w:rsid w:val="00062E9B"/>
    <w:rsid w:val="00086F98"/>
    <w:rsid w:val="003717A5"/>
    <w:rsid w:val="004F69BC"/>
    <w:rsid w:val="00607FFE"/>
    <w:rsid w:val="00636BE0"/>
    <w:rsid w:val="006843F7"/>
    <w:rsid w:val="006F2D8E"/>
    <w:rsid w:val="00892491"/>
    <w:rsid w:val="00A11473"/>
    <w:rsid w:val="00B83499"/>
    <w:rsid w:val="00C11767"/>
    <w:rsid w:val="00D80EE3"/>
    <w:rsid w:val="00E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607FFE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07FFE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607FFE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07FFE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F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F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F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F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F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07FF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07FF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07FF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07FF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F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F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F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FF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F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FFE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F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FFE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F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7FFE"/>
  </w:style>
  <w:style w:type="paragraph" w:styleId="Sidefod">
    <w:name w:val="footer"/>
    <w:basedOn w:val="Normal"/>
    <w:link w:val="Sidefo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7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607FFE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07FFE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607FFE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07FFE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F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F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F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F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F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07FF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07FF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07FF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07FF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F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F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F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FF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F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FFE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F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FFE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F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7FFE"/>
  </w:style>
  <w:style w:type="paragraph" w:styleId="Sidefod">
    <w:name w:val="footer"/>
    <w:basedOn w:val="Normal"/>
    <w:link w:val="Sidefo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B8C25-6311-427A-8DEE-7D190B41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2751</Words>
  <Characters>16788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2012-09-05T13:33:00Z</dcterms:created>
  <dcterms:modified xsi:type="dcterms:W3CDTF">2012-09-05T13:46:00Z</dcterms:modified>
</cp:coreProperties>
</file>