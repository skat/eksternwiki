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F2409C" w14:textId="77777777" w:rsid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GoBack"/>
      <w:bookmarkEnd w:id="0"/>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1E2984" w14:paraId="38ECA12E" w14:textId="77777777" w:rsidTr="001E2984">
        <w:trPr>
          <w:trHeight w:hRule="exact" w:val="113"/>
        </w:trPr>
        <w:tc>
          <w:tcPr>
            <w:tcW w:w="10345" w:type="dxa"/>
            <w:gridSpan w:val="6"/>
            <w:shd w:val="clear" w:color="auto" w:fill="B3B3B3"/>
          </w:tcPr>
          <w:p w14:paraId="7AA577A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6237ECC2" w14:textId="77777777" w:rsidTr="001E2984">
        <w:trPr>
          <w:trHeight w:val="283"/>
        </w:trPr>
        <w:tc>
          <w:tcPr>
            <w:tcW w:w="10345" w:type="dxa"/>
            <w:gridSpan w:val="6"/>
            <w:tcBorders>
              <w:bottom w:val="single" w:sz="6" w:space="0" w:color="auto"/>
            </w:tcBorders>
          </w:tcPr>
          <w:p w14:paraId="68F03541"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E2984">
              <w:rPr>
                <w:rFonts w:ascii="Arial" w:hAnsi="Arial" w:cs="Arial"/>
                <w:b/>
                <w:sz w:val="30"/>
              </w:rPr>
              <w:t>MFUnderretSamlingHent</w:t>
            </w:r>
          </w:p>
        </w:tc>
      </w:tr>
      <w:tr w:rsidR="001E2984" w14:paraId="67EBA8F3" w14:textId="77777777" w:rsidTr="001E2984">
        <w:trPr>
          <w:trHeight w:val="283"/>
        </w:trPr>
        <w:tc>
          <w:tcPr>
            <w:tcW w:w="1134" w:type="dxa"/>
            <w:tcBorders>
              <w:top w:val="single" w:sz="6" w:space="0" w:color="auto"/>
              <w:bottom w:val="nil"/>
            </w:tcBorders>
            <w:shd w:val="clear" w:color="auto" w:fill="auto"/>
            <w:vAlign w:val="center"/>
          </w:tcPr>
          <w:p w14:paraId="1682A8C5"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2D913C53"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37C3FCD1"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74C6AE65"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051D5C0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5260D581"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E2984" w14:paraId="0F3E2643" w14:textId="77777777" w:rsidTr="001E2984">
        <w:trPr>
          <w:trHeight w:val="283"/>
        </w:trPr>
        <w:tc>
          <w:tcPr>
            <w:tcW w:w="1134" w:type="dxa"/>
            <w:tcBorders>
              <w:top w:val="nil"/>
            </w:tcBorders>
            <w:shd w:val="clear" w:color="auto" w:fill="auto"/>
            <w:vAlign w:val="center"/>
          </w:tcPr>
          <w:p w14:paraId="56BD727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14:paraId="3CDDAA5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14:paraId="1EDD3E73"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p>
        </w:tc>
        <w:tc>
          <w:tcPr>
            <w:tcW w:w="1701" w:type="dxa"/>
            <w:tcBorders>
              <w:top w:val="nil"/>
            </w:tcBorders>
            <w:shd w:val="clear" w:color="auto" w:fill="auto"/>
            <w:vAlign w:val="center"/>
          </w:tcPr>
          <w:p w14:paraId="28B19001"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14:paraId="3EEE421E"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14:paraId="556B44E0"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27-8-2012</w:t>
            </w:r>
          </w:p>
        </w:tc>
      </w:tr>
      <w:tr w:rsidR="001E2984" w14:paraId="058A8BC9" w14:textId="77777777" w:rsidTr="001E2984">
        <w:trPr>
          <w:trHeight w:val="283"/>
        </w:trPr>
        <w:tc>
          <w:tcPr>
            <w:tcW w:w="10345" w:type="dxa"/>
            <w:gridSpan w:val="6"/>
            <w:shd w:val="clear" w:color="auto" w:fill="B3B3B3"/>
            <w:vAlign w:val="center"/>
          </w:tcPr>
          <w:p w14:paraId="5E4E867F"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E2984" w14:paraId="2A0A004A" w14:textId="77777777" w:rsidTr="001E2984">
        <w:trPr>
          <w:trHeight w:val="283"/>
        </w:trPr>
        <w:tc>
          <w:tcPr>
            <w:tcW w:w="10345" w:type="dxa"/>
            <w:gridSpan w:val="6"/>
            <w:vAlign w:val="center"/>
          </w:tcPr>
          <w:p w14:paraId="2F2142BC"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w:t>
            </w:r>
          </w:p>
        </w:tc>
      </w:tr>
      <w:tr w:rsidR="001E2984" w14:paraId="5F725322" w14:textId="77777777" w:rsidTr="001E2984">
        <w:trPr>
          <w:trHeight w:val="283"/>
        </w:trPr>
        <w:tc>
          <w:tcPr>
            <w:tcW w:w="10345" w:type="dxa"/>
            <w:gridSpan w:val="6"/>
            <w:shd w:val="clear" w:color="auto" w:fill="B3B3B3"/>
            <w:vAlign w:val="center"/>
          </w:tcPr>
          <w:p w14:paraId="5CB9D020"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E2984" w14:paraId="5E50DC14" w14:textId="77777777" w:rsidTr="001E2984">
        <w:trPr>
          <w:trHeight w:val="283"/>
        </w:trPr>
        <w:tc>
          <w:tcPr>
            <w:tcW w:w="10345" w:type="dxa"/>
            <w:gridSpan w:val="6"/>
          </w:tcPr>
          <w:p w14:paraId="3FEC34B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r>
          </w:p>
          <w:p w14:paraId="63AE2F0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4E4F3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søges efter underretninger til en eller flere specifikke fordringshavere, og ellers søges blandt alle fordringshavere som har dette fordringhaversystem registreret på deres aftale.</w:t>
            </w:r>
          </w:p>
          <w:p w14:paraId="5341FBF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6C572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 meddelelse er tildelt et tidsstempel (MFUnderretningDatoTid) og et stigende (men ikke nødvendigvis fortløbende) sekvensnummer (MFUnderretningNummer).</w:t>
            </w:r>
          </w:p>
          <w:p w14:paraId="48572E0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8DC6B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derfor anlægges enten en tidsstempel eller en sekvensnummer baseret strategi for inkrementalt at hente nye underretningsmeddelelser siden forrige kald af servicen.</w:t>
            </w:r>
          </w:p>
          <w:p w14:paraId="010D443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FE640A"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angives enten en SøgeDatoFra eller et UnderretNummerFra i en søgning.</w:t>
            </w:r>
          </w:p>
        </w:tc>
      </w:tr>
      <w:tr w:rsidR="001E2984" w14:paraId="2E532A16" w14:textId="77777777" w:rsidTr="001E2984">
        <w:trPr>
          <w:trHeight w:val="283"/>
        </w:trPr>
        <w:tc>
          <w:tcPr>
            <w:tcW w:w="10345" w:type="dxa"/>
            <w:gridSpan w:val="6"/>
            <w:shd w:val="clear" w:color="auto" w:fill="B3B3B3"/>
            <w:vAlign w:val="center"/>
          </w:tcPr>
          <w:p w14:paraId="5F17C7A7"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E2984" w14:paraId="4C0C25E5" w14:textId="77777777" w:rsidTr="001E2984">
        <w:trPr>
          <w:trHeight w:val="283"/>
        </w:trPr>
        <w:tc>
          <w:tcPr>
            <w:tcW w:w="10345" w:type="dxa"/>
            <w:gridSpan w:val="6"/>
            <w:shd w:val="clear" w:color="auto" w:fill="FFFFFF"/>
          </w:tcPr>
          <w:p w14:paraId="47824E5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maksimalt hentes et antal underretninger der styres af den tekniske parameter MF.UNDERRET.MAXANTAL, der initielt sættes til 1000. </w:t>
            </w:r>
          </w:p>
          <w:p w14:paraId="6D04D40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46B14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 meddelelser gemmes i mindst en måned fra oprettelsestidspunktet (MFUnderretningDatoTid).</w:t>
            </w:r>
          </w:p>
        </w:tc>
      </w:tr>
      <w:tr w:rsidR="001E2984" w14:paraId="4394EEC5" w14:textId="77777777" w:rsidTr="001E2984">
        <w:trPr>
          <w:trHeight w:val="283"/>
        </w:trPr>
        <w:tc>
          <w:tcPr>
            <w:tcW w:w="10345" w:type="dxa"/>
            <w:gridSpan w:val="6"/>
            <w:shd w:val="clear" w:color="auto" w:fill="B3B3B3"/>
            <w:vAlign w:val="center"/>
          </w:tcPr>
          <w:p w14:paraId="09169D15"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E2984" w14:paraId="5648EA98" w14:textId="77777777" w:rsidTr="001E2984">
        <w:trPr>
          <w:trHeight w:val="283"/>
        </w:trPr>
        <w:tc>
          <w:tcPr>
            <w:tcW w:w="10345" w:type="dxa"/>
            <w:gridSpan w:val="6"/>
            <w:shd w:val="clear" w:color="auto" w:fill="FFFFFF"/>
            <w:vAlign w:val="center"/>
          </w:tcPr>
          <w:p w14:paraId="4398C1A0"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E2984" w14:paraId="6CE7F119" w14:textId="77777777" w:rsidTr="001E2984">
        <w:trPr>
          <w:trHeight w:val="283"/>
        </w:trPr>
        <w:tc>
          <w:tcPr>
            <w:tcW w:w="10345" w:type="dxa"/>
            <w:gridSpan w:val="6"/>
            <w:shd w:val="clear" w:color="auto" w:fill="FFFFFF"/>
          </w:tcPr>
          <w:p w14:paraId="465CB065"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MFUnderretSamlingHent_I</w:t>
            </w:r>
          </w:p>
        </w:tc>
      </w:tr>
      <w:tr w:rsidR="001E2984" w14:paraId="1CB0627F" w14:textId="77777777" w:rsidTr="001E2984">
        <w:trPr>
          <w:trHeight w:val="283"/>
        </w:trPr>
        <w:tc>
          <w:tcPr>
            <w:tcW w:w="10345" w:type="dxa"/>
            <w:gridSpan w:val="6"/>
            <w:shd w:val="clear" w:color="auto" w:fill="FFFFFF"/>
          </w:tcPr>
          <w:p w14:paraId="1919473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CCE70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14:paraId="44C9167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FordringHaverSamling *</w:t>
            </w:r>
          </w:p>
          <w:p w14:paraId="7170DD2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11E0106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r w:rsidR="00204FC9">
              <w:rPr>
                <w:rFonts w:ascii="Arial" w:hAnsi="Arial" w:cs="Arial"/>
                <w:sz w:val="18"/>
              </w:rPr>
              <w:t xml:space="preserve"> = 1002 (konstant)</w:t>
            </w:r>
          </w:p>
          <w:p w14:paraId="5BE2425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21703C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7F8C7C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14:paraId="3E14F90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5A181C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14:paraId="5FFD07D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922745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9D5C7A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95A402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UnderretNummerFra *</w:t>
            </w:r>
          </w:p>
          <w:p w14:paraId="465B8E6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173D44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14:paraId="13A351C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B84282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8059EF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AAF223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UnderretNummerTil *</w:t>
            </w:r>
          </w:p>
          <w:p w14:paraId="1BBFBD2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5C8EEC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14:paraId="287CAE5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23A2BD5"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E2984" w14:paraId="2237BC08" w14:textId="77777777" w:rsidTr="001E2984">
        <w:trPr>
          <w:trHeight w:val="283"/>
        </w:trPr>
        <w:tc>
          <w:tcPr>
            <w:tcW w:w="10345" w:type="dxa"/>
            <w:gridSpan w:val="6"/>
            <w:shd w:val="clear" w:color="auto" w:fill="FFFFFF"/>
          </w:tcPr>
          <w:p w14:paraId="35BF6CFE"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14:paraId="0BC5115C"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302479">
              <w:rPr>
                <w:rFonts w:ascii="Arial" w:hAnsi="Arial" w:cs="Arial"/>
                <w:i/>
                <w:color w:val="FF0000"/>
                <w:sz w:val="18"/>
              </w:rPr>
              <w:t>StyretFiloverførselSendAnmod_I</w:t>
            </w:r>
          </w:p>
        </w:tc>
      </w:tr>
      <w:tr w:rsidR="001E2984" w14:paraId="78ED24C4" w14:textId="77777777" w:rsidTr="001E2984">
        <w:trPr>
          <w:trHeight w:val="283"/>
        </w:trPr>
        <w:tc>
          <w:tcPr>
            <w:tcW w:w="10345" w:type="dxa"/>
            <w:gridSpan w:val="6"/>
            <w:shd w:val="clear" w:color="auto" w:fill="FFFFFF"/>
          </w:tcPr>
          <w:p w14:paraId="4F354EEE"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4B21DA00"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StyretFiloverførselServiceQName</w:t>
            </w:r>
          </w:p>
          <w:p w14:paraId="6CB50E29"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StyretFiloverførselBeskedQName</w:t>
            </w:r>
          </w:p>
        </w:tc>
      </w:tr>
      <w:tr w:rsidR="001E2984" w14:paraId="0209D86E" w14:textId="77777777" w:rsidTr="001E2984">
        <w:trPr>
          <w:trHeight w:val="283"/>
        </w:trPr>
        <w:tc>
          <w:tcPr>
            <w:tcW w:w="10345" w:type="dxa"/>
            <w:gridSpan w:val="6"/>
            <w:shd w:val="clear" w:color="auto" w:fill="FFFFFF"/>
          </w:tcPr>
          <w:p w14:paraId="3CA8665E"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14:paraId="236C0508"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302479">
              <w:rPr>
                <w:rFonts w:ascii="Arial" w:hAnsi="Arial" w:cs="Arial"/>
                <w:i/>
                <w:color w:val="FF0000"/>
                <w:sz w:val="18"/>
              </w:rPr>
              <w:t>StyretFiloverførselSendAfslut_I</w:t>
            </w:r>
          </w:p>
        </w:tc>
      </w:tr>
      <w:tr w:rsidR="001E2984" w14:paraId="6ED0EDBA" w14:textId="77777777" w:rsidTr="001E2984">
        <w:trPr>
          <w:trHeight w:val="283"/>
        </w:trPr>
        <w:tc>
          <w:tcPr>
            <w:tcW w:w="10345" w:type="dxa"/>
            <w:gridSpan w:val="6"/>
            <w:shd w:val="clear" w:color="auto" w:fill="FFFFFF"/>
          </w:tcPr>
          <w:p w14:paraId="4EC0A33D"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4F434C9A"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StyretFiloverførselServiceQName</w:t>
            </w:r>
          </w:p>
          <w:p w14:paraId="63DEA0EF"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StyretFiloverførselBeskedQName</w:t>
            </w:r>
          </w:p>
        </w:tc>
      </w:tr>
      <w:tr w:rsidR="001E2984" w14:paraId="28369FD1" w14:textId="77777777" w:rsidTr="001E2984">
        <w:trPr>
          <w:trHeight w:val="283"/>
        </w:trPr>
        <w:tc>
          <w:tcPr>
            <w:tcW w:w="10345" w:type="dxa"/>
            <w:gridSpan w:val="6"/>
            <w:shd w:val="clear" w:color="auto" w:fill="FFFFFF"/>
          </w:tcPr>
          <w:p w14:paraId="603CF0E7"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14:paraId="1CF2C32F"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302479">
              <w:rPr>
                <w:rFonts w:ascii="Arial" w:hAnsi="Arial" w:cs="Arial"/>
                <w:i/>
                <w:color w:val="FF0000"/>
                <w:sz w:val="18"/>
              </w:rPr>
              <w:t>StyretFiloverførselModtagAnmod_I</w:t>
            </w:r>
          </w:p>
        </w:tc>
      </w:tr>
      <w:tr w:rsidR="001E2984" w14:paraId="05747F71" w14:textId="77777777" w:rsidTr="001E2984">
        <w:trPr>
          <w:trHeight w:val="283"/>
        </w:trPr>
        <w:tc>
          <w:tcPr>
            <w:tcW w:w="10345" w:type="dxa"/>
            <w:gridSpan w:val="6"/>
            <w:shd w:val="clear" w:color="auto" w:fill="FFFFFF"/>
          </w:tcPr>
          <w:p w14:paraId="529DE22D"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0DFABC9B"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StyretFiloverførselServiceQName</w:t>
            </w:r>
          </w:p>
          <w:p w14:paraId="67223B22"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StyretFiloverførselBeskedQName</w:t>
            </w:r>
          </w:p>
          <w:p w14:paraId="2743635E"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StyretFiloverførselDownloadURL</w:t>
            </w:r>
          </w:p>
          <w:p w14:paraId="5F47C2B8"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StyretFiloverførselBrugerNavn</w:t>
            </w:r>
          </w:p>
          <w:p w14:paraId="5F06082D"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StyretFiloverførselPassword</w:t>
            </w:r>
          </w:p>
        </w:tc>
      </w:tr>
      <w:tr w:rsidR="001E2984" w14:paraId="3C2E1A83" w14:textId="77777777" w:rsidTr="001E2984">
        <w:trPr>
          <w:trHeight w:val="283"/>
        </w:trPr>
        <w:tc>
          <w:tcPr>
            <w:tcW w:w="10345" w:type="dxa"/>
            <w:gridSpan w:val="6"/>
            <w:shd w:val="clear" w:color="auto" w:fill="FFFFFF"/>
          </w:tcPr>
          <w:p w14:paraId="6149C467"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14:paraId="66007FA7"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302479">
              <w:rPr>
                <w:rFonts w:ascii="Arial" w:hAnsi="Arial" w:cs="Arial"/>
                <w:i/>
                <w:color w:val="FF0000"/>
                <w:sz w:val="18"/>
              </w:rPr>
              <w:t>StyretFiloverførselModtagAfslut_I</w:t>
            </w:r>
          </w:p>
        </w:tc>
      </w:tr>
      <w:tr w:rsidR="001E2984" w14:paraId="1970C031" w14:textId="77777777" w:rsidTr="001E2984">
        <w:trPr>
          <w:trHeight w:val="283"/>
        </w:trPr>
        <w:tc>
          <w:tcPr>
            <w:tcW w:w="10345" w:type="dxa"/>
            <w:gridSpan w:val="6"/>
            <w:shd w:val="clear" w:color="auto" w:fill="FFFFFF"/>
          </w:tcPr>
          <w:p w14:paraId="4FBBDC32"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74FB4460"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StyretFiloverførselServiceQName</w:t>
            </w:r>
          </w:p>
          <w:p w14:paraId="667B0B63"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StyretFiloverførselBeskedQName</w:t>
            </w:r>
          </w:p>
        </w:tc>
      </w:tr>
      <w:tr w:rsidR="001E2984" w14:paraId="61DDD940" w14:textId="77777777" w:rsidTr="001E2984">
        <w:trPr>
          <w:trHeight w:val="283"/>
        </w:trPr>
        <w:tc>
          <w:tcPr>
            <w:tcW w:w="10345" w:type="dxa"/>
            <w:gridSpan w:val="6"/>
            <w:shd w:val="clear" w:color="auto" w:fill="FFFFFF"/>
            <w:vAlign w:val="center"/>
          </w:tcPr>
          <w:p w14:paraId="1589C882"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E2984" w14:paraId="4E2B147C" w14:textId="77777777" w:rsidTr="001E2984">
        <w:trPr>
          <w:trHeight w:val="283"/>
        </w:trPr>
        <w:tc>
          <w:tcPr>
            <w:tcW w:w="10345" w:type="dxa"/>
            <w:gridSpan w:val="6"/>
            <w:shd w:val="clear" w:color="auto" w:fill="FFFFFF"/>
          </w:tcPr>
          <w:p w14:paraId="16E444A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MFUnderretSamlingHent_O</w:t>
            </w:r>
          </w:p>
        </w:tc>
      </w:tr>
      <w:tr w:rsidR="001E2984" w14:paraId="150F9E32" w14:textId="77777777" w:rsidTr="001E2984">
        <w:trPr>
          <w:trHeight w:val="283"/>
        </w:trPr>
        <w:tc>
          <w:tcPr>
            <w:tcW w:w="10345" w:type="dxa"/>
            <w:gridSpan w:val="6"/>
            <w:shd w:val="clear" w:color="auto" w:fill="FFFFFF"/>
          </w:tcPr>
          <w:p w14:paraId="65BDB40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AF9E3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UnderretSamling *</w:t>
            </w:r>
          </w:p>
          <w:p w14:paraId="2154CC7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4D34C51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MFUnderret *</w:t>
            </w:r>
          </w:p>
          <w:p w14:paraId="7C794D8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4A130C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14:paraId="46D832C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14:paraId="6F21E8B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r w:rsidR="00204FC9">
              <w:rPr>
                <w:rFonts w:ascii="Arial" w:hAnsi="Arial" w:cs="Arial"/>
                <w:sz w:val="18"/>
              </w:rPr>
              <w:t xml:space="preserve"> = 1002 (konstant)</w:t>
            </w:r>
          </w:p>
          <w:p w14:paraId="02EAAE0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UnderretValg *</w:t>
            </w:r>
          </w:p>
          <w:p w14:paraId="0023C0E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6AD1146"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ab/>
            </w:r>
            <w:r>
              <w:rPr>
                <w:rFonts w:ascii="Arial" w:hAnsi="Arial" w:cs="Arial"/>
                <w:sz w:val="18"/>
              </w:rPr>
              <w:tab/>
            </w:r>
            <w:r>
              <w:rPr>
                <w:rFonts w:ascii="Arial" w:hAnsi="Arial" w:cs="Arial"/>
                <w:sz w:val="18"/>
              </w:rPr>
              <w:tab/>
            </w:r>
            <w:r w:rsidRPr="00302479">
              <w:rPr>
                <w:rFonts w:ascii="Arial" w:hAnsi="Arial" w:cs="Arial"/>
                <w:color w:val="FF0000"/>
                <w:sz w:val="18"/>
              </w:rPr>
              <w:t>MFUnderretReturnerStruktur</w:t>
            </w:r>
          </w:p>
          <w:p w14:paraId="687C9EB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FE1988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MFUnderretAfskrivStruktur</w:t>
            </w:r>
          </w:p>
          <w:p w14:paraId="5CA5B99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CCE301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MFUnderretAfregnStruktur</w:t>
            </w:r>
          </w:p>
          <w:p w14:paraId="6D18F3A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148E23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302479">
              <w:rPr>
                <w:rFonts w:ascii="Arial" w:hAnsi="Arial" w:cs="Arial"/>
                <w:color w:val="FF0000"/>
                <w:sz w:val="18"/>
              </w:rPr>
              <w:t>MFUnderretRenteTilskrivningStruktur</w:t>
            </w:r>
          </w:p>
          <w:p w14:paraId="141BB5B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616336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302479">
              <w:rPr>
                <w:rFonts w:ascii="Arial" w:hAnsi="Arial" w:cs="Arial"/>
                <w:color w:val="FF0000"/>
                <w:sz w:val="18"/>
              </w:rPr>
              <w:t>MFUnderretModregningStruktur</w:t>
            </w:r>
          </w:p>
          <w:p w14:paraId="1CBF943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CA5137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302479">
              <w:rPr>
                <w:rFonts w:ascii="Arial" w:hAnsi="Arial" w:cs="Arial"/>
                <w:color w:val="FF0000"/>
                <w:sz w:val="18"/>
              </w:rPr>
              <w:t>MFUnderretNyFordringHaverStruktur</w:t>
            </w:r>
          </w:p>
          <w:p w14:paraId="63E872C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7881F1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302479">
              <w:rPr>
                <w:rFonts w:ascii="Arial" w:hAnsi="Arial" w:cs="Arial"/>
                <w:color w:val="FF0000"/>
                <w:sz w:val="18"/>
              </w:rPr>
              <w:t>MFUnderretKundeÆndringStruktur</w:t>
            </w:r>
          </w:p>
          <w:p w14:paraId="6C1ED88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664AA7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302479">
              <w:rPr>
                <w:rFonts w:ascii="Arial" w:hAnsi="Arial" w:cs="Arial"/>
                <w:color w:val="FF0000"/>
                <w:sz w:val="18"/>
              </w:rPr>
              <w:t>MFUnderretNyTransportAdministratorStruktur</w:t>
            </w:r>
          </w:p>
          <w:p w14:paraId="0EEBD2A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7FDE2A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1EE1104"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E2984" w14:paraId="3A2E2F63" w14:textId="77777777" w:rsidTr="001E2984">
        <w:trPr>
          <w:trHeight w:val="283"/>
        </w:trPr>
        <w:tc>
          <w:tcPr>
            <w:tcW w:w="10345" w:type="dxa"/>
            <w:gridSpan w:val="6"/>
            <w:shd w:val="clear" w:color="auto" w:fill="FFFFFF"/>
          </w:tcPr>
          <w:p w14:paraId="1334B28B"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14:paraId="67B231D2"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302479">
              <w:rPr>
                <w:rFonts w:ascii="Arial" w:hAnsi="Arial" w:cs="Arial"/>
                <w:i/>
                <w:color w:val="FF0000"/>
                <w:sz w:val="18"/>
              </w:rPr>
              <w:t>StyretFiloverførselSendAnmod_O</w:t>
            </w:r>
          </w:p>
        </w:tc>
      </w:tr>
      <w:tr w:rsidR="001E2984" w14:paraId="56D54AA4" w14:textId="77777777" w:rsidTr="001E2984">
        <w:trPr>
          <w:trHeight w:val="283"/>
        </w:trPr>
        <w:tc>
          <w:tcPr>
            <w:tcW w:w="10345" w:type="dxa"/>
            <w:gridSpan w:val="6"/>
            <w:shd w:val="clear" w:color="auto" w:fill="FFFFFF"/>
          </w:tcPr>
          <w:p w14:paraId="18DCCA99"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69551D0E"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StyretFiloverførselServiceQName</w:t>
            </w:r>
          </w:p>
          <w:p w14:paraId="01489B40"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StyretFiloverførselBeskedQName</w:t>
            </w:r>
          </w:p>
          <w:p w14:paraId="59788EB6"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StyretFiloverførselUploadURL</w:t>
            </w:r>
          </w:p>
          <w:p w14:paraId="0107B942"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StyretFiloverførselBrugerNavn</w:t>
            </w:r>
          </w:p>
          <w:p w14:paraId="205ACF74"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StyretFiloverførselPassword</w:t>
            </w:r>
          </w:p>
        </w:tc>
      </w:tr>
      <w:tr w:rsidR="001E2984" w14:paraId="63937A50" w14:textId="77777777" w:rsidTr="001E2984">
        <w:trPr>
          <w:trHeight w:val="283"/>
        </w:trPr>
        <w:tc>
          <w:tcPr>
            <w:tcW w:w="10345" w:type="dxa"/>
            <w:gridSpan w:val="6"/>
            <w:shd w:val="clear" w:color="auto" w:fill="FFFFFF"/>
          </w:tcPr>
          <w:p w14:paraId="4F9D4F14"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14:paraId="60EF9E29"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302479">
              <w:rPr>
                <w:rFonts w:ascii="Arial" w:hAnsi="Arial" w:cs="Arial"/>
                <w:i/>
                <w:color w:val="FF0000"/>
                <w:sz w:val="18"/>
              </w:rPr>
              <w:t>StyretFiloverførselSendAfslut_O</w:t>
            </w:r>
          </w:p>
        </w:tc>
      </w:tr>
      <w:tr w:rsidR="001E2984" w14:paraId="43A37A74" w14:textId="77777777" w:rsidTr="001E2984">
        <w:trPr>
          <w:trHeight w:val="283"/>
        </w:trPr>
        <w:tc>
          <w:tcPr>
            <w:tcW w:w="10345" w:type="dxa"/>
            <w:gridSpan w:val="6"/>
            <w:shd w:val="clear" w:color="auto" w:fill="FFFFFF"/>
          </w:tcPr>
          <w:p w14:paraId="2BC82CB9"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396890FF"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StyretFiloverførselServiceQName</w:t>
            </w:r>
          </w:p>
          <w:p w14:paraId="7B8F4DAA"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StyretFiloverførselBeskedQName</w:t>
            </w:r>
          </w:p>
        </w:tc>
      </w:tr>
      <w:tr w:rsidR="001E2984" w14:paraId="5B066892" w14:textId="77777777" w:rsidTr="001E2984">
        <w:trPr>
          <w:trHeight w:val="283"/>
        </w:trPr>
        <w:tc>
          <w:tcPr>
            <w:tcW w:w="10345" w:type="dxa"/>
            <w:gridSpan w:val="6"/>
            <w:shd w:val="clear" w:color="auto" w:fill="FFFFFF"/>
          </w:tcPr>
          <w:p w14:paraId="719D8C2E"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14:paraId="4417AAF6"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302479">
              <w:rPr>
                <w:rFonts w:ascii="Arial" w:hAnsi="Arial" w:cs="Arial"/>
                <w:i/>
                <w:color w:val="FF0000"/>
                <w:sz w:val="18"/>
              </w:rPr>
              <w:t>StyretFiloverførselModtagAnmod_O</w:t>
            </w:r>
          </w:p>
        </w:tc>
      </w:tr>
      <w:tr w:rsidR="001E2984" w14:paraId="0506D20E" w14:textId="77777777" w:rsidTr="001E2984">
        <w:trPr>
          <w:trHeight w:val="283"/>
        </w:trPr>
        <w:tc>
          <w:tcPr>
            <w:tcW w:w="10345" w:type="dxa"/>
            <w:gridSpan w:val="6"/>
            <w:shd w:val="clear" w:color="auto" w:fill="FFFFFF"/>
          </w:tcPr>
          <w:p w14:paraId="1FE694A3"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6BE104C2"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StyretFiloverførselServiceQName</w:t>
            </w:r>
          </w:p>
          <w:p w14:paraId="3280749F"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StyretFiloverførselBeskedQName</w:t>
            </w:r>
          </w:p>
        </w:tc>
      </w:tr>
      <w:tr w:rsidR="001E2984" w14:paraId="50C784E6" w14:textId="77777777" w:rsidTr="001E2984">
        <w:trPr>
          <w:trHeight w:val="283"/>
        </w:trPr>
        <w:tc>
          <w:tcPr>
            <w:tcW w:w="10345" w:type="dxa"/>
            <w:gridSpan w:val="6"/>
            <w:shd w:val="clear" w:color="auto" w:fill="FFFFFF"/>
          </w:tcPr>
          <w:p w14:paraId="71B511D7"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14:paraId="4A7A4C22"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302479">
              <w:rPr>
                <w:rFonts w:ascii="Arial" w:hAnsi="Arial" w:cs="Arial"/>
                <w:i/>
                <w:color w:val="FF0000"/>
                <w:sz w:val="18"/>
              </w:rPr>
              <w:t>StyretFiloverførselModtagAfslut_O</w:t>
            </w:r>
          </w:p>
        </w:tc>
      </w:tr>
      <w:tr w:rsidR="001E2984" w14:paraId="1E2CC9F3" w14:textId="77777777" w:rsidTr="001E2984">
        <w:trPr>
          <w:trHeight w:val="283"/>
        </w:trPr>
        <w:tc>
          <w:tcPr>
            <w:tcW w:w="10345" w:type="dxa"/>
            <w:gridSpan w:val="6"/>
            <w:shd w:val="clear" w:color="auto" w:fill="FFFFFF"/>
          </w:tcPr>
          <w:p w14:paraId="11424F83"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37F113E8"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StyretFiloverførselServiceQName</w:t>
            </w:r>
          </w:p>
          <w:p w14:paraId="3695716A"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StyretFiloverførselBeskedQName</w:t>
            </w:r>
          </w:p>
        </w:tc>
      </w:tr>
      <w:tr w:rsidR="001E2984" w14:paraId="003FA7E2" w14:textId="77777777" w:rsidTr="001E2984">
        <w:trPr>
          <w:trHeight w:val="283"/>
        </w:trPr>
        <w:tc>
          <w:tcPr>
            <w:tcW w:w="10345" w:type="dxa"/>
            <w:gridSpan w:val="6"/>
            <w:shd w:val="clear" w:color="auto" w:fill="B3B3B3"/>
            <w:vAlign w:val="center"/>
          </w:tcPr>
          <w:p w14:paraId="374C2BF8"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E2984" w14:paraId="2C8E3A50" w14:textId="77777777" w:rsidTr="001E2984">
        <w:trPr>
          <w:trHeight w:val="283"/>
        </w:trPr>
        <w:tc>
          <w:tcPr>
            <w:tcW w:w="10345" w:type="dxa"/>
            <w:gridSpan w:val="6"/>
            <w:shd w:val="clear" w:color="auto" w:fill="FFFFFF"/>
            <w:vAlign w:val="center"/>
          </w:tcPr>
          <w:p w14:paraId="251833F6"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1E2984" w14:paraId="09775AED" w14:textId="77777777" w:rsidTr="001E2984">
        <w:trPr>
          <w:trHeight w:val="283"/>
        </w:trPr>
        <w:tc>
          <w:tcPr>
            <w:tcW w:w="10345" w:type="dxa"/>
            <w:gridSpan w:val="6"/>
            <w:shd w:val="clear" w:color="auto" w:fill="FFFFFF"/>
            <w:vAlign w:val="center"/>
          </w:tcPr>
          <w:p w14:paraId="675FDE0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14:paraId="63D5EA5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14:paraId="208BFB1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der ikke findes nogen aftale med dette id</w:t>
            </w:r>
          </w:p>
          <w:p w14:paraId="352CD2B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14:paraId="139C67C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46516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14:paraId="0EAEA06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14:paraId="5C4C9F8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14:paraId="028FFD0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EA648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14:paraId="031FACB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14:paraId="7130F9B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14:paraId="7EE98FA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3972F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14:paraId="73FBE0C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14:paraId="20EAAF2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14:paraId="664E068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14:paraId="5A5CDB4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543CA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14:paraId="35A6DB8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14:paraId="5D40D19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SøgeDatoFra eller UnderretNummerFra</w:t>
            </w:r>
          </w:p>
          <w:p w14:paraId="1AB557E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14:paraId="39F964A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961AB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underretmeddelelser end der blev returneret</w:t>
            </w:r>
          </w:p>
          <w:p w14:paraId="2C8B374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14:paraId="73D5122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14:paraId="5026878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MF.UNDERRET.MAXANTAL</w:t>
            </w:r>
          </w:p>
          <w:p w14:paraId="712A681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E8F61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14:paraId="3E362DE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14:paraId="3F8C6E7C"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14:paraId="42E7DB5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E2984" w:rsidSect="001E2984">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53D656A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48B51CF2" w14:textId="77777777" w:rsidTr="001E2984">
        <w:trPr>
          <w:trHeight w:hRule="exact" w:val="113"/>
        </w:trPr>
        <w:tc>
          <w:tcPr>
            <w:tcW w:w="10345" w:type="dxa"/>
            <w:shd w:val="clear" w:color="auto" w:fill="B3B3B3"/>
          </w:tcPr>
          <w:p w14:paraId="60C6E11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769B7DDE" w14:textId="77777777" w:rsidTr="001E2984">
        <w:tc>
          <w:tcPr>
            <w:tcW w:w="10345" w:type="dxa"/>
            <w:vAlign w:val="center"/>
          </w:tcPr>
          <w:p w14:paraId="67244C9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AfskrevetBeløbStruktur</w:t>
            </w:r>
          </w:p>
        </w:tc>
      </w:tr>
      <w:tr w:rsidR="001E2984" w14:paraId="77214BAF" w14:textId="77777777" w:rsidTr="001E2984">
        <w:tc>
          <w:tcPr>
            <w:tcW w:w="10345" w:type="dxa"/>
            <w:vAlign w:val="center"/>
          </w:tcPr>
          <w:p w14:paraId="4638AA4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02479">
              <w:rPr>
                <w:rFonts w:ascii="Arial" w:hAnsi="Arial" w:cs="Arial"/>
                <w:color w:val="FF0000"/>
                <w:sz w:val="18"/>
              </w:rPr>
              <w:t>(FordringAfskrivningProcent)</w:t>
            </w:r>
          </w:p>
          <w:p w14:paraId="06E85C2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r w:rsidR="00F07276">
              <w:rPr>
                <w:rFonts w:ascii="Arial" w:hAnsi="Arial" w:cs="Arial"/>
                <w:sz w:val="18"/>
              </w:rPr>
              <w:t xml:space="preserve"> = DMO.ValutaKode</w:t>
            </w:r>
          </w:p>
          <w:p w14:paraId="1B24042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w:t>
            </w:r>
            <w:r w:rsidR="00F07276">
              <w:rPr>
                <w:rFonts w:ascii="Arial" w:hAnsi="Arial" w:cs="Arial"/>
                <w:sz w:val="18"/>
              </w:rPr>
              <w:t xml:space="preserve"> = DMO.OpkrævningFordringDækningBeløb</w:t>
            </w:r>
          </w:p>
          <w:p w14:paraId="4FC0510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02479">
              <w:rPr>
                <w:rFonts w:ascii="Arial" w:hAnsi="Arial" w:cs="Arial"/>
                <w:color w:val="FF0000"/>
                <w:sz w:val="18"/>
              </w:rPr>
              <w:t>FordringAfskrivningAfsBeløbDKK</w:t>
            </w:r>
          </w:p>
          <w:p w14:paraId="1FF0E22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53615E0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7ACEA126" w14:textId="77777777" w:rsidTr="001E2984">
        <w:trPr>
          <w:trHeight w:hRule="exact" w:val="113"/>
        </w:trPr>
        <w:tc>
          <w:tcPr>
            <w:tcW w:w="10345" w:type="dxa"/>
            <w:shd w:val="clear" w:color="auto" w:fill="B3B3B3"/>
          </w:tcPr>
          <w:p w14:paraId="59610A2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5093A381" w14:textId="77777777" w:rsidTr="001E2984">
        <w:tc>
          <w:tcPr>
            <w:tcW w:w="10345" w:type="dxa"/>
            <w:vAlign w:val="center"/>
          </w:tcPr>
          <w:p w14:paraId="6409371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1E2984" w14:paraId="50D18D1A" w14:textId="77777777" w:rsidTr="001E2984">
        <w:tc>
          <w:tcPr>
            <w:tcW w:w="10345" w:type="dxa"/>
            <w:vAlign w:val="center"/>
          </w:tcPr>
          <w:p w14:paraId="4AF47B82" w14:textId="77777777" w:rsidR="00302479" w:rsidRDefault="001E2984"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r w:rsidR="00302479">
              <w:rPr>
                <w:rFonts w:ascii="Arial" w:hAnsi="Arial" w:cs="Arial"/>
                <w:sz w:val="18"/>
              </w:rPr>
              <w:t xml:space="preserve"> = AFSO: Afskrivninger pga. afsoning</w:t>
            </w:r>
          </w:p>
          <w:p w14:paraId="2032F66E" w14:textId="77777777"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14:paraId="5E24A962" w14:textId="77777777"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14:paraId="3F83031F" w14:textId="77777777"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14:paraId="201B9308" w14:textId="77777777"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14:paraId="5CE45A6B" w14:textId="77777777"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14:paraId="3F6DA3C5" w14:textId="77777777"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14:paraId="6C30A1CB" w14:textId="77777777"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14:paraId="20BBD1CC" w14:textId="77777777"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Gældssanereing.</w:t>
            </w:r>
          </w:p>
          <w:p w14:paraId="606C4BE9" w14:textId="77777777"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14:paraId="35A90A74" w14:textId="77777777"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14:paraId="3102D1B1" w14:textId="77777777"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14:paraId="54334D10" w14:textId="77777777" w:rsidR="001E2984"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14:paraId="4F204FE1" w14:textId="77777777" w:rsidR="001E2984" w:rsidRPr="0071576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765">
              <w:rPr>
                <w:rFonts w:ascii="Arial" w:hAnsi="Arial" w:cs="Arial"/>
                <w:color w:val="FF0000"/>
                <w:sz w:val="18"/>
              </w:rPr>
              <w:t>FordringAfskrivningÅrsagBegr</w:t>
            </w:r>
            <w:r w:rsidR="00085798" w:rsidRPr="00715765">
              <w:rPr>
                <w:rFonts w:ascii="Arial" w:hAnsi="Arial" w:cs="Arial"/>
                <w:color w:val="FF0000"/>
                <w:sz w:val="18"/>
              </w:rPr>
              <w:t xml:space="preserve"> – </w:t>
            </w:r>
            <w:r w:rsidR="00A04F3D" w:rsidRPr="00715765">
              <w:rPr>
                <w:rFonts w:ascii="Arial" w:hAnsi="Arial" w:cs="Arial"/>
                <w:color w:val="FF0000"/>
                <w:sz w:val="18"/>
              </w:rPr>
              <w:t>Indhold anvendes ikke</w:t>
            </w:r>
            <w:r w:rsidR="00085798" w:rsidRPr="00715765">
              <w:rPr>
                <w:rFonts w:ascii="Arial" w:hAnsi="Arial" w:cs="Arial"/>
                <w:color w:val="FF0000"/>
                <w:sz w:val="18"/>
              </w:rPr>
              <w:t>.</w:t>
            </w:r>
          </w:p>
          <w:p w14:paraId="0FC1618B" w14:textId="77777777" w:rsidR="001E2984" w:rsidRPr="0008579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 w:author="Poul V Madsen" w:date="2012-10-09T14:39:00Z"/>
                <w:rFonts w:ascii="Arial" w:hAnsi="Arial" w:cs="Arial"/>
                <w:color w:val="4F81BD" w:themeColor="accent1"/>
                <w:sz w:val="18"/>
              </w:rPr>
            </w:pPr>
            <w:r w:rsidRPr="00715765">
              <w:rPr>
                <w:rFonts w:ascii="Arial" w:hAnsi="Arial" w:cs="Arial"/>
                <w:color w:val="FF0000"/>
                <w:sz w:val="18"/>
              </w:rPr>
              <w:t>(FordringAfskrivningÅrsagTekst)</w:t>
            </w:r>
            <w:r w:rsidR="009B53A7">
              <w:rPr>
                <w:rFonts w:ascii="Arial" w:hAnsi="Arial" w:cs="Arial"/>
                <w:color w:val="FF0000"/>
                <w:sz w:val="18"/>
              </w:rPr>
              <w:t xml:space="preserve"> – </w:t>
            </w:r>
            <w:del w:id="2" w:author="Poul V Madsen" w:date="2012-10-09T14:39:00Z">
              <w:r w:rsidR="00A04F3D">
                <w:rPr>
                  <w:rFonts w:ascii="Arial" w:hAnsi="Arial" w:cs="Arial"/>
                  <w:color w:val="4F81BD" w:themeColor="accent1"/>
                  <w:sz w:val="18"/>
                </w:rPr>
                <w:delText>indhold</w:delText>
              </w:r>
            </w:del>
            <w:ins w:id="3" w:author="Poul V Madsen" w:date="2012-10-09T14:39:00Z">
              <w:r w:rsidR="009B53A7">
                <w:rPr>
                  <w:rFonts w:ascii="Arial" w:hAnsi="Arial" w:cs="Arial"/>
                  <w:color w:val="FF0000"/>
                  <w:sz w:val="18"/>
                </w:rPr>
                <w:t>Indhold</w:t>
              </w:r>
            </w:ins>
            <w:r w:rsidR="009B53A7">
              <w:rPr>
                <w:rFonts w:ascii="Arial" w:hAnsi="Arial" w:cs="Arial"/>
                <w:color w:val="FF0000"/>
                <w:sz w:val="18"/>
              </w:rPr>
              <w:t xml:space="preserve"> anvendes ikke.</w:t>
            </w:r>
          </w:p>
          <w:p w14:paraId="25A54840" w14:textId="0442BFB6" w:rsidR="001E2984" w:rsidRPr="009B53A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bl>
    <w:p w14:paraId="121EEDB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5C22109B" w14:textId="77777777" w:rsidTr="001E2984">
        <w:trPr>
          <w:trHeight w:hRule="exact" w:val="113"/>
        </w:trPr>
        <w:tc>
          <w:tcPr>
            <w:tcW w:w="10345" w:type="dxa"/>
            <w:shd w:val="clear" w:color="auto" w:fill="B3B3B3"/>
          </w:tcPr>
          <w:p w14:paraId="47928C6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408BC244" w14:textId="77777777" w:rsidTr="001E2984">
        <w:tc>
          <w:tcPr>
            <w:tcW w:w="10345" w:type="dxa"/>
            <w:vAlign w:val="center"/>
          </w:tcPr>
          <w:p w14:paraId="21E3F070"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302479">
              <w:rPr>
                <w:rFonts w:ascii="Arial" w:hAnsi="Arial" w:cs="Arial"/>
                <w:color w:val="FF0000"/>
              </w:rPr>
              <w:t>AlternativKontaktErstatningNummerStruktur</w:t>
            </w:r>
          </w:p>
        </w:tc>
      </w:tr>
      <w:tr w:rsidR="001E2984" w14:paraId="364554F0" w14:textId="77777777" w:rsidTr="001E2984">
        <w:tc>
          <w:tcPr>
            <w:tcW w:w="10345" w:type="dxa"/>
            <w:vAlign w:val="center"/>
          </w:tcPr>
          <w:p w14:paraId="4CA892C7"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 ErstatningNummerValg *</w:t>
            </w:r>
          </w:p>
          <w:p w14:paraId="7A13C198"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w:t>
            </w:r>
          </w:p>
          <w:p w14:paraId="62F6D43C"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VirksomhedSENummer</w:t>
            </w:r>
          </w:p>
          <w:p w14:paraId="3238F0EB"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w:t>
            </w:r>
          </w:p>
          <w:p w14:paraId="4D7F2928"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VirksomhedCVRNummer</w:t>
            </w:r>
          </w:p>
          <w:p w14:paraId="225ACFCE"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w:t>
            </w:r>
          </w:p>
          <w:p w14:paraId="10E2D75F"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PersonCPRNummer</w:t>
            </w:r>
          </w:p>
          <w:p w14:paraId="696D2091"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w:t>
            </w:r>
          </w:p>
          <w:p w14:paraId="1A873857"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AlternativKontaktID</w:t>
            </w:r>
          </w:p>
          <w:p w14:paraId="50891707"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w:t>
            </w:r>
          </w:p>
        </w:tc>
      </w:tr>
    </w:tbl>
    <w:p w14:paraId="1CD85C8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592FD76F" w14:textId="77777777" w:rsidTr="001E2984">
        <w:trPr>
          <w:trHeight w:hRule="exact" w:val="113"/>
        </w:trPr>
        <w:tc>
          <w:tcPr>
            <w:tcW w:w="10345" w:type="dxa"/>
            <w:shd w:val="clear" w:color="auto" w:fill="B3B3B3"/>
          </w:tcPr>
          <w:p w14:paraId="3362324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1A5BAB51" w14:textId="77777777" w:rsidTr="001E2984">
        <w:tc>
          <w:tcPr>
            <w:tcW w:w="10345" w:type="dxa"/>
            <w:vAlign w:val="center"/>
          </w:tcPr>
          <w:p w14:paraId="1B68B104"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302479">
              <w:rPr>
                <w:rFonts w:ascii="Arial" w:hAnsi="Arial" w:cs="Arial"/>
                <w:color w:val="FF0000"/>
              </w:rPr>
              <w:t>AlternativKontaktReferenceStruktur</w:t>
            </w:r>
          </w:p>
        </w:tc>
      </w:tr>
      <w:tr w:rsidR="001E2984" w14:paraId="068EE99D" w14:textId="77777777" w:rsidTr="001E2984">
        <w:tc>
          <w:tcPr>
            <w:tcW w:w="10345" w:type="dxa"/>
            <w:vAlign w:val="center"/>
          </w:tcPr>
          <w:p w14:paraId="49C7F321"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AlternativKontaktReferenceType</w:t>
            </w:r>
          </w:p>
          <w:p w14:paraId="16C71561"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AlternativKontaktReferenceTekst</w:t>
            </w:r>
          </w:p>
          <w:p w14:paraId="6E8BDC4A"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(LandKode)</w:t>
            </w:r>
          </w:p>
        </w:tc>
      </w:tr>
    </w:tbl>
    <w:p w14:paraId="33A4E0B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516F5FFB" w14:textId="77777777" w:rsidTr="001E2984">
        <w:trPr>
          <w:trHeight w:hRule="exact" w:val="113"/>
        </w:trPr>
        <w:tc>
          <w:tcPr>
            <w:tcW w:w="10345" w:type="dxa"/>
            <w:shd w:val="clear" w:color="auto" w:fill="B3B3B3"/>
          </w:tcPr>
          <w:p w14:paraId="574D743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03C9F38E" w14:textId="77777777" w:rsidTr="001E2984">
        <w:tc>
          <w:tcPr>
            <w:tcW w:w="10345" w:type="dxa"/>
            <w:vAlign w:val="center"/>
          </w:tcPr>
          <w:p w14:paraId="38C1F467"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FordringAfregningBeløbStruktur</w:t>
            </w:r>
          </w:p>
        </w:tc>
      </w:tr>
      <w:tr w:rsidR="001E2984" w14:paraId="5E397123" w14:textId="77777777" w:rsidTr="001E2984">
        <w:tc>
          <w:tcPr>
            <w:tcW w:w="10345" w:type="dxa"/>
            <w:vAlign w:val="center"/>
          </w:tcPr>
          <w:p w14:paraId="759143C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w:t>
            </w:r>
            <w:r w:rsidR="00085798">
              <w:rPr>
                <w:rFonts w:ascii="Arial" w:hAnsi="Arial" w:cs="Arial"/>
                <w:sz w:val="18"/>
              </w:rPr>
              <w:t xml:space="preserve"> = DMO.</w:t>
            </w:r>
            <w:r w:rsidR="00085798" w:rsidRPr="00085798">
              <w:rPr>
                <w:rFonts w:ascii="Arial" w:hAnsi="Arial" w:cs="Arial"/>
                <w:sz w:val="18"/>
              </w:rPr>
              <w:t>OpkrævningFordringBeløb</w:t>
            </w:r>
          </w:p>
          <w:p w14:paraId="60E24E8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0E55">
              <w:rPr>
                <w:rFonts w:ascii="Arial" w:hAnsi="Arial" w:cs="Arial"/>
                <w:color w:val="FF0000"/>
                <w:sz w:val="18"/>
              </w:rPr>
              <w:t>(FordringAfregningBeløbDKK)</w:t>
            </w:r>
          </w:p>
          <w:p w14:paraId="64EABEF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r w:rsidR="00085798">
              <w:rPr>
                <w:rFonts w:ascii="Arial" w:hAnsi="Arial" w:cs="Arial"/>
                <w:sz w:val="18"/>
              </w:rPr>
              <w:t xml:space="preserve"> = DMO.ValutaKode</w:t>
            </w:r>
          </w:p>
          <w:p w14:paraId="1CAE1A73"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5CB630D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710C54DA" w14:textId="77777777" w:rsidTr="001E2984">
        <w:trPr>
          <w:trHeight w:hRule="exact" w:val="113"/>
        </w:trPr>
        <w:tc>
          <w:tcPr>
            <w:tcW w:w="10345" w:type="dxa"/>
            <w:shd w:val="clear" w:color="auto" w:fill="B3B3B3"/>
          </w:tcPr>
          <w:p w14:paraId="547D96B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4BC4226C" w14:textId="77777777" w:rsidTr="001E2984">
        <w:tc>
          <w:tcPr>
            <w:tcW w:w="10345" w:type="dxa"/>
            <w:vAlign w:val="center"/>
          </w:tcPr>
          <w:p w14:paraId="012035FF"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100E55">
              <w:rPr>
                <w:rFonts w:ascii="Arial" w:hAnsi="Arial" w:cs="Arial"/>
                <w:color w:val="FF0000"/>
              </w:rPr>
              <w:t>FordringBeløbStruktur</w:t>
            </w:r>
          </w:p>
        </w:tc>
      </w:tr>
      <w:tr w:rsidR="001E2984" w14:paraId="669CC8BA" w14:textId="77777777" w:rsidTr="001E2984">
        <w:tc>
          <w:tcPr>
            <w:tcW w:w="10345" w:type="dxa"/>
            <w:vAlign w:val="center"/>
          </w:tcPr>
          <w:p w14:paraId="3E695836"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ValutaKode</w:t>
            </w:r>
          </w:p>
          <w:p w14:paraId="6A69DFCA"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DMIFordringBeløb</w:t>
            </w:r>
          </w:p>
          <w:p w14:paraId="7ABB2FDB"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(DMIFordringBeløbDKK)</w:t>
            </w:r>
          </w:p>
          <w:p w14:paraId="7A27DED7"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14:paraId="0FDC2B44" w14:textId="77777777" w:rsidTr="001E2984">
        <w:tc>
          <w:tcPr>
            <w:tcW w:w="10345" w:type="dxa"/>
            <w:shd w:val="clear" w:color="auto" w:fill="B3B3B3"/>
            <w:vAlign w:val="center"/>
          </w:tcPr>
          <w:p w14:paraId="27CD73B2"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100E55">
              <w:rPr>
                <w:rFonts w:ascii="Arial" w:hAnsi="Arial" w:cs="Arial"/>
                <w:b/>
                <w:color w:val="FF0000"/>
                <w:sz w:val="18"/>
              </w:rPr>
              <w:t>Beskrivelse</w:t>
            </w:r>
          </w:p>
        </w:tc>
      </w:tr>
      <w:tr w:rsidR="001E2984" w14:paraId="6B919C20" w14:textId="77777777" w:rsidTr="001E2984">
        <w:tc>
          <w:tcPr>
            <w:tcW w:w="10345" w:type="dxa"/>
            <w:shd w:val="clear" w:color="auto" w:fill="FFFFFF"/>
            <w:vAlign w:val="center"/>
          </w:tcPr>
          <w:p w14:paraId="0C747AA4"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DMIFordringBeløbDKK er altid udfyldt når strukturen anvendes som en del af output.</w:t>
            </w:r>
          </w:p>
        </w:tc>
      </w:tr>
    </w:tbl>
    <w:p w14:paraId="4C1F5A7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055DE110" w14:textId="77777777" w:rsidTr="001E2984">
        <w:trPr>
          <w:trHeight w:hRule="exact" w:val="113"/>
        </w:trPr>
        <w:tc>
          <w:tcPr>
            <w:tcW w:w="10345" w:type="dxa"/>
            <w:shd w:val="clear" w:color="auto" w:fill="B3B3B3"/>
          </w:tcPr>
          <w:p w14:paraId="69DE047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10BDF656" w14:textId="77777777" w:rsidTr="001E2984">
        <w:tc>
          <w:tcPr>
            <w:tcW w:w="10345" w:type="dxa"/>
            <w:vAlign w:val="center"/>
          </w:tcPr>
          <w:p w14:paraId="7D8FCD25"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100E55">
              <w:rPr>
                <w:rFonts w:ascii="Arial" w:hAnsi="Arial" w:cs="Arial"/>
                <w:color w:val="FF0000"/>
              </w:rPr>
              <w:t>FordringDækningBeløbStruktur</w:t>
            </w:r>
          </w:p>
        </w:tc>
      </w:tr>
      <w:tr w:rsidR="001E2984" w14:paraId="2C73CCEE" w14:textId="77777777" w:rsidTr="001E2984">
        <w:tc>
          <w:tcPr>
            <w:tcW w:w="10345" w:type="dxa"/>
            <w:vAlign w:val="center"/>
          </w:tcPr>
          <w:p w14:paraId="629FF850"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ValutaKode</w:t>
            </w:r>
          </w:p>
          <w:p w14:paraId="2E06024F"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DMIFordringDækningBeløb</w:t>
            </w:r>
          </w:p>
          <w:p w14:paraId="37936418"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(DMIFordringDækningBeløbDKK)</w:t>
            </w:r>
          </w:p>
        </w:tc>
      </w:tr>
    </w:tbl>
    <w:p w14:paraId="718982A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1BC375A1" w14:textId="77777777" w:rsidTr="001E2984">
        <w:trPr>
          <w:trHeight w:hRule="exact" w:val="113"/>
        </w:trPr>
        <w:tc>
          <w:tcPr>
            <w:tcW w:w="10345" w:type="dxa"/>
            <w:shd w:val="clear" w:color="auto" w:fill="B3B3B3"/>
          </w:tcPr>
          <w:p w14:paraId="43652ED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58820270" w14:textId="77777777" w:rsidTr="001E2984">
        <w:tc>
          <w:tcPr>
            <w:tcW w:w="10345" w:type="dxa"/>
            <w:vAlign w:val="center"/>
          </w:tcPr>
          <w:p w14:paraId="348474CF" w14:textId="77777777"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3C527C">
              <w:rPr>
                <w:rFonts w:ascii="Arial" w:hAnsi="Arial" w:cs="Arial"/>
                <w:color w:val="FF0000"/>
              </w:rPr>
              <w:t>FordringHaverAfregningBeløbStruktur</w:t>
            </w:r>
          </w:p>
        </w:tc>
      </w:tr>
      <w:tr w:rsidR="001E2984" w14:paraId="1F8E0604" w14:textId="77777777" w:rsidTr="001E2984">
        <w:tc>
          <w:tcPr>
            <w:tcW w:w="10345" w:type="dxa"/>
            <w:vAlign w:val="center"/>
          </w:tcPr>
          <w:p w14:paraId="08C7BC5C"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 w:author="Poul V Madsen" w:date="2012-10-09T14:39:00Z"/>
                <w:rFonts w:ascii="Arial" w:hAnsi="Arial" w:cs="Arial"/>
                <w:color w:val="4F81BD" w:themeColor="accent1"/>
                <w:sz w:val="18"/>
              </w:rPr>
            </w:pPr>
            <w:del w:id="5" w:author="Poul V Madsen" w:date="2012-10-09T14:39:00Z">
              <w:r w:rsidRPr="00100E55">
                <w:rPr>
                  <w:rFonts w:ascii="Arial" w:hAnsi="Arial" w:cs="Arial"/>
                  <w:color w:val="4F81BD" w:themeColor="accent1"/>
                  <w:sz w:val="18"/>
                </w:rPr>
                <w:delText>FordringHaverAfregningBeløb</w:delText>
              </w:r>
              <w:r w:rsidR="00147863">
                <w:rPr>
                  <w:rFonts w:ascii="Arial" w:hAnsi="Arial" w:cs="Arial"/>
                  <w:color w:val="4F81BD" w:themeColor="accent1"/>
                  <w:sz w:val="18"/>
                </w:rPr>
                <w:delText xml:space="preserve"> = begrebselementet er ikke entydig i DMOs begrebsmodel. Det skal afklares hvo</w:delText>
              </w:r>
              <w:r w:rsidR="009E6063">
                <w:rPr>
                  <w:rFonts w:ascii="Arial" w:hAnsi="Arial" w:cs="Arial"/>
                  <w:color w:val="4F81BD" w:themeColor="accent1"/>
                  <w:sz w:val="18"/>
                </w:rPr>
                <w:delText>rdan transormering kan  ske til. Kandidat til begrebs element er FinansKontoPosteringBeløb.</w:delText>
              </w:r>
            </w:del>
          </w:p>
          <w:p w14:paraId="0EA46958" w14:textId="77777777" w:rsidR="003C527C"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 w:author="Poul V Madsen" w:date="2012-10-09T14:39:00Z"/>
                <w:rFonts w:ascii="Arial" w:hAnsi="Arial" w:cs="Arial"/>
                <w:color w:val="FF0000"/>
                <w:sz w:val="18"/>
              </w:rPr>
            </w:pPr>
            <w:ins w:id="7" w:author="Poul V Madsen" w:date="2012-10-09T14:39:00Z">
              <w:r w:rsidRPr="003C527C">
                <w:rPr>
                  <w:rFonts w:ascii="Arial" w:hAnsi="Arial" w:cs="Arial"/>
                  <w:color w:val="FF0000"/>
                  <w:sz w:val="18"/>
                </w:rPr>
                <w:t>FordringHaverAfregningBeløb</w:t>
              </w:r>
              <w:r w:rsidR="00147863" w:rsidRPr="003C527C">
                <w:rPr>
                  <w:rFonts w:ascii="Arial" w:hAnsi="Arial" w:cs="Arial"/>
                  <w:color w:val="FF0000"/>
                  <w:sz w:val="18"/>
                </w:rPr>
                <w:t xml:space="preserve"> </w:t>
              </w:r>
            </w:ins>
          </w:p>
          <w:p w14:paraId="546A0299" w14:textId="77777777"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C527C">
              <w:rPr>
                <w:rFonts w:ascii="Arial" w:hAnsi="Arial" w:cs="Arial"/>
                <w:color w:val="FF0000"/>
                <w:sz w:val="18"/>
              </w:rPr>
              <w:t>(FordringHaverAfregningBeløbDKK)</w:t>
            </w:r>
          </w:p>
          <w:p w14:paraId="01F2992D" w14:textId="77777777"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C527C">
              <w:rPr>
                <w:rFonts w:ascii="Arial" w:hAnsi="Arial" w:cs="Arial"/>
                <w:color w:val="FF0000"/>
                <w:sz w:val="18"/>
              </w:rPr>
              <w:t>ValutaKode</w:t>
            </w:r>
            <w:r w:rsidR="009E6063" w:rsidRPr="003C527C">
              <w:rPr>
                <w:rFonts w:ascii="Arial" w:hAnsi="Arial" w:cs="Arial"/>
                <w:color w:val="FF0000"/>
                <w:sz w:val="18"/>
              </w:rPr>
              <w:t xml:space="preserve"> = DMO.ValutaKode</w:t>
            </w:r>
          </w:p>
          <w:p w14:paraId="52EB14E9" w14:textId="77777777"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bl>
    <w:p w14:paraId="268989F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0A62EBC5" w14:textId="77777777" w:rsidTr="001E2984">
        <w:trPr>
          <w:trHeight w:hRule="exact" w:val="113"/>
        </w:trPr>
        <w:tc>
          <w:tcPr>
            <w:tcW w:w="10345" w:type="dxa"/>
            <w:shd w:val="clear" w:color="auto" w:fill="B3B3B3"/>
          </w:tcPr>
          <w:p w14:paraId="057F942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4010862C" w14:textId="77777777" w:rsidTr="001E2984">
        <w:tc>
          <w:tcPr>
            <w:tcW w:w="10345" w:type="dxa"/>
            <w:vAlign w:val="center"/>
          </w:tcPr>
          <w:p w14:paraId="0FFB8B02"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100E55">
              <w:rPr>
                <w:rFonts w:ascii="Arial" w:hAnsi="Arial" w:cs="Arial"/>
                <w:color w:val="FF0000"/>
              </w:rPr>
              <w:t>FordringPeriodeStruktur</w:t>
            </w:r>
          </w:p>
        </w:tc>
      </w:tr>
      <w:tr w:rsidR="001E2984" w14:paraId="408A3672" w14:textId="77777777" w:rsidTr="001E2984">
        <w:tc>
          <w:tcPr>
            <w:tcW w:w="10345" w:type="dxa"/>
            <w:vAlign w:val="center"/>
          </w:tcPr>
          <w:p w14:paraId="54F81389"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DMIFordringPeriodeFraDato</w:t>
            </w:r>
          </w:p>
          <w:p w14:paraId="4C124889"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DMIFordringPeriodeTilDato</w:t>
            </w:r>
          </w:p>
          <w:p w14:paraId="74757A78"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(DMIFordringPeriodeType)</w:t>
            </w:r>
          </w:p>
          <w:p w14:paraId="59E85177"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14:paraId="653D7A85" w14:textId="77777777" w:rsidTr="001E2984">
        <w:tc>
          <w:tcPr>
            <w:tcW w:w="10345" w:type="dxa"/>
            <w:shd w:val="clear" w:color="auto" w:fill="B3B3B3"/>
            <w:vAlign w:val="center"/>
          </w:tcPr>
          <w:p w14:paraId="115782B1"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100E55">
              <w:rPr>
                <w:rFonts w:ascii="Arial" w:hAnsi="Arial" w:cs="Arial"/>
                <w:b/>
                <w:color w:val="FF0000"/>
                <w:sz w:val="18"/>
              </w:rPr>
              <w:t>Beskrivelse</w:t>
            </w:r>
          </w:p>
        </w:tc>
      </w:tr>
      <w:tr w:rsidR="001E2984" w14:paraId="3AC89948" w14:textId="77777777" w:rsidTr="001E2984">
        <w:tc>
          <w:tcPr>
            <w:tcW w:w="10345" w:type="dxa"/>
            <w:shd w:val="clear" w:color="auto" w:fill="FFFFFF"/>
            <w:vAlign w:val="center"/>
          </w:tcPr>
          <w:p w14:paraId="02921F54"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 xml:space="preserve">Perioden som en fordring vedrører. Begge datoer er inklusive. PeriodeType er ren informativ tekst, f.eks. "Andet kvartal 2010" </w:t>
            </w:r>
          </w:p>
        </w:tc>
      </w:tr>
    </w:tbl>
    <w:p w14:paraId="3CAD28B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67EE461C" w14:textId="77777777" w:rsidTr="001E2984">
        <w:trPr>
          <w:trHeight w:hRule="exact" w:val="113"/>
        </w:trPr>
        <w:tc>
          <w:tcPr>
            <w:tcW w:w="10345" w:type="dxa"/>
            <w:shd w:val="clear" w:color="auto" w:fill="B3B3B3"/>
          </w:tcPr>
          <w:p w14:paraId="5A00B36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393C0F0F" w14:textId="77777777" w:rsidTr="001E2984">
        <w:tc>
          <w:tcPr>
            <w:tcW w:w="10345" w:type="dxa"/>
            <w:vAlign w:val="center"/>
          </w:tcPr>
          <w:p w14:paraId="3B049104"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1E2984" w14:paraId="73D6D1F4" w14:textId="77777777" w:rsidTr="001E2984">
        <w:tc>
          <w:tcPr>
            <w:tcW w:w="10345" w:type="dxa"/>
            <w:vAlign w:val="center"/>
          </w:tcPr>
          <w:p w14:paraId="501A8CA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r w:rsidR="009E6063">
              <w:rPr>
                <w:rFonts w:ascii="Arial" w:hAnsi="Arial" w:cs="Arial"/>
                <w:sz w:val="18"/>
              </w:rPr>
              <w:t xml:space="preserve"> = DMO.ValutaKode</w:t>
            </w:r>
          </w:p>
          <w:p w14:paraId="259323E9" w14:textId="77777777" w:rsidR="001E2984" w:rsidRPr="00CD0603"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CD0603">
              <w:rPr>
                <w:rFonts w:ascii="Arial" w:hAnsi="Arial" w:cs="Arial"/>
                <w:color w:val="4F81BD" w:themeColor="accent1"/>
                <w:sz w:val="18"/>
              </w:rPr>
              <w:t>DMIFordringRestBeløb</w:t>
            </w:r>
            <w:r w:rsidR="009E6063" w:rsidRPr="00CD0603">
              <w:rPr>
                <w:rFonts w:ascii="Arial" w:hAnsi="Arial" w:cs="Arial"/>
                <w:color w:val="4F81BD" w:themeColor="accent1"/>
                <w:sz w:val="18"/>
              </w:rPr>
              <w:t xml:space="preserve"> = Oplysning om den ikke dækkede del af en fordring. Kan afstemmes med DMO.OpkrævningFordringBeløb</w:t>
            </w:r>
          </w:p>
          <w:p w14:paraId="18D5666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FF0427">
              <w:rPr>
                <w:rFonts w:ascii="Arial" w:hAnsi="Arial" w:cs="Arial"/>
                <w:color w:val="FF0000"/>
                <w:sz w:val="18"/>
              </w:rPr>
              <w:t>(DMIFordringRestBeløbDKK)</w:t>
            </w:r>
          </w:p>
          <w:p w14:paraId="4DC75A0F"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14:paraId="52409C52" w14:textId="77777777" w:rsidTr="001E2984">
        <w:tc>
          <w:tcPr>
            <w:tcW w:w="10345" w:type="dxa"/>
            <w:shd w:val="clear" w:color="auto" w:fill="B3B3B3"/>
            <w:vAlign w:val="center"/>
          </w:tcPr>
          <w:p w14:paraId="13417C0C"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E2984" w14:paraId="58EC55D8" w14:textId="77777777" w:rsidTr="001E2984">
        <w:tc>
          <w:tcPr>
            <w:tcW w:w="10345" w:type="dxa"/>
            <w:shd w:val="clear" w:color="auto" w:fill="FFFFFF"/>
            <w:vAlign w:val="center"/>
          </w:tcPr>
          <w:p w14:paraId="13B9C5F7"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14:paraId="7DA6136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0324119E" w14:textId="77777777" w:rsidTr="001E2984">
        <w:trPr>
          <w:trHeight w:hRule="exact" w:val="113"/>
        </w:trPr>
        <w:tc>
          <w:tcPr>
            <w:tcW w:w="10345" w:type="dxa"/>
            <w:shd w:val="clear" w:color="auto" w:fill="B3B3B3"/>
          </w:tcPr>
          <w:p w14:paraId="6742A79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2521B4F0" w14:textId="77777777" w:rsidTr="001E2984">
        <w:tc>
          <w:tcPr>
            <w:tcW w:w="10345" w:type="dxa"/>
            <w:vAlign w:val="center"/>
          </w:tcPr>
          <w:p w14:paraId="19C491FF"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1E2984" w14:paraId="0E52B46D" w14:textId="77777777" w:rsidTr="001E2984">
        <w:tc>
          <w:tcPr>
            <w:tcW w:w="10345" w:type="dxa"/>
            <w:vAlign w:val="center"/>
          </w:tcPr>
          <w:p w14:paraId="192728BE"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r w:rsidR="00FF0427">
              <w:rPr>
                <w:rFonts w:ascii="Arial" w:hAnsi="Arial" w:cs="Arial"/>
                <w:sz w:val="18"/>
              </w:rPr>
              <w:t xml:space="preserve"> = 12635729</w:t>
            </w:r>
          </w:p>
        </w:tc>
      </w:tr>
      <w:tr w:rsidR="001E2984" w14:paraId="61405B7B" w14:textId="77777777" w:rsidTr="001E2984">
        <w:tc>
          <w:tcPr>
            <w:tcW w:w="10345" w:type="dxa"/>
            <w:shd w:val="clear" w:color="auto" w:fill="B3B3B3"/>
            <w:vAlign w:val="center"/>
          </w:tcPr>
          <w:p w14:paraId="15E0844E"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E2984" w14:paraId="61D853D4" w14:textId="77777777" w:rsidTr="001E2984">
        <w:tc>
          <w:tcPr>
            <w:tcW w:w="10345" w:type="dxa"/>
            <w:shd w:val="clear" w:color="auto" w:fill="FFFFFF"/>
            <w:vAlign w:val="center"/>
          </w:tcPr>
          <w:p w14:paraId="7D0271E5"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14:paraId="4314CC9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015CCEFD" w14:textId="77777777" w:rsidTr="001E2984">
        <w:trPr>
          <w:trHeight w:hRule="exact" w:val="113"/>
        </w:trPr>
        <w:tc>
          <w:tcPr>
            <w:tcW w:w="10345" w:type="dxa"/>
            <w:shd w:val="clear" w:color="auto" w:fill="B3B3B3"/>
          </w:tcPr>
          <w:p w14:paraId="0FF9E89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4550AAB4" w14:textId="77777777" w:rsidTr="001E2984">
        <w:tc>
          <w:tcPr>
            <w:tcW w:w="10345" w:type="dxa"/>
            <w:vAlign w:val="center"/>
          </w:tcPr>
          <w:p w14:paraId="607D6320" w14:textId="77777777" w:rsidR="001E2984" w:rsidRPr="00FF042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FF0427">
              <w:rPr>
                <w:rFonts w:ascii="Arial" w:hAnsi="Arial" w:cs="Arial"/>
                <w:color w:val="FF0000"/>
              </w:rPr>
              <w:t>HovedFordringReturnerÅrsagStruktur</w:t>
            </w:r>
          </w:p>
        </w:tc>
      </w:tr>
      <w:tr w:rsidR="001E2984" w14:paraId="7DCC92D9" w14:textId="77777777" w:rsidTr="001E2984">
        <w:tc>
          <w:tcPr>
            <w:tcW w:w="10345" w:type="dxa"/>
            <w:vAlign w:val="center"/>
          </w:tcPr>
          <w:p w14:paraId="42B185CB" w14:textId="77777777" w:rsidR="001E2984" w:rsidRPr="00FF042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F0427">
              <w:rPr>
                <w:rFonts w:ascii="Arial" w:hAnsi="Arial" w:cs="Arial"/>
                <w:color w:val="FF0000"/>
                <w:sz w:val="18"/>
              </w:rPr>
              <w:t>HovedFordringReturÅrsagKode</w:t>
            </w:r>
          </w:p>
          <w:p w14:paraId="2F66A4BF" w14:textId="77777777" w:rsidR="001E2984" w:rsidRPr="00FF042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F0427">
              <w:rPr>
                <w:rFonts w:ascii="Arial" w:hAnsi="Arial" w:cs="Arial"/>
                <w:color w:val="FF0000"/>
                <w:sz w:val="18"/>
              </w:rPr>
              <w:t>HovedFordringReturÅrsagBegr</w:t>
            </w:r>
          </w:p>
          <w:p w14:paraId="0FCB11BA" w14:textId="77777777" w:rsidR="001E2984" w:rsidRPr="00FF042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F0427">
              <w:rPr>
                <w:rFonts w:ascii="Arial" w:hAnsi="Arial" w:cs="Arial"/>
                <w:color w:val="FF0000"/>
                <w:sz w:val="18"/>
              </w:rPr>
              <w:t>(HovedFordringReturÅrsagTekst)</w:t>
            </w:r>
          </w:p>
          <w:p w14:paraId="7C73B3FB" w14:textId="77777777" w:rsidR="001E2984" w:rsidRPr="00FF042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bl>
    <w:p w14:paraId="2C2A99F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37BAC3D9" w14:textId="77777777" w:rsidTr="001E2984">
        <w:trPr>
          <w:trHeight w:hRule="exact" w:val="113"/>
        </w:trPr>
        <w:tc>
          <w:tcPr>
            <w:tcW w:w="10345" w:type="dxa"/>
            <w:shd w:val="clear" w:color="auto" w:fill="B3B3B3"/>
          </w:tcPr>
          <w:p w14:paraId="7961CB2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5746D81F" w14:textId="77777777" w:rsidTr="001E2984">
        <w:tc>
          <w:tcPr>
            <w:tcW w:w="10345" w:type="dxa"/>
            <w:vAlign w:val="center"/>
          </w:tcPr>
          <w:p w14:paraId="12F83646"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B765A6">
              <w:rPr>
                <w:rFonts w:ascii="Arial" w:hAnsi="Arial" w:cs="Arial"/>
                <w:color w:val="FF0000"/>
              </w:rPr>
              <w:t>HæftelseRestBeløbStruktur</w:t>
            </w:r>
          </w:p>
        </w:tc>
      </w:tr>
      <w:tr w:rsidR="001E2984" w14:paraId="1EAA0C7E" w14:textId="77777777" w:rsidTr="001E2984">
        <w:tc>
          <w:tcPr>
            <w:tcW w:w="10345" w:type="dxa"/>
            <w:vAlign w:val="center"/>
          </w:tcPr>
          <w:p w14:paraId="53DDFC0C"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ValutaKode</w:t>
            </w:r>
          </w:p>
          <w:p w14:paraId="061B2996"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HæftelseRestBeløb</w:t>
            </w:r>
          </w:p>
          <w:p w14:paraId="5B170F12"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HæftelseRestBeløbDKK</w:t>
            </w:r>
          </w:p>
        </w:tc>
      </w:tr>
    </w:tbl>
    <w:p w14:paraId="7CAE074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0920D3FC" w14:textId="77777777" w:rsidTr="001E2984">
        <w:trPr>
          <w:trHeight w:hRule="exact" w:val="113"/>
        </w:trPr>
        <w:tc>
          <w:tcPr>
            <w:tcW w:w="10345" w:type="dxa"/>
            <w:shd w:val="clear" w:color="auto" w:fill="B3B3B3"/>
          </w:tcPr>
          <w:p w14:paraId="3B5A0FE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4B1E5A6F" w14:textId="77777777" w:rsidTr="001E2984">
        <w:tc>
          <w:tcPr>
            <w:tcW w:w="10345" w:type="dxa"/>
            <w:vAlign w:val="center"/>
          </w:tcPr>
          <w:p w14:paraId="4B710D77" w14:textId="77777777"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2B6DF2">
              <w:rPr>
                <w:rFonts w:ascii="Arial" w:hAnsi="Arial" w:cs="Arial"/>
                <w:color w:val="FF0000"/>
              </w:rPr>
              <w:t>KundeStruktur</w:t>
            </w:r>
          </w:p>
        </w:tc>
      </w:tr>
      <w:tr w:rsidR="001E2984" w14:paraId="3CBE6686" w14:textId="77777777" w:rsidTr="001E2984">
        <w:tc>
          <w:tcPr>
            <w:tcW w:w="10345" w:type="dxa"/>
            <w:vAlign w:val="center"/>
          </w:tcPr>
          <w:p w14:paraId="668023BF" w14:textId="77777777"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KundeNummer</w:t>
            </w:r>
          </w:p>
          <w:p w14:paraId="5CE844E8" w14:textId="77777777"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KundeType</w:t>
            </w:r>
          </w:p>
          <w:p w14:paraId="55A84F0C" w14:textId="77777777"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(VirksomhedCVRNummer)</w:t>
            </w:r>
          </w:p>
          <w:p w14:paraId="34ED663D" w14:textId="77777777"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(KundeNavn)</w:t>
            </w:r>
          </w:p>
          <w:p w14:paraId="1277F4B3" w14:textId="77777777"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(DriftFormKode)</w:t>
            </w:r>
          </w:p>
          <w:p w14:paraId="1EF335E5" w14:textId="77777777"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w:t>
            </w:r>
          </w:p>
          <w:p w14:paraId="736754E0" w14:textId="77777777"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ab/>
              <w:t xml:space="preserve">*EnkeltmandVirksomhedEjer* </w:t>
            </w:r>
          </w:p>
          <w:p w14:paraId="5E30088A" w14:textId="77777777"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ab/>
              <w:t>[</w:t>
            </w:r>
          </w:p>
          <w:p w14:paraId="73C47703" w14:textId="77777777"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ab/>
            </w:r>
            <w:r w:rsidRPr="002B6DF2">
              <w:rPr>
                <w:rFonts w:ascii="Arial" w:hAnsi="Arial" w:cs="Arial"/>
                <w:color w:val="FF0000"/>
                <w:sz w:val="18"/>
              </w:rPr>
              <w:tab/>
              <w:t>PersonCPRNummer</w:t>
            </w:r>
          </w:p>
          <w:p w14:paraId="5316A8F9" w14:textId="77777777"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ab/>
              <w:t>]</w:t>
            </w:r>
          </w:p>
          <w:p w14:paraId="275D2E1A" w14:textId="77777777"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w:t>
            </w:r>
          </w:p>
        </w:tc>
      </w:tr>
      <w:tr w:rsidR="001E2984" w14:paraId="363D0BBB" w14:textId="77777777" w:rsidTr="001E2984">
        <w:tc>
          <w:tcPr>
            <w:tcW w:w="10345" w:type="dxa"/>
            <w:shd w:val="clear" w:color="auto" w:fill="B3B3B3"/>
            <w:vAlign w:val="center"/>
          </w:tcPr>
          <w:p w14:paraId="6F6FFCAA" w14:textId="77777777"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2B6DF2">
              <w:rPr>
                <w:rFonts w:ascii="Arial" w:hAnsi="Arial" w:cs="Arial"/>
                <w:b/>
                <w:color w:val="FF0000"/>
                <w:sz w:val="18"/>
              </w:rPr>
              <w:t>Beskrivelse</w:t>
            </w:r>
          </w:p>
        </w:tc>
      </w:tr>
      <w:tr w:rsidR="001E2984" w14:paraId="2326FCA7" w14:textId="77777777" w:rsidTr="001E2984">
        <w:tc>
          <w:tcPr>
            <w:tcW w:w="10345" w:type="dxa"/>
            <w:shd w:val="clear" w:color="auto" w:fill="FFFFFF"/>
            <w:vAlign w:val="center"/>
          </w:tcPr>
          <w:p w14:paraId="5EF7D614" w14:textId="77777777"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Identificerer en kunde som et KundeNummer, KundeType par. De optionelle felter er ikke garanteret udfyldt i alle services hvor KundeStruktur benyttes.</w:t>
            </w:r>
          </w:p>
          <w:p w14:paraId="64DCB29A" w14:textId="77777777"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01BCA906" w14:textId="77777777"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Hvis KundeNavn er udfyldt er det baseret på navne-information i CSR-P, ES eller AKR.</w:t>
            </w:r>
          </w:p>
          <w:p w14:paraId="3DACEDF2" w14:textId="77777777"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2E31418C" w14:textId="77777777"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For KundeType=SE-Virksomhed kan VirksomhedCVRNummer og DriftFormKode være udfyldt,</w:t>
            </w:r>
          </w:p>
          <w:p w14:paraId="32AC602B" w14:textId="77777777"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og hvis DriftFormKodee=Enkeltmandsfirma vil EnkeltmandVirksomhedEjer være sat.</w:t>
            </w:r>
          </w:p>
          <w:p w14:paraId="19F20FF7" w14:textId="77777777"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765B2F00" w14:textId="77777777"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De optionelle felter vil blive beriget af MF ved modtagelse af en fordring, før den sendes videre til DMI.</w:t>
            </w:r>
          </w:p>
        </w:tc>
      </w:tr>
    </w:tbl>
    <w:p w14:paraId="29B74A7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7012EE95" w14:textId="77777777" w:rsidTr="001E2984">
        <w:trPr>
          <w:trHeight w:hRule="exact" w:val="113"/>
        </w:trPr>
        <w:tc>
          <w:tcPr>
            <w:tcW w:w="10345" w:type="dxa"/>
            <w:shd w:val="clear" w:color="auto" w:fill="B3B3B3"/>
          </w:tcPr>
          <w:p w14:paraId="77B1839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3BC12141" w14:textId="77777777" w:rsidTr="001E2984">
        <w:tc>
          <w:tcPr>
            <w:tcW w:w="10345" w:type="dxa"/>
            <w:vAlign w:val="center"/>
          </w:tcPr>
          <w:p w14:paraId="2157AE2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MFUnderretAfregnStruktur</w:t>
            </w:r>
          </w:p>
        </w:tc>
      </w:tr>
      <w:tr w:rsidR="001E2984" w14:paraId="3ADC9227" w14:textId="77777777" w:rsidTr="001E2984">
        <w:tc>
          <w:tcPr>
            <w:tcW w:w="10345" w:type="dxa"/>
            <w:vAlign w:val="center"/>
          </w:tcPr>
          <w:p w14:paraId="7B25839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w:t>
            </w:r>
            <w:r w:rsidR="00B765A6">
              <w:rPr>
                <w:rFonts w:ascii="Arial" w:hAnsi="Arial" w:cs="Arial"/>
                <w:sz w:val="18"/>
              </w:rPr>
              <w:t xml:space="preserve"> = [UDL | AFR ]</w:t>
            </w:r>
            <w:ins w:id="8" w:author="Poul V Madsen" w:date="2012-10-09T14:39:00Z">
              <w:r w:rsidR="00277AC6">
                <w:rPr>
                  <w:rFonts w:ascii="Arial" w:hAnsi="Arial" w:cs="Arial"/>
                  <w:sz w:val="18"/>
                </w:rPr>
                <w:t xml:space="preserve"> – Underretninger, hvor værdien UDL anvendes i forhold til kunder. Håndtering af underretninger, hvor værdien er AFR afventer regnskabsmæssig design. </w:t>
              </w:r>
            </w:ins>
          </w:p>
          <w:p w14:paraId="693634E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UdligningAfregningListe *</w:t>
            </w:r>
          </w:p>
          <w:p w14:paraId="5F98AEA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7F70241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UdligningAfregning *</w:t>
            </w:r>
          </w:p>
          <w:p w14:paraId="0C264D4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46F16BA" w14:textId="7191C500"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sidRPr="003C527C">
              <w:rPr>
                <w:rFonts w:ascii="Arial" w:hAnsi="Arial" w:cs="Arial"/>
                <w:color w:val="FF0000"/>
                <w:sz w:val="18"/>
              </w:rPr>
              <w:t>FordringHaverAfregningID</w:t>
            </w:r>
            <w:del w:id="9" w:author="Poul V Madsen" w:date="2012-10-09T14:39:00Z">
              <w:r w:rsidR="00CD0603" w:rsidRPr="00CD0603">
                <w:rPr>
                  <w:rFonts w:ascii="Arial" w:hAnsi="Arial" w:cs="Arial"/>
                  <w:color w:val="4F81BD" w:themeColor="accent1"/>
                  <w:sz w:val="18"/>
                </w:rPr>
                <w:delText xml:space="preserve"> = </w:delText>
              </w:r>
              <w:r w:rsidR="00A04F3D">
                <w:rPr>
                  <w:rFonts w:ascii="Arial" w:hAnsi="Arial" w:cs="Arial"/>
                  <w:color w:val="4F81BD" w:themeColor="accent1"/>
                  <w:sz w:val="18"/>
                </w:rPr>
                <w:delText>Design skal afklare anvendelsen.</w:delText>
              </w:r>
            </w:del>
          </w:p>
          <w:p w14:paraId="24C79C10" w14:textId="003F77F5"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ab/>
            </w:r>
            <w:r>
              <w:rPr>
                <w:rFonts w:ascii="Arial" w:hAnsi="Arial" w:cs="Arial"/>
                <w:sz w:val="18"/>
              </w:rPr>
              <w:tab/>
            </w:r>
            <w:r w:rsidRPr="003C527C">
              <w:rPr>
                <w:rFonts w:ascii="Arial" w:hAnsi="Arial" w:cs="Arial"/>
                <w:color w:val="FF0000"/>
                <w:sz w:val="18"/>
              </w:rPr>
              <w:t>FordringHaverAfregningBeløbStruktur</w:t>
            </w:r>
            <w:del w:id="10" w:author="Poul V Madsen" w:date="2012-10-09T14:39:00Z">
              <w:r w:rsidR="00CD0603">
                <w:rPr>
                  <w:rFonts w:ascii="Arial" w:hAnsi="Arial" w:cs="Arial"/>
                  <w:color w:val="4F81BD" w:themeColor="accent1"/>
                  <w:sz w:val="18"/>
                </w:rPr>
                <w:delText xml:space="preserve"> = se elementer i struktur</w:delText>
              </w:r>
            </w:del>
          </w:p>
          <w:p w14:paraId="18BAD806" w14:textId="1DE99526"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sidRPr="003C527C">
              <w:rPr>
                <w:rFonts w:ascii="Arial" w:hAnsi="Arial" w:cs="Arial"/>
                <w:color w:val="FF0000"/>
                <w:sz w:val="18"/>
              </w:rPr>
              <w:t>FordringHaverAfregningDato</w:t>
            </w:r>
            <w:del w:id="11" w:author="Poul V Madsen" w:date="2012-10-09T14:39:00Z">
              <w:r w:rsidR="00CD0603">
                <w:rPr>
                  <w:rFonts w:ascii="Arial" w:hAnsi="Arial" w:cs="Arial"/>
                  <w:color w:val="4F81BD" w:themeColor="accent1"/>
                  <w:sz w:val="18"/>
                </w:rPr>
                <w:delText xml:space="preserve"> </w:delText>
              </w:r>
              <w:r w:rsidR="00A04F3D">
                <w:rPr>
                  <w:rFonts w:ascii="Arial" w:hAnsi="Arial" w:cs="Arial"/>
                  <w:color w:val="4F81BD" w:themeColor="accent1"/>
                  <w:sz w:val="18"/>
                </w:rPr>
                <w:delText>= anvendes ikke</w:delText>
              </w:r>
            </w:del>
          </w:p>
          <w:p w14:paraId="52FE1939"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ab/>
            </w:r>
            <w:r>
              <w:rPr>
                <w:rFonts w:ascii="Arial" w:hAnsi="Arial" w:cs="Arial"/>
                <w:sz w:val="18"/>
              </w:rPr>
              <w:tab/>
            </w:r>
            <w:r w:rsidRPr="00B765A6">
              <w:rPr>
                <w:rFonts w:ascii="Arial" w:hAnsi="Arial" w:cs="Arial"/>
                <w:color w:val="FF0000"/>
                <w:sz w:val="18"/>
              </w:rPr>
              <w:t>FordringHaverAfregningPerFra</w:t>
            </w:r>
          </w:p>
          <w:p w14:paraId="791A7EA3"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t>FordringHaverAfregningPerTil</w:t>
            </w:r>
          </w:p>
          <w:p w14:paraId="087938B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FordringHaverFordringListe *</w:t>
            </w:r>
          </w:p>
          <w:p w14:paraId="2D82785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0150492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FordringerOmfattetAfUdligningenAfregningen *</w:t>
            </w:r>
          </w:p>
          <w:p w14:paraId="0012131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073114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14:paraId="6969BCEB" w14:textId="250B8D8D"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sidRPr="00277AC6">
              <w:rPr>
                <w:rFonts w:ascii="Arial" w:hAnsi="Arial" w:cs="Arial"/>
                <w:color w:val="FF0000"/>
                <w:sz w:val="18"/>
              </w:rPr>
              <w:t>DMIFordringEFIHovedFordringID</w:t>
            </w:r>
            <w:r w:rsidR="00277AC6">
              <w:rPr>
                <w:rFonts w:ascii="Arial" w:hAnsi="Arial" w:cs="Arial"/>
                <w:sz w:val="18"/>
              </w:rPr>
              <w:t xml:space="preserve"> </w:t>
            </w:r>
            <w:del w:id="12" w:author="Poul V Madsen" w:date="2012-10-09T14:39:00Z">
              <w:r w:rsidR="0069150E">
                <w:rPr>
                  <w:rFonts w:ascii="Arial" w:hAnsi="Arial" w:cs="Arial"/>
                  <w:sz w:val="18"/>
                </w:rPr>
                <w:delText xml:space="preserve">= angiver en reference til den fordring, </w:delText>
              </w:r>
              <w:r w:rsidR="008E6EFF">
                <w:rPr>
                  <w:rFonts w:ascii="Arial" w:hAnsi="Arial" w:cs="Arial"/>
                  <w:sz w:val="18"/>
                </w:rPr>
                <w:delText xml:space="preserve">som danner grundlag – f.eks. hvis DMIFordringEFIFordringID er en fordring som skal ændres hvis fordringen der anvendes som grundlag for denne ændres. </w:delText>
              </w:r>
            </w:del>
          </w:p>
          <w:p w14:paraId="18816FF2" w14:textId="47422BAB"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sidRPr="00D05056">
              <w:rPr>
                <w:rFonts w:ascii="Arial" w:hAnsi="Arial" w:cs="Arial"/>
                <w:color w:val="FF0000"/>
                <w:sz w:val="18"/>
              </w:rPr>
              <w:t>(DMIFordringPEnhedNummer)</w:t>
            </w:r>
            <w:r w:rsidR="00204FC9" w:rsidRPr="00D05056">
              <w:rPr>
                <w:rFonts w:ascii="Arial" w:hAnsi="Arial" w:cs="Arial"/>
                <w:color w:val="FF0000"/>
                <w:sz w:val="18"/>
              </w:rPr>
              <w:t xml:space="preserve"> </w:t>
            </w:r>
            <w:del w:id="13" w:author="Poul V Madsen" w:date="2012-10-09T14:39:00Z">
              <w:r w:rsidR="00204FC9">
                <w:rPr>
                  <w:rFonts w:ascii="Arial" w:hAnsi="Arial" w:cs="Arial"/>
                  <w:sz w:val="18"/>
                </w:rPr>
                <w:delText>= DMO.</w:delText>
              </w:r>
              <w:r w:rsidR="00204FC9" w:rsidRPr="00204FC9">
                <w:rPr>
                  <w:rFonts w:ascii="Arial" w:hAnsi="Arial" w:cs="Arial"/>
                  <w:sz w:val="18"/>
                </w:rPr>
                <w:delText>ProduktionEnhedNummer</w:delText>
              </w:r>
            </w:del>
          </w:p>
          <w:p w14:paraId="38B051F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r w:rsidR="00204FC9">
              <w:rPr>
                <w:rFonts w:ascii="Arial" w:hAnsi="Arial" w:cs="Arial"/>
                <w:sz w:val="18"/>
              </w:rPr>
              <w:t xml:space="preserve"> =DMO.</w:t>
            </w:r>
            <w:r w:rsidR="00204FC9" w:rsidRPr="00204FC9">
              <w:rPr>
                <w:rFonts w:ascii="Arial" w:hAnsi="Arial" w:cs="Arial"/>
                <w:sz w:val="18"/>
              </w:rPr>
              <w:t>OpkrævningFordringID</w:t>
            </w:r>
          </w:p>
          <w:p w14:paraId="5F4502F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r w:rsidR="0069150E">
              <w:rPr>
                <w:rFonts w:ascii="Arial" w:hAnsi="Arial" w:cs="Arial"/>
                <w:sz w:val="18"/>
              </w:rPr>
              <w:t xml:space="preserve"> = </w:t>
            </w:r>
            <w:r w:rsidR="0069150E" w:rsidRPr="0069150E">
              <w:rPr>
                <w:rFonts w:ascii="Arial" w:hAnsi="Arial" w:cs="Arial"/>
                <w:sz w:val="18"/>
              </w:rPr>
              <w:t>DMO anvender INDR: Inddrivelsesfordring, MODR: Modregningsfordring</w:t>
            </w:r>
          </w:p>
          <w:p w14:paraId="758E905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r w:rsidR="008C78F9">
              <w:rPr>
                <w:rFonts w:ascii="Arial" w:hAnsi="Arial" w:cs="Arial"/>
                <w:sz w:val="18"/>
              </w:rPr>
              <w:t xml:space="preserve"> = </w:t>
            </w:r>
            <w:r w:rsidR="008C78F9" w:rsidRPr="008C78F9">
              <w:rPr>
                <w:rFonts w:ascii="Arial" w:hAnsi="Arial" w:cs="Arial"/>
                <w:sz w:val="18"/>
              </w:rPr>
              <w:t>Uddrages fra DMO.OpkrævningFordringTypeID</w:t>
            </w:r>
          </w:p>
          <w:p w14:paraId="79447408" w14:textId="509229F8" w:rsidR="00AD3FB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sidRPr="00AD3FBE">
              <w:rPr>
                <w:rFonts w:ascii="Arial" w:hAnsi="Arial" w:cs="Arial"/>
                <w:color w:val="FF0000"/>
                <w:sz w:val="18"/>
              </w:rPr>
              <w:t>DMIFordringTypeKategori</w:t>
            </w:r>
            <w:del w:id="14" w:author="Poul V Madsen" w:date="2012-10-09T14:39:00Z">
              <w:r w:rsidR="00E26B00">
                <w:rPr>
                  <w:rFonts w:ascii="Arial" w:hAnsi="Arial" w:cs="Arial"/>
                  <w:sz w:val="18"/>
                </w:rPr>
                <w:delText xml:space="preserve"> = </w:delText>
              </w:r>
              <w:r w:rsidR="00E26B00" w:rsidRPr="00E26B00">
                <w:rPr>
                  <w:rFonts w:ascii="Arial" w:hAnsi="Arial" w:cs="Arial"/>
                  <w:sz w:val="18"/>
                </w:rPr>
                <w:delText>[ HF: Hovedfordring | IR: Inddrivelsesrente | IG: Inddrivelsesgebyr | OR: Opkrævningrente | OG: Opkrævningsgebyr]</w:delText>
              </w:r>
            </w:del>
          </w:p>
          <w:p w14:paraId="52243EA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sidRPr="00B765A6">
              <w:rPr>
                <w:rFonts w:ascii="Arial" w:hAnsi="Arial" w:cs="Arial"/>
                <w:color w:val="4F81BD" w:themeColor="accent1"/>
                <w:sz w:val="18"/>
              </w:rPr>
              <w:t>DMITransaktionVirkningDato</w:t>
            </w:r>
            <w:r w:rsidR="00B64477">
              <w:rPr>
                <w:rFonts w:ascii="Arial" w:hAnsi="Arial" w:cs="Arial"/>
                <w:color w:val="4F81BD" w:themeColor="accent1"/>
                <w:sz w:val="18"/>
              </w:rPr>
              <w:t xml:space="preserve"> = SAP bilagsdato</w:t>
            </w:r>
          </w:p>
          <w:p w14:paraId="5385891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4E8A55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SupplerendeIndbetalingOplysninger *</w:t>
            </w:r>
            <w:ins w:id="15" w:author="Poul V Madsen" w:date="2012-10-09T14:39:00Z">
              <w:r w:rsidR="00F806CD">
                <w:rPr>
                  <w:rFonts w:ascii="Arial" w:hAnsi="Arial" w:cs="Arial"/>
                  <w:sz w:val="18"/>
                </w:rPr>
                <w:t xml:space="preserve"> </w:t>
              </w:r>
            </w:ins>
          </w:p>
          <w:p w14:paraId="2C1D16F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305BE7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DMIIndbetalingID</w:t>
            </w:r>
            <w:r w:rsidR="000D0960">
              <w:rPr>
                <w:rFonts w:ascii="Arial" w:hAnsi="Arial" w:cs="Arial"/>
                <w:sz w:val="18"/>
              </w:rPr>
              <w:t xml:space="preserve"> = </w:t>
            </w:r>
            <w:r w:rsidR="00BC348E">
              <w:rPr>
                <w:rFonts w:ascii="Arial" w:hAnsi="Arial" w:cs="Arial"/>
                <w:sz w:val="18"/>
              </w:rPr>
              <w:t>DMO.</w:t>
            </w:r>
            <w:r w:rsidR="000D0960" w:rsidRPr="000D0960">
              <w:rPr>
                <w:rFonts w:ascii="Arial" w:hAnsi="Arial" w:cs="Arial"/>
                <w:sz w:val="18"/>
              </w:rPr>
              <w:t>IndbetalingID</w:t>
            </w:r>
          </w:p>
          <w:p w14:paraId="3E68CDC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(DMIIndbetalingAktivitetTekst)</w:t>
            </w:r>
            <w:ins w:id="16" w:author="Poul V Madsen" w:date="2012-10-09T14:39:00Z">
              <w:r w:rsidR="00F806CD">
                <w:rPr>
                  <w:rFonts w:ascii="Arial" w:hAnsi="Arial" w:cs="Arial"/>
                  <w:sz w:val="18"/>
                </w:rPr>
                <w:t xml:space="preserve"> = DMO.Indbetaling</w:t>
              </w:r>
              <w:r w:rsidR="00F806CD" w:rsidRPr="00F806CD">
                <w:rPr>
                  <w:rFonts w:ascii="Arial" w:hAnsi="Arial" w:cs="Arial"/>
                  <w:sz w:val="18"/>
                </w:rPr>
                <w:t>Reference</w:t>
              </w:r>
            </w:ins>
          </w:p>
          <w:p w14:paraId="55ABDA9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CEE61C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02AA1C2"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 HæftelsesforholdListe *</w:t>
            </w:r>
          </w:p>
          <w:p w14:paraId="1E8C505E"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1{</w:t>
            </w:r>
          </w:p>
          <w:p w14:paraId="07F3E52B"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 Hæftelsesforhold *</w:t>
            </w:r>
          </w:p>
          <w:p w14:paraId="32AB4CE2"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w:t>
            </w:r>
          </w:p>
          <w:p w14:paraId="70B13EA9"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KundeStruktur</w:t>
            </w:r>
          </w:p>
          <w:p w14:paraId="5ABDBAF3"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HæftelseForm</w:t>
            </w:r>
          </w:p>
          <w:p w14:paraId="3BB9E926"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(HæftelseSubsidiær)</w:t>
            </w:r>
          </w:p>
          <w:p w14:paraId="66322DB8"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w:t>
            </w:r>
          </w:p>
          <w:p w14:paraId="2E10E0A9"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w:t>
            </w:r>
          </w:p>
          <w:p w14:paraId="58876DB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FordringAfregningBeløbStruktur</w:t>
            </w:r>
          </w:p>
          <w:p w14:paraId="5E87DEE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14:paraId="1D7F990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31DF86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FCF925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92DBDF2"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3ADFC69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4992F707" w14:textId="77777777" w:rsidTr="001E2984">
        <w:trPr>
          <w:trHeight w:hRule="exact" w:val="113"/>
        </w:trPr>
        <w:tc>
          <w:tcPr>
            <w:tcW w:w="10345" w:type="dxa"/>
            <w:shd w:val="clear" w:color="auto" w:fill="B3B3B3"/>
          </w:tcPr>
          <w:p w14:paraId="35D1B82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0D78395D" w14:textId="77777777" w:rsidTr="001E2984">
        <w:tc>
          <w:tcPr>
            <w:tcW w:w="10345" w:type="dxa"/>
            <w:vAlign w:val="center"/>
          </w:tcPr>
          <w:p w14:paraId="261BA43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MFUnderretAfskrivStruktur</w:t>
            </w:r>
          </w:p>
        </w:tc>
      </w:tr>
      <w:tr w:rsidR="001E2984" w14:paraId="3592046A" w14:textId="77777777" w:rsidTr="001E2984">
        <w:tc>
          <w:tcPr>
            <w:tcW w:w="10345" w:type="dxa"/>
            <w:vAlign w:val="center"/>
          </w:tcPr>
          <w:p w14:paraId="583D54A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FordringAfskrivningListe *</w:t>
            </w:r>
          </w:p>
          <w:p w14:paraId="43E5DA3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63F175B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 *</w:t>
            </w:r>
          </w:p>
          <w:p w14:paraId="413E432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CA3F0B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14:paraId="0855538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r w:rsidR="008E6EFF">
              <w:rPr>
                <w:rFonts w:ascii="Arial" w:hAnsi="Arial" w:cs="Arial"/>
                <w:sz w:val="18"/>
              </w:rPr>
              <w:t xml:space="preserve">  = angiver en reference til den fordring, som danner grundlag – f.eks. hvis DMIFordringEFIFordringID er en fordring som skal ændres hvis fordringen der anvendes som grundlag for denne ændres. </w:t>
            </w:r>
          </w:p>
          <w:p w14:paraId="4C720F60" w14:textId="1260E9AF" w:rsidR="00D0505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sidRPr="00D05056">
              <w:rPr>
                <w:rFonts w:ascii="Arial" w:hAnsi="Arial" w:cs="Arial"/>
                <w:color w:val="FF0000"/>
                <w:sz w:val="18"/>
              </w:rPr>
              <w:t>(DMIFordringPEnhedNummer)</w:t>
            </w:r>
            <w:del w:id="17" w:author="Poul V Madsen" w:date="2012-10-09T14:39:00Z">
              <w:r w:rsidR="00204FC9">
                <w:rPr>
                  <w:rFonts w:ascii="Arial" w:hAnsi="Arial" w:cs="Arial"/>
                  <w:sz w:val="18"/>
                </w:rPr>
                <w:delText xml:space="preserve"> = DMO.</w:delText>
              </w:r>
              <w:r w:rsidR="00204FC9" w:rsidRPr="00204FC9">
                <w:rPr>
                  <w:rFonts w:ascii="Arial" w:hAnsi="Arial" w:cs="Arial"/>
                  <w:sz w:val="18"/>
                </w:rPr>
                <w:delText>ProduktionEnhedNummer</w:delText>
              </w:r>
            </w:del>
          </w:p>
          <w:p w14:paraId="4EC4AB98" w14:textId="2AF1A934"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sidRPr="009B53A7">
              <w:rPr>
                <w:rFonts w:ascii="Arial" w:hAnsi="Arial" w:cs="Arial"/>
                <w:color w:val="FF0000"/>
                <w:sz w:val="18"/>
              </w:rPr>
              <w:t>(DMIFordringFordringHaverRef)</w:t>
            </w:r>
            <w:del w:id="18" w:author="Poul V Madsen" w:date="2012-10-09T14:39:00Z">
              <w:r w:rsidR="00204FC9">
                <w:rPr>
                  <w:rFonts w:ascii="Arial" w:hAnsi="Arial" w:cs="Arial"/>
                  <w:sz w:val="18"/>
                </w:rPr>
                <w:delText xml:space="preserve"> =DMO.</w:delText>
              </w:r>
              <w:r w:rsidR="00204FC9" w:rsidRPr="00204FC9">
                <w:rPr>
                  <w:rFonts w:ascii="Arial" w:hAnsi="Arial" w:cs="Arial"/>
                  <w:sz w:val="18"/>
                </w:rPr>
                <w:delText>OpkrævningFordringID</w:delText>
              </w:r>
            </w:del>
          </w:p>
          <w:p w14:paraId="69F7B84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r w:rsidR="0069150E">
              <w:rPr>
                <w:rFonts w:ascii="Arial" w:hAnsi="Arial" w:cs="Arial"/>
                <w:sz w:val="18"/>
              </w:rPr>
              <w:t xml:space="preserve"> = </w:t>
            </w:r>
            <w:r w:rsidR="0069150E" w:rsidRPr="0069150E">
              <w:rPr>
                <w:rFonts w:ascii="Arial" w:hAnsi="Arial" w:cs="Arial"/>
                <w:sz w:val="18"/>
              </w:rPr>
              <w:t>DMO anvender INDR: Inddrivelsesfordring, MODR: Modregningsfordring</w:t>
            </w:r>
          </w:p>
          <w:p w14:paraId="5F64DE9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r w:rsidR="008C78F9">
              <w:rPr>
                <w:rFonts w:ascii="Arial" w:hAnsi="Arial" w:cs="Arial"/>
                <w:sz w:val="18"/>
              </w:rPr>
              <w:t xml:space="preserve"> </w:t>
            </w:r>
            <w:r w:rsidR="008C78F9" w:rsidRPr="008C78F9">
              <w:rPr>
                <w:rFonts w:ascii="Arial" w:hAnsi="Arial" w:cs="Arial"/>
                <w:sz w:val="18"/>
              </w:rPr>
              <w:t>Uddrages fra DMO.OpkrævningFordringTypeID</w:t>
            </w:r>
          </w:p>
          <w:p w14:paraId="3BBB670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sidRPr="00AD3FBE">
              <w:rPr>
                <w:rFonts w:ascii="Arial" w:hAnsi="Arial" w:cs="Arial"/>
                <w:color w:val="FF0000"/>
                <w:sz w:val="18"/>
              </w:rPr>
              <w:t>DMIFordringTypeKategori</w:t>
            </w:r>
          </w:p>
          <w:p w14:paraId="1F6C1EC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sidRPr="00B765A6">
              <w:rPr>
                <w:rFonts w:ascii="Arial" w:hAnsi="Arial" w:cs="Arial"/>
                <w:color w:val="4F81BD" w:themeColor="accent1"/>
                <w:sz w:val="18"/>
              </w:rPr>
              <w:t>FordringAfskrivningVirkningFra</w:t>
            </w:r>
            <w:r w:rsidR="00B64477">
              <w:rPr>
                <w:rFonts w:ascii="Arial" w:hAnsi="Arial" w:cs="Arial"/>
                <w:color w:val="4F81BD" w:themeColor="accent1"/>
                <w:sz w:val="18"/>
              </w:rPr>
              <w:t xml:space="preserve"> = </w:t>
            </w:r>
            <w:r w:rsidR="00CE26A4" w:rsidRPr="00CE26A4">
              <w:rPr>
                <w:rFonts w:ascii="Arial" w:hAnsi="Arial" w:cs="Arial"/>
                <w:color w:val="4F81BD" w:themeColor="accent1"/>
                <w:sz w:val="18"/>
              </w:rPr>
              <w:t>OpkrævningFordringDækningDato</w:t>
            </w:r>
          </w:p>
          <w:p w14:paraId="11E6A59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14:paraId="586A989F"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ab/>
            </w:r>
            <w:r>
              <w:rPr>
                <w:rFonts w:ascii="Arial" w:hAnsi="Arial" w:cs="Arial"/>
                <w:sz w:val="18"/>
              </w:rPr>
              <w:tab/>
            </w:r>
            <w:r w:rsidRPr="00B765A6">
              <w:rPr>
                <w:rFonts w:ascii="Arial" w:hAnsi="Arial" w:cs="Arial"/>
                <w:color w:val="FF0000"/>
                <w:sz w:val="18"/>
              </w:rPr>
              <w:t>FordringAfskrivningDato</w:t>
            </w:r>
          </w:p>
          <w:p w14:paraId="0C6DE9A6"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t>(</w:t>
            </w:r>
          </w:p>
          <w:p w14:paraId="6FA94FA2"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 AfskrivHæftelse *</w:t>
            </w:r>
          </w:p>
          <w:p w14:paraId="4D60DAE2"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w:t>
            </w:r>
          </w:p>
          <w:p w14:paraId="17B9F2A3"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KundeStruktur</w:t>
            </w:r>
          </w:p>
          <w:p w14:paraId="539E0538"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HæftelseForm</w:t>
            </w:r>
          </w:p>
          <w:p w14:paraId="703B2369"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(HæftelseSubsidiær)</w:t>
            </w:r>
          </w:p>
          <w:p w14:paraId="27CA6CD4"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w:t>
            </w:r>
          </w:p>
          <w:p w14:paraId="1BBDDA4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B765A6">
              <w:rPr>
                <w:rFonts w:ascii="Arial" w:hAnsi="Arial" w:cs="Arial"/>
                <w:color w:val="FF0000"/>
                <w:sz w:val="18"/>
              </w:rPr>
              <w:tab/>
            </w:r>
            <w:r w:rsidRPr="00B765A6">
              <w:rPr>
                <w:rFonts w:ascii="Arial" w:hAnsi="Arial" w:cs="Arial"/>
                <w:color w:val="FF0000"/>
                <w:sz w:val="18"/>
              </w:rPr>
              <w:tab/>
              <w:t>)</w:t>
            </w:r>
          </w:p>
          <w:p w14:paraId="5D6AD64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RestbeløbValg * </w:t>
            </w:r>
          </w:p>
          <w:p w14:paraId="66AAC2B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FFC184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14:paraId="453B5D8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1804E8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14:paraId="0250566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F0F4EF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95601C6"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 HæftelseRestBeløb *</w:t>
            </w:r>
          </w:p>
          <w:p w14:paraId="238EECD0"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w:t>
            </w:r>
          </w:p>
          <w:p w14:paraId="3D1F9FE9"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HæftelseRestBeløbStruktur</w:t>
            </w:r>
          </w:p>
          <w:p w14:paraId="014677E7"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w:t>
            </w:r>
          </w:p>
          <w:p w14:paraId="07728C9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0896FF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p>
          <w:p w14:paraId="4399A25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7F60E5D"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3DC02F4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7CF96D48" w14:textId="77777777" w:rsidTr="001E2984">
        <w:trPr>
          <w:trHeight w:hRule="exact" w:val="113"/>
        </w:trPr>
        <w:tc>
          <w:tcPr>
            <w:tcW w:w="10345" w:type="dxa"/>
            <w:shd w:val="clear" w:color="auto" w:fill="B3B3B3"/>
          </w:tcPr>
          <w:p w14:paraId="10E359D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1083CF32" w14:textId="77777777" w:rsidTr="001E2984">
        <w:tc>
          <w:tcPr>
            <w:tcW w:w="10345" w:type="dxa"/>
            <w:vAlign w:val="center"/>
          </w:tcPr>
          <w:p w14:paraId="07E25281"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100E55">
              <w:rPr>
                <w:rFonts w:ascii="Arial" w:hAnsi="Arial" w:cs="Arial"/>
                <w:color w:val="FF0000"/>
              </w:rPr>
              <w:t>MFUnderretKundeÆndringStruktur</w:t>
            </w:r>
          </w:p>
        </w:tc>
      </w:tr>
      <w:tr w:rsidR="001E2984" w14:paraId="202FD4D1" w14:textId="77777777" w:rsidTr="001E2984">
        <w:tc>
          <w:tcPr>
            <w:tcW w:w="10345" w:type="dxa"/>
            <w:vAlign w:val="center"/>
          </w:tcPr>
          <w:p w14:paraId="2BB06AB6"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 KundeÆndringValg *</w:t>
            </w:r>
          </w:p>
          <w:p w14:paraId="29FA8EC7"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w:t>
            </w:r>
          </w:p>
          <w:p w14:paraId="0C4426C9"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 CPRNummerSkift *</w:t>
            </w:r>
          </w:p>
          <w:p w14:paraId="2D90B33B"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w:t>
            </w:r>
          </w:p>
          <w:p w14:paraId="2338997B"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t>PersonCPRNummer</w:t>
            </w:r>
          </w:p>
          <w:p w14:paraId="4D64BC41"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t>* NytCPRNummer *</w:t>
            </w:r>
          </w:p>
          <w:p w14:paraId="2C96E8C6"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t>[</w:t>
            </w:r>
          </w:p>
          <w:p w14:paraId="346CC1A2"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r>
            <w:r w:rsidRPr="00100E55">
              <w:rPr>
                <w:rFonts w:ascii="Arial" w:hAnsi="Arial" w:cs="Arial"/>
                <w:color w:val="FF0000"/>
                <w:sz w:val="18"/>
              </w:rPr>
              <w:tab/>
              <w:t>PersonCPRNummer</w:t>
            </w:r>
          </w:p>
          <w:p w14:paraId="4B4D2530"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t>]</w:t>
            </w:r>
          </w:p>
          <w:p w14:paraId="69988B43"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w:t>
            </w:r>
          </w:p>
          <w:p w14:paraId="1C23679A"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w:t>
            </w:r>
          </w:p>
          <w:p w14:paraId="154A45C1"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 AKRNummerSkift *</w:t>
            </w:r>
          </w:p>
          <w:p w14:paraId="5D62C98A"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w:t>
            </w:r>
          </w:p>
          <w:p w14:paraId="31DA9777"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t>AlternativKontaktID</w:t>
            </w:r>
          </w:p>
          <w:p w14:paraId="29F16C06"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t>* AlternativKontaktReferenceStrukturListe *</w:t>
            </w:r>
          </w:p>
          <w:p w14:paraId="2DC9FA12"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t>0{</w:t>
            </w:r>
          </w:p>
          <w:p w14:paraId="388B60DA"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r>
            <w:r w:rsidRPr="00100E55">
              <w:rPr>
                <w:rFonts w:ascii="Arial" w:hAnsi="Arial" w:cs="Arial"/>
                <w:color w:val="FF0000"/>
                <w:sz w:val="18"/>
              </w:rPr>
              <w:tab/>
              <w:t>AlternativKontaktReferenceStruktur</w:t>
            </w:r>
          </w:p>
          <w:p w14:paraId="560F5CA4"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t>}</w:t>
            </w:r>
          </w:p>
          <w:p w14:paraId="2661EA6E"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t>AlternativKontaktErstatningNummerStruktur</w:t>
            </w:r>
          </w:p>
          <w:p w14:paraId="156B3230"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w:t>
            </w:r>
          </w:p>
          <w:p w14:paraId="4C712611"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w:t>
            </w:r>
          </w:p>
          <w:p w14:paraId="2BCE30B8"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bl>
    <w:p w14:paraId="660424D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19755DBB" w14:textId="77777777" w:rsidTr="001E2984">
        <w:trPr>
          <w:trHeight w:hRule="exact" w:val="113"/>
        </w:trPr>
        <w:tc>
          <w:tcPr>
            <w:tcW w:w="10345" w:type="dxa"/>
            <w:shd w:val="clear" w:color="auto" w:fill="B3B3B3"/>
          </w:tcPr>
          <w:p w14:paraId="480596C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0BBC55D8" w14:textId="77777777" w:rsidTr="001E2984">
        <w:tc>
          <w:tcPr>
            <w:tcW w:w="10345" w:type="dxa"/>
            <w:vAlign w:val="center"/>
          </w:tcPr>
          <w:p w14:paraId="46998CD3"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302479">
              <w:rPr>
                <w:rFonts w:ascii="Arial" w:hAnsi="Arial" w:cs="Arial"/>
                <w:color w:val="FF0000"/>
              </w:rPr>
              <w:t>MFUnderretModregningStruktur</w:t>
            </w:r>
          </w:p>
        </w:tc>
      </w:tr>
      <w:tr w:rsidR="001E2984" w14:paraId="28114E10" w14:textId="77777777" w:rsidTr="001E2984">
        <w:tc>
          <w:tcPr>
            <w:tcW w:w="10345" w:type="dxa"/>
            <w:vAlign w:val="center"/>
          </w:tcPr>
          <w:p w14:paraId="5335F51E"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KundeNummer</w:t>
            </w:r>
          </w:p>
          <w:p w14:paraId="58095BD6"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KundeType</w:t>
            </w:r>
          </w:p>
          <w:p w14:paraId="7A14F5B5"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DMIMyndighedUdbetalerNavn</w:t>
            </w:r>
          </w:p>
          <w:p w14:paraId="11232036"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MyndighedUdbetalingDato</w:t>
            </w:r>
          </w:p>
          <w:p w14:paraId="0B976A0C"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MyndighedUdbetalingBeløb</w:t>
            </w:r>
          </w:p>
          <w:p w14:paraId="4ACC0B33"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MyndighedUdbetalingPeriodeStruktur</w:t>
            </w:r>
          </w:p>
          <w:p w14:paraId="10D69040"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MyndighedUdbetalingTypeKode</w:t>
            </w:r>
          </w:p>
          <w:p w14:paraId="1268B03C"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MyndighedUdbetalingSpecKonto</w:t>
            </w:r>
          </w:p>
          <w:p w14:paraId="553D9E20"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 FordringListe *</w:t>
            </w:r>
          </w:p>
          <w:p w14:paraId="37E81189"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1{</w:t>
            </w:r>
          </w:p>
          <w:p w14:paraId="5CF57B6D"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 Fordring *</w:t>
            </w:r>
          </w:p>
          <w:p w14:paraId="508CE973"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w:t>
            </w:r>
          </w:p>
          <w:p w14:paraId="48E4CD59"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DMIFordringEFIFordringID</w:t>
            </w:r>
          </w:p>
          <w:p w14:paraId="0CA6B0BE"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(DMIFordringFordringHaverRef)</w:t>
            </w:r>
          </w:p>
          <w:p w14:paraId="71D72197"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DMIFordringEFIHovedFordringID</w:t>
            </w:r>
          </w:p>
          <w:p w14:paraId="6530A360"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(DMIFordringPEnhedNummer)</w:t>
            </w:r>
          </w:p>
          <w:p w14:paraId="15F88DF1"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DMIFordringTypeKode</w:t>
            </w:r>
          </w:p>
          <w:p w14:paraId="7B6A17E3"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DMIFordringTypeKategori</w:t>
            </w:r>
          </w:p>
          <w:p w14:paraId="3023484A"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DMIFordringFordringArtKode</w:t>
            </w:r>
          </w:p>
          <w:p w14:paraId="54991D37"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w:t>
            </w:r>
          </w:p>
          <w:p w14:paraId="1102BB1F"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r w:rsidRPr="00302479">
              <w:rPr>
                <w:rFonts w:ascii="Arial" w:hAnsi="Arial" w:cs="Arial"/>
                <w:color w:val="FF0000"/>
                <w:sz w:val="18"/>
              </w:rPr>
              <w:tab/>
              <w:t>* InddrivelseRenteDelPeriode *</w:t>
            </w:r>
          </w:p>
          <w:p w14:paraId="30D15C92"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r w:rsidRPr="00302479">
              <w:rPr>
                <w:rFonts w:ascii="Arial" w:hAnsi="Arial" w:cs="Arial"/>
                <w:color w:val="FF0000"/>
                <w:sz w:val="18"/>
              </w:rPr>
              <w:tab/>
              <w:t>[</w:t>
            </w:r>
          </w:p>
          <w:p w14:paraId="6AD90B61"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r w:rsidRPr="00302479">
              <w:rPr>
                <w:rFonts w:ascii="Arial" w:hAnsi="Arial" w:cs="Arial"/>
                <w:color w:val="FF0000"/>
                <w:sz w:val="18"/>
              </w:rPr>
              <w:tab/>
            </w:r>
            <w:r w:rsidRPr="00302479">
              <w:rPr>
                <w:rFonts w:ascii="Arial" w:hAnsi="Arial" w:cs="Arial"/>
                <w:color w:val="FF0000"/>
                <w:sz w:val="18"/>
              </w:rPr>
              <w:tab/>
              <w:t>InddrivelseRenteDelPeriodeFra</w:t>
            </w:r>
          </w:p>
          <w:p w14:paraId="239666E0"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r w:rsidRPr="00302479">
              <w:rPr>
                <w:rFonts w:ascii="Arial" w:hAnsi="Arial" w:cs="Arial"/>
                <w:color w:val="FF0000"/>
                <w:sz w:val="18"/>
              </w:rPr>
              <w:tab/>
            </w:r>
            <w:r w:rsidRPr="00302479">
              <w:rPr>
                <w:rFonts w:ascii="Arial" w:hAnsi="Arial" w:cs="Arial"/>
                <w:color w:val="FF0000"/>
                <w:sz w:val="18"/>
              </w:rPr>
              <w:tab/>
              <w:t>InddrivelseRenteDelPeriodeTil</w:t>
            </w:r>
          </w:p>
          <w:p w14:paraId="5BF562BC"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r w:rsidRPr="00302479">
              <w:rPr>
                <w:rFonts w:ascii="Arial" w:hAnsi="Arial" w:cs="Arial"/>
                <w:color w:val="FF0000"/>
                <w:sz w:val="18"/>
              </w:rPr>
              <w:tab/>
              <w:t>]</w:t>
            </w:r>
          </w:p>
          <w:p w14:paraId="6FD9AB73"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w:t>
            </w:r>
          </w:p>
          <w:p w14:paraId="0C933CDD"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 ModregningsBeløb *</w:t>
            </w:r>
          </w:p>
          <w:p w14:paraId="079294EC"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w:t>
            </w:r>
          </w:p>
          <w:p w14:paraId="1D67E2C6"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r w:rsidRPr="00302479">
              <w:rPr>
                <w:rFonts w:ascii="Arial" w:hAnsi="Arial" w:cs="Arial"/>
                <w:color w:val="FF0000"/>
                <w:sz w:val="18"/>
              </w:rPr>
              <w:tab/>
              <w:t>FordringDækningBeløbStruktur</w:t>
            </w:r>
          </w:p>
          <w:p w14:paraId="357392E2"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r w:rsidRPr="00302479">
              <w:rPr>
                <w:rFonts w:ascii="Arial" w:hAnsi="Arial" w:cs="Arial"/>
                <w:color w:val="FF0000"/>
                <w:sz w:val="18"/>
              </w:rPr>
              <w:tab/>
              <w:t>DMIFordringDækningDato</w:t>
            </w:r>
          </w:p>
          <w:p w14:paraId="2DD6B07C"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w:t>
            </w:r>
          </w:p>
          <w:p w14:paraId="203D4A5C"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w:t>
            </w:r>
          </w:p>
          <w:p w14:paraId="6A5A5F92"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w:t>
            </w:r>
          </w:p>
        </w:tc>
      </w:tr>
    </w:tbl>
    <w:p w14:paraId="3AEC967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6BB1E4CA" w14:textId="77777777" w:rsidTr="001E2984">
        <w:trPr>
          <w:trHeight w:hRule="exact" w:val="113"/>
        </w:trPr>
        <w:tc>
          <w:tcPr>
            <w:tcW w:w="10345" w:type="dxa"/>
            <w:shd w:val="clear" w:color="auto" w:fill="B3B3B3"/>
          </w:tcPr>
          <w:p w14:paraId="215597E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64F9EE2B" w14:textId="77777777" w:rsidTr="001E2984">
        <w:tc>
          <w:tcPr>
            <w:tcW w:w="10345" w:type="dxa"/>
            <w:vAlign w:val="center"/>
          </w:tcPr>
          <w:p w14:paraId="22A31218"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302479">
              <w:rPr>
                <w:rFonts w:ascii="Arial" w:hAnsi="Arial" w:cs="Arial"/>
                <w:color w:val="FF0000"/>
              </w:rPr>
              <w:t>MFUnderretNyFordringHaverStruktur</w:t>
            </w:r>
          </w:p>
        </w:tc>
      </w:tr>
      <w:tr w:rsidR="001E2984" w14:paraId="174DCE2F" w14:textId="77777777" w:rsidTr="001E2984">
        <w:tc>
          <w:tcPr>
            <w:tcW w:w="10345" w:type="dxa"/>
            <w:vAlign w:val="center"/>
          </w:tcPr>
          <w:p w14:paraId="6332E473"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DMIFordringEFIFordringID</w:t>
            </w:r>
          </w:p>
          <w:p w14:paraId="32730125"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DMIFordringFordringArtKode</w:t>
            </w:r>
          </w:p>
          <w:p w14:paraId="00FFBB77"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DMIFordringTypeKode</w:t>
            </w:r>
          </w:p>
          <w:p w14:paraId="6DC78198"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DMIFordringTypeKategori</w:t>
            </w:r>
          </w:p>
          <w:p w14:paraId="19C39B5C"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DMIFordringEFIHovedFordringID</w:t>
            </w:r>
          </w:p>
          <w:p w14:paraId="002BD019"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(DMIFordringFordringHaverRef)</w:t>
            </w:r>
          </w:p>
          <w:p w14:paraId="2BDB00FC"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(DMIFordringPEnhedNummer)</w:t>
            </w:r>
          </w:p>
          <w:p w14:paraId="0BC19C58"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DMIFordringModtagelseDato</w:t>
            </w:r>
          </w:p>
          <w:p w14:paraId="1D9780D6"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DMIFordringStiftelseTidspunkt</w:t>
            </w:r>
          </w:p>
          <w:p w14:paraId="5836534E"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DMIFordringForfaldDato</w:t>
            </w:r>
          </w:p>
          <w:p w14:paraId="3726AEB4"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DMIFordringSRBDato</w:t>
            </w:r>
          </w:p>
          <w:p w14:paraId="62090149"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FordringBeløbStruktur</w:t>
            </w:r>
          </w:p>
          <w:p w14:paraId="0E833BD1"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FordringPeriodeStruktur</w:t>
            </w:r>
          </w:p>
          <w:p w14:paraId="5B9A82C9"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(DMIFordringFordringHaverBeskr)</w:t>
            </w:r>
          </w:p>
          <w:p w14:paraId="51984C42"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 FordringHæftelseListe *</w:t>
            </w:r>
          </w:p>
          <w:p w14:paraId="5AB267C0"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1{</w:t>
            </w:r>
          </w:p>
          <w:p w14:paraId="0943208C"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 FordringHæftelse *</w:t>
            </w:r>
          </w:p>
          <w:p w14:paraId="6F444EA2"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w:t>
            </w:r>
          </w:p>
          <w:p w14:paraId="2A898A66"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KundeStruktur</w:t>
            </w:r>
          </w:p>
          <w:p w14:paraId="798F33F5"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HæftelseForm</w:t>
            </w:r>
          </w:p>
          <w:p w14:paraId="05C93418"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(HæftelseSubsidiær)</w:t>
            </w:r>
          </w:p>
          <w:p w14:paraId="12E03A63"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HæftelseStartDato</w:t>
            </w:r>
          </w:p>
          <w:p w14:paraId="3F2CAE3F"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(HæftelseSlutDato)</w:t>
            </w:r>
          </w:p>
          <w:p w14:paraId="30258F43"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w:t>
            </w:r>
            <w:r w:rsidRPr="00302479">
              <w:rPr>
                <w:rFonts w:ascii="Arial" w:hAnsi="Arial" w:cs="Arial"/>
                <w:color w:val="FF0000"/>
                <w:sz w:val="18"/>
              </w:rPr>
              <w:tab/>
            </w:r>
          </w:p>
          <w:p w14:paraId="2BF5D828"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w:t>
            </w:r>
          </w:p>
          <w:p w14:paraId="11722FB4"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 GammelFordringHaver *</w:t>
            </w:r>
          </w:p>
          <w:p w14:paraId="649CD691"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w:t>
            </w:r>
          </w:p>
          <w:p w14:paraId="6FE07222"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DMIFordringHaverID</w:t>
            </w:r>
          </w:p>
          <w:p w14:paraId="10876D0D"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KundeStruktur</w:t>
            </w:r>
          </w:p>
          <w:p w14:paraId="366F5860"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(DMIFordringFordringHaverRef)</w:t>
            </w:r>
          </w:p>
          <w:p w14:paraId="689E2DBE"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w:t>
            </w:r>
          </w:p>
        </w:tc>
      </w:tr>
      <w:tr w:rsidR="001E2984" w14:paraId="4E8F1851" w14:textId="77777777" w:rsidTr="001E2984">
        <w:tc>
          <w:tcPr>
            <w:tcW w:w="10345" w:type="dxa"/>
            <w:shd w:val="clear" w:color="auto" w:fill="B3B3B3"/>
            <w:vAlign w:val="center"/>
          </w:tcPr>
          <w:p w14:paraId="1EEB93BA"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302479">
              <w:rPr>
                <w:rFonts w:ascii="Arial" w:hAnsi="Arial" w:cs="Arial"/>
                <w:b/>
                <w:color w:val="FF0000"/>
                <w:sz w:val="18"/>
              </w:rPr>
              <w:t>Beskrivelse</w:t>
            </w:r>
          </w:p>
        </w:tc>
      </w:tr>
      <w:tr w:rsidR="001E2984" w14:paraId="64C4D81F" w14:textId="77777777" w:rsidTr="001E2984">
        <w:tc>
          <w:tcPr>
            <w:tcW w:w="10345" w:type="dxa"/>
            <w:shd w:val="clear" w:color="auto" w:fill="FFFFFF"/>
            <w:vAlign w:val="center"/>
          </w:tcPr>
          <w:p w14:paraId="62A4BBC8"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"underret-besked" ved fordringhaverskifte.</w:t>
            </w:r>
          </w:p>
        </w:tc>
      </w:tr>
    </w:tbl>
    <w:p w14:paraId="6EA40FC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58E3D864" w14:textId="77777777" w:rsidTr="001E2984">
        <w:trPr>
          <w:trHeight w:hRule="exact" w:val="113"/>
        </w:trPr>
        <w:tc>
          <w:tcPr>
            <w:tcW w:w="10345" w:type="dxa"/>
            <w:shd w:val="clear" w:color="auto" w:fill="B3B3B3"/>
          </w:tcPr>
          <w:p w14:paraId="26FD279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3FD7B337" w14:textId="77777777" w:rsidTr="001E2984">
        <w:tc>
          <w:tcPr>
            <w:tcW w:w="10345" w:type="dxa"/>
            <w:vAlign w:val="center"/>
          </w:tcPr>
          <w:p w14:paraId="37F151B1"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100E55">
              <w:rPr>
                <w:rFonts w:ascii="Arial" w:hAnsi="Arial" w:cs="Arial"/>
                <w:color w:val="FF0000"/>
              </w:rPr>
              <w:t>MFUnderretNyTransportAdministratorStruktur</w:t>
            </w:r>
          </w:p>
        </w:tc>
      </w:tr>
      <w:tr w:rsidR="001E2984" w14:paraId="6C001D3C" w14:textId="77777777" w:rsidTr="001E2984">
        <w:tc>
          <w:tcPr>
            <w:tcW w:w="10345" w:type="dxa"/>
            <w:vAlign w:val="center"/>
          </w:tcPr>
          <w:p w14:paraId="51031C7F"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DMIFordringFordringArtKode</w:t>
            </w:r>
          </w:p>
          <w:p w14:paraId="7F6913F7"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DMIFordringTypeKode</w:t>
            </w:r>
          </w:p>
          <w:p w14:paraId="7D2FF725"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KundeStruktur</w:t>
            </w:r>
          </w:p>
          <w:p w14:paraId="34292F6B"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DMIFordringEFIFordringID</w:t>
            </w:r>
          </w:p>
          <w:p w14:paraId="2B0CE1C8"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DMIFordringModtagelseDato</w:t>
            </w:r>
          </w:p>
          <w:p w14:paraId="283E7B31"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(DMIFordringFordringHaverRef)</w:t>
            </w:r>
          </w:p>
          <w:p w14:paraId="0008CFDC"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(FordringBeløbStruktur)</w:t>
            </w:r>
          </w:p>
          <w:p w14:paraId="6D1AE237"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TransportUdlægUbegrænset</w:t>
            </w:r>
          </w:p>
          <w:p w14:paraId="3B655A22"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MyndighedUdbetalingNKSNr</w:t>
            </w:r>
          </w:p>
          <w:p w14:paraId="3A3F9F19"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MyndighedUdbetalingTypeKode</w:t>
            </w:r>
          </w:p>
          <w:p w14:paraId="35C74645"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MyndighedUdbetalingPeriodeStruktur</w:t>
            </w:r>
          </w:p>
          <w:p w14:paraId="38DF83C8"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TransportUdlægAcceptDato</w:t>
            </w:r>
          </w:p>
          <w:p w14:paraId="71CF6AC4"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 TransportRettighedshaverListe*</w:t>
            </w:r>
          </w:p>
          <w:p w14:paraId="3D3FDC9C"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1{</w:t>
            </w:r>
          </w:p>
          <w:p w14:paraId="55FF2CCE"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*TransportRettighedHaver*</w:t>
            </w:r>
          </w:p>
          <w:p w14:paraId="3966B666"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w:t>
            </w:r>
          </w:p>
          <w:p w14:paraId="34703F8C"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t>TransportRettighedshaverElementIndStruktur</w:t>
            </w:r>
          </w:p>
          <w:p w14:paraId="5142A531"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w:t>
            </w:r>
          </w:p>
          <w:p w14:paraId="04C81FA6"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w:t>
            </w:r>
            <w:r w:rsidRPr="00100E55">
              <w:rPr>
                <w:rFonts w:ascii="Arial" w:hAnsi="Arial" w:cs="Arial"/>
                <w:color w:val="FF0000"/>
                <w:sz w:val="18"/>
              </w:rPr>
              <w:tab/>
            </w:r>
            <w:r w:rsidRPr="00100E55">
              <w:rPr>
                <w:rFonts w:ascii="Arial" w:hAnsi="Arial" w:cs="Arial"/>
                <w:color w:val="FF0000"/>
                <w:sz w:val="18"/>
              </w:rPr>
              <w:tab/>
            </w:r>
          </w:p>
          <w:p w14:paraId="0C72C46D"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w:t>
            </w:r>
          </w:p>
          <w:p w14:paraId="29E64804"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 GammelTransportAdministrator *</w:t>
            </w:r>
          </w:p>
          <w:p w14:paraId="026580B2"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w:t>
            </w:r>
          </w:p>
          <w:p w14:paraId="0B06EBD5"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t>DMIFordringHaverID</w:t>
            </w:r>
          </w:p>
          <w:p w14:paraId="23920294"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t>KundeStruktur</w:t>
            </w:r>
          </w:p>
          <w:p w14:paraId="3379BB14"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w:t>
            </w:r>
          </w:p>
          <w:p w14:paraId="600AB841"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w:t>
            </w:r>
          </w:p>
          <w:p w14:paraId="164B90D6"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14:paraId="35C5D038" w14:textId="77777777" w:rsidTr="001E2984">
        <w:tc>
          <w:tcPr>
            <w:tcW w:w="10345" w:type="dxa"/>
            <w:shd w:val="clear" w:color="auto" w:fill="B3B3B3"/>
            <w:vAlign w:val="center"/>
          </w:tcPr>
          <w:p w14:paraId="5B6E692D"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100E55">
              <w:rPr>
                <w:rFonts w:ascii="Arial" w:hAnsi="Arial" w:cs="Arial"/>
                <w:b/>
                <w:color w:val="FF0000"/>
                <w:sz w:val="18"/>
              </w:rPr>
              <w:t>Beskrivelse</w:t>
            </w:r>
          </w:p>
        </w:tc>
      </w:tr>
      <w:tr w:rsidR="001E2984" w14:paraId="0B6F97CB" w14:textId="77777777" w:rsidTr="001E2984">
        <w:tc>
          <w:tcPr>
            <w:tcW w:w="10345" w:type="dxa"/>
            <w:shd w:val="clear" w:color="auto" w:fill="FFFFFF"/>
            <w:vAlign w:val="center"/>
          </w:tcPr>
          <w:p w14:paraId="00D1CB44" w14:textId="77777777"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"underret-besked" ved transport administrator skifte.</w:t>
            </w:r>
          </w:p>
        </w:tc>
      </w:tr>
    </w:tbl>
    <w:p w14:paraId="531F010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7A2AF8DC" w14:textId="77777777" w:rsidTr="001E2984">
        <w:trPr>
          <w:trHeight w:hRule="exact" w:val="113"/>
        </w:trPr>
        <w:tc>
          <w:tcPr>
            <w:tcW w:w="10345" w:type="dxa"/>
            <w:shd w:val="clear" w:color="auto" w:fill="B3B3B3"/>
          </w:tcPr>
          <w:p w14:paraId="6777CE1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7B7D60F4" w14:textId="77777777" w:rsidTr="001E2984">
        <w:tc>
          <w:tcPr>
            <w:tcW w:w="10345" w:type="dxa"/>
            <w:vAlign w:val="center"/>
          </w:tcPr>
          <w:p w14:paraId="5D9A1751"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302479">
              <w:rPr>
                <w:rFonts w:ascii="Arial" w:hAnsi="Arial" w:cs="Arial"/>
                <w:color w:val="FF0000"/>
              </w:rPr>
              <w:t>MFUnderretRenteTilskrivningStruktur</w:t>
            </w:r>
          </w:p>
        </w:tc>
      </w:tr>
      <w:tr w:rsidR="001E2984" w14:paraId="2F8D6136" w14:textId="77777777" w:rsidTr="001E2984">
        <w:tc>
          <w:tcPr>
            <w:tcW w:w="10345" w:type="dxa"/>
            <w:vAlign w:val="center"/>
          </w:tcPr>
          <w:p w14:paraId="13FD6B60"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 FordringListe *</w:t>
            </w:r>
          </w:p>
          <w:p w14:paraId="7C0D0994"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1{</w:t>
            </w:r>
          </w:p>
          <w:p w14:paraId="1B356C74"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 Fordring *</w:t>
            </w:r>
          </w:p>
          <w:p w14:paraId="6B8E5104"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w:t>
            </w:r>
          </w:p>
          <w:p w14:paraId="4DC6ED1B"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DMIFordringFordringArtKode</w:t>
            </w:r>
          </w:p>
          <w:p w14:paraId="6382F8CD"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DMIFordringTypeKode</w:t>
            </w:r>
          </w:p>
          <w:p w14:paraId="328FC211"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DMIFordringTypeKategori</w:t>
            </w:r>
          </w:p>
          <w:p w14:paraId="5014C7BD"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DMIFordringEFIFordringID</w:t>
            </w:r>
          </w:p>
          <w:p w14:paraId="483F7507"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DMIFordringEFIHovedFordringID</w:t>
            </w:r>
          </w:p>
          <w:p w14:paraId="45795F71"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(DMIFordringFordringHaverRef)</w:t>
            </w:r>
          </w:p>
          <w:p w14:paraId="5C4F39FB"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(DMIFordringPEnhedNummer)</w:t>
            </w:r>
          </w:p>
          <w:p w14:paraId="66703A68"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RentePeriodeType</w:t>
            </w:r>
          </w:p>
          <w:p w14:paraId="7A7D9B05"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RentePeriodeFraDato</w:t>
            </w:r>
          </w:p>
          <w:p w14:paraId="3FB0F698"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RentePeriodeTilDato</w:t>
            </w:r>
          </w:p>
          <w:p w14:paraId="02F0EEBA"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ValutaKode</w:t>
            </w:r>
          </w:p>
          <w:p w14:paraId="70031050"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RentePeriodeBeløb</w:t>
            </w:r>
          </w:p>
          <w:p w14:paraId="4095B67D"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RentePeriodeBeløbDKK</w:t>
            </w:r>
          </w:p>
          <w:p w14:paraId="4A86B9B1"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RenteÅrTilDatoBeløb</w:t>
            </w:r>
          </w:p>
          <w:p w14:paraId="2D8EA4CD"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RenteÅrTilDatoBeløbDKK</w:t>
            </w:r>
          </w:p>
          <w:p w14:paraId="54551CB8"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603BAD49"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w:t>
            </w:r>
          </w:p>
          <w:p w14:paraId="6C73BFAE"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w:t>
            </w:r>
          </w:p>
        </w:tc>
      </w:tr>
    </w:tbl>
    <w:p w14:paraId="5DD716C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3474B24A" w14:textId="77777777" w:rsidTr="001E2984">
        <w:trPr>
          <w:trHeight w:hRule="exact" w:val="113"/>
        </w:trPr>
        <w:tc>
          <w:tcPr>
            <w:tcW w:w="10345" w:type="dxa"/>
            <w:shd w:val="clear" w:color="auto" w:fill="B3B3B3"/>
          </w:tcPr>
          <w:p w14:paraId="1F91B90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2348769E" w14:textId="77777777" w:rsidTr="001E2984">
        <w:tc>
          <w:tcPr>
            <w:tcW w:w="10345" w:type="dxa"/>
            <w:vAlign w:val="center"/>
          </w:tcPr>
          <w:p w14:paraId="7BE88BCF"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302479">
              <w:rPr>
                <w:rFonts w:ascii="Arial" w:hAnsi="Arial" w:cs="Arial"/>
                <w:color w:val="FF0000"/>
              </w:rPr>
              <w:t>MFUnderretReturnerStruktur</w:t>
            </w:r>
          </w:p>
        </w:tc>
      </w:tr>
      <w:tr w:rsidR="001E2984" w14:paraId="741411DD" w14:textId="77777777" w:rsidTr="001E2984">
        <w:tc>
          <w:tcPr>
            <w:tcW w:w="10345" w:type="dxa"/>
            <w:vAlign w:val="center"/>
          </w:tcPr>
          <w:p w14:paraId="2DFB4CF6"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DMIFordringEFIFordringID</w:t>
            </w:r>
          </w:p>
          <w:p w14:paraId="1CC450BC"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DMIFordringFordringArtKode</w:t>
            </w:r>
          </w:p>
          <w:p w14:paraId="325A0E32"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DMIFordringTypeKode</w:t>
            </w:r>
          </w:p>
          <w:p w14:paraId="43DF5C18"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DMIFordringTypeKategori</w:t>
            </w:r>
          </w:p>
          <w:p w14:paraId="6ADCECF1"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DMIFordringEFIHovedFordringID</w:t>
            </w:r>
          </w:p>
          <w:p w14:paraId="387ACCCB"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 xml:space="preserve"> (DMIFordringFordringHaverRef)</w:t>
            </w:r>
          </w:p>
          <w:p w14:paraId="5A0F4928"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(DMIFordringPEnhedNummer)</w:t>
            </w:r>
          </w:p>
          <w:p w14:paraId="17767354"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HovedFordringReturnerÅrsagStruktur</w:t>
            </w:r>
          </w:p>
          <w:p w14:paraId="3633114B"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HovedFordringReturDato</w:t>
            </w:r>
          </w:p>
          <w:p w14:paraId="602B316D"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DMIFordringVirkningFra</w:t>
            </w:r>
          </w:p>
        </w:tc>
      </w:tr>
    </w:tbl>
    <w:p w14:paraId="40FE415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375A43C8" w14:textId="77777777" w:rsidTr="001E2984">
        <w:trPr>
          <w:trHeight w:hRule="exact" w:val="113"/>
        </w:trPr>
        <w:tc>
          <w:tcPr>
            <w:tcW w:w="10345" w:type="dxa"/>
            <w:shd w:val="clear" w:color="auto" w:fill="B3B3B3"/>
          </w:tcPr>
          <w:p w14:paraId="751EBD8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679DA7EF" w14:textId="77777777" w:rsidTr="001E2984">
        <w:tc>
          <w:tcPr>
            <w:tcW w:w="10345" w:type="dxa"/>
            <w:vAlign w:val="center"/>
          </w:tcPr>
          <w:p w14:paraId="1CE711AC"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B765A6">
              <w:rPr>
                <w:rFonts w:ascii="Arial" w:hAnsi="Arial" w:cs="Arial"/>
                <w:color w:val="FF0000"/>
              </w:rPr>
              <w:t>MyndighedUdbetalingPeriodeStruktur</w:t>
            </w:r>
          </w:p>
        </w:tc>
      </w:tr>
      <w:tr w:rsidR="001E2984" w14:paraId="2F519488" w14:textId="77777777" w:rsidTr="001E2984">
        <w:tc>
          <w:tcPr>
            <w:tcW w:w="10345" w:type="dxa"/>
            <w:vAlign w:val="center"/>
          </w:tcPr>
          <w:p w14:paraId="26405B5C"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MyndighedUdbetalingPeriodeFra</w:t>
            </w:r>
          </w:p>
          <w:p w14:paraId="0DFDA29B"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MyndighedUdbetalingPeriodeTil</w:t>
            </w:r>
          </w:p>
          <w:p w14:paraId="5653C10A"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(MyndighedUdbetalingPeriodeType)</w:t>
            </w:r>
          </w:p>
          <w:p w14:paraId="66218754"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bl>
    <w:p w14:paraId="67BBF84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2F4E0082" w14:textId="77777777" w:rsidTr="001E2984">
        <w:trPr>
          <w:trHeight w:hRule="exact" w:val="113"/>
        </w:trPr>
        <w:tc>
          <w:tcPr>
            <w:tcW w:w="10345" w:type="dxa"/>
            <w:shd w:val="clear" w:color="auto" w:fill="B3B3B3"/>
          </w:tcPr>
          <w:p w14:paraId="3130919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7B73CCD0" w14:textId="77777777" w:rsidTr="001E2984">
        <w:tc>
          <w:tcPr>
            <w:tcW w:w="10345" w:type="dxa"/>
            <w:vAlign w:val="center"/>
          </w:tcPr>
          <w:p w14:paraId="5E764CF9"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B765A6">
              <w:rPr>
                <w:rFonts w:ascii="Arial" w:hAnsi="Arial" w:cs="Arial"/>
                <w:color w:val="FF0000"/>
              </w:rPr>
              <w:t>TransportRettighedHaverBeløbStruktur</w:t>
            </w:r>
          </w:p>
        </w:tc>
      </w:tr>
      <w:tr w:rsidR="001E2984" w14:paraId="3D1161BD" w14:textId="77777777" w:rsidTr="001E2984">
        <w:tc>
          <w:tcPr>
            <w:tcW w:w="10345" w:type="dxa"/>
            <w:vAlign w:val="center"/>
          </w:tcPr>
          <w:p w14:paraId="24853808"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ValutaKode</w:t>
            </w:r>
          </w:p>
          <w:p w14:paraId="25C3571C"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TransportRettighedHaverBlb</w:t>
            </w:r>
          </w:p>
          <w:p w14:paraId="51F19C98"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TransportRettighedHaverBlbDKK</w:t>
            </w:r>
          </w:p>
        </w:tc>
      </w:tr>
    </w:tbl>
    <w:p w14:paraId="5EDF666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515AECDB" w14:textId="77777777" w:rsidTr="001E2984">
        <w:trPr>
          <w:trHeight w:hRule="exact" w:val="113"/>
        </w:trPr>
        <w:tc>
          <w:tcPr>
            <w:tcW w:w="10345" w:type="dxa"/>
            <w:shd w:val="clear" w:color="auto" w:fill="B3B3B3"/>
          </w:tcPr>
          <w:p w14:paraId="3B694A7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58697211" w14:textId="77777777" w:rsidTr="001E2984">
        <w:tc>
          <w:tcPr>
            <w:tcW w:w="10345" w:type="dxa"/>
            <w:vAlign w:val="center"/>
          </w:tcPr>
          <w:p w14:paraId="283D72CA"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B765A6">
              <w:rPr>
                <w:rFonts w:ascii="Arial" w:hAnsi="Arial" w:cs="Arial"/>
                <w:color w:val="FF0000"/>
              </w:rPr>
              <w:t>TransportRettighedshaverElementIndStruktur</w:t>
            </w:r>
          </w:p>
        </w:tc>
      </w:tr>
      <w:tr w:rsidR="001E2984" w14:paraId="2380609E" w14:textId="77777777" w:rsidTr="001E2984">
        <w:tc>
          <w:tcPr>
            <w:tcW w:w="10345" w:type="dxa"/>
            <w:vAlign w:val="center"/>
          </w:tcPr>
          <w:p w14:paraId="6049E957"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KundeStruktur</w:t>
            </w:r>
          </w:p>
          <w:p w14:paraId="0E898F6B"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(DMIFordringHaverID)</w:t>
            </w:r>
          </w:p>
          <w:p w14:paraId="4E4FA30F"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(TransportUdlægRettighedStruktur)</w:t>
            </w:r>
          </w:p>
          <w:p w14:paraId="602F5036"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TransportRettighedHaverBesked</w:t>
            </w:r>
          </w:p>
          <w:p w14:paraId="122518B0"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TransportRettighedHaverEjer</w:t>
            </w:r>
          </w:p>
          <w:p w14:paraId="3430CF16"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TransportRettighedHaverModtPen</w:t>
            </w:r>
          </w:p>
          <w:p w14:paraId="4F854CD8"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TransportRettighedHaverForPrio</w:t>
            </w:r>
          </w:p>
          <w:p w14:paraId="47E1C9BE"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w:t>
            </w:r>
          </w:p>
          <w:p w14:paraId="3C055E9B"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t>*TransportRettighedhaverUdbetalingFordeling*</w:t>
            </w:r>
          </w:p>
          <w:p w14:paraId="350B3F52"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t>[</w:t>
            </w:r>
          </w:p>
          <w:p w14:paraId="0B88EC8E"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t>TransportRettighedHaverProcent</w:t>
            </w:r>
          </w:p>
          <w:p w14:paraId="1EE7CD2B"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t>|</w:t>
            </w:r>
          </w:p>
          <w:p w14:paraId="3DB6AC55"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t>TransportRettighedHaverBeløbStruktur</w:t>
            </w:r>
          </w:p>
          <w:p w14:paraId="23FE1E2F"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t>]</w:t>
            </w:r>
          </w:p>
          <w:p w14:paraId="66D8BABA"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w:t>
            </w:r>
          </w:p>
        </w:tc>
      </w:tr>
    </w:tbl>
    <w:p w14:paraId="0F07483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7B806608" w14:textId="77777777" w:rsidTr="001E2984">
        <w:trPr>
          <w:trHeight w:hRule="exact" w:val="113"/>
        </w:trPr>
        <w:tc>
          <w:tcPr>
            <w:tcW w:w="10345" w:type="dxa"/>
            <w:shd w:val="clear" w:color="auto" w:fill="B3B3B3"/>
          </w:tcPr>
          <w:p w14:paraId="256A566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65ECD7BB" w14:textId="77777777" w:rsidTr="001E2984">
        <w:tc>
          <w:tcPr>
            <w:tcW w:w="10345" w:type="dxa"/>
            <w:vAlign w:val="center"/>
          </w:tcPr>
          <w:p w14:paraId="07D733DA"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B765A6">
              <w:rPr>
                <w:rFonts w:ascii="Arial" w:hAnsi="Arial" w:cs="Arial"/>
                <w:color w:val="FF0000"/>
              </w:rPr>
              <w:t>TransportUdlægRettighedStruktur</w:t>
            </w:r>
          </w:p>
        </w:tc>
      </w:tr>
      <w:tr w:rsidR="001E2984" w14:paraId="5E8DD23E" w14:textId="77777777" w:rsidTr="001E2984">
        <w:tc>
          <w:tcPr>
            <w:tcW w:w="10345" w:type="dxa"/>
            <w:vAlign w:val="center"/>
          </w:tcPr>
          <w:p w14:paraId="4A1D2136"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 xml:space="preserve">TransportUdlægRettighedStart </w:t>
            </w:r>
          </w:p>
          <w:p w14:paraId="5A8FED42" w14:textId="77777777"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TransportUdlægRettighedSlut</w:t>
            </w:r>
          </w:p>
        </w:tc>
      </w:tr>
    </w:tbl>
    <w:p w14:paraId="01C7897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5EF248A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E2984" w:rsidSect="001E2984">
          <w:headerReference w:type="default" r:id="rId15"/>
          <w:pgSz w:w="11906" w:h="16838"/>
          <w:pgMar w:top="567" w:right="567" w:bottom="567" w:left="1134" w:header="283" w:footer="708" w:gutter="0"/>
          <w:cols w:space="708"/>
          <w:docGrid w:linePitch="360"/>
        </w:sectPr>
      </w:pPr>
    </w:p>
    <w:p w14:paraId="0FD9995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1E2984" w14:paraId="5425457D" w14:textId="77777777" w:rsidTr="001E2984">
        <w:trPr>
          <w:tblHeader/>
        </w:trPr>
        <w:tc>
          <w:tcPr>
            <w:tcW w:w="3402" w:type="dxa"/>
            <w:shd w:val="clear" w:color="auto" w:fill="B3B3B3"/>
            <w:vAlign w:val="center"/>
          </w:tcPr>
          <w:p w14:paraId="29DB8BD3"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668FD77F"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374B05A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1E2984" w14:paraId="3CA8EE33" w14:textId="77777777" w:rsidTr="001E2984">
        <w:tc>
          <w:tcPr>
            <w:tcW w:w="3402" w:type="dxa"/>
          </w:tcPr>
          <w:p w14:paraId="34E7BA7B"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9150E">
              <w:rPr>
                <w:rFonts w:ascii="Arial" w:hAnsi="Arial" w:cs="Arial"/>
                <w:color w:val="FF0000"/>
                <w:sz w:val="18"/>
              </w:rPr>
              <w:t>AlternativKontaktID</w:t>
            </w:r>
          </w:p>
        </w:tc>
        <w:tc>
          <w:tcPr>
            <w:tcW w:w="1701" w:type="dxa"/>
          </w:tcPr>
          <w:p w14:paraId="38E9D401"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 xml:space="preserve">Domain: </w:t>
            </w:r>
          </w:p>
          <w:p w14:paraId="7D770399"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TalHel9</w:t>
            </w:r>
          </w:p>
          <w:p w14:paraId="59D21199"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base: integer</w:t>
            </w:r>
          </w:p>
          <w:p w14:paraId="6AF9EE93"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totalDigits: 9</w:t>
            </w:r>
          </w:p>
        </w:tc>
        <w:tc>
          <w:tcPr>
            <w:tcW w:w="4671" w:type="dxa"/>
          </w:tcPr>
          <w:p w14:paraId="11426EFF"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Unik identifikation af en alternativ kontakt.</w:t>
            </w:r>
          </w:p>
        </w:tc>
      </w:tr>
      <w:tr w:rsidR="001E2984" w14:paraId="323CEA38" w14:textId="77777777" w:rsidTr="001E2984">
        <w:tc>
          <w:tcPr>
            <w:tcW w:w="3402" w:type="dxa"/>
          </w:tcPr>
          <w:p w14:paraId="37C6F1E5"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9150E">
              <w:rPr>
                <w:rFonts w:ascii="Arial" w:hAnsi="Arial" w:cs="Arial"/>
                <w:color w:val="FF0000"/>
                <w:sz w:val="18"/>
              </w:rPr>
              <w:t>AlternativKontaktReferenceTekst</w:t>
            </w:r>
          </w:p>
        </w:tc>
        <w:tc>
          <w:tcPr>
            <w:tcW w:w="1701" w:type="dxa"/>
          </w:tcPr>
          <w:p w14:paraId="663AB016"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 xml:space="preserve">Domain: </w:t>
            </w:r>
          </w:p>
          <w:p w14:paraId="74822A49"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Tekst25</w:t>
            </w:r>
          </w:p>
          <w:p w14:paraId="409D1ABF"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base: string</w:t>
            </w:r>
          </w:p>
          <w:p w14:paraId="6617DE56"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maxLength: 25</w:t>
            </w:r>
          </w:p>
        </w:tc>
        <w:tc>
          <w:tcPr>
            <w:tcW w:w="4671" w:type="dxa"/>
          </w:tcPr>
          <w:p w14:paraId="3CB977FD"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Den alternative nøgler, fx pasnummer eller registreringsnummer på.</w:t>
            </w:r>
          </w:p>
        </w:tc>
      </w:tr>
      <w:tr w:rsidR="001E2984" w14:paraId="3AC54182" w14:textId="77777777" w:rsidTr="001E2984">
        <w:tc>
          <w:tcPr>
            <w:tcW w:w="3402" w:type="dxa"/>
          </w:tcPr>
          <w:p w14:paraId="65F240DB" w14:textId="77777777" w:rsidR="0069150E"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9150E">
              <w:rPr>
                <w:rFonts w:ascii="Arial" w:hAnsi="Arial" w:cs="Arial"/>
                <w:color w:val="FF0000"/>
                <w:sz w:val="18"/>
              </w:rPr>
              <w:t>AlternativKontaktReferenceType</w:t>
            </w:r>
          </w:p>
          <w:p w14:paraId="19AEFB96" w14:textId="77777777" w:rsidR="001E2984" w:rsidRPr="0069150E" w:rsidRDefault="001E2984" w:rsidP="0069150E">
            <w:pPr>
              <w:rPr>
                <w:rFonts w:ascii="Arial" w:hAnsi="Arial" w:cs="Arial"/>
                <w:color w:val="FF0000"/>
                <w:sz w:val="18"/>
              </w:rPr>
            </w:pPr>
          </w:p>
        </w:tc>
        <w:tc>
          <w:tcPr>
            <w:tcW w:w="1701" w:type="dxa"/>
          </w:tcPr>
          <w:p w14:paraId="68F65DCA"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 xml:space="preserve">Domain: </w:t>
            </w:r>
          </w:p>
          <w:p w14:paraId="4E790658"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AlternativKontaktReferenceType</w:t>
            </w:r>
          </w:p>
          <w:p w14:paraId="13F53065"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base: string</w:t>
            </w:r>
          </w:p>
          <w:p w14:paraId="404E3EAD"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maxLength: 30</w:t>
            </w:r>
          </w:p>
          <w:p w14:paraId="14C73E3A"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14:paraId="3AAB0692"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Typen af den alternative nøgle, fx pasnummer, udenlandsk personnummer, kørekortnummer mv.</w:t>
            </w:r>
          </w:p>
          <w:p w14:paraId="4E27DE2A"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6A82C3E7"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Værdiset:</w:t>
            </w:r>
          </w:p>
          <w:p w14:paraId="35A25C2C"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Pasnummer</w:t>
            </w:r>
          </w:p>
          <w:p w14:paraId="30B6C300"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Kørekortnummer</w:t>
            </w:r>
          </w:p>
          <w:p w14:paraId="6E63A79F"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Telefonnummer</w:t>
            </w:r>
          </w:p>
          <w:p w14:paraId="002269B0"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EANNummer</w:t>
            </w:r>
          </w:p>
          <w:p w14:paraId="433D4035"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UdenlandskNummerplade</w:t>
            </w:r>
          </w:p>
          <w:p w14:paraId="1FD4FEBC"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IntenNøgle</w:t>
            </w:r>
          </w:p>
          <w:p w14:paraId="493D2D1E"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UdenlandskPersonnummer</w:t>
            </w:r>
          </w:p>
          <w:p w14:paraId="4AF8A1ED"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UdenlandskVirksomhedsnummer</w:t>
            </w:r>
          </w:p>
          <w:p w14:paraId="3F68EC9F"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AndenNøgle</w:t>
            </w:r>
          </w:p>
          <w:p w14:paraId="374A5C57"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(Listen af gyldige værdier er statisk, da den er hard-coded på data domænet)</w:t>
            </w:r>
          </w:p>
        </w:tc>
      </w:tr>
      <w:tr w:rsidR="001E2984" w14:paraId="7FEF4BFF" w14:textId="77777777" w:rsidTr="001E2984">
        <w:tc>
          <w:tcPr>
            <w:tcW w:w="3402" w:type="dxa"/>
          </w:tcPr>
          <w:p w14:paraId="3C6EF224"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9150E">
              <w:rPr>
                <w:rFonts w:ascii="Arial" w:hAnsi="Arial" w:cs="Arial"/>
                <w:color w:val="FF0000"/>
                <w:sz w:val="18"/>
              </w:rPr>
              <w:t>DMIFordringBeløb</w:t>
            </w:r>
          </w:p>
        </w:tc>
        <w:tc>
          <w:tcPr>
            <w:tcW w:w="1701" w:type="dxa"/>
          </w:tcPr>
          <w:p w14:paraId="074C27B9"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 xml:space="preserve">Domain: </w:t>
            </w:r>
          </w:p>
          <w:p w14:paraId="0F9C931E"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Beløb</w:t>
            </w:r>
          </w:p>
          <w:p w14:paraId="04C48E24"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base: decimal</w:t>
            </w:r>
          </w:p>
          <w:p w14:paraId="038D9CF3"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totalDigits: 13</w:t>
            </w:r>
          </w:p>
          <w:p w14:paraId="6ACACDA6"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fractionDigits: 2</w:t>
            </w:r>
          </w:p>
        </w:tc>
        <w:tc>
          <w:tcPr>
            <w:tcW w:w="4671" w:type="dxa"/>
          </w:tcPr>
          <w:p w14:paraId="01403C10"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Beløb i den til inddrivelse/ opkrævning/ modregning/ transport i DMI i den indrapporterede valuta</w:t>
            </w:r>
          </w:p>
          <w:p w14:paraId="184CF4BA"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5B553EEA"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 xml:space="preserve">Påløbne renter og påhæftede gebyrer bliver oprettet som deres egne fordringer med reference til den oprindelige fordring </w:t>
            </w:r>
          </w:p>
          <w:p w14:paraId="705B76F3"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14:paraId="5495126E" w14:textId="77777777" w:rsidTr="001E2984">
        <w:tc>
          <w:tcPr>
            <w:tcW w:w="3402" w:type="dxa"/>
          </w:tcPr>
          <w:p w14:paraId="1A438248"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9150E">
              <w:rPr>
                <w:rFonts w:ascii="Arial" w:hAnsi="Arial" w:cs="Arial"/>
                <w:color w:val="FF0000"/>
                <w:sz w:val="18"/>
              </w:rPr>
              <w:t>DMIFordringBeløbDKK</w:t>
            </w:r>
          </w:p>
        </w:tc>
        <w:tc>
          <w:tcPr>
            <w:tcW w:w="1701" w:type="dxa"/>
          </w:tcPr>
          <w:p w14:paraId="2AE9B563"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 xml:space="preserve">Domain: </w:t>
            </w:r>
          </w:p>
          <w:p w14:paraId="62E05767"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Beløb</w:t>
            </w:r>
          </w:p>
          <w:p w14:paraId="5385EC59"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base: decimal</w:t>
            </w:r>
          </w:p>
          <w:p w14:paraId="53C8FBAE"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totalDigits: 13</w:t>
            </w:r>
          </w:p>
          <w:p w14:paraId="606C2AE2"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fractionDigits: 2</w:t>
            </w:r>
          </w:p>
        </w:tc>
        <w:tc>
          <w:tcPr>
            <w:tcW w:w="4671" w:type="dxa"/>
          </w:tcPr>
          <w:p w14:paraId="30B616CA"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FordringBeløb indrapporteret eller omregnet til danske kr.</w:t>
            </w:r>
          </w:p>
        </w:tc>
      </w:tr>
      <w:tr w:rsidR="001E2984" w14:paraId="14703D5E" w14:textId="77777777" w:rsidTr="001E2984">
        <w:tc>
          <w:tcPr>
            <w:tcW w:w="3402" w:type="dxa"/>
          </w:tcPr>
          <w:p w14:paraId="75F0F800"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9150E">
              <w:rPr>
                <w:rFonts w:ascii="Arial" w:hAnsi="Arial" w:cs="Arial"/>
                <w:color w:val="FF0000"/>
                <w:sz w:val="18"/>
              </w:rPr>
              <w:t>DMIFordringDækningBeløb</w:t>
            </w:r>
          </w:p>
        </w:tc>
        <w:tc>
          <w:tcPr>
            <w:tcW w:w="1701" w:type="dxa"/>
          </w:tcPr>
          <w:p w14:paraId="3867035F"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 xml:space="preserve">Domain: </w:t>
            </w:r>
          </w:p>
          <w:p w14:paraId="62F93897"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Beløb</w:t>
            </w:r>
          </w:p>
          <w:p w14:paraId="0DFCD3F9"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base: decimal</w:t>
            </w:r>
          </w:p>
          <w:p w14:paraId="375CA623"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totalDigits: 13</w:t>
            </w:r>
          </w:p>
          <w:p w14:paraId="785E6CC5"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fractionDigits: 2</w:t>
            </w:r>
          </w:p>
        </w:tc>
        <w:tc>
          <w:tcPr>
            <w:tcW w:w="4671" w:type="dxa"/>
          </w:tcPr>
          <w:p w14:paraId="597FBC86"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 xml:space="preserve">Dækningsbeløb i indbetalingens valuta. </w:t>
            </w:r>
          </w:p>
        </w:tc>
      </w:tr>
      <w:tr w:rsidR="001E2984" w14:paraId="1107BA94" w14:textId="77777777" w:rsidTr="001E2984">
        <w:tc>
          <w:tcPr>
            <w:tcW w:w="3402" w:type="dxa"/>
          </w:tcPr>
          <w:p w14:paraId="30EF0D13"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9150E">
              <w:rPr>
                <w:rFonts w:ascii="Arial" w:hAnsi="Arial" w:cs="Arial"/>
                <w:color w:val="FF0000"/>
                <w:sz w:val="18"/>
              </w:rPr>
              <w:t>DMIFordringDækningBeløbDKK</w:t>
            </w:r>
          </w:p>
        </w:tc>
        <w:tc>
          <w:tcPr>
            <w:tcW w:w="1701" w:type="dxa"/>
          </w:tcPr>
          <w:p w14:paraId="5DD56825"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 xml:space="preserve">Domain: </w:t>
            </w:r>
          </w:p>
          <w:p w14:paraId="5F092FE7"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Beløb</w:t>
            </w:r>
          </w:p>
          <w:p w14:paraId="7E7F904C"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base: decimal</w:t>
            </w:r>
          </w:p>
          <w:p w14:paraId="7ECFBC93"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totalDigits: 13</w:t>
            </w:r>
          </w:p>
          <w:p w14:paraId="0282551B"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fractionDigits: 2</w:t>
            </w:r>
          </w:p>
        </w:tc>
        <w:tc>
          <w:tcPr>
            <w:tcW w:w="4671" w:type="dxa"/>
          </w:tcPr>
          <w:p w14:paraId="5D07B078"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FordringDækningBeløb omregnet til danske kroner</w:t>
            </w:r>
          </w:p>
          <w:p w14:paraId="0B09C643"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Beløbet som fordringen er dækket med, dvs. hvis fordringen er på 1000 kr. og indbetalingen er på 500 kr., så er FordringDækningBeløb 500 kr.</w:t>
            </w:r>
          </w:p>
        </w:tc>
      </w:tr>
      <w:tr w:rsidR="001E2984" w14:paraId="1972BA3C" w14:textId="77777777" w:rsidTr="001E2984">
        <w:tc>
          <w:tcPr>
            <w:tcW w:w="3402" w:type="dxa"/>
          </w:tcPr>
          <w:p w14:paraId="708D891E"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9150E">
              <w:rPr>
                <w:rFonts w:ascii="Arial" w:hAnsi="Arial" w:cs="Arial"/>
                <w:color w:val="FF0000"/>
                <w:sz w:val="18"/>
              </w:rPr>
              <w:t>DMIFordringDækningDato</w:t>
            </w:r>
          </w:p>
        </w:tc>
        <w:tc>
          <w:tcPr>
            <w:tcW w:w="1701" w:type="dxa"/>
          </w:tcPr>
          <w:p w14:paraId="00D23D70"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 xml:space="preserve">Domain: </w:t>
            </w:r>
          </w:p>
          <w:p w14:paraId="1C8B96A1"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Dato</w:t>
            </w:r>
          </w:p>
          <w:p w14:paraId="321E6705"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base: date</w:t>
            </w:r>
          </w:p>
        </w:tc>
        <w:tc>
          <w:tcPr>
            <w:tcW w:w="4671" w:type="dxa"/>
          </w:tcPr>
          <w:p w14:paraId="53630990" w14:textId="77777777"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Datoen hvor fordringen er dækket med et givet beløb.</w:t>
            </w:r>
          </w:p>
        </w:tc>
      </w:tr>
      <w:tr w:rsidR="001E2984" w14:paraId="03811014" w14:textId="77777777" w:rsidTr="001E2984">
        <w:tc>
          <w:tcPr>
            <w:tcW w:w="3402" w:type="dxa"/>
          </w:tcPr>
          <w:p w14:paraId="615F54A7"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14:paraId="213F881A"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14:paraId="1D550379"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ID18</w:t>
            </w:r>
          </w:p>
          <w:p w14:paraId="6172EB02"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integer</w:t>
            </w:r>
          </w:p>
          <w:p w14:paraId="10AE9275"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minInclusive: 1</w:t>
            </w:r>
          </w:p>
          <w:p w14:paraId="1435471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5AF59DE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14:paraId="1BB8024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14:paraId="7D3D648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14:paraId="37470C2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14:paraId="3BA9FDF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14:paraId="4A97D7CE" w14:textId="77777777" w:rsidTr="001E2984">
        <w:tc>
          <w:tcPr>
            <w:tcW w:w="3402" w:type="dxa"/>
          </w:tcPr>
          <w:p w14:paraId="095281D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14:paraId="3D4C063F"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14:paraId="2898835E"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ID18</w:t>
            </w:r>
          </w:p>
          <w:p w14:paraId="7DF476E0"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integer</w:t>
            </w:r>
          </w:p>
          <w:p w14:paraId="26816564"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minInclusive: 1</w:t>
            </w:r>
          </w:p>
          <w:p w14:paraId="4D1B641A"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2EDC0AD2"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1E2984" w14:paraId="2F55954A" w14:textId="77777777" w:rsidTr="001E2984">
        <w:tc>
          <w:tcPr>
            <w:tcW w:w="3402" w:type="dxa"/>
          </w:tcPr>
          <w:p w14:paraId="3E3ED88C"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14:paraId="0C063D1E"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14:paraId="66635B99"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DMIFordringArt</w:t>
            </w:r>
          </w:p>
          <w:p w14:paraId="0CBDE32A"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string</w:t>
            </w:r>
          </w:p>
          <w:p w14:paraId="6BC068EB"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maxLength: 4</w:t>
            </w:r>
          </w:p>
          <w:p w14:paraId="4F85F515"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14:paraId="61180E4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definere om en fordring er en Inddrivelsesfordring, Opkrævningsfordring, Modregningsfordring eller en Transport</w:t>
            </w:r>
          </w:p>
          <w:p w14:paraId="72E7B57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299EF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består af faste værdier (Enum)</w:t>
            </w:r>
          </w:p>
          <w:p w14:paraId="5DC4A35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BAA46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224304C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14:paraId="001B009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14:paraId="26F2607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14:paraId="3B6BBD9A"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tc>
      </w:tr>
      <w:tr w:rsidR="001E2984" w14:paraId="2B7EA537" w14:textId="77777777" w:rsidTr="001E2984">
        <w:tc>
          <w:tcPr>
            <w:tcW w:w="3402" w:type="dxa"/>
          </w:tcPr>
          <w:p w14:paraId="014CF148" w14:textId="77777777" w:rsidR="001E2984" w:rsidRPr="00B6113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B61134">
              <w:rPr>
                <w:rFonts w:ascii="Arial" w:hAnsi="Arial" w:cs="Arial"/>
                <w:color w:val="FF0000"/>
                <w:sz w:val="18"/>
              </w:rPr>
              <w:t>DMIFordringFordringHaverBeskr</w:t>
            </w:r>
          </w:p>
        </w:tc>
        <w:tc>
          <w:tcPr>
            <w:tcW w:w="1701" w:type="dxa"/>
          </w:tcPr>
          <w:p w14:paraId="7FD10FE0" w14:textId="77777777" w:rsidR="001E2984" w:rsidRPr="00B6113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1134">
              <w:rPr>
                <w:rFonts w:ascii="Arial" w:hAnsi="Arial" w:cs="Arial"/>
                <w:color w:val="FF0000"/>
                <w:sz w:val="18"/>
                <w:lang w:val="en-US"/>
              </w:rPr>
              <w:t xml:space="preserve">Domain: </w:t>
            </w:r>
          </w:p>
          <w:p w14:paraId="125AF17A" w14:textId="77777777" w:rsidR="001E2984" w:rsidRPr="00B6113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1134">
              <w:rPr>
                <w:rFonts w:ascii="Arial" w:hAnsi="Arial" w:cs="Arial"/>
                <w:color w:val="FF0000"/>
                <w:sz w:val="18"/>
                <w:lang w:val="en-US"/>
              </w:rPr>
              <w:t>TekstKort</w:t>
            </w:r>
          </w:p>
          <w:p w14:paraId="45EE7FF4" w14:textId="77777777" w:rsidR="001E2984" w:rsidRPr="00B6113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1134">
              <w:rPr>
                <w:rFonts w:ascii="Arial" w:hAnsi="Arial" w:cs="Arial"/>
                <w:color w:val="FF0000"/>
                <w:sz w:val="18"/>
                <w:lang w:val="en-US"/>
              </w:rPr>
              <w:t>base: string</w:t>
            </w:r>
          </w:p>
          <w:p w14:paraId="69AF9B0A" w14:textId="77777777" w:rsidR="001E2984" w:rsidRPr="00B6113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1134">
              <w:rPr>
                <w:rFonts w:ascii="Arial" w:hAnsi="Arial" w:cs="Arial"/>
                <w:color w:val="FF0000"/>
                <w:sz w:val="18"/>
                <w:lang w:val="en-US"/>
              </w:rPr>
              <w:t>minLength: 0</w:t>
            </w:r>
          </w:p>
          <w:p w14:paraId="10DBC1F3" w14:textId="77777777" w:rsidR="001E2984" w:rsidRPr="00B6113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1134">
              <w:rPr>
                <w:rFonts w:ascii="Arial" w:hAnsi="Arial" w:cs="Arial"/>
                <w:color w:val="FF0000"/>
                <w:sz w:val="18"/>
              </w:rPr>
              <w:t>maxLength: 100</w:t>
            </w:r>
          </w:p>
          <w:p w14:paraId="59AC4FA8" w14:textId="77777777" w:rsidR="001E2984" w:rsidRPr="00B6113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1134">
              <w:rPr>
                <w:rFonts w:ascii="Arial" w:hAnsi="Arial" w:cs="Arial"/>
                <w:color w:val="FF0000"/>
                <w:sz w:val="18"/>
              </w:rPr>
              <w:t>whiteSpace: preserve</w:t>
            </w:r>
          </w:p>
        </w:tc>
        <w:tc>
          <w:tcPr>
            <w:tcW w:w="4671" w:type="dxa"/>
          </w:tcPr>
          <w:p w14:paraId="4278CBB4" w14:textId="77777777" w:rsidR="001E2984" w:rsidRPr="00B6113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1134">
              <w:rPr>
                <w:rFonts w:ascii="Arial" w:hAnsi="Arial" w:cs="Arial"/>
                <w:color w:val="FF0000"/>
                <w:sz w:val="18"/>
              </w:rPr>
              <w:t>Supplerende beskrivelse (fritekst) til Fordringen.</w:t>
            </w:r>
          </w:p>
          <w:p w14:paraId="2F2B92E8" w14:textId="77777777" w:rsidR="001E2984" w:rsidRPr="00B6113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1134">
              <w:rPr>
                <w:rFonts w:ascii="Arial" w:hAnsi="Arial" w:cs="Arial"/>
                <w:color w:val="FF0000"/>
                <w:sz w:val="18"/>
              </w:rPr>
              <w:t>F.eks. "Brandstøvler er ikke afleveret retur."</w:t>
            </w:r>
          </w:p>
          <w:p w14:paraId="35AF91F1" w14:textId="77777777" w:rsidR="001E2984" w:rsidRPr="00B6113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14:paraId="6FBDD3A2" w14:textId="77777777" w:rsidTr="001E2984">
        <w:tc>
          <w:tcPr>
            <w:tcW w:w="3402" w:type="dxa"/>
          </w:tcPr>
          <w:p w14:paraId="34950094"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14:paraId="53440030"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14:paraId="72C803C8"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Tekst36</w:t>
            </w:r>
          </w:p>
          <w:p w14:paraId="7E460165"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string</w:t>
            </w:r>
          </w:p>
          <w:p w14:paraId="5EB0758D"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maxLength: 36</w:t>
            </w:r>
          </w:p>
        </w:tc>
        <w:tc>
          <w:tcPr>
            <w:tcW w:w="4671" w:type="dxa"/>
          </w:tcPr>
          <w:p w14:paraId="329A97C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tc>
      </w:tr>
      <w:tr w:rsidR="001E2984" w14:paraId="12FBDEDA" w14:textId="77777777" w:rsidTr="001E2984">
        <w:tc>
          <w:tcPr>
            <w:tcW w:w="3402" w:type="dxa"/>
          </w:tcPr>
          <w:p w14:paraId="606CD0FB"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04FC9">
              <w:rPr>
                <w:rFonts w:ascii="Arial" w:hAnsi="Arial" w:cs="Arial"/>
                <w:color w:val="FF0000"/>
                <w:sz w:val="18"/>
              </w:rPr>
              <w:t>DMIFordringForfaldDato</w:t>
            </w:r>
          </w:p>
        </w:tc>
        <w:tc>
          <w:tcPr>
            <w:tcW w:w="1701" w:type="dxa"/>
          </w:tcPr>
          <w:p w14:paraId="499A1303"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 xml:space="preserve">Domain: </w:t>
            </w:r>
          </w:p>
          <w:p w14:paraId="36D82E29"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Dato</w:t>
            </w:r>
          </w:p>
          <w:p w14:paraId="1E6FAD18"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base: date</w:t>
            </w:r>
          </w:p>
        </w:tc>
        <w:tc>
          <w:tcPr>
            <w:tcW w:w="4671" w:type="dxa"/>
          </w:tcPr>
          <w:p w14:paraId="3D502F29"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Tidspunktet hvor en fordring forfalder til betaling.</w:t>
            </w:r>
          </w:p>
          <w:p w14:paraId="482E0FA3"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Eksempelvis kan forfaldsdatoen være den 1. i en kalendermåned, mens sidste rettidig betalingsdato kan være 10. i forfaldsmåneden.</w:t>
            </w:r>
          </w:p>
          <w:p w14:paraId="2A1AAE97"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5CA8B08B"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Opkrævningsmyndigheden: Vil være den dato, hvor en angivelse kan indgå i kontoens saldo, hvis virksomheden betaler fordringen (f.eks. skatten/afgiften) før SRB.</w:t>
            </w:r>
          </w:p>
          <w:p w14:paraId="4E89AE98"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14:paraId="56D607D5" w14:textId="77777777" w:rsidTr="001E2984">
        <w:tc>
          <w:tcPr>
            <w:tcW w:w="3402" w:type="dxa"/>
          </w:tcPr>
          <w:p w14:paraId="63A11EA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14:paraId="37227F48"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14:paraId="4179BBFB"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ID18</w:t>
            </w:r>
          </w:p>
          <w:p w14:paraId="762D6951"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integer</w:t>
            </w:r>
          </w:p>
          <w:p w14:paraId="472E4029"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minInclusive: 1</w:t>
            </w:r>
          </w:p>
          <w:p w14:paraId="546048C6"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0CD4B2A4"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1E2984" w14:paraId="0F30899D" w14:textId="77777777" w:rsidTr="001E2984">
        <w:tc>
          <w:tcPr>
            <w:tcW w:w="3402" w:type="dxa"/>
          </w:tcPr>
          <w:p w14:paraId="6BF75071"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04FC9">
              <w:rPr>
                <w:rFonts w:ascii="Arial" w:hAnsi="Arial" w:cs="Arial"/>
                <w:color w:val="FF0000"/>
                <w:sz w:val="18"/>
              </w:rPr>
              <w:t>DMIFordringModtagelseDato</w:t>
            </w:r>
          </w:p>
        </w:tc>
        <w:tc>
          <w:tcPr>
            <w:tcW w:w="1701" w:type="dxa"/>
          </w:tcPr>
          <w:p w14:paraId="09D5E5A2"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04FC9">
              <w:rPr>
                <w:rFonts w:ascii="Arial" w:hAnsi="Arial" w:cs="Arial"/>
                <w:color w:val="FF0000"/>
                <w:sz w:val="18"/>
                <w:lang w:val="en-US"/>
              </w:rPr>
              <w:t xml:space="preserve">Domain: </w:t>
            </w:r>
          </w:p>
          <w:p w14:paraId="6DD71E96"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04FC9">
              <w:rPr>
                <w:rFonts w:ascii="Arial" w:hAnsi="Arial" w:cs="Arial"/>
                <w:color w:val="FF0000"/>
                <w:sz w:val="18"/>
                <w:lang w:val="en-US"/>
              </w:rPr>
              <w:t>DatoTid</w:t>
            </w:r>
          </w:p>
          <w:p w14:paraId="70BD5D2C"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04FC9">
              <w:rPr>
                <w:rFonts w:ascii="Arial" w:hAnsi="Arial" w:cs="Arial"/>
                <w:color w:val="FF0000"/>
                <w:sz w:val="18"/>
                <w:lang w:val="en-US"/>
              </w:rPr>
              <w:t>base: dateTime</w:t>
            </w:r>
          </w:p>
          <w:p w14:paraId="2BAC446A"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04FC9">
              <w:rPr>
                <w:rFonts w:ascii="Arial" w:hAnsi="Arial" w:cs="Arial"/>
                <w:color w:val="FF0000"/>
                <w:sz w:val="18"/>
                <w:lang w:val="en-US"/>
              </w:rPr>
              <w:t>whiteSpace: collapse</w:t>
            </w:r>
          </w:p>
        </w:tc>
        <w:tc>
          <w:tcPr>
            <w:tcW w:w="4671" w:type="dxa"/>
          </w:tcPr>
          <w:p w14:paraId="0AC971D9"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Dato og tidspunkt for hvornår fordringen er modtaget i EFI/MF.</w:t>
            </w:r>
          </w:p>
          <w:p w14:paraId="6D21556A"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Anvendes bl.a. til dækningsrækkefølge i DMI.</w:t>
            </w:r>
          </w:p>
          <w:p w14:paraId="32D6BD91"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Alle relaterede fordringer nedarver modtagelsesdato fra hovedfordringen.</w:t>
            </w:r>
          </w:p>
          <w:p w14:paraId="73333977"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14:paraId="60CC4B35" w14:textId="77777777" w:rsidTr="001E2984">
        <w:tc>
          <w:tcPr>
            <w:tcW w:w="3402" w:type="dxa"/>
          </w:tcPr>
          <w:p w14:paraId="541BF76B" w14:textId="77777777" w:rsidR="001E2984" w:rsidRPr="00D0505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D05056">
              <w:rPr>
                <w:rFonts w:ascii="Arial" w:hAnsi="Arial" w:cs="Arial"/>
                <w:color w:val="FF0000"/>
                <w:sz w:val="18"/>
              </w:rPr>
              <w:t>DMIFordringPEnhedNummer</w:t>
            </w:r>
          </w:p>
        </w:tc>
        <w:tc>
          <w:tcPr>
            <w:tcW w:w="1701" w:type="dxa"/>
          </w:tcPr>
          <w:p w14:paraId="4FEFA43A" w14:textId="77777777" w:rsidR="001E2984" w:rsidRPr="00D0505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05056">
              <w:rPr>
                <w:rFonts w:ascii="Arial" w:hAnsi="Arial" w:cs="Arial"/>
                <w:color w:val="FF0000"/>
                <w:sz w:val="18"/>
              </w:rPr>
              <w:t xml:space="preserve">Domain: </w:t>
            </w:r>
          </w:p>
          <w:p w14:paraId="377C358A" w14:textId="77777777" w:rsidR="001E2984" w:rsidRPr="00D0505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05056">
              <w:rPr>
                <w:rFonts w:ascii="Arial" w:hAnsi="Arial" w:cs="Arial"/>
                <w:color w:val="FF0000"/>
                <w:sz w:val="18"/>
              </w:rPr>
              <w:t>ProduktionEnhedNummer</w:t>
            </w:r>
          </w:p>
          <w:p w14:paraId="331EBB43" w14:textId="77777777" w:rsidR="001E2984" w:rsidRPr="00D0505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05056">
              <w:rPr>
                <w:rFonts w:ascii="Arial" w:hAnsi="Arial" w:cs="Arial"/>
                <w:color w:val="FF0000"/>
                <w:sz w:val="18"/>
              </w:rPr>
              <w:t>base: integer</w:t>
            </w:r>
          </w:p>
          <w:p w14:paraId="3D02C1CC" w14:textId="77777777" w:rsidR="001E2984" w:rsidRPr="00D0505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05056">
              <w:rPr>
                <w:rFonts w:ascii="Arial" w:hAnsi="Arial" w:cs="Arial"/>
                <w:color w:val="FF0000"/>
                <w:sz w:val="18"/>
              </w:rPr>
              <w:t>totalDigits: 10</w:t>
            </w:r>
          </w:p>
        </w:tc>
        <w:tc>
          <w:tcPr>
            <w:tcW w:w="4671" w:type="dxa"/>
          </w:tcPr>
          <w:p w14:paraId="2DD17B63" w14:textId="77777777" w:rsidR="001E2984" w:rsidRPr="00D0505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05056">
              <w:rPr>
                <w:rFonts w:ascii="Arial" w:hAnsi="Arial" w:cs="Arial"/>
                <w:color w:val="FF0000"/>
                <w:sz w:val="18"/>
              </w:rPr>
              <w:t xml:space="preserve">P-nummeret er et 10-cifret entydigt nummer. </w:t>
            </w:r>
          </w:p>
          <w:p w14:paraId="58775B5B" w14:textId="77777777" w:rsidR="001E2984" w:rsidRPr="00D0505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75F89C74" w14:textId="77777777" w:rsidR="001E2984" w:rsidRPr="00D0505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05056">
              <w:rPr>
                <w:rFonts w:ascii="Arial" w:hAnsi="Arial" w:cs="Arial"/>
                <w:color w:val="FF0000"/>
                <w:sz w:val="18"/>
              </w:rPr>
              <w:t xml:space="preserve">Da virksomheden tildeles et P-nummer for hver fysisk beliggenhed, hvorfra der drives virksomhed, kan der således være tilknyttet flere P-numre til samme CVR-nummer. </w:t>
            </w:r>
          </w:p>
          <w:p w14:paraId="5D970BA5" w14:textId="77777777" w:rsidR="001E2984" w:rsidRPr="00D0505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06A69C60" w14:textId="77777777" w:rsidR="001E2984" w:rsidRPr="00D0505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05056">
              <w:rPr>
                <w:rFonts w:ascii="Arial" w:hAnsi="Arial" w:cs="Arial"/>
                <w:color w:val="FF0000"/>
                <w:sz w:val="18"/>
              </w:rPr>
              <w:t>Kun udfyldt hvis fordringshaveren har oplyst P-nummeret .</w:t>
            </w:r>
          </w:p>
          <w:p w14:paraId="40C9C3C6" w14:textId="77777777" w:rsidR="001E2984" w:rsidRPr="00D0505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05056">
              <w:rPr>
                <w:rFonts w:ascii="Arial" w:hAnsi="Arial" w:cs="Arial"/>
                <w:color w:val="FF0000"/>
                <w:sz w:val="18"/>
              </w:rPr>
              <w:t>Bruges alene som information. Aldrig som ID.</w:t>
            </w:r>
          </w:p>
          <w:p w14:paraId="176865EA" w14:textId="77777777" w:rsidR="001E2984" w:rsidRPr="00D0505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05056">
              <w:rPr>
                <w:rFonts w:ascii="Arial" w:hAnsi="Arial" w:cs="Arial"/>
                <w:color w:val="FF0000"/>
                <w:sz w:val="18"/>
              </w:rPr>
              <w:t>Bruges eksempelvis for opkrævningsrentefordring.</w:t>
            </w:r>
          </w:p>
          <w:p w14:paraId="1B1A7377" w14:textId="77777777" w:rsidR="001E2984" w:rsidRPr="00D0505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14:paraId="171F0ADF" w14:textId="77777777" w:rsidTr="001E2984">
        <w:tc>
          <w:tcPr>
            <w:tcW w:w="3402" w:type="dxa"/>
          </w:tcPr>
          <w:p w14:paraId="186E2C30"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04FC9">
              <w:rPr>
                <w:rFonts w:ascii="Arial" w:hAnsi="Arial" w:cs="Arial"/>
                <w:color w:val="FF0000"/>
                <w:sz w:val="18"/>
              </w:rPr>
              <w:t>DMIFordringPeriodeFraDato</w:t>
            </w:r>
          </w:p>
        </w:tc>
        <w:tc>
          <w:tcPr>
            <w:tcW w:w="1701" w:type="dxa"/>
          </w:tcPr>
          <w:p w14:paraId="55A1F18C"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 xml:space="preserve">Domain: </w:t>
            </w:r>
          </w:p>
          <w:p w14:paraId="40BC65F8"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Dato</w:t>
            </w:r>
          </w:p>
          <w:p w14:paraId="16A0BA55"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base: date</w:t>
            </w:r>
          </w:p>
        </w:tc>
        <w:tc>
          <w:tcPr>
            <w:tcW w:w="4671" w:type="dxa"/>
          </w:tcPr>
          <w:p w14:paraId="2F18FD30"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Periode Fra er startdatoen for perioden, som en fordring vedrører.</w:t>
            </w:r>
          </w:p>
          <w:p w14:paraId="6CB5D7A7"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 xml:space="preserve">Datoen er en incl. dato. </w:t>
            </w:r>
          </w:p>
        </w:tc>
      </w:tr>
      <w:tr w:rsidR="001E2984" w14:paraId="7DA5664D" w14:textId="77777777" w:rsidTr="001E2984">
        <w:tc>
          <w:tcPr>
            <w:tcW w:w="3402" w:type="dxa"/>
          </w:tcPr>
          <w:p w14:paraId="1CF0C164"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04FC9">
              <w:rPr>
                <w:rFonts w:ascii="Arial" w:hAnsi="Arial" w:cs="Arial"/>
                <w:color w:val="FF0000"/>
                <w:sz w:val="18"/>
              </w:rPr>
              <w:t>DMIFordringPeriodeTilDato</w:t>
            </w:r>
          </w:p>
        </w:tc>
        <w:tc>
          <w:tcPr>
            <w:tcW w:w="1701" w:type="dxa"/>
          </w:tcPr>
          <w:p w14:paraId="5B37CB87"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 xml:space="preserve">Domain: </w:t>
            </w:r>
          </w:p>
          <w:p w14:paraId="0687EEB6"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Dato</w:t>
            </w:r>
          </w:p>
          <w:p w14:paraId="27DD687A"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base: date</w:t>
            </w:r>
          </w:p>
        </w:tc>
        <w:tc>
          <w:tcPr>
            <w:tcW w:w="4671" w:type="dxa"/>
          </w:tcPr>
          <w:p w14:paraId="73FDD82C"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 xml:space="preserve">PeriodeTil er slutdatoen for perioden, som en fordring vedrører. </w:t>
            </w:r>
          </w:p>
          <w:p w14:paraId="6C5B179A"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Datoen er en incl dato.</w:t>
            </w:r>
          </w:p>
        </w:tc>
      </w:tr>
      <w:tr w:rsidR="001E2984" w14:paraId="1A2DEB3C" w14:textId="77777777" w:rsidTr="001E2984">
        <w:tc>
          <w:tcPr>
            <w:tcW w:w="3402" w:type="dxa"/>
          </w:tcPr>
          <w:p w14:paraId="4D52A5D0"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04FC9">
              <w:rPr>
                <w:rFonts w:ascii="Arial" w:hAnsi="Arial" w:cs="Arial"/>
                <w:color w:val="FF0000"/>
                <w:sz w:val="18"/>
              </w:rPr>
              <w:t>DMIFordringPeriodeType</w:t>
            </w:r>
          </w:p>
        </w:tc>
        <w:tc>
          <w:tcPr>
            <w:tcW w:w="1701" w:type="dxa"/>
          </w:tcPr>
          <w:p w14:paraId="76AFF08E"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04FC9">
              <w:rPr>
                <w:rFonts w:ascii="Arial" w:hAnsi="Arial" w:cs="Arial"/>
                <w:color w:val="FF0000"/>
                <w:sz w:val="18"/>
                <w:lang w:val="en-US"/>
              </w:rPr>
              <w:t xml:space="preserve">Domain: </w:t>
            </w:r>
          </w:p>
          <w:p w14:paraId="56AC692D"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04FC9">
              <w:rPr>
                <w:rFonts w:ascii="Arial" w:hAnsi="Arial" w:cs="Arial"/>
                <w:color w:val="FF0000"/>
                <w:sz w:val="18"/>
                <w:lang w:val="en-US"/>
              </w:rPr>
              <w:t>Tekst30</w:t>
            </w:r>
          </w:p>
          <w:p w14:paraId="2F4BCB46"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04FC9">
              <w:rPr>
                <w:rFonts w:ascii="Arial" w:hAnsi="Arial" w:cs="Arial"/>
                <w:color w:val="FF0000"/>
                <w:sz w:val="18"/>
                <w:lang w:val="en-US"/>
              </w:rPr>
              <w:t>base: string</w:t>
            </w:r>
          </w:p>
          <w:p w14:paraId="09C213CD"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04FC9">
              <w:rPr>
                <w:rFonts w:ascii="Arial" w:hAnsi="Arial" w:cs="Arial"/>
                <w:color w:val="FF0000"/>
                <w:sz w:val="18"/>
                <w:lang w:val="en-US"/>
              </w:rPr>
              <w:t>maxLength: 30</w:t>
            </w:r>
          </w:p>
        </w:tc>
        <w:tc>
          <w:tcPr>
            <w:tcW w:w="4671" w:type="dxa"/>
          </w:tcPr>
          <w:p w14:paraId="757E4B01"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Sagsbehandlers mulighed for i fri tekst at beskrive periode. F.eks med:</w:t>
            </w:r>
          </w:p>
          <w:p w14:paraId="091053A9"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52663C41"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År</w:t>
            </w:r>
          </w:p>
          <w:p w14:paraId="37227CDB"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Halvår</w:t>
            </w:r>
          </w:p>
          <w:p w14:paraId="411C9EF9"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Kvartal</w:t>
            </w:r>
          </w:p>
          <w:p w14:paraId="020B7FE4"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Måned</w:t>
            </w:r>
          </w:p>
          <w:p w14:paraId="0E36019B"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Uge</w:t>
            </w:r>
          </w:p>
          <w:p w14:paraId="48E85E7E"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Dag</w:t>
            </w:r>
          </w:p>
          <w:p w14:paraId="157DE7AF" w14:textId="77777777"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14:paraId="6E9C831E" w14:textId="77777777" w:rsidTr="001E2984">
        <w:tc>
          <w:tcPr>
            <w:tcW w:w="3402" w:type="dxa"/>
          </w:tcPr>
          <w:p w14:paraId="6EA61B4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14:paraId="7571AC16"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14:paraId="24E3CFD7"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Beløb</w:t>
            </w:r>
          </w:p>
          <w:p w14:paraId="52A92AB8"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decimal</w:t>
            </w:r>
          </w:p>
          <w:p w14:paraId="3ED8B6DA"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totalDigits: 13</w:t>
            </w:r>
          </w:p>
          <w:p w14:paraId="1AEB9327"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A78FD5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fordringbeløb i den inddraporterede valuta. </w:t>
            </w:r>
          </w:p>
        </w:tc>
      </w:tr>
      <w:tr w:rsidR="001E2984" w14:paraId="5C294F6D" w14:textId="77777777" w:rsidTr="001E2984">
        <w:tc>
          <w:tcPr>
            <w:tcW w:w="3402" w:type="dxa"/>
          </w:tcPr>
          <w:p w14:paraId="055F07CB" w14:textId="77777777" w:rsidR="001E2984" w:rsidRPr="001A38A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1A38A9">
              <w:rPr>
                <w:rFonts w:ascii="Arial" w:hAnsi="Arial" w:cs="Arial"/>
                <w:color w:val="FF0000"/>
                <w:sz w:val="18"/>
              </w:rPr>
              <w:t>DMIFordringRestBeløbDKK</w:t>
            </w:r>
          </w:p>
        </w:tc>
        <w:tc>
          <w:tcPr>
            <w:tcW w:w="1701" w:type="dxa"/>
          </w:tcPr>
          <w:p w14:paraId="29BAADD2" w14:textId="77777777" w:rsidR="001E2984" w:rsidRPr="001A38A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1A38A9">
              <w:rPr>
                <w:rFonts w:ascii="Arial" w:hAnsi="Arial" w:cs="Arial"/>
                <w:color w:val="FF0000"/>
                <w:sz w:val="18"/>
                <w:lang w:val="en-US"/>
              </w:rPr>
              <w:t xml:space="preserve">Domain: </w:t>
            </w:r>
          </w:p>
          <w:p w14:paraId="79AB182B" w14:textId="77777777" w:rsidR="001E2984" w:rsidRPr="001A38A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1A38A9">
              <w:rPr>
                <w:rFonts w:ascii="Arial" w:hAnsi="Arial" w:cs="Arial"/>
                <w:color w:val="FF0000"/>
                <w:sz w:val="18"/>
                <w:lang w:val="en-US"/>
              </w:rPr>
              <w:t>Beløb</w:t>
            </w:r>
          </w:p>
          <w:p w14:paraId="33CB2361" w14:textId="77777777" w:rsidR="001E2984" w:rsidRPr="001A38A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1A38A9">
              <w:rPr>
                <w:rFonts w:ascii="Arial" w:hAnsi="Arial" w:cs="Arial"/>
                <w:color w:val="FF0000"/>
                <w:sz w:val="18"/>
                <w:lang w:val="en-US"/>
              </w:rPr>
              <w:t>base: decimal</w:t>
            </w:r>
          </w:p>
          <w:p w14:paraId="13192086" w14:textId="77777777" w:rsidR="001E2984" w:rsidRPr="001A38A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1A38A9">
              <w:rPr>
                <w:rFonts w:ascii="Arial" w:hAnsi="Arial" w:cs="Arial"/>
                <w:color w:val="FF0000"/>
                <w:sz w:val="18"/>
                <w:lang w:val="en-US"/>
              </w:rPr>
              <w:t>totalDigits: 13</w:t>
            </w:r>
          </w:p>
          <w:p w14:paraId="460177D1" w14:textId="77777777" w:rsidR="001E2984" w:rsidRPr="001A38A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A38A9">
              <w:rPr>
                <w:rFonts w:ascii="Arial" w:hAnsi="Arial" w:cs="Arial"/>
                <w:color w:val="FF0000"/>
                <w:sz w:val="18"/>
              </w:rPr>
              <w:t>fractionDigits: 2</w:t>
            </w:r>
          </w:p>
        </w:tc>
        <w:tc>
          <w:tcPr>
            <w:tcW w:w="4671" w:type="dxa"/>
          </w:tcPr>
          <w:p w14:paraId="415E5D2D" w14:textId="77777777" w:rsidR="001E2984" w:rsidRPr="001A38A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A38A9">
              <w:rPr>
                <w:rFonts w:ascii="Arial" w:hAnsi="Arial" w:cs="Arial"/>
                <w:color w:val="FF0000"/>
                <w:sz w:val="18"/>
              </w:rPr>
              <w:t xml:space="preserve">Beløb omregnet til danske kr.  Det er FordringBeløb fratrukket alle typer af korrektioner og indbetalinger - altså saldo dags dato </w:t>
            </w:r>
          </w:p>
        </w:tc>
      </w:tr>
      <w:tr w:rsidR="001E2984" w14:paraId="168EA154" w14:textId="77777777" w:rsidTr="001E2984">
        <w:tc>
          <w:tcPr>
            <w:tcW w:w="3402" w:type="dxa"/>
          </w:tcPr>
          <w:p w14:paraId="37D8FEC3" w14:textId="77777777"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26B00">
              <w:rPr>
                <w:rFonts w:ascii="Arial" w:hAnsi="Arial" w:cs="Arial"/>
                <w:color w:val="FF0000"/>
                <w:sz w:val="18"/>
              </w:rPr>
              <w:t>DMIFordringSRBDato</w:t>
            </w:r>
          </w:p>
        </w:tc>
        <w:tc>
          <w:tcPr>
            <w:tcW w:w="1701" w:type="dxa"/>
          </w:tcPr>
          <w:p w14:paraId="1AB2437A" w14:textId="77777777"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26B00">
              <w:rPr>
                <w:rFonts w:ascii="Arial" w:hAnsi="Arial" w:cs="Arial"/>
                <w:color w:val="FF0000"/>
                <w:sz w:val="18"/>
              </w:rPr>
              <w:t xml:space="preserve">Domain: </w:t>
            </w:r>
          </w:p>
          <w:p w14:paraId="43D3617B" w14:textId="77777777"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26B00">
              <w:rPr>
                <w:rFonts w:ascii="Arial" w:hAnsi="Arial" w:cs="Arial"/>
                <w:color w:val="FF0000"/>
                <w:sz w:val="18"/>
              </w:rPr>
              <w:t>Dato</w:t>
            </w:r>
          </w:p>
          <w:p w14:paraId="1F4F9470" w14:textId="77777777"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26B00">
              <w:rPr>
                <w:rFonts w:ascii="Arial" w:hAnsi="Arial" w:cs="Arial"/>
                <w:color w:val="FF0000"/>
                <w:sz w:val="18"/>
              </w:rPr>
              <w:t>base: date</w:t>
            </w:r>
          </w:p>
        </w:tc>
        <w:tc>
          <w:tcPr>
            <w:tcW w:w="4671" w:type="dxa"/>
          </w:tcPr>
          <w:p w14:paraId="4AFE3D9E" w14:textId="77777777"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26B00">
              <w:rPr>
                <w:rFonts w:ascii="Arial" w:hAnsi="Arial" w:cs="Arial"/>
                <w:color w:val="FF0000"/>
                <w:sz w:val="18"/>
              </w:rPr>
              <w:t>Sidste rettidige betalingsdato. Den sidste frist for, hvornår en fordring skal være betalt.</w:t>
            </w:r>
          </w:p>
        </w:tc>
      </w:tr>
      <w:tr w:rsidR="001E2984" w14:paraId="3A797105" w14:textId="77777777" w:rsidTr="001E2984">
        <w:tc>
          <w:tcPr>
            <w:tcW w:w="3402" w:type="dxa"/>
          </w:tcPr>
          <w:p w14:paraId="78CFDF91" w14:textId="77777777"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26B00">
              <w:rPr>
                <w:rFonts w:ascii="Arial" w:hAnsi="Arial" w:cs="Arial"/>
                <w:color w:val="FF0000"/>
                <w:sz w:val="18"/>
              </w:rPr>
              <w:t>DMIFordringStiftelseTidspunkt</w:t>
            </w:r>
          </w:p>
        </w:tc>
        <w:tc>
          <w:tcPr>
            <w:tcW w:w="1701" w:type="dxa"/>
          </w:tcPr>
          <w:p w14:paraId="59C0A586" w14:textId="77777777"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26B00">
              <w:rPr>
                <w:rFonts w:ascii="Arial" w:hAnsi="Arial" w:cs="Arial"/>
                <w:color w:val="FF0000"/>
                <w:sz w:val="18"/>
              </w:rPr>
              <w:t xml:space="preserve">Domain: </w:t>
            </w:r>
          </w:p>
          <w:p w14:paraId="4E9AFC71" w14:textId="77777777"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26B00">
              <w:rPr>
                <w:rFonts w:ascii="Arial" w:hAnsi="Arial" w:cs="Arial"/>
                <w:color w:val="FF0000"/>
                <w:sz w:val="18"/>
              </w:rPr>
              <w:t>Dato</w:t>
            </w:r>
          </w:p>
          <w:p w14:paraId="2AD35112" w14:textId="77777777"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26B00">
              <w:rPr>
                <w:rFonts w:ascii="Arial" w:hAnsi="Arial" w:cs="Arial"/>
                <w:color w:val="FF0000"/>
                <w:sz w:val="18"/>
              </w:rPr>
              <w:t>base: date</w:t>
            </w:r>
          </w:p>
        </w:tc>
        <w:tc>
          <w:tcPr>
            <w:tcW w:w="4671" w:type="dxa"/>
          </w:tcPr>
          <w:p w14:paraId="07D9E719" w14:textId="77777777"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26B00">
              <w:rPr>
                <w:rFonts w:ascii="Arial" w:hAnsi="Arial" w:cs="Arial"/>
                <w:color w:val="FF0000"/>
                <w:sz w:val="18"/>
              </w:rPr>
              <w:t>Det dato hvor fordringen er stiftet.</w:t>
            </w:r>
          </w:p>
          <w:p w14:paraId="4D836F77" w14:textId="77777777"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26B00">
              <w:rPr>
                <w:rFonts w:ascii="Arial" w:hAnsi="Arial" w:cs="Arial"/>
                <w:color w:val="FF0000"/>
                <w:sz w:val="18"/>
              </w:rPr>
              <w:t>Indgår i dækningsrækkefølgen når der er transport/udlæg involveret</w:t>
            </w:r>
          </w:p>
          <w:p w14:paraId="465809B6" w14:textId="77777777"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14:paraId="621CDE91" w14:textId="77777777" w:rsidTr="001E2984">
        <w:tc>
          <w:tcPr>
            <w:tcW w:w="3402" w:type="dxa"/>
          </w:tcPr>
          <w:p w14:paraId="5FF1A7DA" w14:textId="77777777"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B04D3A">
              <w:rPr>
                <w:rFonts w:ascii="Arial" w:hAnsi="Arial" w:cs="Arial"/>
                <w:color w:val="FF0000"/>
                <w:sz w:val="18"/>
              </w:rPr>
              <w:t>DMIFordringTypeKategori</w:t>
            </w:r>
          </w:p>
        </w:tc>
        <w:tc>
          <w:tcPr>
            <w:tcW w:w="1701" w:type="dxa"/>
          </w:tcPr>
          <w:p w14:paraId="54C14AA2" w14:textId="77777777"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04D3A">
              <w:rPr>
                <w:rFonts w:ascii="Arial" w:hAnsi="Arial" w:cs="Arial"/>
                <w:color w:val="FF0000"/>
                <w:sz w:val="18"/>
                <w:lang w:val="en-US"/>
              </w:rPr>
              <w:t xml:space="preserve">Domain: </w:t>
            </w:r>
          </w:p>
          <w:p w14:paraId="16590D09" w14:textId="77777777"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04D3A">
              <w:rPr>
                <w:rFonts w:ascii="Arial" w:hAnsi="Arial" w:cs="Arial"/>
                <w:color w:val="FF0000"/>
                <w:sz w:val="18"/>
                <w:lang w:val="en-US"/>
              </w:rPr>
              <w:t>FordringKategori</w:t>
            </w:r>
          </w:p>
          <w:p w14:paraId="7155C01F" w14:textId="77777777"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04D3A">
              <w:rPr>
                <w:rFonts w:ascii="Arial" w:hAnsi="Arial" w:cs="Arial"/>
                <w:color w:val="FF0000"/>
                <w:sz w:val="18"/>
                <w:lang w:val="en-US"/>
              </w:rPr>
              <w:t>base: string</w:t>
            </w:r>
          </w:p>
          <w:p w14:paraId="01B86BC3" w14:textId="77777777"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04D3A">
              <w:rPr>
                <w:rFonts w:ascii="Arial" w:hAnsi="Arial" w:cs="Arial"/>
                <w:color w:val="FF0000"/>
                <w:sz w:val="18"/>
                <w:lang w:val="en-US"/>
              </w:rPr>
              <w:t>maxLength: 2</w:t>
            </w:r>
          </w:p>
          <w:p w14:paraId="1B0ACD1E" w14:textId="77777777"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04D3A">
              <w:rPr>
                <w:rFonts w:ascii="Arial" w:hAnsi="Arial" w:cs="Arial"/>
                <w:color w:val="FF0000"/>
                <w:sz w:val="18"/>
                <w:lang w:val="en-US"/>
              </w:rPr>
              <w:t>enumeration: HF, IR, OG, OR, IG</w:t>
            </w:r>
          </w:p>
        </w:tc>
        <w:tc>
          <w:tcPr>
            <w:tcW w:w="4671" w:type="dxa"/>
          </w:tcPr>
          <w:p w14:paraId="086BB100" w14:textId="77777777"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04D3A">
              <w:rPr>
                <w:rFonts w:ascii="Arial" w:hAnsi="Arial" w:cs="Arial"/>
                <w:color w:val="FF0000"/>
                <w:sz w:val="18"/>
              </w:rPr>
              <w:t>Fordringskategori angiver om det er en hovedfordring, en Inddrivelsesrente, en opkrævningsrente  eller et inddrivelsesgebyr</w:t>
            </w:r>
          </w:p>
          <w:p w14:paraId="267200DA" w14:textId="77777777"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7E977958" w14:textId="77777777"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04D3A">
              <w:rPr>
                <w:rFonts w:ascii="Arial" w:hAnsi="Arial" w:cs="Arial"/>
                <w:color w:val="FF0000"/>
                <w:sz w:val="18"/>
              </w:rPr>
              <w:t>Værdiset:</w:t>
            </w:r>
          </w:p>
          <w:p w14:paraId="1417101F" w14:textId="77777777"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04D3A">
              <w:rPr>
                <w:rFonts w:ascii="Arial" w:hAnsi="Arial" w:cs="Arial"/>
                <w:color w:val="FF0000"/>
                <w:sz w:val="18"/>
              </w:rPr>
              <w:t>HF: Hovedfordring</w:t>
            </w:r>
          </w:p>
          <w:p w14:paraId="53D21EFF" w14:textId="77777777"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04D3A">
              <w:rPr>
                <w:rFonts w:ascii="Arial" w:hAnsi="Arial" w:cs="Arial"/>
                <w:color w:val="FF0000"/>
                <w:sz w:val="18"/>
              </w:rPr>
              <w:t>IR: Inddrivelsesrente</w:t>
            </w:r>
          </w:p>
          <w:p w14:paraId="3EFBFD25" w14:textId="77777777"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04D3A">
              <w:rPr>
                <w:rFonts w:ascii="Arial" w:hAnsi="Arial" w:cs="Arial"/>
                <w:color w:val="FF0000"/>
                <w:sz w:val="18"/>
              </w:rPr>
              <w:t>IG: Inddrivelsesgebyr</w:t>
            </w:r>
          </w:p>
          <w:p w14:paraId="642B4C7B" w14:textId="77777777"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04D3A">
              <w:rPr>
                <w:rFonts w:ascii="Arial" w:hAnsi="Arial" w:cs="Arial"/>
                <w:color w:val="FF0000"/>
                <w:sz w:val="18"/>
              </w:rPr>
              <w:t>OR: Opkrævningrente</w:t>
            </w:r>
          </w:p>
          <w:p w14:paraId="6C21F4EE" w14:textId="77777777"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04D3A">
              <w:rPr>
                <w:rFonts w:ascii="Arial" w:hAnsi="Arial" w:cs="Arial"/>
                <w:color w:val="FF0000"/>
                <w:sz w:val="18"/>
              </w:rPr>
              <w:t>OG: Opkrævningsgebyr</w:t>
            </w:r>
          </w:p>
          <w:p w14:paraId="6DBE3E07" w14:textId="77777777"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365E7E37" w14:textId="77777777"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14:paraId="16A40EDC" w14:textId="77777777" w:rsidTr="001E2984">
        <w:tc>
          <w:tcPr>
            <w:tcW w:w="3402" w:type="dxa"/>
          </w:tcPr>
          <w:p w14:paraId="089351AC"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14:paraId="16B0E3A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B1AC2B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DMIFordringTypeKodeTekst7</w:t>
            </w:r>
          </w:p>
          <w:p w14:paraId="6CAD4ED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FB6257C"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14:paraId="19C8D34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 en fordringstype.</w:t>
            </w:r>
          </w:p>
          <w:p w14:paraId="485EEED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FE6F7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480750F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BA160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14:paraId="0CEC05E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14:paraId="55AA3B7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14:paraId="7EB81CF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14:paraId="783B4C2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E53EB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tc>
      </w:tr>
      <w:tr w:rsidR="001E2984" w14:paraId="666C0548" w14:textId="77777777" w:rsidTr="001E2984">
        <w:tc>
          <w:tcPr>
            <w:tcW w:w="3402" w:type="dxa"/>
          </w:tcPr>
          <w:p w14:paraId="2EDAC49F" w14:textId="77777777"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8C78F9">
              <w:rPr>
                <w:rFonts w:ascii="Arial" w:hAnsi="Arial" w:cs="Arial"/>
                <w:color w:val="FF0000"/>
                <w:sz w:val="18"/>
              </w:rPr>
              <w:t>DMIFordringVirkningFra</w:t>
            </w:r>
          </w:p>
        </w:tc>
        <w:tc>
          <w:tcPr>
            <w:tcW w:w="1701" w:type="dxa"/>
          </w:tcPr>
          <w:p w14:paraId="19B5D22B" w14:textId="77777777"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C78F9">
              <w:rPr>
                <w:rFonts w:ascii="Arial" w:hAnsi="Arial" w:cs="Arial"/>
                <w:color w:val="FF0000"/>
                <w:sz w:val="18"/>
              </w:rPr>
              <w:t xml:space="preserve">Domain: </w:t>
            </w:r>
          </w:p>
          <w:p w14:paraId="6F4C7D41" w14:textId="77777777"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C78F9">
              <w:rPr>
                <w:rFonts w:ascii="Arial" w:hAnsi="Arial" w:cs="Arial"/>
                <w:color w:val="FF0000"/>
                <w:sz w:val="18"/>
              </w:rPr>
              <w:t>Dato</w:t>
            </w:r>
          </w:p>
          <w:p w14:paraId="646E2B4F" w14:textId="77777777"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C78F9">
              <w:rPr>
                <w:rFonts w:ascii="Arial" w:hAnsi="Arial" w:cs="Arial"/>
                <w:color w:val="FF0000"/>
                <w:sz w:val="18"/>
              </w:rPr>
              <w:t>base: date</w:t>
            </w:r>
          </w:p>
        </w:tc>
        <w:tc>
          <w:tcPr>
            <w:tcW w:w="4671" w:type="dxa"/>
          </w:tcPr>
          <w:p w14:paraId="718069E9" w14:textId="77777777"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C78F9">
              <w:rPr>
                <w:rFonts w:ascii="Arial" w:hAnsi="Arial" w:cs="Arial"/>
                <w:color w:val="FF0000"/>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rsidR="001E2984" w14:paraId="32DCCFC3" w14:textId="77777777" w:rsidTr="001E2984">
        <w:tc>
          <w:tcPr>
            <w:tcW w:w="3402" w:type="dxa"/>
          </w:tcPr>
          <w:p w14:paraId="59137BBD"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DMIIndbetalingAktivitetTekst</w:t>
            </w:r>
          </w:p>
        </w:tc>
        <w:tc>
          <w:tcPr>
            <w:tcW w:w="1701" w:type="dxa"/>
          </w:tcPr>
          <w:p w14:paraId="5B7EE0AB"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14:paraId="2D7DE640"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TekstKort</w:t>
            </w:r>
          </w:p>
          <w:p w14:paraId="51F6EED4"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string</w:t>
            </w:r>
          </w:p>
          <w:p w14:paraId="09352318"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minLength: 0</w:t>
            </w:r>
          </w:p>
          <w:p w14:paraId="56900EA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6F8F330C"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63A6426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generel beskrivelse den type aktivitet, som knytter sig til indbetalingen.</w:t>
            </w:r>
          </w:p>
          <w:p w14:paraId="7C4E4A9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kunne være:</w:t>
            </w:r>
          </w:p>
          <w:p w14:paraId="6290BFF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ved indbetaling</w:t>
            </w:r>
          </w:p>
          <w:p w14:paraId="66219EFA"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Ophævelse af dækning ved indbetaling</w:t>
            </w:r>
          </w:p>
        </w:tc>
      </w:tr>
      <w:tr w:rsidR="001E2984" w14:paraId="75FB7074" w14:textId="77777777" w:rsidTr="001E2984">
        <w:tc>
          <w:tcPr>
            <w:tcW w:w="3402" w:type="dxa"/>
          </w:tcPr>
          <w:p w14:paraId="5C1B37BE"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14:paraId="1B364DF1"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14:paraId="0D58C8D5"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ID18</w:t>
            </w:r>
          </w:p>
          <w:p w14:paraId="221D4249"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integer</w:t>
            </w:r>
          </w:p>
          <w:p w14:paraId="5784B91E"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minInclusive: 1</w:t>
            </w:r>
          </w:p>
          <w:p w14:paraId="19BEA27F"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416C998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14:paraId="7E49F2F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14:paraId="7DCEAB05" w14:textId="77777777" w:rsidTr="001E2984">
        <w:tc>
          <w:tcPr>
            <w:tcW w:w="3402" w:type="dxa"/>
          </w:tcPr>
          <w:p w14:paraId="4A161A49" w14:textId="77777777"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8C78F9">
              <w:rPr>
                <w:rFonts w:ascii="Arial" w:hAnsi="Arial" w:cs="Arial"/>
                <w:color w:val="FF0000"/>
                <w:sz w:val="18"/>
              </w:rPr>
              <w:t>DMIMyndighedUdbetalerNavn</w:t>
            </w:r>
          </w:p>
        </w:tc>
        <w:tc>
          <w:tcPr>
            <w:tcW w:w="1701" w:type="dxa"/>
          </w:tcPr>
          <w:p w14:paraId="4CFB3E02" w14:textId="77777777"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C78F9">
              <w:rPr>
                <w:rFonts w:ascii="Arial" w:hAnsi="Arial" w:cs="Arial"/>
                <w:color w:val="FF0000"/>
                <w:sz w:val="18"/>
                <w:lang w:val="en-US"/>
              </w:rPr>
              <w:t xml:space="preserve">Domain: </w:t>
            </w:r>
          </w:p>
          <w:p w14:paraId="5D86A43F" w14:textId="77777777"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C78F9">
              <w:rPr>
                <w:rFonts w:ascii="Arial" w:hAnsi="Arial" w:cs="Arial"/>
                <w:color w:val="FF0000"/>
                <w:sz w:val="18"/>
                <w:lang w:val="en-US"/>
              </w:rPr>
              <w:t>Navn</w:t>
            </w:r>
          </w:p>
          <w:p w14:paraId="1157F6B5" w14:textId="77777777"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C78F9">
              <w:rPr>
                <w:rFonts w:ascii="Arial" w:hAnsi="Arial" w:cs="Arial"/>
                <w:color w:val="FF0000"/>
                <w:sz w:val="18"/>
                <w:lang w:val="en-US"/>
              </w:rPr>
              <w:t>base: string</w:t>
            </w:r>
          </w:p>
          <w:p w14:paraId="76A02DDB" w14:textId="77777777"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C78F9">
              <w:rPr>
                <w:rFonts w:ascii="Arial" w:hAnsi="Arial" w:cs="Arial"/>
                <w:color w:val="FF0000"/>
                <w:sz w:val="18"/>
                <w:lang w:val="en-US"/>
              </w:rPr>
              <w:t>maxLength: 300</w:t>
            </w:r>
          </w:p>
        </w:tc>
        <w:tc>
          <w:tcPr>
            <w:tcW w:w="4671" w:type="dxa"/>
          </w:tcPr>
          <w:p w14:paraId="7A0C1BEC" w14:textId="77777777"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C78F9">
              <w:rPr>
                <w:rFonts w:ascii="Arial" w:hAnsi="Arial" w:cs="Arial"/>
                <w:color w:val="FF0000"/>
                <w:sz w:val="18"/>
              </w:rPr>
              <w:t xml:space="preserve">Navner på den udbetalende myndighed. </w:t>
            </w:r>
          </w:p>
          <w:p w14:paraId="3D982632" w14:textId="77777777"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10FE1094" w14:textId="77777777"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C78F9">
              <w:rPr>
                <w:rFonts w:ascii="Arial" w:hAnsi="Arial" w:cs="Arial"/>
                <w:color w:val="FF0000"/>
                <w:sz w:val="18"/>
              </w:rPr>
              <w:t>Fritekstangivelse.</w:t>
            </w:r>
          </w:p>
        </w:tc>
      </w:tr>
      <w:tr w:rsidR="001E2984" w14:paraId="409045EE" w14:textId="77777777" w:rsidTr="001E2984">
        <w:tc>
          <w:tcPr>
            <w:tcW w:w="3402" w:type="dxa"/>
          </w:tcPr>
          <w:p w14:paraId="7C83D3ED"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DMITransaktionVirkningDato</w:t>
            </w:r>
          </w:p>
        </w:tc>
        <w:tc>
          <w:tcPr>
            <w:tcW w:w="1701" w:type="dxa"/>
          </w:tcPr>
          <w:p w14:paraId="686627B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20E00E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5E466A73"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E6E9C4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for:</w:t>
            </w:r>
          </w:p>
          <w:p w14:paraId="046D920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88E32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14:paraId="707F0E4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w:t>
            </w:r>
          </w:p>
          <w:p w14:paraId="5552D19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w:t>
            </w:r>
          </w:p>
          <w:p w14:paraId="653E8E8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w:t>
            </w:r>
          </w:p>
          <w:p w14:paraId="2BEFA02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w:t>
            </w:r>
          </w:p>
          <w:p w14:paraId="22DEAA7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3F667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kan fortolkes forskelligt afhængig af TransaktionType</w:t>
            </w:r>
          </w:p>
          <w:p w14:paraId="424A89A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14:paraId="4DB3588A" w14:textId="77777777" w:rsidTr="001E2984">
        <w:tc>
          <w:tcPr>
            <w:tcW w:w="3402" w:type="dxa"/>
          </w:tcPr>
          <w:p w14:paraId="79D78902"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B64477">
              <w:rPr>
                <w:rFonts w:ascii="Arial" w:hAnsi="Arial" w:cs="Arial"/>
                <w:color w:val="FF0000"/>
                <w:sz w:val="18"/>
              </w:rPr>
              <w:t>DriftFormKode</w:t>
            </w:r>
          </w:p>
        </w:tc>
        <w:tc>
          <w:tcPr>
            <w:tcW w:w="1701" w:type="dxa"/>
          </w:tcPr>
          <w:p w14:paraId="5CB011DA"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4477">
              <w:rPr>
                <w:rFonts w:ascii="Arial" w:hAnsi="Arial" w:cs="Arial"/>
                <w:color w:val="FF0000"/>
                <w:sz w:val="18"/>
                <w:lang w:val="en-US"/>
              </w:rPr>
              <w:t xml:space="preserve">Domain: </w:t>
            </w:r>
          </w:p>
          <w:p w14:paraId="69A9C943"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4477">
              <w:rPr>
                <w:rFonts w:ascii="Arial" w:hAnsi="Arial" w:cs="Arial"/>
                <w:color w:val="FF0000"/>
                <w:sz w:val="18"/>
                <w:lang w:val="en-US"/>
              </w:rPr>
              <w:t>Kode</w:t>
            </w:r>
          </w:p>
          <w:p w14:paraId="319AECDA"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4477">
              <w:rPr>
                <w:rFonts w:ascii="Arial" w:hAnsi="Arial" w:cs="Arial"/>
                <w:color w:val="FF0000"/>
                <w:sz w:val="18"/>
                <w:lang w:val="en-US"/>
              </w:rPr>
              <w:t>base: string</w:t>
            </w:r>
          </w:p>
          <w:p w14:paraId="1F7D350C"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4477">
              <w:rPr>
                <w:rFonts w:ascii="Arial" w:hAnsi="Arial" w:cs="Arial"/>
                <w:color w:val="FF0000"/>
                <w:sz w:val="18"/>
                <w:lang w:val="en-US"/>
              </w:rPr>
              <w:t>maxLength: 10</w:t>
            </w:r>
          </w:p>
        </w:tc>
        <w:tc>
          <w:tcPr>
            <w:tcW w:w="4671" w:type="dxa"/>
          </w:tcPr>
          <w:p w14:paraId="2168DCA3"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Entydig kode som identificerer en driftform.</w:t>
            </w:r>
          </w:p>
          <w:p w14:paraId="4EE5136F"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45276855"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Værdiset:</w:t>
            </w:r>
          </w:p>
          <w:p w14:paraId="13DA6B02"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Værdier og sammenhæng for attributterne:</w:t>
            </w:r>
          </w:p>
          <w:p w14:paraId="3D47F54E"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0C9A996A"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DriftFormKode</w:t>
            </w:r>
            <w:r w:rsidRPr="00B64477">
              <w:rPr>
                <w:rFonts w:ascii="Arial" w:hAnsi="Arial" w:cs="Arial"/>
                <w:color w:val="FF0000"/>
                <w:sz w:val="18"/>
              </w:rPr>
              <w:tab/>
            </w:r>
          </w:p>
          <w:p w14:paraId="21FC3673"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DriftFormTekstLang</w:t>
            </w:r>
            <w:r w:rsidRPr="00B64477">
              <w:rPr>
                <w:rFonts w:ascii="Arial" w:hAnsi="Arial" w:cs="Arial"/>
                <w:color w:val="FF0000"/>
                <w:sz w:val="18"/>
              </w:rPr>
              <w:tab/>
            </w:r>
          </w:p>
          <w:p w14:paraId="63C1A36E"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DriftFormTekstKort</w:t>
            </w:r>
          </w:p>
          <w:p w14:paraId="16A7A202"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37FEE18C"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001</w:t>
            </w:r>
            <w:r w:rsidRPr="00B64477">
              <w:rPr>
                <w:rFonts w:ascii="Arial" w:hAnsi="Arial" w:cs="Arial"/>
                <w:color w:val="FF0000"/>
                <w:sz w:val="18"/>
              </w:rPr>
              <w:tab/>
              <w:t>Enkeltmandsfirma</w:t>
            </w:r>
            <w:r w:rsidRPr="00B64477">
              <w:rPr>
                <w:rFonts w:ascii="Arial" w:hAnsi="Arial" w:cs="Arial"/>
                <w:color w:val="FF0000"/>
                <w:sz w:val="18"/>
              </w:rPr>
              <w:tab/>
              <w:t>EF</w:t>
            </w:r>
          </w:p>
          <w:p w14:paraId="481F81E3"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002</w:t>
            </w:r>
            <w:r w:rsidRPr="00B64477">
              <w:rPr>
                <w:rFonts w:ascii="Arial" w:hAnsi="Arial" w:cs="Arial"/>
                <w:color w:val="FF0000"/>
                <w:sz w:val="18"/>
              </w:rPr>
              <w:tab/>
              <w:t>Dødsbo</w:t>
            </w:r>
            <w:r w:rsidRPr="00B64477">
              <w:rPr>
                <w:rFonts w:ascii="Arial" w:hAnsi="Arial" w:cs="Arial"/>
                <w:color w:val="FF0000"/>
                <w:sz w:val="18"/>
              </w:rPr>
              <w:tab/>
              <w:t>BO</w:t>
            </w:r>
          </w:p>
          <w:p w14:paraId="7BC6CCFC"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003</w:t>
            </w:r>
            <w:r w:rsidRPr="00B64477">
              <w:rPr>
                <w:rFonts w:ascii="Arial" w:hAnsi="Arial" w:cs="Arial"/>
                <w:color w:val="FF0000"/>
                <w:sz w:val="18"/>
              </w:rPr>
              <w:tab/>
              <w:t>Interessentskab</w:t>
            </w:r>
            <w:r w:rsidRPr="00B64477">
              <w:rPr>
                <w:rFonts w:ascii="Arial" w:hAnsi="Arial" w:cs="Arial"/>
                <w:color w:val="FF0000"/>
                <w:sz w:val="18"/>
              </w:rPr>
              <w:tab/>
              <w:t>IS</w:t>
            </w:r>
          </w:p>
          <w:p w14:paraId="14B2D27D"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004 </w:t>
            </w:r>
            <w:r w:rsidRPr="00B64477">
              <w:rPr>
                <w:rFonts w:ascii="Arial" w:hAnsi="Arial" w:cs="Arial"/>
                <w:color w:val="FF0000"/>
                <w:sz w:val="18"/>
              </w:rPr>
              <w:tab/>
              <w:t xml:space="preserve">Registreret interessentskab     </w:t>
            </w:r>
            <w:r w:rsidRPr="00B64477">
              <w:rPr>
                <w:rFonts w:ascii="Arial" w:hAnsi="Arial" w:cs="Arial"/>
                <w:color w:val="FF0000"/>
                <w:sz w:val="18"/>
              </w:rPr>
              <w:tab/>
              <w:t xml:space="preserve">RIS </w:t>
            </w:r>
          </w:p>
          <w:p w14:paraId="2B41D150"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005</w:t>
            </w:r>
            <w:r w:rsidRPr="00B64477">
              <w:rPr>
                <w:rFonts w:ascii="Arial" w:hAnsi="Arial" w:cs="Arial"/>
                <w:color w:val="FF0000"/>
                <w:sz w:val="18"/>
              </w:rPr>
              <w:tab/>
              <w:t>Partrederi</w:t>
            </w:r>
            <w:r w:rsidRPr="00B64477">
              <w:rPr>
                <w:rFonts w:ascii="Arial" w:hAnsi="Arial" w:cs="Arial"/>
                <w:color w:val="FF0000"/>
                <w:sz w:val="18"/>
              </w:rPr>
              <w:tab/>
              <w:t>PR</w:t>
            </w:r>
          </w:p>
          <w:p w14:paraId="1707C3FB"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006</w:t>
            </w:r>
            <w:r w:rsidRPr="00B64477">
              <w:rPr>
                <w:rFonts w:ascii="Arial" w:hAnsi="Arial" w:cs="Arial"/>
                <w:color w:val="FF0000"/>
                <w:sz w:val="18"/>
              </w:rPr>
              <w:tab/>
              <w:t>Kommanditselskab</w:t>
            </w:r>
            <w:r w:rsidRPr="00B64477">
              <w:rPr>
                <w:rFonts w:ascii="Arial" w:hAnsi="Arial" w:cs="Arial"/>
                <w:color w:val="FF0000"/>
                <w:sz w:val="18"/>
              </w:rPr>
              <w:tab/>
              <w:t>KS</w:t>
            </w:r>
          </w:p>
          <w:p w14:paraId="1FF62676"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007 </w:t>
            </w:r>
            <w:r w:rsidRPr="00B64477">
              <w:rPr>
                <w:rFonts w:ascii="Arial" w:hAnsi="Arial" w:cs="Arial"/>
                <w:color w:val="FF0000"/>
                <w:sz w:val="18"/>
              </w:rPr>
              <w:tab/>
              <w:t>Registreret kommanditselskab</w:t>
            </w:r>
            <w:r w:rsidRPr="00B64477">
              <w:rPr>
                <w:rFonts w:ascii="Arial" w:hAnsi="Arial" w:cs="Arial"/>
                <w:color w:val="FF0000"/>
                <w:sz w:val="18"/>
              </w:rPr>
              <w:tab/>
              <w:t>RKS</w:t>
            </w:r>
          </w:p>
          <w:p w14:paraId="412E5223"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008</w:t>
            </w:r>
            <w:r w:rsidRPr="00B64477">
              <w:rPr>
                <w:rFonts w:ascii="Arial" w:hAnsi="Arial" w:cs="Arial"/>
                <w:color w:val="FF0000"/>
                <w:sz w:val="18"/>
              </w:rPr>
              <w:tab/>
              <w:t>Enhed under oprettelse</w:t>
            </w:r>
            <w:r w:rsidRPr="00B64477">
              <w:rPr>
                <w:rFonts w:ascii="Arial" w:hAnsi="Arial" w:cs="Arial"/>
                <w:color w:val="FF0000"/>
                <w:sz w:val="18"/>
              </w:rPr>
              <w:tab/>
              <w:t>EUO</w:t>
            </w:r>
          </w:p>
          <w:p w14:paraId="2911D751"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009 </w:t>
            </w:r>
            <w:r w:rsidRPr="00B64477">
              <w:rPr>
                <w:rFonts w:ascii="Arial" w:hAnsi="Arial" w:cs="Arial"/>
                <w:color w:val="FF0000"/>
                <w:sz w:val="18"/>
              </w:rPr>
              <w:tab/>
              <w:t xml:space="preserve">Aktieselskab </w:t>
            </w:r>
            <w:r w:rsidRPr="00B64477">
              <w:rPr>
                <w:rFonts w:ascii="Arial" w:hAnsi="Arial" w:cs="Arial"/>
                <w:color w:val="FF0000"/>
                <w:sz w:val="18"/>
              </w:rPr>
              <w:tab/>
              <w:t>AS</w:t>
            </w:r>
          </w:p>
          <w:p w14:paraId="2C7E06A8"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010 </w:t>
            </w:r>
            <w:r w:rsidRPr="00B64477">
              <w:rPr>
                <w:rFonts w:ascii="Arial" w:hAnsi="Arial" w:cs="Arial"/>
                <w:color w:val="FF0000"/>
                <w:sz w:val="18"/>
              </w:rPr>
              <w:tab/>
              <w:t>AS beskattet som andelsforening</w:t>
            </w:r>
            <w:r w:rsidRPr="00B64477">
              <w:rPr>
                <w:rFonts w:ascii="Arial" w:hAnsi="Arial" w:cs="Arial"/>
                <w:color w:val="FF0000"/>
                <w:sz w:val="18"/>
              </w:rPr>
              <w:tab/>
              <w:t>AS</w:t>
            </w:r>
          </w:p>
          <w:p w14:paraId="79D238C3"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011 </w:t>
            </w:r>
            <w:r w:rsidRPr="00B64477">
              <w:rPr>
                <w:rFonts w:ascii="Arial" w:hAnsi="Arial" w:cs="Arial"/>
                <w:color w:val="FF0000"/>
                <w:sz w:val="18"/>
              </w:rPr>
              <w:tab/>
              <w:t>ApS beskattet som andelsforening</w:t>
            </w:r>
            <w:r w:rsidRPr="00B64477">
              <w:rPr>
                <w:rFonts w:ascii="Arial" w:hAnsi="Arial" w:cs="Arial"/>
                <w:color w:val="FF0000"/>
                <w:sz w:val="18"/>
              </w:rPr>
              <w:tab/>
              <w:t>ApS</w:t>
            </w:r>
          </w:p>
          <w:p w14:paraId="10D899F6"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012 </w:t>
            </w:r>
            <w:r w:rsidRPr="00B64477">
              <w:rPr>
                <w:rFonts w:ascii="Arial" w:hAnsi="Arial" w:cs="Arial"/>
                <w:color w:val="FF0000"/>
                <w:sz w:val="18"/>
              </w:rPr>
              <w:tab/>
              <w:t xml:space="preserve">Filial af udenlandsk aktieselskab </w:t>
            </w:r>
            <w:r w:rsidRPr="00B64477">
              <w:rPr>
                <w:rFonts w:ascii="Arial" w:hAnsi="Arial" w:cs="Arial"/>
                <w:color w:val="FF0000"/>
                <w:sz w:val="18"/>
              </w:rPr>
              <w:tab/>
              <w:t>UAS</w:t>
            </w:r>
          </w:p>
          <w:p w14:paraId="60973547"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013</w:t>
            </w:r>
            <w:r w:rsidRPr="00B64477">
              <w:rPr>
                <w:rFonts w:ascii="Arial" w:hAnsi="Arial" w:cs="Arial"/>
                <w:color w:val="FF0000"/>
                <w:sz w:val="18"/>
              </w:rPr>
              <w:tab/>
              <w:t>Anpartsselskab under stiftelse</w:t>
            </w:r>
            <w:r w:rsidRPr="00B64477">
              <w:rPr>
                <w:rFonts w:ascii="Arial" w:hAnsi="Arial" w:cs="Arial"/>
                <w:color w:val="FF0000"/>
                <w:sz w:val="18"/>
              </w:rPr>
              <w:tab/>
              <w:t>APU</w:t>
            </w:r>
          </w:p>
          <w:p w14:paraId="23E3C680"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014 </w:t>
            </w:r>
            <w:r w:rsidRPr="00B64477">
              <w:rPr>
                <w:rFonts w:ascii="Arial" w:hAnsi="Arial" w:cs="Arial"/>
                <w:color w:val="FF0000"/>
                <w:sz w:val="18"/>
              </w:rPr>
              <w:tab/>
              <w:t xml:space="preserve">Anpartsselskab </w:t>
            </w:r>
            <w:r w:rsidRPr="00B64477">
              <w:rPr>
                <w:rFonts w:ascii="Arial" w:hAnsi="Arial" w:cs="Arial"/>
                <w:color w:val="FF0000"/>
                <w:sz w:val="18"/>
              </w:rPr>
              <w:tab/>
              <w:t>APS</w:t>
            </w:r>
          </w:p>
          <w:p w14:paraId="7442F0F1"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015 </w:t>
            </w:r>
            <w:r w:rsidRPr="00B64477">
              <w:rPr>
                <w:rFonts w:ascii="Arial" w:hAnsi="Arial" w:cs="Arial"/>
                <w:color w:val="FF0000"/>
                <w:sz w:val="18"/>
              </w:rPr>
              <w:tab/>
              <w:t xml:space="preserve">Filial af udenlandsk anpartsselskab </w:t>
            </w:r>
            <w:r w:rsidRPr="00B64477">
              <w:rPr>
                <w:rFonts w:ascii="Arial" w:hAnsi="Arial" w:cs="Arial"/>
                <w:color w:val="FF0000"/>
                <w:sz w:val="18"/>
              </w:rPr>
              <w:tab/>
              <w:t>UAP</w:t>
            </w:r>
          </w:p>
          <w:p w14:paraId="47224297"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016 </w:t>
            </w:r>
            <w:r w:rsidRPr="00B64477">
              <w:rPr>
                <w:rFonts w:ascii="Arial" w:hAnsi="Arial" w:cs="Arial"/>
                <w:color w:val="FF0000"/>
                <w:sz w:val="18"/>
              </w:rPr>
              <w:tab/>
              <w:t>Europæisk Økonomisk Firmagruppe</w:t>
            </w:r>
            <w:r w:rsidRPr="00B64477">
              <w:rPr>
                <w:rFonts w:ascii="Arial" w:hAnsi="Arial" w:cs="Arial"/>
                <w:color w:val="FF0000"/>
                <w:sz w:val="18"/>
              </w:rPr>
              <w:tab/>
              <w:t>EØF</w:t>
            </w:r>
          </w:p>
          <w:p w14:paraId="08616A0F"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017</w:t>
            </w:r>
            <w:r w:rsidRPr="00B64477">
              <w:rPr>
                <w:rFonts w:ascii="Arial" w:hAnsi="Arial" w:cs="Arial"/>
                <w:color w:val="FF0000"/>
                <w:sz w:val="18"/>
              </w:rPr>
              <w:tab/>
              <w:t>Andelsforening</w:t>
            </w:r>
            <w:r w:rsidRPr="00B64477">
              <w:rPr>
                <w:rFonts w:ascii="Arial" w:hAnsi="Arial" w:cs="Arial"/>
                <w:color w:val="FF0000"/>
                <w:sz w:val="18"/>
              </w:rPr>
              <w:tab/>
              <w:t>FAF</w:t>
            </w:r>
          </w:p>
          <w:p w14:paraId="1C2E74B4"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018</w:t>
            </w:r>
            <w:r w:rsidRPr="00B64477">
              <w:rPr>
                <w:rFonts w:ascii="Arial" w:hAnsi="Arial" w:cs="Arial"/>
                <w:color w:val="FF0000"/>
                <w:sz w:val="18"/>
              </w:rPr>
              <w:tab/>
              <w:t>Indkøbsforening</w:t>
            </w:r>
            <w:r w:rsidRPr="00B64477">
              <w:rPr>
                <w:rFonts w:ascii="Arial" w:hAnsi="Arial" w:cs="Arial"/>
                <w:color w:val="FF0000"/>
                <w:sz w:val="18"/>
              </w:rPr>
              <w:tab/>
              <w:t>FIF</w:t>
            </w:r>
          </w:p>
          <w:p w14:paraId="3D3FDA28"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019</w:t>
            </w:r>
            <w:r w:rsidRPr="00B64477">
              <w:rPr>
                <w:rFonts w:ascii="Arial" w:hAnsi="Arial" w:cs="Arial"/>
                <w:color w:val="FF0000"/>
                <w:sz w:val="18"/>
              </w:rPr>
              <w:tab/>
              <w:t>Produktions- og salgsforening</w:t>
            </w:r>
            <w:r w:rsidRPr="00B64477">
              <w:rPr>
                <w:rFonts w:ascii="Arial" w:hAnsi="Arial" w:cs="Arial"/>
                <w:color w:val="FF0000"/>
                <w:sz w:val="18"/>
              </w:rPr>
              <w:tab/>
              <w:t>FPS</w:t>
            </w:r>
          </w:p>
          <w:p w14:paraId="55A11648"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020</w:t>
            </w:r>
            <w:r w:rsidRPr="00B64477">
              <w:rPr>
                <w:rFonts w:ascii="Arial" w:hAnsi="Arial" w:cs="Arial"/>
                <w:color w:val="FF0000"/>
                <w:sz w:val="18"/>
              </w:rPr>
              <w:tab/>
              <w:t>Brugsforening (FNB)</w:t>
            </w:r>
            <w:r w:rsidRPr="00B64477">
              <w:rPr>
                <w:rFonts w:ascii="Arial" w:hAnsi="Arial" w:cs="Arial"/>
                <w:color w:val="FF0000"/>
                <w:sz w:val="18"/>
              </w:rPr>
              <w:tab/>
              <w:t>FNB</w:t>
            </w:r>
          </w:p>
          <w:p w14:paraId="1FE0BB9F"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021</w:t>
            </w:r>
            <w:r w:rsidRPr="00B64477">
              <w:rPr>
                <w:rFonts w:ascii="Arial" w:hAnsi="Arial" w:cs="Arial"/>
                <w:color w:val="FF0000"/>
                <w:sz w:val="18"/>
              </w:rPr>
              <w:tab/>
              <w:t>Brugsforening (FBF)</w:t>
            </w:r>
            <w:r w:rsidRPr="00B64477">
              <w:rPr>
                <w:rFonts w:ascii="Arial" w:hAnsi="Arial" w:cs="Arial"/>
                <w:color w:val="FF0000"/>
                <w:sz w:val="18"/>
              </w:rPr>
              <w:tab/>
              <w:t>FBF</w:t>
            </w:r>
          </w:p>
          <w:p w14:paraId="0B8A9915"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022</w:t>
            </w:r>
            <w:r w:rsidRPr="00B64477">
              <w:rPr>
                <w:rFonts w:ascii="Arial" w:hAnsi="Arial" w:cs="Arial"/>
                <w:color w:val="FF0000"/>
                <w:sz w:val="18"/>
              </w:rPr>
              <w:tab/>
              <w:t>Øvrige andelsforening</w:t>
            </w:r>
            <w:r w:rsidRPr="00B64477">
              <w:rPr>
                <w:rFonts w:ascii="Arial" w:hAnsi="Arial" w:cs="Arial"/>
                <w:color w:val="FF0000"/>
                <w:sz w:val="18"/>
              </w:rPr>
              <w:tab/>
              <w:t>FØF</w:t>
            </w:r>
          </w:p>
          <w:p w14:paraId="5F1F77B2"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023</w:t>
            </w:r>
            <w:r w:rsidRPr="00B64477">
              <w:rPr>
                <w:rFonts w:ascii="Arial" w:hAnsi="Arial" w:cs="Arial"/>
                <w:color w:val="FF0000"/>
                <w:sz w:val="18"/>
              </w:rPr>
              <w:tab/>
              <w:t>Gensidige forsikringsforening</w:t>
            </w:r>
            <w:r w:rsidRPr="00B64477">
              <w:rPr>
                <w:rFonts w:ascii="Arial" w:hAnsi="Arial" w:cs="Arial"/>
                <w:color w:val="FF0000"/>
                <w:sz w:val="18"/>
              </w:rPr>
              <w:tab/>
              <w:t>FGF</w:t>
            </w:r>
          </w:p>
          <w:p w14:paraId="553FC2ED"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024</w:t>
            </w:r>
            <w:r w:rsidRPr="00B64477">
              <w:rPr>
                <w:rFonts w:ascii="Arial" w:hAnsi="Arial" w:cs="Arial"/>
                <w:color w:val="FF0000"/>
                <w:sz w:val="18"/>
              </w:rPr>
              <w:tab/>
              <w:t>Investeringsforening</w:t>
            </w:r>
            <w:r w:rsidRPr="00B64477">
              <w:rPr>
                <w:rFonts w:ascii="Arial" w:hAnsi="Arial" w:cs="Arial"/>
                <w:color w:val="FF0000"/>
                <w:sz w:val="18"/>
              </w:rPr>
              <w:tab/>
              <w:t>FAI</w:t>
            </w:r>
          </w:p>
          <w:p w14:paraId="0A25E115"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025 </w:t>
            </w:r>
            <w:r w:rsidRPr="00B64477">
              <w:rPr>
                <w:rFonts w:ascii="Arial" w:hAnsi="Arial" w:cs="Arial"/>
                <w:color w:val="FF0000"/>
                <w:sz w:val="18"/>
              </w:rPr>
              <w:tab/>
              <w:t>Selskab med begrænset ansvar</w:t>
            </w:r>
            <w:r w:rsidRPr="00B64477">
              <w:rPr>
                <w:rFonts w:ascii="Arial" w:hAnsi="Arial" w:cs="Arial"/>
                <w:color w:val="FF0000"/>
                <w:sz w:val="18"/>
              </w:rPr>
              <w:tab/>
              <w:t>SBA</w:t>
            </w:r>
          </w:p>
          <w:p w14:paraId="6A389414"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026 </w:t>
            </w:r>
            <w:r w:rsidRPr="00B64477">
              <w:rPr>
                <w:rFonts w:ascii="Arial" w:hAnsi="Arial" w:cs="Arial"/>
                <w:color w:val="FF0000"/>
                <w:sz w:val="18"/>
              </w:rPr>
              <w:tab/>
              <w:t>Andelsforen. m/ begrænset ansvar</w:t>
            </w:r>
            <w:r w:rsidRPr="00B64477">
              <w:rPr>
                <w:rFonts w:ascii="Arial" w:hAnsi="Arial" w:cs="Arial"/>
                <w:color w:val="FF0000"/>
                <w:sz w:val="18"/>
              </w:rPr>
              <w:tab/>
              <w:t>ABA</w:t>
            </w:r>
          </w:p>
          <w:p w14:paraId="1795BEFA"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027 </w:t>
            </w:r>
            <w:r w:rsidRPr="00B64477">
              <w:rPr>
                <w:rFonts w:ascii="Arial" w:hAnsi="Arial" w:cs="Arial"/>
                <w:color w:val="FF0000"/>
                <w:sz w:val="18"/>
              </w:rPr>
              <w:tab/>
              <w:t>Forening m/begrænset ansvar</w:t>
            </w:r>
            <w:r w:rsidRPr="00B64477">
              <w:rPr>
                <w:rFonts w:ascii="Arial" w:hAnsi="Arial" w:cs="Arial"/>
                <w:color w:val="FF0000"/>
                <w:sz w:val="18"/>
              </w:rPr>
              <w:tab/>
              <w:t>FBA</w:t>
            </w:r>
          </w:p>
          <w:p w14:paraId="66CC2C06"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029</w:t>
            </w:r>
            <w:r w:rsidRPr="00B64477">
              <w:rPr>
                <w:rFonts w:ascii="Arial" w:hAnsi="Arial" w:cs="Arial"/>
                <w:color w:val="FF0000"/>
                <w:sz w:val="18"/>
              </w:rPr>
              <w:tab/>
              <w:t xml:space="preserve">Forening </w:t>
            </w:r>
            <w:r w:rsidRPr="00B64477">
              <w:rPr>
                <w:rFonts w:ascii="Arial" w:hAnsi="Arial" w:cs="Arial"/>
                <w:color w:val="FF0000"/>
                <w:sz w:val="18"/>
              </w:rPr>
              <w:tab/>
              <w:t>FO</w:t>
            </w:r>
          </w:p>
          <w:p w14:paraId="41C1CCA7"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030 </w:t>
            </w:r>
            <w:r w:rsidRPr="00B64477">
              <w:rPr>
                <w:rFonts w:ascii="Arial" w:hAnsi="Arial" w:cs="Arial"/>
                <w:color w:val="FF0000"/>
                <w:sz w:val="18"/>
              </w:rPr>
              <w:tab/>
              <w:t xml:space="preserve">Finansierings- og kreditinstitut </w:t>
            </w:r>
            <w:r w:rsidRPr="00B64477">
              <w:rPr>
                <w:rFonts w:ascii="Arial" w:hAnsi="Arial" w:cs="Arial"/>
                <w:color w:val="FF0000"/>
                <w:sz w:val="18"/>
              </w:rPr>
              <w:tab/>
              <w:t>FRI</w:t>
            </w:r>
          </w:p>
          <w:p w14:paraId="42D500C7"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031</w:t>
            </w:r>
            <w:r w:rsidRPr="00B64477">
              <w:rPr>
                <w:rFonts w:ascii="Arial" w:hAnsi="Arial" w:cs="Arial"/>
                <w:color w:val="FF0000"/>
                <w:sz w:val="18"/>
              </w:rPr>
              <w:tab/>
              <w:t>Finansieringsinstitut</w:t>
            </w:r>
            <w:r w:rsidRPr="00B64477">
              <w:rPr>
                <w:rFonts w:ascii="Arial" w:hAnsi="Arial" w:cs="Arial"/>
                <w:color w:val="FF0000"/>
                <w:sz w:val="18"/>
              </w:rPr>
              <w:tab/>
              <w:t>LFI</w:t>
            </w:r>
          </w:p>
          <w:p w14:paraId="008BB188"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032</w:t>
            </w:r>
            <w:r w:rsidRPr="00B64477">
              <w:rPr>
                <w:rFonts w:ascii="Arial" w:hAnsi="Arial" w:cs="Arial"/>
                <w:color w:val="FF0000"/>
                <w:sz w:val="18"/>
              </w:rPr>
              <w:tab/>
              <w:t>Realkreditinstitut</w:t>
            </w:r>
            <w:r w:rsidRPr="00B64477">
              <w:rPr>
                <w:rFonts w:ascii="Arial" w:hAnsi="Arial" w:cs="Arial"/>
                <w:color w:val="FF0000"/>
                <w:sz w:val="18"/>
              </w:rPr>
              <w:tab/>
              <w:t>LFR</w:t>
            </w:r>
          </w:p>
          <w:p w14:paraId="0A265CB7"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033 </w:t>
            </w:r>
            <w:r w:rsidRPr="00B64477">
              <w:rPr>
                <w:rFonts w:ascii="Arial" w:hAnsi="Arial" w:cs="Arial"/>
                <w:color w:val="FF0000"/>
                <w:sz w:val="18"/>
              </w:rPr>
              <w:tab/>
              <w:t>Sparekasse og Andelskasse</w:t>
            </w:r>
            <w:r w:rsidRPr="00B64477">
              <w:rPr>
                <w:rFonts w:ascii="Arial" w:hAnsi="Arial" w:cs="Arial"/>
                <w:color w:val="FF0000"/>
                <w:sz w:val="18"/>
              </w:rPr>
              <w:tab/>
              <w:t>SP</w:t>
            </w:r>
          </w:p>
          <w:p w14:paraId="7CBF95B2"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034 </w:t>
            </w:r>
            <w:r w:rsidRPr="00B64477">
              <w:rPr>
                <w:rFonts w:ascii="Arial" w:hAnsi="Arial" w:cs="Arial"/>
                <w:color w:val="FF0000"/>
                <w:sz w:val="18"/>
              </w:rPr>
              <w:tab/>
              <w:t>Udenlandsk, anden virksomhed</w:t>
            </w:r>
            <w:r w:rsidRPr="00B64477">
              <w:rPr>
                <w:rFonts w:ascii="Arial" w:hAnsi="Arial" w:cs="Arial"/>
                <w:color w:val="FF0000"/>
                <w:sz w:val="18"/>
              </w:rPr>
              <w:tab/>
              <w:t xml:space="preserve">UØ </w:t>
            </w:r>
          </w:p>
          <w:p w14:paraId="5CDEC25D"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035 </w:t>
            </w:r>
            <w:r w:rsidRPr="00B64477">
              <w:rPr>
                <w:rFonts w:ascii="Arial" w:hAnsi="Arial" w:cs="Arial"/>
                <w:color w:val="FF0000"/>
                <w:sz w:val="18"/>
              </w:rPr>
              <w:tab/>
              <w:t>Udenlandsk forening</w:t>
            </w:r>
            <w:r w:rsidRPr="00B64477">
              <w:rPr>
                <w:rFonts w:ascii="Arial" w:hAnsi="Arial" w:cs="Arial"/>
                <w:color w:val="FF0000"/>
                <w:sz w:val="18"/>
              </w:rPr>
              <w:tab/>
              <w:t>UF</w:t>
            </w:r>
          </w:p>
          <w:p w14:paraId="68D35335"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036 </w:t>
            </w:r>
            <w:r w:rsidRPr="00B64477">
              <w:rPr>
                <w:rFonts w:ascii="Arial" w:hAnsi="Arial" w:cs="Arial"/>
                <w:color w:val="FF0000"/>
                <w:sz w:val="18"/>
              </w:rPr>
              <w:tab/>
              <w:t>Erhvervsdrivende fond</w:t>
            </w:r>
            <w:r w:rsidRPr="00B64477">
              <w:rPr>
                <w:rFonts w:ascii="Arial" w:hAnsi="Arial" w:cs="Arial"/>
                <w:color w:val="FF0000"/>
                <w:sz w:val="18"/>
              </w:rPr>
              <w:tab/>
              <w:t>LFF</w:t>
            </w:r>
          </w:p>
          <w:p w14:paraId="0E2C07E7"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037</w:t>
            </w:r>
            <w:r w:rsidRPr="00B64477">
              <w:rPr>
                <w:rFonts w:ascii="Arial" w:hAnsi="Arial" w:cs="Arial"/>
                <w:color w:val="FF0000"/>
                <w:sz w:val="18"/>
              </w:rPr>
              <w:tab/>
              <w:t>Fond</w:t>
            </w:r>
            <w:r w:rsidRPr="00B64477">
              <w:rPr>
                <w:rFonts w:ascii="Arial" w:hAnsi="Arial" w:cs="Arial"/>
                <w:color w:val="FF0000"/>
                <w:sz w:val="18"/>
              </w:rPr>
              <w:tab/>
              <w:t>FF</w:t>
            </w:r>
          </w:p>
          <w:p w14:paraId="4A37CEC2"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038</w:t>
            </w:r>
            <w:r w:rsidRPr="00B64477">
              <w:rPr>
                <w:rFonts w:ascii="Arial" w:hAnsi="Arial" w:cs="Arial"/>
                <w:color w:val="FF0000"/>
                <w:sz w:val="18"/>
              </w:rPr>
              <w:tab/>
              <w:t>Arbejdsmarkedsforening</w:t>
            </w:r>
            <w:r w:rsidRPr="00B64477">
              <w:rPr>
                <w:rFonts w:ascii="Arial" w:hAnsi="Arial" w:cs="Arial"/>
                <w:color w:val="FF0000"/>
                <w:sz w:val="18"/>
              </w:rPr>
              <w:tab/>
              <w:t>LFA</w:t>
            </w:r>
          </w:p>
          <w:p w14:paraId="5A03B7E6"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039</w:t>
            </w:r>
            <w:r w:rsidRPr="00B64477">
              <w:rPr>
                <w:rFonts w:ascii="Arial" w:hAnsi="Arial" w:cs="Arial"/>
                <w:color w:val="FF0000"/>
                <w:sz w:val="18"/>
              </w:rPr>
              <w:tab/>
              <w:t>Selvejende institution, forening, fond mv</w:t>
            </w:r>
            <w:r w:rsidRPr="00B64477">
              <w:rPr>
                <w:rFonts w:ascii="Arial" w:hAnsi="Arial" w:cs="Arial"/>
                <w:color w:val="FF0000"/>
                <w:sz w:val="18"/>
              </w:rPr>
              <w:tab/>
              <w:t>SI</w:t>
            </w:r>
          </w:p>
          <w:p w14:paraId="5BB2E113"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040</w:t>
            </w:r>
            <w:r w:rsidRPr="00B64477">
              <w:rPr>
                <w:rFonts w:ascii="Arial" w:hAnsi="Arial" w:cs="Arial"/>
                <w:color w:val="FF0000"/>
                <w:sz w:val="18"/>
              </w:rPr>
              <w:tab/>
              <w:t>Selvejende institution med offentlig støtte</w:t>
            </w:r>
            <w:r w:rsidRPr="00B64477">
              <w:rPr>
                <w:rFonts w:ascii="Arial" w:hAnsi="Arial" w:cs="Arial"/>
                <w:color w:val="FF0000"/>
                <w:sz w:val="18"/>
              </w:rPr>
              <w:tab/>
              <w:t>SIO</w:t>
            </w:r>
          </w:p>
          <w:p w14:paraId="78716CAB"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041</w:t>
            </w:r>
            <w:r w:rsidRPr="00B64477">
              <w:rPr>
                <w:rFonts w:ascii="Arial" w:hAnsi="Arial" w:cs="Arial"/>
                <w:color w:val="FF0000"/>
                <w:sz w:val="18"/>
              </w:rPr>
              <w:tab/>
              <w:t>Legat</w:t>
            </w:r>
            <w:r w:rsidRPr="00B64477">
              <w:rPr>
                <w:rFonts w:ascii="Arial" w:hAnsi="Arial" w:cs="Arial"/>
                <w:color w:val="FF0000"/>
                <w:sz w:val="18"/>
              </w:rPr>
              <w:tab/>
              <w:t>FL</w:t>
            </w:r>
          </w:p>
          <w:p w14:paraId="3262C300"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042</w:t>
            </w:r>
            <w:r w:rsidRPr="00B64477">
              <w:rPr>
                <w:rFonts w:ascii="Arial" w:hAnsi="Arial" w:cs="Arial"/>
                <w:color w:val="FF0000"/>
                <w:sz w:val="18"/>
              </w:rPr>
              <w:tab/>
              <w:t>Stiftelse</w:t>
            </w:r>
            <w:r w:rsidRPr="00B64477">
              <w:rPr>
                <w:rFonts w:ascii="Arial" w:hAnsi="Arial" w:cs="Arial"/>
                <w:color w:val="FF0000"/>
                <w:sz w:val="18"/>
              </w:rPr>
              <w:tab/>
              <w:t>FST</w:t>
            </w:r>
          </w:p>
          <w:p w14:paraId="11DF999D"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043</w:t>
            </w:r>
            <w:r w:rsidRPr="00B64477">
              <w:rPr>
                <w:rFonts w:ascii="Arial" w:hAnsi="Arial" w:cs="Arial"/>
                <w:color w:val="FF0000"/>
                <w:sz w:val="18"/>
              </w:rPr>
              <w:tab/>
              <w:t>Stat</w:t>
            </w:r>
            <w:r w:rsidRPr="00B64477">
              <w:rPr>
                <w:rFonts w:ascii="Arial" w:hAnsi="Arial" w:cs="Arial"/>
                <w:color w:val="FF0000"/>
                <w:sz w:val="18"/>
              </w:rPr>
              <w:tab/>
              <w:t>OS</w:t>
            </w:r>
          </w:p>
          <w:p w14:paraId="4A14E1DE"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044</w:t>
            </w:r>
            <w:r w:rsidRPr="00B64477">
              <w:rPr>
                <w:rFonts w:ascii="Arial" w:hAnsi="Arial" w:cs="Arial"/>
                <w:color w:val="FF0000"/>
                <w:sz w:val="18"/>
              </w:rPr>
              <w:tab/>
              <w:t>Amt</w:t>
            </w:r>
            <w:r w:rsidRPr="00B64477">
              <w:rPr>
                <w:rFonts w:ascii="Arial" w:hAnsi="Arial" w:cs="Arial"/>
                <w:color w:val="FF0000"/>
                <w:sz w:val="18"/>
              </w:rPr>
              <w:tab/>
              <w:t>OA</w:t>
            </w:r>
          </w:p>
          <w:p w14:paraId="1E29E694"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045</w:t>
            </w:r>
            <w:r w:rsidRPr="00B64477">
              <w:rPr>
                <w:rFonts w:ascii="Arial" w:hAnsi="Arial" w:cs="Arial"/>
                <w:color w:val="FF0000"/>
                <w:sz w:val="18"/>
              </w:rPr>
              <w:tab/>
              <w:t>Kommune</w:t>
            </w:r>
            <w:r w:rsidRPr="00B64477">
              <w:rPr>
                <w:rFonts w:ascii="Arial" w:hAnsi="Arial" w:cs="Arial"/>
                <w:color w:val="FF0000"/>
                <w:sz w:val="18"/>
              </w:rPr>
              <w:tab/>
              <w:t>OK</w:t>
            </w:r>
          </w:p>
          <w:p w14:paraId="487F88F1"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046</w:t>
            </w:r>
            <w:r w:rsidRPr="00B64477">
              <w:rPr>
                <w:rFonts w:ascii="Arial" w:hAnsi="Arial" w:cs="Arial"/>
                <w:color w:val="FF0000"/>
                <w:sz w:val="18"/>
              </w:rPr>
              <w:tab/>
              <w:t>Folkekirkeligt menighedsråd</w:t>
            </w:r>
            <w:r w:rsidRPr="00B64477">
              <w:rPr>
                <w:rFonts w:ascii="Arial" w:hAnsi="Arial" w:cs="Arial"/>
                <w:color w:val="FF0000"/>
                <w:sz w:val="18"/>
              </w:rPr>
              <w:tab/>
              <w:t>MR</w:t>
            </w:r>
          </w:p>
          <w:p w14:paraId="5FB562D6"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047</w:t>
            </w:r>
            <w:r w:rsidRPr="00B64477">
              <w:rPr>
                <w:rFonts w:ascii="Arial" w:hAnsi="Arial" w:cs="Arial"/>
                <w:color w:val="FF0000"/>
                <w:sz w:val="18"/>
              </w:rPr>
              <w:tab/>
              <w:t>Særlig offentlig virksomhed</w:t>
            </w:r>
            <w:r w:rsidRPr="00B64477">
              <w:rPr>
                <w:rFonts w:ascii="Arial" w:hAnsi="Arial" w:cs="Arial"/>
                <w:color w:val="FF0000"/>
                <w:sz w:val="18"/>
              </w:rPr>
              <w:tab/>
              <w:t>SOV</w:t>
            </w:r>
          </w:p>
          <w:p w14:paraId="4C9D8B0D"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048</w:t>
            </w:r>
            <w:r w:rsidRPr="00B64477">
              <w:rPr>
                <w:rFonts w:ascii="Arial" w:hAnsi="Arial" w:cs="Arial"/>
                <w:color w:val="FF0000"/>
                <w:sz w:val="18"/>
              </w:rPr>
              <w:tab/>
              <w:t>Afregnende enhed, fællesregistrering</w:t>
            </w:r>
            <w:r w:rsidRPr="00B64477">
              <w:rPr>
                <w:rFonts w:ascii="Arial" w:hAnsi="Arial" w:cs="Arial"/>
                <w:color w:val="FF0000"/>
                <w:sz w:val="18"/>
              </w:rPr>
              <w:tab/>
              <w:t>YY</w:t>
            </w:r>
          </w:p>
          <w:p w14:paraId="52EC4D5C"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049</w:t>
            </w:r>
            <w:r w:rsidRPr="00B64477">
              <w:rPr>
                <w:rFonts w:ascii="Arial" w:hAnsi="Arial" w:cs="Arial"/>
                <w:color w:val="FF0000"/>
                <w:sz w:val="18"/>
              </w:rPr>
              <w:tab/>
              <w:t>AS beskattet som indkøbsforening</w:t>
            </w:r>
            <w:r w:rsidRPr="00B64477">
              <w:rPr>
                <w:rFonts w:ascii="Arial" w:hAnsi="Arial" w:cs="Arial"/>
                <w:color w:val="FF0000"/>
                <w:sz w:val="18"/>
              </w:rPr>
              <w:tab/>
              <w:t>AS</w:t>
            </w:r>
          </w:p>
          <w:p w14:paraId="4E60A1E1"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050</w:t>
            </w:r>
            <w:r w:rsidRPr="00B64477">
              <w:rPr>
                <w:rFonts w:ascii="Arial" w:hAnsi="Arial" w:cs="Arial"/>
                <w:color w:val="FF0000"/>
                <w:sz w:val="18"/>
              </w:rPr>
              <w:tab/>
              <w:t>ApS beskattet som indkøbsforening</w:t>
            </w:r>
            <w:r w:rsidRPr="00B64477">
              <w:rPr>
                <w:rFonts w:ascii="Arial" w:hAnsi="Arial" w:cs="Arial"/>
                <w:color w:val="FF0000"/>
                <w:sz w:val="18"/>
              </w:rPr>
              <w:tab/>
              <w:t>ApS</w:t>
            </w:r>
          </w:p>
          <w:p w14:paraId="6C2F1E4F"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051</w:t>
            </w:r>
            <w:r w:rsidRPr="00B64477">
              <w:rPr>
                <w:rFonts w:ascii="Arial" w:hAnsi="Arial" w:cs="Arial"/>
                <w:color w:val="FF0000"/>
                <w:sz w:val="18"/>
              </w:rPr>
              <w:tab/>
              <w:t>Forening omfattet af lov om fonde</w:t>
            </w:r>
            <w:r w:rsidRPr="00B64477">
              <w:rPr>
                <w:rFonts w:ascii="Arial" w:hAnsi="Arial" w:cs="Arial"/>
                <w:color w:val="FF0000"/>
                <w:sz w:val="18"/>
              </w:rPr>
              <w:tab/>
              <w:t>LFØ</w:t>
            </w:r>
          </w:p>
          <w:p w14:paraId="66AABA47"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052</w:t>
            </w:r>
            <w:r w:rsidRPr="00B64477">
              <w:rPr>
                <w:rFonts w:ascii="Arial" w:hAnsi="Arial" w:cs="Arial"/>
                <w:color w:val="FF0000"/>
                <w:sz w:val="18"/>
              </w:rPr>
              <w:tab/>
              <w:t>Konkursbo</w:t>
            </w:r>
            <w:r w:rsidRPr="00B64477">
              <w:rPr>
                <w:rFonts w:ascii="Arial" w:hAnsi="Arial" w:cs="Arial"/>
                <w:color w:val="FF0000"/>
                <w:sz w:val="18"/>
              </w:rPr>
              <w:tab/>
              <w:t>BKB</w:t>
            </w:r>
          </w:p>
          <w:p w14:paraId="3EB9201E"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054</w:t>
            </w:r>
            <w:r w:rsidRPr="00B64477">
              <w:rPr>
                <w:rFonts w:ascii="Arial" w:hAnsi="Arial" w:cs="Arial"/>
                <w:color w:val="FF0000"/>
                <w:sz w:val="18"/>
              </w:rPr>
              <w:tab/>
              <w:t>Anden forening</w:t>
            </w:r>
            <w:r w:rsidRPr="00B64477">
              <w:rPr>
                <w:rFonts w:ascii="Arial" w:hAnsi="Arial" w:cs="Arial"/>
                <w:color w:val="FF0000"/>
                <w:sz w:val="18"/>
              </w:rPr>
              <w:tab/>
              <w:t>Ø</w:t>
            </w:r>
          </w:p>
          <w:p w14:paraId="5F11EF12"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055</w:t>
            </w:r>
            <w:r w:rsidRPr="00B64477">
              <w:rPr>
                <w:rFonts w:ascii="Arial" w:hAnsi="Arial" w:cs="Arial"/>
                <w:color w:val="FF0000"/>
                <w:sz w:val="18"/>
              </w:rPr>
              <w:tab/>
              <w:t>Registreret enkeltmandsfirma</w:t>
            </w:r>
            <w:r w:rsidRPr="00B64477">
              <w:rPr>
                <w:rFonts w:ascii="Arial" w:hAnsi="Arial" w:cs="Arial"/>
                <w:color w:val="FF0000"/>
                <w:sz w:val="18"/>
              </w:rPr>
              <w:tab/>
              <w:t>REF</w:t>
            </w:r>
          </w:p>
          <w:p w14:paraId="4E0D6D04"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056</w:t>
            </w:r>
            <w:r w:rsidRPr="00B64477">
              <w:rPr>
                <w:rFonts w:ascii="Arial" w:hAnsi="Arial" w:cs="Arial"/>
                <w:color w:val="FF0000"/>
                <w:sz w:val="18"/>
              </w:rPr>
              <w:tab/>
              <w:t>Udenlandsk aktieselskab</w:t>
            </w:r>
            <w:r w:rsidRPr="00B64477">
              <w:rPr>
                <w:rFonts w:ascii="Arial" w:hAnsi="Arial" w:cs="Arial"/>
                <w:color w:val="FF0000"/>
                <w:sz w:val="18"/>
              </w:rPr>
              <w:tab/>
              <w:t>UA</w:t>
            </w:r>
          </w:p>
          <w:p w14:paraId="741C065F"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057</w:t>
            </w:r>
            <w:r w:rsidRPr="00B64477">
              <w:rPr>
                <w:rFonts w:ascii="Arial" w:hAnsi="Arial" w:cs="Arial"/>
                <w:color w:val="FF0000"/>
                <w:sz w:val="18"/>
              </w:rPr>
              <w:tab/>
              <w:t>Udenlandsk anpartsselskab</w:t>
            </w:r>
            <w:r w:rsidRPr="00B64477">
              <w:rPr>
                <w:rFonts w:ascii="Arial" w:hAnsi="Arial" w:cs="Arial"/>
                <w:color w:val="FF0000"/>
                <w:sz w:val="18"/>
              </w:rPr>
              <w:tab/>
              <w:t>UDP</w:t>
            </w:r>
          </w:p>
          <w:p w14:paraId="722D5522"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058</w:t>
            </w:r>
            <w:r w:rsidRPr="00B64477">
              <w:rPr>
                <w:rFonts w:ascii="Arial" w:hAnsi="Arial" w:cs="Arial"/>
                <w:color w:val="FF0000"/>
                <w:sz w:val="18"/>
              </w:rPr>
              <w:tab/>
              <w:t>SE-selskab</w:t>
            </w:r>
            <w:r w:rsidRPr="00B64477">
              <w:rPr>
                <w:rFonts w:ascii="Arial" w:hAnsi="Arial" w:cs="Arial"/>
                <w:color w:val="FF0000"/>
                <w:sz w:val="18"/>
              </w:rPr>
              <w:tab/>
              <w:t>SE</w:t>
            </w:r>
          </w:p>
          <w:p w14:paraId="5027E579"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059</w:t>
            </w:r>
            <w:r w:rsidRPr="00B64477">
              <w:rPr>
                <w:rFonts w:ascii="Arial" w:hAnsi="Arial" w:cs="Arial"/>
                <w:color w:val="FF0000"/>
                <w:sz w:val="18"/>
              </w:rPr>
              <w:tab/>
              <w:t>Frivillig Forening</w:t>
            </w:r>
            <w:r w:rsidRPr="00B64477">
              <w:rPr>
                <w:rFonts w:ascii="Arial" w:hAnsi="Arial" w:cs="Arial"/>
                <w:color w:val="FF0000"/>
                <w:sz w:val="18"/>
              </w:rPr>
              <w:tab/>
              <w:t>FFO</w:t>
            </w:r>
          </w:p>
          <w:p w14:paraId="259B30FE"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060</w:t>
            </w:r>
            <w:r w:rsidRPr="00B64477">
              <w:rPr>
                <w:rFonts w:ascii="Arial" w:hAnsi="Arial" w:cs="Arial"/>
                <w:color w:val="FF0000"/>
                <w:sz w:val="18"/>
              </w:rPr>
              <w:tab/>
              <w:t>Region</w:t>
            </w:r>
            <w:r w:rsidRPr="00B64477">
              <w:rPr>
                <w:rFonts w:ascii="Arial" w:hAnsi="Arial" w:cs="Arial"/>
                <w:color w:val="FF0000"/>
                <w:sz w:val="18"/>
              </w:rPr>
              <w:tab/>
              <w:t>REG</w:t>
            </w:r>
          </w:p>
        </w:tc>
      </w:tr>
      <w:tr w:rsidR="001E2984" w14:paraId="6BD93D28" w14:textId="77777777" w:rsidTr="001E2984">
        <w:tc>
          <w:tcPr>
            <w:tcW w:w="3402" w:type="dxa"/>
          </w:tcPr>
          <w:p w14:paraId="74587EEC"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FordringAfregningBeløb</w:t>
            </w:r>
          </w:p>
        </w:tc>
        <w:tc>
          <w:tcPr>
            <w:tcW w:w="1701" w:type="dxa"/>
          </w:tcPr>
          <w:p w14:paraId="020A06F2"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14:paraId="55B911E8"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Beløb</w:t>
            </w:r>
          </w:p>
          <w:p w14:paraId="37F0E0A1"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decimal</w:t>
            </w:r>
          </w:p>
          <w:p w14:paraId="2EE647D2"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totalDigits: 13</w:t>
            </w:r>
          </w:p>
          <w:p w14:paraId="535E1A21"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C1D51D5"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w:t>
            </w:r>
          </w:p>
        </w:tc>
      </w:tr>
      <w:tr w:rsidR="001E2984" w14:paraId="2675A821" w14:textId="77777777" w:rsidTr="001E2984">
        <w:tc>
          <w:tcPr>
            <w:tcW w:w="3402" w:type="dxa"/>
          </w:tcPr>
          <w:p w14:paraId="080C0D23"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46619">
              <w:rPr>
                <w:rFonts w:ascii="Arial" w:hAnsi="Arial" w:cs="Arial"/>
                <w:color w:val="FF0000"/>
                <w:sz w:val="18"/>
              </w:rPr>
              <w:t>FordringAfregningBeløbDKK</w:t>
            </w:r>
          </w:p>
        </w:tc>
        <w:tc>
          <w:tcPr>
            <w:tcW w:w="1701" w:type="dxa"/>
          </w:tcPr>
          <w:p w14:paraId="5160B6E1"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 xml:space="preserve">Domain: </w:t>
            </w:r>
          </w:p>
          <w:p w14:paraId="0654B44D"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Beløb</w:t>
            </w:r>
          </w:p>
          <w:p w14:paraId="7A95AA49"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base: decimal</w:t>
            </w:r>
          </w:p>
          <w:p w14:paraId="5AB2BB30"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totalDigits: 13</w:t>
            </w:r>
          </w:p>
          <w:p w14:paraId="15C40645"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46619">
              <w:rPr>
                <w:rFonts w:ascii="Arial" w:hAnsi="Arial" w:cs="Arial"/>
                <w:color w:val="FF0000"/>
                <w:sz w:val="18"/>
              </w:rPr>
              <w:t>fractionDigits: 2</w:t>
            </w:r>
          </w:p>
        </w:tc>
        <w:tc>
          <w:tcPr>
            <w:tcW w:w="4671" w:type="dxa"/>
          </w:tcPr>
          <w:p w14:paraId="1C3132C6"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46619">
              <w:rPr>
                <w:rFonts w:ascii="Arial" w:hAnsi="Arial" w:cs="Arial"/>
                <w:color w:val="FF0000"/>
                <w:sz w:val="18"/>
              </w:rPr>
              <w:t>Det beløb der afregnes på fordringen i danske kroner.</w:t>
            </w:r>
          </w:p>
        </w:tc>
      </w:tr>
      <w:tr w:rsidR="001E2984" w14:paraId="2BD5F7F1" w14:textId="77777777" w:rsidTr="001E2984">
        <w:tc>
          <w:tcPr>
            <w:tcW w:w="3402" w:type="dxa"/>
          </w:tcPr>
          <w:p w14:paraId="0ABFB76F"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w:t>
            </w:r>
          </w:p>
        </w:tc>
        <w:tc>
          <w:tcPr>
            <w:tcW w:w="1701" w:type="dxa"/>
          </w:tcPr>
          <w:p w14:paraId="77ECCEB3"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14:paraId="52C29DC4"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Beløb</w:t>
            </w:r>
          </w:p>
          <w:p w14:paraId="0F2B41E5"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decimal</w:t>
            </w:r>
          </w:p>
          <w:p w14:paraId="098BB1EE"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totalDigits: 13</w:t>
            </w:r>
          </w:p>
          <w:p w14:paraId="4F35B2B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A167D68"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med i den indrapporterede valuta.</w:t>
            </w:r>
          </w:p>
        </w:tc>
      </w:tr>
      <w:tr w:rsidR="001E2984" w14:paraId="46445FEA" w14:textId="77777777" w:rsidTr="001E2984">
        <w:tc>
          <w:tcPr>
            <w:tcW w:w="3402" w:type="dxa"/>
          </w:tcPr>
          <w:p w14:paraId="4A95A760"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B64477">
              <w:rPr>
                <w:rFonts w:ascii="Arial" w:hAnsi="Arial" w:cs="Arial"/>
                <w:color w:val="FF0000"/>
                <w:sz w:val="18"/>
              </w:rPr>
              <w:t>FordringAfskrivningAfsBeløbDKK</w:t>
            </w:r>
          </w:p>
        </w:tc>
        <w:tc>
          <w:tcPr>
            <w:tcW w:w="1701" w:type="dxa"/>
          </w:tcPr>
          <w:p w14:paraId="6A42EB02"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4477">
              <w:rPr>
                <w:rFonts w:ascii="Arial" w:hAnsi="Arial" w:cs="Arial"/>
                <w:color w:val="FF0000"/>
                <w:sz w:val="18"/>
                <w:lang w:val="en-US"/>
              </w:rPr>
              <w:t xml:space="preserve">Domain: </w:t>
            </w:r>
          </w:p>
          <w:p w14:paraId="243EA377"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4477">
              <w:rPr>
                <w:rFonts w:ascii="Arial" w:hAnsi="Arial" w:cs="Arial"/>
                <w:color w:val="FF0000"/>
                <w:sz w:val="18"/>
                <w:lang w:val="en-US"/>
              </w:rPr>
              <w:t>Beløb</w:t>
            </w:r>
          </w:p>
          <w:p w14:paraId="1211C9C0"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4477">
              <w:rPr>
                <w:rFonts w:ascii="Arial" w:hAnsi="Arial" w:cs="Arial"/>
                <w:color w:val="FF0000"/>
                <w:sz w:val="18"/>
                <w:lang w:val="en-US"/>
              </w:rPr>
              <w:t>base: decimal</w:t>
            </w:r>
          </w:p>
          <w:p w14:paraId="4F758318"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4477">
              <w:rPr>
                <w:rFonts w:ascii="Arial" w:hAnsi="Arial" w:cs="Arial"/>
                <w:color w:val="FF0000"/>
                <w:sz w:val="18"/>
                <w:lang w:val="en-US"/>
              </w:rPr>
              <w:t>totalDigits: 13</w:t>
            </w:r>
          </w:p>
          <w:p w14:paraId="6A332055"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fractionDigits: 2</w:t>
            </w:r>
          </w:p>
        </w:tc>
        <w:tc>
          <w:tcPr>
            <w:tcW w:w="4671" w:type="dxa"/>
          </w:tcPr>
          <w:p w14:paraId="466C5D4E"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Det beløb en fordring er afskrevet  omregnet til danske kroner.</w:t>
            </w:r>
          </w:p>
        </w:tc>
      </w:tr>
      <w:tr w:rsidR="001E2984" w14:paraId="5A3F31C4" w14:textId="77777777" w:rsidTr="001E2984">
        <w:tc>
          <w:tcPr>
            <w:tcW w:w="3402" w:type="dxa"/>
          </w:tcPr>
          <w:p w14:paraId="48206109"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B64477">
              <w:rPr>
                <w:rFonts w:ascii="Arial" w:hAnsi="Arial" w:cs="Arial"/>
                <w:color w:val="FF0000"/>
                <w:sz w:val="18"/>
              </w:rPr>
              <w:t>FordringAfskrivningDato</w:t>
            </w:r>
          </w:p>
        </w:tc>
        <w:tc>
          <w:tcPr>
            <w:tcW w:w="1701" w:type="dxa"/>
          </w:tcPr>
          <w:p w14:paraId="1D37659F"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Domain: </w:t>
            </w:r>
          </w:p>
          <w:p w14:paraId="714245F2"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Dato</w:t>
            </w:r>
          </w:p>
          <w:p w14:paraId="1682562B"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base: date</w:t>
            </w:r>
          </w:p>
        </w:tc>
        <w:tc>
          <w:tcPr>
            <w:tcW w:w="4671" w:type="dxa"/>
          </w:tcPr>
          <w:p w14:paraId="21306FD6"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Dags dato, ,  (samme som registreringsdato i DMI)</w:t>
            </w:r>
          </w:p>
        </w:tc>
      </w:tr>
      <w:tr w:rsidR="001E2984" w14:paraId="257DC623" w14:textId="77777777" w:rsidTr="001E2984">
        <w:tc>
          <w:tcPr>
            <w:tcW w:w="3402" w:type="dxa"/>
          </w:tcPr>
          <w:p w14:paraId="456521EA"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B64477">
              <w:rPr>
                <w:rFonts w:ascii="Arial" w:hAnsi="Arial" w:cs="Arial"/>
                <w:color w:val="FF0000"/>
                <w:sz w:val="18"/>
              </w:rPr>
              <w:t>FordringAfskrivningProcent</w:t>
            </w:r>
          </w:p>
        </w:tc>
        <w:tc>
          <w:tcPr>
            <w:tcW w:w="1701" w:type="dxa"/>
          </w:tcPr>
          <w:p w14:paraId="53D2F58F"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4477">
              <w:rPr>
                <w:rFonts w:ascii="Arial" w:hAnsi="Arial" w:cs="Arial"/>
                <w:color w:val="FF0000"/>
                <w:sz w:val="18"/>
                <w:lang w:val="en-US"/>
              </w:rPr>
              <w:t xml:space="preserve">Domain: </w:t>
            </w:r>
          </w:p>
          <w:p w14:paraId="5F2349D6"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4477">
              <w:rPr>
                <w:rFonts w:ascii="Arial" w:hAnsi="Arial" w:cs="Arial"/>
                <w:color w:val="FF0000"/>
                <w:sz w:val="18"/>
                <w:lang w:val="en-US"/>
              </w:rPr>
              <w:t>ProcentSatsPositiv</w:t>
            </w:r>
          </w:p>
          <w:p w14:paraId="67D47D3E"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4477">
              <w:rPr>
                <w:rFonts w:ascii="Arial" w:hAnsi="Arial" w:cs="Arial"/>
                <w:color w:val="FF0000"/>
                <w:sz w:val="18"/>
                <w:lang w:val="en-US"/>
              </w:rPr>
              <w:t>base: decimal</w:t>
            </w:r>
          </w:p>
          <w:p w14:paraId="5DD59FF1"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4477">
              <w:rPr>
                <w:rFonts w:ascii="Arial" w:hAnsi="Arial" w:cs="Arial"/>
                <w:color w:val="FF0000"/>
                <w:sz w:val="18"/>
                <w:lang w:val="en-US"/>
              </w:rPr>
              <w:t>minInclusive: 0</w:t>
            </w:r>
          </w:p>
          <w:p w14:paraId="6765DA62"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totalDigits: 7</w:t>
            </w:r>
          </w:p>
          <w:p w14:paraId="4977C8C7"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fractionDigits: 4</w:t>
            </w:r>
          </w:p>
        </w:tc>
        <w:tc>
          <w:tcPr>
            <w:tcW w:w="4671" w:type="dxa"/>
          </w:tcPr>
          <w:p w14:paraId="135E58B5" w14:textId="77777777"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Procent som fordringen skal er afskrevet med.</w:t>
            </w:r>
          </w:p>
        </w:tc>
      </w:tr>
      <w:tr w:rsidR="001E2984" w14:paraId="725FC680" w14:textId="77777777" w:rsidTr="001E2984">
        <w:tc>
          <w:tcPr>
            <w:tcW w:w="3402" w:type="dxa"/>
          </w:tcPr>
          <w:p w14:paraId="6526F0E6"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FordringAfskrivningVirkningFra</w:t>
            </w:r>
          </w:p>
        </w:tc>
        <w:tc>
          <w:tcPr>
            <w:tcW w:w="1701" w:type="dxa"/>
          </w:tcPr>
          <w:p w14:paraId="21F48CA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DC3FDF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22F2C1C7"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600A8FD"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tc>
      </w:tr>
      <w:tr w:rsidR="001E2984" w14:paraId="71A5BF83" w14:textId="77777777" w:rsidTr="001E2984">
        <w:tc>
          <w:tcPr>
            <w:tcW w:w="3402" w:type="dxa"/>
          </w:tcPr>
          <w:p w14:paraId="5F4F1F7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FordringAfskrivningÅrsagBegr</w:t>
            </w:r>
          </w:p>
        </w:tc>
        <w:tc>
          <w:tcPr>
            <w:tcW w:w="1701" w:type="dxa"/>
          </w:tcPr>
          <w:p w14:paraId="79775246"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14:paraId="719C4827"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TekstKort</w:t>
            </w:r>
          </w:p>
          <w:p w14:paraId="1389029F"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string</w:t>
            </w:r>
          </w:p>
          <w:p w14:paraId="0A364A62"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minLength: 0</w:t>
            </w:r>
          </w:p>
          <w:p w14:paraId="5FD0430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53A9456E"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1FD96288"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tc>
      </w:tr>
      <w:tr w:rsidR="001E2984" w14:paraId="1C0622EE" w14:textId="77777777" w:rsidTr="001E2984">
        <w:tc>
          <w:tcPr>
            <w:tcW w:w="3402" w:type="dxa"/>
          </w:tcPr>
          <w:p w14:paraId="7EB1090F"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FordringAfskrivningÅrsagKode</w:t>
            </w:r>
          </w:p>
        </w:tc>
        <w:tc>
          <w:tcPr>
            <w:tcW w:w="1701" w:type="dxa"/>
          </w:tcPr>
          <w:p w14:paraId="68B58A0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77DC31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14:paraId="4EB2A6F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6BD435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15CDAED0"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AFSO, ANDN, AUTO, BGTL, DØDB, EFTG, FEJL, FORÆ, GLDS, KONK, KREO, REKO, TVAO</w:t>
            </w:r>
          </w:p>
        </w:tc>
        <w:tc>
          <w:tcPr>
            <w:tcW w:w="4671" w:type="dxa"/>
          </w:tcPr>
          <w:p w14:paraId="0EB8103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14:paraId="4653FA9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C0FAB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6C5F67D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14:paraId="231EAA4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14:paraId="6A760D5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14:paraId="4DEA0C3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14:paraId="26E32C0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14:paraId="741D4CD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14:paraId="231A438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14:paraId="419C6C8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14:paraId="28FC478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Gældssanereing.</w:t>
            </w:r>
          </w:p>
          <w:p w14:paraId="71506FF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14:paraId="35E333F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14:paraId="684E36A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14:paraId="1B941C15"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tc>
      </w:tr>
      <w:tr w:rsidR="001E2984" w14:paraId="3F37C013" w14:textId="77777777" w:rsidTr="001E2984">
        <w:tc>
          <w:tcPr>
            <w:tcW w:w="3402" w:type="dxa"/>
          </w:tcPr>
          <w:p w14:paraId="3276BB03"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FordringAfskrivningÅrsagTekst</w:t>
            </w:r>
          </w:p>
        </w:tc>
        <w:tc>
          <w:tcPr>
            <w:tcW w:w="1701" w:type="dxa"/>
          </w:tcPr>
          <w:p w14:paraId="0FF11E8F"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14:paraId="302E1DD4"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TekstKort</w:t>
            </w:r>
          </w:p>
          <w:p w14:paraId="743B2B99"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string</w:t>
            </w:r>
          </w:p>
          <w:p w14:paraId="1D0487C4"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minLength: 0</w:t>
            </w:r>
          </w:p>
          <w:p w14:paraId="51D9355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14E0C505"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0DF305F2"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1E2984" w14:paraId="65F6F1A5" w14:textId="77777777" w:rsidTr="001E2984">
        <w:tc>
          <w:tcPr>
            <w:tcW w:w="3402" w:type="dxa"/>
          </w:tcPr>
          <w:p w14:paraId="58D0645B" w14:textId="77777777"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3C527C">
              <w:rPr>
                <w:rFonts w:ascii="Arial" w:hAnsi="Arial" w:cs="Arial"/>
                <w:color w:val="FF0000"/>
                <w:sz w:val="18"/>
              </w:rPr>
              <w:t>FordringHaverAfregningBeløb</w:t>
            </w:r>
          </w:p>
        </w:tc>
        <w:tc>
          <w:tcPr>
            <w:tcW w:w="1701" w:type="dxa"/>
          </w:tcPr>
          <w:p w14:paraId="4DA6CD86" w14:textId="77777777"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C527C">
              <w:rPr>
                <w:rFonts w:ascii="Arial" w:hAnsi="Arial" w:cs="Arial"/>
                <w:color w:val="FF0000"/>
                <w:sz w:val="18"/>
                <w:lang w:val="en-US"/>
              </w:rPr>
              <w:t xml:space="preserve">Domain: </w:t>
            </w:r>
          </w:p>
          <w:p w14:paraId="13277F0D" w14:textId="77777777"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C527C">
              <w:rPr>
                <w:rFonts w:ascii="Arial" w:hAnsi="Arial" w:cs="Arial"/>
                <w:color w:val="FF0000"/>
                <w:sz w:val="18"/>
                <w:lang w:val="en-US"/>
              </w:rPr>
              <w:t>Beløb</w:t>
            </w:r>
          </w:p>
          <w:p w14:paraId="6D41C261" w14:textId="77777777"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C527C">
              <w:rPr>
                <w:rFonts w:ascii="Arial" w:hAnsi="Arial" w:cs="Arial"/>
                <w:color w:val="FF0000"/>
                <w:sz w:val="18"/>
                <w:lang w:val="en-US"/>
              </w:rPr>
              <w:t>base: decimal</w:t>
            </w:r>
          </w:p>
          <w:p w14:paraId="0ECAE6F9" w14:textId="77777777"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C527C">
              <w:rPr>
                <w:rFonts w:ascii="Arial" w:hAnsi="Arial" w:cs="Arial"/>
                <w:color w:val="FF0000"/>
                <w:sz w:val="18"/>
                <w:lang w:val="en-US"/>
              </w:rPr>
              <w:t>totalDigits: 13</w:t>
            </w:r>
          </w:p>
          <w:p w14:paraId="190B88F2" w14:textId="77777777"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C527C">
              <w:rPr>
                <w:rFonts w:ascii="Arial" w:hAnsi="Arial" w:cs="Arial"/>
                <w:color w:val="FF0000"/>
                <w:sz w:val="18"/>
              </w:rPr>
              <w:t>fractionDigits: 2</w:t>
            </w:r>
          </w:p>
        </w:tc>
        <w:tc>
          <w:tcPr>
            <w:tcW w:w="4671" w:type="dxa"/>
          </w:tcPr>
          <w:p w14:paraId="6A915F03" w14:textId="77777777"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C527C">
              <w:rPr>
                <w:rFonts w:ascii="Arial" w:hAnsi="Arial" w:cs="Arial"/>
                <w:color w:val="FF0000"/>
                <w:sz w:val="18"/>
              </w:rPr>
              <w:t>Det beløb der skal afregnes til fordringshaver i den valgte valuta</w:t>
            </w:r>
          </w:p>
        </w:tc>
      </w:tr>
      <w:tr w:rsidR="001E2984" w14:paraId="400A9A54" w14:textId="77777777" w:rsidTr="001E2984">
        <w:tc>
          <w:tcPr>
            <w:tcW w:w="3402" w:type="dxa"/>
          </w:tcPr>
          <w:p w14:paraId="4DA134F0" w14:textId="77777777"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6355A">
              <w:rPr>
                <w:rFonts w:ascii="Arial" w:hAnsi="Arial" w:cs="Arial"/>
                <w:color w:val="FF0000"/>
                <w:sz w:val="18"/>
              </w:rPr>
              <w:t>FordringHaverAfregningBeløbDKK</w:t>
            </w:r>
          </w:p>
        </w:tc>
        <w:tc>
          <w:tcPr>
            <w:tcW w:w="1701" w:type="dxa"/>
          </w:tcPr>
          <w:p w14:paraId="3C78A78A" w14:textId="77777777"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6355A">
              <w:rPr>
                <w:rFonts w:ascii="Arial" w:hAnsi="Arial" w:cs="Arial"/>
                <w:color w:val="FF0000"/>
                <w:sz w:val="18"/>
                <w:lang w:val="en-US"/>
              </w:rPr>
              <w:t xml:space="preserve">Domain: </w:t>
            </w:r>
          </w:p>
          <w:p w14:paraId="7BC0367D" w14:textId="77777777"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6355A">
              <w:rPr>
                <w:rFonts w:ascii="Arial" w:hAnsi="Arial" w:cs="Arial"/>
                <w:color w:val="FF0000"/>
                <w:sz w:val="18"/>
                <w:lang w:val="en-US"/>
              </w:rPr>
              <w:t>Beløb</w:t>
            </w:r>
          </w:p>
          <w:p w14:paraId="17F7660E" w14:textId="77777777"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6355A">
              <w:rPr>
                <w:rFonts w:ascii="Arial" w:hAnsi="Arial" w:cs="Arial"/>
                <w:color w:val="FF0000"/>
                <w:sz w:val="18"/>
                <w:lang w:val="en-US"/>
              </w:rPr>
              <w:t>base: decimal</w:t>
            </w:r>
          </w:p>
          <w:p w14:paraId="0912D851" w14:textId="77777777"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6355A">
              <w:rPr>
                <w:rFonts w:ascii="Arial" w:hAnsi="Arial" w:cs="Arial"/>
                <w:color w:val="FF0000"/>
                <w:sz w:val="18"/>
                <w:lang w:val="en-US"/>
              </w:rPr>
              <w:t>totalDigits: 13</w:t>
            </w:r>
          </w:p>
          <w:p w14:paraId="33015BDD" w14:textId="77777777"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fractionDigits: 2</w:t>
            </w:r>
          </w:p>
        </w:tc>
        <w:tc>
          <w:tcPr>
            <w:tcW w:w="4671" w:type="dxa"/>
          </w:tcPr>
          <w:p w14:paraId="562E0F37" w14:textId="77777777"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Det beløb der skal afregnes til fordringshaver omregnet til danske kroner.</w:t>
            </w:r>
          </w:p>
        </w:tc>
      </w:tr>
      <w:tr w:rsidR="001E2984" w14:paraId="7A8696CC" w14:textId="77777777" w:rsidTr="001E2984">
        <w:tc>
          <w:tcPr>
            <w:tcW w:w="3402" w:type="dxa"/>
          </w:tcPr>
          <w:p w14:paraId="71CF7130" w14:textId="77777777"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3C527C">
              <w:rPr>
                <w:rFonts w:ascii="Arial" w:hAnsi="Arial" w:cs="Arial"/>
                <w:color w:val="FF0000"/>
                <w:sz w:val="18"/>
              </w:rPr>
              <w:t>FordringHaverAfregningDato</w:t>
            </w:r>
          </w:p>
        </w:tc>
        <w:tc>
          <w:tcPr>
            <w:tcW w:w="1701" w:type="dxa"/>
          </w:tcPr>
          <w:p w14:paraId="3E363520" w14:textId="77777777"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C527C">
              <w:rPr>
                <w:rFonts w:ascii="Arial" w:hAnsi="Arial" w:cs="Arial"/>
                <w:color w:val="FF0000"/>
                <w:sz w:val="18"/>
              </w:rPr>
              <w:t xml:space="preserve">Domain: </w:t>
            </w:r>
          </w:p>
          <w:p w14:paraId="40A0DBAD" w14:textId="77777777"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C527C">
              <w:rPr>
                <w:rFonts w:ascii="Arial" w:hAnsi="Arial" w:cs="Arial"/>
                <w:color w:val="FF0000"/>
                <w:sz w:val="18"/>
              </w:rPr>
              <w:t>Dato</w:t>
            </w:r>
          </w:p>
          <w:p w14:paraId="76184786" w14:textId="77777777"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C527C">
              <w:rPr>
                <w:rFonts w:ascii="Arial" w:hAnsi="Arial" w:cs="Arial"/>
                <w:color w:val="FF0000"/>
                <w:sz w:val="18"/>
              </w:rPr>
              <w:t>base: date</w:t>
            </w:r>
          </w:p>
        </w:tc>
        <w:tc>
          <w:tcPr>
            <w:tcW w:w="4671" w:type="dxa"/>
          </w:tcPr>
          <w:p w14:paraId="1C7CCB0E" w14:textId="77777777"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C527C">
              <w:rPr>
                <w:rFonts w:ascii="Arial" w:hAnsi="Arial" w:cs="Arial"/>
                <w:color w:val="FF0000"/>
                <w:sz w:val="18"/>
              </w:rPr>
              <w:t>Den dato afregningen til fordringshaver er oprettet</w:t>
            </w:r>
          </w:p>
        </w:tc>
      </w:tr>
      <w:tr w:rsidR="001E2984" w14:paraId="3DEB8F88" w14:textId="77777777" w:rsidTr="001E2984">
        <w:tc>
          <w:tcPr>
            <w:tcW w:w="3402" w:type="dxa"/>
          </w:tcPr>
          <w:p w14:paraId="18541197" w14:textId="77777777"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3C527C">
              <w:rPr>
                <w:rFonts w:ascii="Arial" w:hAnsi="Arial" w:cs="Arial"/>
                <w:color w:val="FF0000"/>
                <w:sz w:val="18"/>
              </w:rPr>
              <w:t>FordringHaverAfregningID</w:t>
            </w:r>
          </w:p>
        </w:tc>
        <w:tc>
          <w:tcPr>
            <w:tcW w:w="1701" w:type="dxa"/>
          </w:tcPr>
          <w:p w14:paraId="6C337C89" w14:textId="77777777"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C527C">
              <w:rPr>
                <w:rFonts w:ascii="Arial" w:hAnsi="Arial" w:cs="Arial"/>
                <w:color w:val="FF0000"/>
                <w:sz w:val="18"/>
                <w:lang w:val="en-US"/>
              </w:rPr>
              <w:t xml:space="preserve">Domain: </w:t>
            </w:r>
          </w:p>
          <w:p w14:paraId="0E3D73D5" w14:textId="77777777"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C527C">
              <w:rPr>
                <w:rFonts w:ascii="Arial" w:hAnsi="Arial" w:cs="Arial"/>
                <w:color w:val="FF0000"/>
                <w:sz w:val="18"/>
                <w:lang w:val="en-US"/>
              </w:rPr>
              <w:t>ID18</w:t>
            </w:r>
          </w:p>
          <w:p w14:paraId="6691609C" w14:textId="77777777"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C527C">
              <w:rPr>
                <w:rFonts w:ascii="Arial" w:hAnsi="Arial" w:cs="Arial"/>
                <w:color w:val="FF0000"/>
                <w:sz w:val="18"/>
                <w:lang w:val="en-US"/>
              </w:rPr>
              <w:t>base: integer</w:t>
            </w:r>
          </w:p>
          <w:p w14:paraId="72341D48" w14:textId="77777777"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C527C">
              <w:rPr>
                <w:rFonts w:ascii="Arial" w:hAnsi="Arial" w:cs="Arial"/>
                <w:color w:val="FF0000"/>
                <w:sz w:val="18"/>
                <w:lang w:val="en-US"/>
              </w:rPr>
              <w:t>minInclusive: 1</w:t>
            </w:r>
          </w:p>
          <w:p w14:paraId="5454407A" w14:textId="77777777"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C527C">
              <w:rPr>
                <w:rFonts w:ascii="Arial" w:hAnsi="Arial" w:cs="Arial"/>
                <w:color w:val="FF0000"/>
                <w:sz w:val="18"/>
              </w:rPr>
              <w:t>totalDigits: 18</w:t>
            </w:r>
          </w:p>
        </w:tc>
        <w:tc>
          <w:tcPr>
            <w:tcW w:w="4671" w:type="dxa"/>
          </w:tcPr>
          <w:p w14:paraId="3F3A62C2" w14:textId="77777777"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C527C">
              <w:rPr>
                <w:rFonts w:ascii="Arial" w:hAnsi="Arial" w:cs="Arial"/>
                <w:color w:val="FF0000"/>
                <w:sz w:val="18"/>
              </w:rPr>
              <w:t>Den unikke identifikation af afregningen</w:t>
            </w:r>
          </w:p>
        </w:tc>
      </w:tr>
      <w:tr w:rsidR="001E2984" w14:paraId="6F5FB665" w14:textId="77777777" w:rsidTr="001E2984">
        <w:tc>
          <w:tcPr>
            <w:tcW w:w="3402" w:type="dxa"/>
          </w:tcPr>
          <w:p w14:paraId="10EE3332" w14:textId="77777777"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6355A">
              <w:rPr>
                <w:rFonts w:ascii="Arial" w:hAnsi="Arial" w:cs="Arial"/>
                <w:color w:val="FF0000"/>
                <w:sz w:val="18"/>
              </w:rPr>
              <w:t>FordringHaverAfregningPerFra</w:t>
            </w:r>
          </w:p>
        </w:tc>
        <w:tc>
          <w:tcPr>
            <w:tcW w:w="1701" w:type="dxa"/>
          </w:tcPr>
          <w:p w14:paraId="1D2EB007" w14:textId="77777777"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 xml:space="preserve">Domain: </w:t>
            </w:r>
          </w:p>
          <w:p w14:paraId="2323AC20" w14:textId="77777777"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Dato</w:t>
            </w:r>
          </w:p>
          <w:p w14:paraId="2A8F0837" w14:textId="77777777"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base: date</w:t>
            </w:r>
          </w:p>
        </w:tc>
        <w:tc>
          <w:tcPr>
            <w:tcW w:w="4671" w:type="dxa"/>
          </w:tcPr>
          <w:p w14:paraId="4C3AEF7C" w14:textId="77777777"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FordringHaverAfregningPeriodeFraDato er pr. definition altid én dag efter sidste FordringHaverAfregningDato.</w:t>
            </w:r>
          </w:p>
          <w:p w14:paraId="0C024928" w14:textId="77777777"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4EBD4697" w14:textId="77777777"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Note til elementnavn:</w:t>
            </w:r>
          </w:p>
          <w:p w14:paraId="4E49FE80" w14:textId="77777777"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Dette elementnavn er ikke blevet forkortet til de aftalte maks. 30 karakterer, da det ikke var muligt at finde en forkortelse der ikke var meningsforstyrrende i forhold til begrebet.</w:t>
            </w:r>
          </w:p>
          <w:p w14:paraId="07B540B5" w14:textId="77777777"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Elementet skal forkortes i databasen, og her er SKATs forslag til forkortelse:</w:t>
            </w:r>
          </w:p>
          <w:p w14:paraId="4F8008D0" w14:textId="77777777"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FordringHaverAfrPeriodeFra</w:t>
            </w:r>
          </w:p>
          <w:p w14:paraId="7DDF0214" w14:textId="77777777"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14:paraId="21F62E4D" w14:textId="77777777" w:rsidTr="001E2984">
        <w:tc>
          <w:tcPr>
            <w:tcW w:w="3402" w:type="dxa"/>
          </w:tcPr>
          <w:p w14:paraId="45E52791" w14:textId="77777777"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6355A">
              <w:rPr>
                <w:rFonts w:ascii="Arial" w:hAnsi="Arial" w:cs="Arial"/>
                <w:color w:val="FF0000"/>
                <w:sz w:val="18"/>
              </w:rPr>
              <w:t>FordringHaverAfregningPerTil</w:t>
            </w:r>
          </w:p>
        </w:tc>
        <w:tc>
          <w:tcPr>
            <w:tcW w:w="1701" w:type="dxa"/>
          </w:tcPr>
          <w:p w14:paraId="032BCEA8" w14:textId="77777777"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 xml:space="preserve">Domain: </w:t>
            </w:r>
          </w:p>
          <w:p w14:paraId="42A3A280" w14:textId="77777777"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Dato</w:t>
            </w:r>
          </w:p>
          <w:p w14:paraId="1A9DED6F" w14:textId="77777777"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base: date</w:t>
            </w:r>
          </w:p>
        </w:tc>
        <w:tc>
          <w:tcPr>
            <w:tcW w:w="4671" w:type="dxa"/>
          </w:tcPr>
          <w:p w14:paraId="37AA7924" w14:textId="77777777"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 xml:space="preserve">PerTil er = med FordringHaverAfregningsdato . </w:t>
            </w:r>
          </w:p>
        </w:tc>
      </w:tr>
      <w:tr w:rsidR="001E2984" w14:paraId="6E8D2DEF" w14:textId="77777777" w:rsidTr="001E2984">
        <w:tc>
          <w:tcPr>
            <w:tcW w:w="3402" w:type="dxa"/>
          </w:tcPr>
          <w:p w14:paraId="7C5AF9BD"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FordringHaverAfregningUnderret</w:t>
            </w:r>
          </w:p>
        </w:tc>
        <w:tc>
          <w:tcPr>
            <w:tcW w:w="1701" w:type="dxa"/>
          </w:tcPr>
          <w:p w14:paraId="492BC99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FE157F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FordringHaverAfregningUnderretKodeDomæne</w:t>
            </w:r>
          </w:p>
          <w:p w14:paraId="72F925E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B2EFF9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14:paraId="350FBEB0"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 AFR</w:t>
            </w:r>
          </w:p>
        </w:tc>
        <w:tc>
          <w:tcPr>
            <w:tcW w:w="4671" w:type="dxa"/>
          </w:tcPr>
          <w:p w14:paraId="38132B5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oplyser om underretningen er en udligning eller en afregning.</w:t>
            </w:r>
          </w:p>
          <w:p w14:paraId="5271CA4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699EF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14:paraId="59046B2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14:paraId="198EC58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14:paraId="153BAAA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FordringHaverAfrUnderret</w:t>
            </w:r>
          </w:p>
          <w:p w14:paraId="2D0E726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47B9E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40B4912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w:t>
            </w:r>
          </w:p>
          <w:p w14:paraId="6A30D5F6"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w:t>
            </w:r>
          </w:p>
        </w:tc>
      </w:tr>
      <w:tr w:rsidR="001E2984" w14:paraId="58502236" w14:textId="77777777" w:rsidTr="001E2984">
        <w:tc>
          <w:tcPr>
            <w:tcW w:w="3402" w:type="dxa"/>
          </w:tcPr>
          <w:p w14:paraId="3928156C"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HovedFordringReturDato</w:t>
            </w:r>
          </w:p>
        </w:tc>
        <w:tc>
          <w:tcPr>
            <w:tcW w:w="1701" w:type="dxa"/>
          </w:tcPr>
          <w:p w14:paraId="51CAA3C7"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Domain: </w:t>
            </w:r>
          </w:p>
          <w:p w14:paraId="65F9F770"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Dato</w:t>
            </w:r>
          </w:p>
          <w:p w14:paraId="41965DFA"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base: date</w:t>
            </w:r>
          </w:p>
        </w:tc>
        <w:tc>
          <w:tcPr>
            <w:tcW w:w="4671" w:type="dxa"/>
          </w:tcPr>
          <w:p w14:paraId="40A014F0"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Den dato hvor RIM returnerer en fordring</w:t>
            </w:r>
          </w:p>
        </w:tc>
      </w:tr>
      <w:tr w:rsidR="001E2984" w14:paraId="3C5E54C4" w14:textId="77777777" w:rsidTr="001E2984">
        <w:tc>
          <w:tcPr>
            <w:tcW w:w="3402" w:type="dxa"/>
          </w:tcPr>
          <w:p w14:paraId="153D6875"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HovedFordringReturÅrsagBegr</w:t>
            </w:r>
          </w:p>
        </w:tc>
        <w:tc>
          <w:tcPr>
            <w:tcW w:w="1701" w:type="dxa"/>
          </w:tcPr>
          <w:p w14:paraId="6FDD0720"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Domain: </w:t>
            </w:r>
          </w:p>
          <w:p w14:paraId="0D67406D"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TekstKort</w:t>
            </w:r>
          </w:p>
          <w:p w14:paraId="4D1F5B5B"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base: string</w:t>
            </w:r>
          </w:p>
          <w:p w14:paraId="47009005"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minLength: 0</w:t>
            </w:r>
          </w:p>
          <w:p w14:paraId="7BA1E11C"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maxLength: 100</w:t>
            </w:r>
          </w:p>
          <w:p w14:paraId="0C45F273"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whiteSpace: preserve</w:t>
            </w:r>
          </w:p>
        </w:tc>
        <w:tc>
          <w:tcPr>
            <w:tcW w:w="4671" w:type="dxa"/>
          </w:tcPr>
          <w:p w14:paraId="7272E23E"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Uddybende begrundelse for returneringen</w:t>
            </w:r>
          </w:p>
        </w:tc>
      </w:tr>
      <w:tr w:rsidR="001E2984" w14:paraId="6A3982C9" w14:textId="77777777" w:rsidTr="001E2984">
        <w:tc>
          <w:tcPr>
            <w:tcW w:w="3402" w:type="dxa"/>
          </w:tcPr>
          <w:p w14:paraId="09E6C0CB"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HovedFordringReturÅrsagKode</w:t>
            </w:r>
          </w:p>
        </w:tc>
        <w:tc>
          <w:tcPr>
            <w:tcW w:w="1701" w:type="dxa"/>
          </w:tcPr>
          <w:p w14:paraId="747EDA33"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Domain: </w:t>
            </w:r>
          </w:p>
          <w:p w14:paraId="4185C80B"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HovedFordringReturÅrsagKode</w:t>
            </w:r>
          </w:p>
          <w:p w14:paraId="44582F07"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base: string</w:t>
            </w:r>
          </w:p>
          <w:p w14:paraId="06110201"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enumeration: AFTL, ANDN, KLAG, TRAF</w:t>
            </w:r>
          </w:p>
        </w:tc>
        <w:tc>
          <w:tcPr>
            <w:tcW w:w="4671" w:type="dxa"/>
          </w:tcPr>
          <w:p w14:paraId="55868766"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Mulighed for at vælge en årsag til returnering af fordring ud fra en fast liste. </w:t>
            </w:r>
          </w:p>
          <w:p w14:paraId="2505463F"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Ved valg af årsagskode anden skal felt Anden tekst udfyldes med forklaring af, hvorfor de øvrige årsager ikke er anvendelige</w:t>
            </w:r>
          </w:p>
          <w:p w14:paraId="5664B1D5"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70071523"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Grundlæggende værdiset:</w:t>
            </w:r>
          </w:p>
          <w:p w14:paraId="5AC2DAF8"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AFTL: Retur efter aftale</w:t>
            </w:r>
          </w:p>
          <w:p w14:paraId="005754A8"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ANDN: Anden</w:t>
            </w:r>
          </w:p>
          <w:p w14:paraId="31576E79"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KLAG: Ingen reaktion på videresendt klage.</w:t>
            </w:r>
          </w:p>
          <w:p w14:paraId="0235EFB4"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TRAF: Transport Afvist</w:t>
            </w:r>
          </w:p>
        </w:tc>
      </w:tr>
      <w:tr w:rsidR="001E2984" w14:paraId="7D701A01" w14:textId="77777777" w:rsidTr="001E2984">
        <w:tc>
          <w:tcPr>
            <w:tcW w:w="3402" w:type="dxa"/>
          </w:tcPr>
          <w:p w14:paraId="3B5B5448"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HovedFordringReturÅrsagTekst</w:t>
            </w:r>
          </w:p>
        </w:tc>
        <w:tc>
          <w:tcPr>
            <w:tcW w:w="1701" w:type="dxa"/>
          </w:tcPr>
          <w:p w14:paraId="39BD10EB"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Domain: </w:t>
            </w:r>
          </w:p>
          <w:p w14:paraId="253EDB25"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TekstKort</w:t>
            </w:r>
          </w:p>
          <w:p w14:paraId="7769D0C3"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base: string</w:t>
            </w:r>
          </w:p>
          <w:p w14:paraId="317ABD21"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minLength: 0</w:t>
            </w:r>
          </w:p>
          <w:p w14:paraId="4CB6713B"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maxLength: 100</w:t>
            </w:r>
          </w:p>
          <w:p w14:paraId="0E22C0E6"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whiteSpace: preserve</w:t>
            </w:r>
          </w:p>
        </w:tc>
        <w:tc>
          <w:tcPr>
            <w:tcW w:w="4671" w:type="dxa"/>
          </w:tcPr>
          <w:p w14:paraId="664EF093"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Forklaring til valg af Anden</w:t>
            </w:r>
          </w:p>
        </w:tc>
      </w:tr>
      <w:tr w:rsidR="001E2984" w:rsidRPr="00F806CD" w14:paraId="6C08BA38" w14:textId="77777777" w:rsidTr="001E2984">
        <w:tc>
          <w:tcPr>
            <w:tcW w:w="3402" w:type="dxa"/>
          </w:tcPr>
          <w:p w14:paraId="50A29A10"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HæftelseForm</w:t>
            </w:r>
          </w:p>
        </w:tc>
        <w:tc>
          <w:tcPr>
            <w:tcW w:w="1701" w:type="dxa"/>
          </w:tcPr>
          <w:p w14:paraId="08FD41D7"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Domain: </w:t>
            </w:r>
          </w:p>
          <w:p w14:paraId="76D38967"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Hæftelsesform</w:t>
            </w:r>
          </w:p>
          <w:p w14:paraId="2C4B2C61"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base: string</w:t>
            </w:r>
          </w:p>
          <w:p w14:paraId="5AF257BC"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maxLength: 3</w:t>
            </w:r>
          </w:p>
          <w:p w14:paraId="1E1CA09D"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enumeration: PRO, SOL, SUB, ALM, AND</w:t>
            </w:r>
          </w:p>
        </w:tc>
        <w:tc>
          <w:tcPr>
            <w:tcW w:w="4671" w:type="dxa"/>
          </w:tcPr>
          <w:p w14:paraId="4B4A6E4B"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14:paraId="01760320"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276287DE"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0A030DB2"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Værdiset:</w:t>
            </w:r>
          </w:p>
          <w:p w14:paraId="32310D91"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PRO: Pro rata</w:t>
            </w:r>
          </w:p>
          <w:p w14:paraId="1EE22FBC"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SOL: Solidarisk</w:t>
            </w:r>
          </w:p>
          <w:p w14:paraId="664DF608"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SUB: Subsidiær</w:t>
            </w:r>
          </w:p>
          <w:p w14:paraId="57E471FA"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ALM: Alm. Hæftelse</w:t>
            </w:r>
          </w:p>
          <w:p w14:paraId="71F5569D"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AND: Anden</w:t>
            </w:r>
          </w:p>
        </w:tc>
      </w:tr>
      <w:tr w:rsidR="001E2984" w14:paraId="53BB1E93" w14:textId="77777777" w:rsidTr="001E2984">
        <w:tc>
          <w:tcPr>
            <w:tcW w:w="3402" w:type="dxa"/>
          </w:tcPr>
          <w:p w14:paraId="25DCF9D8"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HæftelseRestBeløb</w:t>
            </w:r>
          </w:p>
        </w:tc>
        <w:tc>
          <w:tcPr>
            <w:tcW w:w="1701" w:type="dxa"/>
          </w:tcPr>
          <w:p w14:paraId="2969A4EB"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Domain: </w:t>
            </w:r>
          </w:p>
          <w:p w14:paraId="54E88FDB"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Beløb</w:t>
            </w:r>
          </w:p>
          <w:p w14:paraId="78E39F25"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base: decimal</w:t>
            </w:r>
          </w:p>
          <w:p w14:paraId="4F5D3F6F"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totalDigits: 13</w:t>
            </w:r>
          </w:p>
          <w:p w14:paraId="47575BDE"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fractionDigits: 2</w:t>
            </w:r>
          </w:p>
        </w:tc>
        <w:tc>
          <w:tcPr>
            <w:tcW w:w="4671" w:type="dxa"/>
          </w:tcPr>
          <w:p w14:paraId="7D6C259E"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Hæftelsesrestbeløb i den indrapporterede valuta.</w:t>
            </w:r>
          </w:p>
          <w:p w14:paraId="38EC13A9"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Den del af fordringens restbeløb som hæfteren hæfter for.</w:t>
            </w:r>
          </w:p>
        </w:tc>
      </w:tr>
      <w:tr w:rsidR="001E2984" w14:paraId="608B0F94" w14:textId="77777777" w:rsidTr="001E2984">
        <w:tc>
          <w:tcPr>
            <w:tcW w:w="3402" w:type="dxa"/>
          </w:tcPr>
          <w:p w14:paraId="4C90C19F"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HæftelseRestBeløbDKK</w:t>
            </w:r>
          </w:p>
        </w:tc>
        <w:tc>
          <w:tcPr>
            <w:tcW w:w="1701" w:type="dxa"/>
          </w:tcPr>
          <w:p w14:paraId="6860D0E4"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Domain: </w:t>
            </w:r>
          </w:p>
          <w:p w14:paraId="653ABCC0"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Beløb</w:t>
            </w:r>
          </w:p>
          <w:p w14:paraId="1968109B"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base: decimal</w:t>
            </w:r>
          </w:p>
          <w:p w14:paraId="4851D1A4"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totalDigits: 13</w:t>
            </w:r>
          </w:p>
          <w:p w14:paraId="05E4576D"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fractionDigits: 2</w:t>
            </w:r>
          </w:p>
        </w:tc>
        <w:tc>
          <w:tcPr>
            <w:tcW w:w="4671" w:type="dxa"/>
          </w:tcPr>
          <w:p w14:paraId="23FA91B8"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Hæftelsesrestbeløb omregnet til danske kroner.</w:t>
            </w:r>
          </w:p>
          <w:p w14:paraId="5EB4FE42"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Den del af fordringens restbeløb som hæfteren hæfter for. Er ikke veldefineret for hæftelseform "andet" (den fjerde hæftel-sesform dvs. hverken solidarisk, subsidiær eller prorata</w:t>
            </w:r>
          </w:p>
        </w:tc>
      </w:tr>
      <w:tr w:rsidR="001E2984" w14:paraId="0FCF0FFC" w14:textId="77777777" w:rsidTr="001E2984">
        <w:tc>
          <w:tcPr>
            <w:tcW w:w="3402" w:type="dxa"/>
          </w:tcPr>
          <w:p w14:paraId="51E1864B"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HæftelseSlutDato</w:t>
            </w:r>
          </w:p>
        </w:tc>
        <w:tc>
          <w:tcPr>
            <w:tcW w:w="1701" w:type="dxa"/>
          </w:tcPr>
          <w:p w14:paraId="53E9C9CE"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Domain: </w:t>
            </w:r>
          </w:p>
          <w:p w14:paraId="4AEFC684"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Dato</w:t>
            </w:r>
          </w:p>
          <w:p w14:paraId="6B9F9842"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base: date</w:t>
            </w:r>
          </w:p>
        </w:tc>
        <w:tc>
          <w:tcPr>
            <w:tcW w:w="4671" w:type="dxa"/>
          </w:tcPr>
          <w:p w14:paraId="64A101CD"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Den dato hæftelse for en fordring ophørte.</w:t>
            </w:r>
          </w:p>
        </w:tc>
      </w:tr>
      <w:tr w:rsidR="001E2984" w14:paraId="0D638A47" w14:textId="77777777" w:rsidTr="001E2984">
        <w:tc>
          <w:tcPr>
            <w:tcW w:w="3402" w:type="dxa"/>
          </w:tcPr>
          <w:p w14:paraId="15A4E95A"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HæftelseStartDato</w:t>
            </w:r>
          </w:p>
        </w:tc>
        <w:tc>
          <w:tcPr>
            <w:tcW w:w="1701" w:type="dxa"/>
          </w:tcPr>
          <w:p w14:paraId="7298DB03"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Domain: </w:t>
            </w:r>
          </w:p>
          <w:p w14:paraId="6D170091"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Dato</w:t>
            </w:r>
          </w:p>
          <w:p w14:paraId="267DABE5"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base: date</w:t>
            </w:r>
          </w:p>
        </w:tc>
        <w:tc>
          <w:tcPr>
            <w:tcW w:w="4671" w:type="dxa"/>
          </w:tcPr>
          <w:p w14:paraId="3E38355A"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Den dato hæftelse for en fordring gælder fra.</w:t>
            </w:r>
          </w:p>
        </w:tc>
      </w:tr>
      <w:tr w:rsidR="001E2984" w14:paraId="60E93E00" w14:textId="77777777" w:rsidTr="001E2984">
        <w:tc>
          <w:tcPr>
            <w:tcW w:w="3402" w:type="dxa"/>
          </w:tcPr>
          <w:p w14:paraId="3EBC6B55"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HæftelseSubsidiær</w:t>
            </w:r>
          </w:p>
        </w:tc>
        <w:tc>
          <w:tcPr>
            <w:tcW w:w="1701" w:type="dxa"/>
          </w:tcPr>
          <w:p w14:paraId="5D6E75CB"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Domain: </w:t>
            </w:r>
          </w:p>
          <w:p w14:paraId="71A9C562"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HæftelseSubsidiærDomæne</w:t>
            </w:r>
          </w:p>
          <w:p w14:paraId="19063C3C"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base: string</w:t>
            </w:r>
          </w:p>
          <w:p w14:paraId="1F419866"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maxLength: 4</w:t>
            </w:r>
          </w:p>
          <w:p w14:paraId="32804949"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enumeration: POT, POTS, REL, RELS, SSLO, SÆGS, SAND</w:t>
            </w:r>
          </w:p>
        </w:tc>
        <w:tc>
          <w:tcPr>
            <w:tcW w:w="4671" w:type="dxa"/>
          </w:tcPr>
          <w:p w14:paraId="7E885340"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Dette element angives kun for HæftelseForm = SUB</w:t>
            </w:r>
          </w:p>
          <w:p w14:paraId="4EEEC75E"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39634A6C"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312AF2F1"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57B6DBFE"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1D229450"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52A09043"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74CB33F4"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3294FAC6"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Værdiset:</w:t>
            </w:r>
          </w:p>
          <w:p w14:paraId="18653D66"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POT: Potentiel</w:t>
            </w:r>
          </w:p>
          <w:p w14:paraId="7EF11FC2"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POTS: Potentiel med Sikkerhed</w:t>
            </w:r>
          </w:p>
          <w:p w14:paraId="035C4E0A"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REL: Reel</w:t>
            </w:r>
          </w:p>
          <w:p w14:paraId="072A9327"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RELS: Reel med Sikkerhed</w:t>
            </w:r>
          </w:p>
          <w:p w14:paraId="075BF785"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SSLO: Sikkerhed - Samlivshophævelse </w:t>
            </w:r>
          </w:p>
          <w:p w14:paraId="6E334D34"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SÆGS: Sikkerhed - Ægtefælle gældssaneret </w:t>
            </w:r>
          </w:p>
          <w:p w14:paraId="4125C451"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SAND: Sikkerhed - Anden </w:t>
            </w:r>
          </w:p>
        </w:tc>
      </w:tr>
      <w:tr w:rsidR="001E2984" w14:paraId="22080259" w14:textId="77777777" w:rsidTr="001E2984">
        <w:tc>
          <w:tcPr>
            <w:tcW w:w="3402" w:type="dxa"/>
          </w:tcPr>
          <w:p w14:paraId="6EFC7963"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InddrivelseRenteDelPeriodeFra</w:t>
            </w:r>
          </w:p>
        </w:tc>
        <w:tc>
          <w:tcPr>
            <w:tcW w:w="1701" w:type="dxa"/>
          </w:tcPr>
          <w:p w14:paraId="66C9C0AD"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Domain: </w:t>
            </w:r>
          </w:p>
          <w:p w14:paraId="64F19479"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Dato</w:t>
            </w:r>
          </w:p>
          <w:p w14:paraId="22D9C7D1"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base: date</w:t>
            </w:r>
          </w:p>
        </w:tc>
        <w:tc>
          <w:tcPr>
            <w:tcW w:w="4671" w:type="dxa"/>
          </w:tcPr>
          <w:p w14:paraId="17D358F2"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Dato hvorfra renten beregnes eller tilskrives</w:t>
            </w:r>
          </w:p>
        </w:tc>
      </w:tr>
      <w:tr w:rsidR="001E2984" w14:paraId="11D9D9DA" w14:textId="77777777" w:rsidTr="001E2984">
        <w:tc>
          <w:tcPr>
            <w:tcW w:w="3402" w:type="dxa"/>
          </w:tcPr>
          <w:p w14:paraId="284EE048"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InddrivelseRenteDelPeriodeTil</w:t>
            </w:r>
          </w:p>
        </w:tc>
        <w:tc>
          <w:tcPr>
            <w:tcW w:w="1701" w:type="dxa"/>
          </w:tcPr>
          <w:p w14:paraId="74FEFCB9"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Domain: </w:t>
            </w:r>
          </w:p>
          <w:p w14:paraId="75324BDA"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Dato</w:t>
            </w:r>
          </w:p>
          <w:p w14:paraId="2594D3C5"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base: date</w:t>
            </w:r>
          </w:p>
        </w:tc>
        <w:tc>
          <w:tcPr>
            <w:tcW w:w="4671" w:type="dxa"/>
          </w:tcPr>
          <w:p w14:paraId="598D03DB"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Dato hvortil renten beregnes eller tilskrives</w:t>
            </w:r>
          </w:p>
        </w:tc>
      </w:tr>
      <w:tr w:rsidR="001E2984" w14:paraId="564156E8" w14:textId="77777777" w:rsidTr="001E2984">
        <w:tc>
          <w:tcPr>
            <w:tcW w:w="3402" w:type="dxa"/>
          </w:tcPr>
          <w:p w14:paraId="6D874C3F"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KundeNavn</w:t>
            </w:r>
          </w:p>
        </w:tc>
        <w:tc>
          <w:tcPr>
            <w:tcW w:w="1701" w:type="dxa"/>
          </w:tcPr>
          <w:p w14:paraId="7A84F4BC"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Domain: </w:t>
            </w:r>
          </w:p>
          <w:p w14:paraId="59ADC70F"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Navn</w:t>
            </w:r>
          </w:p>
          <w:p w14:paraId="7ABA608A"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base: string</w:t>
            </w:r>
          </w:p>
          <w:p w14:paraId="5B168305"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maxLength: 300</w:t>
            </w:r>
          </w:p>
        </w:tc>
        <w:tc>
          <w:tcPr>
            <w:tcW w:w="4671" w:type="dxa"/>
          </w:tcPr>
          <w:p w14:paraId="09AD3E72"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Navn på kunde</w:t>
            </w:r>
          </w:p>
        </w:tc>
      </w:tr>
      <w:tr w:rsidR="001E2984" w14:paraId="7FC5CE2E" w14:textId="77777777" w:rsidTr="001E2984">
        <w:tc>
          <w:tcPr>
            <w:tcW w:w="3402" w:type="dxa"/>
          </w:tcPr>
          <w:p w14:paraId="23AFE4AA"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KundeNummer</w:t>
            </w:r>
          </w:p>
        </w:tc>
        <w:tc>
          <w:tcPr>
            <w:tcW w:w="1701" w:type="dxa"/>
          </w:tcPr>
          <w:p w14:paraId="2DE41431"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Domain: </w:t>
            </w:r>
          </w:p>
          <w:p w14:paraId="21E76BC0"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KundeNummer</w:t>
            </w:r>
          </w:p>
          <w:p w14:paraId="461D7752"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base: string</w:t>
            </w:r>
          </w:p>
          <w:p w14:paraId="73776512"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maxLength: 11</w:t>
            </w:r>
          </w:p>
          <w:p w14:paraId="466D4D0A"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pattern: [0-9]{8,11}</w:t>
            </w:r>
          </w:p>
        </w:tc>
        <w:tc>
          <w:tcPr>
            <w:tcW w:w="4671" w:type="dxa"/>
          </w:tcPr>
          <w:p w14:paraId="6A3148E1"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Identifikationen af kunden i form af CVR/SE nr. for virksomheder, CPR for personer og journalnr. for dem, som ikke har et af de 2 andre typer.</w:t>
            </w:r>
          </w:p>
        </w:tc>
      </w:tr>
      <w:tr w:rsidR="001E2984" w14:paraId="490DD11E" w14:textId="77777777" w:rsidTr="001E2984">
        <w:tc>
          <w:tcPr>
            <w:tcW w:w="3402" w:type="dxa"/>
          </w:tcPr>
          <w:p w14:paraId="6283B0DF"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KundeType</w:t>
            </w:r>
          </w:p>
        </w:tc>
        <w:tc>
          <w:tcPr>
            <w:tcW w:w="1701" w:type="dxa"/>
          </w:tcPr>
          <w:p w14:paraId="71254615"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Domain: </w:t>
            </w:r>
          </w:p>
          <w:p w14:paraId="3DFE831F"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Tekst30</w:t>
            </w:r>
          </w:p>
          <w:p w14:paraId="67F920E3"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base: string</w:t>
            </w:r>
          </w:p>
          <w:p w14:paraId="5B6FA27E"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maxLength: 30</w:t>
            </w:r>
          </w:p>
        </w:tc>
        <w:tc>
          <w:tcPr>
            <w:tcW w:w="4671" w:type="dxa"/>
          </w:tcPr>
          <w:p w14:paraId="64B9A98B"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Identificere typen kunde, dvs. hvad KundeNummer dækker over.</w:t>
            </w:r>
          </w:p>
          <w:p w14:paraId="41AA174E"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354CF510"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Værdiset:</w:t>
            </w:r>
          </w:p>
          <w:p w14:paraId="6462259A"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CVR-Virksomhed</w:t>
            </w:r>
          </w:p>
          <w:p w14:paraId="24496707"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SE-Virksomhed</w:t>
            </w:r>
          </w:p>
          <w:p w14:paraId="2F024878"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CPR-Person</w:t>
            </w:r>
          </w:p>
          <w:p w14:paraId="05A2DDAB"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AKR-DMR-Person</w:t>
            </w:r>
          </w:p>
          <w:p w14:paraId="541E93D4"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AKR-DMR-Virksomhed</w:t>
            </w:r>
          </w:p>
          <w:p w14:paraId="341A1A63"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AKR-DMR-Ukendt</w:t>
            </w:r>
          </w:p>
          <w:p w14:paraId="687310CB"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AKR-EFI-Person</w:t>
            </w:r>
          </w:p>
          <w:p w14:paraId="21582ADE"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AKR-EFI-Virksomhed</w:t>
            </w:r>
          </w:p>
          <w:p w14:paraId="4E71486F"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AKR-EFI-Myndighed</w:t>
            </w:r>
          </w:p>
          <w:p w14:paraId="6AF4B698"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AKR-EFI-Ukendt</w:t>
            </w:r>
          </w:p>
        </w:tc>
      </w:tr>
      <w:tr w:rsidR="001E2984" w14:paraId="0DED0FE9" w14:textId="77777777" w:rsidTr="001E2984">
        <w:tc>
          <w:tcPr>
            <w:tcW w:w="3402" w:type="dxa"/>
          </w:tcPr>
          <w:p w14:paraId="321C34F4"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F2586">
              <w:rPr>
                <w:rFonts w:ascii="Arial" w:hAnsi="Arial" w:cs="Arial"/>
                <w:color w:val="FF0000"/>
                <w:sz w:val="18"/>
              </w:rPr>
              <w:t>LandKode</w:t>
            </w:r>
          </w:p>
        </w:tc>
        <w:tc>
          <w:tcPr>
            <w:tcW w:w="1701" w:type="dxa"/>
          </w:tcPr>
          <w:p w14:paraId="7F28524C"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Domain: </w:t>
            </w:r>
          </w:p>
          <w:p w14:paraId="48EA2FC2"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AdresseLandKode</w:t>
            </w:r>
          </w:p>
          <w:p w14:paraId="5B3712F2"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base: string</w:t>
            </w:r>
          </w:p>
          <w:p w14:paraId="6ADEB636"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maxLength: 2</w:t>
            </w:r>
          </w:p>
          <w:p w14:paraId="7D012FD2"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pattern: [A-Z]{2}</w:t>
            </w:r>
          </w:p>
        </w:tc>
        <w:tc>
          <w:tcPr>
            <w:tcW w:w="4671" w:type="dxa"/>
          </w:tcPr>
          <w:p w14:paraId="31949562"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Landekode</w:t>
            </w:r>
          </w:p>
          <w:p w14:paraId="2C33A173"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53C5923E"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Grundlæggende værdiset:</w:t>
            </w:r>
          </w:p>
          <w:p w14:paraId="5D8829B7"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Feltet skal altid være udfyldt.</w:t>
            </w:r>
          </w:p>
          <w:p w14:paraId="4BB53F7A"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0350F7AD"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ISO-standard, som hentes/valideres i Erhvervssystemets værdisæt for Lande, = elementet Land_nvn_kort.</w:t>
            </w:r>
          </w:p>
          <w:p w14:paraId="543A5ED8"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5E556ABF" w14:textId="77777777"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Undtagelse er dog Grækenland, som er dispenseret fra ordningen og må bruge "EL".</w:t>
            </w:r>
          </w:p>
        </w:tc>
      </w:tr>
      <w:tr w:rsidR="001E2984" w14:paraId="73CE1DF0" w14:textId="77777777" w:rsidTr="001E2984">
        <w:tc>
          <w:tcPr>
            <w:tcW w:w="3402" w:type="dxa"/>
          </w:tcPr>
          <w:p w14:paraId="5A880E0C"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MFUnderretningDatoTid</w:t>
            </w:r>
          </w:p>
        </w:tc>
        <w:tc>
          <w:tcPr>
            <w:tcW w:w="1701" w:type="dxa"/>
          </w:tcPr>
          <w:p w14:paraId="308FC93D"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14:paraId="1727EBB3"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DatoTid</w:t>
            </w:r>
          </w:p>
          <w:p w14:paraId="7189F0E4"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dateTime</w:t>
            </w:r>
          </w:p>
          <w:p w14:paraId="53EB43E0"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whiteSpace: collapse</w:t>
            </w:r>
          </w:p>
        </w:tc>
        <w:tc>
          <w:tcPr>
            <w:tcW w:w="4671" w:type="dxa"/>
          </w:tcPr>
          <w:p w14:paraId="0397DB8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1E2984" w14:paraId="1E6E8A60" w14:textId="77777777" w:rsidTr="001E2984">
        <w:tc>
          <w:tcPr>
            <w:tcW w:w="3402" w:type="dxa"/>
          </w:tcPr>
          <w:p w14:paraId="455F741A"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MFUnderretningNummer</w:t>
            </w:r>
          </w:p>
        </w:tc>
        <w:tc>
          <w:tcPr>
            <w:tcW w:w="1701" w:type="dxa"/>
          </w:tcPr>
          <w:p w14:paraId="79F5E348"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14:paraId="691D3930"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ID18</w:t>
            </w:r>
          </w:p>
          <w:p w14:paraId="2127E631"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integer</w:t>
            </w:r>
          </w:p>
          <w:p w14:paraId="12B6B407"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minInclusive: 1</w:t>
            </w:r>
          </w:p>
          <w:p w14:paraId="06253C4D"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5D86FB96"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1E2984" w14:paraId="360475E1" w14:textId="77777777" w:rsidTr="001E2984">
        <w:tc>
          <w:tcPr>
            <w:tcW w:w="3402" w:type="dxa"/>
          </w:tcPr>
          <w:p w14:paraId="11BF5966"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MyndighedUdbetalingBeløb</w:t>
            </w:r>
          </w:p>
        </w:tc>
        <w:tc>
          <w:tcPr>
            <w:tcW w:w="1701" w:type="dxa"/>
          </w:tcPr>
          <w:p w14:paraId="74D54D55"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 xml:space="preserve">Domain: </w:t>
            </w:r>
          </w:p>
          <w:p w14:paraId="3604A752"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Beløb</w:t>
            </w:r>
          </w:p>
          <w:p w14:paraId="6B93CEC7"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base: decimal</w:t>
            </w:r>
          </w:p>
          <w:p w14:paraId="207087E7"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totalDigits: 13</w:t>
            </w:r>
          </w:p>
          <w:p w14:paraId="181A7A11"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fractionDigits: 2</w:t>
            </w:r>
          </w:p>
        </w:tc>
        <w:tc>
          <w:tcPr>
            <w:tcW w:w="4671" w:type="dxa"/>
          </w:tcPr>
          <w:p w14:paraId="4AC9AD26"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Beløb der er til udbetaling fra myndigheden</w:t>
            </w:r>
          </w:p>
        </w:tc>
      </w:tr>
      <w:tr w:rsidR="001E2984" w14:paraId="73F6FDF4" w14:textId="77777777" w:rsidTr="001E2984">
        <w:tc>
          <w:tcPr>
            <w:tcW w:w="3402" w:type="dxa"/>
          </w:tcPr>
          <w:p w14:paraId="642B01DE" w14:textId="77777777" w:rsidR="00A56DB8"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MyndighedUdbetalingDato</w:t>
            </w:r>
          </w:p>
          <w:p w14:paraId="60F38647" w14:textId="77777777" w:rsidR="001E2984" w:rsidRPr="00A56DB8" w:rsidRDefault="001E2984" w:rsidP="00A56DB8">
            <w:pPr>
              <w:ind w:firstLine="1304"/>
              <w:rPr>
                <w:rFonts w:ascii="Arial" w:hAnsi="Arial" w:cs="Arial"/>
                <w:color w:val="FF0000"/>
                <w:sz w:val="18"/>
              </w:rPr>
            </w:pPr>
          </w:p>
        </w:tc>
        <w:tc>
          <w:tcPr>
            <w:tcW w:w="1701" w:type="dxa"/>
          </w:tcPr>
          <w:p w14:paraId="79732975"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Domain: </w:t>
            </w:r>
          </w:p>
          <w:p w14:paraId="520A5B46"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Dato</w:t>
            </w:r>
          </w:p>
          <w:p w14:paraId="725C6A50"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base: date</w:t>
            </w:r>
          </w:p>
        </w:tc>
        <w:tc>
          <w:tcPr>
            <w:tcW w:w="4671" w:type="dxa"/>
          </w:tcPr>
          <w:p w14:paraId="5E676FC1"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Den dato myndighedens pengeinstitut foretager trækket på myndighedens konto. </w:t>
            </w:r>
          </w:p>
          <w:p w14:paraId="41372025"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(Det er ikke kundens dispositionsdato). </w:t>
            </w:r>
          </w:p>
          <w:p w14:paraId="7AD90DE5"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14:paraId="103A1498" w14:textId="77777777" w:rsidTr="001E2984">
        <w:tc>
          <w:tcPr>
            <w:tcW w:w="3402" w:type="dxa"/>
          </w:tcPr>
          <w:p w14:paraId="65796BE8"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MyndighedUdbetalingNKSNr</w:t>
            </w:r>
          </w:p>
        </w:tc>
        <w:tc>
          <w:tcPr>
            <w:tcW w:w="1701" w:type="dxa"/>
          </w:tcPr>
          <w:p w14:paraId="7E2D7D44"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Domain: </w:t>
            </w:r>
          </w:p>
          <w:p w14:paraId="322B9FAD"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NKSNummer</w:t>
            </w:r>
          </w:p>
          <w:p w14:paraId="4E9980FF"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base: integer</w:t>
            </w:r>
          </w:p>
          <w:p w14:paraId="71F6859C"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totalDigits: 8</w:t>
            </w:r>
          </w:p>
        </w:tc>
        <w:tc>
          <w:tcPr>
            <w:tcW w:w="4671" w:type="dxa"/>
          </w:tcPr>
          <w:p w14:paraId="19709CBF"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Udbetalende myndigheds nksnummer.</w:t>
            </w:r>
          </w:p>
        </w:tc>
      </w:tr>
      <w:tr w:rsidR="001E2984" w14:paraId="52E3289F" w14:textId="77777777" w:rsidTr="001E2984">
        <w:tc>
          <w:tcPr>
            <w:tcW w:w="3402" w:type="dxa"/>
          </w:tcPr>
          <w:p w14:paraId="1F34D074"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MyndighedUdbetalingPeriodeFra</w:t>
            </w:r>
          </w:p>
        </w:tc>
        <w:tc>
          <w:tcPr>
            <w:tcW w:w="1701" w:type="dxa"/>
          </w:tcPr>
          <w:p w14:paraId="482DC5AF"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Domain: </w:t>
            </w:r>
          </w:p>
          <w:p w14:paraId="1F05B8B9"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Dato</w:t>
            </w:r>
          </w:p>
          <w:p w14:paraId="398C4522"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base: date</w:t>
            </w:r>
          </w:p>
        </w:tc>
        <w:tc>
          <w:tcPr>
            <w:tcW w:w="4671" w:type="dxa"/>
          </w:tcPr>
          <w:p w14:paraId="5544FE78"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PeriodeFra er startdatoen for perioden, som en myndighedsudbetalingen vedrører. </w:t>
            </w:r>
          </w:p>
        </w:tc>
      </w:tr>
      <w:tr w:rsidR="001E2984" w14:paraId="2086517A" w14:textId="77777777" w:rsidTr="001E2984">
        <w:tc>
          <w:tcPr>
            <w:tcW w:w="3402" w:type="dxa"/>
          </w:tcPr>
          <w:p w14:paraId="6F9A2C3B"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MyndighedUdbetalingPeriodeTil</w:t>
            </w:r>
          </w:p>
        </w:tc>
        <w:tc>
          <w:tcPr>
            <w:tcW w:w="1701" w:type="dxa"/>
          </w:tcPr>
          <w:p w14:paraId="089FD6C9"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Domain: </w:t>
            </w:r>
          </w:p>
          <w:p w14:paraId="76FFA087"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Dato</w:t>
            </w:r>
          </w:p>
          <w:p w14:paraId="47BE4E22"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base: date</w:t>
            </w:r>
          </w:p>
        </w:tc>
        <w:tc>
          <w:tcPr>
            <w:tcW w:w="4671" w:type="dxa"/>
          </w:tcPr>
          <w:p w14:paraId="6AC84830"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PeriodeTil er Slutdatoen for perioden, som en myndighedsudbetaling vedrører. </w:t>
            </w:r>
          </w:p>
        </w:tc>
      </w:tr>
      <w:tr w:rsidR="001E2984" w14:paraId="57C27D63" w14:textId="77777777" w:rsidTr="001E2984">
        <w:tc>
          <w:tcPr>
            <w:tcW w:w="3402" w:type="dxa"/>
          </w:tcPr>
          <w:p w14:paraId="5BF06858"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MyndighedUdbetalingPeriodeType</w:t>
            </w:r>
          </w:p>
        </w:tc>
        <w:tc>
          <w:tcPr>
            <w:tcW w:w="1701" w:type="dxa"/>
          </w:tcPr>
          <w:p w14:paraId="30DFEC8F"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 xml:space="preserve">Domain: </w:t>
            </w:r>
          </w:p>
          <w:p w14:paraId="1982F5B4"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Tekst30</w:t>
            </w:r>
          </w:p>
          <w:p w14:paraId="5018C65E"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base: string</w:t>
            </w:r>
          </w:p>
          <w:p w14:paraId="617EE507"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maxLength: 30</w:t>
            </w:r>
          </w:p>
        </w:tc>
        <w:tc>
          <w:tcPr>
            <w:tcW w:w="4671" w:type="dxa"/>
          </w:tcPr>
          <w:p w14:paraId="5C25386D"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Sagsbehandlers mulighed for i fri tekst at beskrive periode. F.eks</w:t>
            </w:r>
          </w:p>
          <w:p w14:paraId="1AF2833E"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64A1AC9A"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År</w:t>
            </w:r>
          </w:p>
          <w:p w14:paraId="296769F0"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Halvår</w:t>
            </w:r>
          </w:p>
          <w:p w14:paraId="7F57D56E"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Kvartal</w:t>
            </w:r>
          </w:p>
          <w:p w14:paraId="67A3D478"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Måned</w:t>
            </w:r>
          </w:p>
          <w:p w14:paraId="131AF502"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Uge</w:t>
            </w:r>
          </w:p>
          <w:p w14:paraId="0C361968"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Dag</w:t>
            </w:r>
          </w:p>
          <w:p w14:paraId="12796FCB"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14:paraId="248674BC" w14:textId="77777777" w:rsidTr="001E2984">
        <w:tc>
          <w:tcPr>
            <w:tcW w:w="3402" w:type="dxa"/>
          </w:tcPr>
          <w:p w14:paraId="5B51131C"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MyndighedUdbetalingSpecKonto</w:t>
            </w:r>
          </w:p>
        </w:tc>
        <w:tc>
          <w:tcPr>
            <w:tcW w:w="1701" w:type="dxa"/>
          </w:tcPr>
          <w:p w14:paraId="5056F256"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 xml:space="preserve">Domain: </w:t>
            </w:r>
          </w:p>
          <w:p w14:paraId="329BACED"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TekstKort</w:t>
            </w:r>
          </w:p>
          <w:p w14:paraId="1945D837"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base: string</w:t>
            </w:r>
          </w:p>
          <w:p w14:paraId="278480D6"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minLength: 0</w:t>
            </w:r>
          </w:p>
          <w:p w14:paraId="214F56D4"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maxLength: 100</w:t>
            </w:r>
          </w:p>
          <w:p w14:paraId="7BC2C89F"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whiteSpace: preserve</w:t>
            </w:r>
          </w:p>
        </w:tc>
        <w:tc>
          <w:tcPr>
            <w:tcW w:w="4671" w:type="dxa"/>
          </w:tcPr>
          <w:p w14:paraId="7A977225"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Feltet skal den indeholde reg.nr. og bankkontnr. som eventuelt anvendes for en specifik ydelsesart. Oplysningen modtages fra NemKonto i strukturen BankAccountStructure. </w:t>
            </w:r>
          </w:p>
          <w:p w14:paraId="1F02F559"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Hvis BankAccountStructure er tom anvendes teksten 'NemKonto' i stedet. </w:t>
            </w:r>
          </w:p>
          <w:p w14:paraId="4F8B0D34"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14:paraId="47AC8820" w14:textId="77777777" w:rsidTr="001E2984">
        <w:tc>
          <w:tcPr>
            <w:tcW w:w="3402" w:type="dxa"/>
          </w:tcPr>
          <w:p w14:paraId="553918E7"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MyndighedUdbetalingTypeKode</w:t>
            </w:r>
          </w:p>
        </w:tc>
        <w:tc>
          <w:tcPr>
            <w:tcW w:w="1701" w:type="dxa"/>
          </w:tcPr>
          <w:p w14:paraId="0A7D3023"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Domain: </w:t>
            </w:r>
          </w:p>
          <w:p w14:paraId="7FAC5680"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MyndighedUdbetalingTypeKode</w:t>
            </w:r>
          </w:p>
          <w:p w14:paraId="117F57A7"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base: string</w:t>
            </w:r>
          </w:p>
          <w:p w14:paraId="5D524B67"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maxLength: 4</w:t>
            </w:r>
          </w:p>
        </w:tc>
        <w:tc>
          <w:tcPr>
            <w:tcW w:w="4671" w:type="dxa"/>
          </w:tcPr>
          <w:p w14:paraId="39238EED"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Kode for DMIs myndighedudbetalingstype.</w:t>
            </w:r>
          </w:p>
          <w:p w14:paraId="242EF224"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380C12F7"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Grundlæggende værdiset:</w:t>
            </w:r>
          </w:p>
          <w:p w14:paraId="424056F0"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ADGP: Arbejdsløshedsdagpenge </w:t>
            </w:r>
          </w:p>
          <w:p w14:paraId="3953FA6C"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BBID: Børnebidrag </w:t>
            </w:r>
          </w:p>
          <w:p w14:paraId="65BAD4C7"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BFMY: Børnefamilieydelse</w:t>
            </w:r>
          </w:p>
          <w:p w14:paraId="4B81C470"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BOSI: Boligsikring</w:t>
            </w:r>
          </w:p>
          <w:p w14:paraId="4C59D6FA"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BOST: Boligstøtte </w:t>
            </w:r>
          </w:p>
          <w:p w14:paraId="2D9909F1"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FENK: FødevareErhverv (NemKonto) </w:t>
            </w:r>
          </w:p>
          <w:p w14:paraId="631F2336"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FESK: FødevareErhverv (SKAT) </w:t>
            </w:r>
          </w:p>
          <w:p w14:paraId="3C96C574"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KISL: Rentegodtgørelse kildeskatteloven</w:t>
            </w:r>
          </w:p>
          <w:p w14:paraId="7F21D020"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KNTH: Kontanthjælp</w:t>
            </w:r>
          </w:p>
          <w:p w14:paraId="4F3A456C"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KSLD: Kreditsaldo fra EKKO</w:t>
            </w:r>
          </w:p>
          <w:p w14:paraId="09862C5C"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LØN:  Løn</w:t>
            </w:r>
          </w:p>
          <w:p w14:paraId="7B607D04"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OMGO: Omkostningsgodtgørelse</w:t>
            </w:r>
          </w:p>
          <w:p w14:paraId="3FA8FA1D"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OSKA: Overskydende skatte- eller afgiftsbeløb</w:t>
            </w:r>
          </w:p>
          <w:p w14:paraId="50900785"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OVAM: Overskydende arbejdsmarkedsbidrag</w:t>
            </w:r>
          </w:p>
          <w:p w14:paraId="407D631E"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OVSK: Overskydende skat</w:t>
            </w:r>
          </w:p>
          <w:p w14:paraId="25503BA9"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PENS: Pension</w:t>
            </w:r>
          </w:p>
          <w:p w14:paraId="120D79FF"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PERS: Personskatter</w:t>
            </w:r>
          </w:p>
          <w:p w14:paraId="2A0DD693"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RELO: Rentegodtgørelse renteloven</w:t>
            </w:r>
          </w:p>
          <w:p w14:paraId="6FED7BF3"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SÆLØ: S-løn</w:t>
            </w:r>
          </w:p>
          <w:p w14:paraId="04B8FC1D"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SDGP: Sygedagpenge</w:t>
            </w:r>
          </w:p>
        </w:tc>
      </w:tr>
      <w:tr w:rsidR="001E2984" w14:paraId="2AF5992C" w14:textId="77777777" w:rsidTr="001E2984">
        <w:tc>
          <w:tcPr>
            <w:tcW w:w="3402" w:type="dxa"/>
          </w:tcPr>
          <w:p w14:paraId="40EF182E"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PersonCPRNummer</w:t>
            </w:r>
          </w:p>
        </w:tc>
        <w:tc>
          <w:tcPr>
            <w:tcW w:w="1701" w:type="dxa"/>
          </w:tcPr>
          <w:p w14:paraId="2F7F6D69"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 xml:space="preserve">Domain: </w:t>
            </w:r>
          </w:p>
          <w:p w14:paraId="469520AC"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CPRNummer</w:t>
            </w:r>
          </w:p>
          <w:p w14:paraId="621343EB"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base: string</w:t>
            </w:r>
          </w:p>
          <w:p w14:paraId="18217B9F"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maxLength: 10</w:t>
            </w:r>
          </w:p>
          <w:p w14:paraId="57902FCB"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pattern: ((((0[1-9]|1[0-9]|2[0-9]|3[0-1])(01|03|05|07|08|10|12))|((0[1-9]|1[0-9]|2[0-9]|30)(04|06|09|11))|((0[1-9]|1[0-9]|2[0-9])(02)))[0-9]{6})|0000000000</w:t>
            </w:r>
          </w:p>
        </w:tc>
        <w:tc>
          <w:tcPr>
            <w:tcW w:w="4671" w:type="dxa"/>
          </w:tcPr>
          <w:p w14:paraId="51865EF4"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CPR-nummer er et 10 cifret personnummer der entydigt identificerer en dansk person.</w:t>
            </w:r>
          </w:p>
        </w:tc>
      </w:tr>
      <w:tr w:rsidR="001E2984" w14:paraId="4E3D8A54" w14:textId="77777777" w:rsidTr="001E2984">
        <w:tc>
          <w:tcPr>
            <w:tcW w:w="3402" w:type="dxa"/>
          </w:tcPr>
          <w:p w14:paraId="2B02015B"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RentePeriodeBeløb</w:t>
            </w:r>
          </w:p>
        </w:tc>
        <w:tc>
          <w:tcPr>
            <w:tcW w:w="1701" w:type="dxa"/>
          </w:tcPr>
          <w:p w14:paraId="06FAC7C5"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 xml:space="preserve">Domain: </w:t>
            </w:r>
          </w:p>
          <w:p w14:paraId="5DCE7D86"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Beløb</w:t>
            </w:r>
          </w:p>
          <w:p w14:paraId="55B256EB"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base: decimal</w:t>
            </w:r>
          </w:p>
          <w:p w14:paraId="35BD5C06"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totalDigits: 13</w:t>
            </w:r>
          </w:p>
          <w:p w14:paraId="3C80262D"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fractionDigits: 2</w:t>
            </w:r>
          </w:p>
        </w:tc>
        <w:tc>
          <w:tcPr>
            <w:tcW w:w="4671" w:type="dxa"/>
          </w:tcPr>
          <w:p w14:paraId="1B455794"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Rentebeløbet for den omhandlede periode i den angivne valuta.</w:t>
            </w:r>
          </w:p>
        </w:tc>
      </w:tr>
      <w:tr w:rsidR="001E2984" w14:paraId="1B50F969" w14:textId="77777777" w:rsidTr="001E2984">
        <w:tc>
          <w:tcPr>
            <w:tcW w:w="3402" w:type="dxa"/>
          </w:tcPr>
          <w:p w14:paraId="29F08FE2"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RentePeriodeBeløbDKK</w:t>
            </w:r>
          </w:p>
        </w:tc>
        <w:tc>
          <w:tcPr>
            <w:tcW w:w="1701" w:type="dxa"/>
          </w:tcPr>
          <w:p w14:paraId="0CCCA300"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 xml:space="preserve">Domain: </w:t>
            </w:r>
          </w:p>
          <w:p w14:paraId="2195FEEF"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Beløb</w:t>
            </w:r>
          </w:p>
          <w:p w14:paraId="1261D8B0"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base: decimal</w:t>
            </w:r>
          </w:p>
          <w:p w14:paraId="4EC2A4D0"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totalDigits: 13</w:t>
            </w:r>
          </w:p>
          <w:p w14:paraId="1C39A757"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fractionDigits: 2</w:t>
            </w:r>
          </w:p>
        </w:tc>
        <w:tc>
          <w:tcPr>
            <w:tcW w:w="4671" w:type="dxa"/>
          </w:tcPr>
          <w:p w14:paraId="6AD57E08"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Rentebeløbet for den omhandlede periode i danske kroner</w:t>
            </w:r>
          </w:p>
        </w:tc>
      </w:tr>
      <w:tr w:rsidR="001E2984" w14:paraId="11675F95" w14:textId="77777777" w:rsidTr="001E2984">
        <w:tc>
          <w:tcPr>
            <w:tcW w:w="3402" w:type="dxa"/>
          </w:tcPr>
          <w:p w14:paraId="0C7CF868"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RentePeriodeFraDato</w:t>
            </w:r>
          </w:p>
        </w:tc>
        <w:tc>
          <w:tcPr>
            <w:tcW w:w="1701" w:type="dxa"/>
          </w:tcPr>
          <w:p w14:paraId="3152574B"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Domain: </w:t>
            </w:r>
          </w:p>
          <w:p w14:paraId="3EEBA3D9"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Dato</w:t>
            </w:r>
          </w:p>
          <w:p w14:paraId="70F9A03C"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base: date</w:t>
            </w:r>
          </w:p>
        </w:tc>
        <w:tc>
          <w:tcPr>
            <w:tcW w:w="4671" w:type="dxa"/>
          </w:tcPr>
          <w:p w14:paraId="338506EC"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Start datoen for den periode som renten vedrører.</w:t>
            </w:r>
          </w:p>
        </w:tc>
      </w:tr>
      <w:tr w:rsidR="001E2984" w14:paraId="5456573E" w14:textId="77777777" w:rsidTr="001E2984">
        <w:tc>
          <w:tcPr>
            <w:tcW w:w="3402" w:type="dxa"/>
          </w:tcPr>
          <w:p w14:paraId="45CA946C"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RentePeriodeTilDato</w:t>
            </w:r>
          </w:p>
        </w:tc>
        <w:tc>
          <w:tcPr>
            <w:tcW w:w="1701" w:type="dxa"/>
          </w:tcPr>
          <w:p w14:paraId="07ACBD0B"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Domain: </w:t>
            </w:r>
          </w:p>
          <w:p w14:paraId="08DCFF41"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Dato</w:t>
            </w:r>
          </w:p>
          <w:p w14:paraId="21391331"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base: date</w:t>
            </w:r>
          </w:p>
        </w:tc>
        <w:tc>
          <w:tcPr>
            <w:tcW w:w="4671" w:type="dxa"/>
          </w:tcPr>
          <w:p w14:paraId="25A20995"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Slut datoen for den periode som renten vedrører.</w:t>
            </w:r>
          </w:p>
        </w:tc>
      </w:tr>
      <w:tr w:rsidR="001E2984" w14:paraId="4D41E805" w14:textId="77777777" w:rsidTr="001E2984">
        <w:tc>
          <w:tcPr>
            <w:tcW w:w="3402" w:type="dxa"/>
          </w:tcPr>
          <w:p w14:paraId="0F5DD59F"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RentePeriodeType</w:t>
            </w:r>
          </w:p>
        </w:tc>
        <w:tc>
          <w:tcPr>
            <w:tcW w:w="1701" w:type="dxa"/>
          </w:tcPr>
          <w:p w14:paraId="1DD8DE0D"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 xml:space="preserve">Domain: </w:t>
            </w:r>
          </w:p>
          <w:p w14:paraId="23CB4F6C"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Tekst30</w:t>
            </w:r>
          </w:p>
          <w:p w14:paraId="49B2ACA3"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base: string</w:t>
            </w:r>
          </w:p>
          <w:p w14:paraId="6695D137"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maxLength: 30</w:t>
            </w:r>
          </w:p>
        </w:tc>
        <w:tc>
          <w:tcPr>
            <w:tcW w:w="4671" w:type="dxa"/>
          </w:tcPr>
          <w:p w14:paraId="1C880951"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Sagsbehandlers mulighed for i fri tekst at beskrive periode. F.eks</w:t>
            </w:r>
          </w:p>
          <w:p w14:paraId="29DA3634"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335E3133"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År</w:t>
            </w:r>
          </w:p>
          <w:p w14:paraId="3F922FDE"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Halvår</w:t>
            </w:r>
          </w:p>
          <w:p w14:paraId="66433648"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Kvartal</w:t>
            </w:r>
          </w:p>
          <w:p w14:paraId="3B8651CE"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Måned</w:t>
            </w:r>
          </w:p>
          <w:p w14:paraId="2AFD2A06"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14:paraId="00CB91F1" w14:textId="77777777" w:rsidTr="001E2984">
        <w:tc>
          <w:tcPr>
            <w:tcW w:w="3402" w:type="dxa"/>
          </w:tcPr>
          <w:p w14:paraId="746ED85D"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RenteÅrTilDatoBeløb</w:t>
            </w:r>
          </w:p>
        </w:tc>
        <w:tc>
          <w:tcPr>
            <w:tcW w:w="1701" w:type="dxa"/>
          </w:tcPr>
          <w:p w14:paraId="5B6F4BBD"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 xml:space="preserve">Domain: </w:t>
            </w:r>
          </w:p>
          <w:p w14:paraId="57B97756"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Beløb</w:t>
            </w:r>
          </w:p>
          <w:p w14:paraId="01240ABE"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base: decimal</w:t>
            </w:r>
          </w:p>
          <w:p w14:paraId="5EBCCF19"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totalDigits: 13</w:t>
            </w:r>
          </w:p>
          <w:p w14:paraId="0C61D524"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fractionDigits: 2</w:t>
            </w:r>
          </w:p>
        </w:tc>
        <w:tc>
          <w:tcPr>
            <w:tcW w:w="4671" w:type="dxa"/>
          </w:tcPr>
          <w:p w14:paraId="203A89F7"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Rentebeløb år- til- dato i den angivne valuta.</w:t>
            </w:r>
          </w:p>
        </w:tc>
      </w:tr>
      <w:tr w:rsidR="001E2984" w14:paraId="4167C527" w14:textId="77777777" w:rsidTr="001E2984">
        <w:tc>
          <w:tcPr>
            <w:tcW w:w="3402" w:type="dxa"/>
          </w:tcPr>
          <w:p w14:paraId="1CAA696C"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A56DB8">
              <w:rPr>
                <w:rFonts w:ascii="Arial" w:hAnsi="Arial" w:cs="Arial"/>
                <w:color w:val="FF0000"/>
                <w:sz w:val="18"/>
              </w:rPr>
              <w:t>RenteÅrTilDatoBeløbDKK</w:t>
            </w:r>
          </w:p>
        </w:tc>
        <w:tc>
          <w:tcPr>
            <w:tcW w:w="1701" w:type="dxa"/>
          </w:tcPr>
          <w:p w14:paraId="509B27C8"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 xml:space="preserve">Domain: </w:t>
            </w:r>
          </w:p>
          <w:p w14:paraId="6B51F6F0"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Beløb</w:t>
            </w:r>
          </w:p>
          <w:p w14:paraId="427B3E2A"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base: decimal</w:t>
            </w:r>
          </w:p>
          <w:p w14:paraId="0D0C972B"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totalDigits: 13</w:t>
            </w:r>
          </w:p>
          <w:p w14:paraId="37101228"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fractionDigits: 2</w:t>
            </w:r>
          </w:p>
        </w:tc>
        <w:tc>
          <w:tcPr>
            <w:tcW w:w="4671" w:type="dxa"/>
          </w:tcPr>
          <w:p w14:paraId="7E955195" w14:textId="77777777"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Rentebeløb år- til- dato i danske kroner</w:t>
            </w:r>
          </w:p>
        </w:tc>
      </w:tr>
      <w:tr w:rsidR="001E2984" w14:paraId="7779DA91" w14:textId="77777777" w:rsidTr="001E2984">
        <w:tc>
          <w:tcPr>
            <w:tcW w:w="3402" w:type="dxa"/>
          </w:tcPr>
          <w:p w14:paraId="450344F5"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46619">
              <w:rPr>
                <w:rFonts w:ascii="Arial" w:hAnsi="Arial" w:cs="Arial"/>
                <w:color w:val="FF0000"/>
                <w:sz w:val="18"/>
              </w:rPr>
              <w:t>StyretFiloverførselBeskedQName</w:t>
            </w:r>
          </w:p>
        </w:tc>
        <w:tc>
          <w:tcPr>
            <w:tcW w:w="1701" w:type="dxa"/>
          </w:tcPr>
          <w:p w14:paraId="2979320A"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 xml:space="preserve">Domain: </w:t>
            </w:r>
          </w:p>
          <w:p w14:paraId="2981649A"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QName</w:t>
            </w:r>
          </w:p>
          <w:p w14:paraId="63FD3FE9"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base: QName</w:t>
            </w:r>
          </w:p>
          <w:p w14:paraId="0589B0EE"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maxLength: 300</w:t>
            </w:r>
          </w:p>
        </w:tc>
        <w:tc>
          <w:tcPr>
            <w:tcW w:w="4671" w:type="dxa"/>
          </w:tcPr>
          <w:p w14:paraId="0E55416D"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46619">
              <w:rPr>
                <w:rFonts w:ascii="Arial" w:hAnsi="Arial" w:cs="Arial"/>
                <w:color w:val="FF0000"/>
                <w:sz w:val="18"/>
              </w:rPr>
              <w:t xml:space="preserve">Data type svarende til w3c's fundamentale datatype QName. </w:t>
            </w:r>
          </w:p>
          <w:p w14:paraId="77BBB774"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46619">
              <w:rPr>
                <w:rFonts w:ascii="Arial" w:hAnsi="Arial" w:cs="Arial"/>
                <w:color w:val="FF0000"/>
                <w:sz w:val="18"/>
              </w:rPr>
              <w:t>I forbindelse med vores arbejde med services vil de såkaldte GUN typisk være et QName.</w:t>
            </w:r>
          </w:p>
        </w:tc>
      </w:tr>
      <w:tr w:rsidR="001E2984" w14:paraId="78FD129A" w14:textId="77777777" w:rsidTr="001E2984">
        <w:tc>
          <w:tcPr>
            <w:tcW w:w="3402" w:type="dxa"/>
          </w:tcPr>
          <w:p w14:paraId="18C2EF6E"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46619">
              <w:rPr>
                <w:rFonts w:ascii="Arial" w:hAnsi="Arial" w:cs="Arial"/>
                <w:color w:val="FF0000"/>
                <w:sz w:val="18"/>
              </w:rPr>
              <w:t>StyretFiloverførselBrugerNavn</w:t>
            </w:r>
          </w:p>
        </w:tc>
        <w:tc>
          <w:tcPr>
            <w:tcW w:w="1701" w:type="dxa"/>
          </w:tcPr>
          <w:p w14:paraId="09680117"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 xml:space="preserve">Domain: </w:t>
            </w:r>
          </w:p>
          <w:p w14:paraId="75FE96AF"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Navn</w:t>
            </w:r>
          </w:p>
          <w:p w14:paraId="42E7B4C8"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base: string</w:t>
            </w:r>
          </w:p>
          <w:p w14:paraId="4E0F2436"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maxLength: 300</w:t>
            </w:r>
          </w:p>
        </w:tc>
        <w:tc>
          <w:tcPr>
            <w:tcW w:w="4671" w:type="dxa"/>
          </w:tcPr>
          <w:p w14:paraId="35ED175D"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46619">
              <w:rPr>
                <w:rFonts w:ascii="Arial" w:hAnsi="Arial" w:cs="Arial"/>
                <w:color w:val="FF0000"/>
                <w:sz w:val="18"/>
              </w:rPr>
              <w:t>Generisk navnefelt.</w:t>
            </w:r>
          </w:p>
          <w:p w14:paraId="63A62C44"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46619">
              <w:rPr>
                <w:rFonts w:ascii="Arial" w:hAnsi="Arial" w:cs="Arial"/>
                <w:color w:val="FF0000"/>
                <w:sz w:val="18"/>
              </w:rPr>
              <w:t>Bruges til personnavne og virksomhedsnavne m.m.</w:t>
            </w:r>
          </w:p>
        </w:tc>
      </w:tr>
      <w:tr w:rsidR="001E2984" w14:paraId="61789F68" w14:textId="77777777" w:rsidTr="001E2984">
        <w:tc>
          <w:tcPr>
            <w:tcW w:w="3402" w:type="dxa"/>
          </w:tcPr>
          <w:p w14:paraId="1FBF9F59"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46619">
              <w:rPr>
                <w:rFonts w:ascii="Arial" w:hAnsi="Arial" w:cs="Arial"/>
                <w:color w:val="FF0000"/>
                <w:sz w:val="18"/>
              </w:rPr>
              <w:t>StyretFiloverførselDownloadURL</w:t>
            </w:r>
          </w:p>
        </w:tc>
        <w:tc>
          <w:tcPr>
            <w:tcW w:w="1701" w:type="dxa"/>
          </w:tcPr>
          <w:p w14:paraId="1550E77C"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 xml:space="preserve">Domain: </w:t>
            </w:r>
          </w:p>
          <w:p w14:paraId="5BCD44D4"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anyURI</w:t>
            </w:r>
          </w:p>
          <w:p w14:paraId="6CD66F7A"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base: anyURI</w:t>
            </w:r>
          </w:p>
          <w:p w14:paraId="797F7BD3"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maxLength: 300</w:t>
            </w:r>
          </w:p>
        </w:tc>
        <w:tc>
          <w:tcPr>
            <w:tcW w:w="4671" w:type="dxa"/>
          </w:tcPr>
          <w:p w14:paraId="2ABE4C0F"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46619">
              <w:rPr>
                <w:rFonts w:ascii="Arial" w:hAnsi="Arial" w:cs="Arial"/>
                <w:color w:val="FF0000"/>
                <w:sz w:val="18"/>
              </w:rPr>
              <w:t>Datatype svarende til w3cs datatype anyURI.</w:t>
            </w:r>
          </w:p>
        </w:tc>
      </w:tr>
      <w:tr w:rsidR="001E2984" w:rsidRPr="00F806CD" w14:paraId="008B5C2D" w14:textId="77777777" w:rsidTr="001E2984">
        <w:tc>
          <w:tcPr>
            <w:tcW w:w="3402" w:type="dxa"/>
          </w:tcPr>
          <w:p w14:paraId="6B884F51"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46619">
              <w:rPr>
                <w:rFonts w:ascii="Arial" w:hAnsi="Arial" w:cs="Arial"/>
                <w:color w:val="FF0000"/>
                <w:sz w:val="18"/>
              </w:rPr>
              <w:t>StyretFiloverførselPassword</w:t>
            </w:r>
          </w:p>
        </w:tc>
        <w:tc>
          <w:tcPr>
            <w:tcW w:w="1701" w:type="dxa"/>
          </w:tcPr>
          <w:p w14:paraId="6757BDE6"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 xml:space="preserve">Domain: </w:t>
            </w:r>
          </w:p>
          <w:p w14:paraId="2C1D1AEA"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Password</w:t>
            </w:r>
          </w:p>
          <w:p w14:paraId="739E4E3C"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base: string</w:t>
            </w:r>
          </w:p>
          <w:p w14:paraId="1B2C3BBA"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maxLength: 50</w:t>
            </w:r>
          </w:p>
        </w:tc>
        <w:tc>
          <w:tcPr>
            <w:tcW w:w="4671" w:type="dxa"/>
          </w:tcPr>
          <w:p w14:paraId="0AFBFFA7"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
        </w:tc>
      </w:tr>
      <w:tr w:rsidR="001E2984" w14:paraId="78378ECD" w14:textId="77777777" w:rsidTr="001E2984">
        <w:tc>
          <w:tcPr>
            <w:tcW w:w="3402" w:type="dxa"/>
          </w:tcPr>
          <w:p w14:paraId="7D5BC7CB"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46619">
              <w:rPr>
                <w:rFonts w:ascii="Arial" w:hAnsi="Arial" w:cs="Arial"/>
                <w:color w:val="FF0000"/>
                <w:sz w:val="18"/>
              </w:rPr>
              <w:t>StyretFiloverførselServiceQName</w:t>
            </w:r>
          </w:p>
        </w:tc>
        <w:tc>
          <w:tcPr>
            <w:tcW w:w="1701" w:type="dxa"/>
          </w:tcPr>
          <w:p w14:paraId="450C9F59"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 xml:space="preserve">Domain: </w:t>
            </w:r>
          </w:p>
          <w:p w14:paraId="1049EE3B"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QName</w:t>
            </w:r>
          </w:p>
          <w:p w14:paraId="7F44F930"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base: QName</w:t>
            </w:r>
          </w:p>
          <w:p w14:paraId="1418A9A4"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maxLength: 300</w:t>
            </w:r>
          </w:p>
        </w:tc>
        <w:tc>
          <w:tcPr>
            <w:tcW w:w="4671" w:type="dxa"/>
          </w:tcPr>
          <w:p w14:paraId="1130AE28"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46619">
              <w:rPr>
                <w:rFonts w:ascii="Arial" w:hAnsi="Arial" w:cs="Arial"/>
                <w:color w:val="FF0000"/>
                <w:sz w:val="18"/>
              </w:rPr>
              <w:t xml:space="preserve">Data type svarende til w3c's fundamentale datatype QName. </w:t>
            </w:r>
          </w:p>
          <w:p w14:paraId="1395E324"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46619">
              <w:rPr>
                <w:rFonts w:ascii="Arial" w:hAnsi="Arial" w:cs="Arial"/>
                <w:color w:val="FF0000"/>
                <w:sz w:val="18"/>
              </w:rPr>
              <w:t>I forbindelse med vores arbejde med services vil de såkaldte GUN typisk være et QName.</w:t>
            </w:r>
          </w:p>
        </w:tc>
      </w:tr>
      <w:tr w:rsidR="001E2984" w14:paraId="60756EB6" w14:textId="77777777" w:rsidTr="001E2984">
        <w:tc>
          <w:tcPr>
            <w:tcW w:w="3402" w:type="dxa"/>
          </w:tcPr>
          <w:p w14:paraId="066E4D8E"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46619">
              <w:rPr>
                <w:rFonts w:ascii="Arial" w:hAnsi="Arial" w:cs="Arial"/>
                <w:color w:val="FF0000"/>
                <w:sz w:val="18"/>
              </w:rPr>
              <w:t>StyretFiloverførselUploadURL</w:t>
            </w:r>
          </w:p>
        </w:tc>
        <w:tc>
          <w:tcPr>
            <w:tcW w:w="1701" w:type="dxa"/>
          </w:tcPr>
          <w:p w14:paraId="50A1F675"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 xml:space="preserve">Domain: </w:t>
            </w:r>
          </w:p>
          <w:p w14:paraId="7078D758"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anyURI</w:t>
            </w:r>
          </w:p>
          <w:p w14:paraId="66EA39EF"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base: anyURI</w:t>
            </w:r>
          </w:p>
          <w:p w14:paraId="42BD867A"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maxLength: 300</w:t>
            </w:r>
          </w:p>
        </w:tc>
        <w:tc>
          <w:tcPr>
            <w:tcW w:w="4671" w:type="dxa"/>
          </w:tcPr>
          <w:p w14:paraId="7BDCCB6F" w14:textId="77777777"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46619">
              <w:rPr>
                <w:rFonts w:ascii="Arial" w:hAnsi="Arial" w:cs="Arial"/>
                <w:color w:val="FF0000"/>
                <w:sz w:val="18"/>
              </w:rPr>
              <w:t>Datatype svarende til w3cs datatype anyURI.</w:t>
            </w:r>
          </w:p>
        </w:tc>
      </w:tr>
      <w:tr w:rsidR="001E2984" w14:paraId="0A9B066A" w14:textId="77777777" w:rsidTr="001E2984">
        <w:tc>
          <w:tcPr>
            <w:tcW w:w="3402" w:type="dxa"/>
          </w:tcPr>
          <w:p w14:paraId="14253308"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C6ADE">
              <w:rPr>
                <w:rFonts w:ascii="Arial" w:hAnsi="Arial" w:cs="Arial"/>
                <w:color w:val="FF0000"/>
                <w:sz w:val="18"/>
              </w:rPr>
              <w:t>TransportRettighedHaverBesked</w:t>
            </w:r>
          </w:p>
        </w:tc>
        <w:tc>
          <w:tcPr>
            <w:tcW w:w="1701" w:type="dxa"/>
          </w:tcPr>
          <w:p w14:paraId="7223777F"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Domain: </w:t>
            </w:r>
          </w:p>
          <w:p w14:paraId="55AC28D0"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JaNej</w:t>
            </w:r>
          </w:p>
          <w:p w14:paraId="48A6A022"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base: boolean</w:t>
            </w:r>
          </w:p>
        </w:tc>
        <w:tc>
          <w:tcPr>
            <w:tcW w:w="4671" w:type="dxa"/>
          </w:tcPr>
          <w:p w14:paraId="3B5A19C2"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Angiver hvem der skal have underretning tilsendt om modregning</w:t>
            </w:r>
          </w:p>
        </w:tc>
      </w:tr>
      <w:tr w:rsidR="001E2984" w14:paraId="6E8014E4" w14:textId="77777777" w:rsidTr="001E2984">
        <w:tc>
          <w:tcPr>
            <w:tcW w:w="3402" w:type="dxa"/>
          </w:tcPr>
          <w:p w14:paraId="7851C94D"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C6ADE">
              <w:rPr>
                <w:rFonts w:ascii="Arial" w:hAnsi="Arial" w:cs="Arial"/>
                <w:color w:val="FF0000"/>
                <w:sz w:val="18"/>
              </w:rPr>
              <w:t>TransportRettighedHaverBlb</w:t>
            </w:r>
          </w:p>
        </w:tc>
        <w:tc>
          <w:tcPr>
            <w:tcW w:w="1701" w:type="dxa"/>
          </w:tcPr>
          <w:p w14:paraId="74A48309"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 xml:space="preserve">Domain: </w:t>
            </w:r>
          </w:p>
          <w:p w14:paraId="6643D80B"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Beløb</w:t>
            </w:r>
          </w:p>
          <w:p w14:paraId="53C40DDD"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base: decimal</w:t>
            </w:r>
          </w:p>
          <w:p w14:paraId="2354B865"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totalDigits: 13</w:t>
            </w:r>
          </w:p>
          <w:p w14:paraId="0432BDC2"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fractionDigits: 2</w:t>
            </w:r>
          </w:p>
        </w:tc>
        <w:tc>
          <w:tcPr>
            <w:tcW w:w="4671" w:type="dxa"/>
          </w:tcPr>
          <w:p w14:paraId="29A65E65"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Det beløb TransportUdlægshaveren skal modtage i den angivne valuta</w:t>
            </w:r>
          </w:p>
        </w:tc>
      </w:tr>
      <w:tr w:rsidR="001E2984" w14:paraId="30FFDCC1" w14:textId="77777777" w:rsidTr="001E2984">
        <w:tc>
          <w:tcPr>
            <w:tcW w:w="3402" w:type="dxa"/>
          </w:tcPr>
          <w:p w14:paraId="42AE649E"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C6ADE">
              <w:rPr>
                <w:rFonts w:ascii="Arial" w:hAnsi="Arial" w:cs="Arial"/>
                <w:color w:val="FF0000"/>
                <w:sz w:val="18"/>
              </w:rPr>
              <w:t>TransportRettighedHaverBlbDKK</w:t>
            </w:r>
          </w:p>
        </w:tc>
        <w:tc>
          <w:tcPr>
            <w:tcW w:w="1701" w:type="dxa"/>
          </w:tcPr>
          <w:p w14:paraId="3756C98E"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 xml:space="preserve">Domain: </w:t>
            </w:r>
          </w:p>
          <w:p w14:paraId="177F235B"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Beløb</w:t>
            </w:r>
          </w:p>
          <w:p w14:paraId="037C1A93"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base: decimal</w:t>
            </w:r>
          </w:p>
          <w:p w14:paraId="4B143BF0"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totalDigits: 13</w:t>
            </w:r>
          </w:p>
          <w:p w14:paraId="624C4B6A"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fractionDigits: 2</w:t>
            </w:r>
          </w:p>
        </w:tc>
        <w:tc>
          <w:tcPr>
            <w:tcW w:w="4671" w:type="dxa"/>
          </w:tcPr>
          <w:p w14:paraId="23F60A8F"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Det beløb TransportUdlægshaveren skal modtage i  danske kroner</w:t>
            </w:r>
          </w:p>
        </w:tc>
      </w:tr>
      <w:tr w:rsidR="001E2984" w14:paraId="289C6219" w14:textId="77777777" w:rsidTr="001E2984">
        <w:tc>
          <w:tcPr>
            <w:tcW w:w="3402" w:type="dxa"/>
          </w:tcPr>
          <w:p w14:paraId="62C4928E"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C6ADE">
              <w:rPr>
                <w:rFonts w:ascii="Arial" w:hAnsi="Arial" w:cs="Arial"/>
                <w:color w:val="FF0000"/>
                <w:sz w:val="18"/>
              </w:rPr>
              <w:t>TransportRettighedHaverEjer</w:t>
            </w:r>
          </w:p>
        </w:tc>
        <w:tc>
          <w:tcPr>
            <w:tcW w:w="1701" w:type="dxa"/>
          </w:tcPr>
          <w:p w14:paraId="2A374580"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Domain: </w:t>
            </w:r>
          </w:p>
          <w:p w14:paraId="25721944"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JaNej</w:t>
            </w:r>
          </w:p>
          <w:p w14:paraId="25401069"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base: boolean</w:t>
            </w:r>
          </w:p>
        </w:tc>
        <w:tc>
          <w:tcPr>
            <w:tcW w:w="4671" w:type="dxa"/>
          </w:tcPr>
          <w:p w14:paraId="25C2434B"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tc>
      </w:tr>
      <w:tr w:rsidR="001E2984" w14:paraId="1BF1EB85" w14:textId="77777777" w:rsidTr="001E2984">
        <w:tc>
          <w:tcPr>
            <w:tcW w:w="3402" w:type="dxa"/>
          </w:tcPr>
          <w:p w14:paraId="126C285C"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C6ADE">
              <w:rPr>
                <w:rFonts w:ascii="Arial" w:hAnsi="Arial" w:cs="Arial"/>
                <w:color w:val="FF0000"/>
                <w:sz w:val="18"/>
              </w:rPr>
              <w:t>TransportRettighedHaverForPrio</w:t>
            </w:r>
          </w:p>
        </w:tc>
        <w:tc>
          <w:tcPr>
            <w:tcW w:w="1701" w:type="dxa"/>
          </w:tcPr>
          <w:p w14:paraId="5A550BA4"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Domain: </w:t>
            </w:r>
          </w:p>
          <w:p w14:paraId="0BAC7197"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TalHel4</w:t>
            </w:r>
          </w:p>
          <w:p w14:paraId="718E6D9E"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base: integer</w:t>
            </w:r>
          </w:p>
          <w:p w14:paraId="00103658"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totalDigits: 4</w:t>
            </w:r>
          </w:p>
        </w:tc>
        <w:tc>
          <w:tcPr>
            <w:tcW w:w="4671" w:type="dxa"/>
          </w:tcPr>
          <w:p w14:paraId="09018FAF"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Prioritet af fordeling af tansportbeløb mellem flere TransportRettighedhavere.</w:t>
            </w:r>
          </w:p>
        </w:tc>
      </w:tr>
      <w:tr w:rsidR="001E2984" w14:paraId="4B19A8B0" w14:textId="77777777" w:rsidTr="001E2984">
        <w:tc>
          <w:tcPr>
            <w:tcW w:w="3402" w:type="dxa"/>
          </w:tcPr>
          <w:p w14:paraId="2AE4FE44"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C6ADE">
              <w:rPr>
                <w:rFonts w:ascii="Arial" w:hAnsi="Arial" w:cs="Arial"/>
                <w:color w:val="FF0000"/>
                <w:sz w:val="18"/>
              </w:rPr>
              <w:t>TransportRettighedHaverModtPen</w:t>
            </w:r>
          </w:p>
        </w:tc>
        <w:tc>
          <w:tcPr>
            <w:tcW w:w="1701" w:type="dxa"/>
          </w:tcPr>
          <w:p w14:paraId="2DFB39CE"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Domain: </w:t>
            </w:r>
          </w:p>
          <w:p w14:paraId="19E54D6C"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JaNej</w:t>
            </w:r>
          </w:p>
          <w:p w14:paraId="0CD7DF33"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base: boolean</w:t>
            </w:r>
          </w:p>
        </w:tc>
        <w:tc>
          <w:tcPr>
            <w:tcW w:w="4671" w:type="dxa"/>
          </w:tcPr>
          <w:p w14:paraId="509A50C6"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Ja = Den TransportRettighedshaver der skal modtage pengene.</w:t>
            </w:r>
          </w:p>
        </w:tc>
      </w:tr>
      <w:tr w:rsidR="001E2984" w14:paraId="553A0ECE" w14:textId="77777777" w:rsidTr="001E2984">
        <w:tc>
          <w:tcPr>
            <w:tcW w:w="3402" w:type="dxa"/>
          </w:tcPr>
          <w:p w14:paraId="3269479F"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C6ADE">
              <w:rPr>
                <w:rFonts w:ascii="Arial" w:hAnsi="Arial" w:cs="Arial"/>
                <w:color w:val="FF0000"/>
                <w:sz w:val="18"/>
              </w:rPr>
              <w:t>TransportRettighedHaverProcent</w:t>
            </w:r>
          </w:p>
        </w:tc>
        <w:tc>
          <w:tcPr>
            <w:tcW w:w="1701" w:type="dxa"/>
          </w:tcPr>
          <w:p w14:paraId="0BED76E2"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 xml:space="preserve">Domain: </w:t>
            </w:r>
          </w:p>
          <w:p w14:paraId="2FF66098"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ProcentAndel</w:t>
            </w:r>
          </w:p>
          <w:p w14:paraId="19E46C4E"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base: integer</w:t>
            </w:r>
          </w:p>
          <w:p w14:paraId="6B1BB1F1"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minInclusive: 0</w:t>
            </w:r>
          </w:p>
          <w:p w14:paraId="208660F1"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totalDigits: 3</w:t>
            </w:r>
          </w:p>
          <w:p w14:paraId="5E41B0BA"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fractionDigits: 0</w:t>
            </w:r>
          </w:p>
        </w:tc>
        <w:tc>
          <w:tcPr>
            <w:tcW w:w="4671" w:type="dxa"/>
          </w:tcPr>
          <w:p w14:paraId="1925ABBC"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En transport/udlæg kan have flere TranportRettighedshavere. Fordelingen af transporten angives i procent. Denne procent anvendes også som fordelingen af TranportRettighedshavererne andel i en evt. indbetaling. </w:t>
            </w:r>
          </w:p>
        </w:tc>
      </w:tr>
      <w:tr w:rsidR="001E2984" w14:paraId="25B46AA3" w14:textId="77777777" w:rsidTr="001E2984">
        <w:tc>
          <w:tcPr>
            <w:tcW w:w="3402" w:type="dxa"/>
          </w:tcPr>
          <w:p w14:paraId="2F56E7ED"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C6ADE">
              <w:rPr>
                <w:rFonts w:ascii="Arial" w:hAnsi="Arial" w:cs="Arial"/>
                <w:color w:val="FF0000"/>
                <w:sz w:val="18"/>
              </w:rPr>
              <w:t>TransportUdlægAcceptDato</w:t>
            </w:r>
          </w:p>
        </w:tc>
        <w:tc>
          <w:tcPr>
            <w:tcW w:w="1701" w:type="dxa"/>
          </w:tcPr>
          <w:p w14:paraId="340C48F0"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Domain: </w:t>
            </w:r>
          </w:p>
          <w:p w14:paraId="5656F0DC"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Dato</w:t>
            </w:r>
          </w:p>
          <w:p w14:paraId="6063014F"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base: date</w:t>
            </w:r>
          </w:p>
        </w:tc>
        <w:tc>
          <w:tcPr>
            <w:tcW w:w="4671" w:type="dxa"/>
          </w:tcPr>
          <w:p w14:paraId="51362849"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Den udbetalende myndigheds eller transportrettighedshavers accept af transporten</w:t>
            </w:r>
          </w:p>
        </w:tc>
      </w:tr>
      <w:tr w:rsidR="001E2984" w14:paraId="00FC2E0B" w14:textId="77777777" w:rsidTr="001E2984">
        <w:tc>
          <w:tcPr>
            <w:tcW w:w="3402" w:type="dxa"/>
          </w:tcPr>
          <w:p w14:paraId="156BBB32"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C6ADE">
              <w:rPr>
                <w:rFonts w:ascii="Arial" w:hAnsi="Arial" w:cs="Arial"/>
                <w:color w:val="FF0000"/>
                <w:sz w:val="18"/>
              </w:rPr>
              <w:t>TransportUdlægRettighedSlut</w:t>
            </w:r>
          </w:p>
        </w:tc>
        <w:tc>
          <w:tcPr>
            <w:tcW w:w="1701" w:type="dxa"/>
          </w:tcPr>
          <w:p w14:paraId="60F927AE"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Domain: </w:t>
            </w:r>
          </w:p>
          <w:p w14:paraId="51743918"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Dato</w:t>
            </w:r>
          </w:p>
          <w:p w14:paraId="72BF235C"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base: date</w:t>
            </w:r>
          </w:p>
        </w:tc>
        <w:tc>
          <w:tcPr>
            <w:tcW w:w="4671" w:type="dxa"/>
          </w:tcPr>
          <w:p w14:paraId="29BC71DD"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Er slutdatoen som rettigheden til en transport/udlægvedrører.</w:t>
            </w:r>
          </w:p>
          <w:p w14:paraId="3D690546"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Datoen er en incl.dato</w:t>
            </w:r>
          </w:p>
        </w:tc>
      </w:tr>
      <w:tr w:rsidR="001E2984" w14:paraId="78648099" w14:textId="77777777" w:rsidTr="001E2984">
        <w:tc>
          <w:tcPr>
            <w:tcW w:w="3402" w:type="dxa"/>
          </w:tcPr>
          <w:p w14:paraId="657F06C7"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C6ADE">
              <w:rPr>
                <w:rFonts w:ascii="Arial" w:hAnsi="Arial" w:cs="Arial"/>
                <w:color w:val="FF0000"/>
                <w:sz w:val="18"/>
              </w:rPr>
              <w:t>TransportUdlægRettighedStart</w:t>
            </w:r>
          </w:p>
        </w:tc>
        <w:tc>
          <w:tcPr>
            <w:tcW w:w="1701" w:type="dxa"/>
          </w:tcPr>
          <w:p w14:paraId="5533F5A2"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Domain: </w:t>
            </w:r>
          </w:p>
          <w:p w14:paraId="45631806"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Dato</w:t>
            </w:r>
          </w:p>
          <w:p w14:paraId="059D85A9"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base: date</w:t>
            </w:r>
          </w:p>
        </w:tc>
        <w:tc>
          <w:tcPr>
            <w:tcW w:w="4671" w:type="dxa"/>
          </w:tcPr>
          <w:p w14:paraId="071D51F4"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Er startdatoen som rettigheden til en transport/udlæg vedrører.</w:t>
            </w:r>
          </w:p>
          <w:p w14:paraId="0ADDC1E7"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Datoen er en incl.dato</w:t>
            </w:r>
          </w:p>
        </w:tc>
      </w:tr>
      <w:tr w:rsidR="001E2984" w14:paraId="27724814" w14:textId="77777777" w:rsidTr="001E2984">
        <w:tc>
          <w:tcPr>
            <w:tcW w:w="3402" w:type="dxa"/>
          </w:tcPr>
          <w:p w14:paraId="42A66AF0"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C6ADE">
              <w:rPr>
                <w:rFonts w:ascii="Arial" w:hAnsi="Arial" w:cs="Arial"/>
                <w:color w:val="FF0000"/>
                <w:sz w:val="18"/>
              </w:rPr>
              <w:t>TransportUdlægUbegrænset</w:t>
            </w:r>
          </w:p>
        </w:tc>
        <w:tc>
          <w:tcPr>
            <w:tcW w:w="1701" w:type="dxa"/>
          </w:tcPr>
          <w:p w14:paraId="05614EAF"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Domain: </w:t>
            </w:r>
          </w:p>
          <w:p w14:paraId="01144CB8"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JaNej</w:t>
            </w:r>
          </w:p>
          <w:p w14:paraId="02CFEAB7"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base: boolean</w:t>
            </w:r>
          </w:p>
        </w:tc>
        <w:tc>
          <w:tcPr>
            <w:tcW w:w="4671" w:type="dxa"/>
          </w:tcPr>
          <w:p w14:paraId="7D6C26F9"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Ja = Der er ingen beløbsbegrænsning på transporten/Udlægget.</w:t>
            </w:r>
          </w:p>
          <w:p w14:paraId="39202883"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21BEF319"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Ved Ja: </w:t>
            </w:r>
          </w:p>
          <w:p w14:paraId="3580C0D4"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DMIFordringBeløb er 9.999.999.999,- ved oprettelse af fordring.</w:t>
            </w:r>
          </w:p>
        </w:tc>
      </w:tr>
      <w:tr w:rsidR="001E2984" w14:paraId="511FA1D1" w14:textId="77777777" w:rsidTr="001E2984">
        <w:tc>
          <w:tcPr>
            <w:tcW w:w="3402" w:type="dxa"/>
          </w:tcPr>
          <w:p w14:paraId="6643F08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14:paraId="576FF70F"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14:paraId="7D65F03C"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Valuta</w:t>
            </w:r>
          </w:p>
          <w:p w14:paraId="4ABE1C51"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string</w:t>
            </w:r>
          </w:p>
          <w:p w14:paraId="7A512644" w14:textId="77777777"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maxLength: 3</w:t>
            </w:r>
          </w:p>
          <w:p w14:paraId="1635EC8D"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14:paraId="2DC09BA4"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1E2984" w14:paraId="756BCC2F" w14:textId="77777777" w:rsidTr="001E2984">
        <w:tc>
          <w:tcPr>
            <w:tcW w:w="3402" w:type="dxa"/>
          </w:tcPr>
          <w:p w14:paraId="458FB474"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6C6ADE">
              <w:rPr>
                <w:rFonts w:ascii="Arial" w:hAnsi="Arial" w:cs="Arial"/>
                <w:color w:val="FF0000"/>
                <w:sz w:val="18"/>
              </w:rPr>
              <w:t>VirksomhedCVRNummer</w:t>
            </w:r>
          </w:p>
        </w:tc>
        <w:tc>
          <w:tcPr>
            <w:tcW w:w="1701" w:type="dxa"/>
          </w:tcPr>
          <w:p w14:paraId="350AA4B3"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 xml:space="preserve">Domain: </w:t>
            </w:r>
          </w:p>
          <w:p w14:paraId="745D49B4"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CVRNummer</w:t>
            </w:r>
          </w:p>
          <w:p w14:paraId="39E1870F"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base: string</w:t>
            </w:r>
          </w:p>
          <w:p w14:paraId="1C073047"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maxLength: 8</w:t>
            </w:r>
          </w:p>
          <w:p w14:paraId="5AD3E7DC"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pattern: [0-9]{8}</w:t>
            </w:r>
          </w:p>
        </w:tc>
        <w:tc>
          <w:tcPr>
            <w:tcW w:w="4671" w:type="dxa"/>
          </w:tcPr>
          <w:p w14:paraId="0E72DB7C"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Det nummer der tildeles juridiske enheder i et Centralt Virksomheds Register (CVR).</w:t>
            </w:r>
          </w:p>
          <w:p w14:paraId="675AE17C"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24895027"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Grundlæggende værdiset:</w:t>
            </w:r>
          </w:p>
          <w:p w14:paraId="42D4B68B" w14:textId="77777777"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De første 7 cifre i CVR_nummeret er et løbenummer, som vælges som det første ledige nummer i rækken. Ud fra de 7 cifre udregnes det 8. ciffer _ kontrolcifferet.</w:t>
            </w:r>
          </w:p>
        </w:tc>
      </w:tr>
      <w:tr w:rsidR="001E2984" w14:paraId="7E6B0AE9" w14:textId="77777777" w:rsidTr="001E2984">
        <w:tc>
          <w:tcPr>
            <w:tcW w:w="3402" w:type="dxa"/>
          </w:tcPr>
          <w:p w14:paraId="4385112C"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14:paraId="62F0A69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534C8E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14:paraId="150B0C2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3DEC2C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14:paraId="73E45C55"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14:paraId="1AB7209E"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14:paraId="6B8E91B7"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E2984" w:rsidRPr="001E2984" w:rsidSect="001E2984">
      <w:headerReference w:type="default" r:id="rId16"/>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A3CF42" w14:textId="77777777" w:rsidR="00F3157C" w:rsidRDefault="00F3157C" w:rsidP="001E2984">
      <w:r>
        <w:separator/>
      </w:r>
    </w:p>
  </w:endnote>
  <w:endnote w:type="continuationSeparator" w:id="0">
    <w:p w14:paraId="030A3DD2" w14:textId="77777777" w:rsidR="00F3157C" w:rsidRDefault="00F3157C" w:rsidP="001E2984">
      <w:r>
        <w:continuationSeparator/>
      </w:r>
    </w:p>
  </w:endnote>
  <w:endnote w:type="continuationNotice" w:id="1">
    <w:p w14:paraId="70E1CB3D" w14:textId="77777777" w:rsidR="00F3157C" w:rsidRDefault="00F315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1BAD8" w14:textId="77777777" w:rsidR="00277AC6" w:rsidRDefault="00277AC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489E9" w14:textId="77777777" w:rsidR="00277AC6" w:rsidRPr="001E2984" w:rsidRDefault="00277AC6" w:rsidP="001E298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august 2012</w:t>
    </w:r>
    <w:r>
      <w:rPr>
        <w:rFonts w:ascii="Arial" w:hAnsi="Arial" w:cs="Arial"/>
        <w:sz w:val="16"/>
      </w:rPr>
      <w:fldChar w:fldCharType="end"/>
    </w:r>
    <w:r>
      <w:rPr>
        <w:rFonts w:ascii="Arial" w:hAnsi="Arial" w:cs="Arial"/>
        <w:sz w:val="16"/>
      </w:rPr>
      <w:tab/>
    </w:r>
    <w:r>
      <w:rPr>
        <w:rFonts w:ascii="Arial" w:hAnsi="Arial" w:cs="Arial"/>
        <w:sz w:val="16"/>
      </w:rPr>
      <w:tab/>
      <w:t xml:space="preserve">MFUnderretSamlingHent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F3157C">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F3157C">
      <w:rPr>
        <w:rFonts w:ascii="Arial" w:hAnsi="Arial" w:cs="Arial"/>
        <w:noProof/>
        <w:sz w:val="16"/>
      </w:rPr>
      <w:t>21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23DDA8" w14:textId="77777777" w:rsidR="00277AC6" w:rsidRDefault="00277AC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C78A2D" w14:textId="77777777" w:rsidR="00F3157C" w:rsidRDefault="00F3157C" w:rsidP="001E2984">
      <w:r>
        <w:separator/>
      </w:r>
    </w:p>
  </w:footnote>
  <w:footnote w:type="continuationSeparator" w:id="0">
    <w:p w14:paraId="46AAB76C" w14:textId="77777777" w:rsidR="00F3157C" w:rsidRDefault="00F3157C" w:rsidP="001E2984">
      <w:r>
        <w:continuationSeparator/>
      </w:r>
    </w:p>
  </w:footnote>
  <w:footnote w:type="continuationNotice" w:id="1">
    <w:p w14:paraId="3A04A24C" w14:textId="77777777" w:rsidR="00F3157C" w:rsidRDefault="00F3157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90A19" w14:textId="77777777" w:rsidR="00277AC6" w:rsidRDefault="00277AC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3DC0E3" w14:textId="77777777" w:rsidR="00277AC6" w:rsidRPr="001E2984" w:rsidRDefault="00277AC6" w:rsidP="001E2984">
    <w:pPr>
      <w:pStyle w:val="Sidehoved"/>
      <w:jc w:val="center"/>
      <w:rPr>
        <w:rFonts w:ascii="Arial" w:hAnsi="Arial" w:cs="Arial"/>
      </w:rPr>
    </w:pPr>
    <w:r w:rsidRPr="001E2984">
      <w:rPr>
        <w:rFonts w:ascii="Arial" w:hAnsi="Arial" w:cs="Arial"/>
      </w:rPr>
      <w:t>Servicebeskrivelse</w:t>
    </w:r>
  </w:p>
  <w:p w14:paraId="471DB3BC" w14:textId="77777777" w:rsidR="00277AC6" w:rsidRPr="001E2984" w:rsidRDefault="00277AC6" w:rsidP="001E298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B8A0A" w14:textId="77777777" w:rsidR="00277AC6" w:rsidRDefault="00277AC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BAB296" w14:textId="77777777" w:rsidR="00277AC6" w:rsidRPr="001E2984" w:rsidRDefault="00277AC6" w:rsidP="001E2984">
    <w:pPr>
      <w:pStyle w:val="Sidehoved"/>
      <w:jc w:val="center"/>
      <w:rPr>
        <w:rFonts w:ascii="Arial" w:hAnsi="Arial" w:cs="Arial"/>
      </w:rPr>
    </w:pPr>
    <w:r w:rsidRPr="001E2984">
      <w:rPr>
        <w:rFonts w:ascii="Arial" w:hAnsi="Arial" w:cs="Arial"/>
      </w:rPr>
      <w:t>Datastrukturer</w:t>
    </w:r>
  </w:p>
  <w:p w14:paraId="0561F771" w14:textId="77777777" w:rsidR="00277AC6" w:rsidRPr="001E2984" w:rsidRDefault="00277AC6" w:rsidP="001E298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6F0AC" w14:textId="77777777" w:rsidR="00277AC6" w:rsidRDefault="00277AC6" w:rsidP="001E2984">
    <w:pPr>
      <w:pStyle w:val="Sidehoved"/>
      <w:jc w:val="center"/>
      <w:rPr>
        <w:rFonts w:ascii="Arial" w:hAnsi="Arial" w:cs="Arial"/>
      </w:rPr>
    </w:pPr>
    <w:r>
      <w:rPr>
        <w:rFonts w:ascii="Arial" w:hAnsi="Arial" w:cs="Arial"/>
      </w:rPr>
      <w:t>Data elementer</w:t>
    </w:r>
  </w:p>
  <w:p w14:paraId="6C6BC89A" w14:textId="77777777" w:rsidR="00277AC6" w:rsidRPr="001E2984" w:rsidRDefault="00277AC6" w:rsidP="001E298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D5775"/>
    <w:multiLevelType w:val="multilevel"/>
    <w:tmpl w:val="A754C08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9"/>
  <w:doNotDisplayPageBoundaries/>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984"/>
    <w:rsid w:val="00062E9B"/>
    <w:rsid w:val="00085798"/>
    <w:rsid w:val="000D0960"/>
    <w:rsid w:val="00100E55"/>
    <w:rsid w:val="00147863"/>
    <w:rsid w:val="001A38A9"/>
    <w:rsid w:val="001E2984"/>
    <w:rsid w:val="00204FC9"/>
    <w:rsid w:val="00241044"/>
    <w:rsid w:val="00277AC6"/>
    <w:rsid w:val="002B6DF2"/>
    <w:rsid w:val="00302479"/>
    <w:rsid w:val="003717A5"/>
    <w:rsid w:val="003C527C"/>
    <w:rsid w:val="0050144A"/>
    <w:rsid w:val="0056355A"/>
    <w:rsid w:val="00636BE0"/>
    <w:rsid w:val="0069150E"/>
    <w:rsid w:val="006C6ADE"/>
    <w:rsid w:val="006F2D8E"/>
    <w:rsid w:val="00715765"/>
    <w:rsid w:val="008C78F9"/>
    <w:rsid w:val="008E6EFF"/>
    <w:rsid w:val="009929B1"/>
    <w:rsid w:val="009B53A7"/>
    <w:rsid w:val="009E6063"/>
    <w:rsid w:val="00A04F3D"/>
    <w:rsid w:val="00A56DB8"/>
    <w:rsid w:val="00AD3FBE"/>
    <w:rsid w:val="00B04D3A"/>
    <w:rsid w:val="00B61134"/>
    <w:rsid w:val="00B64477"/>
    <w:rsid w:val="00B765A6"/>
    <w:rsid w:val="00BC348E"/>
    <w:rsid w:val="00C32FAE"/>
    <w:rsid w:val="00CA3BFA"/>
    <w:rsid w:val="00CD0603"/>
    <w:rsid w:val="00CE26A4"/>
    <w:rsid w:val="00D05056"/>
    <w:rsid w:val="00E26B00"/>
    <w:rsid w:val="00E46619"/>
    <w:rsid w:val="00EF2586"/>
    <w:rsid w:val="00F07276"/>
    <w:rsid w:val="00F3157C"/>
    <w:rsid w:val="00F806CD"/>
    <w:rsid w:val="00FF042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1E2984"/>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1E2984"/>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1E2984"/>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1E2984"/>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1E298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E298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E298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E298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E298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1E2984"/>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1E2984"/>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1E2984"/>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1E2984"/>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1E298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E298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E298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E298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E298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E2984"/>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1E2984"/>
    <w:rPr>
      <w:rFonts w:ascii="Arial" w:hAnsi="Arial" w:cs="Arial"/>
      <w:b/>
      <w:sz w:val="30"/>
    </w:rPr>
  </w:style>
  <w:style w:type="paragraph" w:customStyle="1" w:styleId="Overskrift211pkt">
    <w:name w:val="Overskrift 2 + 11 pkt"/>
    <w:basedOn w:val="Normal"/>
    <w:link w:val="Overskrift211pktTegn"/>
    <w:rsid w:val="001E2984"/>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E2984"/>
    <w:rPr>
      <w:rFonts w:ascii="Arial" w:hAnsi="Arial" w:cs="Arial"/>
      <w:b/>
    </w:rPr>
  </w:style>
  <w:style w:type="paragraph" w:customStyle="1" w:styleId="Normal11">
    <w:name w:val="Normal + 11"/>
    <w:basedOn w:val="Normal"/>
    <w:link w:val="Normal11Tegn"/>
    <w:rsid w:val="001E2984"/>
    <w:rPr>
      <w:rFonts w:ascii="Times New Roman" w:hAnsi="Times New Roman" w:cs="Times New Roman"/>
    </w:rPr>
  </w:style>
  <w:style w:type="character" w:customStyle="1" w:styleId="Normal11Tegn">
    <w:name w:val="Normal + 11 Tegn"/>
    <w:basedOn w:val="Standardskrifttypeiafsnit"/>
    <w:link w:val="Normal11"/>
    <w:rsid w:val="001E2984"/>
    <w:rPr>
      <w:rFonts w:ascii="Times New Roman" w:hAnsi="Times New Roman" w:cs="Times New Roman"/>
    </w:rPr>
  </w:style>
  <w:style w:type="paragraph" w:styleId="Sidehoved">
    <w:name w:val="header"/>
    <w:basedOn w:val="Normal"/>
    <w:link w:val="SidehovedTegn"/>
    <w:uiPriority w:val="99"/>
    <w:unhideWhenUsed/>
    <w:rsid w:val="001E2984"/>
    <w:pPr>
      <w:tabs>
        <w:tab w:val="center" w:pos="4819"/>
        <w:tab w:val="right" w:pos="9638"/>
      </w:tabs>
    </w:pPr>
  </w:style>
  <w:style w:type="character" w:customStyle="1" w:styleId="SidehovedTegn">
    <w:name w:val="Sidehoved Tegn"/>
    <w:basedOn w:val="Standardskrifttypeiafsnit"/>
    <w:link w:val="Sidehoved"/>
    <w:uiPriority w:val="99"/>
    <w:rsid w:val="001E2984"/>
  </w:style>
  <w:style w:type="paragraph" w:styleId="Sidefod">
    <w:name w:val="footer"/>
    <w:basedOn w:val="Normal"/>
    <w:link w:val="SidefodTegn"/>
    <w:uiPriority w:val="99"/>
    <w:unhideWhenUsed/>
    <w:rsid w:val="001E2984"/>
    <w:pPr>
      <w:tabs>
        <w:tab w:val="center" w:pos="4819"/>
        <w:tab w:val="right" w:pos="9638"/>
      </w:tabs>
    </w:pPr>
  </w:style>
  <w:style w:type="character" w:customStyle="1" w:styleId="SidefodTegn">
    <w:name w:val="Sidefod Tegn"/>
    <w:basedOn w:val="Standardskrifttypeiafsnit"/>
    <w:link w:val="Sidefod"/>
    <w:uiPriority w:val="99"/>
    <w:rsid w:val="001E29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1E2984"/>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1E2984"/>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1E2984"/>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1E2984"/>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1E298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E298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E298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E298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E298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1E2984"/>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1E2984"/>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1E2984"/>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1E2984"/>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1E298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E298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E298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E298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E298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E2984"/>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1E2984"/>
    <w:rPr>
      <w:rFonts w:ascii="Arial" w:hAnsi="Arial" w:cs="Arial"/>
      <w:b/>
      <w:sz w:val="30"/>
    </w:rPr>
  </w:style>
  <w:style w:type="paragraph" w:customStyle="1" w:styleId="Overskrift211pkt">
    <w:name w:val="Overskrift 2 + 11 pkt"/>
    <w:basedOn w:val="Normal"/>
    <w:link w:val="Overskrift211pktTegn"/>
    <w:rsid w:val="001E2984"/>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E2984"/>
    <w:rPr>
      <w:rFonts w:ascii="Arial" w:hAnsi="Arial" w:cs="Arial"/>
      <w:b/>
    </w:rPr>
  </w:style>
  <w:style w:type="paragraph" w:customStyle="1" w:styleId="Normal11">
    <w:name w:val="Normal + 11"/>
    <w:basedOn w:val="Normal"/>
    <w:link w:val="Normal11Tegn"/>
    <w:rsid w:val="001E2984"/>
    <w:rPr>
      <w:rFonts w:ascii="Times New Roman" w:hAnsi="Times New Roman" w:cs="Times New Roman"/>
    </w:rPr>
  </w:style>
  <w:style w:type="character" w:customStyle="1" w:styleId="Normal11Tegn">
    <w:name w:val="Normal + 11 Tegn"/>
    <w:basedOn w:val="Standardskrifttypeiafsnit"/>
    <w:link w:val="Normal11"/>
    <w:rsid w:val="001E2984"/>
    <w:rPr>
      <w:rFonts w:ascii="Times New Roman" w:hAnsi="Times New Roman" w:cs="Times New Roman"/>
    </w:rPr>
  </w:style>
  <w:style w:type="paragraph" w:styleId="Sidehoved">
    <w:name w:val="header"/>
    <w:basedOn w:val="Normal"/>
    <w:link w:val="SidehovedTegn"/>
    <w:uiPriority w:val="99"/>
    <w:unhideWhenUsed/>
    <w:rsid w:val="001E2984"/>
    <w:pPr>
      <w:tabs>
        <w:tab w:val="center" w:pos="4819"/>
        <w:tab w:val="right" w:pos="9638"/>
      </w:tabs>
    </w:pPr>
  </w:style>
  <w:style w:type="character" w:customStyle="1" w:styleId="SidehovedTegn">
    <w:name w:val="Sidehoved Tegn"/>
    <w:basedOn w:val="Standardskrifttypeiafsnit"/>
    <w:link w:val="Sidehoved"/>
    <w:uiPriority w:val="99"/>
    <w:rsid w:val="001E2984"/>
  </w:style>
  <w:style w:type="paragraph" w:styleId="Sidefod">
    <w:name w:val="footer"/>
    <w:basedOn w:val="Normal"/>
    <w:link w:val="SidefodTegn"/>
    <w:uiPriority w:val="99"/>
    <w:unhideWhenUsed/>
    <w:rsid w:val="001E2984"/>
    <w:pPr>
      <w:tabs>
        <w:tab w:val="center" w:pos="4819"/>
        <w:tab w:val="right" w:pos="9638"/>
      </w:tabs>
    </w:pPr>
  </w:style>
  <w:style w:type="character" w:customStyle="1" w:styleId="SidefodTegn">
    <w:name w:val="Sidefod Tegn"/>
    <w:basedOn w:val="Standardskrifttypeiafsnit"/>
    <w:link w:val="Sidefod"/>
    <w:uiPriority w:val="99"/>
    <w:rsid w:val="001E2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E3217-3C22-4843-9826-DAD251730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21</Pages>
  <Words>5414</Words>
  <Characters>33030</Characters>
  <Application>Microsoft Office Word</Application>
  <DocSecurity>0</DocSecurity>
  <Lines>275</Lines>
  <Paragraphs>76</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38368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cp:revision>
  <cp:lastPrinted>2012-08-29T09:49:00Z</cp:lastPrinted>
  <dcterms:created xsi:type="dcterms:W3CDTF">2012-10-09T05:30:00Z</dcterms:created>
  <dcterms:modified xsi:type="dcterms:W3CDTF">2012-10-09T12:40:00Z</dcterms:modified>
</cp:coreProperties>
</file>