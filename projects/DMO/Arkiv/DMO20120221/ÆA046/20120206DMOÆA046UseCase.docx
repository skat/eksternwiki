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C63C0D" w14:textId="77777777" w:rsidR="00DC322B" w:rsidRDefault="00DC322B" w:rsidP="00DC322B">
      <w:pPr>
        <w:pStyle w:val="Overskrift2"/>
      </w:pPr>
      <w:bookmarkStart w:id="0" w:name="_GoBack"/>
      <w:bookmarkEnd w:id="0"/>
      <w:r>
        <w:t>10.03 Dan udbetalingsforslag</w:t>
      </w:r>
    </w:p>
    <w:p w14:paraId="15FABD94" w14:textId="77777777" w:rsidR="00DC322B" w:rsidRDefault="00DC322B" w:rsidP="00DC322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C322B" w14:paraId="313F5BD2" w14:textId="77777777" w:rsidTr="00DC322B">
        <w:tc>
          <w:tcPr>
            <w:tcW w:w="9869" w:type="dxa"/>
            <w:shd w:val="clear" w:color="auto" w:fill="auto"/>
          </w:tcPr>
          <w:p w14:paraId="4F479E2C" w14:textId="77777777" w:rsidR="00DC322B" w:rsidRDefault="00DC322B" w:rsidP="00DC322B">
            <w:pPr>
              <w:pStyle w:val="Normal11"/>
            </w:pPr>
            <w:r>
              <w:rPr>
                <w:b/>
              </w:rPr>
              <w:t>Formål</w:t>
            </w:r>
          </w:p>
          <w:p w14:paraId="098BDBCC" w14:textId="77777777" w:rsidR="00DC322B" w:rsidRDefault="00DC322B" w:rsidP="00DC322B">
            <w:pPr>
              <w:pStyle w:val="Normal11"/>
            </w:pPr>
            <w:r>
              <w:t xml:space="preserve">At danne et udbetalingsforslag. </w:t>
            </w:r>
          </w:p>
          <w:p w14:paraId="557BE478" w14:textId="77777777" w:rsidR="00DC322B" w:rsidRDefault="00DC322B" w:rsidP="00DC322B">
            <w:pPr>
              <w:pStyle w:val="Normal11"/>
            </w:pPr>
          </w:p>
          <w:p w14:paraId="0CF8B4C0" w14:textId="77777777" w:rsidR="00DC322B" w:rsidRDefault="00DC322B" w:rsidP="00DC322B">
            <w:pPr>
              <w:pStyle w:val="Normal11"/>
            </w:pPr>
            <w:r>
              <w:t xml:space="preserve">Beskrivelse </w:t>
            </w:r>
          </w:p>
          <w:p w14:paraId="3C3AE578" w14:textId="77777777" w:rsidR="00DC322B" w:rsidRDefault="00DC322B" w:rsidP="00DC322B">
            <w:pPr>
              <w:pStyle w:val="Normal11"/>
            </w:pPr>
            <w:r>
              <w:t>Her håndteres en kreditsaldo jf. OPKL § 16a, stk.2. Første step i udbetalingsproceduren, er en simulering, der senere kan godkendes og eksekveres, eller afvises.</w:t>
            </w:r>
          </w:p>
          <w:p w14:paraId="3A81FD84" w14:textId="77777777" w:rsidR="00DC322B" w:rsidRDefault="00DC322B" w:rsidP="00DC322B">
            <w:pPr>
              <w:pStyle w:val="Normal11"/>
            </w:pPr>
          </w:p>
          <w:p w14:paraId="27E79163" w14:textId="77777777" w:rsidR="00DC322B" w:rsidRDefault="00DC322B" w:rsidP="00DC322B">
            <w:pPr>
              <w:pStyle w:val="Normal11"/>
            </w:pPr>
            <w:r>
              <w:t>Debitormotoren:</w:t>
            </w:r>
          </w:p>
          <w:p w14:paraId="79C15409" w14:textId="77777777" w:rsidR="00DC322B" w:rsidRDefault="00DC322B" w:rsidP="00DC322B">
            <w:pPr>
              <w:pStyle w:val="Normal11"/>
            </w:pPr>
            <w:r>
              <w:t>Simuleringen udvælger konti ud fra følgende betingelser:</w:t>
            </w:r>
          </w:p>
          <w:p w14:paraId="08C1CBA5" w14:textId="77777777" w:rsidR="00DC322B" w:rsidRDefault="00DC322B" w:rsidP="00DC322B">
            <w:pPr>
              <w:pStyle w:val="Normal11"/>
            </w:pPr>
            <w:r>
              <w:t>-</w:t>
            </w:r>
            <w:r>
              <w:tab/>
              <w:t>Udbetalingsstop</w:t>
            </w:r>
          </w:p>
          <w:p w14:paraId="0DAE1B7D" w14:textId="77777777" w:rsidR="00DC322B" w:rsidRDefault="00DC322B" w:rsidP="00DC322B">
            <w:pPr>
              <w:pStyle w:val="Normal11"/>
            </w:pPr>
            <w:r>
              <w:t>-</w:t>
            </w:r>
            <w:r>
              <w:tab/>
              <w:t>21 dages frist, se forretningsregler</w:t>
            </w:r>
          </w:p>
          <w:p w14:paraId="6B6133C5" w14:textId="3847CDEB" w:rsidR="00DC322B" w:rsidRDefault="00DC322B" w:rsidP="00DC322B">
            <w:pPr>
              <w:pStyle w:val="Normal11"/>
            </w:pPr>
            <w:r>
              <w:t>-</w:t>
            </w:r>
            <w:r>
              <w:tab/>
              <w:t>Fordring hos EFI</w:t>
            </w:r>
            <w:del w:id="1" w:author="Poul V Madsen" w:date="2012-02-16T08:49:00Z">
              <w:r w:rsidR="00094471">
                <w:delText>.</w:delText>
              </w:r>
            </w:del>
            <w:ins w:id="2" w:author="Poul V Madsen" w:date="2012-02-16T08:49:00Z">
              <w:r>
                <w:t>.(ikke relevant i forbindelse med idriftsættelse af DMO til understøttelse af DMR)</w:t>
              </w:r>
            </w:ins>
          </w:p>
          <w:p w14:paraId="0B0BF099" w14:textId="77777777" w:rsidR="00DC322B" w:rsidRDefault="00DC322B" w:rsidP="00DC322B">
            <w:pPr>
              <w:pStyle w:val="Normal11"/>
            </w:pPr>
          </w:p>
          <w:p w14:paraId="6419E3F0" w14:textId="77777777" w:rsidR="00DC322B" w:rsidRDefault="00DC322B" w:rsidP="00DC322B">
            <w:pPr>
              <w:pStyle w:val="Normal11"/>
            </w:pPr>
            <w:r>
              <w:t>Det genereres liste til godkendelse:</w:t>
            </w:r>
          </w:p>
          <w:p w14:paraId="504A5D88" w14:textId="77777777" w:rsidR="00DC322B" w:rsidRDefault="00DC322B" w:rsidP="00DC322B">
            <w:pPr>
              <w:pStyle w:val="Normal11"/>
            </w:pPr>
            <w:r>
              <w:t>-</w:t>
            </w:r>
            <w:r>
              <w:tab/>
              <w:t>én massegodkendelse af beløb under den parameterstyrede godkendelsesgrænse</w:t>
            </w:r>
          </w:p>
          <w:p w14:paraId="4FF30119" w14:textId="77777777" w:rsidR="00DC322B" w:rsidRDefault="00DC322B" w:rsidP="00DC322B">
            <w:pPr>
              <w:pStyle w:val="Normal11"/>
            </w:pPr>
            <w:r>
              <w:t>-</w:t>
            </w:r>
            <w:r>
              <w:tab/>
              <w:t>én for beløb over denne grænse.</w:t>
            </w:r>
          </w:p>
          <w:p w14:paraId="387DFBFE" w14:textId="77777777" w:rsidR="00DC322B" w:rsidRDefault="00DC322B" w:rsidP="00DC322B">
            <w:pPr>
              <w:pStyle w:val="Normal11"/>
            </w:pPr>
            <w:r>
              <w:t>Det er godkenders rolle der initierer mulighed for godkendelse af beløb o/u 500.000 kr</w:t>
            </w:r>
          </w:p>
          <w:p w14:paraId="543905EE" w14:textId="77777777" w:rsidR="00DC322B" w:rsidRDefault="00DC322B" w:rsidP="00DC322B">
            <w:pPr>
              <w:pStyle w:val="Normal11"/>
            </w:pPr>
          </w:p>
          <w:p w14:paraId="2AA56051" w14:textId="77777777" w:rsidR="00DC322B" w:rsidRDefault="00DC322B" w:rsidP="00DC322B">
            <w:pPr>
              <w:pStyle w:val="Normal11"/>
            </w:pPr>
            <w:r>
              <w:t>Specifikt for kommende krav gælder:</w:t>
            </w:r>
          </w:p>
          <w:p w14:paraId="256CC9A3" w14:textId="77777777" w:rsidR="00DC322B" w:rsidRDefault="00DC322B" w:rsidP="00DC322B">
            <w:pPr>
              <w:pStyle w:val="Normal11"/>
            </w:pPr>
            <w:r>
              <w:t>-</w:t>
            </w:r>
            <w:r>
              <w:tab/>
              <w:t>Er der kommende krav, der har sidste rettidig betalingsdato indenfor de næste 5 dage (parameterstyret) Jf. OPKL § 16c stk. 5?</w:t>
            </w:r>
          </w:p>
          <w:p w14:paraId="59802D42" w14:textId="77777777" w:rsidR="00DC322B" w:rsidRDefault="00DC322B" w:rsidP="00DC322B">
            <w:pPr>
              <w:pStyle w:val="Normal11"/>
            </w:pPr>
            <w:r>
              <w:t>o</w:t>
            </w:r>
            <w:r>
              <w:tab/>
              <w:t>Hvis ja udbetales beløbet ikke, men forbliver på kontoen.</w:t>
            </w:r>
          </w:p>
          <w:p w14:paraId="25551BEA" w14:textId="77777777" w:rsidR="00DC322B" w:rsidRDefault="00DC322B" w:rsidP="00DC322B">
            <w:pPr>
              <w:pStyle w:val="Normal11"/>
            </w:pPr>
            <w:r>
              <w:t>o</w:t>
            </w:r>
            <w:r>
              <w:tab/>
              <w:t xml:space="preserve">Hvis nej gennemløber beløbet den videre procedure vedrørende udbetaling. </w:t>
            </w:r>
          </w:p>
          <w:p w14:paraId="4D1C98CE" w14:textId="77777777" w:rsidR="00DC322B" w:rsidRDefault="00DC322B" w:rsidP="00DC322B">
            <w:pPr>
              <w:pStyle w:val="Normal11"/>
            </w:pPr>
          </w:p>
          <w:p w14:paraId="5D1EE489" w14:textId="77777777" w:rsidR="00DC322B" w:rsidRDefault="00DC322B" w:rsidP="00DC322B">
            <w:pPr>
              <w:pStyle w:val="Normal11"/>
            </w:pPr>
            <w:r>
              <w:t>Specifikt for udbetalingsstop gælder:</w:t>
            </w:r>
          </w:p>
          <w:p w14:paraId="05324379" w14:textId="77777777" w:rsidR="00DC322B" w:rsidRDefault="00DC322B" w:rsidP="00DC322B">
            <w:pPr>
              <w:pStyle w:val="Normal11"/>
            </w:pPr>
            <w:r>
              <w:t>-</w:t>
            </w:r>
            <w:r>
              <w:tab/>
              <w:t>Der er ikke sat stop for udbetaling på kontoen som helhed, eller for den eller de fordringer der behandles.</w:t>
            </w:r>
          </w:p>
          <w:p w14:paraId="74533B6A" w14:textId="77777777" w:rsidR="00DC322B" w:rsidRDefault="00DC322B" w:rsidP="00DC322B">
            <w:pPr>
              <w:pStyle w:val="Normal11"/>
            </w:pPr>
            <w:r>
              <w:t>-</w:t>
            </w:r>
            <w:r>
              <w:tab/>
              <w:t>Er der indsat stop for udbetaling? Stop kan være opsat på en enkelt fordring, flere fordringer eller for kontoen som helhed.</w:t>
            </w:r>
          </w:p>
          <w:p w14:paraId="381B5622" w14:textId="77777777" w:rsidR="00DC322B" w:rsidRDefault="00DC322B" w:rsidP="00DC322B">
            <w:pPr>
              <w:pStyle w:val="Normal11"/>
            </w:pPr>
            <w:r>
              <w:t>o</w:t>
            </w:r>
            <w:r>
              <w:tab/>
              <w:t>Hvis ja forbliver beløbet på kontoen. Beløbet kan først udbetales/modregnes når markering for stop for udbetaling fjernes. Der henvises til use case vedrørende annullering af stop for udbetaling.</w:t>
            </w:r>
          </w:p>
          <w:p w14:paraId="0BC41D2A" w14:textId="77777777" w:rsidR="00DC322B" w:rsidRDefault="00DC322B" w:rsidP="00DC322B">
            <w:pPr>
              <w:pStyle w:val="Normal11"/>
            </w:pPr>
            <w:r>
              <w:t>o</w:t>
            </w:r>
            <w:r>
              <w:tab/>
              <w:t>Hvis nej gennemløber beløbet den videre procedure vedrørende udbetaling.</w:t>
            </w:r>
          </w:p>
          <w:p w14:paraId="7D9F7A51" w14:textId="77777777" w:rsidR="00DC322B" w:rsidRDefault="00DC322B" w:rsidP="00DC322B">
            <w:pPr>
              <w:pStyle w:val="Normal11"/>
            </w:pPr>
          </w:p>
          <w:p w14:paraId="6A24801E" w14:textId="77777777" w:rsidR="00DC322B" w:rsidRDefault="00DC322B" w:rsidP="00DC322B">
            <w:pPr>
              <w:pStyle w:val="Normal11"/>
              <w:rPr>
                <w:ins w:id="3" w:author="Poul V Madsen" w:date="2012-02-16T08:49:00Z"/>
              </w:rPr>
            </w:pPr>
            <w:r>
              <w:t>Specifikt for fordringer hos EFI gælder:</w:t>
            </w:r>
            <w:ins w:id="4" w:author="Poul V Madsen" w:date="2012-02-16T08:49:00Z">
              <w:r>
                <w:t xml:space="preserve"> .(Nedenstående afsnit er ikke relevant i forbindelse med idriftsættelse af DMO til understøttelse af DMR)</w:t>
              </w:r>
            </w:ins>
          </w:p>
          <w:p w14:paraId="1553E122" w14:textId="77777777" w:rsidR="00DC322B" w:rsidRDefault="00DC322B" w:rsidP="00DC322B">
            <w:pPr>
              <w:pStyle w:val="Normal11"/>
            </w:pPr>
          </w:p>
          <w:p w14:paraId="4DF08DD9" w14:textId="77777777" w:rsidR="00DC322B" w:rsidRDefault="00DC322B" w:rsidP="00DC322B">
            <w:pPr>
              <w:pStyle w:val="Normal11"/>
            </w:pPr>
            <w:r>
              <w:t>-</w:t>
            </w:r>
            <w:r>
              <w:tab/>
              <w:t>For de konti, hvor ovenstående gælder, tjekkes endvidere for om kunden har fordring hos EFI, transport etc.</w:t>
            </w:r>
          </w:p>
          <w:p w14:paraId="207E9606" w14:textId="77777777" w:rsidR="00DC322B" w:rsidRDefault="00DC322B" w:rsidP="00DC322B">
            <w:pPr>
              <w:pStyle w:val="Normal11"/>
            </w:pPr>
            <w:r>
              <w:t>-</w:t>
            </w:r>
            <w:r>
              <w:tab/>
              <w:t>Ved positivt svar på denne forespørgsel vælges udbetalingskanal EFI, ellers Nemkonto.</w:t>
            </w:r>
          </w:p>
          <w:p w14:paraId="334E3601" w14:textId="77777777" w:rsidR="00DC322B" w:rsidRDefault="00DC322B" w:rsidP="00DC322B">
            <w:pPr>
              <w:pStyle w:val="Normal11"/>
            </w:pPr>
            <w:r>
              <w:t>-</w:t>
            </w:r>
            <w:r>
              <w:tab/>
              <w:t>Udbetalingskanal EFI er en regnskabsmæssig overførsel af udbetalingsbeløbet til EFI. Det betyder at denne type af udbetalinger/overførsler ikke skal indgå på liste over udbetalinger til godkendelse.</w:t>
            </w:r>
          </w:p>
          <w:p w14:paraId="5A7A8553" w14:textId="77777777" w:rsidR="00DC322B" w:rsidRDefault="00DC322B" w:rsidP="00DC322B">
            <w:pPr>
              <w:pStyle w:val="Normal11"/>
            </w:pPr>
          </w:p>
          <w:p w14:paraId="2959AD80" w14:textId="77777777" w:rsidR="00DC322B" w:rsidRDefault="00DC322B" w:rsidP="00DC322B">
            <w:pPr>
              <w:pStyle w:val="Normal11"/>
              <w:rPr>
                <w:ins w:id="5" w:author="Poul V Madsen" w:date="2012-02-16T08:49:00Z"/>
              </w:rPr>
            </w:pPr>
            <w:r>
              <w:t>For interne overførsler fra DMO til SAP38 eller EFI</w:t>
            </w:r>
            <w:ins w:id="6" w:author="Poul V Madsen" w:date="2012-02-16T08:49:00Z">
              <w:r>
                <w:t>.(ikke relevant i forbindelse med idriftsættelse af DMO til understøttelse af DMR)</w:t>
              </w:r>
            </w:ins>
          </w:p>
          <w:p w14:paraId="7061D400" w14:textId="77777777" w:rsidR="00DC322B" w:rsidRDefault="00DC322B" w:rsidP="00DC322B">
            <w:pPr>
              <w:pStyle w:val="Normal11"/>
            </w:pPr>
            <w:r>
              <w:t xml:space="preserve"> vil overførslen fremgå på listen med note om at den er overført fra DMO til SAP38 eller EFI og der er i notefeltet givet mulighed for at skrive kommentarer til brug for den videre behandling i de modtagende systemer. Omhandlende funktionalitet er beskrevet i use case "ikke placerbare indbetalinger" og use case "omposter fordeling".</w:t>
            </w:r>
          </w:p>
          <w:p w14:paraId="740EEF4B" w14:textId="77777777" w:rsidR="00DC322B" w:rsidRDefault="00DC322B" w:rsidP="00DC322B">
            <w:pPr>
              <w:pStyle w:val="Normal11"/>
            </w:pPr>
            <w:r>
              <w:t>Denne type af udbetalinger/overførsler skal ikke indgå på liste over udbetalinger til godkendelse.</w:t>
            </w:r>
          </w:p>
          <w:p w14:paraId="7BFF14A4" w14:textId="77777777" w:rsidR="00DC322B" w:rsidRDefault="00DC322B" w:rsidP="00DC322B">
            <w:pPr>
              <w:pStyle w:val="Normal11"/>
            </w:pPr>
          </w:p>
          <w:p w14:paraId="03C7D649" w14:textId="77777777" w:rsidR="00DC322B" w:rsidRDefault="00DC322B" w:rsidP="00DC322B">
            <w:pPr>
              <w:pStyle w:val="Normal11"/>
            </w:pPr>
          </w:p>
          <w:p w14:paraId="247467FE" w14:textId="77777777" w:rsidR="00DC322B" w:rsidRDefault="00DC322B" w:rsidP="00DC322B">
            <w:pPr>
              <w:pStyle w:val="Normal11"/>
            </w:pPr>
            <w:r>
              <w:t>Overblik</w:t>
            </w:r>
          </w:p>
          <w:p w14:paraId="20C63AF7" w14:textId="77777777" w:rsidR="00DC322B" w:rsidRDefault="00DC322B" w:rsidP="00DC322B">
            <w:pPr>
              <w:pStyle w:val="Normal11"/>
            </w:pPr>
            <w:r>
              <w:lastRenderedPageBreak/>
              <w:t xml:space="preserve">Udbetalingsproceduren kan opdeles i 3 aktiviteter, hvor denne use case håndterer aktivitet 1 </w:t>
            </w:r>
          </w:p>
          <w:p w14:paraId="6FD0D857" w14:textId="77777777" w:rsidR="00DC322B" w:rsidRDefault="00DC322B" w:rsidP="00DC322B">
            <w:pPr>
              <w:pStyle w:val="Normal11"/>
            </w:pPr>
          </w:p>
          <w:p w14:paraId="3A086DCD" w14:textId="77777777" w:rsidR="00DC322B" w:rsidRDefault="00DC322B" w:rsidP="00DC322B">
            <w:pPr>
              <w:pStyle w:val="Normal11"/>
            </w:pPr>
            <w:r>
              <w:t>For at få et overblik er nedenfor beskrevet de 3 aktiviteter i udbetalingsproceduren.</w:t>
            </w:r>
          </w:p>
          <w:p w14:paraId="70693666" w14:textId="77777777" w:rsidR="00DC322B" w:rsidRDefault="00DC322B" w:rsidP="00DC322B">
            <w:pPr>
              <w:pStyle w:val="Normal11"/>
            </w:pPr>
          </w:p>
          <w:p w14:paraId="0F58DA99" w14:textId="77777777" w:rsidR="00DC322B" w:rsidRDefault="00DC322B" w:rsidP="00DC322B">
            <w:pPr>
              <w:pStyle w:val="Normal11"/>
            </w:pPr>
            <w:r>
              <w:t>-</w:t>
            </w:r>
            <w:r>
              <w:tab/>
              <w:t>Aktivitet 1: use case 10.03. Her håndteres en kreditsaldo jf. OPKL § 16a, stk.2.Første step i udbetalingsproceduren, er en simulering, der senere kan godkendes og eksekveres</w:t>
            </w:r>
          </w:p>
          <w:p w14:paraId="5EC6D681" w14:textId="77777777" w:rsidR="00DC322B" w:rsidRDefault="00DC322B" w:rsidP="00DC322B">
            <w:pPr>
              <w:pStyle w:val="Normal11"/>
            </w:pPr>
          </w:p>
          <w:p w14:paraId="0D1FF22D" w14:textId="77777777" w:rsidR="00DC322B" w:rsidRDefault="00DC322B" w:rsidP="00DC322B">
            <w:pPr>
              <w:pStyle w:val="Normal11"/>
            </w:pPr>
            <w:r>
              <w:t>-</w:t>
            </w:r>
            <w:r>
              <w:tab/>
              <w:t xml:space="preserve"> Aktivitet 2: Use case 10.05. Udbetalinger, som er foreslået af løsningen, skal enten godkendes eller afvises. De foreslåede udbetalinger er sorteret således at alle udbetalinger, der i henhold til den parameterstyrede godkendelsesgrænse kan massegodkendes, er samlet. Store udbetalinger til individuel godkendelse er ligeledes samlet.</w:t>
            </w:r>
          </w:p>
          <w:p w14:paraId="1D9A5DA0" w14:textId="77777777" w:rsidR="00DC322B" w:rsidRDefault="00DC322B" w:rsidP="00DC322B">
            <w:pPr>
              <w:pStyle w:val="Normal11"/>
            </w:pPr>
          </w:p>
          <w:p w14:paraId="46067C38" w14:textId="77777777" w:rsidR="00DC322B" w:rsidRDefault="00DC322B" w:rsidP="00DC322B">
            <w:pPr>
              <w:pStyle w:val="Normal11"/>
            </w:pPr>
            <w:r>
              <w:t>-</w:t>
            </w:r>
            <w:r>
              <w:tab/>
              <w:t>Aktivitet 3: Use case 10.04 initierer at der sker udbetaling af godkendte udbetalinger.</w:t>
            </w:r>
          </w:p>
          <w:p w14:paraId="01D859EC" w14:textId="77777777" w:rsidR="00DC322B" w:rsidRDefault="00DC322B" w:rsidP="00DC322B">
            <w:pPr>
              <w:pStyle w:val="Normal11"/>
            </w:pPr>
          </w:p>
          <w:p w14:paraId="35B38916" w14:textId="77777777" w:rsidR="00094471" w:rsidRDefault="00094471" w:rsidP="00094471">
            <w:pPr>
              <w:pStyle w:val="Normal11"/>
              <w:rPr>
                <w:del w:id="7" w:author="Poul V Madsen" w:date="2012-02-16T08:49:00Z"/>
              </w:rPr>
            </w:pPr>
          </w:p>
          <w:p w14:paraId="63FE6396" w14:textId="77777777" w:rsidR="00DC322B" w:rsidRPr="00DC322B" w:rsidRDefault="00DC322B" w:rsidP="00DC322B">
            <w:pPr>
              <w:pStyle w:val="Normal11"/>
            </w:pPr>
          </w:p>
        </w:tc>
      </w:tr>
      <w:tr w:rsidR="00DC322B" w14:paraId="6659054D" w14:textId="77777777" w:rsidTr="00DC322B">
        <w:tc>
          <w:tcPr>
            <w:tcW w:w="9869" w:type="dxa"/>
            <w:shd w:val="clear" w:color="auto" w:fill="auto"/>
          </w:tcPr>
          <w:p w14:paraId="66B2481A" w14:textId="77777777" w:rsidR="00DC322B" w:rsidRDefault="00DC322B" w:rsidP="00DC322B">
            <w:pPr>
              <w:pStyle w:val="Normal11"/>
            </w:pPr>
            <w:r>
              <w:rPr>
                <w:b/>
              </w:rPr>
              <w:lastRenderedPageBreak/>
              <w:t>Frekvens</w:t>
            </w:r>
          </w:p>
          <w:p w14:paraId="6084EBDA" w14:textId="77777777" w:rsidR="00DC322B" w:rsidRPr="00DC322B" w:rsidRDefault="00DC322B" w:rsidP="00DC322B">
            <w:pPr>
              <w:pStyle w:val="Normal11"/>
            </w:pPr>
            <w:r>
              <w:t xml:space="preserve">Ad hoc </w:t>
            </w:r>
          </w:p>
        </w:tc>
      </w:tr>
      <w:tr w:rsidR="00DC322B" w14:paraId="5FD6D1CE" w14:textId="77777777" w:rsidTr="00DC322B">
        <w:tc>
          <w:tcPr>
            <w:tcW w:w="9869" w:type="dxa"/>
            <w:shd w:val="clear" w:color="auto" w:fill="auto"/>
          </w:tcPr>
          <w:p w14:paraId="002D4586" w14:textId="77777777" w:rsidR="00DC322B" w:rsidRDefault="00DC322B" w:rsidP="00DC322B">
            <w:pPr>
              <w:pStyle w:val="Normal11"/>
            </w:pPr>
            <w:r>
              <w:rPr>
                <w:b/>
              </w:rPr>
              <w:t>Aktører</w:t>
            </w:r>
          </w:p>
          <w:p w14:paraId="63D0E465" w14:textId="77777777" w:rsidR="00DC322B" w:rsidRPr="00DC322B" w:rsidRDefault="00DC322B" w:rsidP="00DC322B">
            <w:pPr>
              <w:pStyle w:val="Normal11"/>
            </w:pPr>
            <w:r>
              <w:t>Tid</w:t>
            </w:r>
          </w:p>
        </w:tc>
      </w:tr>
      <w:tr w:rsidR="00DC322B" w14:paraId="35424CB6" w14:textId="77777777" w:rsidTr="00DC322B">
        <w:tc>
          <w:tcPr>
            <w:tcW w:w="9869" w:type="dxa"/>
            <w:shd w:val="clear" w:color="auto" w:fill="auto"/>
          </w:tcPr>
          <w:p w14:paraId="4F3BAF44" w14:textId="77777777" w:rsidR="00DC322B" w:rsidRDefault="00DC322B" w:rsidP="00DC322B">
            <w:pPr>
              <w:pStyle w:val="Normal11"/>
            </w:pPr>
            <w:r>
              <w:rPr>
                <w:b/>
              </w:rPr>
              <w:t>Startbetingelser</w:t>
            </w:r>
          </w:p>
          <w:p w14:paraId="3FBF9EF7" w14:textId="77777777" w:rsidR="00DC322B" w:rsidRPr="00DC322B" w:rsidRDefault="00DC322B" w:rsidP="00DC322B">
            <w:pPr>
              <w:pStyle w:val="Normal11"/>
            </w:pPr>
            <w:r>
              <w:t xml:space="preserve">Tidspunktet for overvågning af kunders konto er opnået. </w:t>
            </w:r>
          </w:p>
        </w:tc>
      </w:tr>
    </w:tbl>
    <w:p w14:paraId="4B85B9EF" w14:textId="77777777" w:rsidR="00DC322B" w:rsidRDefault="00DC322B" w:rsidP="00DC322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C322B" w14:paraId="40F6D631" w14:textId="77777777" w:rsidTr="00DC322B">
        <w:tc>
          <w:tcPr>
            <w:tcW w:w="9909" w:type="dxa"/>
            <w:gridSpan w:val="3"/>
          </w:tcPr>
          <w:p w14:paraId="643ADB2A" w14:textId="77777777" w:rsidR="00DC322B" w:rsidRPr="00DC322B" w:rsidRDefault="00DC322B" w:rsidP="00DC322B">
            <w:pPr>
              <w:pStyle w:val="Normal11"/>
            </w:pPr>
            <w:r>
              <w:rPr>
                <w:b/>
              </w:rPr>
              <w:t>Hovedvej</w:t>
            </w:r>
          </w:p>
        </w:tc>
      </w:tr>
      <w:tr w:rsidR="00DC322B" w14:paraId="1BB22F01" w14:textId="77777777" w:rsidTr="00DC322B">
        <w:tc>
          <w:tcPr>
            <w:tcW w:w="3356" w:type="dxa"/>
            <w:shd w:val="pct20" w:color="auto" w:fill="0000FF"/>
          </w:tcPr>
          <w:p w14:paraId="5883D9E9" w14:textId="77777777" w:rsidR="00DC322B" w:rsidRPr="00DC322B" w:rsidRDefault="00DC322B" w:rsidP="00DC322B">
            <w:pPr>
              <w:pStyle w:val="Normal11"/>
              <w:rPr>
                <w:color w:val="FFFFFF"/>
              </w:rPr>
            </w:pPr>
            <w:r>
              <w:rPr>
                <w:color w:val="FFFFFF"/>
              </w:rPr>
              <w:t>Aktør</w:t>
            </w:r>
          </w:p>
        </w:tc>
        <w:tc>
          <w:tcPr>
            <w:tcW w:w="3356" w:type="dxa"/>
            <w:shd w:val="pct20" w:color="auto" w:fill="0000FF"/>
          </w:tcPr>
          <w:p w14:paraId="554B9DC1" w14:textId="77777777" w:rsidR="00DC322B" w:rsidRPr="00DC322B" w:rsidRDefault="00DC322B" w:rsidP="00DC322B">
            <w:pPr>
              <w:pStyle w:val="Normal11"/>
              <w:rPr>
                <w:color w:val="FFFFFF"/>
              </w:rPr>
            </w:pPr>
            <w:r>
              <w:rPr>
                <w:color w:val="FFFFFF"/>
              </w:rPr>
              <w:t>Løsning</w:t>
            </w:r>
          </w:p>
        </w:tc>
        <w:tc>
          <w:tcPr>
            <w:tcW w:w="3197" w:type="dxa"/>
            <w:shd w:val="pct20" w:color="auto" w:fill="0000FF"/>
          </w:tcPr>
          <w:p w14:paraId="50EFD459" w14:textId="77777777" w:rsidR="00DC322B" w:rsidRPr="00DC322B" w:rsidRDefault="00DC322B" w:rsidP="00DC322B">
            <w:pPr>
              <w:pStyle w:val="Normal11"/>
              <w:rPr>
                <w:color w:val="FFFFFF"/>
              </w:rPr>
            </w:pPr>
            <w:r>
              <w:rPr>
                <w:color w:val="FFFFFF"/>
              </w:rPr>
              <w:t>Service/Service operationer</w:t>
            </w:r>
          </w:p>
        </w:tc>
      </w:tr>
      <w:tr w:rsidR="00DC322B" w14:paraId="351D74F7" w14:textId="77777777" w:rsidTr="00DC322B">
        <w:tc>
          <w:tcPr>
            <w:tcW w:w="9909" w:type="dxa"/>
            <w:gridSpan w:val="3"/>
            <w:shd w:val="clear" w:color="auto" w:fill="FFFFFF"/>
          </w:tcPr>
          <w:p w14:paraId="1DC1F695" w14:textId="77777777" w:rsidR="00DC322B" w:rsidRPr="00DC322B" w:rsidRDefault="00DC322B" w:rsidP="00DC322B">
            <w:pPr>
              <w:pStyle w:val="Normal11"/>
              <w:rPr>
                <w:b/>
              </w:rPr>
            </w:pPr>
            <w:r>
              <w:rPr>
                <w:b/>
              </w:rPr>
              <w:t>Trin 1: Udvælg konti</w:t>
            </w:r>
          </w:p>
        </w:tc>
      </w:tr>
      <w:tr w:rsidR="00DC322B" w14:paraId="03C1D15C" w14:textId="77777777" w:rsidTr="00DC322B">
        <w:tc>
          <w:tcPr>
            <w:tcW w:w="3356" w:type="dxa"/>
            <w:shd w:val="clear" w:color="auto" w:fill="FFFFFF"/>
          </w:tcPr>
          <w:p w14:paraId="461D0278" w14:textId="77777777" w:rsidR="00DC322B" w:rsidRPr="00DC322B" w:rsidRDefault="00DC322B" w:rsidP="00DC322B">
            <w:pPr>
              <w:pStyle w:val="Normal11"/>
              <w:rPr>
                <w:color w:val="000000"/>
              </w:rPr>
            </w:pPr>
          </w:p>
        </w:tc>
        <w:tc>
          <w:tcPr>
            <w:tcW w:w="3356" w:type="dxa"/>
            <w:shd w:val="clear" w:color="auto" w:fill="FFFFFF"/>
          </w:tcPr>
          <w:p w14:paraId="61F48E28" w14:textId="77777777" w:rsidR="00DC322B" w:rsidRDefault="00DC322B" w:rsidP="00DC322B">
            <w:pPr>
              <w:pStyle w:val="Normal11"/>
              <w:rPr>
                <w:ins w:id="8" w:author="Poul V Madsen" w:date="2012-02-16T08:49:00Z"/>
              </w:rPr>
            </w:pPr>
            <w:r>
              <w:t>Udvælg konti med kredit saldo. Kontroller for udbetalingsstop.</w:t>
            </w:r>
          </w:p>
          <w:p w14:paraId="7DFE8931" w14:textId="77777777" w:rsidR="00DC322B" w:rsidRDefault="00DC322B" w:rsidP="00DC322B">
            <w:pPr>
              <w:pStyle w:val="Normal11"/>
              <w:rPr>
                <w:ins w:id="9" w:author="Poul V Madsen" w:date="2012-02-16T08:49:00Z"/>
              </w:rPr>
            </w:pPr>
          </w:p>
          <w:p w14:paraId="28E215E3" w14:textId="77777777" w:rsidR="00DC322B" w:rsidRDefault="00DC322B" w:rsidP="00DC322B">
            <w:pPr>
              <w:pStyle w:val="Normal11"/>
            </w:pPr>
            <w:ins w:id="10" w:author="Poul V Madsen" w:date="2012-02-16T08:49:00Z">
              <w:r>
                <w:t>( de angivne servicekald i dette trin er ikke relevant i forbindelse med idriftsættelse af DMO til understøttelse af DMR)</w:t>
              </w:r>
            </w:ins>
          </w:p>
        </w:tc>
        <w:tc>
          <w:tcPr>
            <w:tcW w:w="3197" w:type="dxa"/>
            <w:shd w:val="clear" w:color="auto" w:fill="FFFFFF"/>
          </w:tcPr>
          <w:p w14:paraId="046E6D53" w14:textId="77777777" w:rsidR="00DC322B" w:rsidRDefault="00DC322B" w:rsidP="00DC322B">
            <w:pPr>
              <w:pStyle w:val="Normal11"/>
            </w:pPr>
            <w:r>
              <w:t>SAP38.SAP38KundeUdeståendeKontrol</w:t>
            </w:r>
          </w:p>
          <w:p w14:paraId="439EED3B" w14:textId="77777777" w:rsidR="00094471" w:rsidRDefault="00094471" w:rsidP="00094471">
            <w:pPr>
              <w:pStyle w:val="Normal11"/>
              <w:rPr>
                <w:del w:id="11" w:author="Poul V Madsen" w:date="2012-02-16T08:49:00Z"/>
              </w:rPr>
            </w:pPr>
            <w:del w:id="12" w:author="Poul V Madsen" w:date="2012-02-16T08:49:00Z">
              <w:r>
                <w:delText>PAL.PALKundeUdeståendeKontrol</w:delText>
              </w:r>
            </w:del>
          </w:p>
          <w:p w14:paraId="1B64C40C" w14:textId="42FFBAEA" w:rsidR="00DC322B" w:rsidRDefault="00DC322B" w:rsidP="00DC322B">
            <w:pPr>
              <w:pStyle w:val="Normal11"/>
            </w:pPr>
            <w:r>
              <w:t>DR.DRKundeUdeståendeKontrol</w:t>
            </w:r>
            <w:del w:id="13" w:author="Poul V Madsen" w:date="2012-02-16T08:49:00Z">
              <w:r w:rsidR="00094471">
                <w:fldChar w:fldCharType="begin"/>
              </w:r>
              <w:r w:rsidR="00094471">
                <w:delInstrText xml:space="preserve"> XE "</w:delInstrText>
              </w:r>
              <w:r w:rsidR="00094471" w:rsidRPr="00CA6547">
                <w:delInstrText>DR.DRKundeUdeståendeKontrol</w:delInstrText>
              </w:r>
              <w:r w:rsidR="00094471">
                <w:delInstrText xml:space="preserve">" </w:delInstrText>
              </w:r>
              <w:r w:rsidR="00094471">
                <w:fldChar w:fldCharType="end"/>
              </w:r>
              <w:r w:rsidR="00094471">
                <w:fldChar w:fldCharType="begin"/>
              </w:r>
              <w:r w:rsidR="00094471">
                <w:delInstrText xml:space="preserve"> XE "</w:delInstrText>
              </w:r>
              <w:r w:rsidR="00094471" w:rsidRPr="00066DF6">
                <w:delInstrText>PAL.PALKundeUdeståendeKontrol</w:delInstrText>
              </w:r>
              <w:r w:rsidR="00094471">
                <w:delInstrText xml:space="preserve">" </w:delInstrText>
              </w:r>
              <w:r w:rsidR="00094471">
                <w:fldChar w:fldCharType="end"/>
              </w:r>
              <w:r w:rsidR="00094471">
                <w:fldChar w:fldCharType="begin"/>
              </w:r>
              <w:r w:rsidR="00094471">
                <w:delInstrText xml:space="preserve"> XE "</w:delInstrText>
              </w:r>
              <w:r w:rsidR="00094471" w:rsidRPr="006216D3">
                <w:delInstrText>SAP38.SAP38KundeUdeståendeKontrol</w:delInstrText>
              </w:r>
              <w:r w:rsidR="00094471">
                <w:delInstrText xml:space="preserve">" </w:delInstrText>
              </w:r>
              <w:r w:rsidR="00094471">
                <w:fldChar w:fldCharType="end"/>
              </w:r>
            </w:del>
          </w:p>
        </w:tc>
      </w:tr>
      <w:tr w:rsidR="00DC322B" w14:paraId="5DB8B6D1" w14:textId="77777777" w:rsidTr="00DC322B">
        <w:tc>
          <w:tcPr>
            <w:tcW w:w="9909" w:type="dxa"/>
            <w:gridSpan w:val="3"/>
            <w:shd w:val="clear" w:color="auto" w:fill="FFFFFF"/>
          </w:tcPr>
          <w:p w14:paraId="3D897776" w14:textId="77777777" w:rsidR="00DC322B" w:rsidRPr="00DC322B" w:rsidRDefault="00DC322B" w:rsidP="00DC322B">
            <w:pPr>
              <w:pStyle w:val="Normal11"/>
              <w:rPr>
                <w:b/>
              </w:rPr>
            </w:pPr>
            <w:r>
              <w:rPr>
                <w:b/>
              </w:rPr>
              <w:t>Trin 2: Vælg betalingsmetode</w:t>
            </w:r>
          </w:p>
        </w:tc>
      </w:tr>
      <w:tr w:rsidR="00DC322B" w14:paraId="28F91A5B" w14:textId="77777777" w:rsidTr="00DC322B">
        <w:tc>
          <w:tcPr>
            <w:tcW w:w="3356" w:type="dxa"/>
            <w:shd w:val="clear" w:color="auto" w:fill="FFFFFF"/>
          </w:tcPr>
          <w:p w14:paraId="124A5EAC" w14:textId="77777777" w:rsidR="00DC322B" w:rsidRPr="00DC322B" w:rsidRDefault="00DC322B" w:rsidP="00DC322B">
            <w:pPr>
              <w:pStyle w:val="Normal11"/>
              <w:rPr>
                <w:color w:val="000000"/>
              </w:rPr>
            </w:pPr>
          </w:p>
        </w:tc>
        <w:tc>
          <w:tcPr>
            <w:tcW w:w="3356" w:type="dxa"/>
            <w:shd w:val="clear" w:color="auto" w:fill="FFFFFF"/>
          </w:tcPr>
          <w:p w14:paraId="4A1EB1CB" w14:textId="77777777" w:rsidR="00DC322B" w:rsidRDefault="00DC322B" w:rsidP="00DC322B">
            <w:pPr>
              <w:pStyle w:val="Normal11"/>
              <w:rPr>
                <w:ins w:id="14" w:author="Poul V Madsen" w:date="2012-02-16T08:49:00Z"/>
              </w:rPr>
            </w:pPr>
            <w:r>
              <w:t xml:space="preserve">Hvis EFI har et krav på den pågældende kunde, vælges Udbetalingskanal 'EFI' - ellers NKS. </w:t>
            </w:r>
          </w:p>
          <w:p w14:paraId="16979343" w14:textId="77777777" w:rsidR="00DC322B" w:rsidRDefault="00DC322B" w:rsidP="00DC322B">
            <w:pPr>
              <w:pStyle w:val="Normal11"/>
              <w:rPr>
                <w:ins w:id="15" w:author="Poul V Madsen" w:date="2012-02-16T08:49:00Z"/>
              </w:rPr>
            </w:pPr>
          </w:p>
          <w:p w14:paraId="4FF93500" w14:textId="77777777" w:rsidR="00DC322B" w:rsidRDefault="00DC322B" w:rsidP="00DC322B">
            <w:pPr>
              <w:pStyle w:val="Normal11"/>
            </w:pPr>
            <w:ins w:id="16" w:author="Poul V Madsen" w:date="2012-02-16T08:49:00Z">
              <w:r>
                <w:t>(det angivne service kald er ikke relevant i forbindelse med idriftsættelse af DMO til understøttelse af DMR)</w:t>
              </w:r>
            </w:ins>
          </w:p>
        </w:tc>
        <w:tc>
          <w:tcPr>
            <w:tcW w:w="3197" w:type="dxa"/>
            <w:shd w:val="clear" w:color="auto" w:fill="FFFFFF"/>
          </w:tcPr>
          <w:p w14:paraId="26731BAA" w14:textId="67B26B9C" w:rsidR="00DC322B" w:rsidRDefault="00DC322B" w:rsidP="00DC322B">
            <w:pPr>
              <w:pStyle w:val="Normal11"/>
            </w:pPr>
            <w:r>
              <w:t>DMI.DMIFordringForespørgBesvar</w:t>
            </w:r>
            <w:del w:id="17" w:author="Poul V Madsen" w:date="2012-02-16T08:49:00Z">
              <w:r w:rsidR="00094471">
                <w:fldChar w:fldCharType="begin"/>
              </w:r>
              <w:r w:rsidR="00094471">
                <w:delInstrText xml:space="preserve"> XE "</w:delInstrText>
              </w:r>
              <w:r w:rsidR="00094471" w:rsidRPr="00BB64CB">
                <w:delInstrText>DMI.DMIFordringForespørgBesvar</w:delInstrText>
              </w:r>
              <w:r w:rsidR="00094471">
                <w:delInstrText xml:space="preserve">" </w:delInstrText>
              </w:r>
              <w:r w:rsidR="00094471">
                <w:fldChar w:fldCharType="end"/>
              </w:r>
            </w:del>
          </w:p>
        </w:tc>
      </w:tr>
      <w:tr w:rsidR="00DC322B" w14:paraId="5AE12C07" w14:textId="77777777" w:rsidTr="00DC322B">
        <w:tc>
          <w:tcPr>
            <w:tcW w:w="9909" w:type="dxa"/>
            <w:gridSpan w:val="3"/>
            <w:shd w:val="clear" w:color="auto" w:fill="FFFFFF"/>
          </w:tcPr>
          <w:p w14:paraId="7774E77A" w14:textId="77777777" w:rsidR="00DC322B" w:rsidRPr="00DC322B" w:rsidRDefault="00DC322B" w:rsidP="00DC322B">
            <w:pPr>
              <w:pStyle w:val="Normal11"/>
              <w:rPr>
                <w:b/>
              </w:rPr>
            </w:pPr>
            <w:r>
              <w:rPr>
                <w:b/>
              </w:rPr>
              <w:t>Trin 3: Dan lister til godkendelse</w:t>
            </w:r>
          </w:p>
        </w:tc>
      </w:tr>
      <w:tr w:rsidR="00DC322B" w14:paraId="0D6E4C6A" w14:textId="77777777" w:rsidTr="00DC322B">
        <w:tc>
          <w:tcPr>
            <w:tcW w:w="3356" w:type="dxa"/>
            <w:shd w:val="clear" w:color="auto" w:fill="FFFFFF"/>
          </w:tcPr>
          <w:p w14:paraId="0B62FA5D" w14:textId="77777777" w:rsidR="00DC322B" w:rsidRPr="00DC322B" w:rsidRDefault="00DC322B" w:rsidP="00DC322B">
            <w:pPr>
              <w:pStyle w:val="Normal11"/>
              <w:rPr>
                <w:color w:val="000000"/>
              </w:rPr>
            </w:pPr>
          </w:p>
        </w:tc>
        <w:tc>
          <w:tcPr>
            <w:tcW w:w="3356" w:type="dxa"/>
            <w:shd w:val="clear" w:color="auto" w:fill="FFFFFF"/>
          </w:tcPr>
          <w:p w14:paraId="6F2B71E3" w14:textId="77777777" w:rsidR="00DC322B" w:rsidRDefault="00DC322B" w:rsidP="00DC322B">
            <w:pPr>
              <w:pStyle w:val="Normal11"/>
            </w:pPr>
            <w:r>
              <w:t>Løsningen danner to lister, som skal danne grundlag for godkendelsesprocessen.</w:t>
            </w:r>
          </w:p>
          <w:p w14:paraId="70BD02D4" w14:textId="77777777" w:rsidR="00DC322B" w:rsidRDefault="00DC322B" w:rsidP="00DC322B">
            <w:pPr>
              <w:pStyle w:val="Normal11"/>
            </w:pPr>
          </w:p>
          <w:p w14:paraId="1E22787A" w14:textId="77777777" w:rsidR="00DC322B" w:rsidRDefault="00DC322B" w:rsidP="00DC322B">
            <w:pPr>
              <w:pStyle w:val="Normal11"/>
            </w:pPr>
            <w:r>
              <w:t>Den ene liste indeholder beløb under den parameterstyrede udbetalingsgrænse, og kan massegodkendes.</w:t>
            </w:r>
          </w:p>
          <w:p w14:paraId="2B74A4BB" w14:textId="77777777" w:rsidR="00DC322B" w:rsidRDefault="00DC322B" w:rsidP="00DC322B">
            <w:pPr>
              <w:pStyle w:val="Normal11"/>
            </w:pPr>
          </w:p>
          <w:p w14:paraId="34E06D8E" w14:textId="77777777" w:rsidR="00DC322B" w:rsidRDefault="00DC322B" w:rsidP="00DC322B">
            <w:pPr>
              <w:pStyle w:val="Normal11"/>
            </w:pPr>
            <w:r>
              <w:t xml:space="preserve">Den anden liste indeholder de store udbetalinger, der skal godkendes </w:t>
            </w:r>
            <w:r>
              <w:lastRenderedPageBreak/>
              <w:t xml:space="preserve">individuelt (eller samlet). </w:t>
            </w:r>
          </w:p>
        </w:tc>
        <w:tc>
          <w:tcPr>
            <w:tcW w:w="3197" w:type="dxa"/>
            <w:shd w:val="clear" w:color="auto" w:fill="FFFFFF"/>
          </w:tcPr>
          <w:p w14:paraId="20D7AF56" w14:textId="77777777" w:rsidR="00DC322B" w:rsidRDefault="00DC322B" w:rsidP="00DC322B">
            <w:pPr>
              <w:pStyle w:val="Normal11"/>
            </w:pPr>
          </w:p>
        </w:tc>
      </w:tr>
      <w:tr w:rsidR="00DC322B" w14:paraId="5FC1A9B8" w14:textId="77777777" w:rsidTr="00DC322B">
        <w:tc>
          <w:tcPr>
            <w:tcW w:w="9909" w:type="dxa"/>
            <w:gridSpan w:val="3"/>
            <w:shd w:val="clear" w:color="auto" w:fill="FFFFFF"/>
          </w:tcPr>
          <w:p w14:paraId="5B762DA3" w14:textId="77777777" w:rsidR="00DC322B" w:rsidRPr="00DC322B" w:rsidRDefault="00DC322B" w:rsidP="00DC322B">
            <w:pPr>
              <w:pStyle w:val="Normal11"/>
              <w:rPr>
                <w:b/>
              </w:rPr>
            </w:pPr>
            <w:r>
              <w:rPr>
                <w:b/>
              </w:rPr>
              <w:lastRenderedPageBreak/>
              <w:t>Trin 4: Flet liste med data</w:t>
            </w:r>
          </w:p>
        </w:tc>
      </w:tr>
      <w:tr w:rsidR="00DC322B" w14:paraId="083320E6" w14:textId="77777777" w:rsidTr="00DC322B">
        <w:tc>
          <w:tcPr>
            <w:tcW w:w="3356" w:type="dxa"/>
            <w:shd w:val="clear" w:color="auto" w:fill="FFFFFF"/>
          </w:tcPr>
          <w:p w14:paraId="2398DA14" w14:textId="77777777" w:rsidR="00DC322B" w:rsidRPr="00DC322B" w:rsidRDefault="00DC322B" w:rsidP="00DC322B">
            <w:pPr>
              <w:pStyle w:val="Normal11"/>
              <w:rPr>
                <w:color w:val="000000"/>
              </w:rPr>
            </w:pPr>
          </w:p>
        </w:tc>
        <w:tc>
          <w:tcPr>
            <w:tcW w:w="3356" w:type="dxa"/>
            <w:shd w:val="clear" w:color="auto" w:fill="FFFFFF"/>
          </w:tcPr>
          <w:p w14:paraId="39F2E9C3" w14:textId="77777777" w:rsidR="00DC322B" w:rsidRDefault="00DC322B" w:rsidP="00DC322B">
            <w:pPr>
              <w:pStyle w:val="Normal11"/>
            </w:pPr>
            <w:r>
              <w:t xml:space="preserve">Listen beriges med kundens navn og adresse, bankkonto oplysninger (hvis ikke NemKonto) og kundens organisatoriske tilhørsforhold. </w:t>
            </w:r>
          </w:p>
          <w:p w14:paraId="36FEB608" w14:textId="77777777" w:rsidR="00DC322B" w:rsidRDefault="00DC322B" w:rsidP="00DC322B">
            <w:pPr>
              <w:pStyle w:val="Normal11"/>
            </w:pPr>
            <w:r>
              <w:t>Ydermere er listen beriget med oplysning om hvilken landsdækkende enhed der har ansvaret for at godkende. Dette  kunne eksempelvis være betalingscentret, men med mulighed for at godkendelse også kan foretages af andre. Når aktøren har de nødvendige roller.</w:t>
            </w:r>
          </w:p>
        </w:tc>
        <w:tc>
          <w:tcPr>
            <w:tcW w:w="3197" w:type="dxa"/>
            <w:shd w:val="clear" w:color="auto" w:fill="FFFFFF"/>
          </w:tcPr>
          <w:p w14:paraId="649A22BA" w14:textId="77777777" w:rsidR="00DC322B" w:rsidRDefault="00DC322B" w:rsidP="00DC322B">
            <w:pPr>
              <w:pStyle w:val="Normal11"/>
            </w:pPr>
          </w:p>
        </w:tc>
      </w:tr>
    </w:tbl>
    <w:p w14:paraId="2C81DD8A" w14:textId="77777777" w:rsidR="00DC322B" w:rsidRDefault="00DC322B" w:rsidP="00DC322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C322B" w14:paraId="2E13758F" w14:textId="77777777" w:rsidTr="00DC322B">
        <w:tc>
          <w:tcPr>
            <w:tcW w:w="9869" w:type="dxa"/>
            <w:shd w:val="clear" w:color="auto" w:fill="auto"/>
          </w:tcPr>
          <w:p w14:paraId="0D1CC3A3" w14:textId="77777777" w:rsidR="00DC322B" w:rsidRDefault="00DC322B" w:rsidP="00DC322B">
            <w:pPr>
              <w:pStyle w:val="Normal11"/>
            </w:pPr>
            <w:r>
              <w:rPr>
                <w:b/>
              </w:rPr>
              <w:t>Slutbetingelser</w:t>
            </w:r>
          </w:p>
          <w:p w14:paraId="238A0927" w14:textId="77777777" w:rsidR="00DC322B" w:rsidRDefault="00DC322B" w:rsidP="00DC322B">
            <w:pPr>
              <w:pStyle w:val="Normal11"/>
            </w:pPr>
            <w:r>
              <w:t>Der er dannet lister klar til godkendelse, og beløb til udbetaling er reserveret på kundens konto med en unik reference.</w:t>
            </w:r>
          </w:p>
          <w:p w14:paraId="018DD4D8" w14:textId="77777777" w:rsidR="00DC322B" w:rsidRDefault="00DC322B" w:rsidP="00DC322B">
            <w:pPr>
              <w:pStyle w:val="Normal11"/>
            </w:pPr>
          </w:p>
          <w:p w14:paraId="392B145F" w14:textId="77777777" w:rsidR="00DC322B" w:rsidRDefault="00DC322B" w:rsidP="00DC322B">
            <w:pPr>
              <w:pStyle w:val="Normal11"/>
            </w:pPr>
            <w:r>
              <w:t>Til hver udbetaling er knyttet oplysninger tilhørende Udbetalingsbegrebet inkl. specialiseringer samt en note med den beskrivelse der skal til kunden for denne udbetaling. NB der er valgt form (udbetalingskanal).</w:t>
            </w:r>
          </w:p>
          <w:p w14:paraId="44B9594E" w14:textId="77777777" w:rsidR="00DC322B" w:rsidRDefault="00DC322B" w:rsidP="00DC322B">
            <w:pPr>
              <w:pStyle w:val="Normal11"/>
            </w:pPr>
          </w:p>
          <w:p w14:paraId="15A3CDA5" w14:textId="77777777" w:rsidR="00DC322B" w:rsidRDefault="00DC322B" w:rsidP="00DC322B">
            <w:pPr>
              <w:pStyle w:val="Normal11"/>
              <w:rPr>
                <w:ins w:id="18" w:author="Poul V Madsen" w:date="2012-02-16T08:49:00Z"/>
              </w:rPr>
            </w:pPr>
            <w:r>
              <w:t>Udbetalinger/overførsler til EFI</w:t>
            </w:r>
            <w:ins w:id="19" w:author="Poul V Madsen" w:date="2012-02-16T08:49:00Z">
              <w:r>
                <w:t>.(ikke relevant i forbindelse med idriftsættelse af DMO til understøttelse af DMR)</w:t>
              </w:r>
            </w:ins>
          </w:p>
          <w:p w14:paraId="4814F148" w14:textId="77777777" w:rsidR="00DC322B" w:rsidRDefault="00DC322B" w:rsidP="00DC322B">
            <w:pPr>
              <w:pStyle w:val="Normal11"/>
            </w:pPr>
            <w:r>
              <w:t xml:space="preserve"> og eller SAP 38 er teknisk godkendt og dermed ikke en del af udbetalinger der afventer godkendelse.</w:t>
            </w:r>
          </w:p>
          <w:p w14:paraId="667935CA" w14:textId="77777777" w:rsidR="00DC322B" w:rsidRDefault="00DC322B" w:rsidP="00DC322B">
            <w:pPr>
              <w:pStyle w:val="Normal11"/>
            </w:pPr>
          </w:p>
          <w:p w14:paraId="53117008" w14:textId="77777777" w:rsidR="00DC322B" w:rsidRDefault="00DC322B" w:rsidP="00DC322B">
            <w:pPr>
              <w:pStyle w:val="Normal11"/>
              <w:rPr>
                <w:ins w:id="20" w:author="Poul V Madsen" w:date="2012-02-16T08:49:00Z"/>
              </w:rPr>
            </w:pPr>
            <w:r>
              <w:t>Der er foretaget de relevante regnskabsmæssige posteringer</w:t>
            </w:r>
          </w:p>
          <w:p w14:paraId="5F03C117" w14:textId="77777777" w:rsidR="00DC322B" w:rsidRPr="00DC322B" w:rsidRDefault="00DC322B" w:rsidP="00DC322B">
            <w:pPr>
              <w:pStyle w:val="Normal11"/>
            </w:pPr>
          </w:p>
        </w:tc>
      </w:tr>
      <w:tr w:rsidR="00DC322B" w14:paraId="13230B09" w14:textId="77777777" w:rsidTr="00DC322B">
        <w:tc>
          <w:tcPr>
            <w:tcW w:w="9869" w:type="dxa"/>
            <w:shd w:val="clear" w:color="auto" w:fill="auto"/>
          </w:tcPr>
          <w:p w14:paraId="3B91BF7F" w14:textId="77777777" w:rsidR="00DC322B" w:rsidRDefault="00DC322B" w:rsidP="00DC322B">
            <w:pPr>
              <w:pStyle w:val="Normal11"/>
            </w:pPr>
            <w:r>
              <w:rPr>
                <w:b/>
              </w:rPr>
              <w:t>Noter</w:t>
            </w:r>
          </w:p>
          <w:p w14:paraId="616C4F17" w14:textId="77777777" w:rsidR="00DC322B" w:rsidRPr="00DC322B" w:rsidRDefault="00DC322B" w:rsidP="00DC322B">
            <w:pPr>
              <w:pStyle w:val="Normal11"/>
            </w:pPr>
          </w:p>
        </w:tc>
      </w:tr>
      <w:tr w:rsidR="00DC322B" w14:paraId="448AC79D" w14:textId="77777777" w:rsidTr="00DC322B">
        <w:tc>
          <w:tcPr>
            <w:tcW w:w="9869" w:type="dxa"/>
            <w:shd w:val="clear" w:color="auto" w:fill="auto"/>
          </w:tcPr>
          <w:p w14:paraId="426B1E67" w14:textId="77777777" w:rsidR="00DC322B" w:rsidRDefault="00DC322B" w:rsidP="00DC322B">
            <w:pPr>
              <w:pStyle w:val="Normal11"/>
            </w:pPr>
            <w:r>
              <w:rPr>
                <w:b/>
              </w:rPr>
              <w:t>Servicebeskrivelse</w:t>
            </w:r>
          </w:p>
          <w:p w14:paraId="227A2FDC" w14:textId="77777777" w:rsidR="00DC322B" w:rsidRPr="00DC322B" w:rsidRDefault="00DC322B" w:rsidP="00DC322B">
            <w:pPr>
              <w:pStyle w:val="Normal11"/>
            </w:pPr>
          </w:p>
        </w:tc>
      </w:tr>
    </w:tbl>
    <w:p w14:paraId="1B18B0D2" w14:textId="77777777" w:rsidR="00DC322B" w:rsidRDefault="00DC322B" w:rsidP="00DC322B">
      <w:pPr>
        <w:pStyle w:val="Normal11"/>
        <w:sectPr w:rsidR="00DC322B" w:rsidSect="00DC322B">
          <w:headerReference w:type="default" r:id="rId9"/>
          <w:footerReference w:type="default" r:id="rId10"/>
          <w:pgSz w:w="11906" w:h="16838"/>
          <w:pgMar w:top="1417" w:right="986" w:bottom="1417" w:left="1134" w:header="556" w:footer="850" w:gutter="57"/>
          <w:paperSrc w:first="2" w:other="2"/>
          <w:cols w:space="708"/>
          <w:docGrid w:linePitch="360"/>
        </w:sectPr>
      </w:pPr>
    </w:p>
    <w:p w14:paraId="1D443984" w14:textId="77777777" w:rsidR="00DC322B" w:rsidRDefault="00DC322B" w:rsidP="00DC322B">
      <w:pPr>
        <w:pStyle w:val="Overskrift2"/>
      </w:pPr>
      <w:r>
        <w:lastRenderedPageBreak/>
        <w:t>10.04 Gennemfør godkendte udbetalinger</w:t>
      </w:r>
    </w:p>
    <w:p w14:paraId="5D5F2C88" w14:textId="77777777" w:rsidR="00DC322B" w:rsidRDefault="00DC322B" w:rsidP="00DC322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C322B" w14:paraId="55DAAC15" w14:textId="77777777" w:rsidTr="00DC322B">
        <w:tc>
          <w:tcPr>
            <w:tcW w:w="9869" w:type="dxa"/>
            <w:shd w:val="clear" w:color="auto" w:fill="auto"/>
          </w:tcPr>
          <w:p w14:paraId="273C445C" w14:textId="77777777" w:rsidR="00DC322B" w:rsidRDefault="00DC322B" w:rsidP="00DC322B">
            <w:pPr>
              <w:pStyle w:val="Normal11"/>
            </w:pPr>
            <w:r>
              <w:rPr>
                <w:b/>
              </w:rPr>
              <w:t>Formål</w:t>
            </w:r>
          </w:p>
          <w:p w14:paraId="4E1746ED" w14:textId="77777777" w:rsidR="00DC322B" w:rsidRDefault="00DC322B" w:rsidP="00DC322B">
            <w:pPr>
              <w:pStyle w:val="Normal11"/>
            </w:pPr>
            <w:r>
              <w:t xml:space="preserve">At gennemføre godkendte udbetalinger. </w:t>
            </w:r>
          </w:p>
          <w:p w14:paraId="6E08D334" w14:textId="77777777" w:rsidR="00DC322B" w:rsidRDefault="00DC322B" w:rsidP="00DC322B">
            <w:pPr>
              <w:pStyle w:val="Normal11"/>
            </w:pPr>
          </w:p>
          <w:p w14:paraId="639B5B50" w14:textId="77777777" w:rsidR="00DC322B" w:rsidRDefault="00DC322B" w:rsidP="00DC322B">
            <w:pPr>
              <w:pStyle w:val="Normal11"/>
            </w:pPr>
            <w:r>
              <w:t xml:space="preserve">Beskrivelse </w:t>
            </w:r>
          </w:p>
          <w:p w14:paraId="5A0AFBC8" w14:textId="77777777" w:rsidR="00DC322B" w:rsidRDefault="00DC322B" w:rsidP="00DC322B">
            <w:pPr>
              <w:pStyle w:val="Normal11"/>
            </w:pPr>
            <w:r>
              <w:t xml:space="preserve">Her håndteres en kreditsaldo (Positiv saldo) jf. OPKL § 16a, stk.2.. Udbetaling sker i henhold til OPKL § 12, stk. 1. </w:t>
            </w:r>
          </w:p>
          <w:p w14:paraId="7269FAD3" w14:textId="77777777" w:rsidR="00DC322B" w:rsidRDefault="00DC322B" w:rsidP="00DC322B">
            <w:pPr>
              <w:pStyle w:val="Normal11"/>
            </w:pPr>
          </w:p>
          <w:p w14:paraId="66C86251" w14:textId="77777777" w:rsidR="00DC322B" w:rsidRDefault="00DC322B" w:rsidP="00DC322B">
            <w:pPr>
              <w:pStyle w:val="Normal11"/>
            </w:pPr>
            <w:r>
              <w:t>Udbetalinger markeret som godkendte udbetales til den modtager der er knyttet til udbetalingen. For DMO vil dette være kunden.</w:t>
            </w:r>
          </w:p>
          <w:p w14:paraId="3070AC65" w14:textId="77777777" w:rsidR="00DC322B" w:rsidRDefault="00DC322B" w:rsidP="00DC322B">
            <w:pPr>
              <w:pStyle w:val="Normal11"/>
            </w:pPr>
          </w:p>
          <w:p w14:paraId="6D9278E7" w14:textId="77777777" w:rsidR="00DC322B" w:rsidRDefault="00DC322B" w:rsidP="00DC322B">
            <w:pPr>
              <w:pStyle w:val="Normal11"/>
            </w:pPr>
            <w:r>
              <w:t xml:space="preserve">Der kan sendes til standard eller alternativ bankkonto (komplette) udbetalinger til NemKonto, Check via SKB, Modregningsudbetaling til DMI </w:t>
            </w:r>
            <w:ins w:id="23" w:author="Poul V Madsen" w:date="2012-02-16T08:49:00Z">
              <w:r>
                <w:t>(ikke relevant ved idriftssættelse af DMO til understøttelse af DMR)</w:t>
              </w:r>
            </w:ins>
          </w:p>
          <w:p w14:paraId="27352A6F" w14:textId="77777777" w:rsidR="00DC322B" w:rsidRDefault="00DC322B" w:rsidP="00DC322B">
            <w:pPr>
              <w:pStyle w:val="Normal11"/>
            </w:pPr>
          </w:p>
          <w:p w14:paraId="3DA9A92F" w14:textId="77777777" w:rsidR="00DC322B" w:rsidRDefault="00DC322B" w:rsidP="00DC322B">
            <w:pPr>
              <w:pStyle w:val="Normal11"/>
            </w:pPr>
            <w:r>
              <w:t>Er der tilknyttet en note om betalingsoplysninger  til kunden fra omposter fordeling og er udbetalingen bekræftet udsendes der besked til modtageren via A&amp;D.</w:t>
            </w:r>
          </w:p>
          <w:p w14:paraId="30CC4724" w14:textId="77777777" w:rsidR="00DC322B" w:rsidRDefault="00DC322B" w:rsidP="00DC322B">
            <w:pPr>
              <w:pStyle w:val="Normal11"/>
            </w:pPr>
          </w:p>
          <w:p w14:paraId="27D20C77" w14:textId="77777777" w:rsidR="00DC322B" w:rsidRDefault="00DC322B" w:rsidP="00DC322B">
            <w:pPr>
              <w:pStyle w:val="Normal11"/>
            </w:pPr>
            <w:r>
              <w:t xml:space="preserve">Udbetalingens status skal opdateres så det fremgår hvilke form (udbetalingskanal) der benyttes og status for denne form (udbetalingskanal). </w:t>
            </w:r>
          </w:p>
          <w:p w14:paraId="403509A5" w14:textId="77777777" w:rsidR="00DC322B" w:rsidRDefault="00DC322B" w:rsidP="00DC322B">
            <w:pPr>
              <w:pStyle w:val="Normal11"/>
            </w:pPr>
          </w:p>
          <w:p w14:paraId="4DBFE5AB" w14:textId="77777777" w:rsidR="00DC322B" w:rsidRPr="00DC322B" w:rsidRDefault="00DC322B" w:rsidP="00DC322B">
            <w:pPr>
              <w:pStyle w:val="Normal11"/>
            </w:pPr>
          </w:p>
        </w:tc>
      </w:tr>
      <w:tr w:rsidR="00DC322B" w14:paraId="7B3D7571" w14:textId="77777777" w:rsidTr="00DC322B">
        <w:tc>
          <w:tcPr>
            <w:tcW w:w="9869" w:type="dxa"/>
            <w:shd w:val="clear" w:color="auto" w:fill="auto"/>
          </w:tcPr>
          <w:p w14:paraId="41088F19" w14:textId="77777777" w:rsidR="00DC322B" w:rsidRDefault="00DC322B" w:rsidP="00DC322B">
            <w:pPr>
              <w:pStyle w:val="Normal11"/>
            </w:pPr>
            <w:r>
              <w:rPr>
                <w:b/>
              </w:rPr>
              <w:t>Frekvens</w:t>
            </w:r>
          </w:p>
          <w:p w14:paraId="00669A63" w14:textId="77777777" w:rsidR="00DC322B" w:rsidRPr="00DC322B" w:rsidRDefault="00DC322B" w:rsidP="00DC322B">
            <w:pPr>
              <w:pStyle w:val="Normal11"/>
            </w:pPr>
            <w:r>
              <w:t>Ad hoc</w:t>
            </w:r>
          </w:p>
        </w:tc>
      </w:tr>
      <w:tr w:rsidR="00DC322B" w14:paraId="4B42C3D4" w14:textId="77777777" w:rsidTr="00DC322B">
        <w:tc>
          <w:tcPr>
            <w:tcW w:w="9869" w:type="dxa"/>
            <w:shd w:val="clear" w:color="auto" w:fill="auto"/>
          </w:tcPr>
          <w:p w14:paraId="7FCF7A11" w14:textId="77777777" w:rsidR="00DC322B" w:rsidRDefault="00DC322B" w:rsidP="00DC322B">
            <w:pPr>
              <w:pStyle w:val="Normal11"/>
            </w:pPr>
            <w:r>
              <w:rPr>
                <w:b/>
              </w:rPr>
              <w:t>Aktører</w:t>
            </w:r>
          </w:p>
          <w:p w14:paraId="558ADCBB" w14:textId="77777777" w:rsidR="00DC322B" w:rsidRPr="00DC322B" w:rsidRDefault="00DC322B" w:rsidP="00DC322B">
            <w:pPr>
              <w:pStyle w:val="Normal11"/>
            </w:pPr>
            <w:r>
              <w:t>Tid</w:t>
            </w:r>
          </w:p>
        </w:tc>
      </w:tr>
      <w:tr w:rsidR="00DC322B" w14:paraId="5C46B0F9" w14:textId="77777777" w:rsidTr="00DC322B">
        <w:tc>
          <w:tcPr>
            <w:tcW w:w="9869" w:type="dxa"/>
            <w:shd w:val="clear" w:color="auto" w:fill="auto"/>
          </w:tcPr>
          <w:p w14:paraId="5B5F8A4F" w14:textId="77777777" w:rsidR="00DC322B" w:rsidRDefault="00DC322B" w:rsidP="00DC322B">
            <w:pPr>
              <w:pStyle w:val="Normal11"/>
            </w:pPr>
            <w:r>
              <w:rPr>
                <w:b/>
              </w:rPr>
              <w:t>Startbetingelser</w:t>
            </w:r>
          </w:p>
          <w:p w14:paraId="7B49E0EC" w14:textId="77777777" w:rsidR="00DC322B" w:rsidRPr="00DC322B" w:rsidRDefault="00DC322B" w:rsidP="00DC322B">
            <w:pPr>
              <w:pStyle w:val="Normal11"/>
            </w:pPr>
            <w:r>
              <w:t xml:space="preserve">Der er godkendte udbetalinger fra use case 10.05. </w:t>
            </w:r>
          </w:p>
        </w:tc>
      </w:tr>
    </w:tbl>
    <w:p w14:paraId="1F00283C" w14:textId="77777777" w:rsidR="00DC322B" w:rsidRDefault="00DC322B" w:rsidP="00DC322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C322B" w14:paraId="7A303E35" w14:textId="77777777" w:rsidTr="00DC322B">
        <w:tc>
          <w:tcPr>
            <w:tcW w:w="9909" w:type="dxa"/>
            <w:gridSpan w:val="3"/>
          </w:tcPr>
          <w:p w14:paraId="64144F3A" w14:textId="77777777" w:rsidR="00DC322B" w:rsidRPr="00DC322B" w:rsidRDefault="00DC322B" w:rsidP="00DC322B">
            <w:pPr>
              <w:pStyle w:val="Normal11"/>
            </w:pPr>
            <w:r>
              <w:rPr>
                <w:b/>
              </w:rPr>
              <w:t>Hovedvej</w:t>
            </w:r>
          </w:p>
        </w:tc>
      </w:tr>
      <w:tr w:rsidR="00DC322B" w14:paraId="6EC2F665" w14:textId="77777777" w:rsidTr="00DC322B">
        <w:tc>
          <w:tcPr>
            <w:tcW w:w="3356" w:type="dxa"/>
            <w:shd w:val="pct20" w:color="auto" w:fill="0000FF"/>
          </w:tcPr>
          <w:p w14:paraId="27CF64CD" w14:textId="77777777" w:rsidR="00DC322B" w:rsidRPr="00DC322B" w:rsidRDefault="00DC322B" w:rsidP="00DC322B">
            <w:pPr>
              <w:pStyle w:val="Normal11"/>
              <w:rPr>
                <w:color w:val="FFFFFF"/>
              </w:rPr>
            </w:pPr>
            <w:r>
              <w:rPr>
                <w:color w:val="FFFFFF"/>
              </w:rPr>
              <w:t>Aktør</w:t>
            </w:r>
          </w:p>
        </w:tc>
        <w:tc>
          <w:tcPr>
            <w:tcW w:w="3356" w:type="dxa"/>
            <w:shd w:val="pct20" w:color="auto" w:fill="0000FF"/>
          </w:tcPr>
          <w:p w14:paraId="5A5AD560" w14:textId="77777777" w:rsidR="00DC322B" w:rsidRPr="00DC322B" w:rsidRDefault="00DC322B" w:rsidP="00DC322B">
            <w:pPr>
              <w:pStyle w:val="Normal11"/>
              <w:rPr>
                <w:color w:val="FFFFFF"/>
              </w:rPr>
            </w:pPr>
            <w:r>
              <w:rPr>
                <w:color w:val="FFFFFF"/>
              </w:rPr>
              <w:t>Løsning</w:t>
            </w:r>
          </w:p>
        </w:tc>
        <w:tc>
          <w:tcPr>
            <w:tcW w:w="3197" w:type="dxa"/>
            <w:shd w:val="pct20" w:color="auto" w:fill="0000FF"/>
          </w:tcPr>
          <w:p w14:paraId="69B8B9F6" w14:textId="77777777" w:rsidR="00DC322B" w:rsidRPr="00DC322B" w:rsidRDefault="00DC322B" w:rsidP="00DC322B">
            <w:pPr>
              <w:pStyle w:val="Normal11"/>
              <w:rPr>
                <w:color w:val="FFFFFF"/>
              </w:rPr>
            </w:pPr>
            <w:r>
              <w:rPr>
                <w:color w:val="FFFFFF"/>
              </w:rPr>
              <w:t>Service/Service operationer</w:t>
            </w:r>
          </w:p>
        </w:tc>
      </w:tr>
      <w:tr w:rsidR="00DC322B" w14:paraId="0F36649F" w14:textId="77777777" w:rsidTr="00DC322B">
        <w:tc>
          <w:tcPr>
            <w:tcW w:w="9909" w:type="dxa"/>
            <w:gridSpan w:val="3"/>
            <w:shd w:val="clear" w:color="auto" w:fill="FFFFFF"/>
          </w:tcPr>
          <w:p w14:paraId="48736D56" w14:textId="77777777" w:rsidR="00DC322B" w:rsidRPr="00DC322B" w:rsidRDefault="00DC322B" w:rsidP="00DC322B">
            <w:pPr>
              <w:pStyle w:val="Normal11"/>
              <w:rPr>
                <w:b/>
              </w:rPr>
            </w:pPr>
            <w:r>
              <w:rPr>
                <w:b/>
              </w:rPr>
              <w:t>Trin 1: Fremsøg beløb til udbetaling</w:t>
            </w:r>
          </w:p>
        </w:tc>
      </w:tr>
      <w:tr w:rsidR="00DC322B" w14:paraId="33563E6E" w14:textId="77777777" w:rsidTr="00DC322B">
        <w:tc>
          <w:tcPr>
            <w:tcW w:w="3356" w:type="dxa"/>
            <w:shd w:val="clear" w:color="auto" w:fill="FFFFFF"/>
          </w:tcPr>
          <w:p w14:paraId="34BEDC36" w14:textId="77777777" w:rsidR="00DC322B" w:rsidRPr="00DC322B" w:rsidRDefault="00DC322B" w:rsidP="00DC322B">
            <w:pPr>
              <w:pStyle w:val="Normal11"/>
              <w:rPr>
                <w:color w:val="000000"/>
              </w:rPr>
            </w:pPr>
          </w:p>
        </w:tc>
        <w:tc>
          <w:tcPr>
            <w:tcW w:w="3356" w:type="dxa"/>
            <w:shd w:val="clear" w:color="auto" w:fill="FFFFFF"/>
          </w:tcPr>
          <w:p w14:paraId="1912E327" w14:textId="77777777" w:rsidR="00DC322B" w:rsidRDefault="00DC322B" w:rsidP="00DC322B">
            <w:pPr>
              <w:pStyle w:val="Normal11"/>
            </w:pPr>
            <w:r>
              <w:t xml:space="preserve">Fremfinder beløb godkendt til udbetaling. </w:t>
            </w:r>
          </w:p>
        </w:tc>
        <w:tc>
          <w:tcPr>
            <w:tcW w:w="3197" w:type="dxa"/>
            <w:shd w:val="clear" w:color="auto" w:fill="FFFFFF"/>
          </w:tcPr>
          <w:p w14:paraId="04A1195A" w14:textId="77777777" w:rsidR="00DC322B" w:rsidRDefault="00DC322B" w:rsidP="00DC322B">
            <w:pPr>
              <w:pStyle w:val="Normal11"/>
            </w:pPr>
          </w:p>
        </w:tc>
      </w:tr>
      <w:tr w:rsidR="00DC322B" w14:paraId="08B51E44" w14:textId="77777777" w:rsidTr="00DC322B">
        <w:tc>
          <w:tcPr>
            <w:tcW w:w="9909" w:type="dxa"/>
            <w:gridSpan w:val="3"/>
            <w:shd w:val="clear" w:color="auto" w:fill="FFFFFF"/>
          </w:tcPr>
          <w:p w14:paraId="0EA5C64D" w14:textId="77777777" w:rsidR="00DC322B" w:rsidRPr="00DC322B" w:rsidRDefault="00DC322B" w:rsidP="00DC322B">
            <w:pPr>
              <w:pStyle w:val="Normal11"/>
              <w:rPr>
                <w:b/>
              </w:rPr>
            </w:pPr>
            <w:r>
              <w:rPr>
                <w:b/>
              </w:rPr>
              <w:t>Trin 2: Udbetal beløb</w:t>
            </w:r>
          </w:p>
        </w:tc>
      </w:tr>
      <w:tr w:rsidR="00DC322B" w14:paraId="137D0BF6" w14:textId="77777777" w:rsidTr="00DC322B">
        <w:tc>
          <w:tcPr>
            <w:tcW w:w="3356" w:type="dxa"/>
            <w:shd w:val="clear" w:color="auto" w:fill="FFFFFF"/>
          </w:tcPr>
          <w:p w14:paraId="2756C336" w14:textId="77777777" w:rsidR="00DC322B" w:rsidRPr="00DC322B" w:rsidRDefault="00DC322B" w:rsidP="00DC322B">
            <w:pPr>
              <w:pStyle w:val="Normal11"/>
              <w:rPr>
                <w:color w:val="000000"/>
              </w:rPr>
            </w:pPr>
          </w:p>
        </w:tc>
        <w:tc>
          <w:tcPr>
            <w:tcW w:w="3356" w:type="dxa"/>
            <w:shd w:val="clear" w:color="auto" w:fill="FFFFFF"/>
          </w:tcPr>
          <w:p w14:paraId="468BC469" w14:textId="77777777" w:rsidR="00DC322B" w:rsidRDefault="00DC322B" w:rsidP="00DC322B">
            <w:pPr>
              <w:pStyle w:val="Normal11"/>
            </w:pPr>
            <w:r>
              <w:t>Udbetaler beløb via relevant form (udbetalingskanal)</w:t>
            </w:r>
          </w:p>
          <w:p w14:paraId="7AFAC928" w14:textId="77777777" w:rsidR="00DC322B" w:rsidRDefault="00DC322B" w:rsidP="00DC322B">
            <w:pPr>
              <w:pStyle w:val="Normal11"/>
            </w:pPr>
            <w:r>
              <w:t>Udbetalingens status opdateres.</w:t>
            </w:r>
          </w:p>
          <w:p w14:paraId="0203FBA5" w14:textId="77777777" w:rsidR="00DC322B" w:rsidRDefault="00DC322B" w:rsidP="00DC322B">
            <w:pPr>
              <w:pStyle w:val="Normal11"/>
            </w:pPr>
            <w:ins w:id="24" w:author="Poul V Madsen" w:date="2012-02-16T08:49:00Z">
              <w:r>
                <w:t>(servicekald mod dmi er ikke relevant i forhold til understøttelse af Dmr)</w:t>
              </w:r>
            </w:ins>
          </w:p>
        </w:tc>
        <w:tc>
          <w:tcPr>
            <w:tcW w:w="3197" w:type="dxa"/>
            <w:shd w:val="clear" w:color="auto" w:fill="FFFFFF"/>
          </w:tcPr>
          <w:p w14:paraId="6DD9A302" w14:textId="77777777" w:rsidR="00DC322B" w:rsidRDefault="00DC322B" w:rsidP="00DC322B">
            <w:pPr>
              <w:pStyle w:val="Normal11"/>
            </w:pPr>
            <w:r>
              <w:t>NemKonto.NemKontoUdbetalingListeSend</w:t>
            </w:r>
          </w:p>
          <w:p w14:paraId="514F7B2A" w14:textId="42D74040" w:rsidR="00DC322B" w:rsidRDefault="00094471" w:rsidP="00DC322B">
            <w:pPr>
              <w:pStyle w:val="Normal11"/>
            </w:pPr>
            <w:del w:id="25" w:author="Poul V Madsen" w:date="2012-02-16T08:49:00Z">
              <w:r>
                <w:delText>SKB</w:delText>
              </w:r>
            </w:del>
            <w:ins w:id="26" w:author="Poul V Madsen" w:date="2012-02-16T08:49:00Z">
              <w:r w:rsidR="00DC322B">
                <w:t>FTPS-GW</w:t>
              </w:r>
            </w:ins>
            <w:r w:rsidR="00DC322B">
              <w:t>.CheckUdbetalingListeSend</w:t>
            </w:r>
          </w:p>
          <w:p w14:paraId="7134D930" w14:textId="56C8A566" w:rsidR="00DC322B" w:rsidRDefault="00094471" w:rsidP="00DC322B">
            <w:pPr>
              <w:pStyle w:val="Normal11"/>
            </w:pPr>
            <w:del w:id="27" w:author="Poul V Madsen" w:date="2012-02-16T08:49:00Z">
              <w:r>
                <w:delText>DMI.DMIKontoIndbetalingOpret</w:delText>
              </w:r>
              <w:r>
                <w:fldChar w:fldCharType="begin"/>
              </w:r>
              <w:r>
                <w:delInstrText xml:space="preserve"> XE "</w:delInstrText>
              </w:r>
              <w:r w:rsidRPr="00FF11F6">
                <w:delInstrText>DMI.DMIKontoIndbetalingOpret</w:delInstrText>
              </w:r>
              <w:r>
                <w:delInstrText xml:space="preserve">" </w:delInstrText>
              </w:r>
              <w:r>
                <w:fldChar w:fldCharType="end"/>
              </w:r>
              <w:r>
                <w:fldChar w:fldCharType="begin"/>
              </w:r>
              <w:r>
                <w:delInstrText xml:space="preserve"> XE "</w:delInstrText>
              </w:r>
              <w:r w:rsidRPr="00ED457D">
                <w:delInstrText>SKB.CheckUdbetalingListeSend</w:delInstrText>
              </w:r>
              <w:r>
                <w:delInstrText xml:space="preserve">" </w:delInstrText>
              </w:r>
              <w:r>
                <w:fldChar w:fldCharType="end"/>
              </w:r>
              <w:r>
                <w:fldChar w:fldCharType="begin"/>
              </w:r>
              <w:r>
                <w:delInstrText xml:space="preserve"> XE "</w:delInstrText>
              </w:r>
              <w:r w:rsidRPr="00236B3D">
                <w:delInstrText>NemKonto.NemKontoUdbetalingListeSend</w:delInstrText>
              </w:r>
              <w:r>
                <w:delInstrText xml:space="preserve">" </w:delInstrText>
              </w:r>
              <w:r>
                <w:fldChar w:fldCharType="end"/>
              </w:r>
            </w:del>
            <w:ins w:id="28" w:author="Poul V Madsen" w:date="2012-02-16T08:49:00Z">
              <w:r w:rsidR="00DC322B">
                <w:t>DMI.DMIKontoIndbetalingListeOpret</w:t>
              </w:r>
            </w:ins>
          </w:p>
        </w:tc>
      </w:tr>
      <w:tr w:rsidR="00DC322B" w14:paraId="2EC935E1" w14:textId="77777777" w:rsidTr="00DC322B">
        <w:tc>
          <w:tcPr>
            <w:tcW w:w="9909" w:type="dxa"/>
            <w:gridSpan w:val="3"/>
            <w:shd w:val="clear" w:color="auto" w:fill="FFFFFF"/>
          </w:tcPr>
          <w:p w14:paraId="3F40AA11" w14:textId="77777777" w:rsidR="00DC322B" w:rsidRPr="00DC322B" w:rsidRDefault="00DC322B" w:rsidP="00DC322B">
            <w:pPr>
              <w:pStyle w:val="Normal11"/>
              <w:rPr>
                <w:b/>
              </w:rPr>
            </w:pPr>
            <w:r>
              <w:rPr>
                <w:b/>
              </w:rPr>
              <w:t>Trin 3: Send udbetalingsbesked til modtager</w:t>
            </w:r>
          </w:p>
        </w:tc>
      </w:tr>
      <w:tr w:rsidR="00DC322B" w14:paraId="6F974A66" w14:textId="77777777" w:rsidTr="00DC322B">
        <w:tc>
          <w:tcPr>
            <w:tcW w:w="3356" w:type="dxa"/>
            <w:shd w:val="clear" w:color="auto" w:fill="FFFFFF"/>
          </w:tcPr>
          <w:p w14:paraId="7824BB32" w14:textId="77777777" w:rsidR="00DC322B" w:rsidRPr="00DC322B" w:rsidRDefault="00DC322B" w:rsidP="00DC322B">
            <w:pPr>
              <w:pStyle w:val="Normal11"/>
              <w:rPr>
                <w:color w:val="000000"/>
              </w:rPr>
            </w:pPr>
          </w:p>
        </w:tc>
        <w:tc>
          <w:tcPr>
            <w:tcW w:w="3356" w:type="dxa"/>
            <w:shd w:val="clear" w:color="auto" w:fill="FFFFFF"/>
          </w:tcPr>
          <w:p w14:paraId="342E71CA" w14:textId="77777777" w:rsidR="00DC322B" w:rsidRDefault="00DC322B" w:rsidP="00DC322B">
            <w:pPr>
              <w:pStyle w:val="Normal11"/>
            </w:pPr>
            <w:r>
              <w:t>Hvis der er tilknyttet betalingsoplysningsnote sendes betalingsoplysninger til modtager.</w:t>
            </w:r>
          </w:p>
        </w:tc>
        <w:tc>
          <w:tcPr>
            <w:tcW w:w="3197" w:type="dxa"/>
            <w:shd w:val="clear" w:color="auto" w:fill="FFFFFF"/>
          </w:tcPr>
          <w:p w14:paraId="74D01930" w14:textId="77777777" w:rsidR="00DC322B" w:rsidRDefault="00DC322B" w:rsidP="00DC322B">
            <w:pPr>
              <w:pStyle w:val="Normal11"/>
            </w:pPr>
            <w:r>
              <w:t>AD.MeddelelseMultiSend</w:t>
            </w:r>
          </w:p>
          <w:p w14:paraId="6E63393A" w14:textId="6A7E2533" w:rsidR="00DC322B" w:rsidRDefault="00DC322B" w:rsidP="00DC322B">
            <w:pPr>
              <w:pStyle w:val="Normal11"/>
            </w:pPr>
            <w:r>
              <w:t>AD.MeddelelseStatusMultiHent</w:t>
            </w:r>
            <w:del w:id="29" w:author="Poul V Madsen" w:date="2012-02-16T08:49:00Z">
              <w:r w:rsidR="00094471">
                <w:fldChar w:fldCharType="begin"/>
              </w:r>
              <w:r w:rsidR="00094471">
                <w:delInstrText xml:space="preserve"> XE "</w:delInstrText>
              </w:r>
              <w:r w:rsidR="00094471" w:rsidRPr="00BA33C5">
                <w:delInstrText>AD.MeddelelseStatusMultiHent</w:delInstrText>
              </w:r>
              <w:r w:rsidR="00094471">
                <w:delInstrText xml:space="preserve">" </w:delInstrText>
              </w:r>
              <w:r w:rsidR="00094471">
                <w:fldChar w:fldCharType="end"/>
              </w:r>
              <w:r w:rsidR="00094471">
                <w:fldChar w:fldCharType="begin"/>
              </w:r>
              <w:r w:rsidR="00094471">
                <w:delInstrText xml:space="preserve"> XE "</w:delInstrText>
              </w:r>
              <w:r w:rsidR="00094471" w:rsidRPr="00EB356A">
                <w:delInstrText>AD.MeddelelseMultiSend</w:delInstrText>
              </w:r>
              <w:r w:rsidR="00094471">
                <w:delInstrText xml:space="preserve">" </w:delInstrText>
              </w:r>
              <w:r w:rsidR="00094471">
                <w:fldChar w:fldCharType="end"/>
              </w:r>
            </w:del>
          </w:p>
        </w:tc>
      </w:tr>
    </w:tbl>
    <w:p w14:paraId="1A0E0D4A" w14:textId="77777777" w:rsidR="00DC322B" w:rsidRDefault="00DC322B" w:rsidP="00DC322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C322B" w14:paraId="52C232C0" w14:textId="77777777" w:rsidTr="00DC322B">
        <w:tc>
          <w:tcPr>
            <w:tcW w:w="9869" w:type="dxa"/>
            <w:shd w:val="clear" w:color="auto" w:fill="auto"/>
          </w:tcPr>
          <w:p w14:paraId="28208875" w14:textId="77777777" w:rsidR="00DC322B" w:rsidRDefault="00DC322B" w:rsidP="00DC322B">
            <w:pPr>
              <w:pStyle w:val="Normal11"/>
            </w:pPr>
            <w:r>
              <w:rPr>
                <w:b/>
              </w:rPr>
              <w:t>Slutbetingelser</w:t>
            </w:r>
          </w:p>
          <w:p w14:paraId="031FA94E" w14:textId="77777777" w:rsidR="00DC322B" w:rsidRDefault="00DC322B" w:rsidP="00DC322B">
            <w:pPr>
              <w:pStyle w:val="Normal11"/>
            </w:pPr>
            <w:r>
              <w:t>Godkendte udbetalinger er sendt til relevant udbetalingskanal</w:t>
            </w:r>
          </w:p>
          <w:p w14:paraId="70AEBCAC" w14:textId="77777777" w:rsidR="00DC322B" w:rsidRDefault="00DC322B" w:rsidP="00DC322B">
            <w:pPr>
              <w:pStyle w:val="Normal11"/>
            </w:pPr>
          </w:p>
          <w:p w14:paraId="7A88FA2F" w14:textId="77777777" w:rsidR="00DC322B" w:rsidRDefault="00DC322B" w:rsidP="00DC322B">
            <w:pPr>
              <w:pStyle w:val="Normal11"/>
            </w:pPr>
            <w:r>
              <w:t>Kontoen er opdateret og udbetalingen er registreret på kundens konto og modposteret på relevant ventekonto.</w:t>
            </w:r>
          </w:p>
          <w:p w14:paraId="73F2DCD3" w14:textId="77777777" w:rsidR="00DC322B" w:rsidRDefault="00DC322B" w:rsidP="00DC322B">
            <w:pPr>
              <w:pStyle w:val="Normal11"/>
            </w:pPr>
          </w:p>
          <w:p w14:paraId="470E7F51" w14:textId="77777777" w:rsidR="00DC322B" w:rsidRDefault="00DC322B" w:rsidP="00DC322B">
            <w:pPr>
              <w:pStyle w:val="Normal11"/>
            </w:pPr>
            <w:r>
              <w:t>Der er sendt besked til modtager hvis dette er angivet.</w:t>
            </w:r>
          </w:p>
          <w:p w14:paraId="1237193A" w14:textId="77777777" w:rsidR="00DC322B" w:rsidRDefault="00DC322B" w:rsidP="00DC322B">
            <w:pPr>
              <w:pStyle w:val="Normal11"/>
            </w:pPr>
          </w:p>
          <w:p w14:paraId="66CF6E88" w14:textId="77777777" w:rsidR="00DC322B" w:rsidRDefault="00DC322B" w:rsidP="00DC322B">
            <w:pPr>
              <w:pStyle w:val="Normal11"/>
            </w:pPr>
            <w:r>
              <w:lastRenderedPageBreak/>
              <w:t>Status for udbetaling er opdateret.</w:t>
            </w:r>
          </w:p>
          <w:p w14:paraId="3ED0348B" w14:textId="77777777" w:rsidR="00DC322B" w:rsidRDefault="00DC322B" w:rsidP="00DC322B">
            <w:pPr>
              <w:pStyle w:val="Normal11"/>
            </w:pPr>
          </w:p>
          <w:p w14:paraId="547C89DE" w14:textId="77777777" w:rsidR="00DC322B" w:rsidRDefault="00DC322B" w:rsidP="00DC322B">
            <w:pPr>
              <w:pStyle w:val="Normal11"/>
            </w:pPr>
            <w:r>
              <w:t xml:space="preserve">Der er foretaget de relevante regnskabsmæssige posteringer. </w:t>
            </w:r>
          </w:p>
          <w:p w14:paraId="48C1ED87" w14:textId="77777777" w:rsidR="00DC322B" w:rsidRPr="00DC322B" w:rsidRDefault="00DC322B" w:rsidP="00DC322B">
            <w:pPr>
              <w:pStyle w:val="Normal11"/>
            </w:pPr>
          </w:p>
        </w:tc>
      </w:tr>
      <w:tr w:rsidR="00DC322B" w14:paraId="67770E31" w14:textId="77777777" w:rsidTr="00DC322B">
        <w:tc>
          <w:tcPr>
            <w:tcW w:w="9869" w:type="dxa"/>
            <w:shd w:val="clear" w:color="auto" w:fill="auto"/>
          </w:tcPr>
          <w:p w14:paraId="7F21E05D" w14:textId="77777777" w:rsidR="00DC322B" w:rsidRDefault="00DC322B" w:rsidP="00DC322B">
            <w:pPr>
              <w:pStyle w:val="Normal11"/>
            </w:pPr>
            <w:r>
              <w:rPr>
                <w:b/>
              </w:rPr>
              <w:lastRenderedPageBreak/>
              <w:t>Noter</w:t>
            </w:r>
          </w:p>
          <w:p w14:paraId="51A95036" w14:textId="77777777" w:rsidR="00DC322B" w:rsidRPr="00DC322B" w:rsidRDefault="00DC322B" w:rsidP="00DC322B">
            <w:pPr>
              <w:pStyle w:val="Normal11"/>
            </w:pPr>
          </w:p>
        </w:tc>
      </w:tr>
      <w:tr w:rsidR="00DC322B" w14:paraId="34BFED5B" w14:textId="77777777" w:rsidTr="00DC322B">
        <w:tc>
          <w:tcPr>
            <w:tcW w:w="9869" w:type="dxa"/>
            <w:shd w:val="clear" w:color="auto" w:fill="auto"/>
          </w:tcPr>
          <w:p w14:paraId="5D686130" w14:textId="77777777" w:rsidR="00DC322B" w:rsidRDefault="00DC322B" w:rsidP="00DC322B">
            <w:pPr>
              <w:pStyle w:val="Normal11"/>
            </w:pPr>
            <w:r>
              <w:rPr>
                <w:b/>
              </w:rPr>
              <w:t>Servicebeskrivelse</w:t>
            </w:r>
          </w:p>
          <w:p w14:paraId="08656427" w14:textId="77777777" w:rsidR="00DC322B" w:rsidRPr="00DC322B" w:rsidRDefault="00DC322B" w:rsidP="00DC322B">
            <w:pPr>
              <w:pStyle w:val="Normal11"/>
            </w:pPr>
          </w:p>
        </w:tc>
      </w:tr>
    </w:tbl>
    <w:p w14:paraId="420196F2" w14:textId="77777777" w:rsidR="00DC322B" w:rsidRDefault="00DC322B" w:rsidP="00DC322B">
      <w:pPr>
        <w:pStyle w:val="Normal11"/>
        <w:sectPr w:rsidR="00DC322B" w:rsidSect="00DC322B">
          <w:pgSz w:w="11906" w:h="16838"/>
          <w:pgMar w:top="1417" w:right="986" w:bottom="1417" w:left="1134" w:header="556" w:footer="850" w:gutter="57"/>
          <w:paperSrc w:first="2" w:other="2"/>
          <w:cols w:space="708"/>
          <w:docGrid w:linePitch="360"/>
        </w:sectPr>
      </w:pPr>
    </w:p>
    <w:p w14:paraId="04660BFE" w14:textId="77777777" w:rsidR="00094471" w:rsidRDefault="00094471" w:rsidP="00094471">
      <w:pPr>
        <w:pStyle w:val="Normal11"/>
        <w:rPr>
          <w:del w:id="30" w:author="Poul V Madsen" w:date="2012-02-16T08:49:00Z"/>
        </w:rPr>
        <w:sectPr w:rsidR="00094471" w:rsidSect="00094471">
          <w:pgSz w:w="11906" w:h="16838"/>
          <w:pgMar w:top="1417" w:right="986" w:bottom="1417" w:left="1134" w:header="556" w:footer="850" w:gutter="57"/>
          <w:paperSrc w:first="2" w:other="2"/>
          <w:cols w:space="708"/>
          <w:docGrid w:linePitch="360"/>
        </w:sectPr>
      </w:pPr>
    </w:p>
    <w:p w14:paraId="5208A86A" w14:textId="77777777" w:rsidR="00DC322B" w:rsidRDefault="00DC322B" w:rsidP="00DC322B">
      <w:pPr>
        <w:pStyle w:val="Overskrift2"/>
      </w:pPr>
      <w:r>
        <w:lastRenderedPageBreak/>
        <w:t>12.04 Ryk konto</w:t>
      </w:r>
    </w:p>
    <w:p w14:paraId="3131D6EE" w14:textId="77777777" w:rsidR="00DC322B" w:rsidRDefault="00DC322B" w:rsidP="00DC322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C322B" w14:paraId="14016C71" w14:textId="77777777" w:rsidTr="00DC322B">
        <w:tc>
          <w:tcPr>
            <w:tcW w:w="9869" w:type="dxa"/>
            <w:shd w:val="clear" w:color="auto" w:fill="auto"/>
          </w:tcPr>
          <w:p w14:paraId="600F3BEE" w14:textId="77777777" w:rsidR="00DC322B" w:rsidRDefault="00DC322B" w:rsidP="00DC322B">
            <w:pPr>
              <w:pStyle w:val="Normal11"/>
            </w:pPr>
            <w:r>
              <w:rPr>
                <w:b/>
              </w:rPr>
              <w:t>Formål</w:t>
            </w:r>
          </w:p>
          <w:p w14:paraId="437B00A3" w14:textId="77777777" w:rsidR="00DC322B" w:rsidRDefault="00DC322B" w:rsidP="00DC322B">
            <w:pPr>
              <w:pStyle w:val="Normal11"/>
            </w:pPr>
            <w:r>
              <w:t xml:space="preserve">At få igangsat en hurtig og effektiv rykkerprocedure på de fordringer, hvor SRB er overskredet med X dage (parameterstyret). </w:t>
            </w:r>
          </w:p>
          <w:p w14:paraId="60D44B9F" w14:textId="77777777" w:rsidR="00DC322B" w:rsidRDefault="00DC322B" w:rsidP="00DC322B">
            <w:pPr>
              <w:pStyle w:val="Normal11"/>
            </w:pPr>
          </w:p>
          <w:p w14:paraId="4B660DDE" w14:textId="77777777" w:rsidR="00DC322B" w:rsidRDefault="00DC322B" w:rsidP="00DC322B">
            <w:pPr>
              <w:pStyle w:val="Normal11"/>
            </w:pPr>
            <w:r>
              <w:t>Beskrivelse</w:t>
            </w:r>
          </w:p>
          <w:p w14:paraId="252EE833" w14:textId="77777777" w:rsidR="00DC322B" w:rsidRDefault="00DC322B" w:rsidP="00DC322B">
            <w:pPr>
              <w:pStyle w:val="Normal11"/>
            </w:pPr>
            <w:r>
              <w:t>For opkrævningskrav udsendes rykker, når debetsaldo er &gt;5000 kr. (parameterstyret), og SRB er overskredet med X dage (parameterstyret), og der ikke er indsat stop for rykker.</w:t>
            </w:r>
          </w:p>
          <w:p w14:paraId="138EAB3F" w14:textId="77777777" w:rsidR="00DC322B" w:rsidRDefault="00DC322B" w:rsidP="00DC322B">
            <w:pPr>
              <w:pStyle w:val="Normal11"/>
            </w:pPr>
          </w:p>
          <w:p w14:paraId="634C44A2" w14:textId="77777777" w:rsidR="00DC322B" w:rsidRDefault="00DC322B" w:rsidP="00DC322B">
            <w:pPr>
              <w:pStyle w:val="Normal11"/>
            </w:pPr>
            <w:r>
              <w:t xml:space="preserve">Debetsaldo for opkrævningskrav af typen motor-person er &gt; 100 kr. (parameterstyret), der er ikke indsat. Rykkerstop, og SRB er overskredet med X dage (parameterstyret). </w:t>
            </w:r>
          </w:p>
          <w:p w14:paraId="7FF1F641" w14:textId="77777777" w:rsidR="00DC322B" w:rsidRDefault="00DC322B" w:rsidP="00DC322B">
            <w:pPr>
              <w:pStyle w:val="Normal11"/>
            </w:pPr>
          </w:p>
          <w:p w14:paraId="0081220A" w14:textId="77777777" w:rsidR="00DC322B" w:rsidRDefault="00DC322B" w:rsidP="00DC322B">
            <w:pPr>
              <w:pStyle w:val="Normal11"/>
            </w:pPr>
            <w:r>
              <w:t>Der udsendes rykker på afmeldte virksomheder, når debetsaldo er &gt; 0 kr.(parameterstyret), og SRB er overskredet med X dage (parameterstyret). Er afmeldelse sket inden for de sidste 6 måneder (parameterstyret), behandles virksomheden som igangværende.</w:t>
            </w:r>
          </w:p>
          <w:p w14:paraId="750387DC" w14:textId="77777777" w:rsidR="00DC322B" w:rsidRDefault="00DC322B" w:rsidP="00DC322B">
            <w:pPr>
              <w:pStyle w:val="Normal11"/>
            </w:pPr>
          </w:p>
          <w:p w14:paraId="238005E6" w14:textId="77777777" w:rsidR="00DC322B" w:rsidRDefault="00DC322B" w:rsidP="00DC322B">
            <w:pPr>
              <w:pStyle w:val="Normal11"/>
            </w:pPr>
            <w:r>
              <w:t>Inden fordring kan overdrages til inddrivelse er der et krav fra inddrivelsesmyndigheden om at alle som indgår i et evt. hæftel-sesforhold omkring den pågældende fordring er rykket.</w:t>
            </w:r>
          </w:p>
          <w:p w14:paraId="016F1B0E" w14:textId="77777777" w:rsidR="00DC322B" w:rsidRDefault="00DC322B" w:rsidP="00DC322B">
            <w:pPr>
              <w:pStyle w:val="Normal11"/>
            </w:pPr>
            <w:r>
              <w:t>I DMO kan de relevante hæftelsesforhold deles i 2 grupper:</w:t>
            </w:r>
          </w:p>
          <w:p w14:paraId="1E6D9B0A" w14:textId="77777777" w:rsidR="00DC322B" w:rsidRDefault="00DC322B" w:rsidP="00DC322B">
            <w:pPr>
              <w:pStyle w:val="Normal11"/>
            </w:pPr>
            <w:r>
              <w:t>"</w:t>
            </w:r>
            <w:r>
              <w:tab/>
              <w:t>Hæftelse i et I/S, hvor alle interessenter hæfter solidarisk for de fordringer som tilhører den pågældende I/S.</w:t>
            </w:r>
          </w:p>
          <w:p w14:paraId="6DE195E3" w14:textId="77777777" w:rsidR="00DC322B" w:rsidRDefault="00DC322B" w:rsidP="00DC322B">
            <w:pPr>
              <w:pStyle w:val="Normal11"/>
            </w:pPr>
            <w:r>
              <w:t>"</w:t>
            </w:r>
            <w:r>
              <w:tab/>
              <w:t>Hæftelse i et ejer/bruger forhold, hvor alle ejere og bruge-re hæfter solidarisk for de fordringer som tilhører det på-gældende forhold.</w:t>
            </w:r>
          </w:p>
          <w:p w14:paraId="02402735" w14:textId="77777777" w:rsidR="00DC322B" w:rsidRDefault="00DC322B" w:rsidP="00DC322B">
            <w:pPr>
              <w:pStyle w:val="Normal11"/>
            </w:pPr>
            <w:r>
              <w:t>"</w:t>
            </w:r>
            <w:r>
              <w:tab/>
              <w:t xml:space="preserve">Rykker 1 vil gå til det kundenummer som fordringen er oprettet på, der udsendes ét brev med en SRB efter de angivne regler. </w:t>
            </w:r>
          </w:p>
          <w:p w14:paraId="722CD02D" w14:textId="77777777" w:rsidR="00DC322B" w:rsidRDefault="00DC322B" w:rsidP="00DC322B">
            <w:pPr>
              <w:pStyle w:val="Normal11"/>
            </w:pPr>
            <w:r>
              <w:t>"</w:t>
            </w:r>
            <w:r>
              <w:tab/>
              <w:t>Rykker 2 vil, hvis der op til 4 (parameterstyret) medhæftere som kan rykkes:</w:t>
            </w:r>
          </w:p>
          <w:p w14:paraId="3C3B49D5" w14:textId="77777777" w:rsidR="00DC322B" w:rsidRDefault="00DC322B" w:rsidP="00DC322B">
            <w:pPr>
              <w:pStyle w:val="Normal11"/>
            </w:pPr>
            <w:r>
              <w:t>o</w:t>
            </w:r>
            <w:r>
              <w:tab/>
              <w:t>For DMR fordringer bliver der udsendt rykkere til max 4, der ved oprettel-se af fordringen, er registreret som ejer eller bruger af det pågældende køretøj.</w:t>
            </w:r>
          </w:p>
          <w:p w14:paraId="498C47F8" w14:textId="77777777" w:rsidR="00DC322B" w:rsidRDefault="00DC322B" w:rsidP="00DC322B">
            <w:pPr>
              <w:pStyle w:val="Normal11"/>
            </w:pPr>
            <w:r>
              <w:t>o</w:t>
            </w:r>
            <w:r>
              <w:tab/>
              <w:t>For fordringer der er registeret på et I/S, vil der skulle foretages et opslag i ES på hæftelsesforhold. Med udgangspunkt i disse vil der blive udstedt rykkere til max 4 hæftere.</w:t>
            </w:r>
          </w:p>
          <w:p w14:paraId="25B1DBE6" w14:textId="77777777" w:rsidR="00DC322B" w:rsidRDefault="00DC322B" w:rsidP="00DC322B">
            <w:pPr>
              <w:pStyle w:val="Normal11"/>
            </w:pPr>
            <w:r>
              <w:tab/>
              <w:t>Telefonrykkerliste hvis der findes mere end 4 medhæftere:</w:t>
            </w:r>
          </w:p>
          <w:p w14:paraId="334DC220" w14:textId="77777777" w:rsidR="00DC322B" w:rsidRDefault="00DC322B" w:rsidP="00DC322B">
            <w:pPr>
              <w:pStyle w:val="Normal11"/>
            </w:pPr>
            <w:r>
              <w:t>o</w:t>
            </w:r>
            <w:r>
              <w:tab/>
              <w:t xml:space="preserve">Hvis der identificeres mere end 4 hæftere som kan rykkes, vil den primæ-re hæfter blive oprettet på en telefonrykkerlisten i SAP til manuel behand-ling, på denne liste vil den stå i et parameterstyret antal dage (formodentligt 3) med mulighed for manuel sagsbehandling og derefter overføres po-sterne til EFI, hvis ikke der manuelt er foretaget handlinger som forhindrer dette.  </w:t>
            </w:r>
          </w:p>
          <w:p w14:paraId="491D089C" w14:textId="77777777" w:rsidR="00DC322B" w:rsidRDefault="00DC322B" w:rsidP="00DC322B">
            <w:pPr>
              <w:pStyle w:val="Normal11"/>
            </w:pPr>
            <w:r>
              <w:t>o</w:t>
            </w:r>
            <w:r>
              <w:tab/>
              <w:t>Rykker 2 niveau som omhandler rykning af hæftere er parameterstyret, hvilket betyder at SKAT kan vælge at "deaktivere" rykker 2 niveau, hvoref-ter rykkerprocedure er at sammenligne med rykkerprocedure for fordring-ringer med færre en 2 hæftere.</w:t>
            </w:r>
          </w:p>
          <w:p w14:paraId="79E03158" w14:textId="77777777" w:rsidR="00DC322B" w:rsidRDefault="00DC322B" w:rsidP="00DC322B">
            <w:pPr>
              <w:pStyle w:val="Normal11"/>
            </w:pPr>
            <w:r>
              <w:t>OBS: "</w:t>
            </w:r>
            <w:r>
              <w:tab/>
              <w:t>Indbetaling og FIFO, hvis medhæfter ikke hæfter for ældste post på den konto hvor fordringen står, vil Løsningen ved placering af indbetalingen fravige FI-FOprincippet, således at hæfteren ved indbetaling af posten frigør sig for sit hæf-telsesforhold.</w:t>
            </w:r>
          </w:p>
          <w:p w14:paraId="28D1F3A8" w14:textId="77777777" w:rsidR="00DC322B" w:rsidRDefault="00DC322B" w:rsidP="00DC322B">
            <w:pPr>
              <w:pStyle w:val="Normal11"/>
            </w:pPr>
          </w:p>
          <w:p w14:paraId="197D4315" w14:textId="77777777" w:rsidR="00DC322B" w:rsidRDefault="00DC322B" w:rsidP="00DC322B">
            <w:pPr>
              <w:pStyle w:val="Normal11"/>
            </w:pPr>
          </w:p>
          <w:p w14:paraId="7583484E" w14:textId="77777777" w:rsidR="00DC322B" w:rsidRDefault="00DC322B" w:rsidP="00DC322B">
            <w:pPr>
              <w:pStyle w:val="Normal11"/>
            </w:pPr>
            <w:r>
              <w:t>Rykkergebyrer opkræves efter Opkrævningslovens § 6,1 og er pt. 65 kr. (parameterstyret). Der opkræves kun et rykkergebyr, uanset om rykkeren omfatter flere fordringer.</w:t>
            </w:r>
          </w:p>
          <w:p w14:paraId="4879C3B5" w14:textId="77777777" w:rsidR="00DC322B" w:rsidRDefault="00DC322B" w:rsidP="00DC322B">
            <w:pPr>
              <w:pStyle w:val="Normal11"/>
            </w:pPr>
          </w:p>
          <w:p w14:paraId="0255DBD6" w14:textId="77777777" w:rsidR="00DC322B" w:rsidRDefault="00DC322B" w:rsidP="00DC322B">
            <w:pPr>
              <w:pStyle w:val="Normal11"/>
            </w:pPr>
            <w:r>
              <w:t xml:space="preserve">Rykkerkørsler skal kunne ske dagligt (parameterstyret). </w:t>
            </w:r>
          </w:p>
          <w:p w14:paraId="32DF557E" w14:textId="77777777" w:rsidR="00DC322B" w:rsidRDefault="00DC322B" w:rsidP="00DC322B">
            <w:pPr>
              <w:pStyle w:val="Normal11"/>
            </w:pPr>
          </w:p>
          <w:p w14:paraId="3CDF97D2" w14:textId="77777777" w:rsidR="00DC322B" w:rsidRDefault="00DC322B" w:rsidP="00DC322B">
            <w:pPr>
              <w:pStyle w:val="Normal11"/>
            </w:pPr>
            <w:r>
              <w:t xml:space="preserve">I forbindelse med rykker skal der samtidig sendes meddelelse til EFI om, at der er udækkede fordringer, som skal under indsatsen modregning. </w:t>
            </w:r>
            <w:ins w:id="31" w:author="Poul V Madsen" w:date="2012-02-16T08:49:00Z">
              <w:r>
                <w:t xml:space="preserve">.(dette er ikke relevant ved idriftsættelse af dmo til understøttelse af dmr)  </w:t>
              </w:r>
            </w:ins>
          </w:p>
          <w:p w14:paraId="68D023FC" w14:textId="77777777" w:rsidR="00DC322B" w:rsidRPr="00DC322B" w:rsidRDefault="00DC322B" w:rsidP="00DC322B">
            <w:pPr>
              <w:pStyle w:val="Normal11"/>
            </w:pPr>
          </w:p>
        </w:tc>
      </w:tr>
      <w:tr w:rsidR="00DC322B" w14:paraId="186ACAA0" w14:textId="77777777" w:rsidTr="00DC322B">
        <w:tc>
          <w:tcPr>
            <w:tcW w:w="9869" w:type="dxa"/>
            <w:shd w:val="clear" w:color="auto" w:fill="auto"/>
          </w:tcPr>
          <w:p w14:paraId="15A9E220" w14:textId="77777777" w:rsidR="00DC322B" w:rsidRDefault="00DC322B" w:rsidP="00DC322B">
            <w:pPr>
              <w:pStyle w:val="Normal11"/>
            </w:pPr>
            <w:r>
              <w:rPr>
                <w:b/>
              </w:rPr>
              <w:t>Frekvens</w:t>
            </w:r>
          </w:p>
          <w:p w14:paraId="3154AC82" w14:textId="77777777" w:rsidR="00DC322B" w:rsidRPr="00DC322B" w:rsidRDefault="00DC322B" w:rsidP="00DC322B">
            <w:pPr>
              <w:pStyle w:val="Normal11"/>
            </w:pPr>
            <w:r>
              <w:t>Dagligt</w:t>
            </w:r>
          </w:p>
        </w:tc>
      </w:tr>
      <w:tr w:rsidR="00DC322B" w14:paraId="44F8A77F" w14:textId="77777777" w:rsidTr="00DC322B">
        <w:tc>
          <w:tcPr>
            <w:tcW w:w="9869" w:type="dxa"/>
            <w:shd w:val="clear" w:color="auto" w:fill="auto"/>
          </w:tcPr>
          <w:p w14:paraId="53EC15F8" w14:textId="77777777" w:rsidR="00DC322B" w:rsidRDefault="00DC322B" w:rsidP="00DC322B">
            <w:pPr>
              <w:pStyle w:val="Normal11"/>
            </w:pPr>
            <w:r>
              <w:rPr>
                <w:b/>
              </w:rPr>
              <w:t>Aktører</w:t>
            </w:r>
          </w:p>
          <w:p w14:paraId="2313ADA0" w14:textId="77777777" w:rsidR="00DC322B" w:rsidRPr="00DC322B" w:rsidRDefault="00DC322B" w:rsidP="00DC322B">
            <w:pPr>
              <w:pStyle w:val="Normal11"/>
            </w:pPr>
            <w:r>
              <w:lastRenderedPageBreak/>
              <w:t>Tid</w:t>
            </w:r>
          </w:p>
        </w:tc>
      </w:tr>
      <w:tr w:rsidR="00DC322B" w14:paraId="1EC2DC2E" w14:textId="77777777" w:rsidTr="00DC322B">
        <w:tc>
          <w:tcPr>
            <w:tcW w:w="9869" w:type="dxa"/>
            <w:shd w:val="clear" w:color="auto" w:fill="auto"/>
          </w:tcPr>
          <w:p w14:paraId="123E7AD9" w14:textId="77777777" w:rsidR="00DC322B" w:rsidRDefault="00DC322B" w:rsidP="00DC322B">
            <w:pPr>
              <w:pStyle w:val="Normal11"/>
            </w:pPr>
            <w:r>
              <w:rPr>
                <w:b/>
              </w:rPr>
              <w:lastRenderedPageBreak/>
              <w:t>Startbetingelser</w:t>
            </w:r>
          </w:p>
          <w:p w14:paraId="01FB83CB" w14:textId="77777777" w:rsidR="00DC322B" w:rsidRDefault="00DC322B" w:rsidP="00DC322B">
            <w:pPr>
              <w:pStyle w:val="Normal11"/>
            </w:pPr>
            <w:r>
              <w:t xml:space="preserve">Debetsaldo for opkrævningskrav &gt; 5000 kr.(parameterstyret), der er ikke indsat rykkerstop, og SRB er overskredet med X dage (parameterstyret). </w:t>
            </w:r>
          </w:p>
          <w:p w14:paraId="28FBB5A0" w14:textId="77777777" w:rsidR="00DC322B" w:rsidRDefault="00DC322B" w:rsidP="00DC322B">
            <w:pPr>
              <w:pStyle w:val="Normal11"/>
            </w:pPr>
            <w:r>
              <w:t>eller</w:t>
            </w:r>
          </w:p>
          <w:p w14:paraId="5B737B6A" w14:textId="77777777" w:rsidR="00DC322B" w:rsidRDefault="00DC322B" w:rsidP="00DC322B">
            <w:pPr>
              <w:pStyle w:val="Normal11"/>
            </w:pPr>
            <w:r>
              <w:t xml:space="preserve">Debetsaldo for opkrævningskrav af typen motor-person er &gt; 100 kr. (parameterstyret), der er ikke indsat. Rykkerstop, og SRB er overskredet med X dage (parameterstyret). </w:t>
            </w:r>
          </w:p>
          <w:p w14:paraId="78527C81" w14:textId="77777777" w:rsidR="00DC322B" w:rsidRDefault="00DC322B" w:rsidP="00DC322B">
            <w:pPr>
              <w:pStyle w:val="Normal11"/>
            </w:pPr>
            <w:r>
              <w:t>eller</w:t>
            </w:r>
          </w:p>
          <w:p w14:paraId="0F7F4964" w14:textId="77777777" w:rsidR="00DC322B" w:rsidRDefault="00DC322B" w:rsidP="00DC322B">
            <w:pPr>
              <w:pStyle w:val="Normal11"/>
            </w:pPr>
            <w:r>
              <w:t>Virksomheden er afmeldt for mere end 6 mdr. siden for alle pligter, debetsaldo er &gt; 0 kr. (parameterstyret), SRB er overskredet med X dage (parameterstyret), der er ikke indsat rykkerstop og kunden er ikke markeret til inddrivelse.</w:t>
            </w:r>
          </w:p>
          <w:p w14:paraId="212F43CB" w14:textId="77777777" w:rsidR="00DC322B" w:rsidRDefault="00DC322B" w:rsidP="00DC322B">
            <w:pPr>
              <w:pStyle w:val="Normal11"/>
            </w:pPr>
            <w:r>
              <w:t>eller</w:t>
            </w:r>
          </w:p>
          <w:p w14:paraId="2D487AA5" w14:textId="77777777" w:rsidR="00DC322B" w:rsidRDefault="00DC322B" w:rsidP="00DC322B">
            <w:pPr>
              <w:pStyle w:val="Normal11"/>
            </w:pPr>
            <w:r>
              <w:t>der har været sendt rykker til primærhæfter(person eller virksomhed)</w:t>
            </w:r>
          </w:p>
          <w:p w14:paraId="5095D2BF" w14:textId="77777777" w:rsidR="00DC322B" w:rsidRPr="00DC322B" w:rsidRDefault="00DC322B" w:rsidP="00DC322B">
            <w:pPr>
              <w:pStyle w:val="Normal11"/>
            </w:pPr>
          </w:p>
        </w:tc>
      </w:tr>
    </w:tbl>
    <w:p w14:paraId="34858EAD" w14:textId="77777777" w:rsidR="00DC322B" w:rsidRDefault="00DC322B" w:rsidP="00DC322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C322B" w14:paraId="0392AF42" w14:textId="77777777" w:rsidTr="00DC322B">
        <w:tc>
          <w:tcPr>
            <w:tcW w:w="9909" w:type="dxa"/>
            <w:gridSpan w:val="3"/>
          </w:tcPr>
          <w:p w14:paraId="02BF6502" w14:textId="77777777" w:rsidR="00DC322B" w:rsidRPr="00DC322B" w:rsidRDefault="00DC322B" w:rsidP="00DC322B">
            <w:pPr>
              <w:pStyle w:val="Normal11"/>
            </w:pPr>
            <w:r>
              <w:rPr>
                <w:b/>
              </w:rPr>
              <w:t>Hovedvej</w:t>
            </w:r>
          </w:p>
        </w:tc>
      </w:tr>
      <w:tr w:rsidR="00DC322B" w14:paraId="3C191279" w14:textId="77777777" w:rsidTr="00DC322B">
        <w:tc>
          <w:tcPr>
            <w:tcW w:w="3356" w:type="dxa"/>
            <w:shd w:val="pct20" w:color="auto" w:fill="0000FF"/>
          </w:tcPr>
          <w:p w14:paraId="2D5A2CEE" w14:textId="77777777" w:rsidR="00DC322B" w:rsidRPr="00DC322B" w:rsidRDefault="00DC322B" w:rsidP="00DC322B">
            <w:pPr>
              <w:pStyle w:val="Normal11"/>
              <w:rPr>
                <w:color w:val="FFFFFF"/>
              </w:rPr>
            </w:pPr>
            <w:r>
              <w:rPr>
                <w:color w:val="FFFFFF"/>
              </w:rPr>
              <w:t>Aktør</w:t>
            </w:r>
          </w:p>
        </w:tc>
        <w:tc>
          <w:tcPr>
            <w:tcW w:w="3356" w:type="dxa"/>
            <w:shd w:val="pct20" w:color="auto" w:fill="0000FF"/>
          </w:tcPr>
          <w:p w14:paraId="777A688A" w14:textId="77777777" w:rsidR="00DC322B" w:rsidRPr="00DC322B" w:rsidRDefault="00DC322B" w:rsidP="00DC322B">
            <w:pPr>
              <w:pStyle w:val="Normal11"/>
              <w:rPr>
                <w:color w:val="FFFFFF"/>
              </w:rPr>
            </w:pPr>
            <w:r>
              <w:rPr>
                <w:color w:val="FFFFFF"/>
              </w:rPr>
              <w:t>Løsning</w:t>
            </w:r>
          </w:p>
        </w:tc>
        <w:tc>
          <w:tcPr>
            <w:tcW w:w="3197" w:type="dxa"/>
            <w:shd w:val="pct20" w:color="auto" w:fill="0000FF"/>
          </w:tcPr>
          <w:p w14:paraId="2E0976A3" w14:textId="77777777" w:rsidR="00DC322B" w:rsidRPr="00DC322B" w:rsidRDefault="00DC322B" w:rsidP="00DC322B">
            <w:pPr>
              <w:pStyle w:val="Normal11"/>
              <w:rPr>
                <w:color w:val="FFFFFF"/>
              </w:rPr>
            </w:pPr>
            <w:r>
              <w:rPr>
                <w:color w:val="FFFFFF"/>
              </w:rPr>
              <w:t>Service/Service operationer</w:t>
            </w:r>
          </w:p>
        </w:tc>
      </w:tr>
      <w:tr w:rsidR="00DC322B" w14:paraId="2D2965FC" w14:textId="77777777" w:rsidTr="00DC322B">
        <w:tc>
          <w:tcPr>
            <w:tcW w:w="9909" w:type="dxa"/>
            <w:gridSpan w:val="3"/>
            <w:shd w:val="clear" w:color="auto" w:fill="FFFFFF"/>
          </w:tcPr>
          <w:p w14:paraId="28E67BD5" w14:textId="77777777" w:rsidR="00DC322B" w:rsidRPr="00DC322B" w:rsidRDefault="00DC322B" w:rsidP="00DC322B">
            <w:pPr>
              <w:pStyle w:val="Normal11"/>
              <w:rPr>
                <w:b/>
              </w:rPr>
            </w:pPr>
            <w:r>
              <w:rPr>
                <w:b/>
              </w:rPr>
              <w:t>Trin 1: Hent saldo</w:t>
            </w:r>
          </w:p>
        </w:tc>
      </w:tr>
      <w:tr w:rsidR="00DC322B" w14:paraId="248EE04F" w14:textId="77777777" w:rsidTr="00DC322B">
        <w:tc>
          <w:tcPr>
            <w:tcW w:w="3356" w:type="dxa"/>
            <w:shd w:val="clear" w:color="auto" w:fill="FFFFFF"/>
          </w:tcPr>
          <w:p w14:paraId="283A3297" w14:textId="77777777" w:rsidR="00DC322B" w:rsidRPr="00DC322B" w:rsidRDefault="00DC322B" w:rsidP="00DC322B">
            <w:pPr>
              <w:pStyle w:val="Normal11"/>
              <w:rPr>
                <w:color w:val="000000"/>
              </w:rPr>
            </w:pPr>
          </w:p>
        </w:tc>
        <w:tc>
          <w:tcPr>
            <w:tcW w:w="3356" w:type="dxa"/>
            <w:shd w:val="clear" w:color="auto" w:fill="FFFFFF"/>
          </w:tcPr>
          <w:p w14:paraId="5BB38D9D" w14:textId="77777777" w:rsidR="00DC322B" w:rsidRDefault="00DC322B" w:rsidP="00DC322B">
            <w:pPr>
              <w:pStyle w:val="Normal11"/>
            </w:pPr>
            <w:r>
              <w:t>Henter debetsaldo (debetsaldo er en sammenstilling af de udækkede fordringer, der er debiteret på kontoen) med følgende oplysninger: fordringen/fordringernes periode, fordringstype, fordringens oprindelige SRB samt evt. tidligere dækninger.</w:t>
            </w:r>
          </w:p>
        </w:tc>
        <w:tc>
          <w:tcPr>
            <w:tcW w:w="3197" w:type="dxa"/>
            <w:shd w:val="clear" w:color="auto" w:fill="FFFFFF"/>
          </w:tcPr>
          <w:p w14:paraId="124CBA2C" w14:textId="77777777" w:rsidR="00DC322B" w:rsidRDefault="00DC322B" w:rsidP="00DC322B">
            <w:pPr>
              <w:pStyle w:val="Normal11"/>
            </w:pPr>
          </w:p>
        </w:tc>
      </w:tr>
      <w:tr w:rsidR="00DC322B" w14:paraId="6AFE445D" w14:textId="77777777" w:rsidTr="00DC322B">
        <w:tc>
          <w:tcPr>
            <w:tcW w:w="9909" w:type="dxa"/>
            <w:gridSpan w:val="3"/>
            <w:shd w:val="clear" w:color="auto" w:fill="FFFFFF"/>
          </w:tcPr>
          <w:p w14:paraId="184004A1" w14:textId="77777777" w:rsidR="00DC322B" w:rsidRPr="00DC322B" w:rsidRDefault="00DC322B" w:rsidP="00DC322B">
            <w:pPr>
              <w:pStyle w:val="Normal11"/>
              <w:rPr>
                <w:b/>
              </w:rPr>
            </w:pPr>
            <w:r>
              <w:rPr>
                <w:b/>
              </w:rPr>
              <w:t>Trin 2: Hent gebyr</w:t>
            </w:r>
          </w:p>
        </w:tc>
      </w:tr>
      <w:tr w:rsidR="00DC322B" w14:paraId="2D190EA4" w14:textId="77777777" w:rsidTr="00DC322B">
        <w:tc>
          <w:tcPr>
            <w:tcW w:w="3356" w:type="dxa"/>
            <w:shd w:val="clear" w:color="auto" w:fill="FFFFFF"/>
          </w:tcPr>
          <w:p w14:paraId="3791A69C" w14:textId="77777777" w:rsidR="00DC322B" w:rsidRPr="00DC322B" w:rsidRDefault="00DC322B" w:rsidP="00DC322B">
            <w:pPr>
              <w:pStyle w:val="Normal11"/>
              <w:rPr>
                <w:color w:val="000000"/>
              </w:rPr>
            </w:pPr>
          </w:p>
        </w:tc>
        <w:tc>
          <w:tcPr>
            <w:tcW w:w="3356" w:type="dxa"/>
            <w:shd w:val="clear" w:color="auto" w:fill="FFFFFF"/>
          </w:tcPr>
          <w:p w14:paraId="69B18E0E" w14:textId="77777777" w:rsidR="00DC322B" w:rsidRDefault="00DC322B" w:rsidP="00DC322B">
            <w:pPr>
              <w:pStyle w:val="Normal11"/>
            </w:pPr>
            <w:r>
              <w:t>Henter gebyr ud fra de regler der er opsat i opkrævningsloven.</w:t>
            </w:r>
          </w:p>
        </w:tc>
        <w:tc>
          <w:tcPr>
            <w:tcW w:w="3197" w:type="dxa"/>
            <w:shd w:val="clear" w:color="auto" w:fill="FFFFFF"/>
          </w:tcPr>
          <w:p w14:paraId="5BA391B1" w14:textId="77777777" w:rsidR="00DC322B" w:rsidRDefault="00DC322B" w:rsidP="00DC322B">
            <w:pPr>
              <w:pStyle w:val="Normal11"/>
            </w:pPr>
          </w:p>
        </w:tc>
      </w:tr>
      <w:tr w:rsidR="00DC322B" w14:paraId="5C8FB7F4" w14:textId="77777777" w:rsidTr="00DC322B">
        <w:tc>
          <w:tcPr>
            <w:tcW w:w="9909" w:type="dxa"/>
            <w:gridSpan w:val="3"/>
            <w:shd w:val="clear" w:color="auto" w:fill="FFFFFF"/>
          </w:tcPr>
          <w:p w14:paraId="35536D2A" w14:textId="77777777" w:rsidR="00DC322B" w:rsidRPr="00DC322B" w:rsidRDefault="00DC322B" w:rsidP="00DC322B">
            <w:pPr>
              <w:pStyle w:val="Normal11"/>
              <w:rPr>
                <w:b/>
              </w:rPr>
            </w:pPr>
            <w:r>
              <w:rPr>
                <w:b/>
              </w:rPr>
              <w:t>Trin 3: Registrer gebyr</w:t>
            </w:r>
          </w:p>
        </w:tc>
      </w:tr>
      <w:tr w:rsidR="00DC322B" w14:paraId="0F4593DB" w14:textId="77777777" w:rsidTr="00DC322B">
        <w:tc>
          <w:tcPr>
            <w:tcW w:w="3356" w:type="dxa"/>
            <w:shd w:val="clear" w:color="auto" w:fill="FFFFFF"/>
          </w:tcPr>
          <w:p w14:paraId="1090E15D" w14:textId="77777777" w:rsidR="00DC322B" w:rsidRPr="00DC322B" w:rsidRDefault="00DC322B" w:rsidP="00DC322B">
            <w:pPr>
              <w:pStyle w:val="Normal11"/>
              <w:rPr>
                <w:color w:val="000000"/>
              </w:rPr>
            </w:pPr>
          </w:p>
        </w:tc>
        <w:tc>
          <w:tcPr>
            <w:tcW w:w="3356" w:type="dxa"/>
            <w:shd w:val="clear" w:color="auto" w:fill="FFFFFF"/>
          </w:tcPr>
          <w:p w14:paraId="21225878" w14:textId="77777777" w:rsidR="00DC322B" w:rsidRDefault="00DC322B" w:rsidP="00DC322B">
            <w:pPr>
              <w:pStyle w:val="Normal11"/>
            </w:pPr>
            <w:r>
              <w:t>Gebyr debiteres på kontoen, og der opsættes renteregel og SRB (rykkerens SRB) på det debiterede gebyr. Der sættes en markering på de fordringer, der er om fattet at rykkeren.</w:t>
            </w:r>
          </w:p>
        </w:tc>
        <w:tc>
          <w:tcPr>
            <w:tcW w:w="3197" w:type="dxa"/>
            <w:shd w:val="clear" w:color="auto" w:fill="FFFFFF"/>
          </w:tcPr>
          <w:p w14:paraId="3DA8C976" w14:textId="77777777" w:rsidR="00DC322B" w:rsidRDefault="00DC322B" w:rsidP="00DC322B">
            <w:pPr>
              <w:pStyle w:val="Normal11"/>
            </w:pPr>
          </w:p>
        </w:tc>
      </w:tr>
      <w:tr w:rsidR="00DC322B" w14:paraId="42A85C06" w14:textId="77777777" w:rsidTr="00DC322B">
        <w:tc>
          <w:tcPr>
            <w:tcW w:w="9909" w:type="dxa"/>
            <w:gridSpan w:val="3"/>
            <w:shd w:val="clear" w:color="auto" w:fill="FFFFFF"/>
          </w:tcPr>
          <w:p w14:paraId="7B45DFD1" w14:textId="77777777" w:rsidR="00DC322B" w:rsidRPr="00DC322B" w:rsidRDefault="00DC322B" w:rsidP="00DC322B">
            <w:pPr>
              <w:pStyle w:val="Normal11"/>
              <w:rPr>
                <w:b/>
              </w:rPr>
            </w:pPr>
            <w:r>
              <w:rPr>
                <w:b/>
              </w:rPr>
              <w:t>Trin 4: Indsæt ny SRB</w:t>
            </w:r>
          </w:p>
        </w:tc>
      </w:tr>
      <w:tr w:rsidR="00DC322B" w14:paraId="7D6E79A8" w14:textId="77777777" w:rsidTr="00DC322B">
        <w:tc>
          <w:tcPr>
            <w:tcW w:w="3356" w:type="dxa"/>
            <w:shd w:val="clear" w:color="auto" w:fill="FFFFFF"/>
          </w:tcPr>
          <w:p w14:paraId="4FDF18D6" w14:textId="77777777" w:rsidR="00DC322B" w:rsidRPr="00DC322B" w:rsidRDefault="00DC322B" w:rsidP="00DC322B">
            <w:pPr>
              <w:pStyle w:val="Normal11"/>
              <w:rPr>
                <w:color w:val="000000"/>
              </w:rPr>
            </w:pPr>
          </w:p>
        </w:tc>
        <w:tc>
          <w:tcPr>
            <w:tcW w:w="3356" w:type="dxa"/>
            <w:shd w:val="clear" w:color="auto" w:fill="FFFFFF"/>
          </w:tcPr>
          <w:p w14:paraId="3CC8AE99" w14:textId="77777777" w:rsidR="00DC322B" w:rsidRDefault="00DC322B" w:rsidP="00DC322B">
            <w:pPr>
              <w:pStyle w:val="Normal11"/>
            </w:pPr>
            <w:r>
              <w:t xml:space="preserve">Der linkes fra de enkelte fordringer til rykkeren, og fra rykkeren til de enkelte fordringer. Derved underlægges fordringen/-erne rykkerens SRB. </w:t>
            </w:r>
          </w:p>
          <w:p w14:paraId="79DEE9C9" w14:textId="77777777" w:rsidR="00DC322B" w:rsidRDefault="00DC322B" w:rsidP="00DC322B">
            <w:pPr>
              <w:pStyle w:val="Normal11"/>
            </w:pPr>
          </w:p>
          <w:p w14:paraId="77BBCBC9" w14:textId="77777777" w:rsidR="00DC322B" w:rsidRDefault="00DC322B" w:rsidP="00DC322B">
            <w:pPr>
              <w:pStyle w:val="Normal11"/>
            </w:pPr>
            <w:r>
              <w:t>Betalingsfrist = x dage (parameterstyret) fra udsendelse af rykkeren.</w:t>
            </w:r>
          </w:p>
        </w:tc>
        <w:tc>
          <w:tcPr>
            <w:tcW w:w="3197" w:type="dxa"/>
            <w:shd w:val="clear" w:color="auto" w:fill="FFFFFF"/>
          </w:tcPr>
          <w:p w14:paraId="7A85E350" w14:textId="77777777" w:rsidR="00DC322B" w:rsidRDefault="00DC322B" w:rsidP="00DC322B">
            <w:pPr>
              <w:pStyle w:val="Normal11"/>
            </w:pPr>
          </w:p>
        </w:tc>
      </w:tr>
      <w:tr w:rsidR="00DC322B" w14:paraId="73F0B256" w14:textId="77777777" w:rsidTr="00DC322B">
        <w:tc>
          <w:tcPr>
            <w:tcW w:w="9909" w:type="dxa"/>
            <w:gridSpan w:val="3"/>
            <w:shd w:val="clear" w:color="auto" w:fill="FFFFFF"/>
          </w:tcPr>
          <w:p w14:paraId="123E1D24" w14:textId="77777777" w:rsidR="00DC322B" w:rsidRPr="00DC322B" w:rsidRDefault="00DC322B" w:rsidP="00DC322B">
            <w:pPr>
              <w:pStyle w:val="Normal11"/>
              <w:rPr>
                <w:b/>
              </w:rPr>
            </w:pPr>
            <w:r>
              <w:rPr>
                <w:b/>
              </w:rPr>
              <w:t>Trin 5: Dan rykker</w:t>
            </w:r>
          </w:p>
        </w:tc>
      </w:tr>
      <w:tr w:rsidR="00DC322B" w14:paraId="6111F90A" w14:textId="77777777" w:rsidTr="00DC322B">
        <w:tc>
          <w:tcPr>
            <w:tcW w:w="3356" w:type="dxa"/>
            <w:shd w:val="clear" w:color="auto" w:fill="FFFFFF"/>
          </w:tcPr>
          <w:p w14:paraId="73F67949" w14:textId="77777777" w:rsidR="00DC322B" w:rsidRPr="00DC322B" w:rsidRDefault="00DC322B" w:rsidP="00DC322B">
            <w:pPr>
              <w:pStyle w:val="Normal11"/>
              <w:rPr>
                <w:color w:val="000000"/>
              </w:rPr>
            </w:pPr>
          </w:p>
        </w:tc>
        <w:tc>
          <w:tcPr>
            <w:tcW w:w="3356" w:type="dxa"/>
            <w:shd w:val="clear" w:color="auto" w:fill="FFFFFF"/>
          </w:tcPr>
          <w:p w14:paraId="5197E2E0" w14:textId="77777777" w:rsidR="00DC322B" w:rsidRDefault="00DC322B" w:rsidP="00DC322B">
            <w:pPr>
              <w:pStyle w:val="Normal11"/>
            </w:pPr>
            <w:r>
              <w:t xml:space="preserve">Meddelelsestype hentes, og rykker dannes. Der kan være forskellige meddelelsestyper alt efter startbetingelse. Rykkergebyret skal altid medtages på rykkeren og indgår i saldoen. Der skal samtidig ske oprettelse af </w:t>
            </w:r>
            <w:r>
              <w:lastRenderedPageBreak/>
              <w:t xml:space="preserve">modregningsindsats til EFI. </w:t>
            </w:r>
          </w:p>
          <w:p w14:paraId="4AE780DE" w14:textId="77777777" w:rsidR="00DC322B" w:rsidRDefault="00DC322B" w:rsidP="00DC322B">
            <w:pPr>
              <w:pStyle w:val="Normal11"/>
            </w:pPr>
          </w:p>
          <w:p w14:paraId="2E47A828" w14:textId="77777777" w:rsidR="00DC322B" w:rsidRDefault="00DC322B" w:rsidP="00DC322B">
            <w:pPr>
              <w:pStyle w:val="Normal11"/>
            </w:pPr>
            <w:r>
              <w:t>Der dannes et input til MeddelelseListSend, der sikrer flet Flet med:</w:t>
            </w:r>
          </w:p>
          <w:p w14:paraId="0E0AC267" w14:textId="77777777" w:rsidR="00DC322B" w:rsidRDefault="00DC322B" w:rsidP="00DC322B">
            <w:pPr>
              <w:pStyle w:val="Normal11"/>
            </w:pPr>
            <w:r>
              <w:t>- Kundeoplysninger</w:t>
            </w:r>
          </w:p>
          <w:p w14:paraId="4DD0A1EA" w14:textId="77777777" w:rsidR="00DC322B" w:rsidRDefault="00DC322B" w:rsidP="00DC322B">
            <w:pPr>
              <w:pStyle w:val="Normal11"/>
            </w:pPr>
            <w:r>
              <w:t>- Fordringer og deres oplysninger</w:t>
            </w:r>
          </w:p>
          <w:p w14:paraId="57E06633" w14:textId="77777777" w:rsidR="00DC322B" w:rsidRDefault="00DC322B" w:rsidP="00DC322B">
            <w:pPr>
              <w:pStyle w:val="Normal11"/>
            </w:pPr>
            <w:r>
              <w:t>omfattet af rykkeren</w:t>
            </w:r>
          </w:p>
          <w:p w14:paraId="56BD8459" w14:textId="77777777" w:rsidR="00DC322B" w:rsidRDefault="00DC322B" w:rsidP="00DC322B">
            <w:pPr>
              <w:pStyle w:val="Normal11"/>
            </w:pPr>
            <w:r>
              <w:t>- Samlet saldo fra trin "Hent saldo"</w:t>
            </w:r>
          </w:p>
          <w:p w14:paraId="3F8B31A9" w14:textId="77777777" w:rsidR="00DC322B" w:rsidRDefault="00DC322B" w:rsidP="00DC322B">
            <w:pPr>
              <w:pStyle w:val="Normal11"/>
            </w:pPr>
            <w:r>
              <w:t>- Rykkergebyr fra trin "Hent gebyr"</w:t>
            </w:r>
          </w:p>
          <w:p w14:paraId="59FCE660" w14:textId="77777777" w:rsidR="00DC322B" w:rsidRDefault="00DC322B" w:rsidP="00DC322B">
            <w:pPr>
              <w:pStyle w:val="Normal11"/>
            </w:pPr>
            <w:r>
              <w:t>- Ny SRB for rykkeren</w:t>
            </w:r>
          </w:p>
          <w:p w14:paraId="561EE3BD" w14:textId="77777777" w:rsidR="00DC322B" w:rsidRDefault="00DC322B" w:rsidP="00DC322B">
            <w:pPr>
              <w:pStyle w:val="Normal11"/>
            </w:pPr>
            <w:r>
              <w:t>- Dags dato</w:t>
            </w:r>
          </w:p>
        </w:tc>
        <w:tc>
          <w:tcPr>
            <w:tcW w:w="3197" w:type="dxa"/>
            <w:shd w:val="clear" w:color="auto" w:fill="FFFFFF"/>
          </w:tcPr>
          <w:p w14:paraId="7A13B4F4" w14:textId="77777777" w:rsidR="00DC322B" w:rsidRDefault="00DC322B" w:rsidP="00DC322B">
            <w:pPr>
              <w:pStyle w:val="Normal11"/>
            </w:pPr>
          </w:p>
        </w:tc>
      </w:tr>
      <w:tr w:rsidR="00DC322B" w14:paraId="53434C37" w14:textId="77777777" w:rsidTr="00DC322B">
        <w:tc>
          <w:tcPr>
            <w:tcW w:w="9909" w:type="dxa"/>
            <w:gridSpan w:val="3"/>
            <w:shd w:val="clear" w:color="auto" w:fill="FFFFFF"/>
          </w:tcPr>
          <w:p w14:paraId="098BCCFA" w14:textId="77777777" w:rsidR="00DC322B" w:rsidRPr="00DC322B" w:rsidRDefault="00DC322B" w:rsidP="00DC322B">
            <w:pPr>
              <w:pStyle w:val="Normal11"/>
              <w:rPr>
                <w:b/>
              </w:rPr>
            </w:pPr>
            <w:r>
              <w:rPr>
                <w:b/>
              </w:rPr>
              <w:lastRenderedPageBreak/>
              <w:t>Trin 6: Send rykker</w:t>
            </w:r>
          </w:p>
        </w:tc>
      </w:tr>
      <w:tr w:rsidR="00DC322B" w14:paraId="457A7EF9" w14:textId="77777777" w:rsidTr="00DC322B">
        <w:tc>
          <w:tcPr>
            <w:tcW w:w="3356" w:type="dxa"/>
            <w:shd w:val="clear" w:color="auto" w:fill="FFFFFF"/>
          </w:tcPr>
          <w:p w14:paraId="57CFB910" w14:textId="77777777" w:rsidR="00DC322B" w:rsidRPr="00DC322B" w:rsidRDefault="00DC322B" w:rsidP="00DC322B">
            <w:pPr>
              <w:pStyle w:val="Normal11"/>
              <w:rPr>
                <w:color w:val="000000"/>
              </w:rPr>
            </w:pPr>
          </w:p>
        </w:tc>
        <w:tc>
          <w:tcPr>
            <w:tcW w:w="3356" w:type="dxa"/>
            <w:shd w:val="clear" w:color="auto" w:fill="FFFFFF"/>
          </w:tcPr>
          <w:p w14:paraId="56FB87E8" w14:textId="77777777" w:rsidR="00DC322B" w:rsidRDefault="00DC322B" w:rsidP="00DC322B">
            <w:pPr>
              <w:pStyle w:val="Normal11"/>
            </w:pPr>
            <w:r>
              <w:t xml:space="preserve">"Rykker udsendes via A&amp;D. " Der vil være forskelligt indhold i rykkerbreve alt efter startbetingelse   </w:t>
            </w:r>
          </w:p>
        </w:tc>
        <w:tc>
          <w:tcPr>
            <w:tcW w:w="3197" w:type="dxa"/>
            <w:shd w:val="clear" w:color="auto" w:fill="FFFFFF"/>
          </w:tcPr>
          <w:p w14:paraId="0A99BB1B" w14:textId="77777777" w:rsidR="00DC322B" w:rsidRDefault="00DC322B" w:rsidP="00DC322B">
            <w:pPr>
              <w:pStyle w:val="Normal11"/>
            </w:pPr>
            <w:r>
              <w:t>AD.MeddelelseMultiSend</w:t>
            </w:r>
          </w:p>
          <w:p w14:paraId="46ABBCE5" w14:textId="59E6C96B" w:rsidR="00DC322B" w:rsidRDefault="00DC322B" w:rsidP="00DC322B">
            <w:pPr>
              <w:pStyle w:val="Normal11"/>
            </w:pPr>
            <w:r>
              <w:t>AD.MeddelelseStatusMultiHent</w:t>
            </w:r>
            <w:del w:id="32" w:author="Poul V Madsen" w:date="2012-02-16T08:49:00Z">
              <w:r w:rsidR="00094471">
                <w:fldChar w:fldCharType="begin"/>
              </w:r>
              <w:r w:rsidR="00094471">
                <w:delInstrText xml:space="preserve"> XE "</w:delInstrText>
              </w:r>
              <w:r w:rsidR="00094471" w:rsidRPr="000E6578">
                <w:delInstrText>AD.MeddelelseStatusMultiHent</w:delInstrText>
              </w:r>
              <w:r w:rsidR="00094471">
                <w:delInstrText xml:space="preserve">" </w:delInstrText>
              </w:r>
              <w:r w:rsidR="00094471">
                <w:fldChar w:fldCharType="end"/>
              </w:r>
              <w:r w:rsidR="00094471">
                <w:fldChar w:fldCharType="begin"/>
              </w:r>
              <w:r w:rsidR="00094471">
                <w:delInstrText xml:space="preserve"> XE "</w:delInstrText>
              </w:r>
              <w:r w:rsidR="00094471" w:rsidRPr="00196D4F">
                <w:delInstrText>AD.MeddelelseMultiSend</w:delInstrText>
              </w:r>
              <w:r w:rsidR="00094471">
                <w:delInstrText xml:space="preserve">" </w:delInstrText>
              </w:r>
              <w:r w:rsidR="00094471">
                <w:fldChar w:fldCharType="end"/>
              </w:r>
            </w:del>
          </w:p>
        </w:tc>
      </w:tr>
    </w:tbl>
    <w:p w14:paraId="0765F1E0" w14:textId="77777777" w:rsidR="00DC322B" w:rsidRDefault="00DC322B" w:rsidP="00DC322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C322B" w14:paraId="37C10440" w14:textId="77777777" w:rsidTr="00DC322B">
        <w:tc>
          <w:tcPr>
            <w:tcW w:w="9909" w:type="dxa"/>
            <w:gridSpan w:val="3"/>
          </w:tcPr>
          <w:p w14:paraId="6CFCC290" w14:textId="77777777" w:rsidR="00DC322B" w:rsidRPr="00DC322B" w:rsidRDefault="00DC322B" w:rsidP="00DC322B">
            <w:pPr>
              <w:pStyle w:val="Normal11"/>
            </w:pPr>
            <w:r>
              <w:rPr>
                <w:b/>
              </w:rPr>
              <w:t>Ryk medhæftere</w:t>
            </w:r>
          </w:p>
        </w:tc>
      </w:tr>
      <w:tr w:rsidR="00DC322B" w14:paraId="383519E8" w14:textId="77777777" w:rsidTr="00DC322B">
        <w:tc>
          <w:tcPr>
            <w:tcW w:w="3356" w:type="dxa"/>
            <w:shd w:val="pct20" w:color="auto" w:fill="0000FF"/>
          </w:tcPr>
          <w:p w14:paraId="02CCE159" w14:textId="77777777" w:rsidR="00DC322B" w:rsidRPr="00DC322B" w:rsidRDefault="00DC322B" w:rsidP="00DC322B">
            <w:pPr>
              <w:pStyle w:val="Normal11"/>
              <w:rPr>
                <w:color w:val="FFFFFF"/>
              </w:rPr>
            </w:pPr>
            <w:r>
              <w:rPr>
                <w:color w:val="FFFFFF"/>
              </w:rPr>
              <w:t>Aktør</w:t>
            </w:r>
          </w:p>
        </w:tc>
        <w:tc>
          <w:tcPr>
            <w:tcW w:w="3356" w:type="dxa"/>
            <w:shd w:val="pct20" w:color="auto" w:fill="0000FF"/>
          </w:tcPr>
          <w:p w14:paraId="08EDBB7F" w14:textId="77777777" w:rsidR="00DC322B" w:rsidRPr="00DC322B" w:rsidRDefault="00DC322B" w:rsidP="00DC322B">
            <w:pPr>
              <w:pStyle w:val="Normal11"/>
              <w:rPr>
                <w:color w:val="FFFFFF"/>
              </w:rPr>
            </w:pPr>
            <w:r>
              <w:rPr>
                <w:color w:val="FFFFFF"/>
              </w:rPr>
              <w:t>Løsning</w:t>
            </w:r>
          </w:p>
        </w:tc>
        <w:tc>
          <w:tcPr>
            <w:tcW w:w="3197" w:type="dxa"/>
            <w:shd w:val="pct20" w:color="auto" w:fill="0000FF"/>
          </w:tcPr>
          <w:p w14:paraId="233EB867" w14:textId="77777777" w:rsidR="00DC322B" w:rsidRPr="00DC322B" w:rsidRDefault="00DC322B" w:rsidP="00DC322B">
            <w:pPr>
              <w:pStyle w:val="Normal11"/>
              <w:rPr>
                <w:color w:val="FFFFFF"/>
              </w:rPr>
            </w:pPr>
            <w:r>
              <w:rPr>
                <w:color w:val="FFFFFF"/>
              </w:rPr>
              <w:t>Service/Service operationer</w:t>
            </w:r>
          </w:p>
        </w:tc>
      </w:tr>
      <w:tr w:rsidR="00DC322B" w14:paraId="069A6933" w14:textId="77777777" w:rsidTr="00DC322B">
        <w:tc>
          <w:tcPr>
            <w:tcW w:w="9909" w:type="dxa"/>
            <w:gridSpan w:val="3"/>
            <w:shd w:val="clear" w:color="auto" w:fill="FFFFFF"/>
          </w:tcPr>
          <w:p w14:paraId="682FA359" w14:textId="77777777" w:rsidR="00DC322B" w:rsidRPr="00DC322B" w:rsidRDefault="00DC322B" w:rsidP="00DC322B">
            <w:pPr>
              <w:pStyle w:val="Normal11"/>
              <w:rPr>
                <w:b/>
              </w:rPr>
            </w:pPr>
            <w:r>
              <w:rPr>
                <w:b/>
              </w:rPr>
              <w:t>Trin 1: Hent medhæftere til rykning</w:t>
            </w:r>
          </w:p>
        </w:tc>
      </w:tr>
      <w:tr w:rsidR="00DC322B" w14:paraId="580D899A" w14:textId="77777777" w:rsidTr="00DC322B">
        <w:tc>
          <w:tcPr>
            <w:tcW w:w="3356" w:type="dxa"/>
            <w:shd w:val="clear" w:color="auto" w:fill="FFFFFF"/>
          </w:tcPr>
          <w:p w14:paraId="6CC27129" w14:textId="77777777" w:rsidR="00DC322B" w:rsidRPr="00DC322B" w:rsidRDefault="00DC322B" w:rsidP="00DC322B">
            <w:pPr>
              <w:pStyle w:val="Normal11"/>
              <w:rPr>
                <w:color w:val="000000"/>
              </w:rPr>
            </w:pPr>
          </w:p>
        </w:tc>
        <w:tc>
          <w:tcPr>
            <w:tcW w:w="3356" w:type="dxa"/>
            <w:shd w:val="clear" w:color="auto" w:fill="FFFFFF"/>
          </w:tcPr>
          <w:p w14:paraId="7A7C3577" w14:textId="77777777" w:rsidR="00DC322B" w:rsidRDefault="00DC322B" w:rsidP="00DC322B">
            <w:pPr>
              <w:pStyle w:val="Normal11"/>
              <w:rPr>
                <w:color w:val="000000"/>
              </w:rPr>
            </w:pPr>
            <w:r>
              <w:rPr>
                <w:color w:val="000000"/>
              </w:rPr>
              <w:t>Løsningen finder medhæftere der skal rykkes.</w:t>
            </w:r>
          </w:p>
          <w:p w14:paraId="0A1C14F0" w14:textId="77777777" w:rsidR="00DC322B" w:rsidRDefault="00DC322B" w:rsidP="00DC322B">
            <w:pPr>
              <w:pStyle w:val="Normal11"/>
              <w:rPr>
                <w:color w:val="000000"/>
              </w:rPr>
            </w:pPr>
            <w:r>
              <w:rPr>
                <w:color w:val="000000"/>
              </w:rPr>
              <w:t>Hvis der er mere end 4 hæftere dannes en telefonrykkerliste</w:t>
            </w:r>
          </w:p>
          <w:p w14:paraId="725BF4A8" w14:textId="77777777" w:rsidR="00DC322B" w:rsidRPr="00DC322B" w:rsidRDefault="00DC322B" w:rsidP="00DC322B">
            <w:pPr>
              <w:pStyle w:val="Normal11"/>
              <w:rPr>
                <w:color w:val="000000"/>
              </w:rPr>
            </w:pPr>
          </w:p>
        </w:tc>
        <w:tc>
          <w:tcPr>
            <w:tcW w:w="3197" w:type="dxa"/>
            <w:shd w:val="clear" w:color="auto" w:fill="FFFFFF"/>
          </w:tcPr>
          <w:p w14:paraId="4CC5B715" w14:textId="05C9E5EA" w:rsidR="00DC322B" w:rsidRPr="00DC322B" w:rsidRDefault="00DC322B" w:rsidP="00DC322B">
            <w:pPr>
              <w:pStyle w:val="Normal11"/>
              <w:rPr>
                <w:color w:val="000000"/>
              </w:rPr>
            </w:pPr>
            <w:r>
              <w:rPr>
                <w:color w:val="000000"/>
              </w:rPr>
              <w:t>ES.VirksomhedAlleEjerLederRelationSamlingHent</w:t>
            </w:r>
            <w:del w:id="33" w:author="Poul V Madsen" w:date="2012-02-16T08:49:00Z">
              <w:r w:rsidR="00094471">
                <w:rPr>
                  <w:color w:val="000000"/>
                </w:rPr>
                <w:fldChar w:fldCharType="begin"/>
              </w:r>
              <w:r w:rsidR="00094471">
                <w:delInstrText xml:space="preserve"> XE "</w:delInstrText>
              </w:r>
              <w:r w:rsidR="00094471" w:rsidRPr="00847C73">
                <w:delInstrText>ES.VirksomhedAlleEjerLederRelationSamlingHent</w:delInstrText>
              </w:r>
              <w:r w:rsidR="00094471">
                <w:delInstrText xml:space="preserve">" </w:delInstrText>
              </w:r>
              <w:r w:rsidR="00094471">
                <w:rPr>
                  <w:color w:val="000000"/>
                </w:rPr>
                <w:fldChar w:fldCharType="end"/>
              </w:r>
            </w:del>
          </w:p>
        </w:tc>
      </w:tr>
      <w:tr w:rsidR="00DC322B" w14:paraId="26EBDB02" w14:textId="77777777" w:rsidTr="00DC322B">
        <w:tc>
          <w:tcPr>
            <w:tcW w:w="9909" w:type="dxa"/>
            <w:gridSpan w:val="3"/>
            <w:shd w:val="clear" w:color="auto" w:fill="FFFFFF"/>
          </w:tcPr>
          <w:p w14:paraId="1A64C525" w14:textId="77777777" w:rsidR="00DC322B" w:rsidRPr="00DC322B" w:rsidRDefault="00DC322B" w:rsidP="00DC322B">
            <w:pPr>
              <w:pStyle w:val="Normal11"/>
              <w:rPr>
                <w:b/>
                <w:color w:val="000000"/>
              </w:rPr>
            </w:pPr>
            <w:r>
              <w:rPr>
                <w:b/>
                <w:color w:val="000000"/>
              </w:rPr>
              <w:t>Trin 2: Dan rykkerliste</w:t>
            </w:r>
          </w:p>
        </w:tc>
      </w:tr>
      <w:tr w:rsidR="00DC322B" w14:paraId="175D1D2B" w14:textId="77777777" w:rsidTr="00DC322B">
        <w:tc>
          <w:tcPr>
            <w:tcW w:w="3356" w:type="dxa"/>
            <w:shd w:val="clear" w:color="auto" w:fill="FFFFFF"/>
          </w:tcPr>
          <w:p w14:paraId="413DA8E7" w14:textId="77777777" w:rsidR="00DC322B" w:rsidRPr="00DC322B" w:rsidRDefault="00DC322B" w:rsidP="00DC322B">
            <w:pPr>
              <w:pStyle w:val="Normal11"/>
              <w:rPr>
                <w:color w:val="000000"/>
              </w:rPr>
            </w:pPr>
          </w:p>
        </w:tc>
        <w:tc>
          <w:tcPr>
            <w:tcW w:w="3356" w:type="dxa"/>
            <w:shd w:val="clear" w:color="auto" w:fill="FFFFFF"/>
          </w:tcPr>
          <w:p w14:paraId="75858333" w14:textId="77777777" w:rsidR="00DC322B" w:rsidRPr="00DC322B" w:rsidRDefault="00DC322B" w:rsidP="00DC322B">
            <w:pPr>
              <w:pStyle w:val="Normal11"/>
              <w:rPr>
                <w:color w:val="000000"/>
              </w:rPr>
            </w:pPr>
            <w:r>
              <w:rPr>
                <w:color w:val="000000"/>
              </w:rPr>
              <w:t>Danner rykkerliste på fordringer hvor der er mere end 4 hæftere. Primær hæfter vil fremgå af listen.</w:t>
            </w:r>
          </w:p>
        </w:tc>
        <w:tc>
          <w:tcPr>
            <w:tcW w:w="3197" w:type="dxa"/>
            <w:shd w:val="clear" w:color="auto" w:fill="FFFFFF"/>
          </w:tcPr>
          <w:p w14:paraId="1E074134" w14:textId="77777777" w:rsidR="00DC322B" w:rsidRPr="00DC322B" w:rsidRDefault="00DC322B" w:rsidP="00DC322B">
            <w:pPr>
              <w:pStyle w:val="Normal11"/>
              <w:rPr>
                <w:color w:val="000000"/>
              </w:rPr>
            </w:pPr>
          </w:p>
        </w:tc>
      </w:tr>
      <w:tr w:rsidR="00DC322B" w14:paraId="02DF5D0F" w14:textId="77777777" w:rsidTr="00DC322B">
        <w:tc>
          <w:tcPr>
            <w:tcW w:w="9909" w:type="dxa"/>
            <w:gridSpan w:val="3"/>
            <w:shd w:val="clear" w:color="auto" w:fill="FFFFFF"/>
          </w:tcPr>
          <w:p w14:paraId="6A34B3B7" w14:textId="77777777" w:rsidR="00DC322B" w:rsidRPr="00DC322B" w:rsidRDefault="00DC322B" w:rsidP="00DC322B">
            <w:pPr>
              <w:pStyle w:val="Normal11"/>
              <w:rPr>
                <w:b/>
                <w:i/>
                <w:color w:val="000000"/>
              </w:rPr>
            </w:pPr>
            <w:r>
              <w:rPr>
                <w:b/>
                <w:i/>
                <w:color w:val="000000"/>
              </w:rPr>
              <w:t>Trin 3: Hent saldo</w:t>
            </w:r>
          </w:p>
        </w:tc>
      </w:tr>
      <w:tr w:rsidR="00DC322B" w14:paraId="4761906E" w14:textId="77777777" w:rsidTr="00DC322B">
        <w:tc>
          <w:tcPr>
            <w:tcW w:w="3356" w:type="dxa"/>
            <w:shd w:val="clear" w:color="auto" w:fill="FFFFFF"/>
          </w:tcPr>
          <w:p w14:paraId="4E01B94D" w14:textId="77777777" w:rsidR="00DC322B" w:rsidRPr="00DC322B" w:rsidRDefault="00DC322B" w:rsidP="00DC322B">
            <w:pPr>
              <w:pStyle w:val="Normal11"/>
              <w:rPr>
                <w:color w:val="000000"/>
              </w:rPr>
            </w:pPr>
          </w:p>
        </w:tc>
        <w:tc>
          <w:tcPr>
            <w:tcW w:w="3356" w:type="dxa"/>
            <w:shd w:val="clear" w:color="auto" w:fill="FFFFFF"/>
          </w:tcPr>
          <w:p w14:paraId="332EA94D" w14:textId="77777777" w:rsidR="00DC322B" w:rsidRPr="00DC322B" w:rsidRDefault="00DC322B" w:rsidP="00DC322B">
            <w:pPr>
              <w:pStyle w:val="Normal11"/>
              <w:rPr>
                <w:color w:val="000000"/>
              </w:rPr>
            </w:pPr>
            <w:r>
              <w:rPr>
                <w:color w:val="000000"/>
              </w:rPr>
              <w:t>Henter debetsaldo (debetsaldo er en sammenstilling af de udækkede fordringer, der er debiteret på kontoen) med følgende oplysninger: fordringen/fordringernes periode, fordringstype, fordringens oprindelige SRB samt evt. tidligere dækninger.</w:t>
            </w:r>
          </w:p>
        </w:tc>
        <w:tc>
          <w:tcPr>
            <w:tcW w:w="3197" w:type="dxa"/>
            <w:shd w:val="clear" w:color="auto" w:fill="FFFFFF"/>
          </w:tcPr>
          <w:p w14:paraId="2021AFCA" w14:textId="77777777" w:rsidR="00DC322B" w:rsidRPr="00DC322B" w:rsidRDefault="00DC322B" w:rsidP="00DC322B">
            <w:pPr>
              <w:pStyle w:val="Normal11"/>
              <w:rPr>
                <w:color w:val="000000"/>
              </w:rPr>
            </w:pPr>
          </w:p>
        </w:tc>
      </w:tr>
      <w:tr w:rsidR="00DC322B" w14:paraId="519803F0" w14:textId="77777777" w:rsidTr="00DC322B">
        <w:tc>
          <w:tcPr>
            <w:tcW w:w="9909" w:type="dxa"/>
            <w:gridSpan w:val="3"/>
            <w:shd w:val="clear" w:color="auto" w:fill="FFFFFF"/>
          </w:tcPr>
          <w:p w14:paraId="04EEA0B5" w14:textId="77777777" w:rsidR="00DC322B" w:rsidRPr="00DC322B" w:rsidRDefault="00DC322B" w:rsidP="00DC322B">
            <w:pPr>
              <w:pStyle w:val="Normal11"/>
              <w:rPr>
                <w:b/>
                <w:i/>
                <w:color w:val="000000"/>
              </w:rPr>
            </w:pPr>
            <w:r>
              <w:rPr>
                <w:b/>
                <w:i/>
                <w:color w:val="000000"/>
              </w:rPr>
              <w:t>Trin 4: Indsæt ny SRB</w:t>
            </w:r>
          </w:p>
        </w:tc>
      </w:tr>
      <w:tr w:rsidR="00DC322B" w14:paraId="32041B74" w14:textId="77777777" w:rsidTr="00DC322B">
        <w:tc>
          <w:tcPr>
            <w:tcW w:w="3356" w:type="dxa"/>
            <w:shd w:val="clear" w:color="auto" w:fill="FFFFFF"/>
          </w:tcPr>
          <w:p w14:paraId="4FDBF344" w14:textId="77777777" w:rsidR="00DC322B" w:rsidRPr="00DC322B" w:rsidRDefault="00DC322B" w:rsidP="00DC322B">
            <w:pPr>
              <w:pStyle w:val="Normal11"/>
              <w:rPr>
                <w:color w:val="000000"/>
              </w:rPr>
            </w:pPr>
          </w:p>
        </w:tc>
        <w:tc>
          <w:tcPr>
            <w:tcW w:w="3356" w:type="dxa"/>
            <w:shd w:val="clear" w:color="auto" w:fill="FFFFFF"/>
          </w:tcPr>
          <w:p w14:paraId="441052D1" w14:textId="77777777" w:rsidR="00DC322B" w:rsidRDefault="00DC322B" w:rsidP="00DC322B">
            <w:pPr>
              <w:pStyle w:val="Normal11"/>
              <w:rPr>
                <w:color w:val="000000"/>
              </w:rPr>
            </w:pPr>
            <w:r>
              <w:rPr>
                <w:color w:val="000000"/>
              </w:rPr>
              <w:t xml:space="preserve">Der linkes fra de enkelte fordringer til rykkeren, og fra rykkeren til de enkelte fordringer. Derved underlægges fordringen/-erne rykkerens SRB. </w:t>
            </w:r>
          </w:p>
          <w:p w14:paraId="4145F0F8" w14:textId="77777777" w:rsidR="00DC322B" w:rsidRDefault="00DC322B" w:rsidP="00DC322B">
            <w:pPr>
              <w:pStyle w:val="Normal11"/>
              <w:rPr>
                <w:color w:val="000000"/>
              </w:rPr>
            </w:pPr>
          </w:p>
          <w:p w14:paraId="333A3A27" w14:textId="77777777" w:rsidR="00DC322B" w:rsidRPr="00DC322B" w:rsidRDefault="00DC322B" w:rsidP="00DC322B">
            <w:pPr>
              <w:pStyle w:val="Normal11"/>
              <w:rPr>
                <w:color w:val="000000"/>
              </w:rPr>
            </w:pPr>
            <w:r>
              <w:rPr>
                <w:color w:val="000000"/>
              </w:rPr>
              <w:t>Betalingsfrist = x dage (parameterstyret) fra udsendelse af rykkeren.</w:t>
            </w:r>
          </w:p>
        </w:tc>
        <w:tc>
          <w:tcPr>
            <w:tcW w:w="3197" w:type="dxa"/>
            <w:shd w:val="clear" w:color="auto" w:fill="FFFFFF"/>
          </w:tcPr>
          <w:p w14:paraId="5BD5BEC3" w14:textId="77777777" w:rsidR="00DC322B" w:rsidRPr="00DC322B" w:rsidRDefault="00DC322B" w:rsidP="00DC322B">
            <w:pPr>
              <w:pStyle w:val="Normal11"/>
              <w:rPr>
                <w:color w:val="000000"/>
              </w:rPr>
            </w:pPr>
          </w:p>
        </w:tc>
      </w:tr>
      <w:tr w:rsidR="00DC322B" w14:paraId="6143B172" w14:textId="77777777" w:rsidTr="00DC322B">
        <w:tc>
          <w:tcPr>
            <w:tcW w:w="9909" w:type="dxa"/>
            <w:gridSpan w:val="3"/>
            <w:shd w:val="clear" w:color="auto" w:fill="FFFFFF"/>
          </w:tcPr>
          <w:p w14:paraId="629DF819" w14:textId="77777777" w:rsidR="00DC322B" w:rsidRPr="00DC322B" w:rsidRDefault="00DC322B" w:rsidP="00DC322B">
            <w:pPr>
              <w:pStyle w:val="Normal11"/>
              <w:rPr>
                <w:b/>
                <w:i/>
                <w:color w:val="000000"/>
              </w:rPr>
            </w:pPr>
            <w:r>
              <w:rPr>
                <w:b/>
                <w:i/>
                <w:color w:val="000000"/>
              </w:rPr>
              <w:t>Trin 5: Dan rykker</w:t>
            </w:r>
          </w:p>
        </w:tc>
      </w:tr>
      <w:tr w:rsidR="00DC322B" w14:paraId="0DDB6A98" w14:textId="77777777" w:rsidTr="00DC322B">
        <w:tc>
          <w:tcPr>
            <w:tcW w:w="3356" w:type="dxa"/>
            <w:shd w:val="clear" w:color="auto" w:fill="FFFFFF"/>
          </w:tcPr>
          <w:p w14:paraId="7CFB3E7F" w14:textId="77777777" w:rsidR="00DC322B" w:rsidRPr="00DC322B" w:rsidRDefault="00DC322B" w:rsidP="00DC322B">
            <w:pPr>
              <w:pStyle w:val="Normal11"/>
              <w:rPr>
                <w:color w:val="000000"/>
              </w:rPr>
            </w:pPr>
          </w:p>
        </w:tc>
        <w:tc>
          <w:tcPr>
            <w:tcW w:w="3356" w:type="dxa"/>
            <w:shd w:val="clear" w:color="auto" w:fill="FFFFFF"/>
          </w:tcPr>
          <w:p w14:paraId="4D999768" w14:textId="77777777" w:rsidR="00DC322B" w:rsidRDefault="00DC322B" w:rsidP="00DC322B">
            <w:pPr>
              <w:pStyle w:val="Normal11"/>
              <w:rPr>
                <w:color w:val="000000"/>
              </w:rPr>
            </w:pPr>
            <w:r>
              <w:rPr>
                <w:color w:val="000000"/>
              </w:rPr>
              <w:t xml:space="preserve">Meddelelsestype hentes, og rykker dannes. Der kan være forskellige meddelelsestyper alt efter startbetingelse. Rykkergebyret skal altid medtages på rykkeren og </w:t>
            </w:r>
            <w:r>
              <w:rPr>
                <w:color w:val="000000"/>
              </w:rPr>
              <w:lastRenderedPageBreak/>
              <w:t xml:space="preserve">indgår i saldoen. Der skal samtidig ske oprettelse af modregningsindsats til EFI. </w:t>
            </w:r>
          </w:p>
          <w:p w14:paraId="185241A2" w14:textId="77777777" w:rsidR="00DC322B" w:rsidRDefault="00DC322B" w:rsidP="00DC322B">
            <w:pPr>
              <w:pStyle w:val="Normal11"/>
              <w:rPr>
                <w:color w:val="000000"/>
              </w:rPr>
            </w:pPr>
          </w:p>
          <w:p w14:paraId="26AC96F4" w14:textId="77777777" w:rsidR="00DC322B" w:rsidRDefault="00DC322B" w:rsidP="00DC322B">
            <w:pPr>
              <w:pStyle w:val="Normal11"/>
              <w:rPr>
                <w:color w:val="000000"/>
              </w:rPr>
            </w:pPr>
            <w:r>
              <w:rPr>
                <w:color w:val="000000"/>
              </w:rPr>
              <w:t>Der dannes et input til MeddelelseListSend, der sikrer flet Flet med:</w:t>
            </w:r>
          </w:p>
          <w:p w14:paraId="4627E3D6" w14:textId="77777777" w:rsidR="00DC322B" w:rsidRDefault="00DC322B" w:rsidP="00DC322B">
            <w:pPr>
              <w:pStyle w:val="Normal11"/>
              <w:rPr>
                <w:color w:val="000000"/>
              </w:rPr>
            </w:pPr>
            <w:r>
              <w:rPr>
                <w:color w:val="000000"/>
              </w:rPr>
              <w:t>- Kundeoplysninger</w:t>
            </w:r>
          </w:p>
          <w:p w14:paraId="035C5061" w14:textId="77777777" w:rsidR="00DC322B" w:rsidRDefault="00DC322B" w:rsidP="00DC322B">
            <w:pPr>
              <w:pStyle w:val="Normal11"/>
              <w:rPr>
                <w:color w:val="000000"/>
              </w:rPr>
            </w:pPr>
            <w:r>
              <w:rPr>
                <w:color w:val="000000"/>
              </w:rPr>
              <w:t>- Fordringer og deres oplysninger</w:t>
            </w:r>
          </w:p>
          <w:p w14:paraId="07843F3B" w14:textId="77777777" w:rsidR="00DC322B" w:rsidRDefault="00DC322B" w:rsidP="00DC322B">
            <w:pPr>
              <w:pStyle w:val="Normal11"/>
              <w:rPr>
                <w:color w:val="000000"/>
              </w:rPr>
            </w:pPr>
            <w:r>
              <w:rPr>
                <w:color w:val="000000"/>
              </w:rPr>
              <w:t>omfattet af rykkeren</w:t>
            </w:r>
          </w:p>
          <w:p w14:paraId="777A716E" w14:textId="77777777" w:rsidR="00DC322B" w:rsidRDefault="00DC322B" w:rsidP="00DC322B">
            <w:pPr>
              <w:pStyle w:val="Normal11"/>
              <w:rPr>
                <w:color w:val="000000"/>
              </w:rPr>
            </w:pPr>
            <w:r>
              <w:rPr>
                <w:color w:val="000000"/>
              </w:rPr>
              <w:t>- Samlet saldo fra trin "Hent saldo"</w:t>
            </w:r>
          </w:p>
          <w:p w14:paraId="2F5E6F3D" w14:textId="77777777" w:rsidR="00DC322B" w:rsidRDefault="00DC322B" w:rsidP="00DC322B">
            <w:pPr>
              <w:pStyle w:val="Normal11"/>
              <w:rPr>
                <w:color w:val="000000"/>
              </w:rPr>
            </w:pPr>
            <w:r>
              <w:rPr>
                <w:color w:val="000000"/>
              </w:rPr>
              <w:t>- Rykkergebyr fra trin "Hent gebyr"</w:t>
            </w:r>
          </w:p>
          <w:p w14:paraId="54DE4EC0" w14:textId="77777777" w:rsidR="00DC322B" w:rsidRDefault="00DC322B" w:rsidP="00DC322B">
            <w:pPr>
              <w:pStyle w:val="Normal11"/>
              <w:rPr>
                <w:color w:val="000000"/>
              </w:rPr>
            </w:pPr>
            <w:r>
              <w:rPr>
                <w:color w:val="000000"/>
              </w:rPr>
              <w:t>- Ny SRB for rykkeren</w:t>
            </w:r>
          </w:p>
          <w:p w14:paraId="6F80028D" w14:textId="77777777" w:rsidR="00DC322B" w:rsidRPr="00DC322B" w:rsidRDefault="00DC322B" w:rsidP="00DC322B">
            <w:pPr>
              <w:pStyle w:val="Normal11"/>
              <w:rPr>
                <w:color w:val="000000"/>
              </w:rPr>
            </w:pPr>
            <w:r>
              <w:rPr>
                <w:color w:val="000000"/>
              </w:rPr>
              <w:t>- Dags dato</w:t>
            </w:r>
          </w:p>
        </w:tc>
        <w:tc>
          <w:tcPr>
            <w:tcW w:w="3197" w:type="dxa"/>
            <w:shd w:val="clear" w:color="auto" w:fill="FFFFFF"/>
          </w:tcPr>
          <w:p w14:paraId="1CEEBD28" w14:textId="77777777" w:rsidR="00DC322B" w:rsidRPr="00DC322B" w:rsidRDefault="00DC322B" w:rsidP="00DC322B">
            <w:pPr>
              <w:pStyle w:val="Normal11"/>
              <w:rPr>
                <w:color w:val="000000"/>
              </w:rPr>
            </w:pPr>
          </w:p>
        </w:tc>
      </w:tr>
      <w:tr w:rsidR="00DC322B" w14:paraId="32F384B4" w14:textId="77777777" w:rsidTr="00DC322B">
        <w:tc>
          <w:tcPr>
            <w:tcW w:w="9909" w:type="dxa"/>
            <w:gridSpan w:val="3"/>
            <w:shd w:val="clear" w:color="auto" w:fill="FFFFFF"/>
          </w:tcPr>
          <w:p w14:paraId="35951280" w14:textId="77777777" w:rsidR="00DC322B" w:rsidRPr="00DC322B" w:rsidRDefault="00DC322B" w:rsidP="00DC322B">
            <w:pPr>
              <w:pStyle w:val="Normal11"/>
              <w:rPr>
                <w:b/>
                <w:i/>
                <w:color w:val="000000"/>
              </w:rPr>
            </w:pPr>
            <w:r>
              <w:rPr>
                <w:b/>
                <w:i/>
                <w:color w:val="000000"/>
              </w:rPr>
              <w:lastRenderedPageBreak/>
              <w:t>Trin 6: Send rykker</w:t>
            </w:r>
          </w:p>
        </w:tc>
      </w:tr>
      <w:tr w:rsidR="00DC322B" w14:paraId="7DC0C2A6" w14:textId="77777777" w:rsidTr="00DC322B">
        <w:tc>
          <w:tcPr>
            <w:tcW w:w="3356" w:type="dxa"/>
            <w:shd w:val="clear" w:color="auto" w:fill="FFFFFF"/>
          </w:tcPr>
          <w:p w14:paraId="4336BCD1" w14:textId="77777777" w:rsidR="00DC322B" w:rsidRPr="00DC322B" w:rsidRDefault="00DC322B" w:rsidP="00DC322B">
            <w:pPr>
              <w:pStyle w:val="Normal11"/>
              <w:rPr>
                <w:color w:val="000000"/>
              </w:rPr>
            </w:pPr>
          </w:p>
        </w:tc>
        <w:tc>
          <w:tcPr>
            <w:tcW w:w="3356" w:type="dxa"/>
            <w:shd w:val="clear" w:color="auto" w:fill="FFFFFF"/>
          </w:tcPr>
          <w:p w14:paraId="25F66615" w14:textId="77777777" w:rsidR="00DC322B" w:rsidRPr="00DC322B" w:rsidRDefault="00DC322B" w:rsidP="00DC322B">
            <w:pPr>
              <w:pStyle w:val="Normal11"/>
              <w:rPr>
                <w:color w:val="000000"/>
              </w:rPr>
            </w:pPr>
            <w:r>
              <w:rPr>
                <w:color w:val="000000"/>
              </w:rPr>
              <w:t xml:space="preserve">"Rykker udsendes via A&amp;D. " Der vil være forskelligt indhold i rykkerbreve alt efter startbetingelse   </w:t>
            </w:r>
          </w:p>
        </w:tc>
        <w:tc>
          <w:tcPr>
            <w:tcW w:w="3197" w:type="dxa"/>
            <w:shd w:val="clear" w:color="auto" w:fill="FFFFFF"/>
          </w:tcPr>
          <w:p w14:paraId="78B70A65" w14:textId="77777777" w:rsidR="00DC322B" w:rsidRDefault="00DC322B" w:rsidP="00DC322B">
            <w:pPr>
              <w:pStyle w:val="Normal11"/>
              <w:rPr>
                <w:color w:val="000000"/>
              </w:rPr>
            </w:pPr>
            <w:r>
              <w:rPr>
                <w:color w:val="000000"/>
              </w:rPr>
              <w:t>AD.MeddelelseMultiSend</w:t>
            </w:r>
          </w:p>
          <w:p w14:paraId="2116AB92" w14:textId="2D8605E5" w:rsidR="00DC322B" w:rsidRPr="00DC322B" w:rsidRDefault="00DC322B" w:rsidP="00DC322B">
            <w:pPr>
              <w:pStyle w:val="Normal11"/>
              <w:rPr>
                <w:color w:val="000000"/>
              </w:rPr>
            </w:pPr>
            <w:r>
              <w:rPr>
                <w:color w:val="000000"/>
              </w:rPr>
              <w:t>AD.MeddelelseStatusMultiHent</w:t>
            </w:r>
            <w:del w:id="34" w:author="Poul V Madsen" w:date="2012-02-16T08:49:00Z">
              <w:r w:rsidR="00094471">
                <w:rPr>
                  <w:color w:val="000000"/>
                </w:rPr>
                <w:fldChar w:fldCharType="begin"/>
              </w:r>
              <w:r w:rsidR="00094471">
                <w:delInstrText xml:space="preserve"> XE "</w:delInstrText>
              </w:r>
              <w:r w:rsidR="00094471" w:rsidRPr="00DA6BD2">
                <w:delInstrText>AD.MeddelelseStatusMultiHent</w:delInstrText>
              </w:r>
              <w:r w:rsidR="00094471">
                <w:delInstrText xml:space="preserve">" </w:delInstrText>
              </w:r>
              <w:r w:rsidR="00094471">
                <w:rPr>
                  <w:color w:val="000000"/>
                </w:rPr>
                <w:fldChar w:fldCharType="end"/>
              </w:r>
              <w:r w:rsidR="00094471">
                <w:rPr>
                  <w:color w:val="000000"/>
                </w:rPr>
                <w:fldChar w:fldCharType="begin"/>
              </w:r>
              <w:r w:rsidR="00094471">
                <w:delInstrText xml:space="preserve"> XE "</w:delInstrText>
              </w:r>
              <w:r w:rsidR="00094471" w:rsidRPr="000C107E">
                <w:delInstrText>AD.MeddelelseMultiSend</w:delInstrText>
              </w:r>
              <w:r w:rsidR="00094471">
                <w:delInstrText xml:space="preserve">" </w:delInstrText>
              </w:r>
              <w:r w:rsidR="00094471">
                <w:rPr>
                  <w:color w:val="000000"/>
                </w:rPr>
                <w:fldChar w:fldCharType="end"/>
              </w:r>
            </w:del>
          </w:p>
        </w:tc>
      </w:tr>
      <w:tr w:rsidR="00DC322B" w14:paraId="204AEA01" w14:textId="77777777" w:rsidTr="00DC322B">
        <w:tc>
          <w:tcPr>
            <w:tcW w:w="3356" w:type="dxa"/>
            <w:shd w:val="clear" w:color="auto" w:fill="FFFFFF"/>
          </w:tcPr>
          <w:p w14:paraId="66F84680" w14:textId="77777777" w:rsidR="00DC322B" w:rsidRPr="00DC322B" w:rsidRDefault="00DC322B" w:rsidP="00DC322B">
            <w:pPr>
              <w:pStyle w:val="Normal11"/>
              <w:rPr>
                <w:color w:val="000000"/>
              </w:rPr>
            </w:pPr>
          </w:p>
        </w:tc>
        <w:tc>
          <w:tcPr>
            <w:tcW w:w="3356" w:type="dxa"/>
            <w:shd w:val="clear" w:color="auto" w:fill="FFFFFF"/>
          </w:tcPr>
          <w:p w14:paraId="5DB5816D" w14:textId="77777777" w:rsidR="00DC322B" w:rsidRDefault="00DC322B" w:rsidP="00DC322B">
            <w:pPr>
              <w:pStyle w:val="Normal11"/>
              <w:rPr>
                <w:color w:val="000000"/>
              </w:rPr>
            </w:pPr>
          </w:p>
        </w:tc>
        <w:tc>
          <w:tcPr>
            <w:tcW w:w="3197" w:type="dxa"/>
            <w:shd w:val="clear" w:color="auto" w:fill="FFFFFF"/>
          </w:tcPr>
          <w:p w14:paraId="17332624" w14:textId="77777777" w:rsidR="00DC322B" w:rsidRDefault="00DC322B" w:rsidP="00DC322B">
            <w:pPr>
              <w:pStyle w:val="Normal11"/>
              <w:rPr>
                <w:color w:val="000000"/>
              </w:rPr>
            </w:pPr>
          </w:p>
        </w:tc>
      </w:tr>
    </w:tbl>
    <w:p w14:paraId="74FFE14E" w14:textId="77777777" w:rsidR="00DC322B" w:rsidRDefault="00DC322B" w:rsidP="00DC322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C322B" w14:paraId="7AD7C4F3" w14:textId="77777777" w:rsidTr="00DC322B">
        <w:tc>
          <w:tcPr>
            <w:tcW w:w="9869" w:type="dxa"/>
            <w:shd w:val="clear" w:color="auto" w:fill="auto"/>
          </w:tcPr>
          <w:p w14:paraId="17736F57" w14:textId="77777777" w:rsidR="00DC322B" w:rsidRDefault="00DC322B" w:rsidP="00DC322B">
            <w:pPr>
              <w:pStyle w:val="Normal11"/>
            </w:pPr>
            <w:r>
              <w:rPr>
                <w:b/>
              </w:rPr>
              <w:t>Slutbetingelser</w:t>
            </w:r>
          </w:p>
          <w:p w14:paraId="428315C7" w14:textId="77777777" w:rsidR="00DC322B" w:rsidRDefault="00DC322B" w:rsidP="00DC322B">
            <w:pPr>
              <w:pStyle w:val="Normal11"/>
            </w:pPr>
            <w:r>
              <w:t>At der er dannet en rykker ud fra reglerne i Opkrævningsloven.</w:t>
            </w:r>
          </w:p>
          <w:p w14:paraId="39E73D79" w14:textId="77777777" w:rsidR="00DC322B" w:rsidRDefault="00DC322B" w:rsidP="00DC322B">
            <w:pPr>
              <w:pStyle w:val="Normal11"/>
            </w:pPr>
            <w:r>
              <w:t>At rykkergebyret er debiteret på kontoen.</w:t>
            </w:r>
          </w:p>
          <w:p w14:paraId="772E1E0D" w14:textId="77777777" w:rsidR="00DC322B" w:rsidRDefault="00DC322B" w:rsidP="00DC322B">
            <w:pPr>
              <w:pStyle w:val="Normal11"/>
            </w:pPr>
            <w:r>
              <w:t>At oplysninger om rykker er sendt til A&amp;D.</w:t>
            </w:r>
          </w:p>
          <w:p w14:paraId="3F43C36C" w14:textId="77777777" w:rsidR="00DC322B" w:rsidRDefault="00DC322B" w:rsidP="00DC322B">
            <w:pPr>
              <w:pStyle w:val="Normal11"/>
            </w:pPr>
            <w:r>
              <w:t>At der er opsat SRB på rykkeren.</w:t>
            </w:r>
          </w:p>
          <w:p w14:paraId="25ACD2E3" w14:textId="77777777" w:rsidR="00DC322B" w:rsidRDefault="00DC322B" w:rsidP="00DC322B">
            <w:pPr>
              <w:pStyle w:val="Normal11"/>
            </w:pPr>
            <w:r>
              <w:t>At der er dannet en telefonrykkerliste i de tilfælde hvor der er mere end 4 medhæftere på den aktuelle rykkerrelevante</w:t>
            </w:r>
          </w:p>
          <w:p w14:paraId="72232155" w14:textId="77777777" w:rsidR="00DC322B" w:rsidRDefault="00DC322B" w:rsidP="00DC322B">
            <w:pPr>
              <w:pStyle w:val="Normal11"/>
            </w:pPr>
            <w:r>
              <w:t>At der er reference fra rykkeren til de fordringer den omhandler, og at der er reference fra de enkelte fordringer til rykkeren.</w:t>
            </w:r>
          </w:p>
          <w:p w14:paraId="48C2B609" w14:textId="099CEB66" w:rsidR="00DC322B" w:rsidRDefault="00DC322B" w:rsidP="00DC322B">
            <w:pPr>
              <w:pStyle w:val="Normal11"/>
            </w:pPr>
            <w:r>
              <w:t>At der er oprettet meddelelse til Inddrivelsesmyndigheden om, at kunden skal oprettes i modregningsregistret</w:t>
            </w:r>
            <w:del w:id="35" w:author="Poul V Madsen" w:date="2012-02-16T08:49:00Z">
              <w:r w:rsidR="00094471">
                <w:delText>.</w:delText>
              </w:r>
            </w:del>
            <w:ins w:id="36" w:author="Poul V Madsen" w:date="2012-02-16T08:49:00Z">
              <w:r>
                <w:t xml:space="preserve">..(dette er ikke relevant ved idriftsættelse af dmo til understøttelse af dmr)  </w:t>
              </w:r>
            </w:ins>
          </w:p>
          <w:p w14:paraId="70CE505B" w14:textId="77777777" w:rsidR="00DC322B" w:rsidRDefault="00DC322B" w:rsidP="00DC322B">
            <w:pPr>
              <w:pStyle w:val="Normal11"/>
            </w:pPr>
          </w:p>
          <w:p w14:paraId="35EDB223" w14:textId="77777777" w:rsidR="00DC322B" w:rsidRPr="00DC322B" w:rsidRDefault="00DC322B" w:rsidP="00DC322B">
            <w:pPr>
              <w:pStyle w:val="Normal11"/>
            </w:pPr>
            <w:r>
              <w:t>Der er foretaget de relevante regnskabsmæssige posteringer</w:t>
            </w:r>
          </w:p>
        </w:tc>
      </w:tr>
      <w:tr w:rsidR="00DC322B" w14:paraId="38F6FEDD" w14:textId="77777777" w:rsidTr="00DC322B">
        <w:tc>
          <w:tcPr>
            <w:tcW w:w="9869" w:type="dxa"/>
            <w:shd w:val="clear" w:color="auto" w:fill="auto"/>
          </w:tcPr>
          <w:p w14:paraId="42AB8F1F" w14:textId="77777777" w:rsidR="00DC322B" w:rsidRDefault="00DC322B" w:rsidP="00DC322B">
            <w:pPr>
              <w:pStyle w:val="Normal11"/>
            </w:pPr>
            <w:r>
              <w:rPr>
                <w:b/>
              </w:rPr>
              <w:t>Noter</w:t>
            </w:r>
          </w:p>
          <w:p w14:paraId="4A9E60DE" w14:textId="77777777" w:rsidR="00DC322B" w:rsidRPr="00DC322B" w:rsidRDefault="00DC322B" w:rsidP="00DC322B">
            <w:pPr>
              <w:pStyle w:val="Normal11"/>
            </w:pPr>
          </w:p>
        </w:tc>
      </w:tr>
      <w:tr w:rsidR="00DC322B" w14:paraId="17566D0F" w14:textId="77777777" w:rsidTr="00DC322B">
        <w:tc>
          <w:tcPr>
            <w:tcW w:w="9869" w:type="dxa"/>
            <w:shd w:val="clear" w:color="auto" w:fill="auto"/>
          </w:tcPr>
          <w:p w14:paraId="769C326F" w14:textId="77777777" w:rsidR="00DC322B" w:rsidRDefault="00DC322B" w:rsidP="00DC322B">
            <w:pPr>
              <w:pStyle w:val="Normal11"/>
            </w:pPr>
            <w:r>
              <w:rPr>
                <w:b/>
              </w:rPr>
              <w:t>Servicebeskrivelse</w:t>
            </w:r>
          </w:p>
          <w:p w14:paraId="6147B778" w14:textId="77777777" w:rsidR="00DC322B" w:rsidRPr="00DC322B" w:rsidRDefault="00DC322B" w:rsidP="00DC322B">
            <w:pPr>
              <w:pStyle w:val="Normal11"/>
            </w:pPr>
          </w:p>
        </w:tc>
      </w:tr>
    </w:tbl>
    <w:p w14:paraId="69A29297" w14:textId="77777777" w:rsidR="00DC322B" w:rsidRDefault="00DC322B" w:rsidP="00DC322B">
      <w:pPr>
        <w:pStyle w:val="Normal11"/>
        <w:sectPr w:rsidR="00DC322B" w:rsidSect="00DC322B">
          <w:pgSz w:w="11906" w:h="16838"/>
          <w:pgMar w:top="1417" w:right="986" w:bottom="1417" w:left="1134" w:header="556" w:footer="850" w:gutter="57"/>
          <w:paperSrc w:first="2" w:other="2"/>
          <w:cols w:space="708"/>
          <w:docGrid w:linePitch="360"/>
        </w:sectPr>
      </w:pPr>
    </w:p>
    <w:p w14:paraId="1CDEA943" w14:textId="77777777" w:rsidR="00DC322B" w:rsidRDefault="00DC322B" w:rsidP="00DC322B">
      <w:pPr>
        <w:pStyle w:val="Overskrift2"/>
      </w:pPr>
      <w:r>
        <w:lastRenderedPageBreak/>
        <w:t>12.15 Op-/nedskriv fordring</w:t>
      </w:r>
    </w:p>
    <w:p w14:paraId="2510333A" w14:textId="77777777" w:rsidR="00DC322B" w:rsidRDefault="00DC322B" w:rsidP="00DC322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C322B" w14:paraId="41B12728" w14:textId="77777777" w:rsidTr="00DC322B">
        <w:tc>
          <w:tcPr>
            <w:tcW w:w="9869" w:type="dxa"/>
            <w:shd w:val="clear" w:color="auto" w:fill="auto"/>
          </w:tcPr>
          <w:p w14:paraId="798A0146" w14:textId="77777777" w:rsidR="00DC322B" w:rsidRDefault="00DC322B" w:rsidP="00DC322B">
            <w:pPr>
              <w:pStyle w:val="Normal11"/>
            </w:pPr>
            <w:r>
              <w:rPr>
                <w:b/>
              </w:rPr>
              <w:t>Formål</w:t>
            </w:r>
          </w:p>
          <w:p w14:paraId="3E5FC607" w14:textId="77777777" w:rsidR="00DC322B" w:rsidRDefault="00DC322B" w:rsidP="00DC322B">
            <w:pPr>
              <w:pStyle w:val="Normal11"/>
            </w:pPr>
            <w:r>
              <w:t xml:space="preserve">At op eller nedskrive en eller flere fordringer </w:t>
            </w:r>
          </w:p>
          <w:p w14:paraId="7B3CCE16" w14:textId="77777777" w:rsidR="00DC322B" w:rsidRDefault="00DC322B" w:rsidP="00DC322B">
            <w:pPr>
              <w:pStyle w:val="Normal11"/>
            </w:pPr>
          </w:p>
          <w:p w14:paraId="66BB1022" w14:textId="77777777" w:rsidR="00DC322B" w:rsidRDefault="00DC322B" w:rsidP="00DC322B">
            <w:pPr>
              <w:pStyle w:val="Normal11"/>
            </w:pPr>
            <w:r>
              <w:t xml:space="preserve">Beskrivelse </w:t>
            </w:r>
          </w:p>
          <w:p w14:paraId="3166E901" w14:textId="77777777" w:rsidR="00DC322B" w:rsidRDefault="00DC322B" w:rsidP="00DC322B">
            <w:pPr>
              <w:pStyle w:val="Normal11"/>
            </w:pPr>
            <w:r>
              <w:t>Ved tilbagekaldelsen skal det fremgå, at der skal ske en kreditering af fordringen. Fordeling af negativ fordring gennemføres via use case 12.16. Denne use case indeholder funktionalitet til at matche debet og kredit indestående på kontoen.Tilbagekaldelsen skal derfor indeholde oplysninger der gør det muligt at matche den oprindelige fordring (dette vil typisk være et FordringsID). Eventuelle indbetalinger der har dækket fordringen indgår i kontoens saldo og behandles efter kontoens principper.</w:t>
            </w:r>
          </w:p>
          <w:p w14:paraId="5405A07B" w14:textId="77777777" w:rsidR="00DC322B" w:rsidRDefault="00DC322B" w:rsidP="00DC322B">
            <w:pPr>
              <w:pStyle w:val="Normal11"/>
            </w:pPr>
          </w:p>
          <w:p w14:paraId="76EA75B5" w14:textId="77777777" w:rsidR="00DC322B" w:rsidRDefault="00DC322B" w:rsidP="00DC322B">
            <w:pPr>
              <w:pStyle w:val="Normal11"/>
            </w:pPr>
            <w:r>
              <w:t>Der er arbejdes efter en model hvor fordringshaver med udgangspunkt i det ID som vedkommende har modtaget ved oprettelse kan komme med korrektioner eller rettelser til sine fordringer. I de situationer hvor en sådan rettelse ændre på det økonomiske forhold til kunden afgøres det i DMO løsningen, hvilke konsekvenser dette vil få på kundens konto i forhold til evt. tilskrevne renter og betalinger.</w:t>
            </w:r>
          </w:p>
          <w:p w14:paraId="1BB29798" w14:textId="77777777" w:rsidR="00DC322B" w:rsidRDefault="00DC322B" w:rsidP="00DC322B">
            <w:pPr>
              <w:pStyle w:val="Normal11"/>
            </w:pPr>
            <w:r>
              <w:t>Så fra fordringshaver skal de fremtidige værdier for et fordringsID angives, i situationen hvor det er fordringsbeløb som ændres skal det angives efter følgende model. Hvis fordringen tidligere var oprettet som et beløb på 100 kr., men det viser at dette kun skal være 90 kr. som oplyses der 90 kr. med reference til fordringens ID, herefter udregner DMO og opretter netto effekten af denne ændring på kundens konto. I situationen hvor fordringshaver angiver at beløbet skal være 0 kr. for et fordrings ID, vil det ikke være muligt senere at komme med yderligere opdateringer på dette ID, evt. korrektioner vil kræve fremsendelse af en ny fordring.</w:t>
            </w:r>
          </w:p>
          <w:p w14:paraId="2D6E58D8" w14:textId="77777777" w:rsidR="00DC322B" w:rsidRDefault="00DC322B" w:rsidP="00DC322B">
            <w:pPr>
              <w:pStyle w:val="Normal11"/>
            </w:pPr>
            <w:r>
              <w:t>I forhold til ovenstående model vil der være en undtagelse i forbindelse med situationen, hvor en FF beregning erstattes af en ordinær angivelse ved ændring af det felt der angiver at dette var en FF'er. I denne situation vil der som loven foreskriver, blive foretaget en tilbagerulning oprettelse af en ny fordring."</w:t>
            </w:r>
          </w:p>
          <w:p w14:paraId="7D5319E7" w14:textId="77777777" w:rsidR="00DC322B" w:rsidRDefault="00DC322B" w:rsidP="00DC322B">
            <w:pPr>
              <w:pStyle w:val="Normal11"/>
            </w:pPr>
          </w:p>
          <w:p w14:paraId="78159F09" w14:textId="77777777" w:rsidR="00DC322B" w:rsidRDefault="00DC322B" w:rsidP="00DC322B">
            <w:pPr>
              <w:pStyle w:val="Normal11"/>
            </w:pPr>
            <w:r>
              <w:t xml:space="preserve">Hvis der er beregnet og tilskrevet renter på den/de fordringer der op/nedskrives skal disse renter tilbagerulles automatisk incl evenuelle dækninger. </w:t>
            </w:r>
          </w:p>
          <w:p w14:paraId="708320AA" w14:textId="77777777" w:rsidR="00DC322B" w:rsidRDefault="00DC322B" w:rsidP="00DC322B">
            <w:pPr>
              <w:pStyle w:val="Normal11"/>
            </w:pPr>
          </w:p>
          <w:p w14:paraId="71891875" w14:textId="63FF6D49" w:rsidR="00DC322B" w:rsidRDefault="00DC322B" w:rsidP="00DC322B">
            <w:pPr>
              <w:pStyle w:val="Normal11"/>
            </w:pPr>
            <w:r>
              <w:t>Når en fordring op/nedskrives fra et internt fagsystem, f.eks. DMR</w:t>
            </w:r>
            <w:del w:id="37" w:author="Poul V Madsen" w:date="2012-02-16T08:49:00Z">
              <w:r w:rsidR="00094471">
                <w:delText xml:space="preserve"> (og PAL/PAF, 3S, A&amp;A</w:delText>
              </w:r>
            </w:del>
            <w:ins w:id="38" w:author="Poul V Madsen" w:date="2012-02-16T08:49:00Z">
              <w:r>
                <w:t>, SAP 38, DR</w:t>
              </w:r>
            </w:ins>
            <w:r>
              <w:t xml:space="preserve"> eller andre) og fordringen er overdraget til inddrivelse skal løsningen sikre at der ved tilbagekaldelse til opkrævningsmyndigheden automatisk sker en op/nedskrivning fra inddrivelsesmyndigheden. </w:t>
            </w:r>
          </w:p>
          <w:p w14:paraId="337C46B4" w14:textId="77777777" w:rsidR="00DC322B" w:rsidRPr="00DC322B" w:rsidRDefault="00DC322B" w:rsidP="00DC322B">
            <w:pPr>
              <w:pStyle w:val="Normal11"/>
            </w:pPr>
          </w:p>
        </w:tc>
      </w:tr>
      <w:tr w:rsidR="00DC322B" w14:paraId="257D9331" w14:textId="77777777" w:rsidTr="00DC322B">
        <w:tc>
          <w:tcPr>
            <w:tcW w:w="9869" w:type="dxa"/>
            <w:shd w:val="clear" w:color="auto" w:fill="auto"/>
          </w:tcPr>
          <w:p w14:paraId="4437F31C" w14:textId="77777777" w:rsidR="00DC322B" w:rsidRDefault="00DC322B" w:rsidP="00DC322B">
            <w:pPr>
              <w:pStyle w:val="Normal11"/>
            </w:pPr>
            <w:r>
              <w:rPr>
                <w:b/>
              </w:rPr>
              <w:t>Frekvens</w:t>
            </w:r>
          </w:p>
          <w:p w14:paraId="31766140" w14:textId="77777777" w:rsidR="00DC322B" w:rsidRPr="00DC322B" w:rsidRDefault="00DC322B" w:rsidP="00DC322B">
            <w:pPr>
              <w:pStyle w:val="Normal11"/>
            </w:pPr>
            <w:r>
              <w:t>Ad hoc</w:t>
            </w:r>
          </w:p>
        </w:tc>
      </w:tr>
      <w:tr w:rsidR="00DC322B" w14:paraId="32942142" w14:textId="77777777" w:rsidTr="00DC322B">
        <w:tc>
          <w:tcPr>
            <w:tcW w:w="9869" w:type="dxa"/>
            <w:shd w:val="clear" w:color="auto" w:fill="auto"/>
          </w:tcPr>
          <w:p w14:paraId="5D848874" w14:textId="77777777" w:rsidR="00DC322B" w:rsidRDefault="00DC322B" w:rsidP="00DC322B">
            <w:pPr>
              <w:pStyle w:val="Normal11"/>
            </w:pPr>
            <w:r>
              <w:rPr>
                <w:b/>
              </w:rPr>
              <w:t>Aktører</w:t>
            </w:r>
          </w:p>
          <w:p w14:paraId="4073B92F" w14:textId="77777777" w:rsidR="00DC322B" w:rsidRPr="00DC322B" w:rsidRDefault="00DC322B" w:rsidP="00DC322B">
            <w:pPr>
              <w:pStyle w:val="Normal11"/>
            </w:pPr>
            <w:r>
              <w:t>Systemaktør</w:t>
            </w:r>
          </w:p>
        </w:tc>
      </w:tr>
      <w:tr w:rsidR="00DC322B" w14:paraId="1E65411E" w14:textId="77777777" w:rsidTr="00DC322B">
        <w:tc>
          <w:tcPr>
            <w:tcW w:w="9869" w:type="dxa"/>
            <w:shd w:val="clear" w:color="auto" w:fill="auto"/>
          </w:tcPr>
          <w:p w14:paraId="77CCAB01" w14:textId="77777777" w:rsidR="00DC322B" w:rsidRDefault="00DC322B" w:rsidP="00DC322B">
            <w:pPr>
              <w:pStyle w:val="Normal11"/>
            </w:pPr>
            <w:r>
              <w:rPr>
                <w:b/>
              </w:rPr>
              <w:t>Startbetingelser</w:t>
            </w:r>
          </w:p>
          <w:p w14:paraId="01C930E4" w14:textId="77777777" w:rsidR="00DC322B" w:rsidRPr="00DC322B" w:rsidRDefault="00DC322B" w:rsidP="00DC322B">
            <w:pPr>
              <w:pStyle w:val="Normal11"/>
            </w:pPr>
            <w:r>
              <w:t xml:space="preserve">Der er modtaget en elektronisk anmodning om tilbagekaldelse af fordring til opkrævningsmyndigheden. </w:t>
            </w:r>
          </w:p>
        </w:tc>
      </w:tr>
    </w:tbl>
    <w:p w14:paraId="2D7FEEC6" w14:textId="77777777" w:rsidR="00DC322B" w:rsidRDefault="00DC322B" w:rsidP="00DC322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C322B" w14:paraId="049A07BD" w14:textId="77777777" w:rsidTr="00DC322B">
        <w:tc>
          <w:tcPr>
            <w:tcW w:w="9909" w:type="dxa"/>
            <w:gridSpan w:val="3"/>
          </w:tcPr>
          <w:p w14:paraId="1FF7E85D" w14:textId="77777777" w:rsidR="00DC322B" w:rsidRPr="00DC322B" w:rsidRDefault="00DC322B" w:rsidP="00DC322B">
            <w:pPr>
              <w:pStyle w:val="Normal11"/>
            </w:pPr>
            <w:r>
              <w:rPr>
                <w:b/>
              </w:rPr>
              <w:t>Hovedvej</w:t>
            </w:r>
          </w:p>
        </w:tc>
      </w:tr>
      <w:tr w:rsidR="00DC322B" w14:paraId="7845059D" w14:textId="77777777" w:rsidTr="00DC322B">
        <w:tc>
          <w:tcPr>
            <w:tcW w:w="3356" w:type="dxa"/>
            <w:shd w:val="pct20" w:color="auto" w:fill="0000FF"/>
          </w:tcPr>
          <w:p w14:paraId="242789DF" w14:textId="77777777" w:rsidR="00DC322B" w:rsidRPr="00DC322B" w:rsidRDefault="00DC322B" w:rsidP="00DC322B">
            <w:pPr>
              <w:pStyle w:val="Normal11"/>
              <w:rPr>
                <w:color w:val="FFFFFF"/>
              </w:rPr>
            </w:pPr>
            <w:r>
              <w:rPr>
                <w:color w:val="FFFFFF"/>
              </w:rPr>
              <w:t>Aktør</w:t>
            </w:r>
          </w:p>
        </w:tc>
        <w:tc>
          <w:tcPr>
            <w:tcW w:w="3356" w:type="dxa"/>
            <w:shd w:val="pct20" w:color="auto" w:fill="0000FF"/>
          </w:tcPr>
          <w:p w14:paraId="1BE0E9EF" w14:textId="77777777" w:rsidR="00DC322B" w:rsidRPr="00DC322B" w:rsidRDefault="00DC322B" w:rsidP="00DC322B">
            <w:pPr>
              <w:pStyle w:val="Normal11"/>
              <w:rPr>
                <w:color w:val="FFFFFF"/>
              </w:rPr>
            </w:pPr>
            <w:r>
              <w:rPr>
                <w:color w:val="FFFFFF"/>
              </w:rPr>
              <w:t>Løsning</w:t>
            </w:r>
          </w:p>
        </w:tc>
        <w:tc>
          <w:tcPr>
            <w:tcW w:w="3197" w:type="dxa"/>
            <w:shd w:val="pct20" w:color="auto" w:fill="0000FF"/>
          </w:tcPr>
          <w:p w14:paraId="1E7B38F6" w14:textId="77777777" w:rsidR="00DC322B" w:rsidRPr="00DC322B" w:rsidRDefault="00DC322B" w:rsidP="00DC322B">
            <w:pPr>
              <w:pStyle w:val="Normal11"/>
              <w:rPr>
                <w:color w:val="FFFFFF"/>
              </w:rPr>
            </w:pPr>
            <w:r>
              <w:rPr>
                <w:color w:val="FFFFFF"/>
              </w:rPr>
              <w:t>Service/Service operationer</w:t>
            </w:r>
          </w:p>
        </w:tc>
      </w:tr>
      <w:tr w:rsidR="00DC322B" w14:paraId="7E9DAC7B" w14:textId="77777777" w:rsidTr="00DC322B">
        <w:tc>
          <w:tcPr>
            <w:tcW w:w="9909" w:type="dxa"/>
            <w:gridSpan w:val="3"/>
            <w:shd w:val="clear" w:color="auto" w:fill="FFFFFF"/>
          </w:tcPr>
          <w:p w14:paraId="0AF5467C" w14:textId="77777777" w:rsidR="00DC322B" w:rsidRPr="00DC322B" w:rsidRDefault="00DC322B" w:rsidP="00DC322B">
            <w:pPr>
              <w:pStyle w:val="Normal11"/>
              <w:rPr>
                <w:b/>
              </w:rPr>
            </w:pPr>
            <w:r>
              <w:rPr>
                <w:b/>
              </w:rPr>
              <w:t>Trin 1: Valider oplysninger</w:t>
            </w:r>
          </w:p>
        </w:tc>
      </w:tr>
      <w:tr w:rsidR="00DC322B" w14:paraId="1F1597A8" w14:textId="77777777" w:rsidTr="00DC322B">
        <w:tc>
          <w:tcPr>
            <w:tcW w:w="3356" w:type="dxa"/>
            <w:shd w:val="clear" w:color="auto" w:fill="FFFFFF"/>
          </w:tcPr>
          <w:p w14:paraId="01EED5AF" w14:textId="77777777" w:rsidR="00DC322B" w:rsidRPr="00DC322B" w:rsidRDefault="00DC322B" w:rsidP="00DC322B">
            <w:pPr>
              <w:pStyle w:val="Normal11"/>
              <w:rPr>
                <w:color w:val="000000"/>
              </w:rPr>
            </w:pPr>
          </w:p>
        </w:tc>
        <w:tc>
          <w:tcPr>
            <w:tcW w:w="3356" w:type="dxa"/>
            <w:shd w:val="clear" w:color="auto" w:fill="FFFFFF"/>
          </w:tcPr>
          <w:p w14:paraId="42885CBC" w14:textId="77777777" w:rsidR="00DC322B" w:rsidRDefault="00DC322B" w:rsidP="00DC322B">
            <w:pPr>
              <w:pStyle w:val="Normal11"/>
            </w:pPr>
            <w:r>
              <w:t>Valider om fordringsID fremgår af ændringen. Hvis FordringsID ikke fremgår afvises ændringen umiddelbart.</w:t>
            </w:r>
          </w:p>
        </w:tc>
        <w:tc>
          <w:tcPr>
            <w:tcW w:w="3197" w:type="dxa"/>
            <w:shd w:val="clear" w:color="auto" w:fill="FFFFFF"/>
          </w:tcPr>
          <w:p w14:paraId="045A810E" w14:textId="77777777" w:rsidR="00DC322B" w:rsidRDefault="00DC322B" w:rsidP="00DC322B">
            <w:pPr>
              <w:pStyle w:val="Normal11"/>
            </w:pPr>
          </w:p>
        </w:tc>
      </w:tr>
      <w:tr w:rsidR="00DC322B" w14:paraId="1AB92312" w14:textId="77777777" w:rsidTr="00DC322B">
        <w:tc>
          <w:tcPr>
            <w:tcW w:w="9909" w:type="dxa"/>
            <w:gridSpan w:val="3"/>
            <w:shd w:val="clear" w:color="auto" w:fill="FFFFFF"/>
          </w:tcPr>
          <w:p w14:paraId="1A67C9E5" w14:textId="77777777" w:rsidR="00DC322B" w:rsidRPr="00DC322B" w:rsidRDefault="00DC322B" w:rsidP="00DC322B">
            <w:pPr>
              <w:pStyle w:val="Normal11"/>
              <w:rPr>
                <w:b/>
              </w:rPr>
            </w:pPr>
            <w:r>
              <w:rPr>
                <w:b/>
              </w:rPr>
              <w:t>Trin 2: Returner fordring</w:t>
            </w:r>
          </w:p>
        </w:tc>
      </w:tr>
      <w:tr w:rsidR="00DC322B" w14:paraId="6983D69A" w14:textId="77777777" w:rsidTr="00DC322B">
        <w:tc>
          <w:tcPr>
            <w:tcW w:w="3356" w:type="dxa"/>
            <w:shd w:val="clear" w:color="auto" w:fill="FFFFFF"/>
          </w:tcPr>
          <w:p w14:paraId="4B832AF3" w14:textId="77777777" w:rsidR="00DC322B" w:rsidRPr="00DC322B" w:rsidRDefault="00DC322B" w:rsidP="00DC322B">
            <w:pPr>
              <w:pStyle w:val="Normal11"/>
              <w:rPr>
                <w:color w:val="000000"/>
              </w:rPr>
            </w:pPr>
          </w:p>
        </w:tc>
        <w:tc>
          <w:tcPr>
            <w:tcW w:w="3356" w:type="dxa"/>
            <w:shd w:val="clear" w:color="auto" w:fill="FFFFFF"/>
          </w:tcPr>
          <w:p w14:paraId="02139C13" w14:textId="77777777" w:rsidR="00DC322B" w:rsidRDefault="00DC322B" w:rsidP="00DC322B">
            <w:pPr>
              <w:pStyle w:val="Normal11"/>
            </w:pPr>
            <w:r>
              <w:t>Den oprindelig fordring tilbageføres - op/nedskrives inkl. påløbne renter. Evt tidligere dækning (indbetaling) indgår rent bogføringsmæssigt i kontoens saldo som en kreditering.</w:t>
            </w:r>
          </w:p>
          <w:p w14:paraId="455738AE" w14:textId="77777777" w:rsidR="00DC322B" w:rsidRDefault="00DC322B" w:rsidP="00DC322B">
            <w:pPr>
              <w:pStyle w:val="Normal11"/>
            </w:pPr>
          </w:p>
          <w:p w14:paraId="3E263265" w14:textId="77777777" w:rsidR="00DC322B" w:rsidRDefault="00DC322B" w:rsidP="00DC322B">
            <w:pPr>
              <w:pStyle w:val="Normal11"/>
            </w:pPr>
            <w:r>
              <w:t xml:space="preserve">Hvis fordring er overdraget til EFI, sikrer løsningen meddelelse om fordringen til EFI. </w:t>
            </w:r>
          </w:p>
        </w:tc>
        <w:tc>
          <w:tcPr>
            <w:tcW w:w="3197" w:type="dxa"/>
            <w:shd w:val="clear" w:color="auto" w:fill="FFFFFF"/>
          </w:tcPr>
          <w:p w14:paraId="5A682C99" w14:textId="5910836D" w:rsidR="00DC322B" w:rsidRDefault="00DC322B" w:rsidP="00DC322B">
            <w:pPr>
              <w:pStyle w:val="Normal11"/>
            </w:pPr>
            <w:r>
              <w:lastRenderedPageBreak/>
              <w:t>DMO.OpkrævningFordringListeOpdater</w:t>
            </w:r>
            <w:del w:id="39" w:author="Poul V Madsen" w:date="2012-02-16T08:49:00Z">
              <w:r w:rsidR="00094471">
                <w:fldChar w:fldCharType="begin"/>
              </w:r>
              <w:r w:rsidR="00094471">
                <w:delInstrText xml:space="preserve"> XE "</w:delInstrText>
              </w:r>
              <w:r w:rsidR="00094471" w:rsidRPr="006B5A11">
                <w:delInstrText>DMO.OpkrævningFordringListeOpdater</w:delInstrText>
              </w:r>
              <w:r w:rsidR="00094471">
                <w:delInstrText xml:space="preserve">" </w:delInstrText>
              </w:r>
              <w:r w:rsidR="00094471">
                <w:fldChar w:fldCharType="end"/>
              </w:r>
            </w:del>
          </w:p>
        </w:tc>
      </w:tr>
      <w:tr w:rsidR="00DC322B" w14:paraId="258D9CAF" w14:textId="77777777" w:rsidTr="00DC322B">
        <w:tc>
          <w:tcPr>
            <w:tcW w:w="9909" w:type="dxa"/>
            <w:gridSpan w:val="3"/>
            <w:shd w:val="clear" w:color="auto" w:fill="FFFFFF"/>
          </w:tcPr>
          <w:p w14:paraId="01CCB6CE" w14:textId="77777777" w:rsidR="00DC322B" w:rsidRPr="00DC322B" w:rsidRDefault="00DC322B" w:rsidP="00DC322B">
            <w:pPr>
              <w:pStyle w:val="Normal11"/>
              <w:rPr>
                <w:b/>
              </w:rPr>
            </w:pPr>
            <w:r>
              <w:rPr>
                <w:b/>
              </w:rPr>
              <w:lastRenderedPageBreak/>
              <w:t>Trin 3: Send fordring retur</w:t>
            </w:r>
          </w:p>
        </w:tc>
      </w:tr>
      <w:tr w:rsidR="00DC322B" w14:paraId="4B1FDDF2" w14:textId="77777777" w:rsidTr="00DC322B">
        <w:tc>
          <w:tcPr>
            <w:tcW w:w="3356" w:type="dxa"/>
            <w:shd w:val="clear" w:color="auto" w:fill="FFFFFF"/>
          </w:tcPr>
          <w:p w14:paraId="44C0A09F" w14:textId="77777777" w:rsidR="00DC322B" w:rsidRPr="00DC322B" w:rsidRDefault="00DC322B" w:rsidP="00DC322B">
            <w:pPr>
              <w:pStyle w:val="Normal11"/>
              <w:rPr>
                <w:color w:val="000000"/>
              </w:rPr>
            </w:pPr>
          </w:p>
        </w:tc>
        <w:tc>
          <w:tcPr>
            <w:tcW w:w="3356" w:type="dxa"/>
            <w:shd w:val="clear" w:color="auto" w:fill="FFFFFF"/>
          </w:tcPr>
          <w:p w14:paraId="2CDEC356" w14:textId="77777777" w:rsidR="00DC322B" w:rsidRDefault="00DC322B" w:rsidP="00DC322B">
            <w:pPr>
              <w:pStyle w:val="Normal11"/>
            </w:pPr>
            <w:r>
              <w:t>Send system til system meddelelse til fordringshaver (interface) indeholdende</w:t>
            </w:r>
          </w:p>
          <w:p w14:paraId="78F89055" w14:textId="77777777" w:rsidR="00DC322B" w:rsidRDefault="00DC322B" w:rsidP="00DC322B">
            <w:pPr>
              <w:pStyle w:val="Normal11"/>
            </w:pPr>
            <w:r>
              <w:t>-</w:t>
            </w:r>
            <w:r>
              <w:tab/>
              <w:t xml:space="preserve">FordringsID </w:t>
            </w:r>
          </w:p>
          <w:p w14:paraId="72C601C4" w14:textId="77777777" w:rsidR="00DC322B" w:rsidRDefault="00DC322B" w:rsidP="00DC322B">
            <w:pPr>
              <w:pStyle w:val="Normal11"/>
            </w:pPr>
            <w:r>
              <w:t>-</w:t>
            </w:r>
            <w:r>
              <w:tab/>
              <w:t>Fordringshavers Referencenr</w:t>
            </w:r>
          </w:p>
        </w:tc>
        <w:tc>
          <w:tcPr>
            <w:tcW w:w="3197" w:type="dxa"/>
            <w:shd w:val="clear" w:color="auto" w:fill="FFFFFF"/>
          </w:tcPr>
          <w:p w14:paraId="313EA3D5" w14:textId="77777777" w:rsidR="00DC322B" w:rsidRDefault="00DC322B" w:rsidP="00DC322B">
            <w:pPr>
              <w:pStyle w:val="Normal11"/>
            </w:pPr>
          </w:p>
        </w:tc>
      </w:tr>
      <w:tr w:rsidR="00DC322B" w14:paraId="2DCFD104" w14:textId="77777777" w:rsidTr="00DC322B">
        <w:tc>
          <w:tcPr>
            <w:tcW w:w="9909" w:type="dxa"/>
            <w:gridSpan w:val="3"/>
            <w:shd w:val="clear" w:color="auto" w:fill="FFFFFF"/>
          </w:tcPr>
          <w:p w14:paraId="20927644" w14:textId="77777777" w:rsidR="00DC322B" w:rsidRPr="00DC322B" w:rsidRDefault="00DC322B" w:rsidP="00DC322B">
            <w:pPr>
              <w:pStyle w:val="Normal11"/>
              <w:rPr>
                <w:b/>
              </w:rPr>
            </w:pPr>
            <w:r>
              <w:rPr>
                <w:b/>
              </w:rPr>
              <w:t>Trin 4: Annuller igangværende indsatser på fordringen</w:t>
            </w:r>
          </w:p>
        </w:tc>
      </w:tr>
      <w:tr w:rsidR="00DC322B" w14:paraId="6B38EB50" w14:textId="77777777" w:rsidTr="00DC322B">
        <w:tc>
          <w:tcPr>
            <w:tcW w:w="3356" w:type="dxa"/>
            <w:shd w:val="clear" w:color="auto" w:fill="FFFFFF"/>
          </w:tcPr>
          <w:p w14:paraId="189256C7" w14:textId="77777777" w:rsidR="00DC322B" w:rsidRPr="00DC322B" w:rsidRDefault="00DC322B" w:rsidP="00DC322B">
            <w:pPr>
              <w:pStyle w:val="Normal11"/>
              <w:rPr>
                <w:color w:val="000000"/>
              </w:rPr>
            </w:pPr>
          </w:p>
        </w:tc>
        <w:tc>
          <w:tcPr>
            <w:tcW w:w="3356" w:type="dxa"/>
            <w:shd w:val="clear" w:color="auto" w:fill="FFFFFF"/>
          </w:tcPr>
          <w:p w14:paraId="4117DF58" w14:textId="77777777" w:rsidR="00DC322B" w:rsidRDefault="00DC322B" w:rsidP="00DC322B">
            <w:pPr>
              <w:pStyle w:val="Normal11"/>
            </w:pPr>
            <w:r>
              <w:t xml:space="preserve">Hvis der er igangværende indsatser på den ændrede fordring ophører disse (fx betalingsordning). </w:t>
            </w:r>
          </w:p>
        </w:tc>
        <w:tc>
          <w:tcPr>
            <w:tcW w:w="3197" w:type="dxa"/>
            <w:shd w:val="clear" w:color="auto" w:fill="FFFFFF"/>
          </w:tcPr>
          <w:p w14:paraId="4BDFFEA5" w14:textId="77777777" w:rsidR="00DC322B" w:rsidRDefault="00DC322B" w:rsidP="00DC322B">
            <w:pPr>
              <w:pStyle w:val="Normal11"/>
            </w:pPr>
          </w:p>
        </w:tc>
      </w:tr>
    </w:tbl>
    <w:p w14:paraId="01A84112" w14:textId="77777777" w:rsidR="00DC322B" w:rsidRDefault="00DC322B" w:rsidP="00DC322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C322B" w14:paraId="3F053272" w14:textId="77777777" w:rsidTr="00DC322B">
        <w:tc>
          <w:tcPr>
            <w:tcW w:w="9869" w:type="dxa"/>
            <w:shd w:val="clear" w:color="auto" w:fill="auto"/>
          </w:tcPr>
          <w:p w14:paraId="2ED4FD52" w14:textId="77777777" w:rsidR="00DC322B" w:rsidRDefault="00DC322B" w:rsidP="00DC322B">
            <w:pPr>
              <w:pStyle w:val="Normal11"/>
            </w:pPr>
            <w:r>
              <w:rPr>
                <w:b/>
              </w:rPr>
              <w:t>Slutbetingelser</w:t>
            </w:r>
          </w:p>
          <w:p w14:paraId="3C070BF5" w14:textId="77777777" w:rsidR="00DC322B" w:rsidRDefault="00DC322B" w:rsidP="00DC322B">
            <w:pPr>
              <w:pStyle w:val="Normal11"/>
            </w:pPr>
            <w:r>
              <w:t xml:space="preserve">Fordringen er tilbagekaldt, og der er sket en modpostering. </w:t>
            </w:r>
          </w:p>
          <w:p w14:paraId="75627AD3" w14:textId="77777777" w:rsidR="00DC322B" w:rsidRDefault="00DC322B" w:rsidP="00DC322B">
            <w:pPr>
              <w:pStyle w:val="Normal11"/>
            </w:pPr>
          </w:p>
          <w:p w14:paraId="5E0ED774" w14:textId="77777777" w:rsidR="00DC322B" w:rsidRDefault="00DC322B" w:rsidP="00DC322B">
            <w:pPr>
              <w:pStyle w:val="Normal11"/>
            </w:pPr>
            <w:r>
              <w:t xml:space="preserve">Det fremgår af fordringen, at denne er tilbagekaldt. </w:t>
            </w:r>
          </w:p>
          <w:p w14:paraId="7A6C5F12" w14:textId="77777777" w:rsidR="00DC322B" w:rsidRDefault="00DC322B" w:rsidP="00DC322B">
            <w:pPr>
              <w:pStyle w:val="Normal11"/>
            </w:pPr>
          </w:p>
          <w:p w14:paraId="2A881EE4" w14:textId="77777777" w:rsidR="00DC322B" w:rsidRDefault="00DC322B" w:rsidP="00DC322B">
            <w:pPr>
              <w:pStyle w:val="Normal11"/>
            </w:pPr>
            <w:r>
              <w:t>Eventuelle indbetalinger, der har dækket den returnerede fordring er omfattet af kontoens principper og håndteres i usecase 12.16.</w:t>
            </w:r>
          </w:p>
          <w:p w14:paraId="4315D324" w14:textId="77777777" w:rsidR="00DC322B" w:rsidRDefault="00DC322B" w:rsidP="00DC322B">
            <w:pPr>
              <w:pStyle w:val="Normal11"/>
            </w:pPr>
          </w:p>
          <w:p w14:paraId="3751DC67" w14:textId="77777777" w:rsidR="00DC322B" w:rsidRDefault="00DC322B" w:rsidP="00DC322B">
            <w:pPr>
              <w:pStyle w:val="Normal11"/>
            </w:pPr>
            <w:r>
              <w:t>Renter, som er påløbet den/de fordringer der tilbagekaldes, er tilbagerullet, incl evtentuelle dækninger af disse.</w:t>
            </w:r>
          </w:p>
          <w:p w14:paraId="5A812A77" w14:textId="77777777" w:rsidR="00DC322B" w:rsidRDefault="00DC322B" w:rsidP="00DC322B">
            <w:pPr>
              <w:pStyle w:val="Normal11"/>
            </w:pPr>
          </w:p>
          <w:p w14:paraId="28470946" w14:textId="77777777" w:rsidR="00DC322B" w:rsidRDefault="00DC322B" w:rsidP="00DC322B">
            <w:pPr>
              <w:pStyle w:val="Normal11"/>
            </w:pPr>
            <w:r>
              <w:t xml:space="preserve">Hvis fordring er overdraget til inddrivelse, er denne markeret til tilbagekaldelse fra EFI. </w:t>
            </w:r>
          </w:p>
          <w:p w14:paraId="483B8770" w14:textId="77777777" w:rsidR="00DC322B" w:rsidRDefault="00DC322B" w:rsidP="00DC322B">
            <w:pPr>
              <w:pStyle w:val="Normal11"/>
            </w:pPr>
          </w:p>
          <w:p w14:paraId="2EC7B8B1" w14:textId="77777777" w:rsidR="00DC322B" w:rsidRPr="00DC322B" w:rsidRDefault="00DC322B" w:rsidP="00DC322B">
            <w:pPr>
              <w:pStyle w:val="Normal11"/>
            </w:pPr>
            <w:r>
              <w:t xml:space="preserve">Der er foretaget de relevante regnskabsmæssige posteringer. </w:t>
            </w:r>
          </w:p>
        </w:tc>
      </w:tr>
      <w:tr w:rsidR="00DC322B" w14:paraId="2027A4E5" w14:textId="77777777" w:rsidTr="00DC322B">
        <w:tc>
          <w:tcPr>
            <w:tcW w:w="9869" w:type="dxa"/>
            <w:shd w:val="clear" w:color="auto" w:fill="auto"/>
          </w:tcPr>
          <w:p w14:paraId="456D1894" w14:textId="77777777" w:rsidR="00DC322B" w:rsidRDefault="00DC322B" w:rsidP="00DC322B">
            <w:pPr>
              <w:pStyle w:val="Normal11"/>
            </w:pPr>
            <w:r>
              <w:rPr>
                <w:b/>
              </w:rPr>
              <w:t>Noter</w:t>
            </w:r>
          </w:p>
          <w:p w14:paraId="0554C574" w14:textId="77777777" w:rsidR="00DC322B" w:rsidRPr="00DC322B" w:rsidRDefault="00DC322B" w:rsidP="00DC322B">
            <w:pPr>
              <w:pStyle w:val="Normal11"/>
            </w:pPr>
          </w:p>
        </w:tc>
      </w:tr>
      <w:tr w:rsidR="00DC322B" w14:paraId="617DB805" w14:textId="77777777" w:rsidTr="00DC322B">
        <w:tc>
          <w:tcPr>
            <w:tcW w:w="9869" w:type="dxa"/>
            <w:shd w:val="clear" w:color="auto" w:fill="auto"/>
          </w:tcPr>
          <w:p w14:paraId="2BEDB00C" w14:textId="77777777" w:rsidR="00DC322B" w:rsidRDefault="00DC322B" w:rsidP="00DC322B">
            <w:pPr>
              <w:pStyle w:val="Normal11"/>
            </w:pPr>
            <w:r>
              <w:rPr>
                <w:b/>
              </w:rPr>
              <w:t>Servicebeskrivelse</w:t>
            </w:r>
          </w:p>
          <w:p w14:paraId="58878171" w14:textId="77777777" w:rsidR="00DC322B" w:rsidRPr="00DC322B" w:rsidRDefault="00DC322B" w:rsidP="00DC322B">
            <w:pPr>
              <w:pStyle w:val="Normal11"/>
            </w:pPr>
            <w:r>
              <w:t>DMO.OpkrævningFordringListeOpdater</w:t>
            </w:r>
          </w:p>
        </w:tc>
      </w:tr>
    </w:tbl>
    <w:p w14:paraId="2F098E34" w14:textId="77777777" w:rsidR="00DC322B" w:rsidRDefault="00DC322B" w:rsidP="00DC322B">
      <w:pPr>
        <w:pStyle w:val="Normal11"/>
        <w:sectPr w:rsidR="00DC322B" w:rsidSect="00DC322B">
          <w:pgSz w:w="11906" w:h="16838"/>
          <w:pgMar w:top="1417" w:right="986" w:bottom="1417" w:left="1134" w:header="556" w:footer="850" w:gutter="57"/>
          <w:paperSrc w:first="2" w:other="2"/>
          <w:cols w:space="708"/>
          <w:docGrid w:linePitch="360"/>
        </w:sectPr>
      </w:pPr>
    </w:p>
    <w:p w14:paraId="1CA13A6F" w14:textId="77777777" w:rsidR="00DC322B" w:rsidRDefault="00DC322B" w:rsidP="00DC322B">
      <w:pPr>
        <w:pStyle w:val="Overskrift2"/>
      </w:pPr>
      <w:r>
        <w:lastRenderedPageBreak/>
        <w:t>12.16 Fordel negativ fordring</w:t>
      </w:r>
    </w:p>
    <w:p w14:paraId="704B6A1F" w14:textId="77777777" w:rsidR="00DC322B" w:rsidRDefault="00DC322B" w:rsidP="00DC322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C322B" w14:paraId="116E3336" w14:textId="77777777" w:rsidTr="00DC322B">
        <w:tc>
          <w:tcPr>
            <w:tcW w:w="9869" w:type="dxa"/>
            <w:shd w:val="clear" w:color="auto" w:fill="auto"/>
          </w:tcPr>
          <w:p w14:paraId="18331123" w14:textId="77777777" w:rsidR="00DC322B" w:rsidRDefault="00DC322B" w:rsidP="00DC322B">
            <w:pPr>
              <w:pStyle w:val="Normal11"/>
            </w:pPr>
            <w:r>
              <w:rPr>
                <w:b/>
              </w:rPr>
              <w:t>Formål</w:t>
            </w:r>
          </w:p>
          <w:p w14:paraId="7A253883" w14:textId="77777777" w:rsidR="00DC322B" w:rsidRDefault="00DC322B" w:rsidP="00DC322B">
            <w:pPr>
              <w:pStyle w:val="Normal11"/>
            </w:pPr>
            <w:r>
              <w:t xml:space="preserve">At fordele en negativ fordring korrekt iht. regler om dækningsrækkefølge der er for opkrævning. </w:t>
            </w:r>
          </w:p>
          <w:p w14:paraId="00F600C4" w14:textId="77777777" w:rsidR="00DC322B" w:rsidRDefault="00DC322B" w:rsidP="00DC322B">
            <w:pPr>
              <w:pStyle w:val="Normal11"/>
            </w:pPr>
          </w:p>
          <w:p w14:paraId="78880663" w14:textId="77777777" w:rsidR="00DC322B" w:rsidRDefault="00DC322B" w:rsidP="00DC322B">
            <w:pPr>
              <w:pStyle w:val="Normal11"/>
            </w:pPr>
            <w:r>
              <w:t>Dækningsrækkefølge for fordringer som bliver betalt i henhold til Opkrævningsloven og håndteres af DMO</w:t>
            </w:r>
          </w:p>
          <w:p w14:paraId="156A0419" w14:textId="77777777" w:rsidR="00DC322B" w:rsidRDefault="00DC322B" w:rsidP="00DC322B">
            <w:pPr>
              <w:pStyle w:val="Normal11"/>
            </w:pPr>
          </w:p>
          <w:p w14:paraId="1F2BE2F7" w14:textId="77777777" w:rsidR="00DC322B" w:rsidRDefault="00DC322B" w:rsidP="00DC322B">
            <w:pPr>
              <w:pStyle w:val="Normal11"/>
            </w:pPr>
            <w:r>
              <w:t>Hovedreglen om dækningsrækkefølge fremgår af Opkrævningslovens § 16a, stk. 8, hvor den ældre fordring skal dækkes forud for en yngre (FIFO princippet).</w:t>
            </w:r>
          </w:p>
          <w:p w14:paraId="71AED3D3" w14:textId="77777777" w:rsidR="00DC322B" w:rsidRDefault="00DC322B" w:rsidP="00DC322B">
            <w:pPr>
              <w:pStyle w:val="Normal11"/>
            </w:pPr>
          </w:p>
          <w:p w14:paraId="5B014B66" w14:textId="77777777" w:rsidR="00DC322B" w:rsidRDefault="00DC322B" w:rsidP="00DC322B">
            <w:pPr>
              <w:pStyle w:val="Normal11"/>
            </w:pPr>
            <w:r>
              <w:t>FIFO princippet:</w:t>
            </w:r>
          </w:p>
          <w:p w14:paraId="5BB66ABC" w14:textId="77777777" w:rsidR="00DC322B" w:rsidRDefault="00DC322B" w:rsidP="00DC322B">
            <w:pPr>
              <w:pStyle w:val="Normal11"/>
            </w:pPr>
          </w:p>
          <w:p w14:paraId="0029909B" w14:textId="77777777" w:rsidR="00DC322B" w:rsidRDefault="00DC322B" w:rsidP="00DC322B">
            <w:pPr>
              <w:pStyle w:val="Normal11"/>
            </w:pPr>
            <w:r>
              <w:t>Fordringerne, der ikke er fuldt ud er dækket sorteres efter</w:t>
            </w:r>
          </w:p>
          <w:p w14:paraId="559D49C6" w14:textId="77777777" w:rsidR="00DC322B" w:rsidRDefault="00DC322B" w:rsidP="00DC322B">
            <w:pPr>
              <w:pStyle w:val="Normal11"/>
            </w:pPr>
            <w:r>
              <w:t>Forfaldsdato (ældste først)</w:t>
            </w:r>
          </w:p>
          <w:p w14:paraId="0E240501" w14:textId="77777777" w:rsidR="00DC322B" w:rsidRDefault="00DC322B" w:rsidP="00DC322B">
            <w:pPr>
              <w:pStyle w:val="Normal11"/>
            </w:pPr>
            <w:r>
              <w:t>SRB (ældste første)</w:t>
            </w:r>
          </w:p>
          <w:p w14:paraId="16E0B196" w14:textId="77777777" w:rsidR="00DC322B" w:rsidRDefault="00DC322B" w:rsidP="00DC322B">
            <w:pPr>
              <w:pStyle w:val="Normal11"/>
            </w:pPr>
            <w:r>
              <w:t xml:space="preserve">den rækkefølge fordringerne tilfældigvis kommer til at stå i </w:t>
            </w:r>
          </w:p>
          <w:p w14:paraId="45098023" w14:textId="77777777" w:rsidR="00DC322B" w:rsidRDefault="00DC322B" w:rsidP="00DC322B">
            <w:pPr>
              <w:pStyle w:val="Normal11"/>
            </w:pPr>
            <w:r>
              <w:t>Fordringerne dækkes efter den sorterede rækkefølge. Hvis en fordring dækkes fuld ud, dækkes næste fordring osv.</w:t>
            </w:r>
          </w:p>
          <w:p w14:paraId="1885A4D8" w14:textId="77777777" w:rsidR="00DC322B" w:rsidRDefault="00DC322B" w:rsidP="00DC322B">
            <w:pPr>
              <w:pStyle w:val="Normal11"/>
            </w:pPr>
          </w:p>
          <w:p w14:paraId="5A11BC0C" w14:textId="77777777" w:rsidR="00DC322B" w:rsidRDefault="00DC322B" w:rsidP="00DC322B">
            <w:pPr>
              <w:pStyle w:val="Normal11"/>
            </w:pPr>
            <w:r>
              <w:t>1.Indbetalinger, der modtages som kontant indbetaling eller positiv rente dækkes i følgende rækkefølge:</w:t>
            </w:r>
          </w:p>
          <w:p w14:paraId="7568006F" w14:textId="77777777" w:rsidR="00DC322B" w:rsidRDefault="00DC322B" w:rsidP="00DC322B">
            <w:pPr>
              <w:pStyle w:val="Normal11"/>
            </w:pPr>
            <w:r>
              <w:t>FIFO princippet</w:t>
            </w:r>
          </w:p>
          <w:p w14:paraId="31E587A1" w14:textId="77777777" w:rsidR="00DC322B" w:rsidRDefault="00DC322B" w:rsidP="00DC322B">
            <w:pPr>
              <w:pStyle w:val="Normal11"/>
            </w:pPr>
            <w:r>
              <w:t>Fordringer, der er til inddrivelse efter dækningsrækkefølgen for fordringer, der er til inddrivelse</w:t>
            </w:r>
          </w:p>
          <w:p w14:paraId="4D90F524" w14:textId="77777777" w:rsidR="00DC322B" w:rsidRDefault="00DC322B" w:rsidP="00DC322B">
            <w:pPr>
              <w:pStyle w:val="Normal11"/>
            </w:pPr>
            <w:r>
              <w:t>Kendte kommende krav med SRB indenfor 5 dag eller perioder hvor angivelse ikke er modtaget</w:t>
            </w:r>
          </w:p>
          <w:p w14:paraId="4D19551F" w14:textId="77777777" w:rsidR="00DC322B" w:rsidRDefault="00DC322B" w:rsidP="00DC322B">
            <w:pPr>
              <w:pStyle w:val="Normal11"/>
            </w:pPr>
            <w:r>
              <w:t>Øvrige krav der er til modregning</w:t>
            </w:r>
          </w:p>
          <w:p w14:paraId="5FE36771" w14:textId="77777777" w:rsidR="00DC322B" w:rsidRDefault="00DC322B" w:rsidP="00DC322B">
            <w:pPr>
              <w:pStyle w:val="Normal11"/>
            </w:pPr>
          </w:p>
          <w:p w14:paraId="32044A72" w14:textId="77777777" w:rsidR="00DC322B" w:rsidRDefault="00DC322B" w:rsidP="00DC322B">
            <w:pPr>
              <w:pStyle w:val="Normal11"/>
            </w:pPr>
          </w:p>
          <w:p w14:paraId="69A8BC92" w14:textId="77777777" w:rsidR="00DC322B" w:rsidRDefault="00DC322B" w:rsidP="00DC322B">
            <w:pPr>
              <w:pStyle w:val="Normal11"/>
            </w:pPr>
            <w:r>
              <w:t xml:space="preserve">Beskrivelse </w:t>
            </w:r>
          </w:p>
          <w:p w14:paraId="09571FFC" w14:textId="77777777" w:rsidR="00DC322B" w:rsidRDefault="00DC322B" w:rsidP="00DC322B">
            <w:pPr>
              <w:pStyle w:val="Normal11"/>
            </w:pPr>
            <w:r>
              <w:t xml:space="preserve">Negativ fordring kan opstå pga. en opgørelse/angivelse som udviser et beløb i kundens favør. Eksempelvis en negativ momsangivelse eller en negativ efterangivelse for A-skat, lønsum, selskabsskat mv. </w:t>
            </w:r>
          </w:p>
          <w:p w14:paraId="6E72AC15" w14:textId="77777777" w:rsidR="00DC322B" w:rsidRDefault="00DC322B" w:rsidP="00DC322B">
            <w:pPr>
              <w:pStyle w:val="Normal11"/>
            </w:pPr>
          </w:p>
          <w:p w14:paraId="4040A1E8" w14:textId="77777777" w:rsidR="00DC322B" w:rsidRDefault="00DC322B" w:rsidP="00DC322B">
            <w:pPr>
              <w:pStyle w:val="Normal11"/>
            </w:pPr>
            <w:r>
              <w:t xml:space="preserve">Når angivelsen modtages til behandling i denne aktivitet er den allerede godkendt (f.eks. i DMR) og frigivet til at indgå på kontoen. Hvis der er en positiv saldo på kontoen fordeles beløbet. Når en negativ fordring har dækket de eventuelle forfaldne fordringer der er registreret på kontoen overføres beløbet til EFI for evt. modregning og/eller udbetaling, med anførsel af at beløbet hidrører fra en negativ fordring(angivelse). </w:t>
            </w:r>
          </w:p>
          <w:p w14:paraId="0A9019ED" w14:textId="77777777" w:rsidR="00DC322B" w:rsidRDefault="00DC322B" w:rsidP="00DC322B">
            <w:pPr>
              <w:pStyle w:val="Normal11"/>
            </w:pPr>
          </w:p>
          <w:p w14:paraId="553F4800" w14:textId="77777777" w:rsidR="00DC322B" w:rsidRDefault="00DC322B" w:rsidP="00DC322B">
            <w:pPr>
              <w:pStyle w:val="Normal11"/>
            </w:pPr>
            <w:r>
              <w:t xml:space="preserve">Der skal, i de tilfælde hvor der er sket en fordeling af hele eller en del af den negative fordring, til at dække opkrævnings- op eller inddrivelseskrav, fremkomme en meddelelse til kunden om den foretagne modregning. Denne meddelelse skal fremgå af kundens konto, således at kunden ved opslag på kontoen umiddelbart får besked om modregningen. Meddelelsen skal indeholde de samme oplysninger som den modregningsmeddelelse som er beskrevet i denne use-case og som udsendes via distributionsservice. </w:t>
            </w:r>
          </w:p>
          <w:p w14:paraId="77BA1CF6" w14:textId="77777777" w:rsidR="00DC322B" w:rsidRDefault="00DC322B" w:rsidP="00DC322B">
            <w:pPr>
              <w:pStyle w:val="Normal11"/>
            </w:pPr>
          </w:p>
          <w:p w14:paraId="39F5F7F6" w14:textId="77777777" w:rsidR="00DC322B" w:rsidRDefault="00DC322B" w:rsidP="00DC322B">
            <w:pPr>
              <w:pStyle w:val="Normal11"/>
            </w:pPr>
            <w:r>
              <w:t xml:space="preserve">Der vil i andre tilfælde skulle fremsendes en modregningsmeddelelse via distributionsservice. Denne meddelelse er beskrevet i denne use-case trin. </w:t>
            </w:r>
          </w:p>
          <w:p w14:paraId="2C36761B" w14:textId="77777777" w:rsidR="00DC322B" w:rsidRDefault="00DC322B" w:rsidP="00DC322B">
            <w:pPr>
              <w:pStyle w:val="Normal11"/>
            </w:pPr>
          </w:p>
          <w:p w14:paraId="405DA633" w14:textId="77777777" w:rsidR="00DC322B" w:rsidRDefault="00DC322B" w:rsidP="00DC322B">
            <w:pPr>
              <w:pStyle w:val="Normal11"/>
            </w:pPr>
            <w:r>
              <w:t xml:space="preserve">Når en fordring er overdraget til EFI kan den stadig dækkes hvis der kommer en indbetaling eller en negativ fordring til Debitormotoren Når/hvis der sker en hel eller delvis dækning i Debitormotoren af fordring overført til EFI skal fordringen tilbagekaldes fra EFI med det beløb som fordringen kan dækkes med. </w:t>
            </w:r>
          </w:p>
          <w:p w14:paraId="63BDDBCD" w14:textId="77777777" w:rsidR="00DC322B" w:rsidRDefault="00DC322B" w:rsidP="00DC322B">
            <w:pPr>
              <w:pStyle w:val="Normal11"/>
            </w:pPr>
          </w:p>
          <w:p w14:paraId="05A6292F" w14:textId="77777777" w:rsidR="00DC322B" w:rsidRDefault="00DC322B" w:rsidP="00DC322B">
            <w:pPr>
              <w:pStyle w:val="Normal11"/>
            </w:pPr>
            <w:r>
              <w:t>Negativ fordring kan modtages via use case 12.15 og/eller service FordringModtag.</w:t>
            </w:r>
          </w:p>
          <w:p w14:paraId="52869E28" w14:textId="77777777" w:rsidR="00DC322B" w:rsidRPr="00DC322B" w:rsidRDefault="00DC322B" w:rsidP="00DC322B">
            <w:pPr>
              <w:pStyle w:val="Normal11"/>
            </w:pPr>
          </w:p>
        </w:tc>
      </w:tr>
      <w:tr w:rsidR="00DC322B" w14:paraId="3EF0FD3E" w14:textId="77777777" w:rsidTr="00DC322B">
        <w:tc>
          <w:tcPr>
            <w:tcW w:w="9869" w:type="dxa"/>
            <w:shd w:val="clear" w:color="auto" w:fill="auto"/>
          </w:tcPr>
          <w:p w14:paraId="4BAF4774" w14:textId="77777777" w:rsidR="00DC322B" w:rsidRDefault="00DC322B" w:rsidP="00DC322B">
            <w:pPr>
              <w:pStyle w:val="Normal11"/>
            </w:pPr>
            <w:r>
              <w:rPr>
                <w:b/>
              </w:rPr>
              <w:t>Frekvens</w:t>
            </w:r>
          </w:p>
          <w:p w14:paraId="1E5506C2" w14:textId="77777777" w:rsidR="00DC322B" w:rsidRPr="00DC322B" w:rsidRDefault="00DC322B" w:rsidP="00DC322B">
            <w:pPr>
              <w:pStyle w:val="Normal11"/>
            </w:pPr>
            <w:r>
              <w:t>Ad hoc</w:t>
            </w:r>
          </w:p>
        </w:tc>
      </w:tr>
      <w:tr w:rsidR="00DC322B" w14:paraId="6A8B7882" w14:textId="77777777" w:rsidTr="00DC322B">
        <w:tc>
          <w:tcPr>
            <w:tcW w:w="9869" w:type="dxa"/>
            <w:shd w:val="clear" w:color="auto" w:fill="auto"/>
          </w:tcPr>
          <w:p w14:paraId="3E301947" w14:textId="77777777" w:rsidR="00DC322B" w:rsidRDefault="00DC322B" w:rsidP="00DC322B">
            <w:pPr>
              <w:pStyle w:val="Normal11"/>
            </w:pPr>
            <w:r>
              <w:rPr>
                <w:b/>
              </w:rPr>
              <w:t>Aktører</w:t>
            </w:r>
          </w:p>
          <w:p w14:paraId="564685E5" w14:textId="77777777" w:rsidR="00DC322B" w:rsidRPr="00DC322B" w:rsidRDefault="00DC322B" w:rsidP="00DC322B">
            <w:pPr>
              <w:pStyle w:val="Normal11"/>
            </w:pPr>
            <w:r>
              <w:t>Tid</w:t>
            </w:r>
          </w:p>
        </w:tc>
      </w:tr>
      <w:tr w:rsidR="00DC322B" w14:paraId="63622E39" w14:textId="77777777" w:rsidTr="00DC322B">
        <w:tc>
          <w:tcPr>
            <w:tcW w:w="9869" w:type="dxa"/>
            <w:shd w:val="clear" w:color="auto" w:fill="auto"/>
          </w:tcPr>
          <w:p w14:paraId="039AF6A9" w14:textId="77777777" w:rsidR="00DC322B" w:rsidRDefault="00DC322B" w:rsidP="00DC322B">
            <w:pPr>
              <w:pStyle w:val="Normal11"/>
            </w:pPr>
            <w:r>
              <w:rPr>
                <w:b/>
              </w:rPr>
              <w:t>Startbetingelser</w:t>
            </w:r>
          </w:p>
          <w:p w14:paraId="6AF5664B" w14:textId="77777777" w:rsidR="00DC322B" w:rsidRPr="00DC322B" w:rsidRDefault="00DC322B" w:rsidP="00DC322B">
            <w:pPr>
              <w:pStyle w:val="Normal11"/>
            </w:pPr>
            <w:r>
              <w:lastRenderedPageBreak/>
              <w:t xml:space="preserve">Negativ fordring er modtaget. </w:t>
            </w:r>
          </w:p>
        </w:tc>
      </w:tr>
    </w:tbl>
    <w:p w14:paraId="48943EF6" w14:textId="77777777" w:rsidR="00DC322B" w:rsidRDefault="00DC322B" w:rsidP="00DC322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C322B" w14:paraId="0DD7C7A9" w14:textId="77777777" w:rsidTr="00DC322B">
        <w:tc>
          <w:tcPr>
            <w:tcW w:w="9909" w:type="dxa"/>
            <w:gridSpan w:val="3"/>
          </w:tcPr>
          <w:p w14:paraId="7A403FAD" w14:textId="77777777" w:rsidR="00DC322B" w:rsidRPr="00DC322B" w:rsidRDefault="00DC322B" w:rsidP="00DC322B">
            <w:pPr>
              <w:pStyle w:val="Normal11"/>
            </w:pPr>
            <w:r>
              <w:rPr>
                <w:b/>
              </w:rPr>
              <w:t>Hovedvej</w:t>
            </w:r>
          </w:p>
        </w:tc>
      </w:tr>
      <w:tr w:rsidR="00DC322B" w14:paraId="1F487B30" w14:textId="77777777" w:rsidTr="00DC322B">
        <w:tc>
          <w:tcPr>
            <w:tcW w:w="3356" w:type="dxa"/>
            <w:shd w:val="pct20" w:color="auto" w:fill="0000FF"/>
          </w:tcPr>
          <w:p w14:paraId="2A1362F5" w14:textId="77777777" w:rsidR="00DC322B" w:rsidRPr="00DC322B" w:rsidRDefault="00DC322B" w:rsidP="00DC322B">
            <w:pPr>
              <w:pStyle w:val="Normal11"/>
              <w:rPr>
                <w:color w:val="FFFFFF"/>
              </w:rPr>
            </w:pPr>
            <w:r>
              <w:rPr>
                <w:color w:val="FFFFFF"/>
              </w:rPr>
              <w:t>Aktør</w:t>
            </w:r>
          </w:p>
        </w:tc>
        <w:tc>
          <w:tcPr>
            <w:tcW w:w="3356" w:type="dxa"/>
            <w:shd w:val="pct20" w:color="auto" w:fill="0000FF"/>
          </w:tcPr>
          <w:p w14:paraId="44C80C33" w14:textId="77777777" w:rsidR="00DC322B" w:rsidRPr="00DC322B" w:rsidRDefault="00DC322B" w:rsidP="00DC322B">
            <w:pPr>
              <w:pStyle w:val="Normal11"/>
              <w:rPr>
                <w:color w:val="FFFFFF"/>
              </w:rPr>
            </w:pPr>
            <w:r>
              <w:rPr>
                <w:color w:val="FFFFFF"/>
              </w:rPr>
              <w:t>Løsning</w:t>
            </w:r>
          </w:p>
        </w:tc>
        <w:tc>
          <w:tcPr>
            <w:tcW w:w="3197" w:type="dxa"/>
            <w:shd w:val="pct20" w:color="auto" w:fill="0000FF"/>
          </w:tcPr>
          <w:p w14:paraId="4988C709" w14:textId="77777777" w:rsidR="00DC322B" w:rsidRPr="00DC322B" w:rsidRDefault="00DC322B" w:rsidP="00DC322B">
            <w:pPr>
              <w:pStyle w:val="Normal11"/>
              <w:rPr>
                <w:color w:val="FFFFFF"/>
              </w:rPr>
            </w:pPr>
            <w:r>
              <w:rPr>
                <w:color w:val="FFFFFF"/>
              </w:rPr>
              <w:t>Service/Service operationer</w:t>
            </w:r>
          </w:p>
        </w:tc>
      </w:tr>
      <w:tr w:rsidR="00DC322B" w14:paraId="41041B1F" w14:textId="77777777" w:rsidTr="00DC322B">
        <w:tc>
          <w:tcPr>
            <w:tcW w:w="9909" w:type="dxa"/>
            <w:gridSpan w:val="3"/>
            <w:shd w:val="clear" w:color="auto" w:fill="FFFFFF"/>
          </w:tcPr>
          <w:p w14:paraId="3AAAAEE3" w14:textId="77777777" w:rsidR="00DC322B" w:rsidRPr="00DC322B" w:rsidRDefault="00DC322B" w:rsidP="00DC322B">
            <w:pPr>
              <w:pStyle w:val="Normal11"/>
              <w:rPr>
                <w:b/>
              </w:rPr>
            </w:pPr>
            <w:r>
              <w:rPr>
                <w:b/>
              </w:rPr>
              <w:t>Trin 1: Modtag negativ fordring</w:t>
            </w:r>
          </w:p>
        </w:tc>
      </w:tr>
      <w:tr w:rsidR="00DC322B" w14:paraId="34C0D2F5" w14:textId="77777777" w:rsidTr="00DC322B">
        <w:tc>
          <w:tcPr>
            <w:tcW w:w="3356" w:type="dxa"/>
            <w:shd w:val="clear" w:color="auto" w:fill="FFFFFF"/>
          </w:tcPr>
          <w:p w14:paraId="55915A3D" w14:textId="77777777" w:rsidR="00DC322B" w:rsidRPr="00DC322B" w:rsidRDefault="00DC322B" w:rsidP="00DC322B">
            <w:pPr>
              <w:pStyle w:val="Normal11"/>
              <w:rPr>
                <w:color w:val="000000"/>
              </w:rPr>
            </w:pPr>
          </w:p>
        </w:tc>
        <w:tc>
          <w:tcPr>
            <w:tcW w:w="3356" w:type="dxa"/>
            <w:shd w:val="clear" w:color="auto" w:fill="FFFFFF"/>
          </w:tcPr>
          <w:p w14:paraId="443FB82B" w14:textId="77777777" w:rsidR="00DC322B" w:rsidRDefault="00DC322B" w:rsidP="00DC322B">
            <w:pPr>
              <w:pStyle w:val="Normal11"/>
            </w:pPr>
            <w:r>
              <w:t xml:space="preserve">Kontroller om der er modtaget de oplysninger/relevante data der skal være for at behandle den negative fordring. </w:t>
            </w:r>
          </w:p>
        </w:tc>
        <w:tc>
          <w:tcPr>
            <w:tcW w:w="3197" w:type="dxa"/>
            <w:shd w:val="clear" w:color="auto" w:fill="FFFFFF"/>
          </w:tcPr>
          <w:p w14:paraId="5B891393" w14:textId="77777777" w:rsidR="00DC322B" w:rsidRDefault="00DC322B" w:rsidP="00DC322B">
            <w:pPr>
              <w:pStyle w:val="Normal11"/>
            </w:pPr>
          </w:p>
        </w:tc>
      </w:tr>
      <w:tr w:rsidR="00DC322B" w14:paraId="4A9EB1EB" w14:textId="77777777" w:rsidTr="00DC322B">
        <w:tc>
          <w:tcPr>
            <w:tcW w:w="9909" w:type="dxa"/>
            <w:gridSpan w:val="3"/>
            <w:shd w:val="clear" w:color="auto" w:fill="FFFFFF"/>
          </w:tcPr>
          <w:p w14:paraId="6469D1B3" w14:textId="77777777" w:rsidR="00DC322B" w:rsidRPr="00DC322B" w:rsidRDefault="00DC322B" w:rsidP="00DC322B">
            <w:pPr>
              <w:pStyle w:val="Normal11"/>
              <w:rPr>
                <w:b/>
              </w:rPr>
            </w:pPr>
            <w:r>
              <w:rPr>
                <w:b/>
              </w:rPr>
              <w:t>Trin 2: Undersøg for debetsaldo</w:t>
            </w:r>
          </w:p>
        </w:tc>
      </w:tr>
      <w:tr w:rsidR="00DC322B" w14:paraId="51738E47" w14:textId="77777777" w:rsidTr="00DC322B">
        <w:tc>
          <w:tcPr>
            <w:tcW w:w="3356" w:type="dxa"/>
            <w:shd w:val="clear" w:color="auto" w:fill="FFFFFF"/>
          </w:tcPr>
          <w:p w14:paraId="451C61CF" w14:textId="77777777" w:rsidR="00DC322B" w:rsidRPr="00DC322B" w:rsidRDefault="00DC322B" w:rsidP="00DC322B">
            <w:pPr>
              <w:pStyle w:val="Normal11"/>
              <w:rPr>
                <w:color w:val="000000"/>
              </w:rPr>
            </w:pPr>
          </w:p>
        </w:tc>
        <w:tc>
          <w:tcPr>
            <w:tcW w:w="3356" w:type="dxa"/>
            <w:shd w:val="clear" w:color="auto" w:fill="FFFFFF"/>
          </w:tcPr>
          <w:p w14:paraId="6CE10914" w14:textId="77777777" w:rsidR="00DC322B" w:rsidRDefault="00DC322B" w:rsidP="00DC322B">
            <w:pPr>
              <w:pStyle w:val="Normal11"/>
            </w:pPr>
            <w:r>
              <w:t xml:space="preserve">Hvis der er en debetsaldo på konto dækkes denne. </w:t>
            </w:r>
          </w:p>
          <w:p w14:paraId="10263E07" w14:textId="77777777" w:rsidR="00DC322B" w:rsidRDefault="00DC322B" w:rsidP="00DC322B">
            <w:pPr>
              <w:pStyle w:val="Normal11"/>
            </w:pPr>
            <w:r>
              <w:t>Hvis der fortsat er et overskydende kreditbeløb på den negative fordring overføres beløbet til modregning/udbetaling via EFI.</w:t>
            </w:r>
            <w:ins w:id="40" w:author="Poul V Madsen" w:date="2012-02-16T08:49:00Z">
              <w:r>
                <w:t xml:space="preserve"> OBS: DETTE SKER KUN SÅFREMT DER VED FORESPØRGSEL TIL EFI OM EVT MODREGNINGSFORDRINGER ELLER UDBETALES VIA NEMKONTO - ALT OMKRING INDDRIVELSE ER IKKE RELEVANT I FORHOLD TIL UNDERSTØTTELSE AF DMR)</w:t>
              </w:r>
            </w:ins>
          </w:p>
          <w:p w14:paraId="26264C77" w14:textId="77777777" w:rsidR="00DC322B" w:rsidRDefault="00DC322B" w:rsidP="00DC322B">
            <w:pPr>
              <w:pStyle w:val="Normal11"/>
            </w:pPr>
          </w:p>
          <w:p w14:paraId="2650345E" w14:textId="77777777" w:rsidR="00DC322B" w:rsidRDefault="00DC322B" w:rsidP="00DC322B">
            <w:pPr>
              <w:pStyle w:val="Normal11"/>
            </w:pPr>
            <w:r>
              <w:t>Tilbagekald eller nedskriv fordring i EFI, hvis fordring er overdraget til EFI.</w:t>
            </w:r>
          </w:p>
          <w:p w14:paraId="6DF5CA65" w14:textId="77777777" w:rsidR="00DC322B" w:rsidRDefault="00DC322B" w:rsidP="00DC322B">
            <w:pPr>
              <w:pStyle w:val="Normal11"/>
            </w:pPr>
          </w:p>
          <w:p w14:paraId="09627324" w14:textId="77777777" w:rsidR="00DC322B" w:rsidRDefault="00DC322B" w:rsidP="00DC322B">
            <w:pPr>
              <w:pStyle w:val="Normal11"/>
            </w:pPr>
            <w:r>
              <w:t>I nogle tilfælde skal kunden gøres opmærksom på dækningen via A&amp;D og der dannes meddelelse som beskriver dækningen med:</w:t>
            </w:r>
          </w:p>
          <w:p w14:paraId="20E7D584" w14:textId="77777777" w:rsidR="00DC322B" w:rsidRDefault="00DC322B" w:rsidP="00DC322B">
            <w:pPr>
              <w:pStyle w:val="Normal11"/>
            </w:pPr>
            <w:r>
              <w:t xml:space="preserve">- Beløbets oprindelse (fx negativ angivelse, hvilken fordringstype det vedrører, periode, og størrelse) </w:t>
            </w:r>
          </w:p>
          <w:p w14:paraId="78F6ED96" w14:textId="77777777" w:rsidR="00DC322B" w:rsidRDefault="00DC322B" w:rsidP="00DC322B">
            <w:pPr>
              <w:pStyle w:val="Normal11"/>
            </w:pPr>
            <w:r>
              <w:t>- Hvad den negative fordring har dækket</w:t>
            </w:r>
          </w:p>
        </w:tc>
        <w:tc>
          <w:tcPr>
            <w:tcW w:w="3197" w:type="dxa"/>
            <w:shd w:val="clear" w:color="auto" w:fill="FFFFFF"/>
          </w:tcPr>
          <w:p w14:paraId="34057C05" w14:textId="77777777" w:rsidR="00DC322B" w:rsidRDefault="00DC322B" w:rsidP="00DC322B">
            <w:pPr>
              <w:pStyle w:val="Normal11"/>
            </w:pPr>
          </w:p>
        </w:tc>
      </w:tr>
      <w:tr w:rsidR="00DC322B" w14:paraId="257597E5" w14:textId="77777777" w:rsidTr="00DC322B">
        <w:tc>
          <w:tcPr>
            <w:tcW w:w="9909" w:type="dxa"/>
            <w:gridSpan w:val="3"/>
            <w:shd w:val="clear" w:color="auto" w:fill="FFFFFF"/>
          </w:tcPr>
          <w:p w14:paraId="5926180D" w14:textId="77777777" w:rsidR="00DC322B" w:rsidRPr="00DC322B" w:rsidRDefault="00DC322B" w:rsidP="00DC322B">
            <w:pPr>
              <w:pStyle w:val="Normal11"/>
              <w:rPr>
                <w:b/>
              </w:rPr>
            </w:pPr>
            <w:r>
              <w:rPr>
                <w:b/>
              </w:rPr>
              <w:t>Trin 3: Tilbagerul rente og evt gebyr</w:t>
            </w:r>
          </w:p>
        </w:tc>
      </w:tr>
      <w:tr w:rsidR="00DC322B" w14:paraId="79BBA228" w14:textId="77777777" w:rsidTr="00DC322B">
        <w:tc>
          <w:tcPr>
            <w:tcW w:w="3356" w:type="dxa"/>
            <w:shd w:val="clear" w:color="auto" w:fill="FFFFFF"/>
          </w:tcPr>
          <w:p w14:paraId="2B50F89F" w14:textId="77777777" w:rsidR="00DC322B" w:rsidRPr="00DC322B" w:rsidRDefault="00DC322B" w:rsidP="00DC322B">
            <w:pPr>
              <w:pStyle w:val="Normal11"/>
              <w:rPr>
                <w:color w:val="000000"/>
              </w:rPr>
            </w:pPr>
          </w:p>
        </w:tc>
        <w:tc>
          <w:tcPr>
            <w:tcW w:w="3356" w:type="dxa"/>
            <w:shd w:val="clear" w:color="auto" w:fill="FFFFFF"/>
          </w:tcPr>
          <w:p w14:paraId="5C5EA9BA" w14:textId="77777777" w:rsidR="00DC322B" w:rsidRDefault="00DC322B" w:rsidP="00DC322B">
            <w:pPr>
              <w:pStyle w:val="Normal11"/>
            </w:pPr>
            <w:r>
              <w:t xml:space="preserve">Hvis godkendelse er mindre end dags dato og hvis der i mellemtiden er tilskrevet renter skal disse tilbagerulles fra godkendelsesdatoen og til sidste rordinære rentetilskrivning. </w:t>
            </w:r>
          </w:p>
          <w:p w14:paraId="36A226BA" w14:textId="77777777" w:rsidR="00DC322B" w:rsidRDefault="00DC322B" w:rsidP="00DC322B">
            <w:pPr>
              <w:pStyle w:val="Normal11"/>
            </w:pPr>
          </w:p>
          <w:p w14:paraId="05B48577" w14:textId="77777777" w:rsidR="00DC322B" w:rsidRDefault="00DC322B" w:rsidP="00DC322B">
            <w:pPr>
              <w:pStyle w:val="Normal11"/>
            </w:pPr>
            <w:r>
              <w:t xml:space="preserve">Rykkergebyr tilbagerulles hvis modtagelsesdato er mindre end dags dato på alle fordringer som vedrører det eksakte rykkergebyr er dækket. </w:t>
            </w:r>
          </w:p>
        </w:tc>
        <w:tc>
          <w:tcPr>
            <w:tcW w:w="3197" w:type="dxa"/>
            <w:shd w:val="clear" w:color="auto" w:fill="FFFFFF"/>
          </w:tcPr>
          <w:p w14:paraId="7970DC2D" w14:textId="77777777" w:rsidR="00DC322B" w:rsidRDefault="00DC322B" w:rsidP="00DC322B">
            <w:pPr>
              <w:pStyle w:val="Normal11"/>
            </w:pPr>
          </w:p>
        </w:tc>
      </w:tr>
      <w:tr w:rsidR="00DC322B" w14:paraId="387F1AC6" w14:textId="77777777" w:rsidTr="00DC322B">
        <w:tc>
          <w:tcPr>
            <w:tcW w:w="9909" w:type="dxa"/>
            <w:gridSpan w:val="3"/>
            <w:shd w:val="clear" w:color="auto" w:fill="FFFFFF"/>
          </w:tcPr>
          <w:p w14:paraId="2E48C375" w14:textId="77777777" w:rsidR="00DC322B" w:rsidRPr="00DC322B" w:rsidRDefault="00DC322B" w:rsidP="00DC322B">
            <w:pPr>
              <w:pStyle w:val="Normal11"/>
              <w:rPr>
                <w:b/>
              </w:rPr>
            </w:pPr>
            <w:r>
              <w:rPr>
                <w:b/>
              </w:rPr>
              <w:t>Trin 4: Dan modregningsmeddelse</w:t>
            </w:r>
          </w:p>
        </w:tc>
      </w:tr>
      <w:tr w:rsidR="00DC322B" w14:paraId="76F028DC" w14:textId="77777777" w:rsidTr="00DC322B">
        <w:tc>
          <w:tcPr>
            <w:tcW w:w="3356" w:type="dxa"/>
            <w:shd w:val="clear" w:color="auto" w:fill="FFFFFF"/>
          </w:tcPr>
          <w:p w14:paraId="7F32EB67" w14:textId="77777777" w:rsidR="00DC322B" w:rsidRPr="00DC322B" w:rsidRDefault="00DC322B" w:rsidP="00DC322B">
            <w:pPr>
              <w:pStyle w:val="Normal11"/>
              <w:rPr>
                <w:color w:val="000000"/>
              </w:rPr>
            </w:pPr>
          </w:p>
        </w:tc>
        <w:tc>
          <w:tcPr>
            <w:tcW w:w="3356" w:type="dxa"/>
            <w:shd w:val="clear" w:color="auto" w:fill="FFFFFF"/>
          </w:tcPr>
          <w:p w14:paraId="5F7DC793" w14:textId="77777777" w:rsidR="00DC322B" w:rsidRDefault="00DC322B" w:rsidP="00DC322B">
            <w:pPr>
              <w:pStyle w:val="Normal11"/>
            </w:pPr>
            <w:r>
              <w:t xml:space="preserve">Modregningsmeddelelse dannes. </w:t>
            </w:r>
          </w:p>
        </w:tc>
        <w:tc>
          <w:tcPr>
            <w:tcW w:w="3197" w:type="dxa"/>
            <w:shd w:val="clear" w:color="auto" w:fill="FFFFFF"/>
          </w:tcPr>
          <w:p w14:paraId="775E47A9" w14:textId="77777777" w:rsidR="00DC322B" w:rsidRDefault="00DC322B" w:rsidP="00DC322B">
            <w:pPr>
              <w:pStyle w:val="Normal11"/>
            </w:pPr>
          </w:p>
        </w:tc>
      </w:tr>
      <w:tr w:rsidR="00DC322B" w14:paraId="53C93319" w14:textId="77777777" w:rsidTr="00DC322B">
        <w:tc>
          <w:tcPr>
            <w:tcW w:w="9909" w:type="dxa"/>
            <w:gridSpan w:val="3"/>
            <w:shd w:val="clear" w:color="auto" w:fill="FFFFFF"/>
          </w:tcPr>
          <w:p w14:paraId="765C7389" w14:textId="77777777" w:rsidR="00DC322B" w:rsidRPr="00DC322B" w:rsidRDefault="00DC322B" w:rsidP="00DC322B">
            <w:pPr>
              <w:pStyle w:val="Normal11"/>
              <w:rPr>
                <w:b/>
              </w:rPr>
            </w:pPr>
            <w:r>
              <w:rPr>
                <w:b/>
              </w:rPr>
              <w:lastRenderedPageBreak/>
              <w:t>Trin 5: Send meddelelse</w:t>
            </w:r>
          </w:p>
        </w:tc>
      </w:tr>
      <w:tr w:rsidR="00DC322B" w14:paraId="7CFE8BB2" w14:textId="77777777" w:rsidTr="00DC322B">
        <w:tc>
          <w:tcPr>
            <w:tcW w:w="3356" w:type="dxa"/>
            <w:shd w:val="clear" w:color="auto" w:fill="FFFFFF"/>
          </w:tcPr>
          <w:p w14:paraId="68BA2850" w14:textId="77777777" w:rsidR="00DC322B" w:rsidRPr="00DC322B" w:rsidRDefault="00DC322B" w:rsidP="00DC322B">
            <w:pPr>
              <w:pStyle w:val="Normal11"/>
              <w:rPr>
                <w:color w:val="000000"/>
              </w:rPr>
            </w:pPr>
          </w:p>
        </w:tc>
        <w:tc>
          <w:tcPr>
            <w:tcW w:w="3356" w:type="dxa"/>
            <w:shd w:val="clear" w:color="auto" w:fill="FFFFFF"/>
          </w:tcPr>
          <w:p w14:paraId="48A963EC" w14:textId="77777777" w:rsidR="00DC322B" w:rsidRDefault="00DC322B" w:rsidP="00DC322B">
            <w:pPr>
              <w:pStyle w:val="Normal11"/>
            </w:pPr>
            <w:r>
              <w:t xml:space="preserve">Der sendes besked til A&amp;D om at udsende modregningsmeddelelse. </w:t>
            </w:r>
          </w:p>
        </w:tc>
        <w:tc>
          <w:tcPr>
            <w:tcW w:w="3197" w:type="dxa"/>
            <w:shd w:val="clear" w:color="auto" w:fill="FFFFFF"/>
          </w:tcPr>
          <w:p w14:paraId="256B2CED" w14:textId="77777777" w:rsidR="00DC322B" w:rsidRDefault="00DC322B" w:rsidP="00DC322B">
            <w:pPr>
              <w:pStyle w:val="Normal11"/>
            </w:pPr>
            <w:r>
              <w:t>AD.MeddelelseMultiSend</w:t>
            </w:r>
          </w:p>
          <w:p w14:paraId="1BA751EC" w14:textId="698EDABD" w:rsidR="00DC322B" w:rsidRDefault="00DC322B" w:rsidP="00DC322B">
            <w:pPr>
              <w:pStyle w:val="Normal11"/>
            </w:pPr>
            <w:r>
              <w:t>AD.MeddelelseStatusMultiHent</w:t>
            </w:r>
            <w:del w:id="41" w:author="Poul V Madsen" w:date="2012-02-16T08:49:00Z">
              <w:r w:rsidR="00094471">
                <w:fldChar w:fldCharType="begin"/>
              </w:r>
              <w:r w:rsidR="00094471">
                <w:delInstrText xml:space="preserve"> XE "</w:delInstrText>
              </w:r>
              <w:r w:rsidR="00094471" w:rsidRPr="00471813">
                <w:delInstrText>AD.MeddelelseStatusMultiHent</w:delInstrText>
              </w:r>
              <w:r w:rsidR="00094471">
                <w:delInstrText xml:space="preserve">" </w:delInstrText>
              </w:r>
              <w:r w:rsidR="00094471">
                <w:fldChar w:fldCharType="end"/>
              </w:r>
              <w:r w:rsidR="00094471">
                <w:fldChar w:fldCharType="begin"/>
              </w:r>
              <w:r w:rsidR="00094471">
                <w:delInstrText xml:space="preserve"> XE "</w:delInstrText>
              </w:r>
              <w:r w:rsidR="00094471" w:rsidRPr="00D7267B">
                <w:delInstrText>AD.MeddelelseMultiSend</w:delInstrText>
              </w:r>
              <w:r w:rsidR="00094471">
                <w:delInstrText xml:space="preserve">" </w:delInstrText>
              </w:r>
              <w:r w:rsidR="00094471">
                <w:fldChar w:fldCharType="end"/>
              </w:r>
            </w:del>
          </w:p>
        </w:tc>
      </w:tr>
    </w:tbl>
    <w:p w14:paraId="4C421803" w14:textId="77777777" w:rsidR="00DC322B" w:rsidRDefault="00DC322B" w:rsidP="00DC322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C322B" w14:paraId="699F0448" w14:textId="77777777" w:rsidTr="00DC322B">
        <w:tc>
          <w:tcPr>
            <w:tcW w:w="9869" w:type="dxa"/>
            <w:shd w:val="clear" w:color="auto" w:fill="auto"/>
          </w:tcPr>
          <w:p w14:paraId="1E9FF798" w14:textId="77777777" w:rsidR="00DC322B" w:rsidRDefault="00DC322B" w:rsidP="00DC322B">
            <w:pPr>
              <w:pStyle w:val="Normal11"/>
            </w:pPr>
            <w:r>
              <w:rPr>
                <w:b/>
              </w:rPr>
              <w:t>Slutbetingelser</w:t>
            </w:r>
          </w:p>
          <w:p w14:paraId="79EA4726" w14:textId="77777777" w:rsidR="00DC322B" w:rsidRDefault="00DC322B" w:rsidP="00DC322B">
            <w:pPr>
              <w:pStyle w:val="Normal11"/>
            </w:pPr>
            <w:r>
              <w:t xml:space="preserve">Negativ fordring er korrekt fordelt herunder fordelt til udbetaling/modregning via EFI. </w:t>
            </w:r>
          </w:p>
          <w:p w14:paraId="2BB88134" w14:textId="77777777" w:rsidR="00DC322B" w:rsidRDefault="00DC322B" w:rsidP="00DC322B">
            <w:pPr>
              <w:pStyle w:val="Normal11"/>
            </w:pPr>
          </w:p>
          <w:p w14:paraId="6041803B" w14:textId="77777777" w:rsidR="00DC322B" w:rsidRDefault="00DC322B" w:rsidP="00DC322B">
            <w:pPr>
              <w:pStyle w:val="Normal11"/>
            </w:pPr>
            <w:r>
              <w:t xml:space="preserve">Hvis godkendelse er mindre end dags dato og hvis der i mellemtiden er tilskrevet renter er disse tilbagerullet til sidste ordinære rentetilskrivning. Rykkergebyr er tilbagerullet hvis modtagelsesdato er mindre end dags dato på alle fordringer som vedrører det eksakte rykkergebyr er dækket. </w:t>
            </w:r>
          </w:p>
          <w:p w14:paraId="4BE13731" w14:textId="77777777" w:rsidR="00DC322B" w:rsidRDefault="00DC322B" w:rsidP="00DC322B">
            <w:pPr>
              <w:pStyle w:val="Normal11"/>
            </w:pPr>
          </w:p>
          <w:p w14:paraId="1A0F31E3" w14:textId="77777777" w:rsidR="00DC322B" w:rsidRDefault="00DC322B" w:rsidP="00DC322B">
            <w:pPr>
              <w:pStyle w:val="Normal11"/>
            </w:pPr>
            <w:r>
              <w:t xml:space="preserve">Modregningsmeddelelse er dannet og videregivet til aftale og distributionsservice hvor den i nogle tilfælde er udsendt og i andre tilfælde tilgængelig via kundens konto. </w:t>
            </w:r>
          </w:p>
          <w:p w14:paraId="53F99832" w14:textId="77777777" w:rsidR="00DC322B" w:rsidRDefault="00DC322B" w:rsidP="00DC322B">
            <w:pPr>
              <w:pStyle w:val="Normal11"/>
            </w:pPr>
          </w:p>
          <w:p w14:paraId="2950A1FD" w14:textId="77777777" w:rsidR="00DC322B" w:rsidRDefault="00DC322B" w:rsidP="00DC322B">
            <w:pPr>
              <w:pStyle w:val="Normal11"/>
            </w:pPr>
            <w:r>
              <w:t xml:space="preserve">Hvis fordring er overdraget til inddrivelse, er denne markeret til tilbagekaldt fra EFI. </w:t>
            </w:r>
          </w:p>
          <w:p w14:paraId="15632900" w14:textId="77777777" w:rsidR="00DC322B" w:rsidRDefault="00DC322B" w:rsidP="00DC322B">
            <w:pPr>
              <w:pStyle w:val="Normal11"/>
            </w:pPr>
          </w:p>
          <w:p w14:paraId="1828A06C" w14:textId="77777777" w:rsidR="00DC322B" w:rsidRPr="00DC322B" w:rsidRDefault="00DC322B" w:rsidP="00DC322B">
            <w:pPr>
              <w:pStyle w:val="Normal11"/>
            </w:pPr>
            <w:r>
              <w:t>Der er foretaget de relevante regnskabsmæssige posteringer</w:t>
            </w:r>
          </w:p>
        </w:tc>
      </w:tr>
      <w:tr w:rsidR="00DC322B" w14:paraId="29AB0D6A" w14:textId="77777777" w:rsidTr="00DC322B">
        <w:tc>
          <w:tcPr>
            <w:tcW w:w="9869" w:type="dxa"/>
            <w:shd w:val="clear" w:color="auto" w:fill="auto"/>
          </w:tcPr>
          <w:p w14:paraId="14742F13" w14:textId="77777777" w:rsidR="00DC322B" w:rsidRDefault="00DC322B" w:rsidP="00DC322B">
            <w:pPr>
              <w:pStyle w:val="Normal11"/>
            </w:pPr>
            <w:r>
              <w:rPr>
                <w:b/>
              </w:rPr>
              <w:t>Noter</w:t>
            </w:r>
          </w:p>
          <w:p w14:paraId="483EBB7A" w14:textId="77777777" w:rsidR="00DC322B" w:rsidRPr="00DC322B" w:rsidRDefault="00DC322B" w:rsidP="00DC322B">
            <w:pPr>
              <w:pStyle w:val="Normal11"/>
            </w:pPr>
          </w:p>
        </w:tc>
      </w:tr>
      <w:tr w:rsidR="00DC322B" w14:paraId="37CFEF43" w14:textId="77777777" w:rsidTr="00DC322B">
        <w:tc>
          <w:tcPr>
            <w:tcW w:w="9869" w:type="dxa"/>
            <w:shd w:val="clear" w:color="auto" w:fill="auto"/>
          </w:tcPr>
          <w:p w14:paraId="222E6A09" w14:textId="77777777" w:rsidR="00DC322B" w:rsidRDefault="00DC322B" w:rsidP="00DC322B">
            <w:pPr>
              <w:pStyle w:val="Normal11"/>
            </w:pPr>
            <w:r>
              <w:rPr>
                <w:b/>
              </w:rPr>
              <w:t>Servicebeskrivelse</w:t>
            </w:r>
          </w:p>
          <w:p w14:paraId="69A69C88" w14:textId="77777777" w:rsidR="00DC322B" w:rsidRPr="00DC322B" w:rsidRDefault="00DC322B" w:rsidP="00DC322B">
            <w:pPr>
              <w:pStyle w:val="Normal11"/>
            </w:pPr>
          </w:p>
        </w:tc>
      </w:tr>
    </w:tbl>
    <w:p w14:paraId="3F1ABFB9" w14:textId="77777777" w:rsidR="00DC322B" w:rsidRDefault="00DC322B" w:rsidP="00DC322B">
      <w:pPr>
        <w:pStyle w:val="Normal11"/>
        <w:sectPr w:rsidR="00DC322B" w:rsidSect="00DC322B">
          <w:pgSz w:w="11906" w:h="16838"/>
          <w:pgMar w:top="1417" w:right="986" w:bottom="1417" w:left="1134" w:header="556" w:footer="850" w:gutter="57"/>
          <w:paperSrc w:first="2" w:other="2"/>
          <w:cols w:space="708"/>
          <w:docGrid w:linePitch="360"/>
        </w:sectPr>
      </w:pPr>
    </w:p>
    <w:p w14:paraId="0039E2A5" w14:textId="77777777" w:rsidR="00DC322B" w:rsidRDefault="00DC322B" w:rsidP="00DC322B">
      <w:pPr>
        <w:pStyle w:val="Overskrift2"/>
      </w:pPr>
      <w:r>
        <w:lastRenderedPageBreak/>
        <w:t>14.01 Modtag opdateringer fra inddrivelse</w:t>
      </w:r>
    </w:p>
    <w:p w14:paraId="47B87D87" w14:textId="77777777" w:rsidR="00DC322B" w:rsidRDefault="00DC322B" w:rsidP="00DC322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C322B" w14:paraId="53BD1437" w14:textId="77777777" w:rsidTr="00DC322B">
        <w:tc>
          <w:tcPr>
            <w:tcW w:w="9869" w:type="dxa"/>
            <w:shd w:val="clear" w:color="auto" w:fill="auto"/>
          </w:tcPr>
          <w:p w14:paraId="0BB4769E" w14:textId="77777777" w:rsidR="00DC322B" w:rsidRDefault="00DC322B" w:rsidP="00DC322B">
            <w:pPr>
              <w:pStyle w:val="Normal11"/>
            </w:pPr>
            <w:r>
              <w:rPr>
                <w:b/>
              </w:rPr>
              <w:t>Formål</w:t>
            </w:r>
          </w:p>
          <w:p w14:paraId="253753B5" w14:textId="77777777" w:rsidR="00DC322B" w:rsidRDefault="00DC322B" w:rsidP="00DC322B">
            <w:pPr>
              <w:pStyle w:val="Normal11"/>
            </w:pPr>
            <w:r>
              <w:t xml:space="preserve">At modtage opdateringer for eksempelvis indbetalinger mv foretaget til Inddrivelse. </w:t>
            </w:r>
          </w:p>
          <w:p w14:paraId="56930518" w14:textId="77777777" w:rsidR="00DC322B" w:rsidRDefault="00DC322B" w:rsidP="00DC322B">
            <w:pPr>
              <w:pStyle w:val="Normal11"/>
            </w:pPr>
          </w:p>
          <w:p w14:paraId="6137485A" w14:textId="77777777" w:rsidR="00DC322B" w:rsidRDefault="00DC322B" w:rsidP="00DC322B">
            <w:pPr>
              <w:pStyle w:val="Normal11"/>
            </w:pPr>
            <w:r>
              <w:t xml:space="preserve">Beskrivelse </w:t>
            </w:r>
          </w:p>
          <w:p w14:paraId="20DF8E59" w14:textId="77777777" w:rsidR="00DC322B" w:rsidRDefault="00DC322B" w:rsidP="00DC322B">
            <w:pPr>
              <w:pStyle w:val="Normal11"/>
            </w:pPr>
            <w:r>
              <w:t xml:space="preserve">Håndterer kommunikation fra Inddrivelsesmyndigheden(EFI) til Debitormotoren (DM). </w:t>
            </w:r>
          </w:p>
          <w:p w14:paraId="3B64A427" w14:textId="77777777" w:rsidR="00DC322B" w:rsidRDefault="00DC322B" w:rsidP="00DC322B">
            <w:pPr>
              <w:pStyle w:val="Normal11"/>
            </w:pPr>
          </w:p>
          <w:p w14:paraId="1EFA525F" w14:textId="77777777" w:rsidR="00DC322B" w:rsidRDefault="00DC322B" w:rsidP="00DC322B">
            <w:pPr>
              <w:pStyle w:val="Normal11"/>
            </w:pPr>
            <w:r>
              <w:t>Når der sker en eller anden form for dækning/ændring af fordringer som er overdraget fra opkrævning til inddrivelse skal dette afspejles i DM/opkrævning. Dette skal ske for at sikre, at en fordring altid er registreret med samme beløb i henholdsvis DM/opkrævning og EFI.</w:t>
            </w:r>
          </w:p>
          <w:p w14:paraId="0436D710" w14:textId="77777777" w:rsidR="00DC322B" w:rsidRDefault="00DC322B" w:rsidP="00DC322B">
            <w:pPr>
              <w:pStyle w:val="Normal11"/>
            </w:pPr>
          </w:p>
          <w:p w14:paraId="46E53E67" w14:textId="77777777" w:rsidR="00DC322B" w:rsidRDefault="00DC322B" w:rsidP="00DC322B">
            <w:pPr>
              <w:pStyle w:val="Normal11"/>
            </w:pPr>
            <w:r>
              <w:t xml:space="preserve">Når der modtages information om nedskrivning fra EFI skal det fremgå hvilken type dækning der er foretaget (Afskrivning, Indbetaling, Modregning)  ved f.eks. modregning fremgår  det hvad der er sket modregning fra..  </w:t>
            </w:r>
          </w:p>
          <w:p w14:paraId="6397DB18" w14:textId="77777777" w:rsidR="00DC322B" w:rsidRPr="00DC322B" w:rsidRDefault="00DC322B" w:rsidP="00DC322B">
            <w:pPr>
              <w:pStyle w:val="Normal11"/>
            </w:pPr>
          </w:p>
        </w:tc>
      </w:tr>
      <w:tr w:rsidR="00DC322B" w14:paraId="542CFDE2" w14:textId="77777777" w:rsidTr="00DC322B">
        <w:tc>
          <w:tcPr>
            <w:tcW w:w="9869" w:type="dxa"/>
            <w:shd w:val="clear" w:color="auto" w:fill="auto"/>
          </w:tcPr>
          <w:p w14:paraId="17BD5C6C" w14:textId="77777777" w:rsidR="00DC322B" w:rsidRDefault="00DC322B" w:rsidP="00DC322B">
            <w:pPr>
              <w:pStyle w:val="Normal11"/>
            </w:pPr>
            <w:r>
              <w:rPr>
                <w:b/>
              </w:rPr>
              <w:t>Frekvens</w:t>
            </w:r>
          </w:p>
          <w:p w14:paraId="568F57ED" w14:textId="77777777" w:rsidR="00DC322B" w:rsidRPr="00DC322B" w:rsidRDefault="00DC322B" w:rsidP="00DC322B">
            <w:pPr>
              <w:pStyle w:val="Normal11"/>
            </w:pPr>
            <w:r>
              <w:t>Ad hoc</w:t>
            </w:r>
          </w:p>
        </w:tc>
      </w:tr>
      <w:tr w:rsidR="00DC322B" w14:paraId="650645AB" w14:textId="77777777" w:rsidTr="00DC322B">
        <w:tc>
          <w:tcPr>
            <w:tcW w:w="9869" w:type="dxa"/>
            <w:shd w:val="clear" w:color="auto" w:fill="auto"/>
          </w:tcPr>
          <w:p w14:paraId="5D149853" w14:textId="77777777" w:rsidR="00DC322B" w:rsidRDefault="00DC322B" w:rsidP="00DC322B">
            <w:pPr>
              <w:pStyle w:val="Normal11"/>
            </w:pPr>
            <w:r>
              <w:rPr>
                <w:b/>
              </w:rPr>
              <w:t>Aktører</w:t>
            </w:r>
          </w:p>
          <w:p w14:paraId="7A247E18" w14:textId="77777777" w:rsidR="00DC322B" w:rsidRPr="00DC322B" w:rsidRDefault="00DC322B" w:rsidP="00DC322B">
            <w:pPr>
              <w:pStyle w:val="Normal11"/>
            </w:pPr>
            <w:r>
              <w:t>Tid</w:t>
            </w:r>
          </w:p>
        </w:tc>
      </w:tr>
      <w:tr w:rsidR="00DC322B" w14:paraId="3E83E1E1" w14:textId="77777777" w:rsidTr="00DC322B">
        <w:tc>
          <w:tcPr>
            <w:tcW w:w="9869" w:type="dxa"/>
            <w:shd w:val="clear" w:color="auto" w:fill="auto"/>
          </w:tcPr>
          <w:p w14:paraId="3CABA0FD" w14:textId="77777777" w:rsidR="00DC322B" w:rsidRDefault="00DC322B" w:rsidP="00DC322B">
            <w:pPr>
              <w:pStyle w:val="Normal11"/>
            </w:pPr>
            <w:r>
              <w:rPr>
                <w:b/>
              </w:rPr>
              <w:t>Startbetingelser</w:t>
            </w:r>
          </w:p>
          <w:p w14:paraId="1F4BEB05" w14:textId="77777777" w:rsidR="00DC322B" w:rsidRPr="00DC322B" w:rsidRDefault="00DC322B" w:rsidP="00DC322B">
            <w:pPr>
              <w:pStyle w:val="Normal11"/>
            </w:pPr>
            <w:r>
              <w:t xml:space="preserve">At der er modtaget opdateringer fra inddrivelsesmyndigheden. </w:t>
            </w:r>
          </w:p>
        </w:tc>
      </w:tr>
    </w:tbl>
    <w:p w14:paraId="647D3E04" w14:textId="77777777" w:rsidR="00DC322B" w:rsidRDefault="00DC322B" w:rsidP="00DC322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C322B" w14:paraId="10DD193E" w14:textId="77777777" w:rsidTr="00DC322B">
        <w:tc>
          <w:tcPr>
            <w:tcW w:w="9909" w:type="dxa"/>
            <w:gridSpan w:val="3"/>
          </w:tcPr>
          <w:p w14:paraId="33C11205" w14:textId="77777777" w:rsidR="00DC322B" w:rsidRPr="00DC322B" w:rsidRDefault="00DC322B" w:rsidP="00DC322B">
            <w:pPr>
              <w:pStyle w:val="Normal11"/>
            </w:pPr>
            <w:r>
              <w:rPr>
                <w:b/>
              </w:rPr>
              <w:t>Hovedvej</w:t>
            </w:r>
          </w:p>
        </w:tc>
      </w:tr>
      <w:tr w:rsidR="00DC322B" w14:paraId="4DE21290" w14:textId="77777777" w:rsidTr="00DC322B">
        <w:tc>
          <w:tcPr>
            <w:tcW w:w="3356" w:type="dxa"/>
            <w:shd w:val="pct20" w:color="auto" w:fill="0000FF"/>
          </w:tcPr>
          <w:p w14:paraId="0D1E27AF" w14:textId="77777777" w:rsidR="00DC322B" w:rsidRPr="00DC322B" w:rsidRDefault="00DC322B" w:rsidP="00DC322B">
            <w:pPr>
              <w:pStyle w:val="Normal11"/>
              <w:rPr>
                <w:color w:val="FFFFFF"/>
              </w:rPr>
            </w:pPr>
            <w:r>
              <w:rPr>
                <w:color w:val="FFFFFF"/>
              </w:rPr>
              <w:t>Aktør</w:t>
            </w:r>
          </w:p>
        </w:tc>
        <w:tc>
          <w:tcPr>
            <w:tcW w:w="3356" w:type="dxa"/>
            <w:shd w:val="pct20" w:color="auto" w:fill="0000FF"/>
          </w:tcPr>
          <w:p w14:paraId="58E514FA" w14:textId="77777777" w:rsidR="00DC322B" w:rsidRPr="00DC322B" w:rsidRDefault="00DC322B" w:rsidP="00DC322B">
            <w:pPr>
              <w:pStyle w:val="Normal11"/>
              <w:rPr>
                <w:color w:val="FFFFFF"/>
              </w:rPr>
            </w:pPr>
            <w:r>
              <w:rPr>
                <w:color w:val="FFFFFF"/>
              </w:rPr>
              <w:t>Løsning</w:t>
            </w:r>
          </w:p>
        </w:tc>
        <w:tc>
          <w:tcPr>
            <w:tcW w:w="3197" w:type="dxa"/>
            <w:shd w:val="pct20" w:color="auto" w:fill="0000FF"/>
          </w:tcPr>
          <w:p w14:paraId="6762A1B2" w14:textId="77777777" w:rsidR="00DC322B" w:rsidRPr="00DC322B" w:rsidRDefault="00DC322B" w:rsidP="00DC322B">
            <w:pPr>
              <w:pStyle w:val="Normal11"/>
              <w:rPr>
                <w:color w:val="FFFFFF"/>
              </w:rPr>
            </w:pPr>
            <w:r>
              <w:rPr>
                <w:color w:val="FFFFFF"/>
              </w:rPr>
              <w:t>Service/Service operationer</w:t>
            </w:r>
          </w:p>
        </w:tc>
      </w:tr>
      <w:tr w:rsidR="00DC322B" w14:paraId="1067AE2F" w14:textId="77777777" w:rsidTr="00DC322B">
        <w:tc>
          <w:tcPr>
            <w:tcW w:w="9909" w:type="dxa"/>
            <w:gridSpan w:val="3"/>
            <w:shd w:val="clear" w:color="auto" w:fill="FFFFFF"/>
          </w:tcPr>
          <w:p w14:paraId="74EF038A" w14:textId="77777777" w:rsidR="00DC322B" w:rsidRPr="00DC322B" w:rsidRDefault="00DC322B" w:rsidP="00DC322B">
            <w:pPr>
              <w:pStyle w:val="Normal11"/>
              <w:rPr>
                <w:b/>
              </w:rPr>
            </w:pPr>
            <w:r>
              <w:rPr>
                <w:b/>
              </w:rPr>
              <w:t>Trin 1: Modtag information fra Inddrivelsesmyndigheden</w:t>
            </w:r>
          </w:p>
        </w:tc>
      </w:tr>
      <w:tr w:rsidR="00DC322B" w14:paraId="2B0E0EE4" w14:textId="77777777" w:rsidTr="00DC322B">
        <w:tc>
          <w:tcPr>
            <w:tcW w:w="3356" w:type="dxa"/>
            <w:shd w:val="clear" w:color="auto" w:fill="FFFFFF"/>
          </w:tcPr>
          <w:p w14:paraId="74920DDF" w14:textId="77777777" w:rsidR="00DC322B" w:rsidRPr="00DC322B" w:rsidRDefault="00DC322B" w:rsidP="00DC322B">
            <w:pPr>
              <w:pStyle w:val="Normal11"/>
              <w:rPr>
                <w:color w:val="000000"/>
              </w:rPr>
            </w:pPr>
          </w:p>
        </w:tc>
        <w:tc>
          <w:tcPr>
            <w:tcW w:w="3356" w:type="dxa"/>
            <w:shd w:val="clear" w:color="auto" w:fill="FFFFFF"/>
          </w:tcPr>
          <w:p w14:paraId="222B2B2F" w14:textId="77777777" w:rsidR="00DC322B" w:rsidRDefault="00DC322B" w:rsidP="00DC322B">
            <w:pPr>
              <w:pStyle w:val="Normal11"/>
            </w:pPr>
            <w:r>
              <w:t xml:space="preserve">Modtag information (opdatering) om indbetalinger, afskrivninger, nedskrivninger fra Inddrivelsesmyndigheden. </w:t>
            </w:r>
          </w:p>
        </w:tc>
        <w:tc>
          <w:tcPr>
            <w:tcW w:w="3197" w:type="dxa"/>
            <w:shd w:val="clear" w:color="auto" w:fill="FFFFFF"/>
          </w:tcPr>
          <w:p w14:paraId="6D24779F" w14:textId="286A8550" w:rsidR="00DC322B" w:rsidRDefault="00094471" w:rsidP="00DC322B">
            <w:pPr>
              <w:pStyle w:val="Normal11"/>
            </w:pPr>
            <w:del w:id="42" w:author="Poul V Madsen" w:date="2012-02-16T08:49:00Z">
              <w:r>
                <w:delText>DMO.OpkrævningInddrivelseOpdateringModtag</w:delText>
              </w:r>
              <w:r>
                <w:fldChar w:fldCharType="begin"/>
              </w:r>
              <w:r>
                <w:delInstrText xml:space="preserve"> XE "</w:delInstrText>
              </w:r>
              <w:r w:rsidRPr="00F36FA8">
                <w:delInstrText>DMO.OpkrævningInddrivelseOpdateringModtag</w:delInstrText>
              </w:r>
              <w:r>
                <w:delInstrText xml:space="preserve">" </w:delInstrText>
              </w:r>
              <w:r>
                <w:fldChar w:fldCharType="end"/>
              </w:r>
            </w:del>
          </w:p>
        </w:tc>
      </w:tr>
      <w:tr w:rsidR="00DC322B" w14:paraId="13ED3DEB" w14:textId="77777777" w:rsidTr="00DC322B">
        <w:tc>
          <w:tcPr>
            <w:tcW w:w="9909" w:type="dxa"/>
            <w:gridSpan w:val="3"/>
            <w:shd w:val="clear" w:color="auto" w:fill="FFFFFF"/>
          </w:tcPr>
          <w:p w14:paraId="555E0B88" w14:textId="77777777" w:rsidR="00DC322B" w:rsidRPr="00DC322B" w:rsidRDefault="00DC322B" w:rsidP="00DC322B">
            <w:pPr>
              <w:pStyle w:val="Normal11"/>
              <w:rPr>
                <w:b/>
              </w:rPr>
            </w:pPr>
            <w:r>
              <w:rPr>
                <w:b/>
              </w:rPr>
              <w:t>Trin 2: Opret posteringer på kundes konto</w:t>
            </w:r>
          </w:p>
        </w:tc>
      </w:tr>
      <w:tr w:rsidR="00DC322B" w14:paraId="6B996E36" w14:textId="77777777" w:rsidTr="00DC322B">
        <w:tc>
          <w:tcPr>
            <w:tcW w:w="3356" w:type="dxa"/>
            <w:shd w:val="clear" w:color="auto" w:fill="FFFFFF"/>
          </w:tcPr>
          <w:p w14:paraId="0F6D2E3A" w14:textId="77777777" w:rsidR="00DC322B" w:rsidRPr="00DC322B" w:rsidRDefault="00DC322B" w:rsidP="00DC322B">
            <w:pPr>
              <w:pStyle w:val="Normal11"/>
              <w:rPr>
                <w:color w:val="000000"/>
              </w:rPr>
            </w:pPr>
          </w:p>
        </w:tc>
        <w:tc>
          <w:tcPr>
            <w:tcW w:w="3356" w:type="dxa"/>
            <w:shd w:val="clear" w:color="auto" w:fill="FFFFFF"/>
          </w:tcPr>
          <w:p w14:paraId="6A930FFB" w14:textId="77777777" w:rsidR="00DC322B" w:rsidRDefault="00DC322B" w:rsidP="00DC322B">
            <w:pPr>
              <w:pStyle w:val="Normal11"/>
            </w:pPr>
            <w:r>
              <w:t xml:space="preserve">Der sker en opdatering af kundens konto i forhold til de oplysninger, der er modtaget. </w:t>
            </w:r>
          </w:p>
        </w:tc>
        <w:tc>
          <w:tcPr>
            <w:tcW w:w="3197" w:type="dxa"/>
            <w:shd w:val="clear" w:color="auto" w:fill="FFFFFF"/>
          </w:tcPr>
          <w:p w14:paraId="26D8F0C5" w14:textId="77777777" w:rsidR="00DC322B" w:rsidRDefault="00DC322B" w:rsidP="00DC322B">
            <w:pPr>
              <w:pStyle w:val="Normal11"/>
            </w:pPr>
          </w:p>
        </w:tc>
      </w:tr>
    </w:tbl>
    <w:p w14:paraId="7825F3BE" w14:textId="77777777" w:rsidR="00DC322B" w:rsidRDefault="00DC322B" w:rsidP="00DC322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C322B" w14:paraId="60632C8C" w14:textId="77777777" w:rsidTr="00DC322B">
        <w:tc>
          <w:tcPr>
            <w:tcW w:w="9869" w:type="dxa"/>
            <w:shd w:val="clear" w:color="auto" w:fill="auto"/>
          </w:tcPr>
          <w:p w14:paraId="6304B00A" w14:textId="77777777" w:rsidR="00DC322B" w:rsidRDefault="00DC322B" w:rsidP="00DC322B">
            <w:pPr>
              <w:pStyle w:val="Normal11"/>
            </w:pPr>
            <w:r>
              <w:rPr>
                <w:b/>
              </w:rPr>
              <w:t>Slutbetingelser</w:t>
            </w:r>
          </w:p>
          <w:p w14:paraId="45E25EC0" w14:textId="77777777" w:rsidR="00DC322B" w:rsidRDefault="00DC322B" w:rsidP="00DC322B">
            <w:pPr>
              <w:pStyle w:val="Normal11"/>
            </w:pPr>
            <w:r>
              <w:t>At restbeløb på fordringer under inddrivelse er opdateret i opkrævningen således at det sikres, at beløbet i henholdsvis DM og EFI er identiske.</w:t>
            </w:r>
          </w:p>
          <w:p w14:paraId="1859D3E7" w14:textId="77777777" w:rsidR="00DC322B" w:rsidRDefault="00DC322B" w:rsidP="00DC322B">
            <w:pPr>
              <w:pStyle w:val="Normal11"/>
            </w:pPr>
          </w:p>
          <w:p w14:paraId="49230AD3" w14:textId="77777777" w:rsidR="00DC322B" w:rsidRPr="00DC322B" w:rsidRDefault="00DC322B" w:rsidP="00DC322B">
            <w:pPr>
              <w:pStyle w:val="Normal11"/>
            </w:pPr>
            <w:r>
              <w:t>Der er foretaget de relevante regnskabsmæssige posteringer</w:t>
            </w:r>
          </w:p>
        </w:tc>
      </w:tr>
      <w:tr w:rsidR="00DC322B" w14:paraId="7D80B0ED" w14:textId="77777777" w:rsidTr="00DC322B">
        <w:tc>
          <w:tcPr>
            <w:tcW w:w="9869" w:type="dxa"/>
            <w:shd w:val="clear" w:color="auto" w:fill="auto"/>
          </w:tcPr>
          <w:p w14:paraId="57B0E647" w14:textId="77777777" w:rsidR="00DC322B" w:rsidRDefault="00DC322B" w:rsidP="00DC322B">
            <w:pPr>
              <w:pStyle w:val="Normal11"/>
            </w:pPr>
            <w:r>
              <w:rPr>
                <w:b/>
              </w:rPr>
              <w:t>Noter</w:t>
            </w:r>
          </w:p>
          <w:p w14:paraId="387F0F74" w14:textId="77777777" w:rsidR="00DC322B" w:rsidRPr="00DC322B" w:rsidRDefault="00DC322B" w:rsidP="00DC322B">
            <w:pPr>
              <w:pStyle w:val="Normal11"/>
            </w:pPr>
          </w:p>
        </w:tc>
      </w:tr>
      <w:tr w:rsidR="00DC322B" w14:paraId="2505E3C7" w14:textId="77777777" w:rsidTr="00DC322B">
        <w:tc>
          <w:tcPr>
            <w:tcW w:w="9869" w:type="dxa"/>
            <w:shd w:val="clear" w:color="auto" w:fill="auto"/>
          </w:tcPr>
          <w:p w14:paraId="4D10617E" w14:textId="77777777" w:rsidR="00DC322B" w:rsidRDefault="00DC322B" w:rsidP="00DC322B">
            <w:pPr>
              <w:pStyle w:val="Normal11"/>
            </w:pPr>
            <w:r>
              <w:rPr>
                <w:b/>
              </w:rPr>
              <w:t>Servicebeskrivelse</w:t>
            </w:r>
          </w:p>
          <w:p w14:paraId="0879001C" w14:textId="77777777" w:rsidR="00DC322B" w:rsidRPr="00DC322B" w:rsidRDefault="00DC322B" w:rsidP="00DC322B">
            <w:pPr>
              <w:pStyle w:val="Normal11"/>
            </w:pPr>
          </w:p>
        </w:tc>
      </w:tr>
    </w:tbl>
    <w:p w14:paraId="6E000635" w14:textId="77777777" w:rsidR="00DC322B" w:rsidRDefault="00DC322B" w:rsidP="00DC322B">
      <w:pPr>
        <w:pStyle w:val="Normal11"/>
        <w:sectPr w:rsidR="00DC322B" w:rsidSect="00DC322B">
          <w:pgSz w:w="11906" w:h="16838"/>
          <w:pgMar w:top="1417" w:right="986" w:bottom="1417" w:left="1134" w:header="556" w:footer="850" w:gutter="57"/>
          <w:paperSrc w:first="2" w:other="2"/>
          <w:cols w:space="708"/>
          <w:docGrid w:linePitch="360"/>
        </w:sectPr>
      </w:pPr>
    </w:p>
    <w:p w14:paraId="11FB12F2" w14:textId="77777777" w:rsidR="00DC322B" w:rsidRDefault="00DC322B" w:rsidP="00DC322B">
      <w:pPr>
        <w:pStyle w:val="Overskrift2"/>
      </w:pPr>
      <w:r>
        <w:lastRenderedPageBreak/>
        <w:t>14.02 Overdrag til inddrivelse</w:t>
      </w:r>
    </w:p>
    <w:p w14:paraId="681292C5" w14:textId="77777777" w:rsidR="00DC322B" w:rsidRDefault="00DC322B" w:rsidP="00DC322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C322B" w14:paraId="3E98526A" w14:textId="77777777" w:rsidTr="00DC322B">
        <w:tc>
          <w:tcPr>
            <w:tcW w:w="9869" w:type="dxa"/>
            <w:shd w:val="clear" w:color="auto" w:fill="auto"/>
          </w:tcPr>
          <w:p w14:paraId="2B958CFF" w14:textId="77777777" w:rsidR="00DC322B" w:rsidRDefault="00DC322B" w:rsidP="00DC322B">
            <w:pPr>
              <w:pStyle w:val="Normal11"/>
            </w:pPr>
            <w:r>
              <w:rPr>
                <w:b/>
              </w:rPr>
              <w:t>Formål</w:t>
            </w:r>
          </w:p>
          <w:p w14:paraId="234EEF06" w14:textId="77777777" w:rsidR="00DC322B" w:rsidRDefault="00DC322B" w:rsidP="00DC322B">
            <w:pPr>
              <w:pStyle w:val="Normal11"/>
            </w:pPr>
            <w:r>
              <w:t>At få overdraget fordringer til inddrivelse ud fra de gældende retningslinier for iværksættelse af inddrivelsesskridt og hermed at minimere risiko for at staten lider tab.</w:t>
            </w:r>
          </w:p>
          <w:p w14:paraId="26349199" w14:textId="77777777" w:rsidR="00DC322B" w:rsidRDefault="00DC322B" w:rsidP="00DC322B">
            <w:pPr>
              <w:pStyle w:val="Normal11"/>
            </w:pPr>
          </w:p>
          <w:p w14:paraId="49C25AF2" w14:textId="77777777" w:rsidR="00DC322B" w:rsidRDefault="00DC322B" w:rsidP="00DC322B">
            <w:pPr>
              <w:pStyle w:val="Normal11"/>
            </w:pPr>
            <w:r>
              <w:t xml:space="preserve">Beskrivelse </w:t>
            </w:r>
          </w:p>
          <w:p w14:paraId="4027D0E1" w14:textId="77777777" w:rsidR="00DC322B" w:rsidRDefault="00DC322B" w:rsidP="00DC322B">
            <w:pPr>
              <w:pStyle w:val="Normal11"/>
            </w:pPr>
            <w:r>
              <w:t>At få overdraget fordringer til inddrivelsesmyndigheden, når følgende betingelser er opfyldt:</w:t>
            </w:r>
          </w:p>
          <w:p w14:paraId="52850ED8" w14:textId="77777777" w:rsidR="00DC322B" w:rsidRDefault="00DC322B" w:rsidP="00DC322B">
            <w:pPr>
              <w:pStyle w:val="Normal11"/>
            </w:pPr>
          </w:p>
          <w:p w14:paraId="55975CC5" w14:textId="77777777" w:rsidR="00DC322B" w:rsidRDefault="00DC322B" w:rsidP="00DC322B">
            <w:pPr>
              <w:pStyle w:val="Normal11"/>
            </w:pPr>
            <w:r>
              <w:t xml:space="preserve">For virksomheder (CVR-nr. og SE-nr.): </w:t>
            </w:r>
          </w:p>
          <w:p w14:paraId="2ACEC56A" w14:textId="77777777" w:rsidR="00DC322B" w:rsidRDefault="00DC322B" w:rsidP="00DC322B">
            <w:pPr>
              <w:pStyle w:val="Normal11"/>
            </w:pPr>
            <w:r>
              <w:t xml:space="preserve">At SRB er overskredet med X dage (parameterstyret) for en betalingsaftale under opkrævning og saldoen er &gt; 5000 kr. (parameterstyret). </w:t>
            </w:r>
          </w:p>
          <w:p w14:paraId="597830CC" w14:textId="77777777" w:rsidR="00DC322B" w:rsidRDefault="00DC322B" w:rsidP="00DC322B">
            <w:pPr>
              <w:pStyle w:val="Normal11"/>
            </w:pPr>
            <w:r>
              <w:t>eller</w:t>
            </w:r>
          </w:p>
          <w:p w14:paraId="72F4F246" w14:textId="77777777" w:rsidR="00DC322B" w:rsidRDefault="00DC322B" w:rsidP="00DC322B">
            <w:pPr>
              <w:pStyle w:val="Normal11"/>
            </w:pPr>
            <w:r>
              <w:t>At kunden i forvejen har en fordring registreret hos Inddrivelsesmyndigheden, og SRB er overskredet med x dage (parameterstyret).</w:t>
            </w:r>
          </w:p>
          <w:p w14:paraId="39FF6469" w14:textId="77777777" w:rsidR="00DC322B" w:rsidRDefault="00DC322B" w:rsidP="00DC322B">
            <w:pPr>
              <w:pStyle w:val="Normal11"/>
            </w:pPr>
            <w:r>
              <w:t>eller</w:t>
            </w:r>
          </w:p>
          <w:p w14:paraId="15BBE916" w14:textId="77777777" w:rsidR="00DC322B" w:rsidRDefault="00DC322B" w:rsidP="00DC322B">
            <w:pPr>
              <w:pStyle w:val="Normal11"/>
            </w:pPr>
            <w:r>
              <w:t>At virksomheden er afmeldt, og saldoen er &gt; 0 (parameterstyret), og der har tidligere været fremsendt en rykker.</w:t>
            </w:r>
          </w:p>
          <w:p w14:paraId="64E9BBC5" w14:textId="77777777" w:rsidR="00DC322B" w:rsidRDefault="00DC322B" w:rsidP="00DC322B">
            <w:pPr>
              <w:pStyle w:val="Normal11"/>
            </w:pPr>
            <w:r>
              <w:t>eller</w:t>
            </w:r>
          </w:p>
          <w:p w14:paraId="75D5590B" w14:textId="77777777" w:rsidR="00DC322B" w:rsidRDefault="00DC322B" w:rsidP="00DC322B">
            <w:pPr>
              <w:pStyle w:val="Normal11"/>
            </w:pPr>
            <w:r>
              <w:t>At saldoen &gt; 5000 kr. (parameterstyret), og der har tidligere været fremsendt en rykker.</w:t>
            </w:r>
          </w:p>
          <w:p w14:paraId="14C5EB17" w14:textId="77777777" w:rsidR="00DC322B" w:rsidRDefault="00DC322B" w:rsidP="00DC322B">
            <w:pPr>
              <w:pStyle w:val="Normal11"/>
            </w:pPr>
            <w:r>
              <w:t xml:space="preserve">eller </w:t>
            </w:r>
          </w:p>
          <w:p w14:paraId="07D8A102" w14:textId="77777777" w:rsidR="00DC322B" w:rsidRDefault="00DC322B" w:rsidP="00DC322B">
            <w:pPr>
              <w:pStyle w:val="Normal11"/>
            </w:pPr>
            <w:r>
              <w:t>At debetsaldo for fordringer af typen motor-person er &gt; 100 kr., og der har tidligere været fremsendt en rykker.</w:t>
            </w:r>
          </w:p>
          <w:p w14:paraId="1CA5806D" w14:textId="77777777" w:rsidR="00DC322B" w:rsidRDefault="00DC322B" w:rsidP="00DC322B">
            <w:pPr>
              <w:pStyle w:val="Normal11"/>
            </w:pPr>
          </w:p>
          <w:p w14:paraId="143CA001" w14:textId="77777777" w:rsidR="00DC322B" w:rsidRDefault="00DC322B" w:rsidP="00DC322B">
            <w:pPr>
              <w:pStyle w:val="Normal11"/>
            </w:pPr>
            <w:r>
              <w:t xml:space="preserve">Der henvises i øvrigt til OPKL § 16c, stk. 3. </w:t>
            </w:r>
          </w:p>
          <w:p w14:paraId="74D307FF" w14:textId="77777777" w:rsidR="00DC322B" w:rsidRDefault="00DC322B" w:rsidP="00DC322B">
            <w:pPr>
              <w:pStyle w:val="Normal11"/>
            </w:pPr>
            <w:r>
              <w:t>I forbindelse med en ikke overholdt betalingsaftale, skal fremtidige SRB slettes, således at hele aftalen er annulleret.</w:t>
            </w:r>
          </w:p>
          <w:p w14:paraId="5EE6C655" w14:textId="77777777" w:rsidR="00DC322B" w:rsidRDefault="00DC322B" w:rsidP="00DC322B">
            <w:pPr>
              <w:pStyle w:val="Normal11"/>
            </w:pPr>
          </w:p>
          <w:p w14:paraId="56539F17" w14:textId="77777777" w:rsidR="00DC322B" w:rsidRDefault="00DC322B" w:rsidP="00DC322B">
            <w:pPr>
              <w:pStyle w:val="Normal11"/>
            </w:pPr>
            <w:r>
              <w:t>Det tydeliggøres i denne aktivitet/use-case, at det ikke er muligt at oparbejde en ny gæld på 5.000 kr. før fordringen overdrages til Restanceinddrivelsesmyndigheden.</w:t>
            </w:r>
          </w:p>
          <w:p w14:paraId="610B2AFE" w14:textId="77777777" w:rsidR="00DC322B" w:rsidRDefault="00DC322B" w:rsidP="00DC322B">
            <w:pPr>
              <w:pStyle w:val="Normal11"/>
            </w:pPr>
          </w:p>
          <w:p w14:paraId="047D32DC" w14:textId="77777777" w:rsidR="00DC322B" w:rsidRDefault="00DC322B" w:rsidP="00DC322B">
            <w:pPr>
              <w:pStyle w:val="Normal11"/>
            </w:pPr>
            <w:r>
              <w:t xml:space="preserve">Overdragelse skal kunne ske dagligt (parameterstyret). </w:t>
            </w:r>
          </w:p>
          <w:p w14:paraId="5214DA91" w14:textId="77777777" w:rsidR="00DC322B" w:rsidRDefault="00DC322B" w:rsidP="00DC322B">
            <w:pPr>
              <w:pStyle w:val="Normal11"/>
            </w:pPr>
          </w:p>
          <w:p w14:paraId="0511D2CF" w14:textId="77777777" w:rsidR="00DC322B" w:rsidRDefault="00DC322B" w:rsidP="00DC322B">
            <w:pPr>
              <w:pStyle w:val="Normal11"/>
            </w:pPr>
            <w:r>
              <w:t xml:space="preserve">Det skal være muligt at spærre for en kunde, således at fordringen, selvom betingelserne for overdragelse er opfyldt, alligevel ikke skal overdrages. Dette kan aktiveres via use case 12.02 eller use case 13.03. </w:t>
            </w:r>
          </w:p>
          <w:p w14:paraId="17D0F26B" w14:textId="77777777" w:rsidR="00DC322B" w:rsidRDefault="00DC322B" w:rsidP="00DC322B">
            <w:pPr>
              <w:pStyle w:val="Normal11"/>
            </w:pPr>
          </w:p>
          <w:p w14:paraId="45F0B495" w14:textId="77777777" w:rsidR="00DC322B" w:rsidRDefault="00DC322B" w:rsidP="00DC322B">
            <w:pPr>
              <w:pStyle w:val="Normal11"/>
            </w:pPr>
            <w:r>
              <w:t>Der vil også være situationer hvor kunden umiddelbart opfylder betingelserne for overdragelse til inddrivelse, men hvor er er stillet sikkerhed. I disse tilfælde skal der ikke ske overdragelse.</w:t>
            </w:r>
          </w:p>
          <w:p w14:paraId="3E4C9D6F" w14:textId="77777777" w:rsidR="00DC322B" w:rsidRDefault="00DC322B" w:rsidP="00DC322B">
            <w:pPr>
              <w:pStyle w:val="Normal11"/>
            </w:pPr>
          </w:p>
          <w:p w14:paraId="1C4074FB" w14:textId="77777777" w:rsidR="00DC322B" w:rsidRDefault="00DC322B" w:rsidP="00DC322B">
            <w:pPr>
              <w:pStyle w:val="Normal11"/>
            </w:pPr>
            <w:r>
              <w:t>Når en fordring er overdraget til inddrivelse, er ansvaret for det videre forløb overdraget til Inddrivelsesmyndigheden. Konsekvens heraf er, at der ikke tilskrives  rente i DMO på fordringer der er markeret/overdraget til inddrivelse.</w:t>
            </w:r>
          </w:p>
          <w:p w14:paraId="6FD489DD" w14:textId="77777777" w:rsidR="00DC322B" w:rsidRDefault="00DC322B" w:rsidP="00DC322B">
            <w:pPr>
              <w:pStyle w:val="Normal11"/>
            </w:pPr>
          </w:p>
          <w:p w14:paraId="47B9C478" w14:textId="77777777" w:rsidR="00DC322B" w:rsidRDefault="00DC322B" w:rsidP="00DC322B">
            <w:pPr>
              <w:pStyle w:val="Normal11"/>
            </w:pPr>
            <w:r>
              <w:t xml:space="preserve">Når en fordring er overdraget til EFI skal en eventuel indbetaling til Debitormotoren, hvor der ikke er andre fordringer end de fordringer, der er overdraget til EFI fortsat kunne dækkes i Debitormotoren. Som en konsekvens af dette vil use cases, som nedskriver eller evt. tilbagekalder fordringer blive initieret. </w:t>
            </w:r>
          </w:p>
          <w:p w14:paraId="3CB2F9B3" w14:textId="77777777" w:rsidR="00DC322B" w:rsidRDefault="00DC322B" w:rsidP="00DC322B">
            <w:pPr>
              <w:pStyle w:val="Normal11"/>
            </w:pPr>
          </w:p>
          <w:p w14:paraId="39221428" w14:textId="77777777" w:rsidR="00DC322B" w:rsidRDefault="00DC322B" w:rsidP="00DC322B">
            <w:pPr>
              <w:pStyle w:val="Normal11"/>
            </w:pPr>
            <w:r>
              <w:t>Hvis kunden har såvel opkrævningsfordringer som inddrivelsesfordringer, dækkes opkrævningsfordringer først.</w:t>
            </w:r>
          </w:p>
          <w:p w14:paraId="6B6C0AFC" w14:textId="77777777" w:rsidR="00DC322B" w:rsidRDefault="00DC322B" w:rsidP="00DC322B">
            <w:pPr>
              <w:pStyle w:val="Normal11"/>
            </w:pPr>
          </w:p>
          <w:p w14:paraId="2AEE5830" w14:textId="77777777" w:rsidR="00DC322B" w:rsidRDefault="00DC322B" w:rsidP="00DC322B">
            <w:pPr>
              <w:pStyle w:val="Normal11"/>
            </w:pPr>
            <w:r>
              <w:t>Forinden overdragelse skal løsningen sikre at inddrivelsesmyndighedens krav til at alle kunder der overdrages til inddrivelse forinden overdragelse er rykket.</w:t>
            </w:r>
          </w:p>
          <w:p w14:paraId="14B9FFD5" w14:textId="77777777" w:rsidR="00DC322B" w:rsidRPr="00DC322B" w:rsidRDefault="00DC322B" w:rsidP="00DC322B">
            <w:pPr>
              <w:pStyle w:val="Normal11"/>
            </w:pPr>
          </w:p>
        </w:tc>
      </w:tr>
      <w:tr w:rsidR="00DC322B" w14:paraId="66FBD9B0" w14:textId="77777777" w:rsidTr="00DC322B">
        <w:tc>
          <w:tcPr>
            <w:tcW w:w="9869" w:type="dxa"/>
            <w:shd w:val="clear" w:color="auto" w:fill="auto"/>
          </w:tcPr>
          <w:p w14:paraId="749E83A6" w14:textId="77777777" w:rsidR="00DC322B" w:rsidRDefault="00DC322B" w:rsidP="00DC322B">
            <w:pPr>
              <w:pStyle w:val="Normal11"/>
            </w:pPr>
            <w:r>
              <w:rPr>
                <w:b/>
              </w:rPr>
              <w:t>Frekvens</w:t>
            </w:r>
          </w:p>
          <w:p w14:paraId="002D5AAA" w14:textId="77777777" w:rsidR="00DC322B" w:rsidRPr="00DC322B" w:rsidRDefault="00DC322B" w:rsidP="00DC322B">
            <w:pPr>
              <w:pStyle w:val="Normal11"/>
            </w:pPr>
            <w:r>
              <w:t>Dagligt</w:t>
            </w:r>
          </w:p>
        </w:tc>
      </w:tr>
      <w:tr w:rsidR="00DC322B" w14:paraId="7C0C2FEF" w14:textId="77777777" w:rsidTr="00DC322B">
        <w:tc>
          <w:tcPr>
            <w:tcW w:w="9869" w:type="dxa"/>
            <w:shd w:val="clear" w:color="auto" w:fill="auto"/>
          </w:tcPr>
          <w:p w14:paraId="66DB1C0A" w14:textId="77777777" w:rsidR="00DC322B" w:rsidRDefault="00DC322B" w:rsidP="00DC322B">
            <w:pPr>
              <w:pStyle w:val="Normal11"/>
            </w:pPr>
            <w:r>
              <w:rPr>
                <w:b/>
              </w:rPr>
              <w:lastRenderedPageBreak/>
              <w:t>Aktører</w:t>
            </w:r>
          </w:p>
          <w:p w14:paraId="7ECF9175" w14:textId="77777777" w:rsidR="00DC322B" w:rsidRPr="00DC322B" w:rsidRDefault="00DC322B" w:rsidP="00DC322B">
            <w:pPr>
              <w:pStyle w:val="Normal11"/>
            </w:pPr>
            <w:r>
              <w:t>Tid</w:t>
            </w:r>
          </w:p>
        </w:tc>
      </w:tr>
      <w:tr w:rsidR="00DC322B" w14:paraId="554DB25A" w14:textId="77777777" w:rsidTr="00DC322B">
        <w:tc>
          <w:tcPr>
            <w:tcW w:w="9869" w:type="dxa"/>
            <w:shd w:val="clear" w:color="auto" w:fill="auto"/>
          </w:tcPr>
          <w:p w14:paraId="7A97DC61" w14:textId="77777777" w:rsidR="00DC322B" w:rsidRDefault="00DC322B" w:rsidP="00DC322B">
            <w:pPr>
              <w:pStyle w:val="Normal11"/>
            </w:pPr>
            <w:r>
              <w:rPr>
                <w:b/>
              </w:rPr>
              <w:t>Startbetingelser</w:t>
            </w:r>
          </w:p>
          <w:p w14:paraId="2EEE7F7B" w14:textId="77777777" w:rsidR="00DC322B" w:rsidRDefault="00DC322B" w:rsidP="00DC322B">
            <w:pPr>
              <w:pStyle w:val="Normal11"/>
            </w:pPr>
            <w:r>
              <w:t>At en betalingsordning er misligeholdt d.v.s at SRB for en rate under ordningen er overskredet med xx dage (parameterstyret) og saldo er &gt;5000 kr.(parameterstyret)</w:t>
            </w:r>
          </w:p>
          <w:p w14:paraId="0E9D7079" w14:textId="77777777" w:rsidR="00DC322B" w:rsidRDefault="00DC322B" w:rsidP="00DC322B">
            <w:pPr>
              <w:pStyle w:val="Normal11"/>
            </w:pPr>
            <w:r>
              <w:t xml:space="preserve">eller </w:t>
            </w:r>
          </w:p>
          <w:p w14:paraId="48F07CD1" w14:textId="77777777" w:rsidR="00DC322B" w:rsidRDefault="00DC322B" w:rsidP="00DC322B">
            <w:pPr>
              <w:pStyle w:val="Normal11"/>
            </w:pPr>
            <w:r>
              <w:t>Kunden har allerede en fordring markeret til inddrivelse hvor fordringshaver er SKAT og SRB er overskredet med X dage (parameterstyret)</w:t>
            </w:r>
          </w:p>
          <w:p w14:paraId="4CF133DE" w14:textId="77777777" w:rsidR="00DC322B" w:rsidRDefault="00DC322B" w:rsidP="00DC322B">
            <w:pPr>
              <w:pStyle w:val="Normal11"/>
            </w:pPr>
            <w:r>
              <w:t xml:space="preserve">eller </w:t>
            </w:r>
          </w:p>
          <w:p w14:paraId="5C5FB299" w14:textId="77777777" w:rsidR="00DC322B" w:rsidRDefault="00DC322B" w:rsidP="00DC322B">
            <w:pPr>
              <w:pStyle w:val="Normal11"/>
            </w:pPr>
            <w:r>
              <w:t xml:space="preserve">Kunden er afmeldt, SRB er overskredet med x dage (parameterstyret), og saldo er &gt; 0 kr., og der har tidligere været fremsendt en rykker (parameterstyret). </w:t>
            </w:r>
          </w:p>
          <w:p w14:paraId="5E538773" w14:textId="77777777" w:rsidR="00DC322B" w:rsidRDefault="00DC322B" w:rsidP="00DC322B">
            <w:pPr>
              <w:pStyle w:val="Normal11"/>
            </w:pPr>
            <w:r>
              <w:t xml:space="preserve">eller </w:t>
            </w:r>
          </w:p>
          <w:p w14:paraId="458027E2" w14:textId="77777777" w:rsidR="00DC322B" w:rsidRDefault="00DC322B" w:rsidP="00DC322B">
            <w:pPr>
              <w:pStyle w:val="Normal11"/>
            </w:pPr>
            <w:r>
              <w:t xml:space="preserve">Debetsaldo &gt; 5000 kr.(parameterstyret), og der har tidligere været fremsendt en rykker. </w:t>
            </w:r>
          </w:p>
          <w:p w14:paraId="6086F286" w14:textId="77777777" w:rsidR="00DC322B" w:rsidRDefault="00DC322B" w:rsidP="00DC322B">
            <w:pPr>
              <w:pStyle w:val="Normal11"/>
            </w:pPr>
            <w:r>
              <w:t xml:space="preserve">eller </w:t>
            </w:r>
          </w:p>
          <w:p w14:paraId="3412EE53" w14:textId="77777777" w:rsidR="00DC322B" w:rsidRPr="00DC322B" w:rsidRDefault="00DC322B" w:rsidP="00DC322B">
            <w:pPr>
              <w:pStyle w:val="Normal11"/>
            </w:pPr>
            <w:r>
              <w:t xml:space="preserve">Debetsaldo for fordringer af typen motor-person er &gt; 100 kr., og der har tidligere været fremsendt en rykker. </w:t>
            </w:r>
          </w:p>
        </w:tc>
      </w:tr>
    </w:tbl>
    <w:p w14:paraId="20C01C7C" w14:textId="77777777" w:rsidR="00DC322B" w:rsidRDefault="00DC322B" w:rsidP="00DC322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C322B" w14:paraId="0CC966A9" w14:textId="77777777" w:rsidTr="00DC322B">
        <w:tc>
          <w:tcPr>
            <w:tcW w:w="9909" w:type="dxa"/>
            <w:gridSpan w:val="3"/>
          </w:tcPr>
          <w:p w14:paraId="05118935" w14:textId="77777777" w:rsidR="00DC322B" w:rsidRPr="00DC322B" w:rsidRDefault="00DC322B" w:rsidP="00DC322B">
            <w:pPr>
              <w:pStyle w:val="Normal11"/>
            </w:pPr>
            <w:r>
              <w:rPr>
                <w:b/>
              </w:rPr>
              <w:t>Hovedvej</w:t>
            </w:r>
          </w:p>
        </w:tc>
      </w:tr>
      <w:tr w:rsidR="00DC322B" w14:paraId="276B5F50" w14:textId="77777777" w:rsidTr="00DC322B">
        <w:tc>
          <w:tcPr>
            <w:tcW w:w="3356" w:type="dxa"/>
            <w:shd w:val="pct20" w:color="auto" w:fill="0000FF"/>
          </w:tcPr>
          <w:p w14:paraId="257421E9" w14:textId="77777777" w:rsidR="00DC322B" w:rsidRPr="00DC322B" w:rsidRDefault="00DC322B" w:rsidP="00DC322B">
            <w:pPr>
              <w:pStyle w:val="Normal11"/>
              <w:rPr>
                <w:color w:val="FFFFFF"/>
              </w:rPr>
            </w:pPr>
            <w:r>
              <w:rPr>
                <w:color w:val="FFFFFF"/>
              </w:rPr>
              <w:t>Aktør</w:t>
            </w:r>
          </w:p>
        </w:tc>
        <w:tc>
          <w:tcPr>
            <w:tcW w:w="3356" w:type="dxa"/>
            <w:shd w:val="pct20" w:color="auto" w:fill="0000FF"/>
          </w:tcPr>
          <w:p w14:paraId="7345AA2E" w14:textId="77777777" w:rsidR="00DC322B" w:rsidRPr="00DC322B" w:rsidRDefault="00DC322B" w:rsidP="00DC322B">
            <w:pPr>
              <w:pStyle w:val="Normal11"/>
              <w:rPr>
                <w:color w:val="FFFFFF"/>
              </w:rPr>
            </w:pPr>
            <w:r>
              <w:rPr>
                <w:color w:val="FFFFFF"/>
              </w:rPr>
              <w:t>Løsning</w:t>
            </w:r>
          </w:p>
        </w:tc>
        <w:tc>
          <w:tcPr>
            <w:tcW w:w="3197" w:type="dxa"/>
            <w:shd w:val="pct20" w:color="auto" w:fill="0000FF"/>
          </w:tcPr>
          <w:p w14:paraId="529E8BF0" w14:textId="77777777" w:rsidR="00DC322B" w:rsidRPr="00DC322B" w:rsidRDefault="00DC322B" w:rsidP="00DC322B">
            <w:pPr>
              <w:pStyle w:val="Normal11"/>
              <w:rPr>
                <w:color w:val="FFFFFF"/>
              </w:rPr>
            </w:pPr>
            <w:r>
              <w:rPr>
                <w:color w:val="FFFFFF"/>
              </w:rPr>
              <w:t>Service/Service operationer</w:t>
            </w:r>
          </w:p>
        </w:tc>
      </w:tr>
      <w:tr w:rsidR="00DC322B" w14:paraId="3B80EF11" w14:textId="77777777" w:rsidTr="00DC322B">
        <w:tc>
          <w:tcPr>
            <w:tcW w:w="9909" w:type="dxa"/>
            <w:gridSpan w:val="3"/>
            <w:shd w:val="clear" w:color="auto" w:fill="FFFFFF"/>
          </w:tcPr>
          <w:p w14:paraId="5D3453D5" w14:textId="77777777" w:rsidR="00DC322B" w:rsidRPr="00DC322B" w:rsidRDefault="00DC322B" w:rsidP="00DC322B">
            <w:pPr>
              <w:pStyle w:val="Normal11"/>
              <w:rPr>
                <w:b/>
              </w:rPr>
            </w:pPr>
            <w:r>
              <w:rPr>
                <w:b/>
              </w:rPr>
              <w:t>Trin 1: Overdrag fordring til inddrivelse ifm. 2. rykkerkørsel</w:t>
            </w:r>
          </w:p>
        </w:tc>
      </w:tr>
      <w:tr w:rsidR="00DC322B" w14:paraId="26B0AFF6" w14:textId="77777777" w:rsidTr="00DC322B">
        <w:tc>
          <w:tcPr>
            <w:tcW w:w="3356" w:type="dxa"/>
            <w:shd w:val="clear" w:color="auto" w:fill="FFFFFF"/>
          </w:tcPr>
          <w:p w14:paraId="5C602D1A" w14:textId="77777777" w:rsidR="00DC322B" w:rsidRPr="00DC322B" w:rsidRDefault="00DC322B" w:rsidP="00DC322B">
            <w:pPr>
              <w:pStyle w:val="Normal11"/>
              <w:rPr>
                <w:color w:val="000000"/>
              </w:rPr>
            </w:pPr>
          </w:p>
        </w:tc>
        <w:tc>
          <w:tcPr>
            <w:tcW w:w="3356" w:type="dxa"/>
            <w:shd w:val="clear" w:color="auto" w:fill="FFFFFF"/>
          </w:tcPr>
          <w:p w14:paraId="70AF14AF" w14:textId="77777777" w:rsidR="00DC322B" w:rsidRDefault="00DC322B" w:rsidP="00DC322B">
            <w:pPr>
              <w:pStyle w:val="Normal11"/>
            </w:pPr>
            <w:r>
              <w:t>I forbindelse med rykkerkørslen overdrages fordringer til Inddrivelse.</w:t>
            </w:r>
          </w:p>
          <w:p w14:paraId="07B98067" w14:textId="77777777" w:rsidR="00DC322B" w:rsidRDefault="00DC322B" w:rsidP="00DC322B">
            <w:pPr>
              <w:pStyle w:val="Normal11"/>
            </w:pPr>
          </w:p>
          <w:p w14:paraId="727FA870" w14:textId="77777777" w:rsidR="00DC322B" w:rsidRDefault="00DC322B" w:rsidP="00DC322B">
            <w:pPr>
              <w:pStyle w:val="Normal11"/>
            </w:pPr>
            <w:r>
              <w:t xml:space="preserve">Der skal ske en markering af de fordringer, der er overdraget til inddrivelse, således at det umiddelbart kan ses ved opslag på kundens konto. </w:t>
            </w:r>
          </w:p>
          <w:p w14:paraId="266DB34C" w14:textId="77777777" w:rsidR="00DC322B" w:rsidRDefault="00DC322B" w:rsidP="00DC322B">
            <w:pPr>
              <w:pStyle w:val="Normal11"/>
            </w:pPr>
          </w:p>
          <w:p w14:paraId="59841F95" w14:textId="77777777" w:rsidR="00DC322B" w:rsidRDefault="00DC322B" w:rsidP="00DC322B">
            <w:pPr>
              <w:pStyle w:val="Normal11"/>
            </w:pPr>
            <w:r>
              <w:t xml:space="preserve">Fordringen er nu omfattet af Inddrivelsesmyndighedens regelsæt. </w:t>
            </w:r>
          </w:p>
        </w:tc>
        <w:tc>
          <w:tcPr>
            <w:tcW w:w="3197" w:type="dxa"/>
            <w:shd w:val="clear" w:color="auto" w:fill="FFFFFF"/>
          </w:tcPr>
          <w:p w14:paraId="3CBC8114" w14:textId="77777777" w:rsidR="00DC322B" w:rsidRDefault="00DC322B" w:rsidP="00DC322B">
            <w:pPr>
              <w:pStyle w:val="Normal11"/>
            </w:pPr>
          </w:p>
        </w:tc>
      </w:tr>
      <w:tr w:rsidR="00DC322B" w14:paraId="3F9C8C0A" w14:textId="77777777" w:rsidTr="00DC322B">
        <w:tc>
          <w:tcPr>
            <w:tcW w:w="9909" w:type="dxa"/>
            <w:gridSpan w:val="3"/>
            <w:shd w:val="clear" w:color="auto" w:fill="FFFFFF"/>
          </w:tcPr>
          <w:p w14:paraId="635B4615" w14:textId="77777777" w:rsidR="00DC322B" w:rsidRPr="00DC322B" w:rsidRDefault="00DC322B" w:rsidP="00DC322B">
            <w:pPr>
              <w:pStyle w:val="Normal11"/>
              <w:rPr>
                <w:b/>
              </w:rPr>
            </w:pPr>
            <w:r>
              <w:rPr>
                <w:b/>
              </w:rPr>
              <w:t>Trin 2: Slet betalingsaftale</w:t>
            </w:r>
          </w:p>
        </w:tc>
      </w:tr>
      <w:tr w:rsidR="00DC322B" w14:paraId="3A6F1417" w14:textId="77777777" w:rsidTr="00DC322B">
        <w:tc>
          <w:tcPr>
            <w:tcW w:w="3356" w:type="dxa"/>
            <w:shd w:val="clear" w:color="auto" w:fill="FFFFFF"/>
          </w:tcPr>
          <w:p w14:paraId="73B5317F" w14:textId="77777777" w:rsidR="00DC322B" w:rsidRPr="00DC322B" w:rsidRDefault="00DC322B" w:rsidP="00DC322B">
            <w:pPr>
              <w:pStyle w:val="Normal11"/>
              <w:rPr>
                <w:color w:val="000000"/>
              </w:rPr>
            </w:pPr>
          </w:p>
        </w:tc>
        <w:tc>
          <w:tcPr>
            <w:tcW w:w="3356" w:type="dxa"/>
            <w:shd w:val="clear" w:color="auto" w:fill="FFFFFF"/>
          </w:tcPr>
          <w:p w14:paraId="0938DB7D" w14:textId="77777777" w:rsidR="00DC322B" w:rsidRDefault="00DC322B" w:rsidP="00DC322B">
            <w:pPr>
              <w:pStyle w:val="Normal11"/>
            </w:pPr>
            <w:r>
              <w:t xml:space="preserve">Hvis overdragelse til inddrivelse sker p.g.a. en betalingsaftales SRB er overskredet, slettes (annulleres) hele betalingsaftalen. </w:t>
            </w:r>
          </w:p>
        </w:tc>
        <w:tc>
          <w:tcPr>
            <w:tcW w:w="3197" w:type="dxa"/>
            <w:shd w:val="clear" w:color="auto" w:fill="FFFFFF"/>
          </w:tcPr>
          <w:p w14:paraId="6548F1BF" w14:textId="77777777" w:rsidR="00DC322B" w:rsidRDefault="00DC322B" w:rsidP="00DC322B">
            <w:pPr>
              <w:pStyle w:val="Normal11"/>
            </w:pPr>
          </w:p>
        </w:tc>
      </w:tr>
      <w:tr w:rsidR="00DC322B" w14:paraId="26C1C830" w14:textId="77777777" w:rsidTr="00DC322B">
        <w:tc>
          <w:tcPr>
            <w:tcW w:w="9909" w:type="dxa"/>
            <w:gridSpan w:val="3"/>
            <w:shd w:val="clear" w:color="auto" w:fill="FFFFFF"/>
          </w:tcPr>
          <w:p w14:paraId="526278D1" w14:textId="77777777" w:rsidR="00DC322B" w:rsidRPr="00DC322B" w:rsidRDefault="00DC322B" w:rsidP="00DC322B">
            <w:pPr>
              <w:pStyle w:val="Normal11"/>
              <w:rPr>
                <w:b/>
              </w:rPr>
            </w:pPr>
            <w:r>
              <w:rPr>
                <w:b/>
              </w:rPr>
              <w:t>Trin 3: Indlæsning inddrivelse</w:t>
            </w:r>
          </w:p>
        </w:tc>
      </w:tr>
      <w:tr w:rsidR="00DC322B" w14:paraId="7BDAA07B" w14:textId="77777777" w:rsidTr="00DC322B">
        <w:tc>
          <w:tcPr>
            <w:tcW w:w="3356" w:type="dxa"/>
            <w:shd w:val="clear" w:color="auto" w:fill="FFFFFF"/>
          </w:tcPr>
          <w:p w14:paraId="7329A03E" w14:textId="77777777" w:rsidR="00DC322B" w:rsidRPr="00DC322B" w:rsidRDefault="00DC322B" w:rsidP="00DC322B">
            <w:pPr>
              <w:pStyle w:val="Normal11"/>
              <w:rPr>
                <w:color w:val="000000"/>
              </w:rPr>
            </w:pPr>
          </w:p>
        </w:tc>
        <w:tc>
          <w:tcPr>
            <w:tcW w:w="3356" w:type="dxa"/>
            <w:shd w:val="clear" w:color="auto" w:fill="FFFFFF"/>
          </w:tcPr>
          <w:p w14:paraId="1EF55D51" w14:textId="77777777" w:rsidR="00DC322B" w:rsidRDefault="00DC322B" w:rsidP="00DC322B">
            <w:pPr>
              <w:pStyle w:val="Normal11"/>
            </w:pPr>
            <w:r>
              <w:t xml:space="preserve">De fordringer, der blev fremfundet under trin 1, overføres til inddrivelse. </w:t>
            </w:r>
          </w:p>
        </w:tc>
        <w:tc>
          <w:tcPr>
            <w:tcW w:w="3197" w:type="dxa"/>
            <w:shd w:val="clear" w:color="auto" w:fill="FFFFFF"/>
          </w:tcPr>
          <w:p w14:paraId="4609AA64" w14:textId="1989232F" w:rsidR="00DC322B" w:rsidRDefault="00094471" w:rsidP="00DC322B">
            <w:pPr>
              <w:pStyle w:val="Normal11"/>
            </w:pPr>
            <w:del w:id="43" w:author="Poul V Madsen" w:date="2012-02-16T08:49:00Z">
              <w:r>
                <w:delText>EFI.MFFordringModtag</w:delText>
              </w:r>
              <w:r>
                <w:fldChar w:fldCharType="begin"/>
              </w:r>
              <w:r>
                <w:delInstrText xml:space="preserve"> XE "</w:delInstrText>
              </w:r>
              <w:r w:rsidRPr="00511B88">
                <w:delInstrText>EFI.MFFordringModtag</w:delInstrText>
              </w:r>
              <w:r>
                <w:delInstrText xml:space="preserve">" </w:delInstrText>
              </w:r>
              <w:r>
                <w:fldChar w:fldCharType="end"/>
              </w:r>
            </w:del>
          </w:p>
        </w:tc>
      </w:tr>
    </w:tbl>
    <w:p w14:paraId="0D4B8CF1" w14:textId="77777777" w:rsidR="00DC322B" w:rsidRDefault="00DC322B" w:rsidP="00DC322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C322B" w14:paraId="55E502F4" w14:textId="77777777" w:rsidTr="00DC322B">
        <w:tc>
          <w:tcPr>
            <w:tcW w:w="9869" w:type="dxa"/>
            <w:shd w:val="clear" w:color="auto" w:fill="auto"/>
          </w:tcPr>
          <w:p w14:paraId="266AAF93" w14:textId="77777777" w:rsidR="00DC322B" w:rsidRDefault="00DC322B" w:rsidP="00DC322B">
            <w:pPr>
              <w:pStyle w:val="Normal11"/>
            </w:pPr>
            <w:r>
              <w:rPr>
                <w:b/>
              </w:rPr>
              <w:t>Slutbetingelser</w:t>
            </w:r>
          </w:p>
          <w:p w14:paraId="65DE72D1" w14:textId="77777777" w:rsidR="00DC322B" w:rsidRDefault="00DC322B" w:rsidP="00DC322B">
            <w:pPr>
              <w:pStyle w:val="Normal11"/>
            </w:pPr>
            <w:r>
              <w:t xml:space="preserve">At det af Løsningen fremgår, at fordring er under inddrivelse og hermed også Inddrivelsesmyndighedens regelsæt. </w:t>
            </w:r>
          </w:p>
          <w:p w14:paraId="21E7A2A8" w14:textId="77777777" w:rsidR="00DC322B" w:rsidRDefault="00DC322B" w:rsidP="00DC322B">
            <w:pPr>
              <w:pStyle w:val="Normal11"/>
            </w:pPr>
          </w:p>
          <w:p w14:paraId="4E57BBA1" w14:textId="77777777" w:rsidR="00DC322B" w:rsidRDefault="00DC322B" w:rsidP="00DC322B">
            <w:pPr>
              <w:pStyle w:val="Normal11"/>
            </w:pPr>
            <w:r>
              <w:t>At betalingsaftalen er slettet, hvis overdragelsen til inddrivelse er sket pga, at SRB for betalingsaftalen er overskredet.</w:t>
            </w:r>
          </w:p>
          <w:p w14:paraId="16C5FCF6" w14:textId="77777777" w:rsidR="00DC322B" w:rsidRDefault="00DC322B" w:rsidP="00DC322B">
            <w:pPr>
              <w:pStyle w:val="Normal11"/>
            </w:pPr>
          </w:p>
          <w:p w14:paraId="44862B4E" w14:textId="77777777" w:rsidR="00DC322B" w:rsidRDefault="00DC322B" w:rsidP="00DC322B">
            <w:pPr>
              <w:pStyle w:val="Normal11"/>
            </w:pPr>
            <w:r>
              <w:t xml:space="preserve">At fordringer, som opfylder betingelserne for overdragelse til inddrivelse, er blevet overdraget til Inddrivelsesmyndigheden. </w:t>
            </w:r>
          </w:p>
          <w:p w14:paraId="6A38232E" w14:textId="77777777" w:rsidR="00DC322B" w:rsidRDefault="00DC322B" w:rsidP="00DC322B">
            <w:pPr>
              <w:pStyle w:val="Normal11"/>
            </w:pPr>
          </w:p>
          <w:p w14:paraId="06AA7F5F" w14:textId="77777777" w:rsidR="00DC322B" w:rsidRPr="00DC322B" w:rsidRDefault="00DC322B" w:rsidP="00DC322B">
            <w:pPr>
              <w:pStyle w:val="Normal11"/>
            </w:pPr>
            <w:r>
              <w:t xml:space="preserve">Der er foretaget de relevante regnskabsmæssige posteringer. </w:t>
            </w:r>
          </w:p>
        </w:tc>
      </w:tr>
      <w:tr w:rsidR="00DC322B" w14:paraId="3B383726" w14:textId="77777777" w:rsidTr="00DC322B">
        <w:tc>
          <w:tcPr>
            <w:tcW w:w="9869" w:type="dxa"/>
            <w:shd w:val="clear" w:color="auto" w:fill="auto"/>
          </w:tcPr>
          <w:p w14:paraId="4DAF2142" w14:textId="77777777" w:rsidR="00DC322B" w:rsidRDefault="00DC322B" w:rsidP="00DC322B">
            <w:pPr>
              <w:pStyle w:val="Normal11"/>
            </w:pPr>
            <w:r>
              <w:rPr>
                <w:b/>
              </w:rPr>
              <w:t>Noter</w:t>
            </w:r>
          </w:p>
          <w:p w14:paraId="529BB9EA" w14:textId="77777777" w:rsidR="00DC322B" w:rsidRPr="00DC322B" w:rsidRDefault="00DC322B" w:rsidP="00DC322B">
            <w:pPr>
              <w:pStyle w:val="Normal11"/>
            </w:pPr>
          </w:p>
        </w:tc>
      </w:tr>
      <w:tr w:rsidR="00DC322B" w14:paraId="44B7D1E6" w14:textId="77777777" w:rsidTr="00DC322B">
        <w:tc>
          <w:tcPr>
            <w:tcW w:w="9869" w:type="dxa"/>
            <w:shd w:val="clear" w:color="auto" w:fill="auto"/>
          </w:tcPr>
          <w:p w14:paraId="76A89148" w14:textId="77777777" w:rsidR="00DC322B" w:rsidRDefault="00DC322B" w:rsidP="00DC322B">
            <w:pPr>
              <w:pStyle w:val="Normal11"/>
            </w:pPr>
            <w:r>
              <w:rPr>
                <w:b/>
              </w:rPr>
              <w:lastRenderedPageBreak/>
              <w:t>Servicebeskrivelse</w:t>
            </w:r>
          </w:p>
          <w:p w14:paraId="3BDA6740" w14:textId="77777777" w:rsidR="00DC322B" w:rsidRPr="00DC322B" w:rsidRDefault="00DC322B" w:rsidP="00DC322B">
            <w:pPr>
              <w:pStyle w:val="Normal11"/>
            </w:pPr>
          </w:p>
        </w:tc>
      </w:tr>
    </w:tbl>
    <w:p w14:paraId="5AFC419D" w14:textId="77777777" w:rsidR="00DC322B" w:rsidRDefault="00DC322B" w:rsidP="00DC322B">
      <w:pPr>
        <w:pStyle w:val="Normal11"/>
        <w:sectPr w:rsidR="00DC322B" w:rsidSect="00DC322B">
          <w:pgSz w:w="11906" w:h="16838"/>
          <w:pgMar w:top="1417" w:right="986" w:bottom="1417" w:left="1134" w:header="556" w:footer="850" w:gutter="57"/>
          <w:paperSrc w:first="2" w:other="2"/>
          <w:cols w:space="708"/>
          <w:docGrid w:linePitch="360"/>
        </w:sectPr>
      </w:pPr>
    </w:p>
    <w:p w14:paraId="1A6E14CE" w14:textId="77777777" w:rsidR="00DC322B" w:rsidRDefault="00DC322B" w:rsidP="00DC322B">
      <w:pPr>
        <w:pStyle w:val="Overskrift2"/>
      </w:pPr>
      <w:r>
        <w:lastRenderedPageBreak/>
        <w:t>18.05 Send opdatering til inddrivelse</w:t>
      </w:r>
    </w:p>
    <w:p w14:paraId="0C20E47A" w14:textId="77777777" w:rsidR="00DC322B" w:rsidRDefault="00DC322B" w:rsidP="00DC322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C322B" w14:paraId="710ECC3E" w14:textId="77777777" w:rsidTr="00DC322B">
        <w:tc>
          <w:tcPr>
            <w:tcW w:w="9869" w:type="dxa"/>
            <w:shd w:val="clear" w:color="auto" w:fill="auto"/>
          </w:tcPr>
          <w:p w14:paraId="64E9D44A" w14:textId="77777777" w:rsidR="00DC322B" w:rsidRDefault="00DC322B" w:rsidP="00DC322B">
            <w:pPr>
              <w:pStyle w:val="Normal11"/>
            </w:pPr>
            <w:r>
              <w:rPr>
                <w:b/>
              </w:rPr>
              <w:t>Formål</w:t>
            </w:r>
          </w:p>
          <w:p w14:paraId="79820F05" w14:textId="77777777" w:rsidR="00DC322B" w:rsidRDefault="00DC322B" w:rsidP="00DC322B">
            <w:pPr>
              <w:pStyle w:val="Normal11"/>
            </w:pPr>
            <w:r>
              <w:t>Omhandlende use cases håndterer funktionalitet der skal sikre at der er overensstemmelse mellem fordringer overdraget fra DMO til inddrivelse og/eller modregning i de tilfælde hvor der sker en eller anden form for dækning i DMO.</w:t>
            </w:r>
          </w:p>
          <w:p w14:paraId="0D87217D" w14:textId="77777777" w:rsidR="00DC322B" w:rsidRDefault="00DC322B" w:rsidP="00DC322B">
            <w:pPr>
              <w:pStyle w:val="Normal11"/>
            </w:pPr>
          </w:p>
          <w:p w14:paraId="141C76D4" w14:textId="77777777" w:rsidR="00DC322B" w:rsidRDefault="00DC322B" w:rsidP="00DC322B">
            <w:pPr>
              <w:pStyle w:val="Normal11"/>
            </w:pPr>
            <w:r>
              <w:t>Når der kommer en indbetaling til Debitormotoren skal fordringen samtidig nedskrives i EFI med det beløb, som fordringen er dækket med i DMO/DMS</w:t>
            </w:r>
          </w:p>
          <w:p w14:paraId="23076242" w14:textId="77777777" w:rsidR="00DC322B" w:rsidRDefault="00DC322B" w:rsidP="00DC322B">
            <w:pPr>
              <w:pStyle w:val="Normal11"/>
            </w:pPr>
          </w:p>
          <w:p w14:paraId="6D513D24" w14:textId="77777777" w:rsidR="00DC322B" w:rsidRDefault="00DC322B" w:rsidP="00DC322B">
            <w:pPr>
              <w:pStyle w:val="Normal11"/>
            </w:pPr>
            <w:r>
              <w:t xml:space="preserve">Når en fordring er overdraget til EFI, er den regnskabsmæssigt krediteret i Debitormotoren og debiteret i EFI, men kan stadig dækkes, hvis der kommer en indbetaling eller en negativ fordring til Debitormotoren og der ikke henstår andre udækkede fordringer. </w:t>
            </w:r>
          </w:p>
          <w:p w14:paraId="60A36CA3" w14:textId="77777777" w:rsidR="00DC322B" w:rsidRDefault="00DC322B" w:rsidP="00DC322B">
            <w:pPr>
              <w:pStyle w:val="Normal11"/>
            </w:pPr>
          </w:p>
          <w:p w14:paraId="788B8BE4" w14:textId="77777777" w:rsidR="00DC322B" w:rsidRDefault="00DC322B" w:rsidP="00DC322B">
            <w:pPr>
              <w:pStyle w:val="Normal11"/>
            </w:pPr>
            <w:r>
              <w:t xml:space="preserve">Beskrivelse </w:t>
            </w:r>
          </w:p>
          <w:p w14:paraId="1C82B280" w14:textId="77777777" w:rsidR="00DC322B" w:rsidRDefault="00DC322B" w:rsidP="00DC322B">
            <w:pPr>
              <w:pStyle w:val="Normal11"/>
            </w:pPr>
            <w:r>
              <w:t>Håndterer kommunikation fra Debitormotoren (DMO) til Inddrivelsesmyndigheden(EFI)</w:t>
            </w:r>
          </w:p>
          <w:p w14:paraId="5D0697F6" w14:textId="77777777" w:rsidR="00DC322B" w:rsidRDefault="00DC322B" w:rsidP="00DC322B">
            <w:pPr>
              <w:pStyle w:val="Normal11"/>
            </w:pPr>
          </w:p>
          <w:p w14:paraId="6100B2CC" w14:textId="77777777" w:rsidR="00DC322B" w:rsidRDefault="00DC322B" w:rsidP="00DC322B">
            <w:pPr>
              <w:pStyle w:val="Normal11"/>
            </w:pPr>
            <w:r>
              <w:t>Når der sker en eller anden form for dækning/ændring af fordringer som er overdraget fra opkrævning til inddrivelse skal dette afspejles i DM/opkrævning. Dette skal ske for at sikre, at en fordring altid er registreret med samme beløb i henholdsvis DM/opkrævning og EFI.</w:t>
            </w:r>
          </w:p>
          <w:p w14:paraId="72D834AB" w14:textId="77777777" w:rsidR="00DC322B" w:rsidRDefault="00DC322B" w:rsidP="00DC322B">
            <w:pPr>
              <w:pStyle w:val="Normal11"/>
            </w:pPr>
          </w:p>
          <w:p w14:paraId="6B6967EC" w14:textId="77777777" w:rsidR="00DC322B" w:rsidRDefault="00DC322B" w:rsidP="00DC322B">
            <w:pPr>
              <w:pStyle w:val="Normal11"/>
            </w:pPr>
            <w:r>
              <w:t xml:space="preserve">Når der sendes information om nedskrivning  til EFI skal det fremgå hvilken type dækning der er foretaget (Afskrivning, Indbetaling </w:t>
            </w:r>
          </w:p>
          <w:p w14:paraId="45C4C6D7" w14:textId="77777777" w:rsidR="00DC322B" w:rsidRDefault="00DC322B" w:rsidP="00DC322B">
            <w:pPr>
              <w:pStyle w:val="Normal11"/>
            </w:pPr>
          </w:p>
          <w:p w14:paraId="290CF48F" w14:textId="77777777" w:rsidR="00DC322B" w:rsidRPr="00DC322B" w:rsidRDefault="00DC322B" w:rsidP="00DC322B">
            <w:pPr>
              <w:pStyle w:val="Normal11"/>
            </w:pPr>
          </w:p>
        </w:tc>
      </w:tr>
      <w:tr w:rsidR="00DC322B" w14:paraId="16AEA10E" w14:textId="77777777" w:rsidTr="00DC322B">
        <w:tc>
          <w:tcPr>
            <w:tcW w:w="9869" w:type="dxa"/>
            <w:shd w:val="clear" w:color="auto" w:fill="auto"/>
          </w:tcPr>
          <w:p w14:paraId="5FBE4C80" w14:textId="77777777" w:rsidR="00DC322B" w:rsidRDefault="00DC322B" w:rsidP="00DC322B">
            <w:pPr>
              <w:pStyle w:val="Normal11"/>
            </w:pPr>
            <w:r>
              <w:rPr>
                <w:b/>
              </w:rPr>
              <w:t>Frekvens</w:t>
            </w:r>
          </w:p>
          <w:p w14:paraId="2289AC95" w14:textId="77777777" w:rsidR="00DC322B" w:rsidRPr="00DC322B" w:rsidRDefault="00DC322B" w:rsidP="00DC322B">
            <w:pPr>
              <w:pStyle w:val="Normal11"/>
            </w:pPr>
          </w:p>
        </w:tc>
      </w:tr>
      <w:tr w:rsidR="00DC322B" w14:paraId="6B4F0550" w14:textId="77777777" w:rsidTr="00DC322B">
        <w:tc>
          <w:tcPr>
            <w:tcW w:w="9869" w:type="dxa"/>
            <w:shd w:val="clear" w:color="auto" w:fill="auto"/>
          </w:tcPr>
          <w:p w14:paraId="44655028" w14:textId="77777777" w:rsidR="00DC322B" w:rsidRDefault="00DC322B" w:rsidP="00DC322B">
            <w:pPr>
              <w:pStyle w:val="Normal11"/>
            </w:pPr>
            <w:r>
              <w:rPr>
                <w:b/>
              </w:rPr>
              <w:t>Aktører</w:t>
            </w:r>
          </w:p>
          <w:p w14:paraId="7DC0DF9A" w14:textId="77777777" w:rsidR="00DC322B" w:rsidRPr="00DC322B" w:rsidRDefault="00DC322B" w:rsidP="00DC322B">
            <w:pPr>
              <w:pStyle w:val="Normal11"/>
            </w:pPr>
            <w:r>
              <w:t>Tid</w:t>
            </w:r>
          </w:p>
        </w:tc>
      </w:tr>
      <w:tr w:rsidR="00DC322B" w14:paraId="727718D8" w14:textId="77777777" w:rsidTr="00DC322B">
        <w:tc>
          <w:tcPr>
            <w:tcW w:w="9869" w:type="dxa"/>
            <w:shd w:val="clear" w:color="auto" w:fill="auto"/>
          </w:tcPr>
          <w:p w14:paraId="518BBD55" w14:textId="77777777" w:rsidR="00DC322B" w:rsidRDefault="00DC322B" w:rsidP="00DC322B">
            <w:pPr>
              <w:pStyle w:val="Normal11"/>
            </w:pPr>
            <w:r>
              <w:rPr>
                <w:b/>
              </w:rPr>
              <w:t>Startbetingelser</w:t>
            </w:r>
          </w:p>
          <w:p w14:paraId="78EB35AD" w14:textId="77777777" w:rsidR="00DC322B" w:rsidRPr="00DC322B" w:rsidRDefault="00DC322B" w:rsidP="00DC322B">
            <w:pPr>
              <w:pStyle w:val="Normal11"/>
            </w:pPr>
            <w:r>
              <w:t>Der er sket bevægelse på fordringer overdraget til EFI</w:t>
            </w:r>
          </w:p>
        </w:tc>
      </w:tr>
    </w:tbl>
    <w:p w14:paraId="5E00FEFE" w14:textId="77777777" w:rsidR="00DC322B" w:rsidRDefault="00DC322B" w:rsidP="00DC322B">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C322B" w14:paraId="19D88058" w14:textId="77777777" w:rsidTr="00DC322B">
        <w:tc>
          <w:tcPr>
            <w:tcW w:w="9909" w:type="dxa"/>
            <w:gridSpan w:val="3"/>
          </w:tcPr>
          <w:p w14:paraId="67433F19" w14:textId="77777777" w:rsidR="00DC322B" w:rsidRPr="00DC322B" w:rsidRDefault="00DC322B" w:rsidP="00DC322B">
            <w:pPr>
              <w:pStyle w:val="Normal11"/>
            </w:pPr>
            <w:r>
              <w:rPr>
                <w:b/>
              </w:rPr>
              <w:t>Hovedvej</w:t>
            </w:r>
          </w:p>
        </w:tc>
      </w:tr>
      <w:tr w:rsidR="00DC322B" w14:paraId="6E7F1136" w14:textId="77777777" w:rsidTr="00DC322B">
        <w:tc>
          <w:tcPr>
            <w:tcW w:w="3356" w:type="dxa"/>
            <w:shd w:val="pct20" w:color="auto" w:fill="0000FF"/>
          </w:tcPr>
          <w:p w14:paraId="21C076C7" w14:textId="77777777" w:rsidR="00DC322B" w:rsidRPr="00DC322B" w:rsidRDefault="00DC322B" w:rsidP="00DC322B">
            <w:pPr>
              <w:pStyle w:val="Normal11"/>
              <w:rPr>
                <w:color w:val="FFFFFF"/>
              </w:rPr>
            </w:pPr>
            <w:r>
              <w:rPr>
                <w:color w:val="FFFFFF"/>
              </w:rPr>
              <w:t>Aktør</w:t>
            </w:r>
          </w:p>
        </w:tc>
        <w:tc>
          <w:tcPr>
            <w:tcW w:w="3356" w:type="dxa"/>
            <w:shd w:val="pct20" w:color="auto" w:fill="0000FF"/>
          </w:tcPr>
          <w:p w14:paraId="6F997CB8" w14:textId="77777777" w:rsidR="00DC322B" w:rsidRPr="00DC322B" w:rsidRDefault="00DC322B" w:rsidP="00DC322B">
            <w:pPr>
              <w:pStyle w:val="Normal11"/>
              <w:rPr>
                <w:color w:val="FFFFFF"/>
              </w:rPr>
            </w:pPr>
            <w:r>
              <w:rPr>
                <w:color w:val="FFFFFF"/>
              </w:rPr>
              <w:t>Løsning</w:t>
            </w:r>
          </w:p>
        </w:tc>
        <w:tc>
          <w:tcPr>
            <w:tcW w:w="3197" w:type="dxa"/>
            <w:shd w:val="pct20" w:color="auto" w:fill="0000FF"/>
          </w:tcPr>
          <w:p w14:paraId="6E52832C" w14:textId="77777777" w:rsidR="00DC322B" w:rsidRPr="00DC322B" w:rsidRDefault="00DC322B" w:rsidP="00DC322B">
            <w:pPr>
              <w:pStyle w:val="Normal11"/>
              <w:rPr>
                <w:color w:val="FFFFFF"/>
              </w:rPr>
            </w:pPr>
            <w:r>
              <w:rPr>
                <w:color w:val="FFFFFF"/>
              </w:rPr>
              <w:t>Service/Service operationer</w:t>
            </w:r>
          </w:p>
        </w:tc>
      </w:tr>
      <w:tr w:rsidR="00DC322B" w14:paraId="5454753E" w14:textId="77777777" w:rsidTr="00DC322B">
        <w:tc>
          <w:tcPr>
            <w:tcW w:w="9909" w:type="dxa"/>
            <w:gridSpan w:val="3"/>
            <w:shd w:val="clear" w:color="auto" w:fill="FFFFFF"/>
          </w:tcPr>
          <w:p w14:paraId="1BC449EB" w14:textId="77777777" w:rsidR="00DC322B" w:rsidRPr="00DC322B" w:rsidRDefault="00DC322B" w:rsidP="00DC322B">
            <w:pPr>
              <w:pStyle w:val="Normal11"/>
              <w:rPr>
                <w:b/>
              </w:rPr>
            </w:pPr>
            <w:r>
              <w:rPr>
                <w:b/>
              </w:rPr>
              <w:t>Trin 1: Send information til Inddrivelsesmyndigheden</w:t>
            </w:r>
          </w:p>
        </w:tc>
      </w:tr>
      <w:tr w:rsidR="00DC322B" w14:paraId="0F20806E" w14:textId="77777777" w:rsidTr="00DC322B">
        <w:tc>
          <w:tcPr>
            <w:tcW w:w="3356" w:type="dxa"/>
            <w:shd w:val="clear" w:color="auto" w:fill="FFFFFF"/>
          </w:tcPr>
          <w:p w14:paraId="4722A031" w14:textId="77777777" w:rsidR="00DC322B" w:rsidRPr="00DC322B" w:rsidRDefault="00DC322B" w:rsidP="00DC322B">
            <w:pPr>
              <w:pStyle w:val="Normal11"/>
              <w:rPr>
                <w:color w:val="000000"/>
              </w:rPr>
            </w:pPr>
          </w:p>
        </w:tc>
        <w:tc>
          <w:tcPr>
            <w:tcW w:w="3356" w:type="dxa"/>
            <w:shd w:val="clear" w:color="auto" w:fill="FFFFFF"/>
          </w:tcPr>
          <w:p w14:paraId="16685B62" w14:textId="77777777" w:rsidR="00DC322B" w:rsidRDefault="00DC322B" w:rsidP="00DC322B">
            <w:pPr>
              <w:pStyle w:val="Normal11"/>
            </w:pPr>
            <w:r>
              <w:t>Send information (opdatering) om indbetalinger, afskrivninger, nedskrivninger til Inddrivelsesmyndigheden</w:t>
            </w:r>
          </w:p>
        </w:tc>
        <w:tc>
          <w:tcPr>
            <w:tcW w:w="3197" w:type="dxa"/>
            <w:shd w:val="clear" w:color="auto" w:fill="FFFFFF"/>
          </w:tcPr>
          <w:p w14:paraId="3C868170" w14:textId="3D1782BD" w:rsidR="00DC322B" w:rsidRDefault="00DC322B" w:rsidP="00DC322B">
            <w:pPr>
              <w:pStyle w:val="Normal11"/>
            </w:pPr>
            <w:r>
              <w:t>EFI.MFFordringNedskriv</w:t>
            </w:r>
            <w:del w:id="44" w:author="Poul V Madsen" w:date="2012-02-16T08:49:00Z">
              <w:r w:rsidR="00094471">
                <w:fldChar w:fldCharType="begin"/>
              </w:r>
              <w:r w:rsidR="00094471">
                <w:delInstrText xml:space="preserve"> XE "</w:delInstrText>
              </w:r>
              <w:r w:rsidR="00094471" w:rsidRPr="00065CF8">
                <w:delInstrText>EFI.MFFordringNedskriv</w:delInstrText>
              </w:r>
              <w:r w:rsidR="00094471">
                <w:delInstrText xml:space="preserve">" </w:delInstrText>
              </w:r>
              <w:r w:rsidR="00094471">
                <w:fldChar w:fldCharType="end"/>
              </w:r>
            </w:del>
          </w:p>
        </w:tc>
      </w:tr>
    </w:tbl>
    <w:p w14:paraId="6CEBAE29" w14:textId="77777777" w:rsidR="00DC322B" w:rsidRDefault="00DC322B" w:rsidP="00DC322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C322B" w14:paraId="0CD23EEE" w14:textId="77777777" w:rsidTr="00DC322B">
        <w:tc>
          <w:tcPr>
            <w:tcW w:w="9869" w:type="dxa"/>
            <w:shd w:val="clear" w:color="auto" w:fill="auto"/>
          </w:tcPr>
          <w:p w14:paraId="28854F8F" w14:textId="77777777" w:rsidR="00DC322B" w:rsidRDefault="00DC322B" w:rsidP="00DC322B">
            <w:pPr>
              <w:pStyle w:val="Normal11"/>
            </w:pPr>
            <w:r>
              <w:rPr>
                <w:b/>
              </w:rPr>
              <w:t>Slutbetingelser</w:t>
            </w:r>
          </w:p>
          <w:p w14:paraId="1D49F3BF" w14:textId="77777777" w:rsidR="00DC322B" w:rsidRDefault="00DC322B" w:rsidP="00DC322B">
            <w:pPr>
              <w:pStyle w:val="Normal11"/>
            </w:pPr>
            <w:r>
              <w:t>At der er sendt information  til EFI om fordringer under inddrivelse er opdateret således at det sikres, at beløbet i henholdsvis DM og EFI er identiske.</w:t>
            </w:r>
          </w:p>
          <w:p w14:paraId="3918B536" w14:textId="77777777" w:rsidR="00DC322B" w:rsidRDefault="00DC322B" w:rsidP="00DC322B">
            <w:pPr>
              <w:pStyle w:val="Normal11"/>
            </w:pPr>
          </w:p>
          <w:p w14:paraId="03ECB5C2" w14:textId="77777777" w:rsidR="00DC322B" w:rsidRDefault="00DC322B" w:rsidP="00DC322B">
            <w:pPr>
              <w:pStyle w:val="Normal11"/>
            </w:pPr>
            <w:r>
              <w:t>Der er foretaget de relevante regnskabsmæssige posteringer</w:t>
            </w:r>
          </w:p>
          <w:p w14:paraId="2B057E7D" w14:textId="77777777" w:rsidR="00DC322B" w:rsidRPr="00DC322B" w:rsidRDefault="00DC322B" w:rsidP="00DC322B">
            <w:pPr>
              <w:pStyle w:val="Normal11"/>
            </w:pPr>
          </w:p>
        </w:tc>
      </w:tr>
      <w:tr w:rsidR="00DC322B" w14:paraId="44A49748" w14:textId="77777777" w:rsidTr="00DC322B">
        <w:tc>
          <w:tcPr>
            <w:tcW w:w="9869" w:type="dxa"/>
            <w:shd w:val="clear" w:color="auto" w:fill="auto"/>
          </w:tcPr>
          <w:p w14:paraId="78C4E8CE" w14:textId="77777777" w:rsidR="00DC322B" w:rsidRDefault="00DC322B" w:rsidP="00DC322B">
            <w:pPr>
              <w:pStyle w:val="Normal11"/>
            </w:pPr>
            <w:r>
              <w:rPr>
                <w:b/>
              </w:rPr>
              <w:t>Noter</w:t>
            </w:r>
          </w:p>
          <w:p w14:paraId="35241774" w14:textId="77777777" w:rsidR="00DC322B" w:rsidRPr="00DC322B" w:rsidRDefault="00DC322B" w:rsidP="00DC322B">
            <w:pPr>
              <w:pStyle w:val="Normal11"/>
            </w:pPr>
          </w:p>
        </w:tc>
      </w:tr>
      <w:tr w:rsidR="00DC322B" w14:paraId="056A8764" w14:textId="77777777" w:rsidTr="00DC322B">
        <w:tc>
          <w:tcPr>
            <w:tcW w:w="9869" w:type="dxa"/>
            <w:shd w:val="clear" w:color="auto" w:fill="auto"/>
          </w:tcPr>
          <w:p w14:paraId="794C6C56" w14:textId="77777777" w:rsidR="00DC322B" w:rsidRDefault="00DC322B" w:rsidP="00DC322B">
            <w:pPr>
              <w:pStyle w:val="Normal11"/>
            </w:pPr>
            <w:r>
              <w:rPr>
                <w:b/>
              </w:rPr>
              <w:t>Servicebeskrivelse</w:t>
            </w:r>
          </w:p>
          <w:p w14:paraId="03E50E84" w14:textId="77777777" w:rsidR="00DC322B" w:rsidRPr="00DC322B" w:rsidRDefault="00DC322B" w:rsidP="00DC322B">
            <w:pPr>
              <w:pStyle w:val="Normal11"/>
            </w:pPr>
          </w:p>
        </w:tc>
      </w:tr>
    </w:tbl>
    <w:p w14:paraId="62D8CBF6" w14:textId="77777777" w:rsidR="00DC322B" w:rsidRPr="00DC322B" w:rsidRDefault="00DC322B" w:rsidP="00051349">
      <w:pPr>
        <w:pStyle w:val="Normal11"/>
      </w:pPr>
    </w:p>
    <w:sectPr w:rsidR="00DC322B" w:rsidRPr="00DC322B" w:rsidSect="00DC322B">
      <w:pgSz w:w="11906" w:h="16838"/>
      <w:pgMar w:top="1417" w:right="986" w:bottom="1417" w:left="1134" w:header="556" w:footer="850" w:gutter="57"/>
      <w:paperSrc w:first="2" w:other="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D30BB9" w14:textId="77777777" w:rsidR="002A0AB5" w:rsidRDefault="002A0AB5" w:rsidP="00DC322B">
      <w:r>
        <w:separator/>
      </w:r>
    </w:p>
  </w:endnote>
  <w:endnote w:type="continuationSeparator" w:id="0">
    <w:p w14:paraId="1FEF795D" w14:textId="77777777" w:rsidR="002A0AB5" w:rsidRDefault="002A0AB5" w:rsidP="00DC322B">
      <w:r>
        <w:continuationSeparator/>
      </w:r>
    </w:p>
  </w:endnote>
  <w:endnote w:type="continuationNotice" w:id="1">
    <w:p w14:paraId="10847AAB" w14:textId="77777777" w:rsidR="002A0AB5" w:rsidRDefault="002A0A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67900F" w14:textId="39DC89C0" w:rsidR="00DC322B" w:rsidRDefault="00DC322B">
    <w:pPr>
      <w:pStyle w:val="Sidefod"/>
    </w:pPr>
    <w:r>
      <w:tab/>
    </w:r>
    <w:r>
      <w:tab/>
      <w:t xml:space="preserve">Side : </w:t>
    </w:r>
    <w:r>
      <w:fldChar w:fldCharType="begin"/>
    </w:r>
    <w:r>
      <w:instrText xml:space="preserve"> PAGE  \* MERGEFORMAT </w:instrText>
    </w:r>
    <w:r>
      <w:fldChar w:fldCharType="separate"/>
    </w:r>
    <w:r w:rsidR="00145B07">
      <w:rPr>
        <w:noProof/>
      </w:rPr>
      <w:t>20</w:t>
    </w:r>
    <w:r>
      <w:fldChar w:fldCharType="end"/>
    </w:r>
    <w:r>
      <w:t xml:space="preserve"> af </w:t>
    </w:r>
    <w:fldSimple w:instr=" NUMPAGES  \* MERGEFORMAT ">
      <w:r w:rsidR="00145B07">
        <w:rPr>
          <w:noProof/>
        </w:rPr>
        <w:t>20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B4FD0D" w14:textId="77777777" w:rsidR="002A0AB5" w:rsidRDefault="002A0AB5" w:rsidP="00DC322B">
      <w:r>
        <w:separator/>
      </w:r>
    </w:p>
  </w:footnote>
  <w:footnote w:type="continuationSeparator" w:id="0">
    <w:p w14:paraId="634E4631" w14:textId="77777777" w:rsidR="002A0AB5" w:rsidRDefault="002A0AB5" w:rsidP="00DC322B">
      <w:r>
        <w:continuationSeparator/>
      </w:r>
    </w:p>
  </w:footnote>
  <w:footnote w:type="continuationNotice" w:id="1">
    <w:p w14:paraId="6DE11CDE" w14:textId="77777777" w:rsidR="002A0AB5" w:rsidRDefault="002A0AB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584E5" w14:textId="334A0632" w:rsidR="00DC322B" w:rsidRDefault="00DC322B">
    <w:pPr>
      <w:pStyle w:val="Sidehoved"/>
    </w:pPr>
    <w:r>
      <w:t xml:space="preserve">Rapport dannet den: </w:t>
    </w:r>
    <w:r>
      <w:fldChar w:fldCharType="begin"/>
    </w:r>
    <w:r>
      <w:instrText xml:space="preserve"> CREATEDATE  \@ "d. MMMM yyyy"  \* MERGEFORMAT </w:instrText>
    </w:r>
    <w:r>
      <w:fldChar w:fldCharType="separate"/>
    </w:r>
    <w:del w:id="21" w:author="Poul V Madsen" w:date="2012-02-16T08:49:00Z">
      <w:r w:rsidR="00094471">
        <w:rPr>
          <w:noProof/>
        </w:rPr>
        <w:delText>22. december 2010</w:delText>
      </w:r>
    </w:del>
    <w:ins w:id="22" w:author="Poul V Madsen" w:date="2012-02-16T08:49:00Z">
      <w:r>
        <w:rPr>
          <w:noProof/>
        </w:rPr>
        <w:t>6. februar 2012</w:t>
      </w:r>
    </w:ins>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AB10C8"/>
    <w:multiLevelType w:val="multilevel"/>
    <w:tmpl w:val="4A6C767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22B"/>
    <w:rsid w:val="00051349"/>
    <w:rsid w:val="00062E9B"/>
    <w:rsid w:val="00094471"/>
    <w:rsid w:val="00127E82"/>
    <w:rsid w:val="00145B07"/>
    <w:rsid w:val="00146BA1"/>
    <w:rsid w:val="002A0AB5"/>
    <w:rsid w:val="003240FC"/>
    <w:rsid w:val="003717A5"/>
    <w:rsid w:val="0039592C"/>
    <w:rsid w:val="003C5C3F"/>
    <w:rsid w:val="00584FBA"/>
    <w:rsid w:val="005C4D75"/>
    <w:rsid w:val="005C69EB"/>
    <w:rsid w:val="00636BE0"/>
    <w:rsid w:val="006D2BAE"/>
    <w:rsid w:val="006D4BE0"/>
    <w:rsid w:val="007F3B29"/>
    <w:rsid w:val="00A522CF"/>
    <w:rsid w:val="00DC322B"/>
    <w:rsid w:val="00F1622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DC322B"/>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C322B"/>
    <w:pPr>
      <w:keepLines/>
      <w:numPr>
        <w:ilvl w:val="1"/>
        <w:numId w:val="1"/>
      </w:numPr>
      <w:suppressAutoHyphens/>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DC322B"/>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C322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DC322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C322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C322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C322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C322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C322B"/>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C322B"/>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C322B"/>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C322B"/>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C322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C322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C322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C322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C322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C322B"/>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DC322B"/>
    <w:rPr>
      <w:rFonts w:ascii="Arial" w:hAnsi="Arial" w:cs="Arial"/>
      <w:b/>
      <w:sz w:val="30"/>
    </w:rPr>
  </w:style>
  <w:style w:type="paragraph" w:customStyle="1" w:styleId="Overskrift211pkt">
    <w:name w:val="Overskrift 2 + 11 pkt"/>
    <w:basedOn w:val="Normal"/>
    <w:link w:val="Overskrift211pktTegn"/>
    <w:rsid w:val="00DC322B"/>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C322B"/>
    <w:rPr>
      <w:rFonts w:ascii="Arial" w:hAnsi="Arial" w:cs="Arial"/>
      <w:b/>
    </w:rPr>
  </w:style>
  <w:style w:type="paragraph" w:customStyle="1" w:styleId="Normal11">
    <w:name w:val="Normal + 11"/>
    <w:basedOn w:val="Normal"/>
    <w:link w:val="Normal11Tegn"/>
    <w:rsid w:val="00DC322B"/>
    <w:rPr>
      <w:rFonts w:ascii="Times New Roman" w:hAnsi="Times New Roman" w:cs="Times New Roman"/>
    </w:rPr>
  </w:style>
  <w:style w:type="character" w:customStyle="1" w:styleId="Normal11Tegn">
    <w:name w:val="Normal + 11 Tegn"/>
    <w:basedOn w:val="Standardskrifttypeiafsnit"/>
    <w:link w:val="Normal11"/>
    <w:rsid w:val="00DC322B"/>
    <w:rPr>
      <w:rFonts w:ascii="Times New Roman" w:hAnsi="Times New Roman" w:cs="Times New Roman"/>
    </w:rPr>
  </w:style>
  <w:style w:type="paragraph" w:styleId="Sidehoved">
    <w:name w:val="header"/>
    <w:basedOn w:val="Normal"/>
    <w:link w:val="SidehovedTegn"/>
    <w:uiPriority w:val="99"/>
    <w:unhideWhenUsed/>
    <w:rsid w:val="00DC322B"/>
    <w:pPr>
      <w:tabs>
        <w:tab w:val="center" w:pos="4819"/>
        <w:tab w:val="right" w:pos="9638"/>
      </w:tabs>
    </w:pPr>
  </w:style>
  <w:style w:type="character" w:customStyle="1" w:styleId="SidehovedTegn">
    <w:name w:val="Sidehoved Tegn"/>
    <w:basedOn w:val="Standardskrifttypeiafsnit"/>
    <w:link w:val="Sidehoved"/>
    <w:uiPriority w:val="99"/>
    <w:rsid w:val="00DC322B"/>
  </w:style>
  <w:style w:type="paragraph" w:styleId="Sidefod">
    <w:name w:val="footer"/>
    <w:basedOn w:val="Normal"/>
    <w:link w:val="SidefodTegn"/>
    <w:uiPriority w:val="99"/>
    <w:unhideWhenUsed/>
    <w:rsid w:val="00DC322B"/>
    <w:pPr>
      <w:tabs>
        <w:tab w:val="center" w:pos="4819"/>
        <w:tab w:val="right" w:pos="9638"/>
      </w:tabs>
    </w:pPr>
  </w:style>
  <w:style w:type="character" w:customStyle="1" w:styleId="SidefodTegn">
    <w:name w:val="Sidefod Tegn"/>
    <w:basedOn w:val="Standardskrifttypeiafsnit"/>
    <w:link w:val="Sidefod"/>
    <w:uiPriority w:val="99"/>
    <w:rsid w:val="00DC32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DC322B"/>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C322B"/>
    <w:pPr>
      <w:keepLines/>
      <w:numPr>
        <w:ilvl w:val="1"/>
        <w:numId w:val="1"/>
      </w:numPr>
      <w:suppressAutoHyphens/>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DC322B"/>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C322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DC322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C322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C322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C322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C322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C322B"/>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C322B"/>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C322B"/>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C322B"/>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C322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C322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C322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C322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C322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C322B"/>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DC322B"/>
    <w:rPr>
      <w:rFonts w:ascii="Arial" w:hAnsi="Arial" w:cs="Arial"/>
      <w:b/>
      <w:sz w:val="30"/>
    </w:rPr>
  </w:style>
  <w:style w:type="paragraph" w:customStyle="1" w:styleId="Overskrift211pkt">
    <w:name w:val="Overskrift 2 + 11 pkt"/>
    <w:basedOn w:val="Normal"/>
    <w:link w:val="Overskrift211pktTegn"/>
    <w:rsid w:val="00DC322B"/>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C322B"/>
    <w:rPr>
      <w:rFonts w:ascii="Arial" w:hAnsi="Arial" w:cs="Arial"/>
      <w:b/>
    </w:rPr>
  </w:style>
  <w:style w:type="paragraph" w:customStyle="1" w:styleId="Normal11">
    <w:name w:val="Normal + 11"/>
    <w:basedOn w:val="Normal"/>
    <w:link w:val="Normal11Tegn"/>
    <w:rsid w:val="00DC322B"/>
    <w:rPr>
      <w:rFonts w:ascii="Times New Roman" w:hAnsi="Times New Roman" w:cs="Times New Roman"/>
    </w:rPr>
  </w:style>
  <w:style w:type="character" w:customStyle="1" w:styleId="Normal11Tegn">
    <w:name w:val="Normal + 11 Tegn"/>
    <w:basedOn w:val="Standardskrifttypeiafsnit"/>
    <w:link w:val="Normal11"/>
    <w:rsid w:val="00DC322B"/>
    <w:rPr>
      <w:rFonts w:ascii="Times New Roman" w:hAnsi="Times New Roman" w:cs="Times New Roman"/>
    </w:rPr>
  </w:style>
  <w:style w:type="paragraph" w:styleId="Sidehoved">
    <w:name w:val="header"/>
    <w:basedOn w:val="Normal"/>
    <w:link w:val="SidehovedTegn"/>
    <w:uiPriority w:val="99"/>
    <w:unhideWhenUsed/>
    <w:rsid w:val="00DC322B"/>
    <w:pPr>
      <w:tabs>
        <w:tab w:val="center" w:pos="4819"/>
        <w:tab w:val="right" w:pos="9638"/>
      </w:tabs>
    </w:pPr>
  </w:style>
  <w:style w:type="character" w:customStyle="1" w:styleId="SidehovedTegn">
    <w:name w:val="Sidehoved Tegn"/>
    <w:basedOn w:val="Standardskrifttypeiafsnit"/>
    <w:link w:val="Sidehoved"/>
    <w:uiPriority w:val="99"/>
    <w:rsid w:val="00DC322B"/>
  </w:style>
  <w:style w:type="paragraph" w:styleId="Sidefod">
    <w:name w:val="footer"/>
    <w:basedOn w:val="Normal"/>
    <w:link w:val="SidefodTegn"/>
    <w:uiPriority w:val="99"/>
    <w:unhideWhenUsed/>
    <w:rsid w:val="00DC322B"/>
    <w:pPr>
      <w:tabs>
        <w:tab w:val="center" w:pos="4819"/>
        <w:tab w:val="right" w:pos="9638"/>
      </w:tabs>
    </w:pPr>
  </w:style>
  <w:style w:type="character" w:customStyle="1" w:styleId="SidefodTegn">
    <w:name w:val="Sidefod Tegn"/>
    <w:basedOn w:val="Standardskrifttypeiafsnit"/>
    <w:link w:val="Sidefod"/>
    <w:uiPriority w:val="99"/>
    <w:rsid w:val="00DC3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734D60-FE18-4A4E-9033-544D1C860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4643</Words>
  <Characters>28327</Characters>
  <Application>Microsoft Office Word</Application>
  <DocSecurity>0</DocSecurity>
  <Lines>236</Lines>
  <Paragraphs>65</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32905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1</cp:revision>
  <dcterms:created xsi:type="dcterms:W3CDTF">2012-02-16T07:40:00Z</dcterms:created>
  <dcterms:modified xsi:type="dcterms:W3CDTF">2012-02-16T07:50:00Z</dcterms:modified>
</cp:coreProperties>
</file>