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CE4185" w14:textId="77777777" w:rsidR="002E1221" w:rsidRDefault="002E1221" w:rsidP="002E122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bookmarkStart w:id="0" w:name="_GoBack"/>
      <w:bookmarkEnd w:id="0"/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2835"/>
        <w:gridCol w:w="1134"/>
        <w:gridCol w:w="1701"/>
        <w:gridCol w:w="1701"/>
        <w:gridCol w:w="1840"/>
      </w:tblGrid>
      <w:tr w:rsidR="002E1221" w14:paraId="79493055" w14:textId="77777777" w:rsidTr="002E1221">
        <w:trPr>
          <w:trHeight w:hRule="exact" w:val="113"/>
        </w:trPr>
        <w:tc>
          <w:tcPr>
            <w:tcW w:w="10345" w:type="dxa"/>
            <w:gridSpan w:val="6"/>
            <w:shd w:val="clear" w:color="auto" w:fill="B3B3B3"/>
          </w:tcPr>
          <w:p w14:paraId="43B45C64" w14:textId="77777777" w:rsidR="002E1221" w:rsidRDefault="002E1221" w:rsidP="002E12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2E1221" w14:paraId="55D1CDA8" w14:textId="77777777" w:rsidTr="002E1221">
        <w:trPr>
          <w:trHeight w:val="283"/>
        </w:trPr>
        <w:tc>
          <w:tcPr>
            <w:tcW w:w="10345" w:type="dxa"/>
            <w:gridSpan w:val="6"/>
            <w:tcBorders>
              <w:bottom w:val="single" w:sz="6" w:space="0" w:color="auto"/>
            </w:tcBorders>
          </w:tcPr>
          <w:p w14:paraId="07D01C14" w14:textId="77777777" w:rsidR="002E1221" w:rsidRPr="002E1221" w:rsidRDefault="002E1221" w:rsidP="002E12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2E1221">
              <w:rPr>
                <w:rFonts w:ascii="Arial" w:hAnsi="Arial" w:cs="Arial"/>
                <w:b/>
                <w:sz w:val="30"/>
              </w:rPr>
              <w:t>DRKundeUdeståendeKontrol</w:t>
            </w:r>
          </w:p>
        </w:tc>
      </w:tr>
      <w:tr w:rsidR="002E1221" w14:paraId="218EE9E5" w14:textId="77777777" w:rsidTr="002E1221">
        <w:trPr>
          <w:trHeight w:val="283"/>
        </w:trPr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14:paraId="6CCB8E2E" w14:textId="77777777" w:rsidR="002E1221" w:rsidRPr="002E1221" w:rsidRDefault="002E1221" w:rsidP="002E12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2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14:paraId="581A66FB" w14:textId="77777777" w:rsidR="002E1221" w:rsidRPr="002E1221" w:rsidRDefault="002E1221" w:rsidP="002E12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14:paraId="07ED9729" w14:textId="3550A2C2" w:rsidR="002E1221" w:rsidRPr="002E1221" w:rsidRDefault="003137EC" w:rsidP="002E12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del w:id="1" w:author="w18361" w:date="2012-02-16T07:56:00Z">
              <w:r>
                <w:rPr>
                  <w:rFonts w:ascii="Arial" w:hAnsi="Arial" w:cs="Arial"/>
                  <w:b/>
                  <w:sz w:val="18"/>
                </w:rPr>
                <w:delText>Oprettet af:</w:delText>
              </w:r>
            </w:del>
            <w:ins w:id="2" w:author="w18361" w:date="2012-02-16T07:56:00Z">
              <w:r w:rsidR="002E1221">
                <w:rPr>
                  <w:rFonts w:ascii="Arial" w:hAnsi="Arial" w:cs="Arial"/>
                  <w:b/>
                  <w:sz w:val="18"/>
                </w:rPr>
                <w:t>Version:</w:t>
              </w:r>
            </w:ins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14:paraId="40CCA98E" w14:textId="7180B5AE" w:rsidR="002E1221" w:rsidRPr="002E1221" w:rsidRDefault="003137EC" w:rsidP="002E12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del w:id="3" w:author="w18361" w:date="2012-02-16T07:56:00Z">
              <w:r>
                <w:rPr>
                  <w:rFonts w:ascii="Arial" w:hAnsi="Arial" w:cs="Arial"/>
                  <w:b/>
                  <w:sz w:val="18"/>
                </w:rPr>
                <w:delText>Dato:</w:delText>
              </w:r>
            </w:del>
            <w:ins w:id="4" w:author="w18361" w:date="2012-02-16T07:56:00Z">
              <w:r w:rsidR="002E1221">
                <w:rPr>
                  <w:rFonts w:ascii="Arial" w:hAnsi="Arial" w:cs="Arial"/>
                  <w:b/>
                  <w:sz w:val="18"/>
                </w:rPr>
                <w:t>Oprettet:</w:t>
              </w:r>
            </w:ins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14:paraId="06918621" w14:textId="77777777" w:rsidR="002E1221" w:rsidRPr="002E1221" w:rsidRDefault="002E1221" w:rsidP="002E12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Senest rettet af:</w:t>
            </w:r>
          </w:p>
        </w:tc>
        <w:tc>
          <w:tcPr>
            <w:tcW w:w="1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14:paraId="17D355CA" w14:textId="77777777" w:rsidR="002E1221" w:rsidRPr="002E1221" w:rsidRDefault="002E1221" w:rsidP="002E12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2E1221" w14:paraId="0D81AC40" w14:textId="77777777" w:rsidTr="002E1221">
        <w:trPr>
          <w:trHeight w:val="283"/>
        </w:trPr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14:paraId="02AFC2EC" w14:textId="77777777" w:rsidR="002E1221" w:rsidRPr="002E1221" w:rsidRDefault="002E1221" w:rsidP="002E12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DR</w:t>
            </w:r>
          </w:p>
        </w:tc>
        <w:tc>
          <w:tcPr>
            <w:tcW w:w="2835" w:type="dxa"/>
            <w:tcBorders>
              <w:top w:val="nil"/>
            </w:tcBorders>
            <w:shd w:val="clear" w:color="auto" w:fill="auto"/>
            <w:vAlign w:val="center"/>
          </w:tcPr>
          <w:p w14:paraId="2BD58B36" w14:textId="77777777" w:rsidR="002E1221" w:rsidRPr="002E1221" w:rsidRDefault="002E1221" w:rsidP="002E12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Debitormotor_EKKO_1_8_2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14:paraId="3A4A684B" w14:textId="71C6BFCE" w:rsidR="002E1221" w:rsidRPr="002E1221" w:rsidRDefault="003137EC" w:rsidP="002E12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del w:id="5" w:author="w18361" w:date="2012-02-16T07:56:00Z">
              <w:r>
                <w:rPr>
                  <w:rFonts w:ascii="Arial" w:hAnsi="Arial" w:cs="Arial"/>
                  <w:sz w:val="18"/>
                </w:rPr>
                <w:delText>w18073</w:delText>
              </w:r>
            </w:del>
            <w:ins w:id="6" w:author="w18361" w:date="2012-02-16T07:56:00Z">
              <w:r w:rsidR="002E1221">
                <w:rPr>
                  <w:rFonts w:ascii="Arial" w:hAnsi="Arial" w:cs="Arial"/>
                  <w:sz w:val="18"/>
                </w:rPr>
                <w:t>1.0</w:t>
              </w:r>
            </w:ins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14:paraId="538FCF46" w14:textId="77777777" w:rsidR="002E1221" w:rsidRPr="002E1221" w:rsidRDefault="002E1221" w:rsidP="002E12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30-8-2010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14:paraId="4F0F9BF4" w14:textId="70B93BBE" w:rsidR="002E1221" w:rsidRPr="002E1221" w:rsidRDefault="003137EC" w:rsidP="002E12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del w:id="7" w:author="w18361" w:date="2012-02-16T07:56:00Z">
              <w:r>
                <w:rPr>
                  <w:rFonts w:ascii="Arial" w:hAnsi="Arial" w:cs="Arial"/>
                  <w:sz w:val="18"/>
                </w:rPr>
                <w:delText>w17811</w:delText>
              </w:r>
            </w:del>
            <w:ins w:id="8" w:author="w18361" w:date="2012-02-16T07:56:00Z">
              <w:r w:rsidR="002E1221">
                <w:rPr>
                  <w:rFonts w:ascii="Arial" w:hAnsi="Arial" w:cs="Arial"/>
                  <w:sz w:val="18"/>
                </w:rPr>
                <w:t>w18361</w:t>
              </w:r>
            </w:ins>
          </w:p>
        </w:tc>
        <w:tc>
          <w:tcPr>
            <w:tcW w:w="1835" w:type="dxa"/>
            <w:tcBorders>
              <w:top w:val="nil"/>
            </w:tcBorders>
            <w:shd w:val="clear" w:color="auto" w:fill="auto"/>
            <w:vAlign w:val="center"/>
          </w:tcPr>
          <w:p w14:paraId="24DEAC38" w14:textId="0D35D63F" w:rsidR="002E1221" w:rsidRPr="002E1221" w:rsidRDefault="003137EC" w:rsidP="002E12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del w:id="9" w:author="w18361" w:date="2012-02-16T07:56:00Z">
              <w:r>
                <w:rPr>
                  <w:rFonts w:ascii="Arial" w:hAnsi="Arial" w:cs="Arial"/>
                  <w:sz w:val="18"/>
                </w:rPr>
                <w:delText>14-10-2010</w:delText>
              </w:r>
            </w:del>
            <w:ins w:id="10" w:author="w18361" w:date="2012-02-16T07:56:00Z">
              <w:r w:rsidR="002E1221">
                <w:rPr>
                  <w:rFonts w:ascii="Arial" w:hAnsi="Arial" w:cs="Arial"/>
                  <w:sz w:val="18"/>
                </w:rPr>
                <w:t>6-2-2012</w:t>
              </w:r>
            </w:ins>
          </w:p>
        </w:tc>
      </w:tr>
      <w:tr w:rsidR="002E1221" w14:paraId="6C0C7F1C" w14:textId="77777777" w:rsidTr="002E1221"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14:paraId="42B9C6CD" w14:textId="77777777" w:rsidR="002E1221" w:rsidRPr="002E1221" w:rsidRDefault="002E1221" w:rsidP="002E12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2E1221" w14:paraId="33A33A58" w14:textId="77777777" w:rsidTr="002E1221">
        <w:trPr>
          <w:trHeight w:val="283"/>
        </w:trPr>
        <w:tc>
          <w:tcPr>
            <w:tcW w:w="10345" w:type="dxa"/>
            <w:gridSpan w:val="6"/>
            <w:vAlign w:val="center"/>
          </w:tcPr>
          <w:p w14:paraId="367550CE" w14:textId="77777777" w:rsidR="002E1221" w:rsidRDefault="002E1221" w:rsidP="002E12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At verificere om DR har udeståender på den angivne kunde.  </w:t>
            </w:r>
          </w:p>
          <w:p w14:paraId="4DA9BD6F" w14:textId="77777777" w:rsidR="002E1221" w:rsidRDefault="002E1221" w:rsidP="002E12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03D539EC" w14:textId="77777777" w:rsidR="002E1221" w:rsidRDefault="002E1221" w:rsidP="002E12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 forbindelse med udbetalinger skal der foretages et tjek i de systemer der leverer fordringer til Debitormotoren (betegnes som ”fagsystem” for angivelser). Dette tjek skal undersøge om der findes krav der har SRB(sidste rettidige betalingsdato) indenfor de næste 5 dage.</w:t>
            </w:r>
          </w:p>
          <w:p w14:paraId="261BCA1C" w14:textId="77777777" w:rsidR="002E1221" w:rsidRDefault="002E1221" w:rsidP="002E12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13255091" w14:textId="77777777" w:rsidR="002E1221" w:rsidRDefault="002E1221" w:rsidP="002E12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Debitormotoren betragter DR som fagsystem for moms, A skat, lønsum og told og forventer at kunne hente oplysning om der er fordringer der har SRB eller SRA indenfor de næste 5 dage.  Det forventes at DR systemet leverer oplysning om den fordring/(pligt i DR) som har den førstkommende/ældste  SRB/SRA. I de tilfælde hvor der er flere fordringer(pligter) der forfalder indenfor de næste 5 dage er det således kun forventet at der leveres oplysning om den fordring/pligt hvor SRB er ældst. </w:t>
            </w:r>
          </w:p>
          <w:p w14:paraId="19908D97" w14:textId="77777777" w:rsidR="002E1221" w:rsidRDefault="002E1221" w:rsidP="002E12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59949533" w14:textId="77777777" w:rsidR="002E1221" w:rsidRDefault="002E1221" w:rsidP="002E12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Ligeså forespørges der om der perioder der er foreløbigt fastsat(FF’et) ellerom der er angivelser der ikke er modtaget og hvor fristen for indsendelse af angivelse er overskredet . Det oplyses samtidig om hvilken fordringstype(pligt) og periode hvor angivelse mangler.  </w:t>
            </w:r>
          </w:p>
          <w:p w14:paraId="342C99F9" w14:textId="77777777" w:rsidR="002E1221" w:rsidRDefault="002E1221" w:rsidP="002E12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2E1BB422" w14:textId="77777777" w:rsidR="002E1221" w:rsidRDefault="002E1221" w:rsidP="002E12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Lovhenvisning: </w:t>
            </w:r>
          </w:p>
          <w:p w14:paraId="77DA4B8C" w14:textId="77777777" w:rsidR="002E1221" w:rsidRDefault="002E1221" w:rsidP="002E12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 at undgå den situation, hvor der straks efter en</w:t>
            </w:r>
          </w:p>
          <w:p w14:paraId="0C9139D7" w14:textId="77777777" w:rsidR="002E1221" w:rsidRDefault="002E1221" w:rsidP="002E12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indbetaling fra virksomheden sker udbetaling af et beløb,</w:t>
            </w:r>
          </w:p>
          <w:p w14:paraId="3A64A9DF" w14:textId="77777777" w:rsidR="002E1221" w:rsidRDefault="002E1221" w:rsidP="002E12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som virksomheden helt bevidst har indbetalt til</w:t>
            </w:r>
          </w:p>
          <w:p w14:paraId="42D5B5C4" w14:textId="77777777" w:rsidR="002E1221" w:rsidRDefault="002E1221" w:rsidP="002E12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betaling af et eller flere krav, der har sidste rettidige</w:t>
            </w:r>
          </w:p>
          <w:p w14:paraId="1BAAED4F" w14:textId="77777777" w:rsidR="002E1221" w:rsidRDefault="002E1221" w:rsidP="002E12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betaling indenfor de nærmeste dage, foreslås det, at en</w:t>
            </w:r>
          </w:p>
          <w:p w14:paraId="075E9FA8" w14:textId="77777777" w:rsidR="002E1221" w:rsidRDefault="002E1221" w:rsidP="002E12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kreditsaldo ikke udbetales, når der er krav, som har</w:t>
            </w:r>
          </w:p>
          <w:p w14:paraId="541FAD19" w14:textId="77777777" w:rsidR="002E1221" w:rsidRDefault="002E1221" w:rsidP="002E12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sidste rettidige betalingsfrist inden for de næste 5</w:t>
            </w:r>
          </w:p>
          <w:p w14:paraId="5E407358" w14:textId="77777777" w:rsidR="002E1221" w:rsidRDefault="002E1221" w:rsidP="002E12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hverdage. De 5 dage er fastsat ud fra en betragtning</w:t>
            </w:r>
          </w:p>
          <w:p w14:paraId="6995D9F2" w14:textId="77777777" w:rsidR="002E1221" w:rsidRDefault="002E1221" w:rsidP="002E12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om, at det bør være muligt at foretage »forudbetalinger</w:t>
            </w:r>
          </w:p>
          <w:p w14:paraId="34D71718" w14:textId="77777777" w:rsidR="002E1221" w:rsidRDefault="002E1221" w:rsidP="002E12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« i en vis periode forud for en given betalingsfrist,</w:t>
            </w:r>
          </w:p>
          <w:p w14:paraId="3A9DC910" w14:textId="77777777" w:rsidR="002E1221" w:rsidRDefault="002E1221" w:rsidP="002E12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 at der sker øjeblikkelig ud/tilbagebetaling af det</w:t>
            </w:r>
          </w:p>
          <w:p w14:paraId="52374061" w14:textId="77777777" w:rsidR="002E1221" w:rsidRDefault="002E1221" w:rsidP="002E12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indbetalte beløb, men på den anden side skal fristen</w:t>
            </w:r>
          </w:p>
          <w:p w14:paraId="2CADB3B6" w14:textId="77777777" w:rsidR="002E1221" w:rsidRDefault="002E1221" w:rsidP="002E12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heller ikke være så lang, at SKAT over længere tid kan</w:t>
            </w:r>
          </w:p>
          <w:p w14:paraId="1ED42B3B" w14:textId="77777777" w:rsidR="002E1221" w:rsidRDefault="002E1221" w:rsidP="002E12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»holde« en kreditsaldo tilbage på kontoen under henvisning</w:t>
            </w:r>
          </w:p>
          <w:p w14:paraId="4C8B2F4E" w14:textId="77777777" w:rsidR="002E1221" w:rsidRDefault="002E1221" w:rsidP="002E12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til, at der løbende indgår nye krav på saldoen,</w:t>
            </w:r>
          </w:p>
          <w:p w14:paraId="12A29802" w14:textId="77777777" w:rsidR="002E1221" w:rsidRDefault="002E1221" w:rsidP="002E12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som nærmer sig fristen for sidste rettidige betaling.</w:t>
            </w:r>
          </w:p>
          <w:p w14:paraId="02AE41F2" w14:textId="77777777" w:rsidR="002E1221" w:rsidRDefault="002E1221" w:rsidP="002E12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7224A3BF" w14:textId="77777777" w:rsidR="002E1221" w:rsidRDefault="002E1221" w:rsidP="002E12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02AAD77F" w14:textId="77777777" w:rsidR="002E1221" w:rsidRDefault="002E1221" w:rsidP="002E12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6F19C5FA" w14:textId="77777777" w:rsidR="002E1221" w:rsidRDefault="002E1221" w:rsidP="002E12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4ACCF36B" w14:textId="77777777" w:rsidR="002E1221" w:rsidRPr="002E1221" w:rsidRDefault="002E1221" w:rsidP="002E12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E1221" w14:paraId="24957E80" w14:textId="77777777" w:rsidTr="002E1221"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14:paraId="18022015" w14:textId="77777777" w:rsidR="002E1221" w:rsidRPr="002E1221" w:rsidRDefault="002E1221" w:rsidP="002E12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2E1221" w14:paraId="48E758E4" w14:textId="77777777" w:rsidTr="002E1221">
        <w:trPr>
          <w:trHeight w:val="283"/>
        </w:trPr>
        <w:tc>
          <w:tcPr>
            <w:tcW w:w="10345" w:type="dxa"/>
            <w:gridSpan w:val="6"/>
          </w:tcPr>
          <w:p w14:paraId="1622C92C" w14:textId="77777777" w:rsidR="002E1221" w:rsidRDefault="002E1221" w:rsidP="002E12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Parametre:</w:t>
            </w:r>
          </w:p>
          <w:p w14:paraId="4F8C5A33" w14:textId="77777777" w:rsidR="002E1221" w:rsidRDefault="002E1221" w:rsidP="002E12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ForfaldenFordringVindueAntalDage:</w:t>
            </w:r>
          </w:p>
          <w:p w14:paraId="566D3FBA" w14:textId="77777777" w:rsidR="002E1221" w:rsidRDefault="002E1221" w:rsidP="002E12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Med denne parameter angiver man hvor mange dage fordringens betalingsdato (SRB) må være fra dags dato, for at den fordring kan betragtes som forfalden til betaling. Eksempelvis betyder værdien 1 at der medtages fordringer som har SRB dd og dd+1.</w:t>
            </w:r>
          </w:p>
          <w:p w14:paraId="38329D4F" w14:textId="77777777" w:rsidR="002E1221" w:rsidRDefault="002E1221" w:rsidP="002E12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14:paraId="08C9B845" w14:textId="77777777" w:rsidR="002E1221" w:rsidRDefault="002E1221" w:rsidP="002E12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OpkrævningFordringTypeID:</w:t>
            </w:r>
          </w:p>
          <w:p w14:paraId="6568E9DA" w14:textId="77777777" w:rsidR="003137EC" w:rsidRDefault="003137EC" w:rsidP="003137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del w:id="11" w:author="w18361" w:date="2012-02-16T07:56:00Z"/>
                <w:rFonts w:ascii="Arial" w:hAnsi="Arial" w:cs="Arial"/>
                <w:sz w:val="18"/>
              </w:rPr>
            </w:pPr>
            <w:del w:id="12" w:author="w18361" w:date="2012-02-16T07:56:00Z">
              <w:r>
                <w:rPr>
                  <w:rFonts w:ascii="Arial" w:hAnsi="Arial" w:cs="Arial"/>
                  <w:sz w:val="18"/>
                </w:rPr>
                <w:delText>Det er ikke sikkert at man kan finde et fælles sæt ID'er, så derfor er denne indtil videre optionel.</w:delText>
              </w:r>
            </w:del>
          </w:p>
          <w:p w14:paraId="04E04E87" w14:textId="77777777" w:rsidR="003137EC" w:rsidRDefault="003137EC" w:rsidP="003137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del w:id="13" w:author="w18361" w:date="2012-02-16T07:56:00Z"/>
                <w:rFonts w:ascii="Arial" w:hAnsi="Arial" w:cs="Arial"/>
                <w:sz w:val="18"/>
              </w:rPr>
            </w:pPr>
            <w:del w:id="14" w:author="w18361" w:date="2012-02-16T07:56:00Z">
              <w:r>
                <w:rPr>
                  <w:rFonts w:ascii="Arial" w:hAnsi="Arial" w:cs="Arial"/>
                  <w:sz w:val="18"/>
                </w:rPr>
                <w:delText>- OpkrævningFordringTypeNavn:</w:delText>
              </w:r>
            </w:del>
          </w:p>
          <w:p w14:paraId="2C314DF6" w14:textId="77777777" w:rsidR="003137EC" w:rsidRDefault="003137EC" w:rsidP="003137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del w:id="15" w:author="w18361" w:date="2012-02-16T07:56:00Z"/>
                <w:rFonts w:ascii="Arial" w:hAnsi="Arial" w:cs="Arial"/>
                <w:sz w:val="18"/>
              </w:rPr>
            </w:pPr>
            <w:del w:id="16" w:author="w18361" w:date="2012-02-16T07:56:00Z">
              <w:r>
                <w:rPr>
                  <w:rFonts w:ascii="Arial" w:hAnsi="Arial" w:cs="Arial"/>
                  <w:sz w:val="18"/>
                </w:rPr>
                <w:delText>Indtil der er enighed om hvilke ID'er der skal anvendes er vi nød til at anvende nogle beskrivende navne.</w:delText>
              </w:r>
            </w:del>
          </w:p>
          <w:p w14:paraId="3DAED701" w14:textId="77777777" w:rsidR="002E1221" w:rsidRDefault="002E1221" w:rsidP="002E12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17" w:author="w18361" w:date="2012-02-16T07:56:00Z"/>
                <w:rFonts w:ascii="Arial" w:hAnsi="Arial" w:cs="Arial"/>
                <w:sz w:val="18"/>
              </w:rPr>
            </w:pPr>
            <w:ins w:id="18" w:author="w18361" w:date="2012-02-16T07:56:00Z">
              <w:r>
                <w:rPr>
                  <w:rFonts w:ascii="Arial" w:hAnsi="Arial" w:cs="Arial"/>
                  <w:sz w:val="18"/>
                </w:rPr>
                <w:t>Oplyses af DMO.</w:t>
              </w:r>
            </w:ins>
          </w:p>
          <w:p w14:paraId="777B1415" w14:textId="77777777" w:rsidR="002E1221" w:rsidRDefault="002E1221" w:rsidP="002E12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19" w:author="w18361" w:date="2012-02-16T07:56:00Z"/>
                <w:rFonts w:ascii="Arial" w:hAnsi="Arial" w:cs="Arial"/>
                <w:sz w:val="18"/>
              </w:rPr>
            </w:pPr>
          </w:p>
          <w:p w14:paraId="47BE57D9" w14:textId="77777777" w:rsidR="002E1221" w:rsidRDefault="002E1221" w:rsidP="002E12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OpkrævningFordringPeriodeFraDato</w:t>
            </w:r>
          </w:p>
          <w:p w14:paraId="6C3D0129" w14:textId="77777777" w:rsidR="002E1221" w:rsidRDefault="002E1221" w:rsidP="002E12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OpkrævningFordringPeriodeTilDato:</w:t>
            </w:r>
          </w:p>
          <w:p w14:paraId="7B628038" w14:textId="7A88A3B1" w:rsidR="002E1221" w:rsidRDefault="002E1221" w:rsidP="002E12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 </w:t>
            </w:r>
            <w:del w:id="20" w:author="w18361" w:date="2012-02-16T07:56:00Z">
              <w:r w:rsidR="003137EC">
                <w:rPr>
                  <w:rFonts w:ascii="Arial" w:hAnsi="Arial" w:cs="Arial"/>
                  <w:sz w:val="18"/>
                </w:rPr>
                <w:delText>fire</w:delText>
              </w:r>
            </w:del>
            <w:ins w:id="21" w:author="w18361" w:date="2012-02-16T07:56:00Z">
              <w:r>
                <w:rPr>
                  <w:rFonts w:ascii="Arial" w:hAnsi="Arial" w:cs="Arial"/>
                  <w:sz w:val="18"/>
                </w:rPr>
                <w:t>tre</w:t>
              </w:r>
            </w:ins>
            <w:r>
              <w:rPr>
                <w:rFonts w:ascii="Arial" w:hAnsi="Arial" w:cs="Arial"/>
                <w:sz w:val="18"/>
              </w:rPr>
              <w:t xml:space="preserve"> ovenstående parametre anvendes til at beskrive fordringer som er forfalden til betaling.</w:t>
            </w:r>
          </w:p>
          <w:p w14:paraId="0CDDEDFE" w14:textId="77777777" w:rsidR="002E1221" w:rsidRDefault="002E1221" w:rsidP="002E12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De samme fire parametre anvendes også til at beskrive angivelser som er overskredet, da de i sidste ende bliver til fordringer i DMO. Det er svært at finde parameter-navne som bedre beskriver angivelser, da navngivningen af angivelser varierer fra system til system.</w:t>
            </w:r>
          </w:p>
          <w:p w14:paraId="38FFD050" w14:textId="77777777" w:rsidR="002E1221" w:rsidRPr="002E1221" w:rsidRDefault="002E1221" w:rsidP="002E12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E1221" w14:paraId="266689B1" w14:textId="77777777" w:rsidTr="002E1221"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14:paraId="6E49F5C5" w14:textId="77777777" w:rsidR="002E1221" w:rsidRPr="002E1221" w:rsidRDefault="002E1221" w:rsidP="002E12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Datastrukturer</w:t>
            </w:r>
          </w:p>
        </w:tc>
      </w:tr>
      <w:tr w:rsidR="002E1221" w14:paraId="6088F049" w14:textId="77777777" w:rsidTr="002E1221"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14:paraId="46BD2032" w14:textId="77777777" w:rsidR="002E1221" w:rsidRPr="002E1221" w:rsidRDefault="002E1221" w:rsidP="002E12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2E1221" w14:paraId="6FE267EB" w14:textId="77777777" w:rsidTr="002E1221"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14:paraId="0076FD5C" w14:textId="77777777" w:rsidR="002E1221" w:rsidRPr="002E1221" w:rsidRDefault="002E1221" w:rsidP="002E12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DRKundeUdeståendeKontrol_I</w:t>
            </w:r>
          </w:p>
        </w:tc>
      </w:tr>
      <w:tr w:rsidR="002E1221" w14:paraId="4704729C" w14:textId="77777777" w:rsidTr="002E1221"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14:paraId="5BB996BC" w14:textId="77777777" w:rsidR="002E1221" w:rsidRDefault="002E1221" w:rsidP="002E12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79D892F8" w14:textId="77777777" w:rsidR="002E1221" w:rsidRDefault="002E1221" w:rsidP="002E12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ForfaldenFordringVindueAntalDage</w:t>
            </w:r>
          </w:p>
          <w:p w14:paraId="048B2AC9" w14:textId="77777777" w:rsidR="002E1221" w:rsidRDefault="002E1221" w:rsidP="002E12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KundeListe *</w:t>
            </w:r>
          </w:p>
          <w:p w14:paraId="69F509B4" w14:textId="77777777" w:rsidR="002E1221" w:rsidRDefault="002E1221" w:rsidP="002E12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{</w:t>
            </w:r>
          </w:p>
          <w:p w14:paraId="7882306E" w14:textId="77777777" w:rsidR="002E1221" w:rsidRDefault="002E1221" w:rsidP="002E12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Kunde *</w:t>
            </w:r>
          </w:p>
          <w:p w14:paraId="3588D756" w14:textId="77777777" w:rsidR="002E1221" w:rsidRDefault="002E1221" w:rsidP="002E12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14:paraId="66FCA885" w14:textId="77777777" w:rsidR="003137EC" w:rsidRDefault="003137EC" w:rsidP="003137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del w:id="22" w:author="w18361" w:date="2012-02-16T07:56:00Z"/>
                <w:rFonts w:ascii="Arial" w:hAnsi="Arial" w:cs="Arial"/>
                <w:sz w:val="18"/>
              </w:rPr>
            </w:pPr>
            <w:del w:id="23" w:author="w18361" w:date="2012-02-16T07:56:00Z">
              <w:r>
                <w:rPr>
                  <w:rFonts w:ascii="Arial" w:hAnsi="Arial" w:cs="Arial"/>
                  <w:sz w:val="18"/>
                </w:rPr>
                <w:tab/>
              </w:r>
              <w:r>
                <w:rPr>
                  <w:rFonts w:ascii="Arial" w:hAnsi="Arial" w:cs="Arial"/>
                  <w:sz w:val="18"/>
                </w:rPr>
                <w:tab/>
                <w:delText>KundeNummer</w:delText>
              </w:r>
            </w:del>
          </w:p>
          <w:p w14:paraId="05D9F3D3" w14:textId="77777777" w:rsidR="003137EC" w:rsidRDefault="003137EC" w:rsidP="003137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del w:id="24" w:author="w18361" w:date="2012-02-16T07:56:00Z"/>
                <w:rFonts w:ascii="Arial" w:hAnsi="Arial" w:cs="Arial"/>
                <w:sz w:val="18"/>
              </w:rPr>
            </w:pPr>
            <w:del w:id="25" w:author="w18361" w:date="2012-02-16T07:56:00Z">
              <w:r>
                <w:rPr>
                  <w:rFonts w:ascii="Arial" w:hAnsi="Arial" w:cs="Arial"/>
                  <w:sz w:val="18"/>
                </w:rPr>
                <w:tab/>
                <w:delText>]</w:delText>
              </w:r>
            </w:del>
          </w:p>
          <w:p w14:paraId="5DB9BCF5" w14:textId="156BA2A6" w:rsidR="002E1221" w:rsidRDefault="003137EC" w:rsidP="002E12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26" w:author="w18361" w:date="2012-02-16T07:56:00Z"/>
                <w:rFonts w:ascii="Arial" w:hAnsi="Arial" w:cs="Arial"/>
                <w:sz w:val="18"/>
              </w:rPr>
            </w:pPr>
            <w:del w:id="27" w:author="w18361" w:date="2012-02-16T07:56:00Z">
              <w:r>
                <w:rPr>
                  <w:rFonts w:ascii="Arial" w:hAnsi="Arial" w:cs="Arial"/>
                  <w:sz w:val="18"/>
                </w:rPr>
                <w:delText>}</w:delText>
              </w:r>
            </w:del>
            <w:ins w:id="28" w:author="w18361" w:date="2012-02-16T07:56:00Z">
              <w:r w:rsidR="002E1221">
                <w:rPr>
                  <w:rFonts w:ascii="Arial" w:hAnsi="Arial" w:cs="Arial"/>
                  <w:sz w:val="18"/>
                </w:rPr>
                <w:tab/>
              </w:r>
              <w:r w:rsidR="002E1221">
                <w:rPr>
                  <w:rFonts w:ascii="Arial" w:hAnsi="Arial" w:cs="Arial"/>
                  <w:sz w:val="18"/>
                </w:rPr>
                <w:tab/>
                <w:t>VirksomhedSENummer</w:t>
              </w:r>
            </w:ins>
          </w:p>
          <w:p w14:paraId="3992DE1E" w14:textId="77777777" w:rsidR="002E1221" w:rsidRDefault="002E1221" w:rsidP="002E12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29" w:author="w18361" w:date="2012-02-16T07:56:00Z"/>
                <w:rFonts w:ascii="Arial" w:hAnsi="Arial" w:cs="Arial"/>
                <w:sz w:val="18"/>
              </w:rPr>
            </w:pPr>
            <w:ins w:id="30" w:author="w18361" w:date="2012-02-16T07:56:00Z">
              <w:r>
                <w:rPr>
                  <w:rFonts w:ascii="Arial" w:hAnsi="Arial" w:cs="Arial"/>
                  <w:sz w:val="18"/>
                </w:rPr>
                <w:tab/>
                <w:t>]</w:t>
              </w:r>
            </w:ins>
          </w:p>
          <w:p w14:paraId="525FF9F1" w14:textId="77777777" w:rsidR="002E1221" w:rsidRPr="002E1221" w:rsidRDefault="002E1221" w:rsidP="002E12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ins w:id="31" w:author="w18361" w:date="2012-02-16T07:56:00Z">
              <w:r>
                <w:rPr>
                  <w:rFonts w:ascii="Arial" w:hAnsi="Arial" w:cs="Arial"/>
                  <w:sz w:val="18"/>
                </w:rPr>
                <w:t>}</w:t>
              </w:r>
            </w:ins>
          </w:p>
        </w:tc>
      </w:tr>
      <w:tr w:rsidR="002E1221" w14:paraId="6FC3D050" w14:textId="77777777" w:rsidTr="002E1221"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14:paraId="10AD9F45" w14:textId="77777777" w:rsidR="002E1221" w:rsidRPr="002E1221" w:rsidRDefault="002E1221" w:rsidP="002E12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2E1221" w14:paraId="2732DC0B" w14:textId="77777777" w:rsidTr="002E1221"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14:paraId="461B7A62" w14:textId="77777777" w:rsidR="002E1221" w:rsidRPr="002E1221" w:rsidRDefault="002E1221" w:rsidP="002E12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DRKundeUdeståendeKontrol_O</w:t>
            </w:r>
          </w:p>
        </w:tc>
      </w:tr>
      <w:tr w:rsidR="002E1221" w14:paraId="21AA8CE3" w14:textId="77777777" w:rsidTr="002E1221"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14:paraId="65304EB0" w14:textId="77777777" w:rsidR="002E1221" w:rsidRDefault="002E1221" w:rsidP="002E12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094794BA" w14:textId="77777777" w:rsidR="002E1221" w:rsidRDefault="002E1221" w:rsidP="002E12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ResultatListe *</w:t>
            </w:r>
          </w:p>
          <w:p w14:paraId="1A214E6F" w14:textId="77777777" w:rsidR="002E1221" w:rsidRDefault="002E1221" w:rsidP="002E12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{</w:t>
            </w:r>
          </w:p>
          <w:p w14:paraId="0ACAA7E8" w14:textId="77777777" w:rsidR="002E1221" w:rsidRDefault="002E1221" w:rsidP="002E12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Resultat *</w:t>
            </w:r>
          </w:p>
          <w:p w14:paraId="1B982FDF" w14:textId="77777777" w:rsidR="002E1221" w:rsidRDefault="002E1221" w:rsidP="002E12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14:paraId="5D4B683C" w14:textId="77777777" w:rsidR="003137EC" w:rsidRDefault="003137EC" w:rsidP="003137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del w:id="32" w:author="w18361" w:date="2012-02-16T07:56:00Z"/>
                <w:rFonts w:ascii="Arial" w:hAnsi="Arial" w:cs="Arial"/>
                <w:sz w:val="18"/>
              </w:rPr>
            </w:pPr>
            <w:del w:id="33" w:author="w18361" w:date="2012-02-16T07:56:00Z">
              <w:r>
                <w:rPr>
                  <w:rFonts w:ascii="Arial" w:hAnsi="Arial" w:cs="Arial"/>
                  <w:sz w:val="18"/>
                </w:rPr>
                <w:tab/>
              </w:r>
              <w:r>
                <w:rPr>
                  <w:rFonts w:ascii="Arial" w:hAnsi="Arial" w:cs="Arial"/>
                  <w:sz w:val="18"/>
                </w:rPr>
                <w:tab/>
                <w:delText>KundeNummer</w:delText>
              </w:r>
            </w:del>
          </w:p>
          <w:p w14:paraId="38714784" w14:textId="77777777" w:rsidR="002E1221" w:rsidRDefault="002E1221" w:rsidP="002E12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34" w:author="w18361" w:date="2012-02-16T07:56:00Z"/>
                <w:rFonts w:ascii="Arial" w:hAnsi="Arial" w:cs="Arial"/>
                <w:sz w:val="18"/>
              </w:rPr>
            </w:pPr>
            <w:ins w:id="35" w:author="w18361" w:date="2012-02-16T07:56:00Z">
              <w:r>
                <w:rPr>
                  <w:rFonts w:ascii="Arial" w:hAnsi="Arial" w:cs="Arial"/>
                  <w:sz w:val="18"/>
                </w:rPr>
                <w:tab/>
              </w:r>
              <w:r>
                <w:rPr>
                  <w:rFonts w:ascii="Arial" w:hAnsi="Arial" w:cs="Arial"/>
                  <w:sz w:val="18"/>
                </w:rPr>
                <w:tab/>
                <w:t>VirksomhedSENummer</w:t>
              </w:r>
            </w:ins>
          </w:p>
          <w:p w14:paraId="6CD1740F" w14:textId="77777777" w:rsidR="002E1221" w:rsidRDefault="002E1221" w:rsidP="002E12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UdeståendeValg *</w:t>
            </w:r>
          </w:p>
          <w:p w14:paraId="3A5E4CE0" w14:textId="77777777" w:rsidR="002E1221" w:rsidRDefault="002E1221" w:rsidP="002E12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14:paraId="30EAACE6" w14:textId="77777777" w:rsidR="003137EC" w:rsidRDefault="003137EC" w:rsidP="003137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del w:id="36" w:author="w18361" w:date="2012-02-16T07:56:00Z"/>
                <w:rFonts w:ascii="Arial" w:hAnsi="Arial" w:cs="Arial"/>
                <w:sz w:val="18"/>
              </w:rPr>
            </w:pPr>
            <w:del w:id="37" w:author="w18361" w:date="2012-02-16T07:56:00Z">
              <w:r>
                <w:rPr>
                  <w:rFonts w:ascii="Arial" w:hAnsi="Arial" w:cs="Arial"/>
                  <w:sz w:val="18"/>
                </w:rPr>
                <w:tab/>
              </w:r>
              <w:r>
                <w:rPr>
                  <w:rFonts w:ascii="Arial" w:hAnsi="Arial" w:cs="Arial"/>
                  <w:sz w:val="18"/>
                </w:rPr>
                <w:tab/>
              </w:r>
              <w:r>
                <w:rPr>
                  <w:rFonts w:ascii="Arial" w:hAnsi="Arial" w:cs="Arial"/>
                  <w:sz w:val="18"/>
                </w:rPr>
                <w:tab/>
                <w:delText>* ManglendeAngivelseListe *</w:delText>
              </w:r>
            </w:del>
          </w:p>
          <w:p w14:paraId="35F7CAFF" w14:textId="77777777" w:rsidR="003137EC" w:rsidRDefault="003137EC" w:rsidP="003137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del w:id="38" w:author="w18361" w:date="2012-02-16T07:56:00Z"/>
                <w:rFonts w:ascii="Arial" w:hAnsi="Arial" w:cs="Arial"/>
                <w:sz w:val="18"/>
              </w:rPr>
            </w:pPr>
            <w:del w:id="39" w:author="w18361" w:date="2012-02-16T07:56:00Z">
              <w:r>
                <w:rPr>
                  <w:rFonts w:ascii="Arial" w:hAnsi="Arial" w:cs="Arial"/>
                  <w:sz w:val="18"/>
                </w:rPr>
                <w:tab/>
              </w:r>
              <w:r>
                <w:rPr>
                  <w:rFonts w:ascii="Arial" w:hAnsi="Arial" w:cs="Arial"/>
                  <w:sz w:val="18"/>
                </w:rPr>
                <w:tab/>
              </w:r>
              <w:r>
                <w:rPr>
                  <w:rFonts w:ascii="Arial" w:hAnsi="Arial" w:cs="Arial"/>
                  <w:sz w:val="18"/>
                </w:rPr>
                <w:tab/>
                <w:delText>0{</w:delText>
              </w:r>
            </w:del>
          </w:p>
          <w:p w14:paraId="4EB7F6BB" w14:textId="7E337180" w:rsidR="002E1221" w:rsidRDefault="003137EC" w:rsidP="002E12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del w:id="40" w:author="w18361" w:date="2012-02-16T07:56:00Z">
              <w:r>
                <w:rPr>
                  <w:rFonts w:ascii="Arial" w:hAnsi="Arial" w:cs="Arial"/>
                  <w:sz w:val="18"/>
                </w:rPr>
                <w:tab/>
              </w:r>
            </w:del>
            <w:r w:rsidR="002E1221">
              <w:rPr>
                <w:rFonts w:ascii="Arial" w:hAnsi="Arial" w:cs="Arial"/>
                <w:sz w:val="18"/>
              </w:rPr>
              <w:tab/>
            </w:r>
            <w:r w:rsidR="002E1221">
              <w:rPr>
                <w:rFonts w:ascii="Arial" w:hAnsi="Arial" w:cs="Arial"/>
                <w:sz w:val="18"/>
              </w:rPr>
              <w:tab/>
            </w:r>
            <w:r w:rsidR="002E1221">
              <w:rPr>
                <w:rFonts w:ascii="Arial" w:hAnsi="Arial" w:cs="Arial"/>
                <w:sz w:val="18"/>
              </w:rPr>
              <w:tab/>
              <w:t>* ManglendeAngivelse *</w:t>
            </w:r>
          </w:p>
          <w:p w14:paraId="0281371C" w14:textId="169625AD" w:rsidR="002E1221" w:rsidRDefault="002E1221" w:rsidP="002E12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del w:id="41" w:author="w18361" w:date="2012-02-16T07:56:00Z">
              <w:r w:rsidR="003137EC">
                <w:rPr>
                  <w:rFonts w:ascii="Arial" w:hAnsi="Arial" w:cs="Arial"/>
                  <w:sz w:val="18"/>
                </w:rPr>
                <w:tab/>
              </w:r>
            </w:del>
            <w:r>
              <w:rPr>
                <w:rFonts w:ascii="Arial" w:hAnsi="Arial" w:cs="Arial"/>
                <w:sz w:val="18"/>
              </w:rPr>
              <w:t>[</w:t>
            </w:r>
          </w:p>
          <w:p w14:paraId="322BD21D" w14:textId="19302029" w:rsidR="002E1221" w:rsidRDefault="003137EC" w:rsidP="002E12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del w:id="42" w:author="w18361" w:date="2012-02-16T07:56:00Z">
              <w:r>
                <w:rPr>
                  <w:rFonts w:ascii="Arial" w:hAnsi="Arial" w:cs="Arial"/>
                  <w:sz w:val="18"/>
                </w:rPr>
                <w:tab/>
              </w:r>
            </w:del>
            <w:r w:rsidR="002E1221">
              <w:rPr>
                <w:rFonts w:ascii="Arial" w:hAnsi="Arial" w:cs="Arial"/>
                <w:sz w:val="18"/>
              </w:rPr>
              <w:tab/>
            </w:r>
            <w:r w:rsidR="002E1221">
              <w:rPr>
                <w:rFonts w:ascii="Arial" w:hAnsi="Arial" w:cs="Arial"/>
                <w:sz w:val="18"/>
              </w:rPr>
              <w:tab/>
            </w:r>
            <w:r w:rsidR="002E1221">
              <w:rPr>
                <w:rFonts w:ascii="Arial" w:hAnsi="Arial" w:cs="Arial"/>
                <w:sz w:val="18"/>
              </w:rPr>
              <w:tab/>
            </w:r>
            <w:r w:rsidR="002E1221">
              <w:rPr>
                <w:rFonts w:ascii="Arial" w:hAnsi="Arial" w:cs="Arial"/>
                <w:sz w:val="18"/>
              </w:rPr>
              <w:tab/>
              <w:t>OpkrævningFordringTypeID</w:t>
            </w:r>
          </w:p>
          <w:p w14:paraId="56286B11" w14:textId="664E9537" w:rsidR="002E1221" w:rsidRDefault="003137EC" w:rsidP="002E12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del w:id="43" w:author="w18361" w:date="2012-02-16T07:56:00Z">
              <w:r>
                <w:rPr>
                  <w:rFonts w:ascii="Arial" w:hAnsi="Arial" w:cs="Arial"/>
                  <w:sz w:val="18"/>
                </w:rPr>
                <w:tab/>
              </w:r>
            </w:del>
            <w:r w:rsidR="002E1221">
              <w:rPr>
                <w:rFonts w:ascii="Arial" w:hAnsi="Arial" w:cs="Arial"/>
                <w:sz w:val="18"/>
              </w:rPr>
              <w:tab/>
            </w:r>
            <w:r w:rsidR="002E1221">
              <w:rPr>
                <w:rFonts w:ascii="Arial" w:hAnsi="Arial" w:cs="Arial"/>
                <w:sz w:val="18"/>
              </w:rPr>
              <w:tab/>
            </w:r>
            <w:r w:rsidR="002E1221">
              <w:rPr>
                <w:rFonts w:ascii="Arial" w:hAnsi="Arial" w:cs="Arial"/>
                <w:sz w:val="18"/>
              </w:rPr>
              <w:tab/>
            </w:r>
            <w:r w:rsidR="002E1221">
              <w:rPr>
                <w:rFonts w:ascii="Arial" w:hAnsi="Arial" w:cs="Arial"/>
                <w:sz w:val="18"/>
              </w:rPr>
              <w:tab/>
              <w:t>OpkrævningFordringPeriodeFraDato</w:t>
            </w:r>
          </w:p>
          <w:p w14:paraId="67A0556C" w14:textId="6FBF5464" w:rsidR="002E1221" w:rsidRDefault="003137EC" w:rsidP="002E12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del w:id="44" w:author="w18361" w:date="2012-02-16T07:56:00Z">
              <w:r>
                <w:rPr>
                  <w:rFonts w:ascii="Arial" w:hAnsi="Arial" w:cs="Arial"/>
                  <w:sz w:val="18"/>
                </w:rPr>
                <w:tab/>
              </w:r>
            </w:del>
            <w:r w:rsidR="002E1221">
              <w:rPr>
                <w:rFonts w:ascii="Arial" w:hAnsi="Arial" w:cs="Arial"/>
                <w:sz w:val="18"/>
              </w:rPr>
              <w:tab/>
            </w:r>
            <w:r w:rsidR="002E1221">
              <w:rPr>
                <w:rFonts w:ascii="Arial" w:hAnsi="Arial" w:cs="Arial"/>
                <w:sz w:val="18"/>
              </w:rPr>
              <w:tab/>
            </w:r>
            <w:r w:rsidR="002E1221">
              <w:rPr>
                <w:rFonts w:ascii="Arial" w:hAnsi="Arial" w:cs="Arial"/>
                <w:sz w:val="18"/>
              </w:rPr>
              <w:tab/>
            </w:r>
            <w:r w:rsidR="002E1221">
              <w:rPr>
                <w:rFonts w:ascii="Arial" w:hAnsi="Arial" w:cs="Arial"/>
                <w:sz w:val="18"/>
              </w:rPr>
              <w:tab/>
              <w:t>OpkrævningFordringPeriodeTilDato</w:t>
            </w:r>
          </w:p>
          <w:p w14:paraId="0CF9FFCE" w14:textId="1A15725F" w:rsidR="002E1221" w:rsidRDefault="002E1221" w:rsidP="002E12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del w:id="45" w:author="w18361" w:date="2012-02-16T07:56:00Z">
              <w:r w:rsidR="003137EC">
                <w:rPr>
                  <w:rFonts w:ascii="Arial" w:hAnsi="Arial" w:cs="Arial"/>
                  <w:sz w:val="18"/>
                </w:rPr>
                <w:tab/>
              </w:r>
            </w:del>
            <w:r>
              <w:rPr>
                <w:rFonts w:ascii="Arial" w:hAnsi="Arial" w:cs="Arial"/>
                <w:sz w:val="18"/>
              </w:rPr>
              <w:t>]</w:t>
            </w:r>
          </w:p>
          <w:p w14:paraId="43D16B85" w14:textId="77777777" w:rsidR="003137EC" w:rsidRDefault="003137EC" w:rsidP="003137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del w:id="46" w:author="w18361" w:date="2012-02-16T07:56:00Z"/>
                <w:rFonts w:ascii="Arial" w:hAnsi="Arial" w:cs="Arial"/>
                <w:sz w:val="18"/>
              </w:rPr>
            </w:pPr>
            <w:del w:id="47" w:author="w18361" w:date="2012-02-16T07:56:00Z">
              <w:r>
                <w:rPr>
                  <w:rFonts w:ascii="Arial" w:hAnsi="Arial" w:cs="Arial"/>
                  <w:sz w:val="18"/>
                </w:rPr>
                <w:tab/>
              </w:r>
              <w:r>
                <w:rPr>
                  <w:rFonts w:ascii="Arial" w:hAnsi="Arial" w:cs="Arial"/>
                  <w:sz w:val="18"/>
                </w:rPr>
                <w:tab/>
              </w:r>
              <w:r>
                <w:rPr>
                  <w:rFonts w:ascii="Arial" w:hAnsi="Arial" w:cs="Arial"/>
                  <w:sz w:val="18"/>
                </w:rPr>
                <w:tab/>
                <w:delText>}</w:delText>
              </w:r>
            </w:del>
          </w:p>
          <w:p w14:paraId="6DD74711" w14:textId="77777777" w:rsidR="002E1221" w:rsidRDefault="002E1221" w:rsidP="002E12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14:paraId="76CE5115" w14:textId="77777777" w:rsidR="002E1221" w:rsidRDefault="002E1221" w:rsidP="002E12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UdeståendeFordring *</w:t>
            </w:r>
          </w:p>
          <w:p w14:paraId="640980D9" w14:textId="77777777" w:rsidR="002E1221" w:rsidRDefault="002E1221" w:rsidP="002E12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14:paraId="5BA0E62A" w14:textId="77777777" w:rsidR="002E1221" w:rsidRDefault="002E1221" w:rsidP="002E12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OpkrævningFordringSidsteRettidigBetalingDato</w:t>
            </w:r>
          </w:p>
          <w:p w14:paraId="46AAB139" w14:textId="77777777" w:rsidR="002E1221" w:rsidRDefault="002E1221" w:rsidP="002E12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14:paraId="1D5DBAFD" w14:textId="77777777" w:rsidR="002E1221" w:rsidRDefault="002E1221" w:rsidP="002E12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14:paraId="2FDB493D" w14:textId="77777777" w:rsidR="002E1221" w:rsidRDefault="002E1221" w:rsidP="002E12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14:paraId="0A956E06" w14:textId="77777777" w:rsidR="002E1221" w:rsidRPr="002E1221" w:rsidRDefault="002E1221" w:rsidP="002E12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2E1221" w14:paraId="36F911D4" w14:textId="77777777" w:rsidTr="002E1221">
        <w:trPr>
          <w:trHeight w:val="283"/>
          <w:ins w:id="48" w:author="w18361" w:date="2012-02-16T07:56:00Z"/>
        </w:trPr>
        <w:tc>
          <w:tcPr>
            <w:tcW w:w="10345" w:type="dxa"/>
            <w:gridSpan w:val="6"/>
            <w:shd w:val="clear" w:color="auto" w:fill="B3B3B3"/>
            <w:vAlign w:val="center"/>
          </w:tcPr>
          <w:p w14:paraId="26EB967D" w14:textId="77777777" w:rsidR="002E1221" w:rsidRPr="002E1221" w:rsidRDefault="002E1221" w:rsidP="002E12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49" w:author="w18361" w:date="2012-02-16T07:56:00Z"/>
                <w:rFonts w:ascii="Arial" w:hAnsi="Arial" w:cs="Arial"/>
                <w:b/>
                <w:sz w:val="18"/>
              </w:rPr>
            </w:pPr>
            <w:ins w:id="50" w:author="w18361" w:date="2012-02-16T07:56:00Z">
              <w:r>
                <w:rPr>
                  <w:rFonts w:ascii="Arial" w:hAnsi="Arial" w:cs="Arial"/>
                  <w:b/>
                  <w:sz w:val="18"/>
                </w:rPr>
                <w:t>Valideringer</w:t>
              </w:r>
            </w:ins>
          </w:p>
        </w:tc>
      </w:tr>
      <w:tr w:rsidR="002E1221" w14:paraId="50210E33" w14:textId="77777777" w:rsidTr="002E1221">
        <w:trPr>
          <w:trHeight w:val="283"/>
          <w:ins w:id="51" w:author="w18361" w:date="2012-02-16T07:56:00Z"/>
        </w:trPr>
        <w:tc>
          <w:tcPr>
            <w:tcW w:w="10345" w:type="dxa"/>
            <w:gridSpan w:val="6"/>
            <w:shd w:val="clear" w:color="auto" w:fill="FFFFFF"/>
            <w:vAlign w:val="center"/>
          </w:tcPr>
          <w:p w14:paraId="0C2DB262" w14:textId="77777777" w:rsidR="002E1221" w:rsidRPr="002E1221" w:rsidRDefault="002E1221" w:rsidP="002E12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52" w:author="w18361" w:date="2012-02-16T07:56:00Z"/>
                <w:rFonts w:ascii="Arial" w:hAnsi="Arial" w:cs="Arial"/>
                <w:b/>
                <w:sz w:val="18"/>
              </w:rPr>
            </w:pPr>
            <w:ins w:id="53" w:author="w18361" w:date="2012-02-16T07:56:00Z">
              <w:r>
                <w:rPr>
                  <w:rFonts w:ascii="Arial" w:hAnsi="Arial" w:cs="Arial"/>
                  <w:b/>
                  <w:sz w:val="18"/>
                </w:rPr>
                <w:t>Generel beskrivelse</w:t>
              </w:r>
            </w:ins>
          </w:p>
        </w:tc>
      </w:tr>
      <w:tr w:rsidR="002E1221" w14:paraId="5AC29292" w14:textId="77777777" w:rsidTr="002E1221">
        <w:trPr>
          <w:trHeight w:val="283"/>
          <w:ins w:id="54" w:author="w18361" w:date="2012-02-16T07:56:00Z"/>
        </w:trPr>
        <w:tc>
          <w:tcPr>
            <w:tcW w:w="10345" w:type="dxa"/>
            <w:gridSpan w:val="6"/>
            <w:shd w:val="clear" w:color="auto" w:fill="FFFFFF"/>
            <w:vAlign w:val="center"/>
          </w:tcPr>
          <w:p w14:paraId="1F2AA800" w14:textId="77777777" w:rsidR="002E1221" w:rsidRDefault="002E1221" w:rsidP="002E12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55" w:author="w18361" w:date="2012-02-16T07:56:00Z"/>
                <w:rFonts w:ascii="Arial" w:hAnsi="Arial" w:cs="Arial"/>
                <w:sz w:val="18"/>
              </w:rPr>
            </w:pPr>
            <w:ins w:id="56" w:author="w18361" w:date="2012-02-16T07:56:00Z">
              <w:r>
                <w:rPr>
                  <w:rFonts w:ascii="Arial" w:hAnsi="Arial" w:cs="Arial"/>
                  <w:sz w:val="18"/>
                </w:rPr>
                <w:t>//Udvilkler af service, CSC, beskriver håndtering af validering og fejl/advisering her, herunder udarbejder en liste over fejl/advis som løsningen leverer til kaldende løsning..//</w:t>
              </w:r>
            </w:ins>
          </w:p>
          <w:p w14:paraId="427BC9F0" w14:textId="77777777" w:rsidR="002E1221" w:rsidRDefault="002E1221" w:rsidP="002E12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57" w:author="w18361" w:date="2012-02-16T07:56:00Z"/>
                <w:rFonts w:ascii="Arial" w:hAnsi="Arial" w:cs="Arial"/>
                <w:sz w:val="18"/>
              </w:rPr>
            </w:pPr>
          </w:p>
          <w:p w14:paraId="21FED009" w14:textId="77777777" w:rsidR="002E1221" w:rsidRDefault="002E1221" w:rsidP="002E12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58" w:author="w18361" w:date="2012-02-16T07:56:00Z"/>
                <w:rFonts w:ascii="Arial" w:hAnsi="Arial" w:cs="Arial"/>
                <w:sz w:val="18"/>
              </w:rPr>
            </w:pPr>
            <w:ins w:id="59" w:author="w18361" w:date="2012-02-16T07:56:00Z">
              <w:r>
                <w:rPr>
                  <w:rFonts w:ascii="Arial" w:hAnsi="Arial" w:cs="Arial"/>
                  <w:sz w:val="18"/>
                </w:rPr>
                <w:t>SKATs forslag til håndtering af svar fra service.</w:t>
              </w:r>
            </w:ins>
          </w:p>
          <w:p w14:paraId="477FA690" w14:textId="77777777" w:rsidR="002E1221" w:rsidRDefault="002E1221" w:rsidP="002E12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60" w:author="w18361" w:date="2012-02-16T07:56:00Z"/>
                <w:rFonts w:ascii="Arial" w:hAnsi="Arial" w:cs="Arial"/>
                <w:sz w:val="18"/>
              </w:rPr>
            </w:pPr>
            <w:ins w:id="61" w:author="w18361" w:date="2012-02-16T07:56:00Z">
              <w:r>
                <w:rPr>
                  <w:rFonts w:ascii="Arial" w:hAnsi="Arial" w:cs="Arial"/>
                  <w:sz w:val="18"/>
                </w:rPr>
                <w:t>DR returnerer tom ResultatListe, hvis søgning ikke har fundet fordringer/manglende angivelser som opfylder søgekriterier,</w:t>
              </w:r>
            </w:ins>
          </w:p>
          <w:p w14:paraId="0725AC1F" w14:textId="77777777" w:rsidR="002E1221" w:rsidRDefault="002E1221" w:rsidP="002E12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62" w:author="w18361" w:date="2012-02-16T07:56:00Z"/>
                <w:rFonts w:ascii="Arial" w:hAnsi="Arial" w:cs="Arial"/>
                <w:sz w:val="18"/>
              </w:rPr>
            </w:pPr>
            <w:ins w:id="63" w:author="w18361" w:date="2012-02-16T07:56:00Z">
              <w:r>
                <w:rPr>
                  <w:rFonts w:ascii="Arial" w:hAnsi="Arial" w:cs="Arial"/>
                  <w:sz w:val="18"/>
                </w:rPr>
                <w:t>ellers skal der returneres fejl. DR oplyser fejlkoder og tekster.</w:t>
              </w:r>
            </w:ins>
          </w:p>
          <w:p w14:paraId="4B48D184" w14:textId="77777777" w:rsidR="002E1221" w:rsidRDefault="002E1221" w:rsidP="002E12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64" w:author="w18361" w:date="2012-02-16T07:56:00Z"/>
                <w:rFonts w:ascii="Arial" w:hAnsi="Arial" w:cs="Arial"/>
                <w:sz w:val="18"/>
              </w:rPr>
            </w:pPr>
          </w:p>
          <w:p w14:paraId="439A8DE5" w14:textId="77777777" w:rsidR="002E1221" w:rsidRDefault="002E1221" w:rsidP="002E12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65" w:author="w18361" w:date="2012-02-16T07:56:00Z"/>
                <w:rFonts w:ascii="Arial" w:hAnsi="Arial" w:cs="Arial"/>
                <w:sz w:val="18"/>
              </w:rPr>
            </w:pPr>
            <w:ins w:id="66" w:author="w18361" w:date="2012-02-16T07:56:00Z">
              <w:r>
                <w:rPr>
                  <w:rFonts w:ascii="Arial" w:hAnsi="Arial" w:cs="Arial"/>
                  <w:sz w:val="18"/>
                </w:rPr>
                <w:t>DR driftsafvikler, CSC, beskriver begrænsninger i antallet af instanser af søgekriterie i samme kald. Oplæg maks. 1000 SE-numre pr. kald.</w:t>
              </w:r>
            </w:ins>
          </w:p>
          <w:p w14:paraId="1B4254F9" w14:textId="77777777" w:rsidR="002E1221" w:rsidRPr="002E1221" w:rsidRDefault="002E1221" w:rsidP="002E12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67" w:author="w18361" w:date="2012-02-16T07:56:00Z"/>
                <w:rFonts w:ascii="Arial" w:hAnsi="Arial" w:cs="Arial"/>
                <w:sz w:val="18"/>
              </w:rPr>
            </w:pPr>
          </w:p>
        </w:tc>
      </w:tr>
      <w:tr w:rsidR="002E1221" w14:paraId="784C76FF" w14:textId="77777777" w:rsidTr="002E1221"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14:paraId="757DDB21" w14:textId="77777777" w:rsidR="002E1221" w:rsidRPr="002E1221" w:rsidRDefault="002E1221" w:rsidP="002E12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2E1221" w14:paraId="69BBB7BD" w14:textId="77777777" w:rsidTr="002E1221"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14:paraId="287E1823" w14:textId="77777777" w:rsidR="002E1221" w:rsidRDefault="002E1221" w:rsidP="002E12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trin Udvælg konti i Use Case "10.03 Dan udbetalingsforslag"</w:t>
            </w:r>
          </w:p>
          <w:p w14:paraId="0870C82A" w14:textId="77777777" w:rsidR="002E1221" w:rsidRPr="002E1221" w:rsidRDefault="002E1221" w:rsidP="002E12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E1221" w14:paraId="3EF727AA" w14:textId="77777777" w:rsidTr="002E1221">
        <w:trPr>
          <w:trHeight w:val="283"/>
          <w:ins w:id="68" w:author="w18361" w:date="2012-02-16T07:56:00Z"/>
        </w:trPr>
        <w:tc>
          <w:tcPr>
            <w:tcW w:w="10345" w:type="dxa"/>
            <w:gridSpan w:val="6"/>
            <w:shd w:val="clear" w:color="auto" w:fill="B3B3B3"/>
            <w:vAlign w:val="center"/>
          </w:tcPr>
          <w:p w14:paraId="6184CE9C" w14:textId="77777777" w:rsidR="002E1221" w:rsidRPr="002E1221" w:rsidRDefault="002E1221" w:rsidP="002E12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69" w:author="w18361" w:date="2012-02-16T07:56:00Z"/>
                <w:rFonts w:ascii="Arial" w:hAnsi="Arial" w:cs="Arial"/>
                <w:b/>
                <w:sz w:val="18"/>
              </w:rPr>
            </w:pPr>
            <w:ins w:id="70" w:author="w18361" w:date="2012-02-16T07:56:00Z">
              <w:r>
                <w:rPr>
                  <w:rFonts w:ascii="Arial" w:hAnsi="Arial" w:cs="Arial"/>
                  <w:b/>
                  <w:sz w:val="18"/>
                </w:rPr>
                <w:lastRenderedPageBreak/>
                <w:t>Noter</w:t>
              </w:r>
            </w:ins>
          </w:p>
        </w:tc>
      </w:tr>
      <w:tr w:rsidR="002E1221" w14:paraId="18B8AE65" w14:textId="77777777" w:rsidTr="002E1221">
        <w:trPr>
          <w:trHeight w:val="283"/>
          <w:ins w:id="71" w:author="w18361" w:date="2012-02-16T07:56:00Z"/>
        </w:trPr>
        <w:tc>
          <w:tcPr>
            <w:tcW w:w="10345" w:type="dxa"/>
            <w:gridSpan w:val="6"/>
            <w:shd w:val="clear" w:color="auto" w:fill="FFFFFF"/>
          </w:tcPr>
          <w:p w14:paraId="2AB97B4D" w14:textId="77777777" w:rsidR="002E1221" w:rsidRDefault="002E1221" w:rsidP="002E12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72" w:author="w18361" w:date="2012-02-16T07:56:00Z"/>
                <w:rFonts w:ascii="Arial" w:hAnsi="Arial" w:cs="Arial"/>
                <w:sz w:val="18"/>
              </w:rPr>
            </w:pPr>
            <w:ins w:id="73" w:author="w18361" w:date="2012-02-16T07:56:00Z">
              <w:r>
                <w:rPr>
                  <w:rFonts w:ascii="Arial" w:hAnsi="Arial" w:cs="Arial"/>
                  <w:sz w:val="18"/>
                </w:rPr>
                <w:t>Det skal afklares hvorledes DR afgør fra hvilken dato de fem dage skal regnes.</w:t>
              </w:r>
            </w:ins>
          </w:p>
          <w:p w14:paraId="28BC0AF2" w14:textId="77777777" w:rsidR="002E1221" w:rsidRDefault="002E1221" w:rsidP="002E12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74" w:author="w18361" w:date="2012-02-16T07:56:00Z"/>
                <w:rFonts w:ascii="Arial" w:hAnsi="Arial" w:cs="Arial"/>
                <w:sz w:val="18"/>
              </w:rPr>
            </w:pPr>
            <w:ins w:id="75" w:author="w18361" w:date="2012-02-16T07:56:00Z">
              <w:r>
                <w:rPr>
                  <w:rFonts w:ascii="Arial" w:hAnsi="Arial" w:cs="Arial"/>
                  <w:sz w:val="18"/>
                </w:rPr>
                <w:t>Løsningsalternativer:</w:t>
              </w:r>
            </w:ins>
          </w:p>
          <w:p w14:paraId="50FCB4D0" w14:textId="77777777" w:rsidR="002E1221" w:rsidRDefault="002E1221" w:rsidP="002E12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76" w:author="w18361" w:date="2012-02-16T07:56:00Z"/>
                <w:rFonts w:ascii="Arial" w:hAnsi="Arial" w:cs="Arial"/>
                <w:sz w:val="18"/>
              </w:rPr>
            </w:pPr>
            <w:ins w:id="77" w:author="w18361" w:date="2012-02-16T07:56:00Z">
              <w:r>
                <w:rPr>
                  <w:rFonts w:ascii="Arial" w:hAnsi="Arial" w:cs="Arial"/>
                  <w:sz w:val="18"/>
                </w:rPr>
                <w:t>1. Servicens input struktur suppleres med et felt hvor kalder af service kan angive en dato for udgangspunkt.</w:t>
              </w:r>
            </w:ins>
          </w:p>
          <w:p w14:paraId="09B173AC" w14:textId="77777777" w:rsidR="002E1221" w:rsidRDefault="002E1221" w:rsidP="002E12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78" w:author="w18361" w:date="2012-02-16T07:56:00Z"/>
                <w:rFonts w:ascii="Arial" w:hAnsi="Arial" w:cs="Arial"/>
                <w:sz w:val="18"/>
              </w:rPr>
            </w:pPr>
            <w:ins w:id="79" w:author="w18361" w:date="2012-02-16T07:56:00Z">
              <w:r>
                <w:rPr>
                  <w:rFonts w:ascii="Arial" w:hAnsi="Arial" w:cs="Arial"/>
                  <w:sz w:val="18"/>
                </w:rPr>
                <w:t>2. Servicens inputstruktur suppleres med et felt, hvor kalder af service kan angive en dato som angiver hvilken dato, som skal opfattes, som dag  fem.</w:t>
              </w:r>
            </w:ins>
          </w:p>
          <w:p w14:paraId="77AF345E" w14:textId="77777777" w:rsidR="002E1221" w:rsidRDefault="002E1221" w:rsidP="002E12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80" w:author="w18361" w:date="2012-02-16T07:56:00Z"/>
                <w:rFonts w:ascii="Arial" w:hAnsi="Arial" w:cs="Arial"/>
                <w:sz w:val="18"/>
              </w:rPr>
            </w:pPr>
            <w:ins w:id="81" w:author="w18361" w:date="2012-02-16T07:56:00Z">
              <w:r>
                <w:rPr>
                  <w:rFonts w:ascii="Arial" w:hAnsi="Arial" w:cs="Arial"/>
                  <w:sz w:val="18"/>
                </w:rPr>
                <w:t>3. DR anvender dato for afvikling, som udgangspunkt.</w:t>
              </w:r>
            </w:ins>
          </w:p>
          <w:p w14:paraId="177904C5" w14:textId="77777777" w:rsidR="002E1221" w:rsidRPr="002E1221" w:rsidRDefault="002E1221" w:rsidP="002E12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82" w:author="w18361" w:date="2012-02-16T07:56:00Z"/>
                <w:rFonts w:ascii="Arial" w:hAnsi="Arial" w:cs="Arial"/>
                <w:sz w:val="18"/>
              </w:rPr>
            </w:pPr>
          </w:p>
        </w:tc>
      </w:tr>
    </w:tbl>
    <w:p w14:paraId="00070E58" w14:textId="77777777" w:rsidR="002E1221" w:rsidRDefault="002E1221" w:rsidP="002E122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2E1221" w:rsidSect="002E1221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14:paraId="29BDFB8B" w14:textId="77777777" w:rsidR="002E1221" w:rsidRDefault="002E1221" w:rsidP="002E122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2E1221" w14:paraId="5AB38912" w14:textId="77777777" w:rsidTr="002E1221">
        <w:trPr>
          <w:tblHeader/>
        </w:trPr>
        <w:tc>
          <w:tcPr>
            <w:tcW w:w="3402" w:type="dxa"/>
            <w:shd w:val="clear" w:color="auto" w:fill="B3B3B3"/>
            <w:vAlign w:val="center"/>
          </w:tcPr>
          <w:p w14:paraId="7867D877" w14:textId="77777777" w:rsidR="002E1221" w:rsidRPr="002E1221" w:rsidRDefault="002E1221" w:rsidP="002E12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B3B3B3"/>
            <w:vAlign w:val="center"/>
          </w:tcPr>
          <w:p w14:paraId="42E833F5" w14:textId="77777777" w:rsidR="002E1221" w:rsidRPr="002E1221" w:rsidRDefault="002E1221" w:rsidP="002E12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B3B3B3"/>
            <w:vAlign w:val="center"/>
          </w:tcPr>
          <w:p w14:paraId="611E190A" w14:textId="77777777" w:rsidR="002E1221" w:rsidRPr="002E1221" w:rsidRDefault="002E1221" w:rsidP="002E12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Beskrivelse/værdiset</w:t>
            </w:r>
          </w:p>
        </w:tc>
      </w:tr>
      <w:tr w:rsidR="002E1221" w14:paraId="24436AA5" w14:textId="77777777" w:rsidTr="002E1221">
        <w:tc>
          <w:tcPr>
            <w:tcW w:w="3402" w:type="dxa"/>
          </w:tcPr>
          <w:p w14:paraId="349E5BB8" w14:textId="77777777" w:rsidR="002E1221" w:rsidRPr="002E1221" w:rsidRDefault="002E1221" w:rsidP="002E12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ForfaldenFordringVindueAntalDage</w:t>
            </w:r>
          </w:p>
        </w:tc>
        <w:tc>
          <w:tcPr>
            <w:tcW w:w="1701" w:type="dxa"/>
          </w:tcPr>
          <w:p w14:paraId="3A317610" w14:textId="77777777" w:rsidR="002E1221" w:rsidRDefault="002E1221" w:rsidP="002E12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14:paraId="168B23F3" w14:textId="77777777" w:rsidR="002E1221" w:rsidRDefault="002E1221" w:rsidP="002E12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Antal</w:t>
            </w:r>
          </w:p>
          <w:p w14:paraId="72EED679" w14:textId="77777777" w:rsidR="002E1221" w:rsidRDefault="002E1221" w:rsidP="002E12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14:paraId="4FA6DECF" w14:textId="77777777" w:rsidR="002E1221" w:rsidRPr="002E1221" w:rsidRDefault="002E1221" w:rsidP="002E12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12</w:t>
            </w:r>
          </w:p>
        </w:tc>
        <w:tc>
          <w:tcPr>
            <w:tcW w:w="4671" w:type="dxa"/>
          </w:tcPr>
          <w:p w14:paraId="4FBE98F8" w14:textId="77777777" w:rsidR="002E1221" w:rsidRDefault="002E1221" w:rsidP="002E12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Værdien af feltet angiver et tidsvindue som går fra dags dato og x dage frem.</w:t>
            </w:r>
          </w:p>
          <w:p w14:paraId="5DFF3FE7" w14:textId="77777777" w:rsidR="002E1221" w:rsidRPr="002E1221" w:rsidRDefault="002E1221" w:rsidP="002E12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Anvendes til at identificere om der er fordringer som "snart" forfalder til betaling.</w:t>
            </w:r>
          </w:p>
        </w:tc>
      </w:tr>
      <w:tr w:rsidR="003137EC" w14:paraId="6983C119" w14:textId="77777777" w:rsidTr="003137EC">
        <w:trPr>
          <w:del w:id="85" w:author="w18361" w:date="2012-02-16T07:56:00Z"/>
        </w:trPr>
        <w:tc>
          <w:tcPr>
            <w:tcW w:w="3402" w:type="dxa"/>
          </w:tcPr>
          <w:p w14:paraId="5416B252" w14:textId="77777777" w:rsidR="003137EC" w:rsidRPr="003137EC" w:rsidRDefault="003137EC" w:rsidP="003137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del w:id="86" w:author="w18361" w:date="2012-02-16T07:56:00Z"/>
                <w:rFonts w:ascii="Arial" w:hAnsi="Arial" w:cs="Arial"/>
                <w:sz w:val="18"/>
              </w:rPr>
            </w:pPr>
            <w:del w:id="87" w:author="w18361" w:date="2012-02-16T07:56:00Z">
              <w:r>
                <w:rPr>
                  <w:rFonts w:ascii="Arial" w:hAnsi="Arial" w:cs="Arial"/>
                  <w:sz w:val="18"/>
                </w:rPr>
                <w:delText>KundeNummer</w:delText>
              </w:r>
            </w:del>
          </w:p>
        </w:tc>
        <w:tc>
          <w:tcPr>
            <w:tcW w:w="1701" w:type="dxa"/>
          </w:tcPr>
          <w:p w14:paraId="05C3C7F0" w14:textId="77777777" w:rsidR="003137EC" w:rsidRDefault="003137EC" w:rsidP="003137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del w:id="88" w:author="w18361" w:date="2012-02-16T07:56:00Z"/>
                <w:rFonts w:ascii="Arial" w:hAnsi="Arial" w:cs="Arial"/>
                <w:sz w:val="18"/>
              </w:rPr>
            </w:pPr>
            <w:del w:id="89" w:author="w18361" w:date="2012-02-16T07:56:00Z">
              <w:r>
                <w:rPr>
                  <w:rFonts w:ascii="Arial" w:hAnsi="Arial" w:cs="Arial"/>
                  <w:sz w:val="18"/>
                </w:rPr>
                <w:delText xml:space="preserve">Domain: </w:delText>
              </w:r>
            </w:del>
          </w:p>
          <w:p w14:paraId="42D9F4FD" w14:textId="77777777" w:rsidR="003137EC" w:rsidRDefault="003137EC" w:rsidP="003137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del w:id="90" w:author="w18361" w:date="2012-02-16T07:56:00Z"/>
                <w:rFonts w:ascii="Arial" w:hAnsi="Arial" w:cs="Arial"/>
                <w:sz w:val="18"/>
              </w:rPr>
            </w:pPr>
            <w:del w:id="91" w:author="w18361" w:date="2012-02-16T07:56:00Z">
              <w:r>
                <w:rPr>
                  <w:rFonts w:ascii="Arial" w:hAnsi="Arial" w:cs="Arial"/>
                  <w:sz w:val="18"/>
                </w:rPr>
                <w:delText>KundeNummer</w:delText>
              </w:r>
            </w:del>
          </w:p>
          <w:p w14:paraId="3E986D98" w14:textId="77777777" w:rsidR="003137EC" w:rsidRDefault="003137EC" w:rsidP="003137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del w:id="92" w:author="w18361" w:date="2012-02-16T07:56:00Z"/>
                <w:rFonts w:ascii="Arial" w:hAnsi="Arial" w:cs="Arial"/>
                <w:sz w:val="18"/>
              </w:rPr>
            </w:pPr>
            <w:del w:id="93" w:author="w18361" w:date="2012-02-16T07:56:00Z">
              <w:r>
                <w:rPr>
                  <w:rFonts w:ascii="Arial" w:hAnsi="Arial" w:cs="Arial"/>
                  <w:sz w:val="18"/>
                </w:rPr>
                <w:delText>base: string</w:delText>
              </w:r>
            </w:del>
          </w:p>
          <w:p w14:paraId="78B13855" w14:textId="77777777" w:rsidR="003137EC" w:rsidRDefault="003137EC" w:rsidP="003137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del w:id="94" w:author="w18361" w:date="2012-02-16T07:56:00Z"/>
                <w:rFonts w:ascii="Arial" w:hAnsi="Arial" w:cs="Arial"/>
                <w:sz w:val="18"/>
              </w:rPr>
            </w:pPr>
            <w:del w:id="95" w:author="w18361" w:date="2012-02-16T07:56:00Z">
              <w:r>
                <w:rPr>
                  <w:rFonts w:ascii="Arial" w:hAnsi="Arial" w:cs="Arial"/>
                  <w:sz w:val="18"/>
                </w:rPr>
                <w:delText>maxLength: 11</w:delText>
              </w:r>
            </w:del>
          </w:p>
          <w:p w14:paraId="41CB0619" w14:textId="77777777" w:rsidR="003137EC" w:rsidRPr="003137EC" w:rsidRDefault="003137EC" w:rsidP="003137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del w:id="96" w:author="w18361" w:date="2012-02-16T07:56:00Z"/>
                <w:rFonts w:ascii="Arial" w:hAnsi="Arial" w:cs="Arial"/>
                <w:sz w:val="18"/>
              </w:rPr>
            </w:pPr>
            <w:del w:id="97" w:author="w18361" w:date="2012-02-16T07:56:00Z">
              <w:r>
                <w:rPr>
                  <w:rFonts w:ascii="Arial" w:hAnsi="Arial" w:cs="Arial"/>
                  <w:sz w:val="18"/>
                </w:rPr>
                <w:delText>pattern: [0-9]{8,11}</w:delText>
              </w:r>
            </w:del>
          </w:p>
        </w:tc>
        <w:tc>
          <w:tcPr>
            <w:tcW w:w="4671" w:type="dxa"/>
          </w:tcPr>
          <w:p w14:paraId="24B5B23E" w14:textId="77777777" w:rsidR="003137EC" w:rsidRPr="003137EC" w:rsidRDefault="003137EC" w:rsidP="003137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del w:id="98" w:author="w18361" w:date="2012-02-16T07:56:00Z"/>
                <w:rFonts w:ascii="Arial" w:hAnsi="Arial" w:cs="Arial"/>
                <w:sz w:val="18"/>
              </w:rPr>
            </w:pPr>
            <w:del w:id="99" w:author="w18361" w:date="2012-02-16T07:56:00Z">
              <w:r>
                <w:rPr>
                  <w:rFonts w:ascii="Arial" w:hAnsi="Arial" w:cs="Arial"/>
                  <w:sz w:val="18"/>
                </w:rPr>
                <w:delText>Identifikationen af kunden i form af CVR/SE nr. for virksomheder, CPR for personer og journalnr. for dem, som ikke har et af de 2 andre typer.</w:delText>
              </w:r>
            </w:del>
          </w:p>
        </w:tc>
      </w:tr>
      <w:tr w:rsidR="002E1221" w14:paraId="495AD592" w14:textId="77777777" w:rsidTr="002E1221">
        <w:tc>
          <w:tcPr>
            <w:tcW w:w="3402" w:type="dxa"/>
          </w:tcPr>
          <w:p w14:paraId="495EFABB" w14:textId="77777777" w:rsidR="002E1221" w:rsidRPr="002E1221" w:rsidRDefault="002E1221" w:rsidP="002E12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OpkrævningFordringPeriodeFraDato</w:t>
            </w:r>
          </w:p>
        </w:tc>
        <w:tc>
          <w:tcPr>
            <w:tcW w:w="1701" w:type="dxa"/>
          </w:tcPr>
          <w:p w14:paraId="5BC5BA03" w14:textId="77777777" w:rsidR="002E1221" w:rsidRDefault="002E1221" w:rsidP="002E12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14:paraId="4B7DFC60" w14:textId="77777777" w:rsidR="002E1221" w:rsidRDefault="002E1221" w:rsidP="002E12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14:paraId="3B47CF4F" w14:textId="77777777" w:rsidR="002E1221" w:rsidRPr="002E1221" w:rsidRDefault="002E1221" w:rsidP="002E12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14:paraId="4CE8DAC5" w14:textId="77777777" w:rsidR="002E1221" w:rsidRDefault="002E1221" w:rsidP="002E12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PeriodeFra er startdatoen for perioden, som en fordring vedrører. (Periode vil typisk være en angivelsesperiode)</w:t>
            </w:r>
          </w:p>
          <w:p w14:paraId="1C1DA5F0" w14:textId="77777777" w:rsidR="002E1221" w:rsidRDefault="002E1221" w:rsidP="002E12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 fordringer vedr. motor (DMR) vil PeriodeFra være det samme som afgiftsdækningsperioden.</w:t>
            </w:r>
          </w:p>
          <w:p w14:paraId="3873B105" w14:textId="77777777" w:rsidR="002E1221" w:rsidRPr="002E1221" w:rsidRDefault="002E1221" w:rsidP="002E12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E1221" w14:paraId="1881CA0D" w14:textId="77777777" w:rsidTr="002E1221">
        <w:tc>
          <w:tcPr>
            <w:tcW w:w="3402" w:type="dxa"/>
          </w:tcPr>
          <w:p w14:paraId="3CC02A31" w14:textId="77777777" w:rsidR="002E1221" w:rsidRPr="002E1221" w:rsidRDefault="002E1221" w:rsidP="002E12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OpkrævningFordringPeriodeTilDato</w:t>
            </w:r>
          </w:p>
        </w:tc>
        <w:tc>
          <w:tcPr>
            <w:tcW w:w="1701" w:type="dxa"/>
          </w:tcPr>
          <w:p w14:paraId="331F5FB6" w14:textId="77777777" w:rsidR="002E1221" w:rsidRDefault="002E1221" w:rsidP="002E12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14:paraId="55A78EA6" w14:textId="77777777" w:rsidR="002E1221" w:rsidRDefault="002E1221" w:rsidP="002E12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14:paraId="181865BA" w14:textId="77777777" w:rsidR="002E1221" w:rsidRPr="002E1221" w:rsidRDefault="002E1221" w:rsidP="002E12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14:paraId="7B0347DD" w14:textId="77777777" w:rsidR="002E1221" w:rsidRDefault="002E1221" w:rsidP="002E12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PeriodeTil er slutdatoen for perioden, som en fordring vedrører. (Periode vil typisk være en angivelsesperiode).</w:t>
            </w:r>
          </w:p>
          <w:p w14:paraId="47E8EB6F" w14:textId="77777777" w:rsidR="002E1221" w:rsidRDefault="002E1221" w:rsidP="002E12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 fordringer vedr. motor (DMR) vil PeriodeFra være det samme som afgiftsdækningsperioden.</w:t>
            </w:r>
          </w:p>
          <w:p w14:paraId="4D9CEECB" w14:textId="77777777" w:rsidR="002E1221" w:rsidRPr="002E1221" w:rsidRDefault="002E1221" w:rsidP="002E12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E1221" w14:paraId="37AEB78C" w14:textId="77777777" w:rsidTr="002E1221">
        <w:tc>
          <w:tcPr>
            <w:tcW w:w="3402" w:type="dxa"/>
          </w:tcPr>
          <w:p w14:paraId="46310234" w14:textId="77777777" w:rsidR="002E1221" w:rsidRPr="002E1221" w:rsidRDefault="002E1221" w:rsidP="002E12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OpkrævningFordringSidsteRettidigBetalingDato</w:t>
            </w:r>
          </w:p>
        </w:tc>
        <w:tc>
          <w:tcPr>
            <w:tcW w:w="1701" w:type="dxa"/>
          </w:tcPr>
          <w:p w14:paraId="612E688B" w14:textId="77777777" w:rsidR="002E1221" w:rsidRDefault="002E1221" w:rsidP="002E12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14:paraId="4C6D8CAA" w14:textId="77777777" w:rsidR="002E1221" w:rsidRDefault="002E1221" w:rsidP="002E12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14:paraId="21BA2C61" w14:textId="77777777" w:rsidR="002E1221" w:rsidRPr="002E1221" w:rsidRDefault="002E1221" w:rsidP="002E12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14:paraId="7E4537D0" w14:textId="77777777" w:rsidR="002E1221" w:rsidRDefault="002E1221" w:rsidP="002E12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Sidste rettidige betalingsdato er den sidste frist for, hvornår en fordring skal være betalt.</w:t>
            </w:r>
          </w:p>
          <w:p w14:paraId="407B17B4" w14:textId="77777777" w:rsidR="002E1221" w:rsidRDefault="002E1221" w:rsidP="002E12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4D4938DE" w14:textId="77777777" w:rsidR="002E1221" w:rsidRDefault="002E1221" w:rsidP="002E12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Sidste rettidig betalingsdato - også kaldet SRB - er den rentebærende dato, dvs. den dato, hvorfra der evt. skal beregnes rente.</w:t>
            </w:r>
          </w:p>
          <w:p w14:paraId="0D178CBF" w14:textId="77777777" w:rsidR="002E1221" w:rsidRDefault="002E1221" w:rsidP="002E12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5B7F24AC" w14:textId="77777777" w:rsidR="002E1221" w:rsidRPr="002E1221" w:rsidRDefault="002E1221" w:rsidP="002E12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SidsteRettidigBetalingDato er ikke altid lig med ForfaldDato.</w:t>
            </w:r>
          </w:p>
        </w:tc>
      </w:tr>
      <w:tr w:rsidR="002E1221" w14:paraId="77AEB2AE" w14:textId="77777777" w:rsidTr="002E1221">
        <w:tc>
          <w:tcPr>
            <w:tcW w:w="3402" w:type="dxa"/>
          </w:tcPr>
          <w:p w14:paraId="44C44043" w14:textId="77777777" w:rsidR="002E1221" w:rsidRPr="002E1221" w:rsidRDefault="002E1221" w:rsidP="002E12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OpkrævningFordringTypeID</w:t>
            </w:r>
          </w:p>
        </w:tc>
        <w:tc>
          <w:tcPr>
            <w:tcW w:w="1701" w:type="dxa"/>
          </w:tcPr>
          <w:p w14:paraId="37E23257" w14:textId="77777777" w:rsidR="002E1221" w:rsidRDefault="002E1221" w:rsidP="002E12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14:paraId="7BB211F0" w14:textId="77777777" w:rsidR="002E1221" w:rsidRDefault="002E1221" w:rsidP="002E12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ID4</w:t>
            </w:r>
          </w:p>
          <w:p w14:paraId="79671853" w14:textId="77777777" w:rsidR="002E1221" w:rsidRDefault="002E1221" w:rsidP="002E12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14:paraId="031D16D3" w14:textId="77777777" w:rsidR="002E1221" w:rsidRPr="002E1221" w:rsidRDefault="002E1221" w:rsidP="002E12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14:paraId="0E015B12" w14:textId="77777777" w:rsidR="002E1221" w:rsidRDefault="002E1221" w:rsidP="002E12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identifikation af en opkrævningsfordringstype. Nummerrækken er grupperet således:</w:t>
            </w:r>
          </w:p>
          <w:p w14:paraId="650F80C7" w14:textId="77777777" w:rsidR="002E1221" w:rsidRDefault="002E1221" w:rsidP="002E12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1ECC4ED3" w14:textId="77777777" w:rsidR="002E1221" w:rsidRDefault="002E1221" w:rsidP="002E12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1000-1099 - Motor</w:t>
            </w:r>
          </w:p>
          <w:p w14:paraId="1EF8CA26" w14:textId="77777777" w:rsidR="002E1221" w:rsidRDefault="002E1221" w:rsidP="002E12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1100-1199 - Askat</w:t>
            </w:r>
          </w:p>
          <w:p w14:paraId="496FD0F2" w14:textId="77777777" w:rsidR="002E1221" w:rsidRDefault="002E1221" w:rsidP="002E12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1200-1249 - Bøder</w:t>
            </w:r>
          </w:p>
          <w:p w14:paraId="61AFB625" w14:textId="77777777" w:rsidR="002E1221" w:rsidRDefault="002E1221" w:rsidP="002E12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1250-1299 - Lønsum</w:t>
            </w:r>
          </w:p>
          <w:p w14:paraId="2CEB884D" w14:textId="77777777" w:rsidR="002E1221" w:rsidRDefault="002E1221" w:rsidP="002E12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1300-1399 - Moms</w:t>
            </w:r>
          </w:p>
          <w:p w14:paraId="62D8CA29" w14:textId="77777777" w:rsidR="002E1221" w:rsidRDefault="002E1221" w:rsidP="002E12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1400-1449 - Pensionsskat</w:t>
            </w:r>
          </w:p>
          <w:p w14:paraId="31D07F15" w14:textId="77777777" w:rsidR="002E1221" w:rsidRDefault="002E1221" w:rsidP="002E12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1450-1699 - Punktafgifter</w:t>
            </w:r>
          </w:p>
          <w:p w14:paraId="26A80998" w14:textId="77777777" w:rsidR="002E1221" w:rsidRDefault="002E1221" w:rsidP="002E12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1700-1749 - Renter og gebyrer</w:t>
            </w:r>
          </w:p>
          <w:p w14:paraId="1784D234" w14:textId="77777777" w:rsidR="002E1221" w:rsidRDefault="002E1221" w:rsidP="002E12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1750-1849 - Selskabsskat</w:t>
            </w:r>
          </w:p>
          <w:p w14:paraId="5D80E164" w14:textId="77777777" w:rsidR="002E1221" w:rsidRDefault="002E1221" w:rsidP="002E12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1850-1949 - Told</w:t>
            </w:r>
          </w:p>
          <w:p w14:paraId="3453A4A0" w14:textId="77777777" w:rsidR="002E1221" w:rsidRDefault="002E1221" w:rsidP="002E12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07DF6C2A" w14:textId="77777777" w:rsidR="002E1221" w:rsidRDefault="002E1221" w:rsidP="002E12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14:paraId="2145392A" w14:textId="77777777" w:rsidR="002E1221" w:rsidRPr="002E1221" w:rsidRDefault="002E1221" w:rsidP="002E12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 regneark "DMO Fordringstyper" under kolonne: "Hovedtransaktion"</w:t>
            </w:r>
          </w:p>
        </w:tc>
      </w:tr>
      <w:tr w:rsidR="002E1221" w14:paraId="09242CB2" w14:textId="77777777" w:rsidTr="002E1221">
        <w:trPr>
          <w:ins w:id="100" w:author="w18361" w:date="2012-02-16T07:56:00Z"/>
        </w:trPr>
        <w:tc>
          <w:tcPr>
            <w:tcW w:w="3402" w:type="dxa"/>
          </w:tcPr>
          <w:p w14:paraId="0409C6C9" w14:textId="77777777" w:rsidR="002E1221" w:rsidRPr="002E1221" w:rsidRDefault="002E1221" w:rsidP="002E12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ins w:id="101" w:author="w18361" w:date="2012-02-16T07:56:00Z"/>
                <w:rFonts w:ascii="Arial" w:hAnsi="Arial" w:cs="Arial"/>
                <w:sz w:val="18"/>
              </w:rPr>
            </w:pPr>
            <w:ins w:id="102" w:author="w18361" w:date="2012-02-16T07:56:00Z">
              <w:r>
                <w:rPr>
                  <w:rFonts w:ascii="Arial" w:hAnsi="Arial" w:cs="Arial"/>
                  <w:sz w:val="18"/>
                </w:rPr>
                <w:t>VirksomhedSENummer</w:t>
              </w:r>
            </w:ins>
          </w:p>
        </w:tc>
        <w:tc>
          <w:tcPr>
            <w:tcW w:w="1701" w:type="dxa"/>
          </w:tcPr>
          <w:p w14:paraId="061BAD05" w14:textId="77777777" w:rsidR="002E1221" w:rsidRDefault="002E1221" w:rsidP="002E12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103" w:author="w18361" w:date="2012-02-16T07:56:00Z"/>
                <w:rFonts w:ascii="Arial" w:hAnsi="Arial" w:cs="Arial"/>
                <w:sz w:val="18"/>
              </w:rPr>
            </w:pPr>
            <w:ins w:id="104" w:author="w18361" w:date="2012-02-16T07:56:00Z">
              <w:r>
                <w:rPr>
                  <w:rFonts w:ascii="Arial" w:hAnsi="Arial" w:cs="Arial"/>
                  <w:sz w:val="18"/>
                </w:rPr>
                <w:t xml:space="preserve">Domain: </w:t>
              </w:r>
            </w:ins>
          </w:p>
          <w:p w14:paraId="6EC93B6E" w14:textId="77777777" w:rsidR="002E1221" w:rsidRDefault="002E1221" w:rsidP="002E12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105" w:author="w18361" w:date="2012-02-16T07:56:00Z"/>
                <w:rFonts w:ascii="Arial" w:hAnsi="Arial" w:cs="Arial"/>
                <w:sz w:val="18"/>
              </w:rPr>
            </w:pPr>
            <w:ins w:id="106" w:author="w18361" w:date="2012-02-16T07:56:00Z">
              <w:r>
                <w:rPr>
                  <w:rFonts w:ascii="Arial" w:hAnsi="Arial" w:cs="Arial"/>
                  <w:sz w:val="18"/>
                </w:rPr>
                <w:t>SENummer</w:t>
              </w:r>
            </w:ins>
          </w:p>
          <w:p w14:paraId="38F9E804" w14:textId="77777777" w:rsidR="002E1221" w:rsidRDefault="002E1221" w:rsidP="002E12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107" w:author="w18361" w:date="2012-02-16T07:56:00Z"/>
                <w:rFonts w:ascii="Arial" w:hAnsi="Arial" w:cs="Arial"/>
                <w:sz w:val="18"/>
              </w:rPr>
            </w:pPr>
            <w:ins w:id="108" w:author="w18361" w:date="2012-02-16T07:56:00Z">
              <w:r>
                <w:rPr>
                  <w:rFonts w:ascii="Arial" w:hAnsi="Arial" w:cs="Arial"/>
                  <w:sz w:val="18"/>
                </w:rPr>
                <w:t>base: integer</w:t>
              </w:r>
            </w:ins>
          </w:p>
          <w:p w14:paraId="6646C16F" w14:textId="77777777" w:rsidR="002E1221" w:rsidRDefault="002E1221" w:rsidP="002E12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109" w:author="w18361" w:date="2012-02-16T07:56:00Z"/>
                <w:rFonts w:ascii="Arial" w:hAnsi="Arial" w:cs="Arial"/>
                <w:sz w:val="18"/>
              </w:rPr>
            </w:pPr>
            <w:ins w:id="110" w:author="w18361" w:date="2012-02-16T07:56:00Z">
              <w:r>
                <w:rPr>
                  <w:rFonts w:ascii="Arial" w:hAnsi="Arial" w:cs="Arial"/>
                  <w:sz w:val="18"/>
                </w:rPr>
                <w:t>pattern: [0-9]{8}</w:t>
              </w:r>
            </w:ins>
          </w:p>
          <w:p w14:paraId="4377B350" w14:textId="77777777" w:rsidR="002E1221" w:rsidRPr="002E1221" w:rsidRDefault="002E1221" w:rsidP="002E12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111" w:author="w18361" w:date="2012-02-16T07:56:00Z"/>
                <w:rFonts w:ascii="Arial" w:hAnsi="Arial" w:cs="Arial"/>
                <w:sz w:val="18"/>
              </w:rPr>
            </w:pPr>
            <w:ins w:id="112" w:author="w18361" w:date="2012-02-16T07:56:00Z">
              <w:r>
                <w:rPr>
                  <w:rFonts w:ascii="Arial" w:hAnsi="Arial" w:cs="Arial"/>
                  <w:sz w:val="18"/>
                </w:rPr>
                <w:t>totalDigits: 8</w:t>
              </w:r>
            </w:ins>
          </w:p>
        </w:tc>
        <w:tc>
          <w:tcPr>
            <w:tcW w:w="4671" w:type="dxa"/>
          </w:tcPr>
          <w:p w14:paraId="6226E4CB" w14:textId="77777777" w:rsidR="002E1221" w:rsidRPr="002E1221" w:rsidRDefault="002E1221" w:rsidP="002E12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113" w:author="w18361" w:date="2012-02-16T07:56:00Z"/>
                <w:rFonts w:ascii="Arial" w:hAnsi="Arial" w:cs="Arial"/>
                <w:sz w:val="18"/>
              </w:rPr>
            </w:pPr>
            <w:ins w:id="114" w:author="w18361" w:date="2012-02-16T07:56:00Z">
              <w:r>
                <w:rPr>
                  <w:rFonts w:ascii="Arial" w:hAnsi="Arial" w:cs="Arial"/>
                  <w:sz w:val="18"/>
                </w:rPr>
                <w:t>8-cifret nummer,  der entydigt identificerer en registreret virksomhed i SKAT.</w:t>
              </w:r>
            </w:ins>
          </w:p>
        </w:tc>
      </w:tr>
    </w:tbl>
    <w:p w14:paraId="4BD3602F" w14:textId="77777777" w:rsidR="00322A25" w:rsidRPr="002E1221" w:rsidRDefault="00322A25" w:rsidP="002E122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322A25" w:rsidRPr="002E1221" w:rsidSect="002E1221">
      <w:headerReference w:type="default" r:id="rId15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5159513" w14:textId="77777777" w:rsidR="00387C18" w:rsidRDefault="00387C18" w:rsidP="002E1221">
      <w:pPr>
        <w:spacing w:line="240" w:lineRule="auto"/>
      </w:pPr>
      <w:r>
        <w:separator/>
      </w:r>
    </w:p>
  </w:endnote>
  <w:endnote w:type="continuationSeparator" w:id="0">
    <w:p w14:paraId="2DC5BFFB" w14:textId="77777777" w:rsidR="00387C18" w:rsidRDefault="00387C18" w:rsidP="002E1221">
      <w:pPr>
        <w:spacing w:line="240" w:lineRule="auto"/>
      </w:pPr>
      <w:r>
        <w:continuationSeparator/>
      </w:r>
    </w:p>
  </w:endnote>
  <w:endnote w:type="continuationNotice" w:id="1">
    <w:p w14:paraId="6522BA17" w14:textId="77777777" w:rsidR="00387C18" w:rsidRDefault="00387C18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68D01A" w14:textId="77777777" w:rsidR="002E1221" w:rsidRDefault="002E1221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BD29025" w14:textId="284CABE5" w:rsidR="002E1221" w:rsidRPr="002E1221" w:rsidRDefault="002E1221" w:rsidP="002E1221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del w:id="83" w:author="w18361" w:date="2012-02-16T07:57:00Z">
      <w:r w:rsidR="003137EC">
        <w:rPr>
          <w:rFonts w:ascii="Arial" w:hAnsi="Arial" w:cs="Arial"/>
          <w:noProof/>
          <w:sz w:val="16"/>
        </w:rPr>
        <w:delText>14. december 2010</w:delText>
      </w:r>
    </w:del>
    <w:ins w:id="84" w:author="w18361" w:date="2012-02-16T07:57:00Z">
      <w:r>
        <w:rPr>
          <w:rFonts w:ascii="Arial" w:hAnsi="Arial" w:cs="Arial"/>
          <w:noProof/>
          <w:sz w:val="16"/>
        </w:rPr>
        <w:t>6. februar 2012</w:t>
      </w:r>
    </w:ins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DRKundeUdeståendeKontrol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 w:rsidR="00767EF8">
      <w:rPr>
        <w:rFonts w:ascii="Arial" w:hAnsi="Arial" w:cs="Arial"/>
        <w:noProof/>
        <w:sz w:val="16"/>
      </w:rPr>
      <w:t>4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 w:rsidR="00387C18">
      <w:fldChar w:fldCharType="begin"/>
    </w:r>
    <w:r w:rsidR="00387C18">
      <w:instrText xml:space="preserve"> NUMPAGES  \* MERGEFORMAT </w:instrText>
    </w:r>
    <w:r w:rsidR="00387C18">
      <w:fldChar w:fldCharType="separate"/>
    </w:r>
    <w:r w:rsidR="00767EF8" w:rsidRPr="00767EF8">
      <w:rPr>
        <w:rFonts w:ascii="Arial" w:hAnsi="Arial" w:cs="Arial"/>
        <w:noProof/>
        <w:sz w:val="16"/>
      </w:rPr>
      <w:t>4</w:t>
    </w:r>
    <w:r w:rsidR="00387C18">
      <w:rPr>
        <w:rFonts w:ascii="Arial" w:hAnsi="Arial" w:cs="Arial"/>
        <w:noProof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C57E309" w14:textId="77777777" w:rsidR="002E1221" w:rsidRDefault="002E1221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2DAB21B" w14:textId="77777777" w:rsidR="00387C18" w:rsidRDefault="00387C18" w:rsidP="002E1221">
      <w:pPr>
        <w:spacing w:line="240" w:lineRule="auto"/>
      </w:pPr>
      <w:r>
        <w:separator/>
      </w:r>
    </w:p>
  </w:footnote>
  <w:footnote w:type="continuationSeparator" w:id="0">
    <w:p w14:paraId="6D05EE6F" w14:textId="77777777" w:rsidR="00387C18" w:rsidRDefault="00387C18" w:rsidP="002E1221">
      <w:pPr>
        <w:spacing w:line="240" w:lineRule="auto"/>
      </w:pPr>
      <w:r>
        <w:continuationSeparator/>
      </w:r>
    </w:p>
  </w:footnote>
  <w:footnote w:type="continuationNotice" w:id="1">
    <w:p w14:paraId="65073EF7" w14:textId="77777777" w:rsidR="00387C18" w:rsidRDefault="00387C18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71DDBC5" w14:textId="77777777" w:rsidR="002E1221" w:rsidRDefault="002E1221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50F1341" w14:textId="77777777" w:rsidR="002E1221" w:rsidRPr="002E1221" w:rsidRDefault="002E1221" w:rsidP="002E1221">
    <w:pPr>
      <w:pStyle w:val="Sidehoved"/>
      <w:jc w:val="center"/>
      <w:rPr>
        <w:rFonts w:ascii="Arial" w:hAnsi="Arial" w:cs="Arial"/>
      </w:rPr>
    </w:pPr>
    <w:r w:rsidRPr="002E1221">
      <w:rPr>
        <w:rFonts w:ascii="Arial" w:hAnsi="Arial" w:cs="Arial"/>
      </w:rPr>
      <w:t>Servicebeskrivelse</w:t>
    </w:r>
  </w:p>
  <w:p w14:paraId="6E627203" w14:textId="77777777" w:rsidR="002E1221" w:rsidRPr="002E1221" w:rsidRDefault="002E1221" w:rsidP="002E1221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D01E7E1" w14:textId="77777777" w:rsidR="002E1221" w:rsidRDefault="002E1221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5ACA7AD" w14:textId="77777777" w:rsidR="002E1221" w:rsidRDefault="002E1221" w:rsidP="002E1221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14:paraId="4BA93E96" w14:textId="77777777" w:rsidR="002E1221" w:rsidRPr="002E1221" w:rsidRDefault="002E1221" w:rsidP="002E1221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784AEE"/>
    <w:multiLevelType w:val="multilevel"/>
    <w:tmpl w:val="2B585DEE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oNotDisplayPageBoundaries/>
  <w:defaultTabStop w:val="1304"/>
  <w:hyphenationZone w:val="425"/>
  <w:drawingGridHorizontalSpacing w:val="110"/>
  <w:displayHorizont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</w:compat>
  <w:rsids>
    <w:rsidRoot w:val="002E1221"/>
    <w:rsid w:val="002E1221"/>
    <w:rsid w:val="003137EC"/>
    <w:rsid w:val="00322A25"/>
    <w:rsid w:val="00387C18"/>
    <w:rsid w:val="006D2BAE"/>
    <w:rsid w:val="00767EF8"/>
    <w:rsid w:val="00A522CF"/>
    <w:rsid w:val="00E56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2A25"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2E1221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2E1221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2E1221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2E1221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2E1221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2E1221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2E1221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2E1221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2E1221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2E1221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2E1221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2E1221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2E122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2E122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2E122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2E122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2E122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2E122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2E1221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2E1221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2E1221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2E1221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2E1221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2E1221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semiHidden/>
    <w:unhideWhenUsed/>
    <w:rsid w:val="002E1221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semiHidden/>
    <w:rsid w:val="002E1221"/>
  </w:style>
  <w:style w:type="paragraph" w:styleId="Sidefod">
    <w:name w:val="footer"/>
    <w:basedOn w:val="Normal"/>
    <w:link w:val="SidefodTegn"/>
    <w:uiPriority w:val="99"/>
    <w:semiHidden/>
    <w:unhideWhenUsed/>
    <w:rsid w:val="002E1221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semiHidden/>
    <w:rsid w:val="002E122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2A25"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2E1221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2E1221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2E1221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2E1221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2E1221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2E1221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2E1221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2E1221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2E1221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2E1221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2E1221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2E1221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2E122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2E122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2E122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2E122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2E122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2E122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2E1221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2E1221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2E1221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2E1221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2E1221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2E1221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semiHidden/>
    <w:unhideWhenUsed/>
    <w:rsid w:val="002E1221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semiHidden/>
    <w:rsid w:val="002E1221"/>
  </w:style>
  <w:style w:type="paragraph" w:styleId="Sidefod">
    <w:name w:val="footer"/>
    <w:basedOn w:val="Normal"/>
    <w:link w:val="SidefodTegn"/>
    <w:uiPriority w:val="99"/>
    <w:semiHidden/>
    <w:unhideWhenUsed/>
    <w:rsid w:val="002E1221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semiHidden/>
    <w:rsid w:val="002E12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EA790B-DA00-4E98-A614-09B45C1FE5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984</Words>
  <Characters>6004</Characters>
  <Application>Microsoft Office Word</Application>
  <DocSecurity>0</DocSecurity>
  <Lines>50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SKAT</Company>
  <LinksUpToDate>false</LinksUpToDate>
  <CharactersWithSpaces>6975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w18361</dc:creator>
  <cp:lastModifiedBy>Poul V Madsen</cp:lastModifiedBy>
  <cp:revision>1</cp:revision>
  <dcterms:created xsi:type="dcterms:W3CDTF">2012-02-06T14:22:00Z</dcterms:created>
  <dcterms:modified xsi:type="dcterms:W3CDTF">2012-02-16T06:57:00Z</dcterms:modified>
</cp:coreProperties>
</file>