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69" w:rsidRDefault="003C3769" w:rsidP="00E1161E">
      <w:pPr>
        <w:jc w:val="center"/>
        <w:rPr>
          <w:ins w:id="0" w:author="Skat" w:date="2010-06-25T12:54:00Z"/>
          <w:b/>
          <w:sz w:val="32"/>
          <w:szCs w:val="32"/>
        </w:rPr>
      </w:pPr>
    </w:p>
    <w:customXmlDelRangeStart w:id="1" w:author="Skat" w:date="2010-06-25T12:54:00Z"/>
    <w:sdt>
      <w:sdtPr>
        <w:rPr>
          <w:rFonts w:ascii="Arial" w:hAnsi="Arial" w:cs="Arial"/>
          <w:b/>
          <w:bCs/>
        </w:rPr>
        <w:id w:val="47282157"/>
        <w:docPartObj>
          <w:docPartGallery w:val="Table of Contents"/>
          <w:docPartUnique/>
        </w:docPartObj>
      </w:sdtPr>
      <w:sdtEndPr>
        <w:rPr>
          <w:rFonts w:ascii="Times New Roman" w:hAnsi="Times New Roman" w:cs="Times New Roman"/>
          <w:b w:val="0"/>
          <w:bCs w:val="0"/>
        </w:rPr>
      </w:sdtEndPr>
      <w:sdtContent>
        <w:customXmlDelRangeEnd w:id="1"/>
        <w:p w:rsidR="00E1161E" w:rsidRPr="00E1161E" w:rsidRDefault="00E1161E" w:rsidP="00E1161E">
          <w:pPr>
            <w:jc w:val="center"/>
            <w:rPr>
              <w:b/>
              <w:sz w:val="32"/>
              <w:rPrChange w:id="2" w:author="Skat" w:date="2010-06-25T12:54:00Z">
                <w:rPr>
                  <w:rFonts w:ascii="Arial" w:hAnsi="Arial"/>
                  <w:color w:val="auto"/>
                </w:rPr>
              </w:rPrChange>
            </w:rPr>
            <w:pPrChange w:id="3" w:author="Skat" w:date="2010-06-25T12:54:00Z">
              <w:pPr>
                <w:pStyle w:val="Overskrift"/>
                <w:spacing w:line="480" w:lineRule="auto"/>
                <w:jc w:val="center"/>
              </w:pPr>
            </w:pPrChange>
          </w:pPr>
          <w:r w:rsidRPr="00E1161E">
            <w:rPr>
              <w:b/>
              <w:sz w:val="32"/>
              <w:rPrChange w:id="4" w:author="Skat" w:date="2010-06-25T12:54:00Z">
                <w:rPr>
                  <w:rFonts w:ascii="Arial" w:hAnsi="Arial"/>
                  <w:color w:val="auto"/>
                </w:rPr>
              </w:rPrChange>
            </w:rPr>
            <w:t>Begrebsmodel for DMO og DMS</w:t>
          </w:r>
          <w:del w:id="5" w:author="Skat" w:date="2010-06-25T12:54:00Z">
            <w:r w:rsidR="00AB1C8B" w:rsidRPr="00AB1C8B">
              <w:rPr>
                <w:rFonts w:ascii="Arial" w:hAnsi="Arial" w:cs="Arial"/>
              </w:rPr>
              <w:delText xml:space="preserve"> pr. 10. Juni 2010</w:delText>
            </w:r>
          </w:del>
        </w:p>
        <w:p w:rsidR="003C3769" w:rsidRDefault="003C3769">
          <w:pPr>
            <w:rPr>
              <w:ins w:id="6" w:author="Skat" w:date="2010-06-25T12:54:00Z"/>
            </w:rPr>
          </w:pPr>
        </w:p>
        <w:customXmlInsRangeStart w:id="7" w:author="Skat" w:date="2010-06-25T12:54:00Z"/>
        <w:sdt>
          <w:sdtPr>
            <w:id w:val="37167068"/>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customXmlInsRangeEnd w:id="7"/>
            <w:p w:rsidR="003C3769" w:rsidRDefault="003C3769">
              <w:pPr>
                <w:pStyle w:val="Overskrift"/>
                <w:rPr>
                  <w:ins w:id="8" w:author="Skat" w:date="2010-06-25T12:54:00Z"/>
                </w:rPr>
              </w:pPr>
              <w:ins w:id="9" w:author="Skat" w:date="2010-06-25T12:54:00Z">
                <w:r>
                  <w:t>Indhold</w:t>
                </w:r>
              </w:ins>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r w:rsidRPr="00B303A9">
                <w:rPr>
                  <w:rStyle w:val="Hyperlink"/>
                  <w:rPrChange w:id="10" w:author="Skat" w:date="2010-06-25T12:54:00Z">
                    <w:rPr/>
                  </w:rPrChange>
                </w:rPr>
                <w:fldChar w:fldCharType="begin"/>
              </w:r>
              <w:ins w:id="11" w:author="Skat" w:date="2010-06-25T12:54:00Z">
                <w:r w:rsidRPr="00B303A9">
                  <w:rPr>
                    <w:rStyle w:val="Hyperlink"/>
                    <w:noProof/>
                  </w:rPr>
                  <w:instrText xml:space="preserve"> </w:instrText>
                </w:r>
              </w:ins>
              <w:r>
                <w:rPr>
                  <w:noProof/>
                </w:rPr>
                <w:instrText>HYPERLINK \l "_</w:instrText>
              </w:r>
              <w:del w:id="12" w:author="Skat" w:date="2010-06-25T12:54:00Z">
                <w:r w:rsidR="00786046">
                  <w:delInstrText>Toc263947302"</w:delInstrText>
                </w:r>
              </w:del>
              <w:ins w:id="13" w:author="Skat" w:date="2010-06-25T12:54:00Z">
                <w:r>
                  <w:rPr>
                    <w:noProof/>
                  </w:rPr>
                  <w:instrText>Toc265233835"</w:instrText>
                </w:r>
                <w:r w:rsidRPr="00B303A9">
                  <w:rPr>
                    <w:rStyle w:val="Hyperlink"/>
                    <w:noProof/>
                  </w:rPr>
                  <w:instrText xml:space="preserve"> </w:instrText>
                </w:r>
                <w:r w:rsidRPr="00B303A9">
                  <w:rPr>
                    <w:rStyle w:val="Hyperlink"/>
                    <w:noProof/>
                  </w:rPr>
                </w:r>
              </w:ins>
              <w:r w:rsidRPr="00B303A9">
                <w:rPr>
                  <w:rStyle w:val="Hyperlink"/>
                  <w:rPrChange w:id="14" w:author="Skat" w:date="2010-06-25T12:54:00Z">
                    <w:rPr/>
                  </w:rPrChange>
                </w:rPr>
                <w:fldChar w:fldCharType="separate"/>
              </w:r>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DMO Finansmodul (regnskab)</w:t>
              </w:r>
              <w:r>
                <w:rPr>
                  <w:noProof/>
                  <w:webHidden/>
                </w:rPr>
                <w:tab/>
              </w:r>
              <w:r>
                <w:rPr>
                  <w:noProof/>
                  <w:webHidden/>
                </w:rPr>
                <w:fldChar w:fldCharType="begin"/>
              </w:r>
              <w:r>
                <w:rPr>
                  <w:noProof/>
                  <w:webHidden/>
                </w:rPr>
                <w:instrText xml:space="preserve"> PAGEREF _</w:instrText>
              </w:r>
              <w:del w:id="15" w:author="Skat" w:date="2010-06-25T12:54:00Z">
                <w:r w:rsidR="00AB1C8B">
                  <w:rPr>
                    <w:noProof/>
                    <w:webHidden/>
                  </w:rPr>
                  <w:delInstrText>Toc263947302</w:delInstrText>
                </w:r>
              </w:del>
              <w:ins w:id="16" w:author="Skat" w:date="2010-06-25T12:54:00Z">
                <w:r>
                  <w:rPr>
                    <w:noProof/>
                    <w:webHidden/>
                  </w:rPr>
                  <w:instrText>Toc265233835</w:instrText>
                </w:r>
              </w:ins>
              <w:r>
                <w:rPr>
                  <w:noProof/>
                  <w:webHidden/>
                </w:rPr>
                <w:instrText xml:space="preserve"> \h </w:instrText>
              </w:r>
              <w:r>
                <w:rPr>
                  <w:noProof/>
                  <w:webHidden/>
                </w:rPr>
              </w:r>
              <w:r>
                <w:rPr>
                  <w:noProof/>
                  <w:webHidden/>
                </w:rPr>
                <w:fldChar w:fldCharType="separate"/>
              </w:r>
              <w:r w:rsidR="006E18DF">
                <w:rPr>
                  <w:noProof/>
                  <w:webHidden/>
                </w:rPr>
                <w:t>11</w:t>
              </w:r>
              <w:r>
                <w:rPr>
                  <w:noProof/>
                  <w:webHidden/>
                </w:rPr>
                <w:fldChar w:fldCharType="end"/>
              </w:r>
              <w:r w:rsidRPr="00B303A9">
                <w:rPr>
                  <w:rStyle w:val="Hyperlink"/>
                  <w:rPrChange w:id="1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18" w:author="Skat" w:date="2010-06-25T12:54:00Z">
                    <w:rPr/>
                  </w:rPrChange>
                </w:rPr>
                <w:fldChar w:fldCharType="begin"/>
              </w:r>
              <w:ins w:id="19" w:author="Skat" w:date="2010-06-25T12:54:00Z">
                <w:r w:rsidRPr="00B303A9">
                  <w:rPr>
                    <w:rStyle w:val="Hyperlink"/>
                    <w:noProof/>
                  </w:rPr>
                  <w:instrText xml:space="preserve"> </w:instrText>
                </w:r>
              </w:ins>
              <w:r>
                <w:rPr>
                  <w:noProof/>
                </w:rPr>
                <w:instrText>HYPERLINK \l "_</w:instrText>
              </w:r>
              <w:del w:id="20" w:author="Skat" w:date="2010-06-25T12:54:00Z">
                <w:r w:rsidR="00786046">
                  <w:delInstrText>Toc263947303"</w:delInstrText>
                </w:r>
              </w:del>
              <w:ins w:id="21" w:author="Skat" w:date="2010-06-25T12:54:00Z">
                <w:r>
                  <w:rPr>
                    <w:noProof/>
                  </w:rPr>
                  <w:instrText>Toc265233836"</w:instrText>
                </w:r>
                <w:r w:rsidRPr="00B303A9">
                  <w:rPr>
                    <w:rStyle w:val="Hyperlink"/>
                    <w:noProof/>
                  </w:rPr>
                  <w:instrText xml:space="preserve"> </w:instrText>
                </w:r>
                <w:r w:rsidRPr="00B303A9">
                  <w:rPr>
                    <w:rStyle w:val="Hyperlink"/>
                    <w:noProof/>
                  </w:rPr>
                </w:r>
              </w:ins>
              <w:r w:rsidRPr="00B303A9">
                <w:rPr>
                  <w:rStyle w:val="Hyperlink"/>
                  <w:rPrChange w:id="22" w:author="Skat" w:date="2010-06-25T12:54:00Z">
                    <w:rPr/>
                  </w:rPrChange>
                </w:rPr>
                <w:fldChar w:fldCharType="separate"/>
              </w:r>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DelRegnskab</w:t>
              </w:r>
              <w:r>
                <w:rPr>
                  <w:noProof/>
                  <w:webHidden/>
                </w:rPr>
                <w:tab/>
              </w:r>
              <w:r>
                <w:rPr>
                  <w:noProof/>
                  <w:webHidden/>
                </w:rPr>
                <w:fldChar w:fldCharType="begin"/>
              </w:r>
              <w:r>
                <w:rPr>
                  <w:noProof/>
                  <w:webHidden/>
                </w:rPr>
                <w:instrText xml:space="preserve"> PAGEREF _</w:instrText>
              </w:r>
              <w:del w:id="23" w:author="Skat" w:date="2010-06-25T12:54:00Z">
                <w:r w:rsidR="00AB1C8B">
                  <w:rPr>
                    <w:noProof/>
                    <w:webHidden/>
                  </w:rPr>
                  <w:delInstrText>Toc263947303</w:delInstrText>
                </w:r>
              </w:del>
              <w:ins w:id="24" w:author="Skat" w:date="2010-06-25T12:54:00Z">
                <w:r>
                  <w:rPr>
                    <w:noProof/>
                    <w:webHidden/>
                  </w:rPr>
                  <w:instrText>Toc265233836</w:instrText>
                </w:r>
              </w:ins>
              <w:r>
                <w:rPr>
                  <w:noProof/>
                  <w:webHidden/>
                </w:rPr>
                <w:instrText xml:space="preserve"> \h </w:instrText>
              </w:r>
              <w:r>
                <w:rPr>
                  <w:noProof/>
                  <w:webHidden/>
                </w:rPr>
              </w:r>
              <w:r>
                <w:rPr>
                  <w:noProof/>
                  <w:webHidden/>
                </w:rPr>
                <w:fldChar w:fldCharType="separate"/>
              </w:r>
              <w:r w:rsidR="006E18DF">
                <w:rPr>
                  <w:noProof/>
                  <w:webHidden/>
                </w:rPr>
                <w:t>12</w:t>
              </w:r>
              <w:r>
                <w:rPr>
                  <w:noProof/>
                  <w:webHidden/>
                </w:rPr>
                <w:fldChar w:fldCharType="end"/>
              </w:r>
              <w:r w:rsidRPr="00B303A9">
                <w:rPr>
                  <w:rStyle w:val="Hyperlink"/>
                  <w:rPrChange w:id="2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6" w:author="Skat" w:date="2010-06-25T12:54:00Z">
                    <w:rPr/>
                  </w:rPrChange>
                </w:rPr>
                <w:fldChar w:fldCharType="begin"/>
              </w:r>
              <w:ins w:id="27" w:author="Skat" w:date="2010-06-25T12:54:00Z">
                <w:r w:rsidRPr="00B303A9">
                  <w:rPr>
                    <w:rStyle w:val="Hyperlink"/>
                    <w:noProof/>
                  </w:rPr>
                  <w:instrText xml:space="preserve"> </w:instrText>
                </w:r>
              </w:ins>
              <w:r>
                <w:rPr>
                  <w:noProof/>
                </w:rPr>
                <w:instrText>HYPERLINK \l "_</w:instrText>
              </w:r>
              <w:del w:id="28" w:author="Skat" w:date="2010-06-25T12:54:00Z">
                <w:r w:rsidR="00786046">
                  <w:delInstrText>Toc263947304"</w:delInstrText>
                </w:r>
              </w:del>
              <w:ins w:id="29" w:author="Skat" w:date="2010-06-25T12:54:00Z">
                <w:r>
                  <w:rPr>
                    <w:noProof/>
                  </w:rPr>
                  <w:instrText>Toc265233837"</w:instrText>
                </w:r>
                <w:r w:rsidRPr="00B303A9">
                  <w:rPr>
                    <w:rStyle w:val="Hyperlink"/>
                    <w:noProof/>
                  </w:rPr>
                  <w:instrText xml:space="preserve"> </w:instrText>
                </w:r>
                <w:r w:rsidRPr="00B303A9">
                  <w:rPr>
                    <w:rStyle w:val="Hyperlink"/>
                    <w:noProof/>
                  </w:rPr>
                </w:r>
              </w:ins>
              <w:r w:rsidRPr="00B303A9">
                <w:rPr>
                  <w:rStyle w:val="Hyperlink"/>
                  <w:rPrChange w:id="30" w:author="Skat" w:date="2010-06-25T12:54:00Z">
                    <w:rPr/>
                  </w:rPrChange>
                </w:rPr>
                <w:fldChar w:fldCharType="separate"/>
              </w:r>
              <w:r w:rsidRPr="00B303A9">
                <w:rPr>
                  <w:rStyle w:val="Hyperlink"/>
                  <w:noProof/>
                </w:rPr>
                <w:t>1.2</w:t>
              </w:r>
              <w:r>
                <w:rPr>
                  <w:rFonts w:asciiTheme="minorHAnsi" w:eastAsiaTheme="minorEastAsia" w:hAnsiTheme="minorHAnsi" w:cstheme="minorBidi"/>
                  <w:noProof/>
                  <w:sz w:val="22"/>
                  <w:szCs w:val="22"/>
                </w:rPr>
                <w:tab/>
              </w:r>
              <w:r w:rsidRPr="00B303A9">
                <w:rPr>
                  <w:rStyle w:val="Hyperlink"/>
                  <w:noProof/>
                </w:rPr>
                <w:t>FinansKonto</w:t>
              </w:r>
              <w:r>
                <w:rPr>
                  <w:noProof/>
                  <w:webHidden/>
                </w:rPr>
                <w:tab/>
              </w:r>
              <w:r>
                <w:rPr>
                  <w:noProof/>
                  <w:webHidden/>
                </w:rPr>
                <w:fldChar w:fldCharType="begin"/>
              </w:r>
              <w:r>
                <w:rPr>
                  <w:noProof/>
                  <w:webHidden/>
                </w:rPr>
                <w:instrText xml:space="preserve"> PAGEREF _</w:instrText>
              </w:r>
              <w:del w:id="31" w:author="Skat" w:date="2010-06-25T12:54:00Z">
                <w:r w:rsidR="00AB1C8B">
                  <w:rPr>
                    <w:noProof/>
                    <w:webHidden/>
                  </w:rPr>
                  <w:delInstrText>Toc263947304</w:delInstrText>
                </w:r>
              </w:del>
              <w:ins w:id="32" w:author="Skat" w:date="2010-06-25T12:54:00Z">
                <w:r>
                  <w:rPr>
                    <w:noProof/>
                    <w:webHidden/>
                  </w:rPr>
                  <w:instrText>Toc265233837</w:instrText>
                </w:r>
              </w:ins>
              <w:r>
                <w:rPr>
                  <w:noProof/>
                  <w:webHidden/>
                </w:rPr>
                <w:instrText xml:space="preserve"> \h </w:instrText>
              </w:r>
              <w:r>
                <w:rPr>
                  <w:noProof/>
                  <w:webHidden/>
                </w:rPr>
              </w:r>
              <w:r>
                <w:rPr>
                  <w:noProof/>
                  <w:webHidden/>
                </w:rPr>
                <w:fldChar w:fldCharType="separate"/>
              </w:r>
              <w:r w:rsidR="006E18DF">
                <w:rPr>
                  <w:noProof/>
                  <w:webHidden/>
                </w:rPr>
                <w:t>13</w:t>
              </w:r>
              <w:r>
                <w:rPr>
                  <w:noProof/>
                  <w:webHidden/>
                </w:rPr>
                <w:fldChar w:fldCharType="end"/>
              </w:r>
              <w:r w:rsidRPr="00B303A9">
                <w:rPr>
                  <w:rStyle w:val="Hyperlink"/>
                  <w:rPrChange w:id="3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34" w:author="Skat" w:date="2010-06-25T12:54:00Z">
                    <w:rPr/>
                  </w:rPrChange>
                </w:rPr>
                <w:fldChar w:fldCharType="begin"/>
              </w:r>
              <w:ins w:id="35" w:author="Skat" w:date="2010-06-25T12:54:00Z">
                <w:r w:rsidRPr="00B303A9">
                  <w:rPr>
                    <w:rStyle w:val="Hyperlink"/>
                    <w:noProof/>
                  </w:rPr>
                  <w:instrText xml:space="preserve"> </w:instrText>
                </w:r>
              </w:ins>
              <w:r>
                <w:rPr>
                  <w:noProof/>
                </w:rPr>
                <w:instrText>HYPERLINK \l "_</w:instrText>
              </w:r>
              <w:del w:id="36" w:author="Skat" w:date="2010-06-25T12:54:00Z">
                <w:r w:rsidR="00786046">
                  <w:delInstrText>Toc263947305"</w:delInstrText>
                </w:r>
              </w:del>
              <w:ins w:id="37" w:author="Skat" w:date="2010-06-25T12:54:00Z">
                <w:r>
                  <w:rPr>
                    <w:noProof/>
                  </w:rPr>
                  <w:instrText>Toc265233838"</w:instrText>
                </w:r>
                <w:r w:rsidRPr="00B303A9">
                  <w:rPr>
                    <w:rStyle w:val="Hyperlink"/>
                    <w:noProof/>
                  </w:rPr>
                  <w:instrText xml:space="preserve"> </w:instrText>
                </w:r>
                <w:r w:rsidRPr="00B303A9">
                  <w:rPr>
                    <w:rStyle w:val="Hyperlink"/>
                    <w:noProof/>
                  </w:rPr>
                </w:r>
              </w:ins>
              <w:r w:rsidRPr="00B303A9">
                <w:rPr>
                  <w:rStyle w:val="Hyperlink"/>
                  <w:rPrChange w:id="38" w:author="Skat" w:date="2010-06-25T12:54:00Z">
                    <w:rPr/>
                  </w:rPrChange>
                </w:rPr>
                <w:fldChar w:fldCharType="separate"/>
              </w:r>
              <w:r w:rsidRPr="00B303A9">
                <w:rPr>
                  <w:rStyle w:val="Hyperlink"/>
                  <w:noProof/>
                </w:rPr>
                <w:t>1.3</w:t>
              </w:r>
              <w:r>
                <w:rPr>
                  <w:rFonts w:asciiTheme="minorHAnsi" w:eastAsiaTheme="minorEastAsia" w:hAnsiTheme="minorHAnsi" w:cstheme="minorBidi"/>
                  <w:noProof/>
                  <w:sz w:val="22"/>
                  <w:szCs w:val="22"/>
                </w:rPr>
                <w:tab/>
              </w:r>
              <w:r w:rsidRPr="00B303A9">
                <w:rPr>
                  <w:rStyle w:val="Hyperlink"/>
                  <w:noProof/>
                </w:rPr>
                <w:t>FinansKontoPostering</w:t>
              </w:r>
              <w:r>
                <w:rPr>
                  <w:noProof/>
                  <w:webHidden/>
                </w:rPr>
                <w:tab/>
              </w:r>
              <w:r>
                <w:rPr>
                  <w:noProof/>
                  <w:webHidden/>
                </w:rPr>
                <w:fldChar w:fldCharType="begin"/>
              </w:r>
              <w:r>
                <w:rPr>
                  <w:noProof/>
                  <w:webHidden/>
                </w:rPr>
                <w:instrText xml:space="preserve"> PAGEREF _</w:instrText>
              </w:r>
              <w:del w:id="39" w:author="Skat" w:date="2010-06-25T12:54:00Z">
                <w:r w:rsidR="00AB1C8B">
                  <w:rPr>
                    <w:noProof/>
                    <w:webHidden/>
                  </w:rPr>
                  <w:delInstrText>Toc263947305</w:delInstrText>
                </w:r>
              </w:del>
              <w:ins w:id="40" w:author="Skat" w:date="2010-06-25T12:54:00Z">
                <w:r>
                  <w:rPr>
                    <w:noProof/>
                    <w:webHidden/>
                  </w:rPr>
                  <w:instrText>Toc265233838</w:instrText>
                </w:r>
              </w:ins>
              <w:r>
                <w:rPr>
                  <w:noProof/>
                  <w:webHidden/>
                </w:rPr>
                <w:instrText xml:space="preserve"> \h </w:instrText>
              </w:r>
              <w:r>
                <w:rPr>
                  <w:noProof/>
                  <w:webHidden/>
                </w:rPr>
              </w:r>
              <w:r>
                <w:rPr>
                  <w:noProof/>
                  <w:webHidden/>
                </w:rPr>
                <w:fldChar w:fldCharType="separate"/>
              </w:r>
              <w:r w:rsidR="006E18DF">
                <w:rPr>
                  <w:noProof/>
                  <w:webHidden/>
                </w:rPr>
                <w:t>14</w:t>
              </w:r>
              <w:r>
                <w:rPr>
                  <w:noProof/>
                  <w:webHidden/>
                </w:rPr>
                <w:fldChar w:fldCharType="end"/>
              </w:r>
              <w:r w:rsidRPr="00B303A9">
                <w:rPr>
                  <w:rStyle w:val="Hyperlink"/>
                  <w:rPrChange w:id="41"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2" w:author="Skat" w:date="2010-06-25T12:54:00Z">
                    <w:rPr/>
                  </w:rPrChange>
                </w:rPr>
                <w:fldChar w:fldCharType="begin"/>
              </w:r>
              <w:ins w:id="43" w:author="Skat" w:date="2010-06-25T12:54:00Z">
                <w:r w:rsidRPr="00B303A9">
                  <w:rPr>
                    <w:rStyle w:val="Hyperlink"/>
                    <w:noProof/>
                  </w:rPr>
                  <w:instrText xml:space="preserve"> </w:instrText>
                </w:r>
              </w:ins>
              <w:r>
                <w:rPr>
                  <w:noProof/>
                </w:rPr>
                <w:instrText>HYPERLINK \l "_</w:instrText>
              </w:r>
              <w:del w:id="44" w:author="Skat" w:date="2010-06-25T12:54:00Z">
                <w:r w:rsidR="00786046">
                  <w:delInstrText>Toc263947306"</w:delInstrText>
                </w:r>
              </w:del>
              <w:ins w:id="45" w:author="Skat" w:date="2010-06-25T12:54:00Z">
                <w:r>
                  <w:rPr>
                    <w:noProof/>
                  </w:rPr>
                  <w:instrText>Toc265233839"</w:instrText>
                </w:r>
                <w:r w:rsidRPr="00B303A9">
                  <w:rPr>
                    <w:rStyle w:val="Hyperlink"/>
                    <w:noProof/>
                  </w:rPr>
                  <w:instrText xml:space="preserve"> </w:instrText>
                </w:r>
                <w:r w:rsidRPr="00B303A9">
                  <w:rPr>
                    <w:rStyle w:val="Hyperlink"/>
                    <w:noProof/>
                  </w:rPr>
                </w:r>
              </w:ins>
              <w:r w:rsidRPr="00B303A9">
                <w:rPr>
                  <w:rStyle w:val="Hyperlink"/>
                  <w:rPrChange w:id="46" w:author="Skat" w:date="2010-06-25T12:54:00Z">
                    <w:rPr/>
                  </w:rPrChange>
                </w:rPr>
                <w:fldChar w:fldCharType="separate"/>
              </w:r>
              <w:r w:rsidRPr="00B303A9">
                <w:rPr>
                  <w:rStyle w:val="Hyperlink"/>
                  <w:noProof/>
                </w:rPr>
                <w:t>1.4</w:t>
              </w:r>
              <w:r>
                <w:rPr>
                  <w:rFonts w:asciiTheme="minorHAnsi" w:eastAsiaTheme="minorEastAsia" w:hAnsiTheme="minorHAnsi" w:cstheme="minorBidi"/>
                  <w:noProof/>
                  <w:sz w:val="22"/>
                  <w:szCs w:val="22"/>
                </w:rPr>
                <w:tab/>
              </w:r>
              <w:r w:rsidRPr="00B303A9">
                <w:rPr>
                  <w:rStyle w:val="Hyperlink"/>
                  <w:noProof/>
                </w:rPr>
                <w:t>Ressource</w:t>
              </w:r>
              <w:r>
                <w:rPr>
                  <w:noProof/>
                  <w:webHidden/>
                </w:rPr>
                <w:tab/>
              </w:r>
              <w:r>
                <w:rPr>
                  <w:noProof/>
                  <w:webHidden/>
                </w:rPr>
                <w:fldChar w:fldCharType="begin"/>
              </w:r>
              <w:r>
                <w:rPr>
                  <w:noProof/>
                  <w:webHidden/>
                </w:rPr>
                <w:instrText xml:space="preserve"> PAGEREF _</w:instrText>
              </w:r>
              <w:del w:id="47" w:author="Skat" w:date="2010-06-25T12:54:00Z">
                <w:r w:rsidR="00AB1C8B">
                  <w:rPr>
                    <w:noProof/>
                    <w:webHidden/>
                  </w:rPr>
                  <w:delInstrText>Toc263947306</w:delInstrText>
                </w:r>
              </w:del>
              <w:ins w:id="48" w:author="Skat" w:date="2010-06-25T12:54:00Z">
                <w:r>
                  <w:rPr>
                    <w:noProof/>
                    <w:webHidden/>
                  </w:rPr>
                  <w:instrText>Toc265233839</w:instrText>
                </w:r>
              </w:ins>
              <w:r>
                <w:rPr>
                  <w:noProof/>
                  <w:webHidden/>
                </w:rPr>
                <w:instrText xml:space="preserve"> \h </w:instrText>
              </w:r>
              <w:r>
                <w:rPr>
                  <w:noProof/>
                  <w:webHidden/>
                </w:rPr>
              </w:r>
              <w:r>
                <w:rPr>
                  <w:noProof/>
                  <w:webHidden/>
                </w:rPr>
                <w:fldChar w:fldCharType="separate"/>
              </w:r>
              <w:r w:rsidR="006E18DF">
                <w:rPr>
                  <w:noProof/>
                  <w:webHidden/>
                </w:rPr>
                <w:t>15</w:t>
              </w:r>
              <w:r>
                <w:rPr>
                  <w:noProof/>
                  <w:webHidden/>
                </w:rPr>
                <w:fldChar w:fldCharType="end"/>
              </w:r>
              <w:r w:rsidRPr="00B303A9">
                <w:rPr>
                  <w:rStyle w:val="Hyperlink"/>
                  <w:rPrChange w:id="49"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r w:rsidRPr="00B303A9">
                <w:rPr>
                  <w:rStyle w:val="Hyperlink"/>
                  <w:rPrChange w:id="50" w:author="Skat" w:date="2010-06-25T12:54:00Z">
                    <w:rPr/>
                  </w:rPrChange>
                </w:rPr>
                <w:fldChar w:fldCharType="begin"/>
              </w:r>
              <w:ins w:id="51" w:author="Skat" w:date="2010-06-25T12:54:00Z">
                <w:r w:rsidRPr="00B303A9">
                  <w:rPr>
                    <w:rStyle w:val="Hyperlink"/>
                    <w:noProof/>
                  </w:rPr>
                  <w:instrText xml:space="preserve"> </w:instrText>
                </w:r>
              </w:ins>
              <w:r>
                <w:rPr>
                  <w:noProof/>
                </w:rPr>
                <w:instrText>HYPERLINK \l "_</w:instrText>
              </w:r>
              <w:del w:id="52" w:author="Skat" w:date="2010-06-25T12:54:00Z">
                <w:r w:rsidR="00786046">
                  <w:delInstrText>Toc263947307"</w:delInstrText>
                </w:r>
              </w:del>
              <w:ins w:id="53" w:author="Skat" w:date="2010-06-25T12:54:00Z">
                <w:r>
                  <w:rPr>
                    <w:noProof/>
                  </w:rPr>
                  <w:instrText>Toc265233840"</w:instrText>
                </w:r>
                <w:r w:rsidRPr="00B303A9">
                  <w:rPr>
                    <w:rStyle w:val="Hyperlink"/>
                    <w:noProof/>
                  </w:rPr>
                  <w:instrText xml:space="preserve"> </w:instrText>
                </w:r>
                <w:r w:rsidRPr="00B303A9">
                  <w:rPr>
                    <w:rStyle w:val="Hyperlink"/>
                    <w:noProof/>
                  </w:rPr>
                </w:r>
              </w:ins>
              <w:r w:rsidRPr="00B303A9">
                <w:rPr>
                  <w:rStyle w:val="Hyperlink"/>
                  <w:rPrChange w:id="54" w:author="Skat" w:date="2010-06-25T12:54:00Z">
                    <w:rPr/>
                  </w:rPrChange>
                </w:rPr>
                <w:fldChar w:fldCharType="separate"/>
              </w:r>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DMO Indbetaling</w:t>
              </w:r>
              <w:r>
                <w:rPr>
                  <w:noProof/>
                  <w:webHidden/>
                </w:rPr>
                <w:tab/>
              </w:r>
              <w:r>
                <w:rPr>
                  <w:noProof/>
                  <w:webHidden/>
                </w:rPr>
                <w:fldChar w:fldCharType="begin"/>
              </w:r>
              <w:r>
                <w:rPr>
                  <w:noProof/>
                  <w:webHidden/>
                </w:rPr>
                <w:instrText xml:space="preserve"> PAGEREF _</w:instrText>
              </w:r>
              <w:del w:id="55" w:author="Skat" w:date="2010-06-25T12:54:00Z">
                <w:r w:rsidR="00AB1C8B">
                  <w:rPr>
                    <w:noProof/>
                    <w:webHidden/>
                  </w:rPr>
                  <w:delInstrText>Toc263947307</w:delInstrText>
                </w:r>
              </w:del>
              <w:ins w:id="56" w:author="Skat" w:date="2010-06-25T12:54:00Z">
                <w:r>
                  <w:rPr>
                    <w:noProof/>
                    <w:webHidden/>
                  </w:rPr>
                  <w:instrText>Toc265233840</w:instrText>
                </w:r>
              </w:ins>
              <w:r>
                <w:rPr>
                  <w:noProof/>
                  <w:webHidden/>
                </w:rPr>
                <w:instrText xml:space="preserve"> \h </w:instrText>
              </w:r>
              <w:r>
                <w:rPr>
                  <w:noProof/>
                  <w:webHidden/>
                </w:rPr>
              </w:r>
              <w:r>
                <w:rPr>
                  <w:noProof/>
                  <w:webHidden/>
                </w:rPr>
                <w:fldChar w:fldCharType="separate"/>
              </w:r>
              <w:r w:rsidR="006E18DF">
                <w:rPr>
                  <w:noProof/>
                  <w:webHidden/>
                </w:rPr>
                <w:t>16</w:t>
              </w:r>
              <w:r>
                <w:rPr>
                  <w:noProof/>
                  <w:webHidden/>
                </w:rPr>
                <w:fldChar w:fldCharType="end"/>
              </w:r>
              <w:r w:rsidRPr="00B303A9">
                <w:rPr>
                  <w:rStyle w:val="Hyperlink"/>
                  <w:rPrChange w:id="5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58" w:author="Skat" w:date="2010-06-25T12:54:00Z">
                    <w:rPr/>
                  </w:rPrChange>
                </w:rPr>
                <w:fldChar w:fldCharType="begin"/>
              </w:r>
              <w:ins w:id="59" w:author="Skat" w:date="2010-06-25T12:54:00Z">
                <w:r w:rsidRPr="00B303A9">
                  <w:rPr>
                    <w:rStyle w:val="Hyperlink"/>
                    <w:noProof/>
                  </w:rPr>
                  <w:instrText xml:space="preserve"> </w:instrText>
                </w:r>
              </w:ins>
              <w:r>
                <w:rPr>
                  <w:noProof/>
                </w:rPr>
                <w:instrText>HYPERLINK \l "_</w:instrText>
              </w:r>
              <w:del w:id="60" w:author="Skat" w:date="2010-06-25T12:54:00Z">
                <w:r w:rsidR="00786046">
                  <w:delInstrText>Toc263947308"</w:delInstrText>
                </w:r>
              </w:del>
              <w:ins w:id="61" w:author="Skat" w:date="2010-06-25T12:54:00Z">
                <w:r>
                  <w:rPr>
                    <w:noProof/>
                  </w:rPr>
                  <w:instrText>Toc265233841"</w:instrText>
                </w:r>
                <w:r w:rsidRPr="00B303A9">
                  <w:rPr>
                    <w:rStyle w:val="Hyperlink"/>
                    <w:noProof/>
                  </w:rPr>
                  <w:instrText xml:space="preserve"> </w:instrText>
                </w:r>
                <w:r w:rsidRPr="00B303A9">
                  <w:rPr>
                    <w:rStyle w:val="Hyperlink"/>
                    <w:noProof/>
                  </w:rPr>
                </w:r>
              </w:ins>
              <w:r w:rsidRPr="00B303A9">
                <w:rPr>
                  <w:rStyle w:val="Hyperlink"/>
                  <w:rPrChange w:id="62" w:author="Skat" w:date="2010-06-25T12:54:00Z">
                    <w:rPr/>
                  </w:rPrChange>
                </w:rPr>
                <w:fldChar w:fldCharType="separate"/>
              </w:r>
              <w:r w:rsidRPr="00B303A9">
                <w:rPr>
                  <w:rStyle w:val="Hyperlink"/>
                  <w:noProof/>
                </w:rPr>
                <w:t>2.1</w:t>
              </w:r>
              <w:r>
                <w:rPr>
                  <w:rFonts w:asciiTheme="minorHAnsi" w:eastAsiaTheme="minorEastAsia" w:hAnsiTheme="minorHAnsi" w:cstheme="minorBidi"/>
                  <w:noProof/>
                  <w:sz w:val="22"/>
                  <w:szCs w:val="22"/>
                </w:rPr>
                <w:tab/>
              </w:r>
              <w:del w:id="63" w:author="Skat" w:date="2010-06-25T12:54:00Z">
                <w:r w:rsidR="00AB1C8B" w:rsidRPr="00575F5F">
                  <w:rPr>
                    <w:rStyle w:val="Hyperlink"/>
                    <w:noProof/>
                  </w:rPr>
                  <w:delText>Dækning</w:delText>
                </w:r>
              </w:del>
              <w:ins w:id="64" w:author="Skat" w:date="2010-06-25T12:54:00Z">
                <w:r w:rsidRPr="00B303A9">
                  <w:rPr>
                    <w:rStyle w:val="Hyperlink"/>
                    <w:noProof/>
                  </w:rPr>
                  <w:t>DækningRækkefølge</w:t>
                </w:r>
              </w:ins>
              <w:r>
                <w:rPr>
                  <w:noProof/>
                  <w:webHidden/>
                </w:rPr>
                <w:tab/>
              </w:r>
              <w:r>
                <w:rPr>
                  <w:noProof/>
                  <w:webHidden/>
                </w:rPr>
                <w:fldChar w:fldCharType="begin"/>
              </w:r>
              <w:r>
                <w:rPr>
                  <w:noProof/>
                  <w:webHidden/>
                </w:rPr>
                <w:instrText xml:space="preserve"> PAGEREF _</w:instrText>
              </w:r>
              <w:del w:id="65" w:author="Skat" w:date="2010-06-25T12:54:00Z">
                <w:r w:rsidR="00AB1C8B">
                  <w:rPr>
                    <w:noProof/>
                    <w:webHidden/>
                  </w:rPr>
                  <w:delInstrText>Toc263947308</w:delInstrText>
                </w:r>
              </w:del>
              <w:ins w:id="66" w:author="Skat" w:date="2010-06-25T12:54:00Z">
                <w:r>
                  <w:rPr>
                    <w:noProof/>
                    <w:webHidden/>
                  </w:rPr>
                  <w:instrText>Toc265233841</w:instrText>
                </w:r>
              </w:ins>
              <w:r>
                <w:rPr>
                  <w:noProof/>
                  <w:webHidden/>
                </w:rPr>
                <w:instrText xml:space="preserve"> \h </w:instrText>
              </w:r>
              <w:r>
                <w:rPr>
                  <w:noProof/>
                  <w:webHidden/>
                </w:rPr>
              </w:r>
              <w:r>
                <w:rPr>
                  <w:noProof/>
                  <w:webHidden/>
                </w:rPr>
                <w:fldChar w:fldCharType="separate"/>
              </w:r>
              <w:r w:rsidR="006E18DF">
                <w:rPr>
                  <w:noProof/>
                  <w:webHidden/>
                </w:rPr>
                <w:t>19</w:t>
              </w:r>
              <w:r>
                <w:rPr>
                  <w:noProof/>
                  <w:webHidden/>
                </w:rPr>
                <w:fldChar w:fldCharType="end"/>
              </w:r>
              <w:r w:rsidRPr="00B303A9">
                <w:rPr>
                  <w:rStyle w:val="Hyperlink"/>
                  <w:rPrChange w:id="6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8" w:author="Skat" w:date="2010-06-25T12:54:00Z">
                    <w:rPr/>
                  </w:rPrChange>
                </w:rPr>
                <w:fldChar w:fldCharType="begin"/>
              </w:r>
              <w:ins w:id="69" w:author="Skat" w:date="2010-06-25T12:54:00Z">
                <w:r w:rsidRPr="00B303A9">
                  <w:rPr>
                    <w:rStyle w:val="Hyperlink"/>
                    <w:noProof/>
                  </w:rPr>
                  <w:instrText xml:space="preserve"> </w:instrText>
                </w:r>
              </w:ins>
              <w:r>
                <w:rPr>
                  <w:noProof/>
                </w:rPr>
                <w:instrText>HYPERLINK \l "_</w:instrText>
              </w:r>
              <w:del w:id="70" w:author="Skat" w:date="2010-06-25T12:54:00Z">
                <w:r w:rsidR="00786046">
                  <w:delInstrText>Toc263947309"</w:delInstrText>
                </w:r>
              </w:del>
              <w:ins w:id="71" w:author="Skat" w:date="2010-06-25T12:54:00Z">
                <w:r>
                  <w:rPr>
                    <w:noProof/>
                  </w:rPr>
                  <w:instrText>Toc265233842"</w:instrText>
                </w:r>
                <w:r w:rsidRPr="00B303A9">
                  <w:rPr>
                    <w:rStyle w:val="Hyperlink"/>
                    <w:noProof/>
                  </w:rPr>
                  <w:instrText xml:space="preserve"> </w:instrText>
                </w:r>
                <w:r w:rsidRPr="00B303A9">
                  <w:rPr>
                    <w:rStyle w:val="Hyperlink"/>
                    <w:noProof/>
                  </w:rPr>
                </w:r>
              </w:ins>
              <w:r w:rsidRPr="00B303A9">
                <w:rPr>
                  <w:rStyle w:val="Hyperlink"/>
                  <w:rPrChange w:id="72" w:author="Skat" w:date="2010-06-25T12:54:00Z">
                    <w:rPr/>
                  </w:rPrChange>
                </w:rPr>
                <w:fldChar w:fldCharType="separate"/>
              </w:r>
              <w:r w:rsidRPr="00B303A9">
                <w:rPr>
                  <w:rStyle w:val="Hyperlink"/>
                  <w:noProof/>
                </w:rPr>
                <w:t>2.2</w:t>
              </w:r>
              <w:r>
                <w:rPr>
                  <w:rFonts w:asciiTheme="minorHAnsi" w:eastAsiaTheme="minorEastAsia" w:hAnsiTheme="minorHAnsi" w:cstheme="minorBidi"/>
                  <w:noProof/>
                  <w:sz w:val="22"/>
                  <w:szCs w:val="22"/>
                </w:rPr>
                <w:tab/>
              </w:r>
              <w:del w:id="73" w:author="Skat" w:date="2010-06-25T12:54:00Z">
                <w:r w:rsidR="00AB1C8B" w:rsidRPr="00575F5F">
                  <w:rPr>
                    <w:rStyle w:val="Hyperlink"/>
                    <w:noProof/>
                  </w:rPr>
                  <w:delText>DækningRækkefølge</w:delText>
                </w:r>
              </w:del>
              <w:ins w:id="74" w:author="Skat" w:date="2010-06-25T12:54:00Z">
                <w:r w:rsidRPr="00B303A9">
                  <w:rPr>
                    <w:rStyle w:val="Hyperlink"/>
                    <w:noProof/>
                  </w:rPr>
                  <w:t>ForældelseFristType</w:t>
                </w:r>
              </w:ins>
              <w:r>
                <w:rPr>
                  <w:noProof/>
                  <w:webHidden/>
                </w:rPr>
                <w:tab/>
              </w:r>
              <w:r>
                <w:rPr>
                  <w:noProof/>
                  <w:webHidden/>
                </w:rPr>
                <w:fldChar w:fldCharType="begin"/>
              </w:r>
              <w:r>
                <w:rPr>
                  <w:noProof/>
                  <w:webHidden/>
                </w:rPr>
                <w:instrText xml:space="preserve"> PAGEREF _</w:instrText>
              </w:r>
              <w:del w:id="75" w:author="Skat" w:date="2010-06-25T12:54:00Z">
                <w:r w:rsidR="00AB1C8B">
                  <w:rPr>
                    <w:noProof/>
                    <w:webHidden/>
                  </w:rPr>
                  <w:delInstrText>Toc263947309</w:delInstrText>
                </w:r>
              </w:del>
              <w:ins w:id="76" w:author="Skat" w:date="2010-06-25T12:54:00Z">
                <w:r>
                  <w:rPr>
                    <w:noProof/>
                    <w:webHidden/>
                  </w:rPr>
                  <w:instrText>Toc265233842</w:instrText>
                </w:r>
              </w:ins>
              <w:r>
                <w:rPr>
                  <w:noProof/>
                  <w:webHidden/>
                </w:rPr>
                <w:instrText xml:space="preserve"> \h </w:instrText>
              </w:r>
              <w:r>
                <w:rPr>
                  <w:noProof/>
                  <w:webHidden/>
                </w:rPr>
              </w:r>
              <w:r>
                <w:rPr>
                  <w:noProof/>
                  <w:webHidden/>
                </w:rPr>
                <w:fldChar w:fldCharType="separate"/>
              </w:r>
              <w:r w:rsidR="006E18DF">
                <w:rPr>
                  <w:noProof/>
                  <w:webHidden/>
                </w:rPr>
                <w:t>20</w:t>
              </w:r>
              <w:r>
                <w:rPr>
                  <w:noProof/>
                  <w:webHidden/>
                </w:rPr>
                <w:fldChar w:fldCharType="end"/>
              </w:r>
              <w:r w:rsidRPr="00B303A9">
                <w:rPr>
                  <w:rStyle w:val="Hyperlink"/>
                  <w:rPrChange w:id="7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78" w:author="Skat" w:date="2010-06-25T12:54:00Z">
                    <w:rPr/>
                  </w:rPrChange>
                </w:rPr>
                <w:fldChar w:fldCharType="begin"/>
              </w:r>
              <w:ins w:id="79" w:author="Skat" w:date="2010-06-25T12:54:00Z">
                <w:r w:rsidRPr="00B303A9">
                  <w:rPr>
                    <w:rStyle w:val="Hyperlink"/>
                    <w:noProof/>
                  </w:rPr>
                  <w:instrText xml:space="preserve"> </w:instrText>
                </w:r>
              </w:ins>
              <w:r>
                <w:rPr>
                  <w:noProof/>
                </w:rPr>
                <w:instrText>HYPERLINK \l "_</w:instrText>
              </w:r>
              <w:del w:id="80" w:author="Skat" w:date="2010-06-25T12:54:00Z">
                <w:r w:rsidR="00786046">
                  <w:delInstrText>Toc263947310"</w:delInstrText>
                </w:r>
              </w:del>
              <w:ins w:id="81" w:author="Skat" w:date="2010-06-25T12:54:00Z">
                <w:r>
                  <w:rPr>
                    <w:noProof/>
                  </w:rPr>
                  <w:instrText>Toc265233843"</w:instrText>
                </w:r>
                <w:r w:rsidRPr="00B303A9">
                  <w:rPr>
                    <w:rStyle w:val="Hyperlink"/>
                    <w:noProof/>
                  </w:rPr>
                  <w:instrText xml:space="preserve"> </w:instrText>
                </w:r>
                <w:r w:rsidRPr="00B303A9">
                  <w:rPr>
                    <w:rStyle w:val="Hyperlink"/>
                    <w:noProof/>
                  </w:rPr>
                </w:r>
              </w:ins>
              <w:r w:rsidRPr="00B303A9">
                <w:rPr>
                  <w:rStyle w:val="Hyperlink"/>
                  <w:rPrChange w:id="82" w:author="Skat" w:date="2010-06-25T12:54:00Z">
                    <w:rPr/>
                  </w:rPrChange>
                </w:rPr>
                <w:fldChar w:fldCharType="separate"/>
              </w:r>
              <w:r w:rsidRPr="00B303A9">
                <w:rPr>
                  <w:rStyle w:val="Hyperlink"/>
                  <w:noProof/>
                </w:rPr>
                <w:t>2.3</w:t>
              </w:r>
              <w:r>
                <w:rPr>
                  <w:rFonts w:asciiTheme="minorHAnsi" w:eastAsiaTheme="minorEastAsia" w:hAnsiTheme="minorHAnsi" w:cstheme="minorBidi"/>
                  <w:noProof/>
                  <w:sz w:val="22"/>
                  <w:szCs w:val="22"/>
                </w:rPr>
                <w:tab/>
              </w:r>
              <w:del w:id="83" w:author="Skat" w:date="2010-06-25T12:54:00Z">
                <w:r w:rsidR="00AB1C8B" w:rsidRPr="00575F5F">
                  <w:rPr>
                    <w:rStyle w:val="Hyperlink"/>
                    <w:noProof/>
                  </w:rPr>
                  <w:delText>ForældelseFristType</w:delText>
                </w:r>
              </w:del>
              <w:ins w:id="84" w:author="Skat" w:date="2010-06-25T12:54:00Z">
                <w:r w:rsidRPr="00B303A9">
                  <w:rPr>
                    <w:rStyle w:val="Hyperlink"/>
                    <w:noProof/>
                  </w:rPr>
                  <w:t>Kunde</w:t>
                </w:r>
              </w:ins>
              <w:r>
                <w:rPr>
                  <w:noProof/>
                  <w:webHidden/>
                </w:rPr>
                <w:tab/>
              </w:r>
              <w:r>
                <w:rPr>
                  <w:noProof/>
                  <w:webHidden/>
                </w:rPr>
                <w:fldChar w:fldCharType="begin"/>
              </w:r>
              <w:r>
                <w:rPr>
                  <w:noProof/>
                  <w:webHidden/>
                </w:rPr>
                <w:instrText xml:space="preserve"> PAGEREF _</w:instrText>
              </w:r>
              <w:del w:id="85" w:author="Skat" w:date="2010-06-25T12:54:00Z">
                <w:r w:rsidR="00AB1C8B">
                  <w:rPr>
                    <w:noProof/>
                    <w:webHidden/>
                  </w:rPr>
                  <w:delInstrText>Toc263947310</w:delInstrText>
                </w:r>
              </w:del>
              <w:ins w:id="86" w:author="Skat" w:date="2010-06-25T12:54:00Z">
                <w:r>
                  <w:rPr>
                    <w:noProof/>
                    <w:webHidden/>
                  </w:rPr>
                  <w:instrText>Toc265233843</w:instrText>
                </w:r>
              </w:ins>
              <w:r>
                <w:rPr>
                  <w:noProof/>
                  <w:webHidden/>
                </w:rPr>
                <w:instrText xml:space="preserve"> \h </w:instrText>
              </w:r>
              <w:r>
                <w:rPr>
                  <w:noProof/>
                  <w:webHidden/>
                </w:rPr>
              </w:r>
              <w:r>
                <w:rPr>
                  <w:noProof/>
                  <w:webHidden/>
                </w:rPr>
                <w:fldChar w:fldCharType="separate"/>
              </w:r>
              <w:r w:rsidR="006E18DF">
                <w:rPr>
                  <w:noProof/>
                  <w:webHidden/>
                </w:rPr>
                <w:t>21</w:t>
              </w:r>
              <w:r>
                <w:rPr>
                  <w:noProof/>
                  <w:webHidden/>
                </w:rPr>
                <w:fldChar w:fldCharType="end"/>
              </w:r>
              <w:r w:rsidRPr="00B303A9">
                <w:rPr>
                  <w:rStyle w:val="Hyperlink"/>
                  <w:rPrChange w:id="8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88" w:author="Skat" w:date="2010-06-25T12:54:00Z">
                    <w:rPr/>
                  </w:rPrChange>
                </w:rPr>
                <w:fldChar w:fldCharType="begin"/>
              </w:r>
              <w:ins w:id="89" w:author="Skat" w:date="2010-06-25T12:54:00Z">
                <w:r w:rsidRPr="00B303A9">
                  <w:rPr>
                    <w:rStyle w:val="Hyperlink"/>
                    <w:noProof/>
                  </w:rPr>
                  <w:instrText xml:space="preserve"> </w:instrText>
                </w:r>
              </w:ins>
              <w:r>
                <w:rPr>
                  <w:noProof/>
                </w:rPr>
                <w:instrText>HYPERLINK \l "_</w:instrText>
              </w:r>
              <w:del w:id="90" w:author="Skat" w:date="2010-06-25T12:54:00Z">
                <w:r w:rsidR="00786046">
                  <w:delInstrText>Toc263947311"</w:delInstrText>
                </w:r>
              </w:del>
              <w:ins w:id="91" w:author="Skat" w:date="2010-06-25T12:54:00Z">
                <w:r>
                  <w:rPr>
                    <w:noProof/>
                  </w:rPr>
                  <w:instrText>Toc265233844"</w:instrText>
                </w:r>
                <w:r w:rsidRPr="00B303A9">
                  <w:rPr>
                    <w:rStyle w:val="Hyperlink"/>
                    <w:noProof/>
                  </w:rPr>
                  <w:instrText xml:space="preserve"> </w:instrText>
                </w:r>
                <w:r w:rsidRPr="00B303A9">
                  <w:rPr>
                    <w:rStyle w:val="Hyperlink"/>
                    <w:noProof/>
                  </w:rPr>
                </w:r>
              </w:ins>
              <w:r w:rsidRPr="00B303A9">
                <w:rPr>
                  <w:rStyle w:val="Hyperlink"/>
                  <w:rPrChange w:id="92" w:author="Skat" w:date="2010-06-25T12:54:00Z">
                    <w:rPr/>
                  </w:rPrChange>
                </w:rPr>
                <w:fldChar w:fldCharType="separate"/>
              </w:r>
              <w:r w:rsidRPr="00B303A9">
                <w:rPr>
                  <w:rStyle w:val="Hyperlink"/>
                  <w:noProof/>
                </w:rPr>
                <w:t>2.4</w:t>
              </w:r>
              <w:r>
                <w:rPr>
                  <w:rFonts w:asciiTheme="minorHAnsi" w:eastAsiaTheme="minorEastAsia" w:hAnsiTheme="minorHAnsi" w:cstheme="minorBidi"/>
                  <w:noProof/>
                  <w:sz w:val="22"/>
                  <w:szCs w:val="22"/>
                </w:rPr>
                <w:tab/>
              </w:r>
              <w:del w:id="93" w:author="Skat" w:date="2010-06-25T12:54:00Z">
                <w:r w:rsidR="00AB1C8B" w:rsidRPr="00575F5F">
                  <w:rPr>
                    <w:rStyle w:val="Hyperlink"/>
                    <w:noProof/>
                  </w:rPr>
                  <w:delText>Indbetaling</w:delText>
                </w:r>
              </w:del>
              <w:ins w:id="94" w:author="Skat" w:date="2010-06-25T12:54:00Z">
                <w:r w:rsidRPr="00B303A9">
                  <w:rPr>
                    <w:rStyle w:val="Hyperlink"/>
                    <w:noProof/>
                  </w:rPr>
                  <w:t>OCR</w:t>
                </w:r>
              </w:ins>
              <w:r>
                <w:rPr>
                  <w:noProof/>
                  <w:webHidden/>
                </w:rPr>
                <w:tab/>
              </w:r>
              <w:r>
                <w:rPr>
                  <w:noProof/>
                  <w:webHidden/>
                </w:rPr>
                <w:fldChar w:fldCharType="begin"/>
              </w:r>
              <w:r>
                <w:rPr>
                  <w:noProof/>
                  <w:webHidden/>
                </w:rPr>
                <w:instrText xml:space="preserve"> PAGEREF _</w:instrText>
              </w:r>
              <w:del w:id="95" w:author="Skat" w:date="2010-06-25T12:54:00Z">
                <w:r w:rsidR="00AB1C8B">
                  <w:rPr>
                    <w:noProof/>
                    <w:webHidden/>
                  </w:rPr>
                  <w:delInstrText>Toc263947311</w:delInstrText>
                </w:r>
              </w:del>
              <w:ins w:id="96" w:author="Skat" w:date="2010-06-25T12:54:00Z">
                <w:r>
                  <w:rPr>
                    <w:noProof/>
                    <w:webHidden/>
                  </w:rPr>
                  <w:instrText>Toc265233844</w:instrText>
                </w:r>
              </w:ins>
              <w:r>
                <w:rPr>
                  <w:noProof/>
                  <w:webHidden/>
                </w:rPr>
                <w:instrText xml:space="preserve"> \h </w:instrText>
              </w:r>
              <w:r>
                <w:rPr>
                  <w:noProof/>
                  <w:webHidden/>
                </w:rPr>
              </w:r>
              <w:r>
                <w:rPr>
                  <w:noProof/>
                  <w:webHidden/>
                </w:rPr>
                <w:fldChar w:fldCharType="separate"/>
              </w:r>
              <w:r w:rsidR="006E18DF">
                <w:rPr>
                  <w:noProof/>
                  <w:webHidden/>
                </w:rPr>
                <w:t>26</w:t>
              </w:r>
              <w:r>
                <w:rPr>
                  <w:noProof/>
                  <w:webHidden/>
                </w:rPr>
                <w:fldChar w:fldCharType="end"/>
              </w:r>
              <w:r w:rsidRPr="00B303A9">
                <w:rPr>
                  <w:rStyle w:val="Hyperlink"/>
                  <w:rPrChange w:id="9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8" w:author="Skat" w:date="2010-06-25T12:54:00Z">
                    <w:rPr/>
                  </w:rPrChange>
                </w:rPr>
                <w:fldChar w:fldCharType="begin"/>
              </w:r>
              <w:ins w:id="99" w:author="Skat" w:date="2010-06-25T12:54:00Z">
                <w:r w:rsidRPr="00B303A9">
                  <w:rPr>
                    <w:rStyle w:val="Hyperlink"/>
                    <w:noProof/>
                  </w:rPr>
                  <w:instrText xml:space="preserve"> </w:instrText>
                </w:r>
              </w:ins>
              <w:r>
                <w:rPr>
                  <w:noProof/>
                </w:rPr>
                <w:instrText>HYPERLINK \l "_</w:instrText>
              </w:r>
              <w:del w:id="100" w:author="Skat" w:date="2010-06-25T12:54:00Z">
                <w:r w:rsidR="00786046">
                  <w:delInstrText>Toc263947312"</w:delInstrText>
                </w:r>
              </w:del>
              <w:ins w:id="101" w:author="Skat" w:date="2010-06-25T12:54:00Z">
                <w:r>
                  <w:rPr>
                    <w:noProof/>
                  </w:rPr>
                  <w:instrText>Toc265233845"</w:instrText>
                </w:r>
                <w:r w:rsidRPr="00B303A9">
                  <w:rPr>
                    <w:rStyle w:val="Hyperlink"/>
                    <w:noProof/>
                  </w:rPr>
                  <w:instrText xml:space="preserve"> </w:instrText>
                </w:r>
                <w:r w:rsidRPr="00B303A9">
                  <w:rPr>
                    <w:rStyle w:val="Hyperlink"/>
                    <w:noProof/>
                  </w:rPr>
                </w:r>
              </w:ins>
              <w:r w:rsidRPr="00B303A9">
                <w:rPr>
                  <w:rStyle w:val="Hyperlink"/>
                  <w:rPrChange w:id="102" w:author="Skat" w:date="2010-06-25T12:54:00Z">
                    <w:rPr/>
                  </w:rPrChange>
                </w:rPr>
                <w:fldChar w:fldCharType="separate"/>
              </w:r>
              <w:r w:rsidRPr="00B303A9">
                <w:rPr>
                  <w:rStyle w:val="Hyperlink"/>
                  <w:noProof/>
                </w:rPr>
                <w:t>2.5</w:t>
              </w:r>
              <w:r>
                <w:rPr>
                  <w:rFonts w:asciiTheme="minorHAnsi" w:eastAsiaTheme="minorEastAsia" w:hAnsiTheme="minorHAnsi" w:cstheme="minorBidi"/>
                  <w:noProof/>
                  <w:sz w:val="22"/>
                  <w:szCs w:val="22"/>
                </w:rPr>
                <w:tab/>
              </w:r>
              <w:del w:id="103" w:author="Skat" w:date="2010-06-25T12:54:00Z">
                <w:r w:rsidR="00AB1C8B" w:rsidRPr="00575F5F">
                  <w:rPr>
                    <w:rStyle w:val="Hyperlink"/>
                    <w:noProof/>
                  </w:rPr>
                  <w:delText>KontoIndbetaling</w:delText>
                </w:r>
              </w:del>
              <w:ins w:id="104" w:author="Skat" w:date="2010-06-25T12:54:00Z">
                <w:r w:rsidRPr="00B303A9">
                  <w:rPr>
                    <w:rStyle w:val="Hyperlink"/>
                    <w:noProof/>
                  </w:rPr>
                  <w:t>OpkrævningFordring</w:t>
                </w:r>
              </w:ins>
              <w:r>
                <w:rPr>
                  <w:noProof/>
                  <w:webHidden/>
                </w:rPr>
                <w:tab/>
              </w:r>
              <w:r>
                <w:rPr>
                  <w:noProof/>
                  <w:webHidden/>
                </w:rPr>
                <w:fldChar w:fldCharType="begin"/>
              </w:r>
              <w:r>
                <w:rPr>
                  <w:noProof/>
                  <w:webHidden/>
                </w:rPr>
                <w:instrText xml:space="preserve"> PAGEREF _</w:instrText>
              </w:r>
              <w:del w:id="105" w:author="Skat" w:date="2010-06-25T12:54:00Z">
                <w:r w:rsidR="00AB1C8B">
                  <w:rPr>
                    <w:noProof/>
                    <w:webHidden/>
                  </w:rPr>
                  <w:delInstrText>Toc263947312</w:delInstrText>
                </w:r>
              </w:del>
              <w:ins w:id="106" w:author="Skat" w:date="2010-06-25T12:54:00Z">
                <w:r>
                  <w:rPr>
                    <w:noProof/>
                    <w:webHidden/>
                  </w:rPr>
                  <w:instrText>Toc265233845</w:instrText>
                </w:r>
              </w:ins>
              <w:r>
                <w:rPr>
                  <w:noProof/>
                  <w:webHidden/>
                </w:rPr>
                <w:instrText xml:space="preserve"> \h </w:instrText>
              </w:r>
              <w:r>
                <w:rPr>
                  <w:noProof/>
                  <w:webHidden/>
                </w:rPr>
              </w:r>
              <w:r>
                <w:rPr>
                  <w:noProof/>
                  <w:webHidden/>
                </w:rPr>
                <w:fldChar w:fldCharType="separate"/>
              </w:r>
              <w:r w:rsidR="006E18DF">
                <w:rPr>
                  <w:noProof/>
                  <w:webHidden/>
                </w:rPr>
                <w:t>27</w:t>
              </w:r>
              <w:r>
                <w:rPr>
                  <w:noProof/>
                  <w:webHidden/>
                </w:rPr>
                <w:fldChar w:fldCharType="end"/>
              </w:r>
              <w:r w:rsidRPr="00B303A9">
                <w:rPr>
                  <w:rStyle w:val="Hyperlink"/>
                  <w:rPrChange w:id="10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108" w:author="Skat" w:date="2010-06-25T12:54:00Z">
                    <w:rPr/>
                  </w:rPrChange>
                </w:rPr>
                <w:fldChar w:fldCharType="begin"/>
              </w:r>
              <w:ins w:id="109" w:author="Skat" w:date="2010-06-25T12:54:00Z">
                <w:r w:rsidRPr="00B303A9">
                  <w:rPr>
                    <w:rStyle w:val="Hyperlink"/>
                    <w:noProof/>
                  </w:rPr>
                  <w:instrText xml:space="preserve"> </w:instrText>
                </w:r>
              </w:ins>
              <w:r>
                <w:rPr>
                  <w:noProof/>
                </w:rPr>
                <w:instrText>HYPERLINK \l "_</w:instrText>
              </w:r>
              <w:del w:id="110" w:author="Skat" w:date="2010-06-25T12:54:00Z">
                <w:r w:rsidR="00786046">
                  <w:delInstrText>Toc263947313"</w:delInstrText>
                </w:r>
              </w:del>
              <w:ins w:id="111" w:author="Skat" w:date="2010-06-25T12:54:00Z">
                <w:r>
                  <w:rPr>
                    <w:noProof/>
                  </w:rPr>
                  <w:instrText>Toc265233846"</w:instrText>
                </w:r>
                <w:r w:rsidRPr="00B303A9">
                  <w:rPr>
                    <w:rStyle w:val="Hyperlink"/>
                    <w:noProof/>
                  </w:rPr>
                  <w:instrText xml:space="preserve"> </w:instrText>
                </w:r>
                <w:r w:rsidRPr="00B303A9">
                  <w:rPr>
                    <w:rStyle w:val="Hyperlink"/>
                    <w:noProof/>
                  </w:rPr>
                </w:r>
              </w:ins>
              <w:r w:rsidRPr="00B303A9">
                <w:rPr>
                  <w:rStyle w:val="Hyperlink"/>
                  <w:rPrChange w:id="112" w:author="Skat" w:date="2010-06-25T12:54:00Z">
                    <w:rPr/>
                  </w:rPrChange>
                </w:rPr>
                <w:fldChar w:fldCharType="separate"/>
              </w:r>
              <w:r w:rsidRPr="00B303A9">
                <w:rPr>
                  <w:rStyle w:val="Hyperlink"/>
                  <w:noProof/>
                </w:rPr>
                <w:t>2.6</w:t>
              </w:r>
              <w:r>
                <w:rPr>
                  <w:rFonts w:asciiTheme="minorHAnsi" w:eastAsiaTheme="minorEastAsia" w:hAnsiTheme="minorHAnsi" w:cstheme="minorBidi"/>
                  <w:noProof/>
                  <w:sz w:val="22"/>
                  <w:szCs w:val="22"/>
                </w:rPr>
                <w:tab/>
              </w:r>
              <w:del w:id="113" w:author="Skat" w:date="2010-06-25T12:54:00Z">
                <w:r w:rsidR="00AB1C8B" w:rsidRPr="00575F5F">
                  <w:rPr>
                    <w:rStyle w:val="Hyperlink"/>
                    <w:noProof/>
                  </w:rPr>
                  <w:delText>NemkontoUdbetaling</w:delText>
                </w:r>
              </w:del>
              <w:ins w:id="114" w:author="Skat" w:date="2010-06-25T12:54:00Z">
                <w:r w:rsidRPr="00B303A9">
                  <w:rPr>
                    <w:rStyle w:val="Hyperlink"/>
                    <w:noProof/>
                  </w:rPr>
                  <w:t>OpkrævningFordringDækning</w:t>
                </w:r>
              </w:ins>
              <w:r>
                <w:rPr>
                  <w:noProof/>
                  <w:webHidden/>
                </w:rPr>
                <w:tab/>
              </w:r>
              <w:r>
                <w:rPr>
                  <w:noProof/>
                  <w:webHidden/>
                </w:rPr>
                <w:fldChar w:fldCharType="begin"/>
              </w:r>
              <w:r>
                <w:rPr>
                  <w:noProof/>
                  <w:webHidden/>
                </w:rPr>
                <w:instrText xml:space="preserve"> PAGEREF _</w:instrText>
              </w:r>
              <w:del w:id="115" w:author="Skat" w:date="2010-06-25T12:54:00Z">
                <w:r w:rsidR="00AB1C8B">
                  <w:rPr>
                    <w:noProof/>
                    <w:webHidden/>
                  </w:rPr>
                  <w:delInstrText>Toc263947313</w:delInstrText>
                </w:r>
              </w:del>
              <w:ins w:id="116" w:author="Skat" w:date="2010-06-25T12:54:00Z">
                <w:r>
                  <w:rPr>
                    <w:noProof/>
                    <w:webHidden/>
                  </w:rPr>
                  <w:instrText>Toc265233846</w:instrText>
                </w:r>
              </w:ins>
              <w:r>
                <w:rPr>
                  <w:noProof/>
                  <w:webHidden/>
                </w:rPr>
                <w:instrText xml:space="preserve"> \h </w:instrText>
              </w:r>
              <w:r>
                <w:rPr>
                  <w:noProof/>
                  <w:webHidden/>
                </w:rPr>
              </w:r>
              <w:r>
                <w:rPr>
                  <w:noProof/>
                  <w:webHidden/>
                </w:rPr>
                <w:fldChar w:fldCharType="separate"/>
              </w:r>
              <w:r w:rsidR="006E18DF">
                <w:rPr>
                  <w:noProof/>
                  <w:webHidden/>
                </w:rPr>
                <w:t>31</w:t>
              </w:r>
              <w:r>
                <w:rPr>
                  <w:noProof/>
                  <w:webHidden/>
                </w:rPr>
                <w:fldChar w:fldCharType="end"/>
              </w:r>
              <w:r w:rsidRPr="00B303A9">
                <w:rPr>
                  <w:rStyle w:val="Hyperlink"/>
                  <w:rPrChange w:id="11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118" w:author="Skat" w:date="2010-06-25T12:54:00Z">
                    <w:rPr/>
                  </w:rPrChange>
                </w:rPr>
                <w:fldChar w:fldCharType="begin"/>
              </w:r>
              <w:ins w:id="119" w:author="Skat" w:date="2010-06-25T12:54:00Z">
                <w:r w:rsidRPr="00B303A9">
                  <w:rPr>
                    <w:rStyle w:val="Hyperlink"/>
                    <w:noProof/>
                  </w:rPr>
                  <w:instrText xml:space="preserve"> </w:instrText>
                </w:r>
              </w:ins>
              <w:r>
                <w:rPr>
                  <w:noProof/>
                </w:rPr>
                <w:instrText>HYPERLINK \l "_</w:instrText>
              </w:r>
              <w:del w:id="120" w:author="Skat" w:date="2010-06-25T12:54:00Z">
                <w:r w:rsidR="00786046">
                  <w:delInstrText>Toc263947314"</w:delInstrText>
                </w:r>
              </w:del>
              <w:ins w:id="121" w:author="Skat" w:date="2010-06-25T12:54:00Z">
                <w:r>
                  <w:rPr>
                    <w:noProof/>
                  </w:rPr>
                  <w:instrText>Toc265233847"</w:instrText>
                </w:r>
                <w:r w:rsidRPr="00B303A9">
                  <w:rPr>
                    <w:rStyle w:val="Hyperlink"/>
                    <w:noProof/>
                  </w:rPr>
                  <w:instrText xml:space="preserve"> </w:instrText>
                </w:r>
                <w:r w:rsidRPr="00B303A9">
                  <w:rPr>
                    <w:rStyle w:val="Hyperlink"/>
                    <w:noProof/>
                  </w:rPr>
                </w:r>
              </w:ins>
              <w:r w:rsidRPr="00B303A9">
                <w:rPr>
                  <w:rStyle w:val="Hyperlink"/>
                  <w:rPrChange w:id="122" w:author="Skat" w:date="2010-06-25T12:54:00Z">
                    <w:rPr/>
                  </w:rPrChange>
                </w:rPr>
                <w:fldChar w:fldCharType="separate"/>
              </w:r>
              <w:r w:rsidRPr="00B303A9">
                <w:rPr>
                  <w:rStyle w:val="Hyperlink"/>
                  <w:noProof/>
                </w:rPr>
                <w:t>2.7</w:t>
              </w:r>
              <w:r>
                <w:rPr>
                  <w:rFonts w:asciiTheme="minorHAnsi" w:eastAsiaTheme="minorEastAsia" w:hAnsiTheme="minorHAnsi" w:cstheme="minorBidi"/>
                  <w:noProof/>
                  <w:sz w:val="22"/>
                  <w:szCs w:val="22"/>
                </w:rPr>
                <w:tab/>
              </w:r>
              <w:del w:id="123" w:author="Skat" w:date="2010-06-25T12:54:00Z">
                <w:r w:rsidR="00AB1C8B" w:rsidRPr="00575F5F">
                  <w:rPr>
                    <w:rStyle w:val="Hyperlink"/>
                    <w:noProof/>
                  </w:rPr>
                  <w:delText>OCR</w:delText>
                </w:r>
              </w:del>
              <w:ins w:id="124" w:author="Skat" w:date="2010-06-25T12:54:00Z">
                <w:r w:rsidRPr="00B303A9">
                  <w:rPr>
                    <w:rStyle w:val="Hyperlink"/>
                    <w:noProof/>
                  </w:rPr>
                  <w:t>OpkrævningFordringType</w:t>
                </w:r>
              </w:ins>
              <w:r>
                <w:rPr>
                  <w:noProof/>
                  <w:webHidden/>
                </w:rPr>
                <w:tab/>
              </w:r>
              <w:r>
                <w:rPr>
                  <w:noProof/>
                  <w:webHidden/>
                </w:rPr>
                <w:fldChar w:fldCharType="begin"/>
              </w:r>
              <w:r>
                <w:rPr>
                  <w:noProof/>
                  <w:webHidden/>
                </w:rPr>
                <w:instrText xml:space="preserve"> PAGEREF _</w:instrText>
              </w:r>
              <w:del w:id="125" w:author="Skat" w:date="2010-06-25T12:54:00Z">
                <w:r w:rsidR="00AB1C8B">
                  <w:rPr>
                    <w:noProof/>
                    <w:webHidden/>
                  </w:rPr>
                  <w:delInstrText>Toc263947314</w:delInstrText>
                </w:r>
              </w:del>
              <w:ins w:id="126" w:author="Skat" w:date="2010-06-25T12:54:00Z">
                <w:r>
                  <w:rPr>
                    <w:noProof/>
                    <w:webHidden/>
                  </w:rPr>
                  <w:instrText>Toc265233847</w:instrText>
                </w:r>
              </w:ins>
              <w:r>
                <w:rPr>
                  <w:noProof/>
                  <w:webHidden/>
                </w:rPr>
                <w:instrText xml:space="preserve"> \h </w:instrText>
              </w:r>
              <w:r>
                <w:rPr>
                  <w:noProof/>
                  <w:webHidden/>
                </w:rPr>
              </w:r>
              <w:r>
                <w:rPr>
                  <w:noProof/>
                  <w:webHidden/>
                </w:rPr>
                <w:fldChar w:fldCharType="separate"/>
              </w:r>
              <w:r w:rsidR="006E18DF">
                <w:rPr>
                  <w:noProof/>
                  <w:webHidden/>
                </w:rPr>
                <w:t>32</w:t>
              </w:r>
              <w:r>
                <w:rPr>
                  <w:noProof/>
                  <w:webHidden/>
                </w:rPr>
                <w:fldChar w:fldCharType="end"/>
              </w:r>
              <w:r w:rsidRPr="00B303A9">
                <w:rPr>
                  <w:rStyle w:val="Hyperlink"/>
                  <w:rPrChange w:id="12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128" w:author="Skat" w:date="2010-06-25T12:54:00Z">
                    <w:rPr/>
                  </w:rPrChange>
                </w:rPr>
                <w:fldChar w:fldCharType="begin"/>
              </w:r>
              <w:ins w:id="129" w:author="Skat" w:date="2010-06-25T12:54:00Z">
                <w:r w:rsidRPr="00B303A9">
                  <w:rPr>
                    <w:rStyle w:val="Hyperlink"/>
                    <w:noProof/>
                  </w:rPr>
                  <w:instrText xml:space="preserve"> </w:instrText>
                </w:r>
              </w:ins>
              <w:r>
                <w:rPr>
                  <w:noProof/>
                </w:rPr>
                <w:instrText>HYPERLINK \l "_</w:instrText>
              </w:r>
              <w:del w:id="130" w:author="Skat" w:date="2010-06-25T12:54:00Z">
                <w:r w:rsidR="00786046">
                  <w:delInstrText>Toc263947315"</w:delInstrText>
                </w:r>
              </w:del>
              <w:ins w:id="131" w:author="Skat" w:date="2010-06-25T12:54:00Z">
                <w:r>
                  <w:rPr>
                    <w:noProof/>
                  </w:rPr>
                  <w:instrText>Toc265233848"</w:instrText>
                </w:r>
                <w:r w:rsidRPr="00B303A9">
                  <w:rPr>
                    <w:rStyle w:val="Hyperlink"/>
                    <w:noProof/>
                  </w:rPr>
                  <w:instrText xml:space="preserve"> </w:instrText>
                </w:r>
                <w:r w:rsidRPr="00B303A9">
                  <w:rPr>
                    <w:rStyle w:val="Hyperlink"/>
                    <w:noProof/>
                  </w:rPr>
                </w:r>
              </w:ins>
              <w:r w:rsidRPr="00B303A9">
                <w:rPr>
                  <w:rStyle w:val="Hyperlink"/>
                  <w:rPrChange w:id="132" w:author="Skat" w:date="2010-06-25T12:54:00Z">
                    <w:rPr/>
                  </w:rPrChange>
                </w:rPr>
                <w:fldChar w:fldCharType="separate"/>
              </w:r>
              <w:r w:rsidRPr="00B303A9">
                <w:rPr>
                  <w:rStyle w:val="Hyperlink"/>
                  <w:noProof/>
                </w:rPr>
                <w:t>2.8</w:t>
              </w:r>
              <w:r>
                <w:rPr>
                  <w:rFonts w:asciiTheme="minorHAnsi" w:eastAsiaTheme="minorEastAsia" w:hAnsiTheme="minorHAnsi" w:cstheme="minorBidi"/>
                  <w:noProof/>
                  <w:sz w:val="22"/>
                  <w:szCs w:val="22"/>
                </w:rPr>
                <w:tab/>
              </w:r>
              <w:del w:id="133" w:author="Skat" w:date="2010-06-25T12:54:00Z">
                <w:r w:rsidR="00AB1C8B" w:rsidRPr="00575F5F">
                  <w:rPr>
                    <w:rStyle w:val="Hyperlink"/>
                    <w:noProof/>
                  </w:rPr>
                  <w:delText>OpkrævningFordring</w:delText>
                </w:r>
              </w:del>
              <w:ins w:id="134" w:author="Skat" w:date="2010-06-25T12:54:00Z">
                <w:r w:rsidRPr="00B303A9">
                  <w:rPr>
                    <w:rStyle w:val="Hyperlink"/>
                    <w:noProof/>
                  </w:rPr>
                  <w:t>OpkrævningIndbetaling</w:t>
                </w:r>
              </w:ins>
              <w:r>
                <w:rPr>
                  <w:noProof/>
                  <w:webHidden/>
                </w:rPr>
                <w:tab/>
              </w:r>
              <w:r>
                <w:rPr>
                  <w:noProof/>
                  <w:webHidden/>
                </w:rPr>
                <w:fldChar w:fldCharType="begin"/>
              </w:r>
              <w:r>
                <w:rPr>
                  <w:noProof/>
                  <w:webHidden/>
                </w:rPr>
                <w:instrText xml:space="preserve"> PAGEREF _</w:instrText>
              </w:r>
              <w:del w:id="135" w:author="Skat" w:date="2010-06-25T12:54:00Z">
                <w:r w:rsidR="00AB1C8B">
                  <w:rPr>
                    <w:noProof/>
                    <w:webHidden/>
                  </w:rPr>
                  <w:delInstrText>Toc263947315</w:delInstrText>
                </w:r>
              </w:del>
              <w:ins w:id="136" w:author="Skat" w:date="2010-06-25T12:54:00Z">
                <w:r>
                  <w:rPr>
                    <w:noProof/>
                    <w:webHidden/>
                  </w:rPr>
                  <w:instrText>Toc265233848</w:instrText>
                </w:r>
              </w:ins>
              <w:r>
                <w:rPr>
                  <w:noProof/>
                  <w:webHidden/>
                </w:rPr>
                <w:instrText xml:space="preserve"> \h </w:instrText>
              </w:r>
              <w:r>
                <w:rPr>
                  <w:noProof/>
                  <w:webHidden/>
                </w:rPr>
              </w:r>
              <w:r>
                <w:rPr>
                  <w:noProof/>
                  <w:webHidden/>
                </w:rPr>
                <w:fldChar w:fldCharType="separate"/>
              </w:r>
              <w:r w:rsidR="006E18DF">
                <w:rPr>
                  <w:noProof/>
                  <w:webHidden/>
                </w:rPr>
                <w:t>33</w:t>
              </w:r>
              <w:r>
                <w:rPr>
                  <w:noProof/>
                  <w:webHidden/>
                </w:rPr>
                <w:fldChar w:fldCharType="end"/>
              </w:r>
              <w:r w:rsidRPr="00B303A9">
                <w:rPr>
                  <w:rStyle w:val="Hyperlink"/>
                  <w:rPrChange w:id="13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138" w:author="Skat" w:date="2010-06-25T12:54:00Z">
                    <w:rPr/>
                  </w:rPrChange>
                </w:rPr>
                <w:fldChar w:fldCharType="begin"/>
              </w:r>
              <w:ins w:id="139" w:author="Skat" w:date="2010-06-25T12:54:00Z">
                <w:r w:rsidRPr="00B303A9">
                  <w:rPr>
                    <w:rStyle w:val="Hyperlink"/>
                    <w:noProof/>
                  </w:rPr>
                  <w:instrText xml:space="preserve"> </w:instrText>
                </w:r>
              </w:ins>
              <w:r>
                <w:rPr>
                  <w:noProof/>
                </w:rPr>
                <w:instrText>HYPERLINK \l "_</w:instrText>
              </w:r>
              <w:del w:id="140" w:author="Skat" w:date="2010-06-25T12:54:00Z">
                <w:r w:rsidR="00786046">
                  <w:delInstrText>Toc263947316"</w:delInstrText>
                </w:r>
              </w:del>
              <w:ins w:id="141" w:author="Skat" w:date="2010-06-25T12:54:00Z">
                <w:r>
                  <w:rPr>
                    <w:noProof/>
                  </w:rPr>
                  <w:instrText>Toc265233849"</w:instrText>
                </w:r>
                <w:r w:rsidRPr="00B303A9">
                  <w:rPr>
                    <w:rStyle w:val="Hyperlink"/>
                    <w:noProof/>
                  </w:rPr>
                  <w:instrText xml:space="preserve"> </w:instrText>
                </w:r>
                <w:r w:rsidRPr="00B303A9">
                  <w:rPr>
                    <w:rStyle w:val="Hyperlink"/>
                    <w:noProof/>
                  </w:rPr>
                </w:r>
              </w:ins>
              <w:r w:rsidRPr="00B303A9">
                <w:rPr>
                  <w:rStyle w:val="Hyperlink"/>
                  <w:rPrChange w:id="142" w:author="Skat" w:date="2010-06-25T12:54:00Z">
                    <w:rPr/>
                  </w:rPrChange>
                </w:rPr>
                <w:fldChar w:fldCharType="separate"/>
              </w:r>
              <w:r w:rsidRPr="00B303A9">
                <w:rPr>
                  <w:rStyle w:val="Hyperlink"/>
                  <w:noProof/>
                </w:rPr>
                <w:t>2.9</w:t>
              </w:r>
              <w:r>
                <w:rPr>
                  <w:rFonts w:asciiTheme="minorHAnsi" w:eastAsiaTheme="minorEastAsia" w:hAnsiTheme="minorHAnsi" w:cstheme="minorBidi"/>
                  <w:noProof/>
                  <w:sz w:val="22"/>
                  <w:szCs w:val="22"/>
                </w:rPr>
                <w:tab/>
              </w:r>
              <w:del w:id="143" w:author="Skat" w:date="2010-06-25T12:54:00Z">
                <w:r w:rsidR="00AB1C8B" w:rsidRPr="00575F5F">
                  <w:rPr>
                    <w:rStyle w:val="Hyperlink"/>
                    <w:noProof/>
                  </w:rPr>
                  <w:delText>OpkrævningFordringType</w:delText>
                </w:r>
              </w:del>
              <w:ins w:id="144" w:author="Skat" w:date="2010-06-25T12:54:00Z">
                <w:r w:rsidRPr="00B303A9">
                  <w:rPr>
                    <w:rStyle w:val="Hyperlink"/>
                    <w:noProof/>
                  </w:rPr>
                  <w:t>OpkrævningKontantIndbetaling</w:t>
                </w:r>
              </w:ins>
              <w:r>
                <w:rPr>
                  <w:noProof/>
                  <w:webHidden/>
                </w:rPr>
                <w:tab/>
              </w:r>
              <w:r>
                <w:rPr>
                  <w:noProof/>
                  <w:webHidden/>
                </w:rPr>
                <w:fldChar w:fldCharType="begin"/>
              </w:r>
              <w:r>
                <w:rPr>
                  <w:noProof/>
                  <w:webHidden/>
                </w:rPr>
                <w:instrText xml:space="preserve"> PAGEREF _</w:instrText>
              </w:r>
              <w:del w:id="145" w:author="Skat" w:date="2010-06-25T12:54:00Z">
                <w:r w:rsidR="00AB1C8B">
                  <w:rPr>
                    <w:noProof/>
                    <w:webHidden/>
                  </w:rPr>
                  <w:delInstrText>Toc263947316</w:delInstrText>
                </w:r>
              </w:del>
              <w:ins w:id="146" w:author="Skat" w:date="2010-06-25T12:54:00Z">
                <w:r>
                  <w:rPr>
                    <w:noProof/>
                    <w:webHidden/>
                  </w:rPr>
                  <w:instrText>Toc265233849</w:instrText>
                </w:r>
              </w:ins>
              <w:r>
                <w:rPr>
                  <w:noProof/>
                  <w:webHidden/>
                </w:rPr>
                <w:instrText xml:space="preserve"> \h </w:instrText>
              </w:r>
              <w:r>
                <w:rPr>
                  <w:noProof/>
                  <w:webHidden/>
                </w:rPr>
              </w:r>
              <w:r>
                <w:rPr>
                  <w:noProof/>
                  <w:webHidden/>
                </w:rPr>
                <w:fldChar w:fldCharType="separate"/>
              </w:r>
              <w:r w:rsidR="006E18DF">
                <w:rPr>
                  <w:noProof/>
                  <w:webHidden/>
                </w:rPr>
                <w:t>35</w:t>
              </w:r>
              <w:r>
                <w:rPr>
                  <w:noProof/>
                  <w:webHidden/>
                </w:rPr>
                <w:fldChar w:fldCharType="end"/>
              </w:r>
              <w:r w:rsidRPr="00B303A9">
                <w:rPr>
                  <w:rStyle w:val="Hyperlink"/>
                  <w:rPrChange w:id="147"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8" w:author="Skat" w:date="2010-06-25T12:54:00Z">
                    <w:rPr/>
                  </w:rPrChange>
                </w:rPr>
                <w:fldChar w:fldCharType="begin"/>
              </w:r>
              <w:ins w:id="149" w:author="Skat" w:date="2010-06-25T12:54:00Z">
                <w:r w:rsidRPr="00B303A9">
                  <w:rPr>
                    <w:rStyle w:val="Hyperlink"/>
                    <w:noProof/>
                  </w:rPr>
                  <w:instrText xml:space="preserve"> </w:instrText>
                </w:r>
              </w:ins>
              <w:r>
                <w:rPr>
                  <w:noProof/>
                </w:rPr>
                <w:instrText>HYPERLINK \l "_</w:instrText>
              </w:r>
              <w:del w:id="150" w:author="Skat" w:date="2010-06-25T12:54:00Z">
                <w:r w:rsidR="00786046">
                  <w:delInstrText>Toc263947317"</w:delInstrText>
                </w:r>
              </w:del>
              <w:ins w:id="151" w:author="Skat" w:date="2010-06-25T12:54:00Z">
                <w:r>
                  <w:rPr>
                    <w:noProof/>
                  </w:rPr>
                  <w:instrText>Toc265233850"</w:instrText>
                </w:r>
                <w:r w:rsidRPr="00B303A9">
                  <w:rPr>
                    <w:rStyle w:val="Hyperlink"/>
                    <w:noProof/>
                  </w:rPr>
                  <w:instrText xml:space="preserve"> </w:instrText>
                </w:r>
                <w:r w:rsidRPr="00B303A9">
                  <w:rPr>
                    <w:rStyle w:val="Hyperlink"/>
                    <w:noProof/>
                  </w:rPr>
                </w:r>
              </w:ins>
              <w:r w:rsidRPr="00B303A9">
                <w:rPr>
                  <w:rStyle w:val="Hyperlink"/>
                  <w:rPrChange w:id="152" w:author="Skat" w:date="2010-06-25T12:54:00Z">
                    <w:rPr/>
                  </w:rPrChange>
                </w:rPr>
                <w:fldChar w:fldCharType="separate"/>
              </w:r>
              <w:r w:rsidRPr="00B303A9">
                <w:rPr>
                  <w:rStyle w:val="Hyperlink"/>
                  <w:noProof/>
                </w:rPr>
                <w:t>2.10</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r>
                <w:rPr>
                  <w:noProof/>
                  <w:webHidden/>
                </w:rPr>
                <w:fldChar w:fldCharType="begin"/>
              </w:r>
              <w:r>
                <w:rPr>
                  <w:noProof/>
                  <w:webHidden/>
                </w:rPr>
                <w:instrText xml:space="preserve"> PAGEREF _</w:instrText>
              </w:r>
              <w:del w:id="153" w:author="Skat" w:date="2010-06-25T12:54:00Z">
                <w:r w:rsidR="00AB1C8B">
                  <w:rPr>
                    <w:noProof/>
                    <w:webHidden/>
                  </w:rPr>
                  <w:delInstrText>Toc263947317</w:delInstrText>
                </w:r>
              </w:del>
              <w:ins w:id="154" w:author="Skat" w:date="2010-06-25T12:54:00Z">
                <w:r>
                  <w:rPr>
                    <w:noProof/>
                    <w:webHidden/>
                  </w:rPr>
                  <w:instrText>Toc265233850</w:instrText>
                </w:r>
              </w:ins>
              <w:r>
                <w:rPr>
                  <w:noProof/>
                  <w:webHidden/>
                </w:rPr>
                <w:instrText xml:space="preserve"> \h </w:instrText>
              </w:r>
              <w:r>
                <w:rPr>
                  <w:noProof/>
                  <w:webHidden/>
                </w:rPr>
              </w:r>
              <w:r>
                <w:rPr>
                  <w:noProof/>
                  <w:webHidden/>
                </w:rPr>
                <w:fldChar w:fldCharType="separate"/>
              </w:r>
              <w:r w:rsidR="006E18DF">
                <w:rPr>
                  <w:noProof/>
                  <w:webHidden/>
                </w:rPr>
                <w:t>36</w:t>
              </w:r>
              <w:r>
                <w:rPr>
                  <w:noProof/>
                  <w:webHidden/>
                </w:rPr>
                <w:fldChar w:fldCharType="end"/>
              </w:r>
              <w:r w:rsidRPr="00B303A9">
                <w:rPr>
                  <w:rStyle w:val="Hyperlink"/>
                  <w:rPrChange w:id="15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6" w:author="Skat" w:date="2010-06-25T12:54:00Z">
                    <w:rPr/>
                  </w:rPrChange>
                </w:rPr>
                <w:fldChar w:fldCharType="begin"/>
              </w:r>
              <w:ins w:id="157" w:author="Skat" w:date="2010-06-25T12:54:00Z">
                <w:r w:rsidRPr="00B303A9">
                  <w:rPr>
                    <w:rStyle w:val="Hyperlink"/>
                    <w:noProof/>
                  </w:rPr>
                  <w:instrText xml:space="preserve"> </w:instrText>
                </w:r>
              </w:ins>
              <w:r>
                <w:rPr>
                  <w:noProof/>
                </w:rPr>
                <w:instrText>HYPERLINK \l "_</w:instrText>
              </w:r>
              <w:del w:id="158" w:author="Skat" w:date="2010-06-25T12:54:00Z">
                <w:r w:rsidR="00786046">
                  <w:delInstrText>Toc263947318"</w:delInstrText>
                </w:r>
              </w:del>
              <w:ins w:id="159" w:author="Skat" w:date="2010-06-25T12:54:00Z">
                <w:r>
                  <w:rPr>
                    <w:noProof/>
                  </w:rPr>
                  <w:instrText>Toc265233851"</w:instrText>
                </w:r>
                <w:r w:rsidRPr="00B303A9">
                  <w:rPr>
                    <w:rStyle w:val="Hyperlink"/>
                    <w:noProof/>
                  </w:rPr>
                  <w:instrText xml:space="preserve"> </w:instrText>
                </w:r>
                <w:r w:rsidRPr="00B303A9">
                  <w:rPr>
                    <w:rStyle w:val="Hyperlink"/>
                    <w:noProof/>
                  </w:rPr>
                </w:r>
              </w:ins>
              <w:r w:rsidRPr="00B303A9">
                <w:rPr>
                  <w:rStyle w:val="Hyperlink"/>
                  <w:rPrChange w:id="160" w:author="Skat" w:date="2010-06-25T12:54:00Z">
                    <w:rPr/>
                  </w:rPrChange>
                </w:rPr>
                <w:fldChar w:fldCharType="separate"/>
              </w:r>
              <w:r w:rsidRPr="00B303A9">
                <w:rPr>
                  <w:rStyle w:val="Hyperlink"/>
                  <w:noProof/>
                </w:rPr>
                <w:t>2.11</w:t>
              </w:r>
              <w:r>
                <w:rPr>
                  <w:rFonts w:asciiTheme="minorHAnsi" w:eastAsiaTheme="minorEastAsia" w:hAnsiTheme="minorHAnsi" w:cstheme="minorBidi"/>
                  <w:noProof/>
                  <w:sz w:val="22"/>
                  <w:szCs w:val="22"/>
                </w:rPr>
                <w:tab/>
              </w:r>
              <w:del w:id="161" w:author="Skat" w:date="2010-06-25T12:54:00Z">
                <w:r w:rsidR="00AB1C8B" w:rsidRPr="00575F5F">
                  <w:rPr>
                    <w:rStyle w:val="Hyperlink"/>
                    <w:noProof/>
                  </w:rPr>
                  <w:delText>Rentegodtgørelse</w:delText>
                </w:r>
              </w:del>
              <w:ins w:id="162" w:author="Skat" w:date="2010-06-25T12:54:00Z">
                <w:r w:rsidRPr="00B303A9">
                  <w:rPr>
                    <w:rStyle w:val="Hyperlink"/>
                    <w:noProof/>
                  </w:rPr>
                  <w:t>OpkrævningKontoIndbetaling</w:t>
                </w:r>
              </w:ins>
              <w:r>
                <w:rPr>
                  <w:noProof/>
                  <w:webHidden/>
                </w:rPr>
                <w:tab/>
              </w:r>
              <w:r>
                <w:rPr>
                  <w:noProof/>
                  <w:webHidden/>
                </w:rPr>
                <w:fldChar w:fldCharType="begin"/>
              </w:r>
              <w:r>
                <w:rPr>
                  <w:noProof/>
                  <w:webHidden/>
                </w:rPr>
                <w:instrText xml:space="preserve"> PAGEREF _</w:instrText>
              </w:r>
              <w:del w:id="163" w:author="Skat" w:date="2010-06-25T12:54:00Z">
                <w:r w:rsidR="00AB1C8B">
                  <w:rPr>
                    <w:noProof/>
                    <w:webHidden/>
                  </w:rPr>
                  <w:delInstrText>Toc263947318</w:delInstrText>
                </w:r>
              </w:del>
              <w:ins w:id="164" w:author="Skat" w:date="2010-06-25T12:54:00Z">
                <w:r>
                  <w:rPr>
                    <w:noProof/>
                    <w:webHidden/>
                  </w:rPr>
                  <w:instrText>Toc265233851</w:instrText>
                </w:r>
              </w:ins>
              <w:r>
                <w:rPr>
                  <w:noProof/>
                  <w:webHidden/>
                </w:rPr>
                <w:instrText xml:space="preserve"> \h </w:instrText>
              </w:r>
              <w:r>
                <w:rPr>
                  <w:noProof/>
                  <w:webHidden/>
                </w:rPr>
              </w:r>
              <w:r>
                <w:rPr>
                  <w:noProof/>
                  <w:webHidden/>
                </w:rPr>
                <w:fldChar w:fldCharType="separate"/>
              </w:r>
              <w:r w:rsidR="006E18DF">
                <w:rPr>
                  <w:noProof/>
                  <w:webHidden/>
                </w:rPr>
                <w:t>38</w:t>
              </w:r>
              <w:r>
                <w:rPr>
                  <w:noProof/>
                  <w:webHidden/>
                </w:rPr>
                <w:fldChar w:fldCharType="end"/>
              </w:r>
              <w:r w:rsidRPr="00B303A9">
                <w:rPr>
                  <w:rStyle w:val="Hyperlink"/>
                  <w:rPrChange w:id="16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6" w:author="Skat" w:date="2010-06-25T12:54:00Z">
                    <w:rPr/>
                  </w:rPrChange>
                </w:rPr>
                <w:fldChar w:fldCharType="begin"/>
              </w:r>
              <w:ins w:id="167" w:author="Skat" w:date="2010-06-25T12:54:00Z">
                <w:r w:rsidRPr="00B303A9">
                  <w:rPr>
                    <w:rStyle w:val="Hyperlink"/>
                    <w:noProof/>
                  </w:rPr>
                  <w:instrText xml:space="preserve"> </w:instrText>
                </w:r>
              </w:ins>
              <w:r>
                <w:rPr>
                  <w:noProof/>
                </w:rPr>
                <w:instrText>HYPERLINK \l "_</w:instrText>
              </w:r>
              <w:del w:id="168" w:author="Skat" w:date="2010-06-25T12:54:00Z">
                <w:r w:rsidR="00786046">
                  <w:delInstrText>Toc263947319"</w:delInstrText>
                </w:r>
              </w:del>
              <w:ins w:id="169" w:author="Skat" w:date="2010-06-25T12:54:00Z">
                <w:r>
                  <w:rPr>
                    <w:noProof/>
                  </w:rPr>
                  <w:instrText>Toc265233852"</w:instrText>
                </w:r>
                <w:r w:rsidRPr="00B303A9">
                  <w:rPr>
                    <w:rStyle w:val="Hyperlink"/>
                    <w:noProof/>
                  </w:rPr>
                  <w:instrText xml:space="preserve"> </w:instrText>
                </w:r>
                <w:r w:rsidRPr="00B303A9">
                  <w:rPr>
                    <w:rStyle w:val="Hyperlink"/>
                    <w:noProof/>
                  </w:rPr>
                </w:r>
              </w:ins>
              <w:r w:rsidRPr="00B303A9">
                <w:rPr>
                  <w:rStyle w:val="Hyperlink"/>
                  <w:rPrChange w:id="170" w:author="Skat" w:date="2010-06-25T12:54:00Z">
                    <w:rPr/>
                  </w:rPrChange>
                </w:rPr>
                <w:fldChar w:fldCharType="separate"/>
              </w:r>
              <w:r w:rsidRPr="00B303A9">
                <w:rPr>
                  <w:rStyle w:val="Hyperlink"/>
                  <w:noProof/>
                </w:rPr>
                <w:t>2.12</w:t>
              </w:r>
              <w:r>
                <w:rPr>
                  <w:rFonts w:asciiTheme="minorHAnsi" w:eastAsiaTheme="minorEastAsia" w:hAnsiTheme="minorHAnsi" w:cstheme="minorBidi"/>
                  <w:noProof/>
                  <w:sz w:val="22"/>
                  <w:szCs w:val="22"/>
                </w:rPr>
                <w:tab/>
              </w:r>
              <w:del w:id="171" w:author="Skat" w:date="2010-06-25T12:54:00Z">
                <w:r w:rsidR="00AB1C8B" w:rsidRPr="00575F5F">
                  <w:rPr>
                    <w:rStyle w:val="Hyperlink"/>
                    <w:noProof/>
                  </w:rPr>
                  <w:delText>Saldo</w:delText>
                </w:r>
              </w:del>
              <w:ins w:id="172" w:author="Skat" w:date="2010-06-25T12:54:00Z">
                <w:r w:rsidRPr="00B303A9">
                  <w:rPr>
                    <w:rStyle w:val="Hyperlink"/>
                    <w:noProof/>
                  </w:rPr>
                  <w:t>OpkrævningModregningIndbetaling</w:t>
                </w:r>
              </w:ins>
              <w:r>
                <w:rPr>
                  <w:noProof/>
                  <w:webHidden/>
                </w:rPr>
                <w:tab/>
              </w:r>
              <w:r>
                <w:rPr>
                  <w:noProof/>
                  <w:webHidden/>
                </w:rPr>
                <w:fldChar w:fldCharType="begin"/>
              </w:r>
              <w:r>
                <w:rPr>
                  <w:noProof/>
                  <w:webHidden/>
                </w:rPr>
                <w:instrText xml:space="preserve"> PAGEREF _</w:instrText>
              </w:r>
              <w:del w:id="173" w:author="Skat" w:date="2010-06-25T12:54:00Z">
                <w:r w:rsidR="00AB1C8B">
                  <w:rPr>
                    <w:noProof/>
                    <w:webHidden/>
                  </w:rPr>
                  <w:delInstrText>Toc263947319</w:delInstrText>
                </w:r>
              </w:del>
              <w:ins w:id="174" w:author="Skat" w:date="2010-06-25T12:54:00Z">
                <w:r>
                  <w:rPr>
                    <w:noProof/>
                    <w:webHidden/>
                  </w:rPr>
                  <w:instrText>Toc265233852</w:instrText>
                </w:r>
              </w:ins>
              <w:r>
                <w:rPr>
                  <w:noProof/>
                  <w:webHidden/>
                </w:rPr>
                <w:instrText xml:space="preserve"> \h </w:instrText>
              </w:r>
              <w:r>
                <w:rPr>
                  <w:noProof/>
                  <w:webHidden/>
                </w:rPr>
              </w:r>
              <w:r>
                <w:rPr>
                  <w:noProof/>
                  <w:webHidden/>
                </w:rPr>
                <w:fldChar w:fldCharType="separate"/>
              </w:r>
              <w:r w:rsidR="006E18DF">
                <w:rPr>
                  <w:noProof/>
                  <w:webHidden/>
                </w:rPr>
                <w:t>39</w:t>
              </w:r>
              <w:r>
                <w:rPr>
                  <w:noProof/>
                  <w:webHidden/>
                </w:rPr>
                <w:fldChar w:fldCharType="end"/>
              </w:r>
              <w:r w:rsidRPr="00B303A9">
                <w:rPr>
                  <w:rStyle w:val="Hyperlink"/>
                  <w:rPrChange w:id="17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6" w:author="Skat" w:date="2010-06-25T12:54:00Z">
                    <w:rPr/>
                  </w:rPrChange>
                </w:rPr>
                <w:fldChar w:fldCharType="begin"/>
              </w:r>
              <w:ins w:id="177" w:author="Skat" w:date="2010-06-25T12:54:00Z">
                <w:r w:rsidRPr="00B303A9">
                  <w:rPr>
                    <w:rStyle w:val="Hyperlink"/>
                    <w:noProof/>
                  </w:rPr>
                  <w:instrText xml:space="preserve"> </w:instrText>
                </w:r>
              </w:ins>
              <w:r>
                <w:rPr>
                  <w:noProof/>
                </w:rPr>
                <w:instrText>HYPERLINK \l "_</w:instrText>
              </w:r>
              <w:del w:id="178" w:author="Skat" w:date="2010-06-25T12:54:00Z">
                <w:r w:rsidR="00786046">
                  <w:delInstrText>Toc263947320"</w:delInstrText>
                </w:r>
              </w:del>
              <w:ins w:id="179" w:author="Skat" w:date="2010-06-25T12:54:00Z">
                <w:r>
                  <w:rPr>
                    <w:noProof/>
                  </w:rPr>
                  <w:instrText>Toc265233853"</w:instrText>
                </w:r>
                <w:r w:rsidRPr="00B303A9">
                  <w:rPr>
                    <w:rStyle w:val="Hyperlink"/>
                    <w:noProof/>
                  </w:rPr>
                  <w:instrText xml:space="preserve"> </w:instrText>
                </w:r>
                <w:r w:rsidRPr="00B303A9">
                  <w:rPr>
                    <w:rStyle w:val="Hyperlink"/>
                    <w:noProof/>
                  </w:rPr>
                </w:r>
              </w:ins>
              <w:r w:rsidRPr="00B303A9">
                <w:rPr>
                  <w:rStyle w:val="Hyperlink"/>
                  <w:rPrChange w:id="180" w:author="Skat" w:date="2010-06-25T12:54:00Z">
                    <w:rPr/>
                  </w:rPrChange>
                </w:rPr>
                <w:fldChar w:fldCharType="separate"/>
              </w:r>
              <w:r w:rsidRPr="00B303A9">
                <w:rPr>
                  <w:rStyle w:val="Hyperlink"/>
                  <w:noProof/>
                </w:rPr>
                <w:t>2.13</w:t>
              </w:r>
              <w:r>
                <w:rPr>
                  <w:rFonts w:asciiTheme="minorHAnsi" w:eastAsiaTheme="minorEastAsia" w:hAnsiTheme="minorHAnsi" w:cstheme="minorBidi"/>
                  <w:noProof/>
                  <w:sz w:val="22"/>
                  <w:szCs w:val="22"/>
                </w:rPr>
                <w:tab/>
              </w:r>
              <w:del w:id="181" w:author="Skat" w:date="2010-06-25T12:54:00Z">
                <w:r w:rsidR="00AB1C8B" w:rsidRPr="00575F5F">
                  <w:rPr>
                    <w:rStyle w:val="Hyperlink"/>
                    <w:noProof/>
                  </w:rPr>
                  <w:delText>ValutaOplysning</w:delText>
                </w:r>
              </w:del>
              <w:ins w:id="182" w:author="Skat" w:date="2010-06-25T12:54:00Z">
                <w:r w:rsidRPr="00B303A9">
                  <w:rPr>
                    <w:rStyle w:val="Hyperlink"/>
                    <w:noProof/>
                  </w:rPr>
                  <w:t>OpkrævningRentegodtgørelse</w:t>
                </w:r>
              </w:ins>
              <w:r>
                <w:rPr>
                  <w:noProof/>
                  <w:webHidden/>
                </w:rPr>
                <w:tab/>
              </w:r>
              <w:r>
                <w:rPr>
                  <w:noProof/>
                  <w:webHidden/>
                </w:rPr>
                <w:fldChar w:fldCharType="begin"/>
              </w:r>
              <w:r>
                <w:rPr>
                  <w:noProof/>
                  <w:webHidden/>
                </w:rPr>
                <w:instrText xml:space="preserve"> PAGEREF _</w:instrText>
              </w:r>
              <w:del w:id="183" w:author="Skat" w:date="2010-06-25T12:54:00Z">
                <w:r w:rsidR="00AB1C8B">
                  <w:rPr>
                    <w:noProof/>
                    <w:webHidden/>
                  </w:rPr>
                  <w:delInstrText>Toc263947320</w:delInstrText>
                </w:r>
              </w:del>
              <w:ins w:id="184" w:author="Skat" w:date="2010-06-25T12:54:00Z">
                <w:r>
                  <w:rPr>
                    <w:noProof/>
                    <w:webHidden/>
                  </w:rPr>
                  <w:instrText>Toc265233853</w:instrText>
                </w:r>
              </w:ins>
              <w:r>
                <w:rPr>
                  <w:noProof/>
                  <w:webHidden/>
                </w:rPr>
                <w:instrText xml:space="preserve"> \h </w:instrText>
              </w:r>
              <w:r>
                <w:rPr>
                  <w:noProof/>
                  <w:webHidden/>
                </w:rPr>
              </w:r>
              <w:r>
                <w:rPr>
                  <w:noProof/>
                  <w:webHidden/>
                </w:rPr>
                <w:fldChar w:fldCharType="separate"/>
              </w:r>
              <w:r w:rsidR="006E18DF">
                <w:rPr>
                  <w:noProof/>
                  <w:webHidden/>
                </w:rPr>
                <w:t>40</w:t>
              </w:r>
              <w:r>
                <w:rPr>
                  <w:noProof/>
                  <w:webHidden/>
                </w:rPr>
                <w:fldChar w:fldCharType="end"/>
              </w:r>
              <w:r w:rsidRPr="00B303A9">
                <w:rPr>
                  <w:rStyle w:val="Hyperlink"/>
                  <w:rPrChange w:id="18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86" w:author="Skat" w:date="2010-06-25T12:54:00Z">
                  <w:pPr>
                    <w:pStyle w:val="Indholdsfortegnelse1"/>
                    <w:tabs>
                      <w:tab w:val="left" w:pos="440"/>
                      <w:tab w:val="right" w:leader="dot" w:pos="10705"/>
                    </w:tabs>
                  </w:pPr>
                </w:pPrChange>
              </w:pPr>
              <w:r w:rsidRPr="00B303A9">
                <w:rPr>
                  <w:rStyle w:val="Hyperlink"/>
                  <w:rPrChange w:id="187" w:author="Skat" w:date="2010-06-25T12:54:00Z">
                    <w:rPr/>
                  </w:rPrChange>
                </w:rPr>
                <w:fldChar w:fldCharType="begin"/>
              </w:r>
              <w:ins w:id="188" w:author="Skat" w:date="2010-06-25T12:54:00Z">
                <w:r w:rsidRPr="00B303A9">
                  <w:rPr>
                    <w:rStyle w:val="Hyperlink"/>
                    <w:noProof/>
                  </w:rPr>
                  <w:instrText xml:space="preserve"> </w:instrText>
                </w:r>
              </w:ins>
              <w:r>
                <w:rPr>
                  <w:noProof/>
                </w:rPr>
                <w:instrText>HYPERLINK \l "_</w:instrText>
              </w:r>
              <w:del w:id="189" w:author="Skat" w:date="2010-06-25T12:54:00Z">
                <w:r w:rsidR="00786046">
                  <w:delInstrText>Toc263947321"</w:delInstrText>
                </w:r>
              </w:del>
              <w:ins w:id="190" w:author="Skat" w:date="2010-06-25T12:54:00Z">
                <w:r>
                  <w:rPr>
                    <w:noProof/>
                  </w:rPr>
                  <w:instrText>Toc265233854"</w:instrText>
                </w:r>
                <w:r w:rsidRPr="00B303A9">
                  <w:rPr>
                    <w:rStyle w:val="Hyperlink"/>
                    <w:noProof/>
                  </w:rPr>
                  <w:instrText xml:space="preserve"> </w:instrText>
                </w:r>
                <w:r w:rsidRPr="00B303A9">
                  <w:rPr>
                    <w:rStyle w:val="Hyperlink"/>
                    <w:noProof/>
                  </w:rPr>
                </w:r>
              </w:ins>
              <w:r w:rsidRPr="00B303A9">
                <w:rPr>
                  <w:rStyle w:val="Hyperlink"/>
                  <w:rPrChange w:id="191" w:author="Skat" w:date="2010-06-25T12:54:00Z">
                    <w:rPr/>
                  </w:rPrChange>
                </w:rPr>
                <w:fldChar w:fldCharType="separate"/>
              </w:r>
              <w:del w:id="192" w:author="Skat" w:date="2010-06-25T12:54:00Z">
                <w:r w:rsidR="00AB1C8B" w:rsidRPr="00575F5F">
                  <w:rPr>
                    <w:rStyle w:val="Hyperlink"/>
                    <w:noProof/>
                  </w:rPr>
                  <w:delText>3</w:delText>
                </w:r>
                <w:r w:rsidR="00AB1C8B">
                  <w:rPr>
                    <w:rFonts w:asciiTheme="minorHAnsi" w:eastAsiaTheme="minorEastAsia" w:hAnsiTheme="minorHAnsi" w:cstheme="minorBidi"/>
                    <w:noProof/>
                    <w:sz w:val="22"/>
                    <w:szCs w:val="22"/>
                  </w:rPr>
                  <w:tab/>
                </w:r>
                <w:r w:rsidR="00AB1C8B" w:rsidRPr="00575F5F">
                  <w:rPr>
                    <w:rStyle w:val="Hyperlink"/>
                    <w:noProof/>
                  </w:rPr>
                  <w:delText>DMO Indsats</w:delText>
                </w:r>
                <w:r w:rsidR="00AB1C8B">
                  <w:rPr>
                    <w:noProof/>
                    <w:webHidden/>
                  </w:rPr>
                  <w:tab/>
                </w:r>
              </w:del>
              <w:ins w:id="193" w:author="Skat" w:date="2010-06-25T12:54:00Z">
                <w:r w:rsidRPr="00B303A9">
                  <w:rPr>
                    <w:rStyle w:val="Hyperlink"/>
                    <w:noProof/>
                  </w:rPr>
                  <w:t>2.14</w:t>
                </w:r>
                <w:r>
                  <w:rPr>
                    <w:rFonts w:asciiTheme="minorHAnsi" w:eastAsiaTheme="minorEastAsia" w:hAnsiTheme="minorHAnsi" w:cstheme="minorBidi"/>
                    <w:noProof/>
                    <w:sz w:val="22"/>
                    <w:szCs w:val="22"/>
                  </w:rPr>
                  <w:tab/>
                </w:r>
                <w:r w:rsidRPr="00B303A9">
                  <w:rPr>
                    <w:rStyle w:val="Hyperlink"/>
                    <w:noProof/>
                  </w:rPr>
                  <w:t>Saldo</w:t>
                </w:r>
                <w:r>
                  <w:rPr>
                    <w:noProof/>
                    <w:webHidden/>
                  </w:rPr>
                  <w:tab/>
                </w:r>
              </w:ins>
              <w:r>
                <w:rPr>
                  <w:noProof/>
                  <w:webHidden/>
                </w:rPr>
                <w:fldChar w:fldCharType="begin"/>
              </w:r>
              <w:r>
                <w:rPr>
                  <w:noProof/>
                  <w:webHidden/>
                </w:rPr>
                <w:instrText xml:space="preserve"> PAGEREF _</w:instrText>
              </w:r>
              <w:del w:id="194" w:author="Skat" w:date="2010-06-25T12:54:00Z">
                <w:r w:rsidR="00AB1C8B">
                  <w:rPr>
                    <w:noProof/>
                    <w:webHidden/>
                  </w:rPr>
                  <w:delInstrText>Toc263947321</w:delInstrText>
                </w:r>
              </w:del>
              <w:ins w:id="195" w:author="Skat" w:date="2010-06-25T12:54:00Z">
                <w:r>
                  <w:rPr>
                    <w:noProof/>
                    <w:webHidden/>
                  </w:rPr>
                  <w:instrText>Toc265233854</w:instrText>
                </w:r>
              </w:ins>
              <w:r>
                <w:rPr>
                  <w:noProof/>
                  <w:webHidden/>
                </w:rPr>
                <w:instrText xml:space="preserve"> \h </w:instrText>
              </w:r>
              <w:r>
                <w:rPr>
                  <w:noProof/>
                  <w:webHidden/>
                </w:rPr>
              </w:r>
              <w:r>
                <w:rPr>
                  <w:noProof/>
                  <w:webHidden/>
                </w:rPr>
                <w:fldChar w:fldCharType="separate"/>
              </w:r>
              <w:r w:rsidR="006E18DF">
                <w:rPr>
                  <w:noProof/>
                  <w:webHidden/>
                </w:rPr>
                <w:t>41</w:t>
              </w:r>
              <w:r>
                <w:rPr>
                  <w:noProof/>
                  <w:webHidden/>
                </w:rPr>
                <w:fldChar w:fldCharType="end"/>
              </w:r>
              <w:r w:rsidRPr="00B303A9">
                <w:rPr>
                  <w:rStyle w:val="Hyperlink"/>
                  <w:rPrChange w:id="196"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97" w:author="Skat" w:date="2010-06-25T12:54:00Z">
                  <w:pPr>
                    <w:pStyle w:val="Indholdsfortegnelse2"/>
                    <w:tabs>
                      <w:tab w:val="left" w:pos="880"/>
                      <w:tab w:val="right" w:leader="dot" w:pos="10705"/>
                    </w:tabs>
                  </w:pPr>
                </w:pPrChange>
              </w:pPr>
              <w:r w:rsidRPr="00B303A9">
                <w:rPr>
                  <w:rStyle w:val="Hyperlink"/>
                  <w:rPrChange w:id="198" w:author="Skat" w:date="2010-06-25T12:54:00Z">
                    <w:rPr/>
                  </w:rPrChange>
                </w:rPr>
                <w:fldChar w:fldCharType="begin"/>
              </w:r>
              <w:ins w:id="199" w:author="Skat" w:date="2010-06-25T12:54:00Z">
                <w:r w:rsidRPr="00B303A9">
                  <w:rPr>
                    <w:rStyle w:val="Hyperlink"/>
                    <w:noProof/>
                  </w:rPr>
                  <w:instrText xml:space="preserve"> </w:instrText>
                </w:r>
              </w:ins>
              <w:r>
                <w:rPr>
                  <w:noProof/>
                </w:rPr>
                <w:instrText>HYPERLINK \l "_</w:instrText>
              </w:r>
              <w:del w:id="200" w:author="Skat" w:date="2010-06-25T12:54:00Z">
                <w:r w:rsidR="00786046">
                  <w:delInstrText>Toc263947322"</w:delInstrText>
                </w:r>
              </w:del>
              <w:ins w:id="201" w:author="Skat" w:date="2010-06-25T12:54:00Z">
                <w:r>
                  <w:rPr>
                    <w:noProof/>
                  </w:rPr>
                  <w:instrText>Toc265233855"</w:instrText>
                </w:r>
                <w:r w:rsidRPr="00B303A9">
                  <w:rPr>
                    <w:rStyle w:val="Hyperlink"/>
                    <w:noProof/>
                  </w:rPr>
                  <w:instrText xml:space="preserve"> </w:instrText>
                </w:r>
                <w:r w:rsidRPr="00B303A9">
                  <w:rPr>
                    <w:rStyle w:val="Hyperlink"/>
                    <w:noProof/>
                  </w:rPr>
                </w:r>
              </w:ins>
              <w:r w:rsidRPr="00B303A9">
                <w:rPr>
                  <w:rStyle w:val="Hyperlink"/>
                  <w:rPrChange w:id="202" w:author="Skat" w:date="2010-06-25T12:54:00Z">
                    <w:rPr/>
                  </w:rPrChange>
                </w:rPr>
                <w:fldChar w:fldCharType="separate"/>
              </w:r>
              <w:del w:id="203" w:author="Skat" w:date="2010-06-25T12:54:00Z">
                <w:r w:rsidR="00AB1C8B" w:rsidRPr="00575F5F">
                  <w:rPr>
                    <w:rStyle w:val="Hyperlink"/>
                    <w:noProof/>
                  </w:rPr>
                  <w:delText>3.1</w:delText>
                </w:r>
                <w:r w:rsidR="00AB1C8B">
                  <w:rPr>
                    <w:rFonts w:asciiTheme="minorHAnsi" w:eastAsiaTheme="minorEastAsia" w:hAnsiTheme="minorHAnsi" w:cstheme="minorBidi"/>
                    <w:noProof/>
                    <w:sz w:val="22"/>
                    <w:szCs w:val="22"/>
                  </w:rPr>
                  <w:tab/>
                </w:r>
                <w:r w:rsidR="00AB1C8B" w:rsidRPr="00575F5F">
                  <w:rPr>
                    <w:rStyle w:val="Hyperlink"/>
                    <w:noProof/>
                  </w:rPr>
                  <w:delText>AdministrativtTiltag</w:delText>
                </w:r>
                <w:r w:rsidR="00AB1C8B">
                  <w:rPr>
                    <w:noProof/>
                    <w:webHidden/>
                  </w:rPr>
                  <w:tab/>
                </w:r>
              </w:del>
              <w:ins w:id="204" w:author="Skat" w:date="2010-06-25T12:54:00Z">
                <w:r w:rsidRPr="00B303A9">
                  <w:rPr>
                    <w:rStyle w:val="Hyperlink"/>
                    <w:noProof/>
                  </w:rPr>
                  <w:t>2.15</w:t>
                </w:r>
                <w:r>
                  <w:rPr>
                    <w:rFonts w:asciiTheme="minorHAnsi" w:eastAsiaTheme="minorEastAsia" w:hAnsiTheme="minorHAnsi" w:cstheme="minorBidi"/>
                    <w:noProof/>
                    <w:sz w:val="22"/>
                    <w:szCs w:val="22"/>
                  </w:rPr>
                  <w:tab/>
                </w:r>
                <w:r w:rsidRPr="00B303A9">
                  <w:rPr>
                    <w:rStyle w:val="Hyperlink"/>
                    <w:noProof/>
                  </w:rPr>
                  <w:t>ValutaOplysning</w:t>
                </w:r>
                <w:r>
                  <w:rPr>
                    <w:noProof/>
                    <w:webHidden/>
                  </w:rPr>
                  <w:tab/>
                </w:r>
              </w:ins>
              <w:r>
                <w:rPr>
                  <w:noProof/>
                  <w:webHidden/>
                </w:rPr>
                <w:fldChar w:fldCharType="begin"/>
              </w:r>
              <w:r>
                <w:rPr>
                  <w:noProof/>
                  <w:webHidden/>
                </w:rPr>
                <w:instrText xml:space="preserve"> PAGEREF _</w:instrText>
              </w:r>
              <w:del w:id="205" w:author="Skat" w:date="2010-06-25T12:54:00Z">
                <w:r w:rsidR="00AB1C8B">
                  <w:rPr>
                    <w:noProof/>
                    <w:webHidden/>
                  </w:rPr>
                  <w:delInstrText>Toc263947322</w:delInstrText>
                </w:r>
              </w:del>
              <w:ins w:id="206" w:author="Skat" w:date="2010-06-25T12:54:00Z">
                <w:r>
                  <w:rPr>
                    <w:noProof/>
                    <w:webHidden/>
                  </w:rPr>
                  <w:instrText>Toc265233855</w:instrText>
                </w:r>
              </w:ins>
              <w:r>
                <w:rPr>
                  <w:noProof/>
                  <w:webHidden/>
                </w:rPr>
                <w:instrText xml:space="preserve"> \h </w:instrText>
              </w:r>
              <w:r>
                <w:rPr>
                  <w:noProof/>
                  <w:webHidden/>
                </w:rPr>
              </w:r>
              <w:r>
                <w:rPr>
                  <w:noProof/>
                  <w:webHidden/>
                </w:rPr>
                <w:fldChar w:fldCharType="separate"/>
              </w:r>
              <w:r w:rsidR="006E18DF">
                <w:rPr>
                  <w:noProof/>
                  <w:webHidden/>
                </w:rPr>
                <w:t>42</w:t>
              </w:r>
              <w:r>
                <w:rPr>
                  <w:noProof/>
                  <w:webHidden/>
                </w:rPr>
                <w:fldChar w:fldCharType="end"/>
              </w:r>
              <w:r w:rsidRPr="00B303A9">
                <w:rPr>
                  <w:rStyle w:val="Hyperlink"/>
                  <w:rPrChange w:id="207"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208" w:author="Skat" w:date="2010-06-25T12:54:00Z">
                  <w:pPr>
                    <w:pStyle w:val="Indholdsfortegnelse2"/>
                    <w:tabs>
                      <w:tab w:val="left" w:pos="880"/>
                      <w:tab w:val="right" w:leader="dot" w:pos="10705"/>
                    </w:tabs>
                  </w:pPr>
                </w:pPrChange>
              </w:pPr>
              <w:r w:rsidRPr="00B303A9">
                <w:rPr>
                  <w:rStyle w:val="Hyperlink"/>
                  <w:rPrChange w:id="209" w:author="Skat" w:date="2010-06-25T12:54:00Z">
                    <w:rPr/>
                  </w:rPrChange>
                </w:rPr>
                <w:fldChar w:fldCharType="begin"/>
              </w:r>
              <w:ins w:id="210" w:author="Skat" w:date="2010-06-25T12:54:00Z">
                <w:r w:rsidRPr="00B303A9">
                  <w:rPr>
                    <w:rStyle w:val="Hyperlink"/>
                    <w:noProof/>
                  </w:rPr>
                  <w:instrText xml:space="preserve"> </w:instrText>
                </w:r>
              </w:ins>
              <w:r>
                <w:rPr>
                  <w:noProof/>
                </w:rPr>
                <w:instrText>HYPERLINK \l "_</w:instrText>
              </w:r>
              <w:del w:id="211" w:author="Skat" w:date="2010-06-25T12:54:00Z">
                <w:r w:rsidR="00786046">
                  <w:delInstrText>Toc263947323"</w:delInstrText>
                </w:r>
              </w:del>
              <w:ins w:id="212" w:author="Skat" w:date="2010-06-25T12:54:00Z">
                <w:r>
                  <w:rPr>
                    <w:noProof/>
                  </w:rPr>
                  <w:instrText>Toc265233856"</w:instrText>
                </w:r>
                <w:r w:rsidRPr="00B303A9">
                  <w:rPr>
                    <w:rStyle w:val="Hyperlink"/>
                    <w:noProof/>
                  </w:rPr>
                  <w:instrText xml:space="preserve"> </w:instrText>
                </w:r>
                <w:r w:rsidRPr="00B303A9">
                  <w:rPr>
                    <w:rStyle w:val="Hyperlink"/>
                    <w:noProof/>
                  </w:rPr>
                </w:r>
              </w:ins>
              <w:r w:rsidRPr="00B303A9">
                <w:rPr>
                  <w:rStyle w:val="Hyperlink"/>
                  <w:rPrChange w:id="213" w:author="Skat" w:date="2010-06-25T12:54:00Z">
                    <w:rPr/>
                  </w:rPrChange>
                </w:rPr>
                <w:fldChar w:fldCharType="separate"/>
              </w:r>
              <w:r w:rsidRPr="00B303A9">
                <w:rPr>
                  <w:rStyle w:val="Hyperlink"/>
                  <w:noProof/>
                </w:rPr>
                <w:t>3</w:t>
              </w:r>
              <w:del w:id="214" w:author="Skat" w:date="2010-06-25T12:54:00Z">
                <w:r w:rsidR="00AB1C8B" w:rsidRPr="00575F5F">
                  <w:rPr>
                    <w:rStyle w:val="Hyperlink"/>
                    <w:noProof/>
                  </w:rPr>
                  <w:delText>.2</w:delText>
                </w:r>
                <w:r w:rsidR="00AB1C8B">
                  <w:rPr>
                    <w:rFonts w:asciiTheme="minorHAnsi" w:eastAsiaTheme="minorEastAsia" w:hAnsiTheme="minorHAnsi" w:cstheme="minorBidi"/>
                    <w:noProof/>
                    <w:sz w:val="22"/>
                    <w:szCs w:val="22"/>
                  </w:rPr>
                  <w:tab/>
                </w:r>
                <w:r w:rsidR="00AB1C8B" w:rsidRPr="00575F5F">
                  <w:rPr>
                    <w:rStyle w:val="Hyperlink"/>
                    <w:noProof/>
                  </w:rPr>
                  <w:delText>Afskrivning</w:delText>
                </w:r>
              </w:del>
              <w:ins w:id="215" w:author="Skat" w:date="2010-06-25T12:54:00Z">
                <w:r>
                  <w:rPr>
                    <w:rFonts w:asciiTheme="minorHAnsi" w:eastAsiaTheme="minorEastAsia" w:hAnsiTheme="minorHAnsi" w:cstheme="minorBidi"/>
                    <w:noProof/>
                    <w:sz w:val="22"/>
                    <w:szCs w:val="22"/>
                  </w:rPr>
                  <w:tab/>
                </w:r>
                <w:r w:rsidRPr="00B303A9">
                  <w:rPr>
                    <w:rStyle w:val="Hyperlink"/>
                    <w:noProof/>
                  </w:rPr>
                  <w:t>DMO Indsats</w:t>
                </w:r>
              </w:ins>
              <w:r>
                <w:rPr>
                  <w:noProof/>
                  <w:webHidden/>
                </w:rPr>
                <w:tab/>
              </w:r>
              <w:r>
                <w:rPr>
                  <w:noProof/>
                  <w:webHidden/>
                </w:rPr>
                <w:fldChar w:fldCharType="begin"/>
              </w:r>
              <w:r>
                <w:rPr>
                  <w:noProof/>
                  <w:webHidden/>
                </w:rPr>
                <w:instrText xml:space="preserve"> PAGEREF _</w:instrText>
              </w:r>
              <w:del w:id="216" w:author="Skat" w:date="2010-06-25T12:54:00Z">
                <w:r w:rsidR="00AB1C8B">
                  <w:rPr>
                    <w:noProof/>
                    <w:webHidden/>
                  </w:rPr>
                  <w:delInstrText>Toc263947323</w:delInstrText>
                </w:r>
              </w:del>
              <w:ins w:id="217" w:author="Skat" w:date="2010-06-25T12:54:00Z">
                <w:r>
                  <w:rPr>
                    <w:noProof/>
                    <w:webHidden/>
                  </w:rPr>
                  <w:instrText>Toc265233856</w:instrText>
                </w:r>
              </w:ins>
              <w:r>
                <w:rPr>
                  <w:noProof/>
                  <w:webHidden/>
                </w:rPr>
                <w:instrText xml:space="preserve"> \h </w:instrText>
              </w:r>
              <w:r>
                <w:rPr>
                  <w:noProof/>
                  <w:webHidden/>
                </w:rPr>
              </w:r>
              <w:r>
                <w:rPr>
                  <w:noProof/>
                  <w:webHidden/>
                </w:rPr>
                <w:fldChar w:fldCharType="separate"/>
              </w:r>
              <w:r w:rsidR="006E18DF">
                <w:rPr>
                  <w:noProof/>
                  <w:webHidden/>
                </w:rPr>
                <w:t>43</w:t>
              </w:r>
              <w:r>
                <w:rPr>
                  <w:noProof/>
                  <w:webHidden/>
                </w:rPr>
                <w:fldChar w:fldCharType="end"/>
              </w:r>
              <w:r w:rsidRPr="00B303A9">
                <w:rPr>
                  <w:rStyle w:val="Hyperlink"/>
                  <w:rPrChange w:id="21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19" w:author="Skat" w:date="2010-06-25T12:54:00Z">
                    <w:rPr/>
                  </w:rPrChange>
                </w:rPr>
                <w:fldChar w:fldCharType="begin"/>
              </w:r>
              <w:ins w:id="220" w:author="Skat" w:date="2010-06-25T12:54:00Z">
                <w:r w:rsidRPr="00B303A9">
                  <w:rPr>
                    <w:rStyle w:val="Hyperlink"/>
                    <w:noProof/>
                  </w:rPr>
                  <w:instrText xml:space="preserve"> </w:instrText>
                </w:r>
              </w:ins>
              <w:r>
                <w:rPr>
                  <w:noProof/>
                </w:rPr>
                <w:instrText>HYPERLINK \l "_</w:instrText>
              </w:r>
              <w:del w:id="221" w:author="Skat" w:date="2010-06-25T12:54:00Z">
                <w:r w:rsidR="00786046">
                  <w:delInstrText>Toc263947324"</w:delInstrText>
                </w:r>
              </w:del>
              <w:ins w:id="222" w:author="Skat" w:date="2010-06-25T12:54:00Z">
                <w:r>
                  <w:rPr>
                    <w:noProof/>
                  </w:rPr>
                  <w:instrText>Toc265233857"</w:instrText>
                </w:r>
                <w:r w:rsidRPr="00B303A9">
                  <w:rPr>
                    <w:rStyle w:val="Hyperlink"/>
                    <w:noProof/>
                  </w:rPr>
                  <w:instrText xml:space="preserve"> </w:instrText>
                </w:r>
                <w:r w:rsidRPr="00B303A9">
                  <w:rPr>
                    <w:rStyle w:val="Hyperlink"/>
                    <w:noProof/>
                  </w:rPr>
                </w:r>
              </w:ins>
              <w:r w:rsidRPr="00B303A9">
                <w:rPr>
                  <w:rStyle w:val="Hyperlink"/>
                  <w:rPrChange w:id="223" w:author="Skat" w:date="2010-06-25T12:54:00Z">
                    <w:rPr/>
                  </w:rPrChange>
                </w:rPr>
                <w:fldChar w:fldCharType="separate"/>
              </w:r>
              <w:r w:rsidRPr="00B303A9">
                <w:rPr>
                  <w:rStyle w:val="Hyperlink"/>
                  <w:noProof/>
                </w:rPr>
                <w:t>3.</w:t>
              </w:r>
              <w:del w:id="224" w:author="Skat" w:date="2010-06-25T12:54:00Z">
                <w:r w:rsidR="00AB1C8B" w:rsidRPr="00575F5F">
                  <w:rPr>
                    <w:rStyle w:val="Hyperlink"/>
                    <w:noProof/>
                  </w:rPr>
                  <w:delText>3</w:delText>
                </w:r>
                <w:r w:rsidR="00AB1C8B">
                  <w:rPr>
                    <w:rFonts w:asciiTheme="minorHAnsi" w:eastAsiaTheme="minorEastAsia" w:hAnsiTheme="minorHAnsi" w:cstheme="minorBidi"/>
                    <w:noProof/>
                    <w:sz w:val="22"/>
                    <w:szCs w:val="22"/>
                  </w:rPr>
                  <w:tab/>
                </w:r>
                <w:r w:rsidR="00AB1C8B" w:rsidRPr="00575F5F">
                  <w:rPr>
                    <w:rStyle w:val="Hyperlink"/>
                    <w:noProof/>
                  </w:rPr>
                  <w:delText>BetalingOpkrævning</w:delText>
                </w:r>
              </w:del>
              <w:ins w:id="225"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AdministrativtTiltag</w:t>
                </w:r>
              </w:ins>
              <w:r>
                <w:rPr>
                  <w:noProof/>
                  <w:webHidden/>
                </w:rPr>
                <w:tab/>
              </w:r>
              <w:r>
                <w:rPr>
                  <w:noProof/>
                  <w:webHidden/>
                </w:rPr>
                <w:fldChar w:fldCharType="begin"/>
              </w:r>
              <w:r>
                <w:rPr>
                  <w:noProof/>
                  <w:webHidden/>
                </w:rPr>
                <w:instrText xml:space="preserve"> PAGEREF _</w:instrText>
              </w:r>
              <w:del w:id="226" w:author="Skat" w:date="2010-06-25T12:54:00Z">
                <w:r w:rsidR="00AB1C8B">
                  <w:rPr>
                    <w:noProof/>
                    <w:webHidden/>
                  </w:rPr>
                  <w:delInstrText>Toc263947324</w:delInstrText>
                </w:r>
              </w:del>
              <w:ins w:id="227" w:author="Skat" w:date="2010-06-25T12:54:00Z">
                <w:r>
                  <w:rPr>
                    <w:noProof/>
                    <w:webHidden/>
                  </w:rPr>
                  <w:instrText>Toc265233857</w:instrText>
                </w:r>
              </w:ins>
              <w:r>
                <w:rPr>
                  <w:noProof/>
                  <w:webHidden/>
                </w:rPr>
                <w:instrText xml:space="preserve"> \h </w:instrText>
              </w:r>
              <w:r>
                <w:rPr>
                  <w:noProof/>
                  <w:webHidden/>
                </w:rPr>
              </w:r>
              <w:r>
                <w:rPr>
                  <w:noProof/>
                  <w:webHidden/>
                </w:rPr>
                <w:fldChar w:fldCharType="separate"/>
              </w:r>
              <w:r w:rsidR="006E18DF">
                <w:rPr>
                  <w:noProof/>
                  <w:webHidden/>
                </w:rPr>
                <w:t>44</w:t>
              </w:r>
              <w:r>
                <w:rPr>
                  <w:noProof/>
                  <w:webHidden/>
                </w:rPr>
                <w:fldChar w:fldCharType="end"/>
              </w:r>
              <w:r w:rsidRPr="00B303A9">
                <w:rPr>
                  <w:rStyle w:val="Hyperlink"/>
                  <w:rPrChange w:id="22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29" w:author="Skat" w:date="2010-06-25T12:54:00Z">
                    <w:rPr/>
                  </w:rPrChange>
                </w:rPr>
                <w:fldChar w:fldCharType="begin"/>
              </w:r>
              <w:ins w:id="230" w:author="Skat" w:date="2010-06-25T12:54:00Z">
                <w:r w:rsidRPr="00B303A9">
                  <w:rPr>
                    <w:rStyle w:val="Hyperlink"/>
                    <w:noProof/>
                  </w:rPr>
                  <w:instrText xml:space="preserve"> </w:instrText>
                </w:r>
              </w:ins>
              <w:r>
                <w:rPr>
                  <w:noProof/>
                </w:rPr>
                <w:instrText>HYPERLINK \l "_</w:instrText>
              </w:r>
              <w:del w:id="231" w:author="Skat" w:date="2010-06-25T12:54:00Z">
                <w:r w:rsidR="00786046">
                  <w:delInstrText>Toc263947325"</w:delInstrText>
                </w:r>
              </w:del>
              <w:ins w:id="232" w:author="Skat" w:date="2010-06-25T12:54:00Z">
                <w:r>
                  <w:rPr>
                    <w:noProof/>
                  </w:rPr>
                  <w:instrText>Toc265233858"</w:instrText>
                </w:r>
                <w:r w:rsidRPr="00B303A9">
                  <w:rPr>
                    <w:rStyle w:val="Hyperlink"/>
                    <w:noProof/>
                  </w:rPr>
                  <w:instrText xml:space="preserve"> </w:instrText>
                </w:r>
                <w:r w:rsidRPr="00B303A9">
                  <w:rPr>
                    <w:rStyle w:val="Hyperlink"/>
                    <w:noProof/>
                  </w:rPr>
                </w:r>
              </w:ins>
              <w:r w:rsidRPr="00B303A9">
                <w:rPr>
                  <w:rStyle w:val="Hyperlink"/>
                  <w:rPrChange w:id="233" w:author="Skat" w:date="2010-06-25T12:54:00Z">
                    <w:rPr/>
                  </w:rPrChange>
                </w:rPr>
                <w:fldChar w:fldCharType="separate"/>
              </w:r>
              <w:r w:rsidRPr="00B303A9">
                <w:rPr>
                  <w:rStyle w:val="Hyperlink"/>
                  <w:noProof/>
                </w:rPr>
                <w:t>3.</w:t>
              </w:r>
              <w:del w:id="234"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BetalingOrdning</w:delText>
                </w:r>
              </w:del>
              <w:ins w:id="235"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Afskrivning</w:t>
                </w:r>
              </w:ins>
              <w:r>
                <w:rPr>
                  <w:noProof/>
                  <w:webHidden/>
                </w:rPr>
                <w:tab/>
              </w:r>
              <w:r>
                <w:rPr>
                  <w:noProof/>
                  <w:webHidden/>
                </w:rPr>
                <w:fldChar w:fldCharType="begin"/>
              </w:r>
              <w:r>
                <w:rPr>
                  <w:noProof/>
                  <w:webHidden/>
                </w:rPr>
                <w:instrText xml:space="preserve"> PAGEREF _</w:instrText>
              </w:r>
              <w:del w:id="236" w:author="Skat" w:date="2010-06-25T12:54:00Z">
                <w:r w:rsidR="00AB1C8B">
                  <w:rPr>
                    <w:noProof/>
                    <w:webHidden/>
                  </w:rPr>
                  <w:delInstrText>Toc263947325</w:delInstrText>
                </w:r>
              </w:del>
              <w:ins w:id="237" w:author="Skat" w:date="2010-06-25T12:54:00Z">
                <w:r>
                  <w:rPr>
                    <w:noProof/>
                    <w:webHidden/>
                  </w:rPr>
                  <w:instrText>Toc265233858</w:instrText>
                </w:r>
              </w:ins>
              <w:r>
                <w:rPr>
                  <w:noProof/>
                  <w:webHidden/>
                </w:rPr>
                <w:instrText xml:space="preserve"> \h </w:instrText>
              </w:r>
              <w:r>
                <w:rPr>
                  <w:noProof/>
                  <w:webHidden/>
                </w:rPr>
              </w:r>
              <w:r>
                <w:rPr>
                  <w:noProof/>
                  <w:webHidden/>
                </w:rPr>
                <w:fldChar w:fldCharType="separate"/>
              </w:r>
              <w:r w:rsidR="006E18DF">
                <w:rPr>
                  <w:noProof/>
                  <w:webHidden/>
                </w:rPr>
                <w:t>46</w:t>
              </w:r>
              <w:r>
                <w:rPr>
                  <w:noProof/>
                  <w:webHidden/>
                </w:rPr>
                <w:fldChar w:fldCharType="end"/>
              </w:r>
              <w:r w:rsidRPr="00B303A9">
                <w:rPr>
                  <w:rStyle w:val="Hyperlink"/>
                  <w:rPrChange w:id="23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39" w:author="Skat" w:date="2010-06-25T12:54:00Z">
                    <w:rPr/>
                  </w:rPrChange>
                </w:rPr>
                <w:fldChar w:fldCharType="begin"/>
              </w:r>
              <w:ins w:id="240" w:author="Skat" w:date="2010-06-25T12:54:00Z">
                <w:r w:rsidRPr="00B303A9">
                  <w:rPr>
                    <w:rStyle w:val="Hyperlink"/>
                    <w:noProof/>
                  </w:rPr>
                  <w:instrText xml:space="preserve"> </w:instrText>
                </w:r>
              </w:ins>
              <w:r>
                <w:rPr>
                  <w:noProof/>
                </w:rPr>
                <w:instrText>HYPERLINK \l "_</w:instrText>
              </w:r>
              <w:del w:id="241" w:author="Skat" w:date="2010-06-25T12:54:00Z">
                <w:r w:rsidR="00786046">
                  <w:delInstrText>Toc263947326"</w:delInstrText>
                </w:r>
              </w:del>
              <w:ins w:id="242" w:author="Skat" w:date="2010-06-25T12:54:00Z">
                <w:r>
                  <w:rPr>
                    <w:noProof/>
                  </w:rPr>
                  <w:instrText>Toc265233859"</w:instrText>
                </w:r>
                <w:r w:rsidRPr="00B303A9">
                  <w:rPr>
                    <w:rStyle w:val="Hyperlink"/>
                    <w:noProof/>
                  </w:rPr>
                  <w:instrText xml:space="preserve"> </w:instrText>
                </w:r>
                <w:r w:rsidRPr="00B303A9">
                  <w:rPr>
                    <w:rStyle w:val="Hyperlink"/>
                    <w:noProof/>
                  </w:rPr>
                </w:r>
              </w:ins>
              <w:r w:rsidRPr="00B303A9">
                <w:rPr>
                  <w:rStyle w:val="Hyperlink"/>
                  <w:rPrChange w:id="243" w:author="Skat" w:date="2010-06-25T12:54:00Z">
                    <w:rPr/>
                  </w:rPrChange>
                </w:rPr>
                <w:fldChar w:fldCharType="separate"/>
              </w:r>
              <w:r w:rsidRPr="00B303A9">
                <w:rPr>
                  <w:rStyle w:val="Hyperlink"/>
                  <w:noProof/>
                </w:rPr>
                <w:t>3.</w:t>
              </w:r>
              <w:del w:id="244" w:author="Skat" w:date="2010-06-25T12:54:00Z">
                <w:r w:rsidR="00AB1C8B" w:rsidRPr="00575F5F">
                  <w:rPr>
                    <w:rStyle w:val="Hyperlink"/>
                    <w:noProof/>
                  </w:rPr>
                  <w:delText>5</w:delText>
                </w:r>
                <w:r w:rsidR="00AB1C8B">
                  <w:rPr>
                    <w:rFonts w:asciiTheme="minorHAnsi" w:eastAsiaTheme="minorEastAsia" w:hAnsiTheme="minorHAnsi" w:cstheme="minorBidi"/>
                    <w:noProof/>
                    <w:sz w:val="22"/>
                    <w:szCs w:val="22"/>
                  </w:rPr>
                  <w:tab/>
                </w:r>
                <w:r w:rsidR="00AB1C8B" w:rsidRPr="00575F5F">
                  <w:rPr>
                    <w:rStyle w:val="Hyperlink"/>
                    <w:noProof/>
                  </w:rPr>
                  <w:delText>BetalingRykker</w:delText>
                </w:r>
              </w:del>
              <w:ins w:id="245" w:author="Skat" w:date="2010-06-25T12:54:00Z">
                <w:r w:rsidRPr="00B303A9">
                  <w:rPr>
                    <w:rStyle w:val="Hyperlink"/>
                    <w:noProof/>
                  </w:rPr>
                  <w:t>3</w:t>
                </w:r>
                <w:r>
                  <w:rPr>
                    <w:rFonts w:asciiTheme="minorHAnsi" w:eastAsiaTheme="minorEastAsia" w:hAnsiTheme="minorHAnsi" w:cstheme="minorBidi"/>
                    <w:noProof/>
                    <w:sz w:val="22"/>
                    <w:szCs w:val="22"/>
                  </w:rPr>
                  <w:tab/>
                </w:r>
                <w:r w:rsidRPr="00B303A9">
                  <w:rPr>
                    <w:rStyle w:val="Hyperlink"/>
                    <w:noProof/>
                  </w:rPr>
                  <w:t>BetalingOpkrævning</w:t>
                </w:r>
              </w:ins>
              <w:r>
                <w:rPr>
                  <w:noProof/>
                  <w:webHidden/>
                </w:rPr>
                <w:tab/>
              </w:r>
              <w:r>
                <w:rPr>
                  <w:noProof/>
                  <w:webHidden/>
                </w:rPr>
                <w:fldChar w:fldCharType="begin"/>
              </w:r>
              <w:r>
                <w:rPr>
                  <w:noProof/>
                  <w:webHidden/>
                </w:rPr>
                <w:instrText xml:space="preserve"> PAGEREF _</w:instrText>
              </w:r>
              <w:del w:id="246" w:author="Skat" w:date="2010-06-25T12:54:00Z">
                <w:r w:rsidR="00AB1C8B">
                  <w:rPr>
                    <w:noProof/>
                    <w:webHidden/>
                  </w:rPr>
                  <w:delInstrText>Toc263947326</w:delInstrText>
                </w:r>
              </w:del>
              <w:ins w:id="247" w:author="Skat" w:date="2010-06-25T12:54:00Z">
                <w:r>
                  <w:rPr>
                    <w:noProof/>
                    <w:webHidden/>
                  </w:rPr>
                  <w:instrText>Toc265233859</w:instrText>
                </w:r>
              </w:ins>
              <w:r>
                <w:rPr>
                  <w:noProof/>
                  <w:webHidden/>
                </w:rPr>
                <w:instrText xml:space="preserve"> \h </w:instrText>
              </w:r>
              <w:r>
                <w:rPr>
                  <w:noProof/>
                  <w:webHidden/>
                </w:rPr>
              </w:r>
              <w:r>
                <w:rPr>
                  <w:noProof/>
                  <w:webHidden/>
                </w:rPr>
                <w:fldChar w:fldCharType="separate"/>
              </w:r>
              <w:r w:rsidR="006E18DF">
                <w:rPr>
                  <w:noProof/>
                  <w:webHidden/>
                </w:rPr>
                <w:t>47</w:t>
              </w:r>
              <w:r>
                <w:rPr>
                  <w:noProof/>
                  <w:webHidden/>
                </w:rPr>
                <w:fldChar w:fldCharType="end"/>
              </w:r>
              <w:r w:rsidRPr="00B303A9">
                <w:rPr>
                  <w:rStyle w:val="Hyperlink"/>
                  <w:rPrChange w:id="24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49" w:author="Skat" w:date="2010-06-25T12:54:00Z">
                    <w:rPr/>
                  </w:rPrChange>
                </w:rPr>
                <w:fldChar w:fldCharType="begin"/>
              </w:r>
              <w:ins w:id="250" w:author="Skat" w:date="2010-06-25T12:54:00Z">
                <w:r w:rsidRPr="00B303A9">
                  <w:rPr>
                    <w:rStyle w:val="Hyperlink"/>
                    <w:noProof/>
                  </w:rPr>
                  <w:instrText xml:space="preserve"> </w:instrText>
                </w:r>
              </w:ins>
              <w:r>
                <w:rPr>
                  <w:noProof/>
                </w:rPr>
                <w:instrText>HYPERLINK \l "_</w:instrText>
              </w:r>
              <w:del w:id="251" w:author="Skat" w:date="2010-06-25T12:54:00Z">
                <w:r w:rsidR="00786046">
                  <w:delInstrText>Toc263947327"</w:delInstrText>
                </w:r>
              </w:del>
              <w:ins w:id="252" w:author="Skat" w:date="2010-06-25T12:54:00Z">
                <w:r>
                  <w:rPr>
                    <w:noProof/>
                  </w:rPr>
                  <w:instrText>Toc265233860"</w:instrText>
                </w:r>
                <w:r w:rsidRPr="00B303A9">
                  <w:rPr>
                    <w:rStyle w:val="Hyperlink"/>
                    <w:noProof/>
                  </w:rPr>
                  <w:instrText xml:space="preserve"> </w:instrText>
                </w:r>
                <w:r w:rsidRPr="00B303A9">
                  <w:rPr>
                    <w:rStyle w:val="Hyperlink"/>
                    <w:noProof/>
                  </w:rPr>
                </w:r>
              </w:ins>
              <w:r w:rsidRPr="00B303A9">
                <w:rPr>
                  <w:rStyle w:val="Hyperlink"/>
                  <w:rPrChange w:id="253" w:author="Skat" w:date="2010-06-25T12:54:00Z">
                    <w:rPr/>
                  </w:rPrChange>
                </w:rPr>
                <w:fldChar w:fldCharType="separate"/>
              </w:r>
              <w:r w:rsidRPr="00B303A9">
                <w:rPr>
                  <w:rStyle w:val="Hyperlink"/>
                  <w:noProof/>
                </w:rPr>
                <w:t>3.</w:t>
              </w:r>
              <w:del w:id="254" w:author="Skat" w:date="2010-06-25T12:54:00Z">
                <w:r w:rsidR="00AB1C8B" w:rsidRPr="00575F5F">
                  <w:rPr>
                    <w:rStyle w:val="Hyperlink"/>
                    <w:noProof/>
                  </w:rPr>
                  <w:delText>6</w:delText>
                </w:r>
                <w:r w:rsidR="00AB1C8B">
                  <w:rPr>
                    <w:rFonts w:asciiTheme="minorHAnsi" w:eastAsiaTheme="minorEastAsia" w:hAnsiTheme="minorHAnsi" w:cstheme="minorBidi"/>
                    <w:noProof/>
                    <w:sz w:val="22"/>
                    <w:szCs w:val="22"/>
                  </w:rPr>
                  <w:tab/>
                </w:r>
                <w:r w:rsidR="00AB1C8B" w:rsidRPr="00575F5F">
                  <w:rPr>
                    <w:rStyle w:val="Hyperlink"/>
                    <w:noProof/>
                  </w:rPr>
                  <w:delText>DækningRækkefølge</w:delText>
                </w:r>
              </w:del>
              <w:ins w:id="255"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BetalingOrdning</w:t>
                </w:r>
              </w:ins>
              <w:r>
                <w:rPr>
                  <w:noProof/>
                  <w:webHidden/>
                </w:rPr>
                <w:tab/>
              </w:r>
              <w:r>
                <w:rPr>
                  <w:noProof/>
                  <w:webHidden/>
                </w:rPr>
                <w:fldChar w:fldCharType="begin"/>
              </w:r>
              <w:r>
                <w:rPr>
                  <w:noProof/>
                  <w:webHidden/>
                </w:rPr>
                <w:instrText xml:space="preserve"> PAGEREF _</w:instrText>
              </w:r>
              <w:del w:id="256" w:author="Skat" w:date="2010-06-25T12:54:00Z">
                <w:r w:rsidR="00AB1C8B">
                  <w:rPr>
                    <w:noProof/>
                    <w:webHidden/>
                  </w:rPr>
                  <w:delInstrText>Toc263947327</w:delInstrText>
                </w:r>
              </w:del>
              <w:ins w:id="257" w:author="Skat" w:date="2010-06-25T12:54:00Z">
                <w:r>
                  <w:rPr>
                    <w:noProof/>
                    <w:webHidden/>
                  </w:rPr>
                  <w:instrText>Toc265233860</w:instrText>
                </w:r>
              </w:ins>
              <w:r>
                <w:rPr>
                  <w:noProof/>
                  <w:webHidden/>
                </w:rPr>
                <w:instrText xml:space="preserve"> \h </w:instrText>
              </w:r>
              <w:r>
                <w:rPr>
                  <w:noProof/>
                  <w:webHidden/>
                </w:rPr>
              </w:r>
              <w:r>
                <w:rPr>
                  <w:noProof/>
                  <w:webHidden/>
                </w:rPr>
                <w:fldChar w:fldCharType="separate"/>
              </w:r>
              <w:r w:rsidR="006E18DF">
                <w:rPr>
                  <w:noProof/>
                  <w:webHidden/>
                </w:rPr>
                <w:t>48</w:t>
              </w:r>
              <w:r>
                <w:rPr>
                  <w:noProof/>
                  <w:webHidden/>
                </w:rPr>
                <w:fldChar w:fldCharType="end"/>
              </w:r>
              <w:r w:rsidRPr="00B303A9">
                <w:rPr>
                  <w:rStyle w:val="Hyperlink"/>
                  <w:rPrChange w:id="25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59" w:author="Skat" w:date="2010-06-25T12:54:00Z">
                    <w:rPr/>
                  </w:rPrChange>
                </w:rPr>
                <w:fldChar w:fldCharType="begin"/>
              </w:r>
              <w:ins w:id="260" w:author="Skat" w:date="2010-06-25T12:54:00Z">
                <w:r w:rsidRPr="00B303A9">
                  <w:rPr>
                    <w:rStyle w:val="Hyperlink"/>
                    <w:noProof/>
                  </w:rPr>
                  <w:instrText xml:space="preserve"> </w:instrText>
                </w:r>
              </w:ins>
              <w:r>
                <w:rPr>
                  <w:noProof/>
                </w:rPr>
                <w:instrText>HYPERLINK \l "_</w:instrText>
              </w:r>
              <w:del w:id="261" w:author="Skat" w:date="2010-06-25T12:54:00Z">
                <w:r w:rsidR="00786046">
                  <w:delInstrText>Toc263947328"</w:delInstrText>
                </w:r>
              </w:del>
              <w:ins w:id="262" w:author="Skat" w:date="2010-06-25T12:54:00Z">
                <w:r>
                  <w:rPr>
                    <w:noProof/>
                  </w:rPr>
                  <w:instrText>Toc265233861"</w:instrText>
                </w:r>
                <w:r w:rsidRPr="00B303A9">
                  <w:rPr>
                    <w:rStyle w:val="Hyperlink"/>
                    <w:noProof/>
                  </w:rPr>
                  <w:instrText xml:space="preserve"> </w:instrText>
                </w:r>
                <w:r w:rsidRPr="00B303A9">
                  <w:rPr>
                    <w:rStyle w:val="Hyperlink"/>
                    <w:noProof/>
                  </w:rPr>
                </w:r>
              </w:ins>
              <w:r w:rsidRPr="00B303A9">
                <w:rPr>
                  <w:rStyle w:val="Hyperlink"/>
                  <w:rPrChange w:id="263" w:author="Skat" w:date="2010-06-25T12:54:00Z">
                    <w:rPr/>
                  </w:rPrChange>
                </w:rPr>
                <w:fldChar w:fldCharType="separate"/>
              </w:r>
              <w:r w:rsidRPr="00B303A9">
                <w:rPr>
                  <w:rStyle w:val="Hyperlink"/>
                  <w:noProof/>
                </w:rPr>
                <w:t>3.</w:t>
              </w:r>
              <w:del w:id="264"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ForældelseFristType</w:delText>
                </w:r>
              </w:del>
              <w:ins w:id="265"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BetalingRykker</w:t>
                </w:r>
              </w:ins>
              <w:r>
                <w:rPr>
                  <w:noProof/>
                  <w:webHidden/>
                </w:rPr>
                <w:tab/>
              </w:r>
              <w:r>
                <w:rPr>
                  <w:noProof/>
                  <w:webHidden/>
                </w:rPr>
                <w:fldChar w:fldCharType="begin"/>
              </w:r>
              <w:r>
                <w:rPr>
                  <w:noProof/>
                  <w:webHidden/>
                </w:rPr>
                <w:instrText xml:space="preserve"> PAGEREF _</w:instrText>
              </w:r>
              <w:del w:id="266" w:author="Skat" w:date="2010-06-25T12:54:00Z">
                <w:r w:rsidR="00AB1C8B">
                  <w:rPr>
                    <w:noProof/>
                    <w:webHidden/>
                  </w:rPr>
                  <w:delInstrText>Toc263947328</w:delInstrText>
                </w:r>
              </w:del>
              <w:ins w:id="267" w:author="Skat" w:date="2010-06-25T12:54:00Z">
                <w:r>
                  <w:rPr>
                    <w:noProof/>
                    <w:webHidden/>
                  </w:rPr>
                  <w:instrText>Toc265233861</w:instrText>
                </w:r>
              </w:ins>
              <w:r>
                <w:rPr>
                  <w:noProof/>
                  <w:webHidden/>
                </w:rPr>
                <w:instrText xml:space="preserve"> \h </w:instrText>
              </w:r>
              <w:r>
                <w:rPr>
                  <w:noProof/>
                  <w:webHidden/>
                </w:rPr>
              </w:r>
              <w:r>
                <w:rPr>
                  <w:noProof/>
                  <w:webHidden/>
                </w:rPr>
                <w:fldChar w:fldCharType="separate"/>
              </w:r>
              <w:r w:rsidR="006E18DF">
                <w:rPr>
                  <w:noProof/>
                  <w:webHidden/>
                </w:rPr>
                <w:t>50</w:t>
              </w:r>
              <w:r>
                <w:rPr>
                  <w:noProof/>
                  <w:webHidden/>
                </w:rPr>
                <w:fldChar w:fldCharType="end"/>
              </w:r>
              <w:r w:rsidRPr="00B303A9">
                <w:rPr>
                  <w:rStyle w:val="Hyperlink"/>
                  <w:rPrChange w:id="26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69" w:author="Skat" w:date="2010-06-25T12:54:00Z">
                    <w:rPr/>
                  </w:rPrChange>
                </w:rPr>
                <w:fldChar w:fldCharType="begin"/>
              </w:r>
              <w:ins w:id="270" w:author="Skat" w:date="2010-06-25T12:54:00Z">
                <w:r w:rsidRPr="00B303A9">
                  <w:rPr>
                    <w:rStyle w:val="Hyperlink"/>
                    <w:noProof/>
                  </w:rPr>
                  <w:instrText xml:space="preserve"> </w:instrText>
                </w:r>
              </w:ins>
              <w:r>
                <w:rPr>
                  <w:noProof/>
                </w:rPr>
                <w:instrText>HYPERLINK \l "_</w:instrText>
              </w:r>
              <w:del w:id="271" w:author="Skat" w:date="2010-06-25T12:54:00Z">
                <w:r w:rsidR="00786046">
                  <w:delInstrText>Toc263947329"</w:delInstrText>
                </w:r>
              </w:del>
              <w:ins w:id="272" w:author="Skat" w:date="2010-06-25T12:54:00Z">
                <w:r>
                  <w:rPr>
                    <w:noProof/>
                  </w:rPr>
                  <w:instrText>Toc265233862"</w:instrText>
                </w:r>
                <w:r w:rsidRPr="00B303A9">
                  <w:rPr>
                    <w:rStyle w:val="Hyperlink"/>
                    <w:noProof/>
                  </w:rPr>
                  <w:instrText xml:space="preserve"> </w:instrText>
                </w:r>
                <w:r w:rsidRPr="00B303A9">
                  <w:rPr>
                    <w:rStyle w:val="Hyperlink"/>
                    <w:noProof/>
                  </w:rPr>
                </w:r>
              </w:ins>
              <w:r w:rsidRPr="00B303A9">
                <w:rPr>
                  <w:rStyle w:val="Hyperlink"/>
                  <w:rPrChange w:id="273" w:author="Skat" w:date="2010-06-25T12:54:00Z">
                    <w:rPr/>
                  </w:rPrChange>
                </w:rPr>
                <w:fldChar w:fldCharType="separate"/>
              </w:r>
              <w:r w:rsidRPr="00B303A9">
                <w:rPr>
                  <w:rStyle w:val="Hyperlink"/>
                  <w:noProof/>
                </w:rPr>
                <w:t>3.</w:t>
              </w:r>
              <w:del w:id="274" w:author="Skat" w:date="2010-06-25T12:54:00Z">
                <w:r w:rsidR="00AB1C8B" w:rsidRPr="00575F5F">
                  <w:rPr>
                    <w:rStyle w:val="Hyperlink"/>
                    <w:noProof/>
                  </w:rPr>
                  <w:delText>8</w:delText>
                </w:r>
                <w:r w:rsidR="00AB1C8B">
                  <w:rPr>
                    <w:rFonts w:asciiTheme="minorHAnsi" w:eastAsiaTheme="minorEastAsia" w:hAnsiTheme="minorHAnsi" w:cstheme="minorBidi"/>
                    <w:noProof/>
                    <w:sz w:val="22"/>
                    <w:szCs w:val="22"/>
                  </w:rPr>
                  <w:tab/>
                </w:r>
                <w:r w:rsidR="00AB1C8B" w:rsidRPr="00575F5F">
                  <w:rPr>
                    <w:rStyle w:val="Hyperlink"/>
                    <w:noProof/>
                  </w:rPr>
                  <w:delText>Godkendelse</w:delText>
                </w:r>
              </w:del>
              <w:ins w:id="275" w:author="Skat" w:date="2010-06-25T12:54:00Z">
                <w:r w:rsidRPr="00B303A9">
                  <w:rPr>
                    <w:rStyle w:val="Hyperlink"/>
                    <w:noProof/>
                  </w:rPr>
                  <w:t>6</w:t>
                </w:r>
                <w:r>
                  <w:rPr>
                    <w:rFonts w:asciiTheme="minorHAnsi" w:eastAsiaTheme="minorEastAsia" w:hAnsiTheme="minorHAnsi" w:cstheme="minorBidi"/>
                    <w:noProof/>
                    <w:sz w:val="22"/>
                    <w:szCs w:val="22"/>
                  </w:rPr>
                  <w:tab/>
                </w:r>
                <w:r w:rsidRPr="00B303A9">
                  <w:rPr>
                    <w:rStyle w:val="Hyperlink"/>
                    <w:noProof/>
                  </w:rPr>
                  <w:t>DækningRækkefølge</w:t>
                </w:r>
              </w:ins>
              <w:r>
                <w:rPr>
                  <w:noProof/>
                  <w:webHidden/>
                </w:rPr>
                <w:tab/>
              </w:r>
              <w:r>
                <w:rPr>
                  <w:noProof/>
                  <w:webHidden/>
                </w:rPr>
                <w:fldChar w:fldCharType="begin"/>
              </w:r>
              <w:r>
                <w:rPr>
                  <w:noProof/>
                  <w:webHidden/>
                </w:rPr>
                <w:instrText xml:space="preserve"> PAGEREF _</w:instrText>
              </w:r>
              <w:del w:id="276" w:author="Skat" w:date="2010-06-25T12:54:00Z">
                <w:r w:rsidR="00AB1C8B">
                  <w:rPr>
                    <w:noProof/>
                    <w:webHidden/>
                  </w:rPr>
                  <w:delInstrText>Toc263947329</w:delInstrText>
                </w:r>
              </w:del>
              <w:ins w:id="277" w:author="Skat" w:date="2010-06-25T12:54:00Z">
                <w:r>
                  <w:rPr>
                    <w:noProof/>
                    <w:webHidden/>
                  </w:rPr>
                  <w:instrText>Toc265233862</w:instrText>
                </w:r>
              </w:ins>
              <w:r>
                <w:rPr>
                  <w:noProof/>
                  <w:webHidden/>
                </w:rPr>
                <w:instrText xml:space="preserve"> \h </w:instrText>
              </w:r>
              <w:r>
                <w:rPr>
                  <w:noProof/>
                  <w:webHidden/>
                </w:rPr>
              </w:r>
              <w:r>
                <w:rPr>
                  <w:noProof/>
                  <w:webHidden/>
                </w:rPr>
                <w:fldChar w:fldCharType="separate"/>
              </w:r>
              <w:r w:rsidR="006E18DF">
                <w:rPr>
                  <w:noProof/>
                  <w:webHidden/>
                </w:rPr>
                <w:t>51</w:t>
              </w:r>
              <w:r>
                <w:rPr>
                  <w:noProof/>
                  <w:webHidden/>
                </w:rPr>
                <w:fldChar w:fldCharType="end"/>
              </w:r>
              <w:r w:rsidRPr="00B303A9">
                <w:rPr>
                  <w:rStyle w:val="Hyperlink"/>
                  <w:rPrChange w:id="27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279" w:author="Skat" w:date="2010-06-25T12:54:00Z">
                    <w:rPr/>
                  </w:rPrChange>
                </w:rPr>
                <w:lastRenderedPageBreak/>
                <w:fldChar w:fldCharType="begin"/>
              </w:r>
              <w:ins w:id="280" w:author="Skat" w:date="2010-06-25T12:54:00Z">
                <w:r w:rsidRPr="00B303A9">
                  <w:rPr>
                    <w:rStyle w:val="Hyperlink"/>
                    <w:noProof/>
                  </w:rPr>
                  <w:instrText xml:space="preserve"> </w:instrText>
                </w:r>
              </w:ins>
              <w:r>
                <w:rPr>
                  <w:noProof/>
                </w:rPr>
                <w:instrText>HYPERLINK \l "_</w:instrText>
              </w:r>
              <w:del w:id="281" w:author="Skat" w:date="2010-06-25T12:54:00Z">
                <w:r w:rsidR="00786046">
                  <w:delInstrText>Toc263947330"</w:delInstrText>
                </w:r>
              </w:del>
              <w:ins w:id="282" w:author="Skat" w:date="2010-06-25T12:54:00Z">
                <w:r>
                  <w:rPr>
                    <w:noProof/>
                  </w:rPr>
                  <w:instrText>Toc265233863"</w:instrText>
                </w:r>
                <w:r w:rsidRPr="00B303A9">
                  <w:rPr>
                    <w:rStyle w:val="Hyperlink"/>
                    <w:noProof/>
                  </w:rPr>
                  <w:instrText xml:space="preserve"> </w:instrText>
                </w:r>
                <w:r w:rsidRPr="00B303A9">
                  <w:rPr>
                    <w:rStyle w:val="Hyperlink"/>
                    <w:noProof/>
                  </w:rPr>
                </w:r>
              </w:ins>
              <w:r w:rsidRPr="00B303A9">
                <w:rPr>
                  <w:rStyle w:val="Hyperlink"/>
                  <w:rPrChange w:id="283" w:author="Skat" w:date="2010-06-25T12:54:00Z">
                    <w:rPr/>
                  </w:rPrChange>
                </w:rPr>
                <w:fldChar w:fldCharType="separate"/>
              </w:r>
              <w:r w:rsidRPr="00B303A9">
                <w:rPr>
                  <w:rStyle w:val="Hyperlink"/>
                  <w:noProof/>
                </w:rPr>
                <w:t>3.</w:t>
              </w:r>
              <w:del w:id="284" w:author="Skat" w:date="2010-06-25T12:54:00Z">
                <w:r w:rsidR="00AB1C8B" w:rsidRPr="00575F5F">
                  <w:rPr>
                    <w:rStyle w:val="Hyperlink"/>
                    <w:noProof/>
                  </w:rPr>
                  <w:delText>9</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w:delText>
                </w:r>
              </w:del>
              <w:ins w:id="285" w:author="Skat" w:date="2010-06-25T12:54:00Z">
                <w:r w:rsidRPr="00B303A9">
                  <w:rPr>
                    <w:rStyle w:val="Hyperlink"/>
                    <w:noProof/>
                  </w:rPr>
                  <w:t>7</w:t>
                </w:r>
                <w:r>
                  <w:rPr>
                    <w:rFonts w:asciiTheme="minorHAnsi" w:eastAsiaTheme="minorEastAsia" w:hAnsiTheme="minorHAnsi" w:cstheme="minorBidi"/>
                    <w:noProof/>
                    <w:sz w:val="22"/>
                    <w:szCs w:val="22"/>
                  </w:rPr>
                  <w:tab/>
                </w:r>
                <w:r w:rsidRPr="00B303A9">
                  <w:rPr>
                    <w:rStyle w:val="Hyperlink"/>
                    <w:noProof/>
                  </w:rPr>
                  <w:t>ForældelseFristType</w:t>
                </w:r>
              </w:ins>
              <w:r>
                <w:rPr>
                  <w:noProof/>
                  <w:webHidden/>
                </w:rPr>
                <w:tab/>
              </w:r>
              <w:r>
                <w:rPr>
                  <w:noProof/>
                  <w:webHidden/>
                </w:rPr>
                <w:fldChar w:fldCharType="begin"/>
              </w:r>
              <w:r>
                <w:rPr>
                  <w:noProof/>
                  <w:webHidden/>
                </w:rPr>
                <w:instrText xml:space="preserve"> PAGEREF _</w:instrText>
              </w:r>
              <w:del w:id="286" w:author="Skat" w:date="2010-06-25T12:54:00Z">
                <w:r w:rsidR="00AB1C8B">
                  <w:rPr>
                    <w:noProof/>
                    <w:webHidden/>
                  </w:rPr>
                  <w:delInstrText>Toc263947330</w:delInstrText>
                </w:r>
              </w:del>
              <w:ins w:id="287" w:author="Skat" w:date="2010-06-25T12:54:00Z">
                <w:r>
                  <w:rPr>
                    <w:noProof/>
                    <w:webHidden/>
                  </w:rPr>
                  <w:instrText>Toc265233863</w:instrText>
                </w:r>
              </w:ins>
              <w:r>
                <w:rPr>
                  <w:noProof/>
                  <w:webHidden/>
                </w:rPr>
                <w:instrText xml:space="preserve"> \h </w:instrText>
              </w:r>
              <w:r>
                <w:rPr>
                  <w:noProof/>
                  <w:webHidden/>
                </w:rPr>
              </w:r>
              <w:r>
                <w:rPr>
                  <w:noProof/>
                  <w:webHidden/>
                </w:rPr>
                <w:fldChar w:fldCharType="separate"/>
              </w:r>
              <w:r w:rsidR="006E18DF">
                <w:rPr>
                  <w:noProof/>
                  <w:webHidden/>
                </w:rPr>
                <w:t>52</w:t>
              </w:r>
              <w:r>
                <w:rPr>
                  <w:noProof/>
                  <w:webHidden/>
                </w:rPr>
                <w:fldChar w:fldCharType="end"/>
              </w:r>
              <w:r w:rsidRPr="00B303A9">
                <w:rPr>
                  <w:rStyle w:val="Hyperlink"/>
                  <w:rPrChange w:id="28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289" w:author="Skat" w:date="2010-06-25T12:54:00Z">
                  <w:pPr>
                    <w:pStyle w:val="Indholdsfortegnelse2"/>
                    <w:tabs>
                      <w:tab w:val="left" w:pos="1100"/>
                      <w:tab w:val="right" w:leader="dot" w:pos="10705"/>
                    </w:tabs>
                  </w:pPr>
                </w:pPrChange>
              </w:pPr>
              <w:r w:rsidRPr="00B303A9">
                <w:rPr>
                  <w:rStyle w:val="Hyperlink"/>
                  <w:rPrChange w:id="290" w:author="Skat" w:date="2010-06-25T12:54:00Z">
                    <w:rPr/>
                  </w:rPrChange>
                </w:rPr>
                <w:fldChar w:fldCharType="begin"/>
              </w:r>
              <w:ins w:id="291" w:author="Skat" w:date="2010-06-25T12:54:00Z">
                <w:r w:rsidRPr="00B303A9">
                  <w:rPr>
                    <w:rStyle w:val="Hyperlink"/>
                    <w:noProof/>
                  </w:rPr>
                  <w:instrText xml:space="preserve"> </w:instrText>
                </w:r>
              </w:ins>
              <w:r>
                <w:rPr>
                  <w:noProof/>
                </w:rPr>
                <w:instrText>HYPERLINK \l "_</w:instrText>
              </w:r>
              <w:del w:id="292" w:author="Skat" w:date="2010-06-25T12:54:00Z">
                <w:r w:rsidR="00786046">
                  <w:delInstrText>Toc263947331"</w:delInstrText>
                </w:r>
              </w:del>
              <w:ins w:id="293" w:author="Skat" w:date="2010-06-25T12:54:00Z">
                <w:r>
                  <w:rPr>
                    <w:noProof/>
                  </w:rPr>
                  <w:instrText>Toc265233864"</w:instrText>
                </w:r>
                <w:r w:rsidRPr="00B303A9">
                  <w:rPr>
                    <w:rStyle w:val="Hyperlink"/>
                    <w:noProof/>
                  </w:rPr>
                  <w:instrText xml:space="preserve"> </w:instrText>
                </w:r>
                <w:r w:rsidRPr="00B303A9">
                  <w:rPr>
                    <w:rStyle w:val="Hyperlink"/>
                    <w:noProof/>
                  </w:rPr>
                </w:r>
              </w:ins>
              <w:r w:rsidRPr="00B303A9">
                <w:rPr>
                  <w:rStyle w:val="Hyperlink"/>
                  <w:rPrChange w:id="294" w:author="Skat" w:date="2010-06-25T12:54:00Z">
                    <w:rPr/>
                  </w:rPrChange>
                </w:rPr>
                <w:fldChar w:fldCharType="separate"/>
              </w:r>
              <w:del w:id="295" w:author="Skat" w:date="2010-06-25T12:54:00Z">
                <w:r w:rsidR="00AB1C8B" w:rsidRPr="00575F5F">
                  <w:rPr>
                    <w:rStyle w:val="Hyperlink"/>
                    <w:noProof/>
                  </w:rPr>
                  <w:delText>3.10</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OpkrævningFordringType</w:delText>
                </w:r>
                <w:r w:rsidR="00AB1C8B">
                  <w:rPr>
                    <w:noProof/>
                    <w:webHidden/>
                  </w:rPr>
                  <w:tab/>
                </w:r>
              </w:del>
              <w:ins w:id="296" w:author="Skat" w:date="2010-06-25T12:54:00Z">
                <w:r w:rsidRPr="00B303A9">
                  <w:rPr>
                    <w:rStyle w:val="Hyperlink"/>
                    <w:noProof/>
                  </w:rPr>
                  <w:t>3.8</w:t>
                </w:r>
                <w:r>
                  <w:rPr>
                    <w:rFonts w:asciiTheme="minorHAnsi" w:eastAsiaTheme="minorEastAsia" w:hAnsiTheme="minorHAnsi" w:cstheme="minorBidi"/>
                    <w:noProof/>
                    <w:sz w:val="22"/>
                    <w:szCs w:val="22"/>
                  </w:rPr>
                  <w:tab/>
                </w:r>
                <w:r w:rsidRPr="00B303A9">
                  <w:rPr>
                    <w:rStyle w:val="Hyperlink"/>
                    <w:noProof/>
                  </w:rPr>
                  <w:t>Godkendelse</w:t>
                </w:r>
                <w:r>
                  <w:rPr>
                    <w:noProof/>
                    <w:webHidden/>
                  </w:rPr>
                  <w:tab/>
                </w:r>
              </w:ins>
              <w:r>
                <w:rPr>
                  <w:noProof/>
                  <w:webHidden/>
                </w:rPr>
                <w:fldChar w:fldCharType="begin"/>
              </w:r>
              <w:r>
                <w:rPr>
                  <w:noProof/>
                  <w:webHidden/>
                </w:rPr>
                <w:instrText xml:space="preserve"> PAGEREF _</w:instrText>
              </w:r>
              <w:del w:id="297" w:author="Skat" w:date="2010-06-25T12:54:00Z">
                <w:r w:rsidR="00AB1C8B">
                  <w:rPr>
                    <w:noProof/>
                    <w:webHidden/>
                  </w:rPr>
                  <w:delInstrText>Toc263947331</w:delInstrText>
                </w:r>
              </w:del>
              <w:ins w:id="298" w:author="Skat" w:date="2010-06-25T12:54:00Z">
                <w:r>
                  <w:rPr>
                    <w:noProof/>
                    <w:webHidden/>
                  </w:rPr>
                  <w:instrText>Toc265233864</w:instrText>
                </w:r>
              </w:ins>
              <w:r>
                <w:rPr>
                  <w:noProof/>
                  <w:webHidden/>
                </w:rPr>
                <w:instrText xml:space="preserve"> \h </w:instrText>
              </w:r>
              <w:r>
                <w:rPr>
                  <w:noProof/>
                  <w:webHidden/>
                </w:rPr>
              </w:r>
              <w:r>
                <w:rPr>
                  <w:noProof/>
                  <w:webHidden/>
                </w:rPr>
                <w:fldChar w:fldCharType="separate"/>
              </w:r>
              <w:r w:rsidR="006E18DF">
                <w:rPr>
                  <w:noProof/>
                  <w:webHidden/>
                </w:rPr>
                <w:t>53</w:t>
              </w:r>
              <w:r>
                <w:rPr>
                  <w:noProof/>
                  <w:webHidden/>
                </w:rPr>
                <w:fldChar w:fldCharType="end"/>
              </w:r>
              <w:r w:rsidRPr="00B303A9">
                <w:rPr>
                  <w:rStyle w:val="Hyperlink"/>
                  <w:rPrChange w:id="29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300" w:author="Skat" w:date="2010-06-25T12:54:00Z">
                  <w:pPr>
                    <w:pStyle w:val="Indholdsfortegnelse2"/>
                    <w:tabs>
                      <w:tab w:val="left" w:pos="1100"/>
                      <w:tab w:val="right" w:leader="dot" w:pos="10705"/>
                    </w:tabs>
                  </w:pPr>
                </w:pPrChange>
              </w:pPr>
              <w:r w:rsidRPr="00B303A9">
                <w:rPr>
                  <w:rStyle w:val="Hyperlink"/>
                  <w:rPrChange w:id="301" w:author="Skat" w:date="2010-06-25T12:54:00Z">
                    <w:rPr/>
                  </w:rPrChange>
                </w:rPr>
                <w:fldChar w:fldCharType="begin"/>
              </w:r>
              <w:ins w:id="302" w:author="Skat" w:date="2010-06-25T12:54:00Z">
                <w:r w:rsidRPr="00B303A9">
                  <w:rPr>
                    <w:rStyle w:val="Hyperlink"/>
                    <w:noProof/>
                  </w:rPr>
                  <w:instrText xml:space="preserve"> </w:instrText>
                </w:r>
              </w:ins>
              <w:r>
                <w:rPr>
                  <w:noProof/>
                </w:rPr>
                <w:instrText>HYPERLINK \l "_</w:instrText>
              </w:r>
              <w:del w:id="303" w:author="Skat" w:date="2010-06-25T12:54:00Z">
                <w:r w:rsidR="00786046">
                  <w:delInstrText>Toc263947332"</w:delInstrText>
                </w:r>
              </w:del>
              <w:ins w:id="304" w:author="Skat" w:date="2010-06-25T12:54:00Z">
                <w:r>
                  <w:rPr>
                    <w:noProof/>
                  </w:rPr>
                  <w:instrText>Toc265233865"</w:instrText>
                </w:r>
                <w:r w:rsidRPr="00B303A9">
                  <w:rPr>
                    <w:rStyle w:val="Hyperlink"/>
                    <w:noProof/>
                  </w:rPr>
                  <w:instrText xml:space="preserve"> </w:instrText>
                </w:r>
                <w:r w:rsidRPr="00B303A9">
                  <w:rPr>
                    <w:rStyle w:val="Hyperlink"/>
                    <w:noProof/>
                  </w:rPr>
                </w:r>
              </w:ins>
              <w:r w:rsidRPr="00B303A9">
                <w:rPr>
                  <w:rStyle w:val="Hyperlink"/>
                  <w:rPrChange w:id="305" w:author="Skat" w:date="2010-06-25T12:54:00Z">
                    <w:rPr/>
                  </w:rPrChange>
                </w:rPr>
                <w:fldChar w:fldCharType="separate"/>
              </w:r>
              <w:r w:rsidRPr="00B303A9">
                <w:rPr>
                  <w:rStyle w:val="Hyperlink"/>
                  <w:noProof/>
                </w:rPr>
                <w:t>3.</w:t>
              </w:r>
              <w:del w:id="306" w:author="Skat" w:date="2010-06-25T12:54:00Z">
                <w:r w:rsidR="00AB1C8B" w:rsidRPr="00575F5F">
                  <w:rPr>
                    <w:rStyle w:val="Hyperlink"/>
                    <w:noProof/>
                  </w:rPr>
                  <w:delText>11</w:delText>
                </w:r>
                <w:r w:rsidR="00AB1C8B">
                  <w:rPr>
                    <w:rFonts w:asciiTheme="minorHAnsi" w:eastAsiaTheme="minorEastAsia" w:hAnsiTheme="minorHAnsi" w:cstheme="minorBidi"/>
                    <w:noProof/>
                    <w:sz w:val="22"/>
                    <w:szCs w:val="22"/>
                  </w:rPr>
                  <w:tab/>
                </w:r>
                <w:r w:rsidR="00AB1C8B" w:rsidRPr="00575F5F">
                  <w:rPr>
                    <w:rStyle w:val="Hyperlink"/>
                    <w:noProof/>
                  </w:rPr>
                  <w:delText>OpkrævningIndsats</w:delText>
                </w:r>
              </w:del>
              <w:ins w:id="307" w:author="Skat" w:date="2010-06-25T12:54:00Z">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OpkrævningFordring</w:t>
                </w:r>
              </w:ins>
              <w:r>
                <w:rPr>
                  <w:noProof/>
                  <w:webHidden/>
                </w:rPr>
                <w:tab/>
              </w:r>
              <w:r>
                <w:rPr>
                  <w:noProof/>
                  <w:webHidden/>
                </w:rPr>
                <w:fldChar w:fldCharType="begin"/>
              </w:r>
              <w:r>
                <w:rPr>
                  <w:noProof/>
                  <w:webHidden/>
                </w:rPr>
                <w:instrText xml:space="preserve"> PAGEREF _</w:instrText>
              </w:r>
              <w:del w:id="308" w:author="Skat" w:date="2010-06-25T12:54:00Z">
                <w:r w:rsidR="00AB1C8B">
                  <w:rPr>
                    <w:noProof/>
                    <w:webHidden/>
                  </w:rPr>
                  <w:delInstrText>Toc263947332</w:delInstrText>
                </w:r>
              </w:del>
              <w:ins w:id="309" w:author="Skat" w:date="2010-06-25T12:54:00Z">
                <w:r>
                  <w:rPr>
                    <w:noProof/>
                    <w:webHidden/>
                  </w:rPr>
                  <w:instrText>Toc265233865</w:instrText>
                </w:r>
              </w:ins>
              <w:r>
                <w:rPr>
                  <w:noProof/>
                  <w:webHidden/>
                </w:rPr>
                <w:instrText xml:space="preserve"> \h </w:instrText>
              </w:r>
              <w:r>
                <w:rPr>
                  <w:noProof/>
                  <w:webHidden/>
                </w:rPr>
              </w:r>
              <w:r>
                <w:rPr>
                  <w:noProof/>
                  <w:webHidden/>
                </w:rPr>
                <w:fldChar w:fldCharType="separate"/>
              </w:r>
              <w:r w:rsidR="006E18DF">
                <w:rPr>
                  <w:noProof/>
                  <w:webHidden/>
                </w:rPr>
                <w:t>54</w:t>
              </w:r>
              <w:r>
                <w:rPr>
                  <w:noProof/>
                  <w:webHidden/>
                </w:rPr>
                <w:fldChar w:fldCharType="end"/>
              </w:r>
              <w:r w:rsidRPr="00B303A9">
                <w:rPr>
                  <w:rStyle w:val="Hyperlink"/>
                  <w:rPrChange w:id="310"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311" w:author="Skat" w:date="2010-06-25T12:54:00Z">
                    <w:rPr/>
                  </w:rPrChange>
                </w:rPr>
                <w:fldChar w:fldCharType="begin"/>
              </w:r>
              <w:ins w:id="312" w:author="Skat" w:date="2010-06-25T12:54:00Z">
                <w:r w:rsidRPr="00B303A9">
                  <w:rPr>
                    <w:rStyle w:val="Hyperlink"/>
                    <w:noProof/>
                  </w:rPr>
                  <w:instrText xml:space="preserve"> </w:instrText>
                </w:r>
              </w:ins>
              <w:r>
                <w:rPr>
                  <w:noProof/>
                </w:rPr>
                <w:instrText>HYPERLINK \l "_</w:instrText>
              </w:r>
              <w:del w:id="313" w:author="Skat" w:date="2010-06-25T12:54:00Z">
                <w:r w:rsidR="00786046">
                  <w:delInstrText>Toc263947333"</w:delInstrText>
                </w:r>
              </w:del>
              <w:ins w:id="314" w:author="Skat" w:date="2010-06-25T12:54:00Z">
                <w:r>
                  <w:rPr>
                    <w:noProof/>
                  </w:rPr>
                  <w:instrText>Toc265233866"</w:instrText>
                </w:r>
                <w:r w:rsidRPr="00B303A9">
                  <w:rPr>
                    <w:rStyle w:val="Hyperlink"/>
                    <w:noProof/>
                  </w:rPr>
                  <w:instrText xml:space="preserve"> </w:instrText>
                </w:r>
                <w:r w:rsidRPr="00B303A9">
                  <w:rPr>
                    <w:rStyle w:val="Hyperlink"/>
                    <w:noProof/>
                  </w:rPr>
                </w:r>
              </w:ins>
              <w:r w:rsidRPr="00B303A9">
                <w:rPr>
                  <w:rStyle w:val="Hyperlink"/>
                  <w:rPrChange w:id="315" w:author="Skat" w:date="2010-06-25T12:54:00Z">
                    <w:rPr/>
                  </w:rPrChange>
                </w:rPr>
                <w:fldChar w:fldCharType="separate"/>
              </w:r>
              <w:del w:id="316" w:author="Skat" w:date="2010-06-25T12:54:00Z">
                <w:r w:rsidR="00AB1C8B" w:rsidRPr="00575F5F">
                  <w:rPr>
                    <w:rStyle w:val="Hyperlink"/>
                    <w:noProof/>
                  </w:rPr>
                  <w:delText>3.12</w:delText>
                </w:r>
                <w:r w:rsidR="00AB1C8B">
                  <w:rPr>
                    <w:rFonts w:asciiTheme="minorHAnsi" w:eastAsiaTheme="minorEastAsia" w:hAnsiTheme="minorHAnsi" w:cstheme="minorBidi"/>
                    <w:noProof/>
                    <w:sz w:val="22"/>
                    <w:szCs w:val="22"/>
                  </w:rPr>
                  <w:tab/>
                </w:r>
                <w:r w:rsidR="00AB1C8B" w:rsidRPr="00575F5F">
                  <w:rPr>
                    <w:rStyle w:val="Hyperlink"/>
                    <w:noProof/>
                  </w:rPr>
                  <w:delText>OpkrævningIndsatsType</w:delText>
                </w:r>
                <w:r w:rsidR="00AB1C8B">
                  <w:rPr>
                    <w:noProof/>
                    <w:webHidden/>
                  </w:rPr>
                  <w:tab/>
                </w:r>
              </w:del>
              <w:ins w:id="317" w:author="Skat" w:date="2010-06-25T12:54:00Z">
                <w:r w:rsidRPr="00B303A9">
                  <w:rPr>
                    <w:rStyle w:val="Hyperlink"/>
                    <w:noProof/>
                  </w:rPr>
                  <w:t>3.10</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ins>
              <w:r>
                <w:rPr>
                  <w:noProof/>
                  <w:webHidden/>
                </w:rPr>
                <w:fldChar w:fldCharType="begin"/>
              </w:r>
              <w:r>
                <w:rPr>
                  <w:noProof/>
                  <w:webHidden/>
                </w:rPr>
                <w:instrText xml:space="preserve"> PAGEREF _</w:instrText>
              </w:r>
              <w:del w:id="318" w:author="Skat" w:date="2010-06-25T12:54:00Z">
                <w:r w:rsidR="00AB1C8B">
                  <w:rPr>
                    <w:noProof/>
                    <w:webHidden/>
                  </w:rPr>
                  <w:delInstrText>Toc263947333</w:delInstrText>
                </w:r>
              </w:del>
              <w:ins w:id="319" w:author="Skat" w:date="2010-06-25T12:54:00Z">
                <w:r>
                  <w:rPr>
                    <w:noProof/>
                    <w:webHidden/>
                  </w:rPr>
                  <w:instrText>Toc265233866</w:instrText>
                </w:r>
              </w:ins>
              <w:r>
                <w:rPr>
                  <w:noProof/>
                  <w:webHidden/>
                </w:rPr>
                <w:instrText xml:space="preserve"> \h </w:instrText>
              </w:r>
              <w:r>
                <w:rPr>
                  <w:noProof/>
                  <w:webHidden/>
                </w:rPr>
              </w:r>
              <w:r>
                <w:rPr>
                  <w:noProof/>
                  <w:webHidden/>
                </w:rPr>
                <w:fldChar w:fldCharType="separate"/>
              </w:r>
              <w:r w:rsidR="006E18DF">
                <w:rPr>
                  <w:noProof/>
                  <w:webHidden/>
                </w:rPr>
                <w:t>57</w:t>
              </w:r>
              <w:r>
                <w:rPr>
                  <w:noProof/>
                  <w:webHidden/>
                </w:rPr>
                <w:fldChar w:fldCharType="end"/>
              </w:r>
              <w:r w:rsidRPr="00B303A9">
                <w:rPr>
                  <w:rStyle w:val="Hyperlink"/>
                  <w:rPrChange w:id="320"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321" w:author="Skat" w:date="2010-06-25T12:54:00Z">
                    <w:rPr/>
                  </w:rPrChange>
                </w:rPr>
                <w:fldChar w:fldCharType="begin"/>
              </w:r>
              <w:ins w:id="322" w:author="Skat" w:date="2010-06-25T12:54:00Z">
                <w:r w:rsidRPr="00B303A9">
                  <w:rPr>
                    <w:rStyle w:val="Hyperlink"/>
                    <w:noProof/>
                  </w:rPr>
                  <w:instrText xml:space="preserve"> </w:instrText>
                </w:r>
              </w:ins>
              <w:r>
                <w:rPr>
                  <w:noProof/>
                </w:rPr>
                <w:instrText>HYPERLINK \l "_</w:instrText>
              </w:r>
              <w:del w:id="323" w:author="Skat" w:date="2010-06-25T12:54:00Z">
                <w:r w:rsidR="00786046">
                  <w:delInstrText>Toc263947334"</w:delInstrText>
                </w:r>
              </w:del>
              <w:ins w:id="324" w:author="Skat" w:date="2010-06-25T12:54:00Z">
                <w:r>
                  <w:rPr>
                    <w:noProof/>
                  </w:rPr>
                  <w:instrText>Toc265233867"</w:instrText>
                </w:r>
                <w:r w:rsidRPr="00B303A9">
                  <w:rPr>
                    <w:rStyle w:val="Hyperlink"/>
                    <w:noProof/>
                  </w:rPr>
                  <w:instrText xml:space="preserve"> </w:instrText>
                </w:r>
                <w:r w:rsidRPr="00B303A9">
                  <w:rPr>
                    <w:rStyle w:val="Hyperlink"/>
                    <w:noProof/>
                  </w:rPr>
                </w:r>
              </w:ins>
              <w:r w:rsidRPr="00B303A9">
                <w:rPr>
                  <w:rStyle w:val="Hyperlink"/>
                  <w:rPrChange w:id="325" w:author="Skat" w:date="2010-06-25T12:54:00Z">
                    <w:rPr/>
                  </w:rPrChange>
                </w:rPr>
                <w:fldChar w:fldCharType="separate"/>
              </w:r>
              <w:r w:rsidRPr="00B303A9">
                <w:rPr>
                  <w:rStyle w:val="Hyperlink"/>
                  <w:noProof/>
                </w:rPr>
                <w:t>3.</w:t>
              </w:r>
              <w:del w:id="326" w:author="Skat" w:date="2010-06-25T12:54:00Z">
                <w:r w:rsidR="00AB1C8B" w:rsidRPr="00575F5F">
                  <w:rPr>
                    <w:rStyle w:val="Hyperlink"/>
                    <w:noProof/>
                  </w:rPr>
                  <w:delText>13</w:delText>
                </w:r>
                <w:r w:rsidR="00AB1C8B">
                  <w:rPr>
                    <w:rFonts w:asciiTheme="minorHAnsi" w:eastAsiaTheme="minorEastAsia" w:hAnsiTheme="minorHAnsi" w:cstheme="minorBidi"/>
                    <w:noProof/>
                    <w:sz w:val="22"/>
                    <w:szCs w:val="22"/>
                  </w:rPr>
                  <w:tab/>
                </w:r>
                <w:r w:rsidR="00AB1C8B" w:rsidRPr="00575F5F">
                  <w:rPr>
                    <w:rStyle w:val="Hyperlink"/>
                    <w:noProof/>
                  </w:rPr>
                  <w:delText>OpkrævningKonto</w:delText>
                </w:r>
              </w:del>
              <w:ins w:id="327" w:author="Skat" w:date="2010-06-25T12:54:00Z">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OpkrævningIndsats</w:t>
                </w:r>
              </w:ins>
              <w:r>
                <w:rPr>
                  <w:noProof/>
                  <w:webHidden/>
                </w:rPr>
                <w:tab/>
              </w:r>
              <w:r>
                <w:rPr>
                  <w:noProof/>
                  <w:webHidden/>
                </w:rPr>
                <w:fldChar w:fldCharType="begin"/>
              </w:r>
              <w:r>
                <w:rPr>
                  <w:noProof/>
                  <w:webHidden/>
                </w:rPr>
                <w:instrText xml:space="preserve"> PAGEREF _</w:instrText>
              </w:r>
              <w:del w:id="328" w:author="Skat" w:date="2010-06-25T12:54:00Z">
                <w:r w:rsidR="00AB1C8B">
                  <w:rPr>
                    <w:noProof/>
                    <w:webHidden/>
                  </w:rPr>
                  <w:delInstrText>Toc263947334</w:delInstrText>
                </w:r>
              </w:del>
              <w:ins w:id="329" w:author="Skat" w:date="2010-06-25T12:54:00Z">
                <w:r>
                  <w:rPr>
                    <w:noProof/>
                    <w:webHidden/>
                  </w:rPr>
                  <w:instrText>Toc265233867</w:instrText>
                </w:r>
              </w:ins>
              <w:r>
                <w:rPr>
                  <w:noProof/>
                  <w:webHidden/>
                </w:rPr>
                <w:instrText xml:space="preserve"> \h </w:instrText>
              </w:r>
              <w:r>
                <w:rPr>
                  <w:noProof/>
                  <w:webHidden/>
                </w:rPr>
              </w:r>
              <w:r>
                <w:rPr>
                  <w:noProof/>
                  <w:webHidden/>
                </w:rPr>
                <w:fldChar w:fldCharType="separate"/>
              </w:r>
              <w:r w:rsidR="006E18DF">
                <w:rPr>
                  <w:noProof/>
                  <w:webHidden/>
                </w:rPr>
                <w:t>58</w:t>
              </w:r>
              <w:r>
                <w:rPr>
                  <w:noProof/>
                  <w:webHidden/>
                </w:rPr>
                <w:fldChar w:fldCharType="end"/>
              </w:r>
              <w:r w:rsidRPr="00B303A9">
                <w:rPr>
                  <w:rStyle w:val="Hyperlink"/>
                  <w:rPrChange w:id="330"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331" w:author="Skat" w:date="2010-06-25T12:54:00Z">
                    <w:rPr/>
                  </w:rPrChange>
                </w:rPr>
                <w:fldChar w:fldCharType="begin"/>
              </w:r>
              <w:ins w:id="332" w:author="Skat" w:date="2010-06-25T12:54:00Z">
                <w:r w:rsidRPr="00B303A9">
                  <w:rPr>
                    <w:rStyle w:val="Hyperlink"/>
                    <w:noProof/>
                  </w:rPr>
                  <w:instrText xml:space="preserve"> </w:instrText>
                </w:r>
              </w:ins>
              <w:r>
                <w:rPr>
                  <w:noProof/>
                </w:rPr>
                <w:instrText>HYPERLINK \l "_</w:instrText>
              </w:r>
              <w:del w:id="333" w:author="Skat" w:date="2010-06-25T12:54:00Z">
                <w:r w:rsidR="00786046">
                  <w:delInstrText>Toc263947335"</w:delInstrText>
                </w:r>
              </w:del>
              <w:ins w:id="334" w:author="Skat" w:date="2010-06-25T12:54:00Z">
                <w:r>
                  <w:rPr>
                    <w:noProof/>
                  </w:rPr>
                  <w:instrText>Toc265233868"</w:instrText>
                </w:r>
                <w:r w:rsidRPr="00B303A9">
                  <w:rPr>
                    <w:rStyle w:val="Hyperlink"/>
                    <w:noProof/>
                  </w:rPr>
                  <w:instrText xml:space="preserve"> </w:instrText>
                </w:r>
                <w:r w:rsidRPr="00B303A9">
                  <w:rPr>
                    <w:rStyle w:val="Hyperlink"/>
                    <w:noProof/>
                  </w:rPr>
                </w:r>
              </w:ins>
              <w:r w:rsidRPr="00B303A9">
                <w:rPr>
                  <w:rStyle w:val="Hyperlink"/>
                  <w:rPrChange w:id="335" w:author="Skat" w:date="2010-06-25T12:54:00Z">
                    <w:rPr/>
                  </w:rPrChange>
                </w:rPr>
                <w:fldChar w:fldCharType="separate"/>
              </w:r>
              <w:del w:id="336" w:author="Skat" w:date="2010-06-25T12:54:00Z">
                <w:r w:rsidR="00AB1C8B" w:rsidRPr="00575F5F">
                  <w:rPr>
                    <w:rStyle w:val="Hyperlink"/>
                    <w:noProof/>
                  </w:rPr>
                  <w:delText>3.14</w:delText>
                </w:r>
                <w:r w:rsidR="00AB1C8B">
                  <w:rPr>
                    <w:rFonts w:asciiTheme="minorHAnsi" w:eastAsiaTheme="minorEastAsia" w:hAnsiTheme="minorHAnsi" w:cstheme="minorBidi"/>
                    <w:noProof/>
                    <w:sz w:val="22"/>
                    <w:szCs w:val="22"/>
                  </w:rPr>
                  <w:tab/>
                </w:r>
                <w:r w:rsidR="00AB1C8B" w:rsidRPr="00575F5F">
                  <w:rPr>
                    <w:rStyle w:val="Hyperlink"/>
                    <w:noProof/>
                  </w:rPr>
                  <w:delText>Saldo</w:delText>
                </w:r>
                <w:r w:rsidR="00AB1C8B">
                  <w:rPr>
                    <w:noProof/>
                    <w:webHidden/>
                  </w:rPr>
                  <w:tab/>
                </w:r>
              </w:del>
              <w:ins w:id="337" w:author="Skat" w:date="2010-06-25T12:54:00Z">
                <w:r w:rsidRPr="00B303A9">
                  <w:rPr>
                    <w:rStyle w:val="Hyperlink"/>
                    <w:noProof/>
                  </w:rPr>
                  <w:t>3.12</w:t>
                </w:r>
                <w:r>
                  <w:rPr>
                    <w:rFonts w:asciiTheme="minorHAnsi" w:eastAsiaTheme="minorEastAsia" w:hAnsiTheme="minorHAnsi" w:cstheme="minorBidi"/>
                    <w:noProof/>
                    <w:sz w:val="22"/>
                    <w:szCs w:val="22"/>
                  </w:rPr>
                  <w:tab/>
                </w:r>
                <w:r w:rsidRPr="00B303A9">
                  <w:rPr>
                    <w:rStyle w:val="Hyperlink"/>
                    <w:noProof/>
                  </w:rPr>
                  <w:t>OpkrævningIndsatsType</w:t>
                </w:r>
                <w:r>
                  <w:rPr>
                    <w:noProof/>
                    <w:webHidden/>
                  </w:rPr>
                  <w:tab/>
                </w:r>
              </w:ins>
              <w:r>
                <w:rPr>
                  <w:noProof/>
                  <w:webHidden/>
                </w:rPr>
                <w:fldChar w:fldCharType="begin"/>
              </w:r>
              <w:r>
                <w:rPr>
                  <w:noProof/>
                  <w:webHidden/>
                </w:rPr>
                <w:instrText xml:space="preserve"> PAGEREF _</w:instrText>
              </w:r>
              <w:del w:id="338" w:author="Skat" w:date="2010-06-25T12:54:00Z">
                <w:r w:rsidR="00AB1C8B">
                  <w:rPr>
                    <w:noProof/>
                    <w:webHidden/>
                  </w:rPr>
                  <w:delInstrText>Toc263947335</w:delInstrText>
                </w:r>
              </w:del>
              <w:ins w:id="339" w:author="Skat" w:date="2010-06-25T12:54:00Z">
                <w:r>
                  <w:rPr>
                    <w:noProof/>
                    <w:webHidden/>
                  </w:rPr>
                  <w:instrText>Toc265233868</w:instrText>
                </w:r>
              </w:ins>
              <w:r>
                <w:rPr>
                  <w:noProof/>
                  <w:webHidden/>
                </w:rPr>
                <w:instrText xml:space="preserve"> \h </w:instrText>
              </w:r>
              <w:r>
                <w:rPr>
                  <w:noProof/>
                  <w:webHidden/>
                </w:rPr>
              </w:r>
              <w:r>
                <w:rPr>
                  <w:noProof/>
                  <w:webHidden/>
                </w:rPr>
                <w:fldChar w:fldCharType="separate"/>
              </w:r>
              <w:r w:rsidR="006E18DF">
                <w:rPr>
                  <w:noProof/>
                  <w:webHidden/>
                </w:rPr>
                <w:t>59</w:t>
              </w:r>
              <w:r>
                <w:rPr>
                  <w:noProof/>
                  <w:webHidden/>
                </w:rPr>
                <w:fldChar w:fldCharType="end"/>
              </w:r>
              <w:r w:rsidRPr="00B303A9">
                <w:rPr>
                  <w:rStyle w:val="Hyperlink"/>
                  <w:rPrChange w:id="340"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341" w:author="Skat" w:date="2010-06-25T12:54:00Z">
                  <w:pPr>
                    <w:pStyle w:val="Indholdsfortegnelse1"/>
                    <w:tabs>
                      <w:tab w:val="left" w:pos="440"/>
                      <w:tab w:val="right" w:leader="dot" w:pos="10705"/>
                    </w:tabs>
                  </w:pPr>
                </w:pPrChange>
              </w:pPr>
              <w:r w:rsidRPr="00B303A9">
                <w:rPr>
                  <w:rStyle w:val="Hyperlink"/>
                  <w:rPrChange w:id="342" w:author="Skat" w:date="2010-06-25T12:54:00Z">
                    <w:rPr/>
                  </w:rPrChange>
                </w:rPr>
                <w:fldChar w:fldCharType="begin"/>
              </w:r>
              <w:ins w:id="343" w:author="Skat" w:date="2010-06-25T12:54:00Z">
                <w:r w:rsidRPr="00B303A9">
                  <w:rPr>
                    <w:rStyle w:val="Hyperlink"/>
                    <w:noProof/>
                  </w:rPr>
                  <w:instrText xml:space="preserve"> </w:instrText>
                </w:r>
              </w:ins>
              <w:r>
                <w:rPr>
                  <w:noProof/>
                </w:rPr>
                <w:instrText>HYPERLINK \l "_</w:instrText>
              </w:r>
              <w:del w:id="344" w:author="Skat" w:date="2010-06-25T12:54:00Z">
                <w:r w:rsidR="00786046">
                  <w:delInstrText>Toc263947336"</w:delInstrText>
                </w:r>
              </w:del>
              <w:ins w:id="345" w:author="Skat" w:date="2010-06-25T12:54:00Z">
                <w:r>
                  <w:rPr>
                    <w:noProof/>
                  </w:rPr>
                  <w:instrText>Toc265233869"</w:instrText>
                </w:r>
                <w:r w:rsidRPr="00B303A9">
                  <w:rPr>
                    <w:rStyle w:val="Hyperlink"/>
                    <w:noProof/>
                  </w:rPr>
                  <w:instrText xml:space="preserve"> </w:instrText>
                </w:r>
                <w:r w:rsidRPr="00B303A9">
                  <w:rPr>
                    <w:rStyle w:val="Hyperlink"/>
                    <w:noProof/>
                  </w:rPr>
                </w:r>
              </w:ins>
              <w:r w:rsidRPr="00B303A9">
                <w:rPr>
                  <w:rStyle w:val="Hyperlink"/>
                  <w:rPrChange w:id="346" w:author="Skat" w:date="2010-06-25T12:54:00Z">
                    <w:rPr/>
                  </w:rPrChange>
                </w:rPr>
                <w:fldChar w:fldCharType="separate"/>
              </w:r>
              <w:del w:id="347"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DMO NemKonto</w:delText>
                </w:r>
                <w:r w:rsidR="00AB1C8B">
                  <w:rPr>
                    <w:noProof/>
                    <w:webHidden/>
                  </w:rPr>
                  <w:tab/>
                </w:r>
              </w:del>
              <w:ins w:id="348" w:author="Skat" w:date="2010-06-25T12:54:00Z">
                <w:r w:rsidRPr="00B303A9">
                  <w:rPr>
                    <w:rStyle w:val="Hyperlink"/>
                    <w:noProof/>
                  </w:rPr>
                  <w:t>3.13</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ins>
              <w:r>
                <w:rPr>
                  <w:noProof/>
                  <w:webHidden/>
                </w:rPr>
                <w:fldChar w:fldCharType="begin"/>
              </w:r>
              <w:r>
                <w:rPr>
                  <w:noProof/>
                  <w:webHidden/>
                </w:rPr>
                <w:instrText xml:space="preserve"> PAGEREF _</w:instrText>
              </w:r>
              <w:del w:id="349" w:author="Skat" w:date="2010-06-25T12:54:00Z">
                <w:r w:rsidR="00AB1C8B">
                  <w:rPr>
                    <w:noProof/>
                    <w:webHidden/>
                  </w:rPr>
                  <w:delInstrText>Toc263947336</w:delInstrText>
                </w:r>
              </w:del>
              <w:ins w:id="350" w:author="Skat" w:date="2010-06-25T12:54:00Z">
                <w:r>
                  <w:rPr>
                    <w:noProof/>
                    <w:webHidden/>
                  </w:rPr>
                  <w:instrText>Toc265233869</w:instrText>
                </w:r>
              </w:ins>
              <w:r>
                <w:rPr>
                  <w:noProof/>
                  <w:webHidden/>
                </w:rPr>
                <w:instrText xml:space="preserve"> \h </w:instrText>
              </w:r>
              <w:r>
                <w:rPr>
                  <w:noProof/>
                  <w:webHidden/>
                </w:rPr>
              </w:r>
              <w:r>
                <w:rPr>
                  <w:noProof/>
                  <w:webHidden/>
                </w:rPr>
                <w:fldChar w:fldCharType="separate"/>
              </w:r>
              <w:r w:rsidR="006E18DF">
                <w:rPr>
                  <w:noProof/>
                  <w:webHidden/>
                </w:rPr>
                <w:t>61</w:t>
              </w:r>
              <w:r>
                <w:rPr>
                  <w:noProof/>
                  <w:webHidden/>
                </w:rPr>
                <w:fldChar w:fldCharType="end"/>
              </w:r>
              <w:r w:rsidRPr="00B303A9">
                <w:rPr>
                  <w:rStyle w:val="Hyperlink"/>
                  <w:rPrChange w:id="351"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352" w:author="Skat" w:date="2010-06-25T12:54:00Z">
                  <w:pPr>
                    <w:pStyle w:val="Indholdsfortegnelse2"/>
                    <w:tabs>
                      <w:tab w:val="left" w:pos="880"/>
                      <w:tab w:val="right" w:leader="dot" w:pos="10705"/>
                    </w:tabs>
                  </w:pPr>
                </w:pPrChange>
              </w:pPr>
              <w:r w:rsidRPr="00B303A9">
                <w:rPr>
                  <w:rStyle w:val="Hyperlink"/>
                  <w:rPrChange w:id="353" w:author="Skat" w:date="2010-06-25T12:54:00Z">
                    <w:rPr/>
                  </w:rPrChange>
                </w:rPr>
                <w:fldChar w:fldCharType="begin"/>
              </w:r>
              <w:ins w:id="354" w:author="Skat" w:date="2010-06-25T12:54:00Z">
                <w:r w:rsidRPr="00B303A9">
                  <w:rPr>
                    <w:rStyle w:val="Hyperlink"/>
                    <w:noProof/>
                  </w:rPr>
                  <w:instrText xml:space="preserve"> </w:instrText>
                </w:r>
              </w:ins>
              <w:r>
                <w:rPr>
                  <w:noProof/>
                </w:rPr>
                <w:instrText>HYPERLINK \l "_</w:instrText>
              </w:r>
              <w:del w:id="355" w:author="Skat" w:date="2010-06-25T12:54:00Z">
                <w:r w:rsidR="00786046">
                  <w:delInstrText>Toc263947337"</w:delInstrText>
                </w:r>
              </w:del>
              <w:ins w:id="356" w:author="Skat" w:date="2010-06-25T12:54:00Z">
                <w:r>
                  <w:rPr>
                    <w:noProof/>
                  </w:rPr>
                  <w:instrText>Toc265233870"</w:instrText>
                </w:r>
                <w:r w:rsidRPr="00B303A9">
                  <w:rPr>
                    <w:rStyle w:val="Hyperlink"/>
                    <w:noProof/>
                  </w:rPr>
                  <w:instrText xml:space="preserve"> </w:instrText>
                </w:r>
                <w:r w:rsidRPr="00B303A9">
                  <w:rPr>
                    <w:rStyle w:val="Hyperlink"/>
                    <w:noProof/>
                  </w:rPr>
                </w:r>
              </w:ins>
              <w:r w:rsidRPr="00B303A9">
                <w:rPr>
                  <w:rStyle w:val="Hyperlink"/>
                  <w:rPrChange w:id="357" w:author="Skat" w:date="2010-06-25T12:54:00Z">
                    <w:rPr/>
                  </w:rPrChange>
                </w:rPr>
                <w:fldChar w:fldCharType="separate"/>
              </w:r>
              <w:del w:id="358" w:author="Skat" w:date="2010-06-25T12:54:00Z">
                <w:r w:rsidR="00AB1C8B" w:rsidRPr="00575F5F">
                  <w:rPr>
                    <w:rStyle w:val="Hyperlink"/>
                    <w:noProof/>
                  </w:rPr>
                  <w:delText>4.1</w:delText>
                </w:r>
                <w:r w:rsidR="00AB1C8B">
                  <w:rPr>
                    <w:rFonts w:asciiTheme="minorHAnsi" w:eastAsiaTheme="minorEastAsia" w:hAnsiTheme="minorHAnsi" w:cstheme="minorBidi"/>
                    <w:noProof/>
                    <w:sz w:val="22"/>
                    <w:szCs w:val="22"/>
                  </w:rPr>
                  <w:tab/>
                </w:r>
                <w:r w:rsidR="00AB1C8B" w:rsidRPr="00575F5F">
                  <w:rPr>
                    <w:rStyle w:val="Hyperlink"/>
                    <w:noProof/>
                  </w:rPr>
                  <w:delText>Bank</w:delText>
                </w:r>
              </w:del>
              <w:ins w:id="359" w:author="Skat" w:date="2010-06-25T12:54:00Z">
                <w:r w:rsidRPr="00B303A9">
                  <w:rPr>
                    <w:rStyle w:val="Hyperlink"/>
                    <w:noProof/>
                  </w:rPr>
                  <w:t>3.14</w:t>
                </w:r>
                <w:r>
                  <w:rPr>
                    <w:rFonts w:asciiTheme="minorHAnsi" w:eastAsiaTheme="minorEastAsia" w:hAnsiTheme="minorHAnsi" w:cstheme="minorBidi"/>
                    <w:noProof/>
                    <w:sz w:val="22"/>
                    <w:szCs w:val="22"/>
                  </w:rPr>
                  <w:tab/>
                </w:r>
                <w:r w:rsidRPr="00B303A9">
                  <w:rPr>
                    <w:rStyle w:val="Hyperlink"/>
                    <w:noProof/>
                  </w:rPr>
                  <w:t>Saldo</w:t>
                </w:r>
              </w:ins>
              <w:r>
                <w:rPr>
                  <w:noProof/>
                  <w:webHidden/>
                </w:rPr>
                <w:tab/>
              </w:r>
              <w:r>
                <w:rPr>
                  <w:noProof/>
                  <w:webHidden/>
                </w:rPr>
                <w:fldChar w:fldCharType="begin"/>
              </w:r>
              <w:r>
                <w:rPr>
                  <w:noProof/>
                  <w:webHidden/>
                </w:rPr>
                <w:instrText xml:space="preserve"> PAGEREF _</w:instrText>
              </w:r>
              <w:del w:id="360" w:author="Skat" w:date="2010-06-25T12:54:00Z">
                <w:r w:rsidR="00AB1C8B">
                  <w:rPr>
                    <w:noProof/>
                    <w:webHidden/>
                  </w:rPr>
                  <w:delInstrText>Toc263947337</w:delInstrText>
                </w:r>
              </w:del>
              <w:ins w:id="361" w:author="Skat" w:date="2010-06-25T12:54:00Z">
                <w:r>
                  <w:rPr>
                    <w:noProof/>
                    <w:webHidden/>
                  </w:rPr>
                  <w:instrText>Toc265233870</w:instrText>
                </w:r>
              </w:ins>
              <w:r>
                <w:rPr>
                  <w:noProof/>
                  <w:webHidden/>
                </w:rPr>
                <w:instrText xml:space="preserve"> \h </w:instrText>
              </w:r>
              <w:r>
                <w:rPr>
                  <w:noProof/>
                  <w:webHidden/>
                </w:rPr>
              </w:r>
              <w:r>
                <w:rPr>
                  <w:noProof/>
                  <w:webHidden/>
                </w:rPr>
                <w:fldChar w:fldCharType="separate"/>
              </w:r>
              <w:r w:rsidR="006E18DF">
                <w:rPr>
                  <w:noProof/>
                  <w:webHidden/>
                </w:rPr>
                <w:t>63</w:t>
              </w:r>
              <w:r>
                <w:rPr>
                  <w:noProof/>
                  <w:webHidden/>
                </w:rPr>
                <w:fldChar w:fldCharType="end"/>
              </w:r>
              <w:r w:rsidRPr="00B303A9">
                <w:rPr>
                  <w:rStyle w:val="Hyperlink"/>
                  <w:rPrChange w:id="362"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363" w:author="Skat" w:date="2010-06-25T12:54:00Z">
                  <w:pPr>
                    <w:pStyle w:val="Indholdsfortegnelse2"/>
                    <w:tabs>
                      <w:tab w:val="left" w:pos="880"/>
                      <w:tab w:val="right" w:leader="dot" w:pos="10705"/>
                    </w:tabs>
                  </w:pPr>
                </w:pPrChange>
              </w:pPr>
              <w:r w:rsidRPr="00B303A9">
                <w:rPr>
                  <w:rStyle w:val="Hyperlink"/>
                  <w:rPrChange w:id="364" w:author="Skat" w:date="2010-06-25T12:54:00Z">
                    <w:rPr/>
                  </w:rPrChange>
                </w:rPr>
                <w:fldChar w:fldCharType="begin"/>
              </w:r>
              <w:ins w:id="365" w:author="Skat" w:date="2010-06-25T12:54:00Z">
                <w:r w:rsidRPr="00B303A9">
                  <w:rPr>
                    <w:rStyle w:val="Hyperlink"/>
                    <w:noProof/>
                  </w:rPr>
                  <w:instrText xml:space="preserve"> </w:instrText>
                </w:r>
              </w:ins>
              <w:r>
                <w:rPr>
                  <w:noProof/>
                </w:rPr>
                <w:instrText>HYPERLINK \l "_</w:instrText>
              </w:r>
              <w:del w:id="366" w:author="Skat" w:date="2010-06-25T12:54:00Z">
                <w:r w:rsidR="00786046">
                  <w:delInstrText>Toc263947338"</w:delInstrText>
                </w:r>
              </w:del>
              <w:ins w:id="367" w:author="Skat" w:date="2010-06-25T12:54:00Z">
                <w:r>
                  <w:rPr>
                    <w:noProof/>
                  </w:rPr>
                  <w:instrText>Toc265233871"</w:instrText>
                </w:r>
                <w:r w:rsidRPr="00B303A9">
                  <w:rPr>
                    <w:rStyle w:val="Hyperlink"/>
                    <w:noProof/>
                  </w:rPr>
                  <w:instrText xml:space="preserve"> </w:instrText>
                </w:r>
                <w:r w:rsidRPr="00B303A9">
                  <w:rPr>
                    <w:rStyle w:val="Hyperlink"/>
                    <w:noProof/>
                  </w:rPr>
                </w:r>
              </w:ins>
              <w:r w:rsidRPr="00B303A9">
                <w:rPr>
                  <w:rStyle w:val="Hyperlink"/>
                  <w:rPrChange w:id="368" w:author="Skat" w:date="2010-06-25T12:54:00Z">
                    <w:rPr/>
                  </w:rPrChange>
                </w:rPr>
                <w:fldChar w:fldCharType="separate"/>
              </w:r>
              <w:del w:id="369" w:author="Skat" w:date="2010-06-25T12:54:00Z">
                <w:r w:rsidR="00AB1C8B" w:rsidRPr="00575F5F">
                  <w:rPr>
                    <w:rStyle w:val="Hyperlink"/>
                    <w:noProof/>
                  </w:rPr>
                  <w:delText>4.2</w:delText>
                </w:r>
                <w:r w:rsidR="00AB1C8B">
                  <w:rPr>
                    <w:rFonts w:asciiTheme="minorHAnsi" w:eastAsiaTheme="minorEastAsia" w:hAnsiTheme="minorHAnsi" w:cstheme="minorBidi"/>
                    <w:noProof/>
                    <w:sz w:val="22"/>
                    <w:szCs w:val="22"/>
                  </w:rPr>
                  <w:tab/>
                </w:r>
                <w:r w:rsidR="00AB1C8B" w:rsidRPr="00575F5F">
                  <w:rPr>
                    <w:rStyle w:val="Hyperlink"/>
                    <w:noProof/>
                  </w:rPr>
                  <w:delText>BankKontoOplysning</w:delText>
                </w:r>
                <w:r w:rsidR="00AB1C8B">
                  <w:rPr>
                    <w:noProof/>
                    <w:webHidden/>
                  </w:rPr>
                  <w:tab/>
                </w:r>
              </w:del>
              <w:ins w:id="370"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DMO NemKonto</w:t>
                </w:r>
                <w:r>
                  <w:rPr>
                    <w:noProof/>
                    <w:webHidden/>
                  </w:rPr>
                  <w:tab/>
                </w:r>
              </w:ins>
              <w:r>
                <w:rPr>
                  <w:noProof/>
                  <w:webHidden/>
                </w:rPr>
                <w:fldChar w:fldCharType="begin"/>
              </w:r>
              <w:r>
                <w:rPr>
                  <w:noProof/>
                  <w:webHidden/>
                </w:rPr>
                <w:instrText xml:space="preserve"> PAGEREF _</w:instrText>
              </w:r>
              <w:del w:id="371" w:author="Skat" w:date="2010-06-25T12:54:00Z">
                <w:r w:rsidR="00AB1C8B">
                  <w:rPr>
                    <w:noProof/>
                    <w:webHidden/>
                  </w:rPr>
                  <w:delInstrText>Toc263947338</w:delInstrText>
                </w:r>
              </w:del>
              <w:ins w:id="372" w:author="Skat" w:date="2010-06-25T12:54:00Z">
                <w:r>
                  <w:rPr>
                    <w:noProof/>
                    <w:webHidden/>
                  </w:rPr>
                  <w:instrText>Toc265233871</w:instrText>
                </w:r>
              </w:ins>
              <w:r>
                <w:rPr>
                  <w:noProof/>
                  <w:webHidden/>
                </w:rPr>
                <w:instrText xml:space="preserve"> \h </w:instrText>
              </w:r>
              <w:r>
                <w:rPr>
                  <w:noProof/>
                  <w:webHidden/>
                </w:rPr>
              </w:r>
              <w:r>
                <w:rPr>
                  <w:noProof/>
                  <w:webHidden/>
                </w:rPr>
                <w:fldChar w:fldCharType="separate"/>
              </w:r>
              <w:r w:rsidR="006E18DF">
                <w:rPr>
                  <w:noProof/>
                  <w:webHidden/>
                </w:rPr>
                <w:t>64</w:t>
              </w:r>
              <w:r>
                <w:rPr>
                  <w:noProof/>
                  <w:webHidden/>
                </w:rPr>
                <w:fldChar w:fldCharType="end"/>
              </w:r>
              <w:r w:rsidRPr="00B303A9">
                <w:rPr>
                  <w:rStyle w:val="Hyperlink"/>
                  <w:rPrChange w:id="37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374" w:author="Skat" w:date="2010-06-25T12:54:00Z">
                    <w:rPr/>
                  </w:rPrChange>
                </w:rPr>
                <w:fldChar w:fldCharType="begin"/>
              </w:r>
              <w:ins w:id="375" w:author="Skat" w:date="2010-06-25T12:54:00Z">
                <w:r w:rsidRPr="00B303A9">
                  <w:rPr>
                    <w:rStyle w:val="Hyperlink"/>
                    <w:noProof/>
                  </w:rPr>
                  <w:instrText xml:space="preserve"> </w:instrText>
                </w:r>
              </w:ins>
              <w:r>
                <w:rPr>
                  <w:noProof/>
                </w:rPr>
                <w:instrText>HYPERLINK \l "_</w:instrText>
              </w:r>
              <w:del w:id="376" w:author="Skat" w:date="2010-06-25T12:54:00Z">
                <w:r w:rsidR="00786046">
                  <w:delInstrText>Toc263947339"</w:delInstrText>
                </w:r>
              </w:del>
              <w:ins w:id="377" w:author="Skat" w:date="2010-06-25T12:54:00Z">
                <w:r>
                  <w:rPr>
                    <w:noProof/>
                  </w:rPr>
                  <w:instrText>Toc265233872"</w:instrText>
                </w:r>
                <w:r w:rsidRPr="00B303A9">
                  <w:rPr>
                    <w:rStyle w:val="Hyperlink"/>
                    <w:noProof/>
                  </w:rPr>
                  <w:instrText xml:space="preserve"> </w:instrText>
                </w:r>
                <w:r w:rsidRPr="00B303A9">
                  <w:rPr>
                    <w:rStyle w:val="Hyperlink"/>
                    <w:noProof/>
                  </w:rPr>
                </w:r>
              </w:ins>
              <w:r w:rsidRPr="00B303A9">
                <w:rPr>
                  <w:rStyle w:val="Hyperlink"/>
                  <w:rPrChange w:id="378" w:author="Skat" w:date="2010-06-25T12:54:00Z">
                    <w:rPr/>
                  </w:rPrChange>
                </w:rPr>
                <w:fldChar w:fldCharType="separate"/>
              </w:r>
              <w:r w:rsidRPr="00B303A9">
                <w:rPr>
                  <w:rStyle w:val="Hyperlink"/>
                  <w:noProof/>
                </w:rPr>
                <w:t>4.</w:t>
              </w:r>
              <w:del w:id="379" w:author="Skat" w:date="2010-06-25T12:54:00Z">
                <w:r w:rsidR="00AB1C8B" w:rsidRPr="00575F5F">
                  <w:rPr>
                    <w:rStyle w:val="Hyperlink"/>
                    <w:noProof/>
                  </w:rPr>
                  <w:delText>3</w:delText>
                </w:r>
                <w:r w:rsidR="00AB1C8B">
                  <w:rPr>
                    <w:rFonts w:asciiTheme="minorHAnsi" w:eastAsiaTheme="minorEastAsia" w:hAnsiTheme="minorHAnsi" w:cstheme="minorBidi"/>
                    <w:noProof/>
                    <w:sz w:val="22"/>
                    <w:szCs w:val="22"/>
                  </w:rPr>
                  <w:tab/>
                </w:r>
                <w:r w:rsidR="00AB1C8B" w:rsidRPr="00575F5F">
                  <w:rPr>
                    <w:rStyle w:val="Hyperlink"/>
                    <w:noProof/>
                  </w:rPr>
                  <w:delText>Kunde</w:delText>
                </w:r>
              </w:del>
              <w:ins w:id="380"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Bank</w:t>
                </w:r>
              </w:ins>
              <w:r>
                <w:rPr>
                  <w:noProof/>
                  <w:webHidden/>
                </w:rPr>
                <w:tab/>
              </w:r>
              <w:r>
                <w:rPr>
                  <w:noProof/>
                  <w:webHidden/>
                </w:rPr>
                <w:fldChar w:fldCharType="begin"/>
              </w:r>
              <w:r>
                <w:rPr>
                  <w:noProof/>
                  <w:webHidden/>
                </w:rPr>
                <w:instrText xml:space="preserve"> PAGEREF _</w:instrText>
              </w:r>
              <w:del w:id="381" w:author="Skat" w:date="2010-06-25T12:54:00Z">
                <w:r w:rsidR="00AB1C8B">
                  <w:rPr>
                    <w:noProof/>
                    <w:webHidden/>
                  </w:rPr>
                  <w:delInstrText>Toc263947339</w:delInstrText>
                </w:r>
              </w:del>
              <w:ins w:id="382" w:author="Skat" w:date="2010-06-25T12:54:00Z">
                <w:r>
                  <w:rPr>
                    <w:noProof/>
                    <w:webHidden/>
                  </w:rPr>
                  <w:instrText>Toc265233872</w:instrText>
                </w:r>
              </w:ins>
              <w:r>
                <w:rPr>
                  <w:noProof/>
                  <w:webHidden/>
                </w:rPr>
                <w:instrText xml:space="preserve"> \h </w:instrText>
              </w:r>
              <w:r>
                <w:rPr>
                  <w:noProof/>
                  <w:webHidden/>
                </w:rPr>
              </w:r>
              <w:r>
                <w:rPr>
                  <w:noProof/>
                  <w:webHidden/>
                </w:rPr>
                <w:fldChar w:fldCharType="separate"/>
              </w:r>
              <w:r w:rsidR="006E18DF">
                <w:rPr>
                  <w:noProof/>
                  <w:webHidden/>
                </w:rPr>
                <w:t>65</w:t>
              </w:r>
              <w:r>
                <w:rPr>
                  <w:noProof/>
                  <w:webHidden/>
                </w:rPr>
                <w:fldChar w:fldCharType="end"/>
              </w:r>
              <w:r w:rsidRPr="00B303A9">
                <w:rPr>
                  <w:rStyle w:val="Hyperlink"/>
                  <w:rPrChange w:id="38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384" w:author="Skat" w:date="2010-06-25T12:54:00Z">
                    <w:rPr/>
                  </w:rPrChange>
                </w:rPr>
                <w:fldChar w:fldCharType="begin"/>
              </w:r>
              <w:ins w:id="385" w:author="Skat" w:date="2010-06-25T12:54:00Z">
                <w:r w:rsidRPr="00B303A9">
                  <w:rPr>
                    <w:rStyle w:val="Hyperlink"/>
                    <w:noProof/>
                  </w:rPr>
                  <w:instrText xml:space="preserve"> </w:instrText>
                </w:r>
              </w:ins>
              <w:r>
                <w:rPr>
                  <w:noProof/>
                </w:rPr>
                <w:instrText>HYPERLINK \l "_</w:instrText>
              </w:r>
              <w:del w:id="386" w:author="Skat" w:date="2010-06-25T12:54:00Z">
                <w:r w:rsidR="00786046">
                  <w:delInstrText>Toc263947340"</w:delInstrText>
                </w:r>
              </w:del>
              <w:ins w:id="387" w:author="Skat" w:date="2010-06-25T12:54:00Z">
                <w:r>
                  <w:rPr>
                    <w:noProof/>
                  </w:rPr>
                  <w:instrText>Toc265233873"</w:instrText>
                </w:r>
                <w:r w:rsidRPr="00B303A9">
                  <w:rPr>
                    <w:rStyle w:val="Hyperlink"/>
                    <w:noProof/>
                  </w:rPr>
                  <w:instrText xml:space="preserve"> </w:instrText>
                </w:r>
                <w:r w:rsidRPr="00B303A9">
                  <w:rPr>
                    <w:rStyle w:val="Hyperlink"/>
                    <w:noProof/>
                  </w:rPr>
                </w:r>
              </w:ins>
              <w:r w:rsidRPr="00B303A9">
                <w:rPr>
                  <w:rStyle w:val="Hyperlink"/>
                  <w:rPrChange w:id="388" w:author="Skat" w:date="2010-06-25T12:54:00Z">
                    <w:rPr/>
                  </w:rPrChange>
                </w:rPr>
                <w:fldChar w:fldCharType="separate"/>
              </w:r>
              <w:r w:rsidRPr="00B303A9">
                <w:rPr>
                  <w:rStyle w:val="Hyperlink"/>
                  <w:noProof/>
                </w:rPr>
                <w:t>4.</w:t>
              </w:r>
              <w:del w:id="389"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NemKontoUdbetaling</w:delText>
                </w:r>
              </w:del>
              <w:ins w:id="390"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BankKontoOplysning</w:t>
                </w:r>
              </w:ins>
              <w:r>
                <w:rPr>
                  <w:noProof/>
                  <w:webHidden/>
                </w:rPr>
                <w:tab/>
              </w:r>
              <w:r>
                <w:rPr>
                  <w:noProof/>
                  <w:webHidden/>
                </w:rPr>
                <w:fldChar w:fldCharType="begin"/>
              </w:r>
              <w:r>
                <w:rPr>
                  <w:noProof/>
                  <w:webHidden/>
                </w:rPr>
                <w:instrText xml:space="preserve"> PAGEREF _</w:instrText>
              </w:r>
              <w:del w:id="391" w:author="Skat" w:date="2010-06-25T12:54:00Z">
                <w:r w:rsidR="00AB1C8B">
                  <w:rPr>
                    <w:noProof/>
                    <w:webHidden/>
                  </w:rPr>
                  <w:delInstrText>Toc263947340</w:delInstrText>
                </w:r>
              </w:del>
              <w:ins w:id="392" w:author="Skat" w:date="2010-06-25T12:54:00Z">
                <w:r>
                  <w:rPr>
                    <w:noProof/>
                    <w:webHidden/>
                  </w:rPr>
                  <w:instrText>Toc265233873</w:instrText>
                </w:r>
              </w:ins>
              <w:r>
                <w:rPr>
                  <w:noProof/>
                  <w:webHidden/>
                </w:rPr>
                <w:instrText xml:space="preserve"> \h </w:instrText>
              </w:r>
              <w:r>
                <w:rPr>
                  <w:noProof/>
                  <w:webHidden/>
                </w:rPr>
              </w:r>
              <w:r>
                <w:rPr>
                  <w:noProof/>
                  <w:webHidden/>
                </w:rPr>
                <w:fldChar w:fldCharType="separate"/>
              </w:r>
              <w:r w:rsidR="006E18DF">
                <w:rPr>
                  <w:noProof/>
                  <w:webHidden/>
                </w:rPr>
                <w:t>66</w:t>
              </w:r>
              <w:r>
                <w:rPr>
                  <w:noProof/>
                  <w:webHidden/>
                </w:rPr>
                <w:fldChar w:fldCharType="end"/>
              </w:r>
              <w:r w:rsidRPr="00B303A9">
                <w:rPr>
                  <w:rStyle w:val="Hyperlink"/>
                  <w:rPrChange w:id="39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394" w:author="Skat" w:date="2010-06-25T12:54:00Z">
                    <w:rPr/>
                  </w:rPrChange>
                </w:rPr>
                <w:fldChar w:fldCharType="begin"/>
              </w:r>
              <w:ins w:id="395" w:author="Skat" w:date="2010-06-25T12:54:00Z">
                <w:r w:rsidRPr="00B303A9">
                  <w:rPr>
                    <w:rStyle w:val="Hyperlink"/>
                    <w:noProof/>
                  </w:rPr>
                  <w:instrText xml:space="preserve"> </w:instrText>
                </w:r>
              </w:ins>
              <w:r>
                <w:rPr>
                  <w:noProof/>
                </w:rPr>
                <w:instrText>HYPERLINK \l "_</w:instrText>
              </w:r>
              <w:del w:id="396" w:author="Skat" w:date="2010-06-25T12:54:00Z">
                <w:r w:rsidR="00786046">
                  <w:delInstrText>Toc263947341"</w:delInstrText>
                </w:r>
              </w:del>
              <w:ins w:id="397" w:author="Skat" w:date="2010-06-25T12:54:00Z">
                <w:r>
                  <w:rPr>
                    <w:noProof/>
                  </w:rPr>
                  <w:instrText>Toc265233874"</w:instrText>
                </w:r>
                <w:r w:rsidRPr="00B303A9">
                  <w:rPr>
                    <w:rStyle w:val="Hyperlink"/>
                    <w:noProof/>
                  </w:rPr>
                  <w:instrText xml:space="preserve"> </w:instrText>
                </w:r>
                <w:r w:rsidRPr="00B303A9">
                  <w:rPr>
                    <w:rStyle w:val="Hyperlink"/>
                    <w:noProof/>
                  </w:rPr>
                </w:r>
              </w:ins>
              <w:r w:rsidRPr="00B303A9">
                <w:rPr>
                  <w:rStyle w:val="Hyperlink"/>
                  <w:rPrChange w:id="398" w:author="Skat" w:date="2010-06-25T12:54:00Z">
                    <w:rPr/>
                  </w:rPrChange>
                </w:rPr>
                <w:fldChar w:fldCharType="separate"/>
              </w:r>
              <w:del w:id="399" w:author="Skat" w:date="2010-06-25T12:54:00Z">
                <w:r w:rsidR="00AB1C8B" w:rsidRPr="00575F5F">
                  <w:rPr>
                    <w:rStyle w:val="Hyperlink"/>
                    <w:noProof/>
                  </w:rPr>
                  <w:delText>4.5</w:delText>
                </w:r>
                <w:r w:rsidR="00AB1C8B">
                  <w:rPr>
                    <w:rFonts w:asciiTheme="minorHAnsi" w:eastAsiaTheme="minorEastAsia" w:hAnsiTheme="minorHAnsi" w:cstheme="minorBidi"/>
                    <w:noProof/>
                    <w:sz w:val="22"/>
                    <w:szCs w:val="22"/>
                  </w:rPr>
                  <w:tab/>
                </w:r>
                <w:r w:rsidR="00AB1C8B" w:rsidRPr="00575F5F">
                  <w:rPr>
                    <w:rStyle w:val="Hyperlink"/>
                    <w:noProof/>
                  </w:rPr>
                  <w:delText>NemKontoUdbetalingListe</w:delText>
                </w:r>
                <w:r w:rsidR="00AB1C8B">
                  <w:rPr>
                    <w:noProof/>
                    <w:webHidden/>
                  </w:rPr>
                  <w:tab/>
                </w:r>
              </w:del>
              <w:ins w:id="400" w:author="Skat" w:date="2010-06-25T12:54:00Z">
                <w:r w:rsidRPr="00B303A9">
                  <w:rPr>
                    <w:rStyle w:val="Hyperlink"/>
                    <w:noProof/>
                  </w:rPr>
                  <w:t>4.3</w:t>
                </w:r>
                <w:r>
                  <w:rPr>
                    <w:rFonts w:asciiTheme="minorHAnsi" w:eastAsiaTheme="minorEastAsia" w:hAnsiTheme="minorHAnsi" w:cstheme="minorBidi"/>
                    <w:noProof/>
                    <w:sz w:val="22"/>
                    <w:szCs w:val="22"/>
                  </w:rPr>
                  <w:tab/>
                </w:r>
                <w:r w:rsidRPr="00B303A9">
                  <w:rPr>
                    <w:rStyle w:val="Hyperlink"/>
                    <w:noProof/>
                  </w:rPr>
                  <w:t>Kunde</w:t>
                </w:r>
                <w:r>
                  <w:rPr>
                    <w:noProof/>
                    <w:webHidden/>
                  </w:rPr>
                  <w:tab/>
                </w:r>
              </w:ins>
              <w:r>
                <w:rPr>
                  <w:noProof/>
                  <w:webHidden/>
                </w:rPr>
                <w:fldChar w:fldCharType="begin"/>
              </w:r>
              <w:r>
                <w:rPr>
                  <w:noProof/>
                  <w:webHidden/>
                </w:rPr>
                <w:instrText xml:space="preserve"> PAGEREF _</w:instrText>
              </w:r>
              <w:del w:id="401" w:author="Skat" w:date="2010-06-25T12:54:00Z">
                <w:r w:rsidR="00AB1C8B">
                  <w:rPr>
                    <w:noProof/>
                    <w:webHidden/>
                  </w:rPr>
                  <w:delInstrText>Toc263947341</w:delInstrText>
                </w:r>
              </w:del>
              <w:ins w:id="402" w:author="Skat" w:date="2010-06-25T12:54:00Z">
                <w:r>
                  <w:rPr>
                    <w:noProof/>
                    <w:webHidden/>
                  </w:rPr>
                  <w:instrText>Toc265233874</w:instrText>
                </w:r>
              </w:ins>
              <w:r>
                <w:rPr>
                  <w:noProof/>
                  <w:webHidden/>
                </w:rPr>
                <w:instrText xml:space="preserve"> \h </w:instrText>
              </w:r>
              <w:r>
                <w:rPr>
                  <w:noProof/>
                  <w:webHidden/>
                </w:rPr>
              </w:r>
              <w:r>
                <w:rPr>
                  <w:noProof/>
                  <w:webHidden/>
                </w:rPr>
                <w:fldChar w:fldCharType="separate"/>
              </w:r>
              <w:r w:rsidR="006E18DF">
                <w:rPr>
                  <w:noProof/>
                  <w:webHidden/>
                </w:rPr>
                <w:t>67</w:t>
              </w:r>
              <w:r>
                <w:rPr>
                  <w:noProof/>
                  <w:webHidden/>
                </w:rPr>
                <w:fldChar w:fldCharType="end"/>
              </w:r>
              <w:r w:rsidRPr="00B303A9">
                <w:rPr>
                  <w:rStyle w:val="Hyperlink"/>
                  <w:rPrChange w:id="40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04" w:author="Skat" w:date="2010-06-25T12:54:00Z">
                    <w:rPr/>
                  </w:rPrChange>
                </w:rPr>
                <w:fldChar w:fldCharType="begin"/>
              </w:r>
              <w:ins w:id="405" w:author="Skat" w:date="2010-06-25T12:54:00Z">
                <w:r w:rsidRPr="00B303A9">
                  <w:rPr>
                    <w:rStyle w:val="Hyperlink"/>
                    <w:noProof/>
                  </w:rPr>
                  <w:instrText xml:space="preserve"> </w:instrText>
                </w:r>
              </w:ins>
              <w:r>
                <w:rPr>
                  <w:noProof/>
                </w:rPr>
                <w:instrText>HYPERLINK \l "_</w:instrText>
              </w:r>
              <w:del w:id="406" w:author="Skat" w:date="2010-06-25T12:54:00Z">
                <w:r w:rsidR="00786046">
                  <w:delInstrText>Toc263947342"</w:delInstrText>
                </w:r>
              </w:del>
              <w:ins w:id="407" w:author="Skat" w:date="2010-06-25T12:54:00Z">
                <w:r>
                  <w:rPr>
                    <w:noProof/>
                  </w:rPr>
                  <w:instrText>Toc265233875"</w:instrText>
                </w:r>
                <w:r w:rsidRPr="00B303A9">
                  <w:rPr>
                    <w:rStyle w:val="Hyperlink"/>
                    <w:noProof/>
                  </w:rPr>
                  <w:instrText xml:space="preserve"> </w:instrText>
                </w:r>
                <w:r w:rsidRPr="00B303A9">
                  <w:rPr>
                    <w:rStyle w:val="Hyperlink"/>
                    <w:noProof/>
                  </w:rPr>
                </w:r>
              </w:ins>
              <w:r w:rsidRPr="00B303A9">
                <w:rPr>
                  <w:rStyle w:val="Hyperlink"/>
                  <w:rPrChange w:id="408" w:author="Skat" w:date="2010-06-25T12:54:00Z">
                    <w:rPr/>
                  </w:rPrChange>
                </w:rPr>
                <w:fldChar w:fldCharType="separate"/>
              </w:r>
              <w:r w:rsidRPr="00B303A9">
                <w:rPr>
                  <w:rStyle w:val="Hyperlink"/>
                  <w:noProof/>
                </w:rPr>
                <w:t>4.</w:t>
              </w:r>
              <w:del w:id="409" w:author="Skat" w:date="2010-06-25T12:54:00Z">
                <w:r w:rsidR="00AB1C8B" w:rsidRPr="00575F5F">
                  <w:rPr>
                    <w:rStyle w:val="Hyperlink"/>
                    <w:noProof/>
                  </w:rPr>
                  <w:delText>6</w:delText>
                </w:r>
                <w:r w:rsidR="00AB1C8B">
                  <w:rPr>
                    <w:rFonts w:asciiTheme="minorHAnsi" w:eastAsiaTheme="minorEastAsia" w:hAnsiTheme="minorHAnsi" w:cstheme="minorBidi"/>
                    <w:noProof/>
                    <w:sz w:val="22"/>
                    <w:szCs w:val="22"/>
                  </w:rPr>
                  <w:tab/>
                </w:r>
                <w:r w:rsidR="00AB1C8B" w:rsidRPr="00575F5F">
                  <w:rPr>
                    <w:rStyle w:val="Hyperlink"/>
                    <w:noProof/>
                  </w:rPr>
                  <w:delText>OCR</w:delText>
                </w:r>
              </w:del>
              <w:ins w:id="410"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NemKontoAftale</w:t>
                </w:r>
              </w:ins>
              <w:r>
                <w:rPr>
                  <w:noProof/>
                  <w:webHidden/>
                </w:rPr>
                <w:tab/>
              </w:r>
              <w:r>
                <w:rPr>
                  <w:noProof/>
                  <w:webHidden/>
                </w:rPr>
                <w:fldChar w:fldCharType="begin"/>
              </w:r>
              <w:r>
                <w:rPr>
                  <w:noProof/>
                  <w:webHidden/>
                </w:rPr>
                <w:instrText xml:space="preserve"> PAGEREF _</w:instrText>
              </w:r>
              <w:del w:id="411" w:author="Skat" w:date="2010-06-25T12:54:00Z">
                <w:r w:rsidR="00AB1C8B">
                  <w:rPr>
                    <w:noProof/>
                    <w:webHidden/>
                  </w:rPr>
                  <w:delInstrText>Toc263947342</w:delInstrText>
                </w:r>
              </w:del>
              <w:ins w:id="412" w:author="Skat" w:date="2010-06-25T12:54:00Z">
                <w:r>
                  <w:rPr>
                    <w:noProof/>
                    <w:webHidden/>
                  </w:rPr>
                  <w:instrText>Toc265233875</w:instrText>
                </w:r>
              </w:ins>
              <w:r>
                <w:rPr>
                  <w:noProof/>
                  <w:webHidden/>
                </w:rPr>
                <w:instrText xml:space="preserve"> \h </w:instrText>
              </w:r>
              <w:r>
                <w:rPr>
                  <w:noProof/>
                  <w:webHidden/>
                </w:rPr>
              </w:r>
              <w:r>
                <w:rPr>
                  <w:noProof/>
                  <w:webHidden/>
                </w:rPr>
                <w:fldChar w:fldCharType="separate"/>
              </w:r>
              <w:r w:rsidR="006E18DF">
                <w:rPr>
                  <w:noProof/>
                  <w:webHidden/>
                </w:rPr>
                <w:t>68</w:t>
              </w:r>
              <w:r>
                <w:rPr>
                  <w:noProof/>
                  <w:webHidden/>
                </w:rPr>
                <w:fldChar w:fldCharType="end"/>
              </w:r>
              <w:r w:rsidRPr="00B303A9">
                <w:rPr>
                  <w:rStyle w:val="Hyperlink"/>
                  <w:rPrChange w:id="41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14" w:author="Skat" w:date="2010-06-25T12:54:00Z">
                    <w:rPr/>
                  </w:rPrChange>
                </w:rPr>
                <w:fldChar w:fldCharType="begin"/>
              </w:r>
              <w:ins w:id="415" w:author="Skat" w:date="2010-06-25T12:54:00Z">
                <w:r w:rsidRPr="00B303A9">
                  <w:rPr>
                    <w:rStyle w:val="Hyperlink"/>
                    <w:noProof/>
                  </w:rPr>
                  <w:instrText xml:space="preserve"> </w:instrText>
                </w:r>
              </w:ins>
              <w:r>
                <w:rPr>
                  <w:noProof/>
                </w:rPr>
                <w:instrText>HYPERLINK \l "_</w:instrText>
              </w:r>
              <w:del w:id="416" w:author="Skat" w:date="2010-06-25T12:54:00Z">
                <w:r w:rsidR="00786046">
                  <w:delInstrText>Toc263947343"</w:delInstrText>
                </w:r>
              </w:del>
              <w:ins w:id="417" w:author="Skat" w:date="2010-06-25T12:54:00Z">
                <w:r>
                  <w:rPr>
                    <w:noProof/>
                  </w:rPr>
                  <w:instrText>Toc265233876"</w:instrText>
                </w:r>
                <w:r w:rsidRPr="00B303A9">
                  <w:rPr>
                    <w:rStyle w:val="Hyperlink"/>
                    <w:noProof/>
                  </w:rPr>
                  <w:instrText xml:space="preserve"> </w:instrText>
                </w:r>
                <w:r w:rsidRPr="00B303A9">
                  <w:rPr>
                    <w:rStyle w:val="Hyperlink"/>
                    <w:noProof/>
                  </w:rPr>
                </w:r>
              </w:ins>
              <w:r w:rsidRPr="00B303A9">
                <w:rPr>
                  <w:rStyle w:val="Hyperlink"/>
                  <w:rPrChange w:id="418" w:author="Skat" w:date="2010-06-25T12:54:00Z">
                    <w:rPr/>
                  </w:rPrChange>
                </w:rPr>
                <w:fldChar w:fldCharType="separate"/>
              </w:r>
              <w:r w:rsidRPr="00B303A9">
                <w:rPr>
                  <w:rStyle w:val="Hyperlink"/>
                  <w:noProof/>
                </w:rPr>
                <w:t>4.</w:t>
              </w:r>
              <w:del w:id="419"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ProduktionEnhed</w:delText>
                </w:r>
              </w:del>
              <w:ins w:id="420"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NemKontoUdbetaling</w:t>
                </w:r>
              </w:ins>
              <w:r>
                <w:rPr>
                  <w:noProof/>
                  <w:webHidden/>
                </w:rPr>
                <w:tab/>
              </w:r>
              <w:r>
                <w:rPr>
                  <w:noProof/>
                  <w:webHidden/>
                </w:rPr>
                <w:fldChar w:fldCharType="begin"/>
              </w:r>
              <w:r>
                <w:rPr>
                  <w:noProof/>
                  <w:webHidden/>
                </w:rPr>
                <w:instrText xml:space="preserve"> PAGEREF _</w:instrText>
              </w:r>
              <w:del w:id="421" w:author="Skat" w:date="2010-06-25T12:54:00Z">
                <w:r w:rsidR="00AB1C8B">
                  <w:rPr>
                    <w:noProof/>
                    <w:webHidden/>
                  </w:rPr>
                  <w:delInstrText>Toc263947343</w:delInstrText>
                </w:r>
              </w:del>
              <w:ins w:id="422" w:author="Skat" w:date="2010-06-25T12:54:00Z">
                <w:r>
                  <w:rPr>
                    <w:noProof/>
                    <w:webHidden/>
                  </w:rPr>
                  <w:instrText>Toc265233876</w:instrText>
                </w:r>
              </w:ins>
              <w:r>
                <w:rPr>
                  <w:noProof/>
                  <w:webHidden/>
                </w:rPr>
                <w:instrText xml:space="preserve"> \h </w:instrText>
              </w:r>
              <w:r>
                <w:rPr>
                  <w:noProof/>
                  <w:webHidden/>
                </w:rPr>
              </w:r>
              <w:r>
                <w:rPr>
                  <w:noProof/>
                  <w:webHidden/>
                </w:rPr>
                <w:fldChar w:fldCharType="separate"/>
              </w:r>
              <w:r w:rsidR="006E18DF">
                <w:rPr>
                  <w:noProof/>
                  <w:webHidden/>
                </w:rPr>
                <w:t>69</w:t>
              </w:r>
              <w:r>
                <w:rPr>
                  <w:noProof/>
                  <w:webHidden/>
                </w:rPr>
                <w:fldChar w:fldCharType="end"/>
              </w:r>
              <w:r w:rsidRPr="00B303A9">
                <w:rPr>
                  <w:rStyle w:val="Hyperlink"/>
                  <w:rPrChange w:id="42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424" w:author="Skat" w:date="2010-06-25T12:54:00Z">
                  <w:pPr>
                    <w:pStyle w:val="Indholdsfortegnelse1"/>
                    <w:tabs>
                      <w:tab w:val="left" w:pos="440"/>
                      <w:tab w:val="right" w:leader="dot" w:pos="10705"/>
                    </w:tabs>
                  </w:pPr>
                </w:pPrChange>
              </w:pPr>
              <w:r w:rsidRPr="00B303A9">
                <w:rPr>
                  <w:rStyle w:val="Hyperlink"/>
                  <w:rPrChange w:id="425" w:author="Skat" w:date="2010-06-25T12:54:00Z">
                    <w:rPr/>
                  </w:rPrChange>
                </w:rPr>
                <w:fldChar w:fldCharType="begin"/>
              </w:r>
              <w:ins w:id="426" w:author="Skat" w:date="2010-06-25T12:54:00Z">
                <w:r w:rsidRPr="00B303A9">
                  <w:rPr>
                    <w:rStyle w:val="Hyperlink"/>
                    <w:noProof/>
                  </w:rPr>
                  <w:instrText xml:space="preserve"> </w:instrText>
                </w:r>
              </w:ins>
              <w:r>
                <w:rPr>
                  <w:noProof/>
                </w:rPr>
                <w:instrText>HYPERLINK \l "_</w:instrText>
              </w:r>
              <w:del w:id="427" w:author="Skat" w:date="2010-06-25T12:54:00Z">
                <w:r w:rsidR="00786046">
                  <w:delInstrText>Toc263947344"</w:delInstrText>
                </w:r>
              </w:del>
              <w:ins w:id="428" w:author="Skat" w:date="2010-06-25T12:54:00Z">
                <w:r>
                  <w:rPr>
                    <w:noProof/>
                  </w:rPr>
                  <w:instrText>Toc265233877"</w:instrText>
                </w:r>
                <w:r w:rsidRPr="00B303A9">
                  <w:rPr>
                    <w:rStyle w:val="Hyperlink"/>
                    <w:noProof/>
                  </w:rPr>
                  <w:instrText xml:space="preserve"> </w:instrText>
                </w:r>
                <w:r w:rsidRPr="00B303A9">
                  <w:rPr>
                    <w:rStyle w:val="Hyperlink"/>
                    <w:noProof/>
                  </w:rPr>
                </w:r>
              </w:ins>
              <w:r w:rsidRPr="00B303A9">
                <w:rPr>
                  <w:rStyle w:val="Hyperlink"/>
                  <w:rPrChange w:id="429" w:author="Skat" w:date="2010-06-25T12:54:00Z">
                    <w:rPr/>
                  </w:rPrChange>
                </w:rPr>
                <w:fldChar w:fldCharType="separate"/>
              </w:r>
              <w:del w:id="430" w:author="Skat" w:date="2010-06-25T12:54:00Z">
                <w:r w:rsidR="00AB1C8B" w:rsidRPr="00575F5F">
                  <w:rPr>
                    <w:rStyle w:val="Hyperlink"/>
                    <w:noProof/>
                  </w:rPr>
                  <w:delText>5</w:delText>
                </w:r>
                <w:r w:rsidR="00AB1C8B">
                  <w:rPr>
                    <w:rFonts w:asciiTheme="minorHAnsi" w:eastAsiaTheme="minorEastAsia" w:hAnsiTheme="minorHAnsi" w:cstheme="minorBidi"/>
                    <w:noProof/>
                    <w:sz w:val="22"/>
                    <w:szCs w:val="22"/>
                  </w:rPr>
                  <w:tab/>
                </w:r>
                <w:r w:rsidR="00AB1C8B" w:rsidRPr="00575F5F">
                  <w:rPr>
                    <w:rStyle w:val="Hyperlink"/>
                    <w:noProof/>
                  </w:rPr>
                  <w:delText>DMO Opkrævningsfordring</w:delText>
                </w:r>
                <w:r w:rsidR="00AB1C8B">
                  <w:rPr>
                    <w:noProof/>
                    <w:webHidden/>
                  </w:rPr>
                  <w:tab/>
                </w:r>
              </w:del>
              <w:ins w:id="431" w:author="Skat" w:date="2010-06-25T12:54:00Z">
                <w:r w:rsidRPr="00B303A9">
                  <w:rPr>
                    <w:rStyle w:val="Hyperlink"/>
                    <w:noProof/>
                  </w:rPr>
                  <w:t>4.6</w:t>
                </w:r>
                <w:r>
                  <w:rPr>
                    <w:rFonts w:asciiTheme="minorHAnsi" w:eastAsiaTheme="minorEastAsia" w:hAnsiTheme="minorHAnsi" w:cstheme="minorBidi"/>
                    <w:noProof/>
                    <w:sz w:val="22"/>
                    <w:szCs w:val="22"/>
                  </w:rPr>
                  <w:tab/>
                </w:r>
                <w:r w:rsidRPr="00B303A9">
                  <w:rPr>
                    <w:rStyle w:val="Hyperlink"/>
                    <w:noProof/>
                  </w:rPr>
                  <w:t>NemKontoUdbetalingListe</w:t>
                </w:r>
                <w:r>
                  <w:rPr>
                    <w:noProof/>
                    <w:webHidden/>
                  </w:rPr>
                  <w:tab/>
                </w:r>
              </w:ins>
              <w:r>
                <w:rPr>
                  <w:noProof/>
                  <w:webHidden/>
                </w:rPr>
                <w:fldChar w:fldCharType="begin"/>
              </w:r>
              <w:r>
                <w:rPr>
                  <w:noProof/>
                  <w:webHidden/>
                </w:rPr>
                <w:instrText xml:space="preserve"> PAGEREF _</w:instrText>
              </w:r>
              <w:del w:id="432" w:author="Skat" w:date="2010-06-25T12:54:00Z">
                <w:r w:rsidR="00AB1C8B">
                  <w:rPr>
                    <w:noProof/>
                    <w:webHidden/>
                  </w:rPr>
                  <w:delInstrText>Toc263947344</w:delInstrText>
                </w:r>
              </w:del>
              <w:ins w:id="433" w:author="Skat" w:date="2010-06-25T12:54:00Z">
                <w:r>
                  <w:rPr>
                    <w:noProof/>
                    <w:webHidden/>
                  </w:rPr>
                  <w:instrText>Toc265233877</w:instrText>
                </w:r>
              </w:ins>
              <w:r>
                <w:rPr>
                  <w:noProof/>
                  <w:webHidden/>
                </w:rPr>
                <w:instrText xml:space="preserve"> \h </w:instrText>
              </w:r>
              <w:r>
                <w:rPr>
                  <w:noProof/>
                  <w:webHidden/>
                </w:rPr>
              </w:r>
              <w:r>
                <w:rPr>
                  <w:noProof/>
                  <w:webHidden/>
                </w:rPr>
                <w:fldChar w:fldCharType="separate"/>
              </w:r>
              <w:r w:rsidR="006E18DF">
                <w:rPr>
                  <w:noProof/>
                  <w:webHidden/>
                </w:rPr>
                <w:t>71</w:t>
              </w:r>
              <w:r>
                <w:rPr>
                  <w:noProof/>
                  <w:webHidden/>
                </w:rPr>
                <w:fldChar w:fldCharType="end"/>
              </w:r>
              <w:r w:rsidRPr="00B303A9">
                <w:rPr>
                  <w:rStyle w:val="Hyperlink"/>
                  <w:rPrChange w:id="434"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35" w:author="Skat" w:date="2010-06-25T12:54:00Z">
                    <w:rPr/>
                  </w:rPrChange>
                </w:rPr>
                <w:fldChar w:fldCharType="begin"/>
              </w:r>
              <w:ins w:id="436" w:author="Skat" w:date="2010-06-25T12:54:00Z">
                <w:r w:rsidRPr="00B303A9">
                  <w:rPr>
                    <w:rStyle w:val="Hyperlink"/>
                    <w:noProof/>
                  </w:rPr>
                  <w:instrText xml:space="preserve"> </w:instrText>
                </w:r>
              </w:ins>
              <w:r>
                <w:rPr>
                  <w:noProof/>
                </w:rPr>
                <w:instrText>HYPERLINK \l "_</w:instrText>
              </w:r>
              <w:del w:id="437" w:author="Skat" w:date="2010-06-25T12:54:00Z">
                <w:r w:rsidR="00786046">
                  <w:delInstrText>Toc263947345"</w:delInstrText>
                </w:r>
              </w:del>
              <w:ins w:id="438" w:author="Skat" w:date="2010-06-25T12:54:00Z">
                <w:r>
                  <w:rPr>
                    <w:noProof/>
                  </w:rPr>
                  <w:instrText>Toc265233878"</w:instrText>
                </w:r>
                <w:r w:rsidRPr="00B303A9">
                  <w:rPr>
                    <w:rStyle w:val="Hyperlink"/>
                    <w:noProof/>
                  </w:rPr>
                  <w:instrText xml:space="preserve"> </w:instrText>
                </w:r>
                <w:r w:rsidRPr="00B303A9">
                  <w:rPr>
                    <w:rStyle w:val="Hyperlink"/>
                    <w:noProof/>
                  </w:rPr>
                </w:r>
              </w:ins>
              <w:r w:rsidRPr="00B303A9">
                <w:rPr>
                  <w:rStyle w:val="Hyperlink"/>
                  <w:rPrChange w:id="439" w:author="Skat" w:date="2010-06-25T12:54:00Z">
                    <w:rPr/>
                  </w:rPrChange>
                </w:rPr>
                <w:fldChar w:fldCharType="separate"/>
              </w:r>
              <w:del w:id="440" w:author="Skat" w:date="2010-06-25T12:54:00Z">
                <w:r w:rsidR="00AB1C8B" w:rsidRPr="00575F5F">
                  <w:rPr>
                    <w:rStyle w:val="Hyperlink"/>
                    <w:noProof/>
                  </w:rPr>
                  <w:delText>5.1</w:delText>
                </w:r>
                <w:r w:rsidR="00AB1C8B">
                  <w:rPr>
                    <w:rFonts w:asciiTheme="minorHAnsi" w:eastAsiaTheme="minorEastAsia" w:hAnsiTheme="minorHAnsi" w:cstheme="minorBidi"/>
                    <w:noProof/>
                    <w:sz w:val="22"/>
                    <w:szCs w:val="22"/>
                  </w:rPr>
                  <w:tab/>
                </w:r>
                <w:r w:rsidR="00AB1C8B" w:rsidRPr="00575F5F">
                  <w:rPr>
                    <w:rStyle w:val="Hyperlink"/>
                    <w:noProof/>
                  </w:rPr>
                  <w:delText>Hæftelse</w:delText>
                </w:r>
              </w:del>
              <w:ins w:id="441" w:author="Skat" w:date="2010-06-25T12:54:00Z">
                <w:r w:rsidRPr="00B303A9">
                  <w:rPr>
                    <w:rStyle w:val="Hyperlink"/>
                    <w:noProof/>
                  </w:rPr>
                  <w:t>4.7</w:t>
                </w:r>
                <w:r>
                  <w:rPr>
                    <w:rFonts w:asciiTheme="minorHAnsi" w:eastAsiaTheme="minorEastAsia" w:hAnsiTheme="minorHAnsi" w:cstheme="minorBidi"/>
                    <w:noProof/>
                    <w:sz w:val="22"/>
                    <w:szCs w:val="22"/>
                  </w:rPr>
                  <w:tab/>
                </w:r>
                <w:r w:rsidRPr="00B303A9">
                  <w:rPr>
                    <w:rStyle w:val="Hyperlink"/>
                    <w:noProof/>
                  </w:rPr>
                  <w:t>OCR</w:t>
                </w:r>
              </w:ins>
              <w:r>
                <w:rPr>
                  <w:noProof/>
                  <w:webHidden/>
                </w:rPr>
                <w:tab/>
              </w:r>
              <w:r>
                <w:rPr>
                  <w:noProof/>
                  <w:webHidden/>
                </w:rPr>
                <w:fldChar w:fldCharType="begin"/>
              </w:r>
              <w:r>
                <w:rPr>
                  <w:noProof/>
                  <w:webHidden/>
                </w:rPr>
                <w:instrText xml:space="preserve"> PAGEREF _</w:instrText>
              </w:r>
              <w:del w:id="442" w:author="Skat" w:date="2010-06-25T12:54:00Z">
                <w:r w:rsidR="00AB1C8B">
                  <w:rPr>
                    <w:noProof/>
                    <w:webHidden/>
                  </w:rPr>
                  <w:delInstrText>Toc263947345</w:delInstrText>
                </w:r>
              </w:del>
              <w:ins w:id="443" w:author="Skat" w:date="2010-06-25T12:54:00Z">
                <w:r>
                  <w:rPr>
                    <w:noProof/>
                    <w:webHidden/>
                  </w:rPr>
                  <w:instrText>Toc265233878</w:instrText>
                </w:r>
              </w:ins>
              <w:r>
                <w:rPr>
                  <w:noProof/>
                  <w:webHidden/>
                </w:rPr>
                <w:instrText xml:space="preserve"> \h </w:instrText>
              </w:r>
              <w:r>
                <w:rPr>
                  <w:noProof/>
                  <w:webHidden/>
                </w:rPr>
              </w:r>
              <w:r>
                <w:rPr>
                  <w:noProof/>
                  <w:webHidden/>
                </w:rPr>
                <w:fldChar w:fldCharType="separate"/>
              </w:r>
              <w:r w:rsidR="006E18DF">
                <w:rPr>
                  <w:noProof/>
                  <w:webHidden/>
                </w:rPr>
                <w:t>72</w:t>
              </w:r>
              <w:r>
                <w:rPr>
                  <w:noProof/>
                  <w:webHidden/>
                </w:rPr>
                <w:fldChar w:fldCharType="end"/>
              </w:r>
              <w:r w:rsidRPr="00B303A9">
                <w:rPr>
                  <w:rStyle w:val="Hyperlink"/>
                  <w:rPrChange w:id="444"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45" w:author="Skat" w:date="2010-06-25T12:54:00Z">
                    <w:rPr/>
                  </w:rPrChange>
                </w:rPr>
                <w:fldChar w:fldCharType="begin"/>
              </w:r>
              <w:ins w:id="446" w:author="Skat" w:date="2010-06-25T12:54:00Z">
                <w:r w:rsidRPr="00B303A9">
                  <w:rPr>
                    <w:rStyle w:val="Hyperlink"/>
                    <w:noProof/>
                  </w:rPr>
                  <w:instrText xml:space="preserve"> </w:instrText>
                </w:r>
              </w:ins>
              <w:r>
                <w:rPr>
                  <w:noProof/>
                </w:rPr>
                <w:instrText>HYPERLINK \l "_</w:instrText>
              </w:r>
              <w:del w:id="447" w:author="Skat" w:date="2010-06-25T12:54:00Z">
                <w:r w:rsidR="00786046">
                  <w:delInstrText>Toc263947346"</w:delInstrText>
                </w:r>
              </w:del>
              <w:ins w:id="448" w:author="Skat" w:date="2010-06-25T12:54:00Z">
                <w:r>
                  <w:rPr>
                    <w:noProof/>
                  </w:rPr>
                  <w:instrText>Toc265233879"</w:instrText>
                </w:r>
                <w:r w:rsidRPr="00B303A9">
                  <w:rPr>
                    <w:rStyle w:val="Hyperlink"/>
                    <w:noProof/>
                  </w:rPr>
                  <w:instrText xml:space="preserve"> </w:instrText>
                </w:r>
                <w:r w:rsidRPr="00B303A9">
                  <w:rPr>
                    <w:rStyle w:val="Hyperlink"/>
                    <w:noProof/>
                  </w:rPr>
                </w:r>
              </w:ins>
              <w:r w:rsidRPr="00B303A9">
                <w:rPr>
                  <w:rStyle w:val="Hyperlink"/>
                  <w:rPrChange w:id="449" w:author="Skat" w:date="2010-06-25T12:54:00Z">
                    <w:rPr/>
                  </w:rPrChange>
                </w:rPr>
                <w:fldChar w:fldCharType="separate"/>
              </w:r>
              <w:del w:id="450" w:author="Skat" w:date="2010-06-25T12:54:00Z">
                <w:r w:rsidR="00AB1C8B" w:rsidRPr="00575F5F">
                  <w:rPr>
                    <w:rStyle w:val="Hyperlink"/>
                    <w:noProof/>
                  </w:rPr>
                  <w:delText>5.2</w:delText>
                </w:r>
                <w:r w:rsidR="00AB1C8B">
                  <w:rPr>
                    <w:rFonts w:asciiTheme="minorHAnsi" w:eastAsiaTheme="minorEastAsia" w:hAnsiTheme="minorHAnsi" w:cstheme="minorBidi"/>
                    <w:noProof/>
                    <w:sz w:val="22"/>
                    <w:szCs w:val="22"/>
                  </w:rPr>
                  <w:tab/>
                </w:r>
                <w:r w:rsidR="00AB1C8B" w:rsidRPr="00575F5F">
                  <w:rPr>
                    <w:rStyle w:val="Hyperlink"/>
                    <w:noProof/>
                  </w:rPr>
                  <w:delText>Kunde</w:delText>
                </w:r>
                <w:r w:rsidR="00AB1C8B">
                  <w:rPr>
                    <w:noProof/>
                    <w:webHidden/>
                  </w:rPr>
                  <w:tab/>
                </w:r>
              </w:del>
              <w:ins w:id="451" w:author="Skat" w:date="2010-06-25T12:54:00Z">
                <w:r w:rsidRPr="00B303A9">
                  <w:rPr>
                    <w:rStyle w:val="Hyperlink"/>
                    <w:noProof/>
                  </w:rPr>
                  <w:t>4.8</w:t>
                </w:r>
                <w:r>
                  <w:rPr>
                    <w:rFonts w:asciiTheme="minorHAnsi" w:eastAsiaTheme="minorEastAsia" w:hAnsiTheme="minorHAnsi" w:cstheme="minorBidi"/>
                    <w:noProof/>
                    <w:sz w:val="22"/>
                    <w:szCs w:val="22"/>
                  </w:rPr>
                  <w:tab/>
                </w:r>
                <w:r w:rsidRPr="00B303A9">
                  <w:rPr>
                    <w:rStyle w:val="Hyperlink"/>
                    <w:noProof/>
                  </w:rPr>
                  <w:t>ProduktionEnhed</w:t>
                </w:r>
                <w:r>
                  <w:rPr>
                    <w:noProof/>
                    <w:webHidden/>
                  </w:rPr>
                  <w:tab/>
                </w:r>
              </w:ins>
              <w:r>
                <w:rPr>
                  <w:noProof/>
                  <w:webHidden/>
                </w:rPr>
                <w:fldChar w:fldCharType="begin"/>
              </w:r>
              <w:r>
                <w:rPr>
                  <w:noProof/>
                  <w:webHidden/>
                </w:rPr>
                <w:instrText xml:space="preserve"> PAGEREF _</w:instrText>
              </w:r>
              <w:del w:id="452" w:author="Skat" w:date="2010-06-25T12:54:00Z">
                <w:r w:rsidR="00AB1C8B">
                  <w:rPr>
                    <w:noProof/>
                    <w:webHidden/>
                  </w:rPr>
                  <w:delInstrText>Toc263947346</w:delInstrText>
                </w:r>
              </w:del>
              <w:ins w:id="453" w:author="Skat" w:date="2010-06-25T12:54:00Z">
                <w:r>
                  <w:rPr>
                    <w:noProof/>
                    <w:webHidden/>
                  </w:rPr>
                  <w:instrText>Toc265233879</w:instrText>
                </w:r>
              </w:ins>
              <w:r>
                <w:rPr>
                  <w:noProof/>
                  <w:webHidden/>
                </w:rPr>
                <w:instrText xml:space="preserve"> \h </w:instrText>
              </w:r>
              <w:r>
                <w:rPr>
                  <w:noProof/>
                  <w:webHidden/>
                </w:rPr>
              </w:r>
              <w:r>
                <w:rPr>
                  <w:noProof/>
                  <w:webHidden/>
                </w:rPr>
                <w:fldChar w:fldCharType="separate"/>
              </w:r>
              <w:r w:rsidR="006E18DF">
                <w:rPr>
                  <w:noProof/>
                  <w:webHidden/>
                </w:rPr>
                <w:t>73</w:t>
              </w:r>
              <w:r>
                <w:rPr>
                  <w:noProof/>
                  <w:webHidden/>
                </w:rPr>
                <w:fldChar w:fldCharType="end"/>
              </w:r>
              <w:r w:rsidRPr="00B303A9">
                <w:rPr>
                  <w:rStyle w:val="Hyperlink"/>
                  <w:rPrChange w:id="454"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455" w:author="Skat" w:date="2010-06-25T12:54:00Z">
                  <w:pPr>
                    <w:pStyle w:val="Indholdsfortegnelse2"/>
                    <w:tabs>
                      <w:tab w:val="left" w:pos="880"/>
                      <w:tab w:val="right" w:leader="dot" w:pos="10705"/>
                    </w:tabs>
                  </w:pPr>
                </w:pPrChange>
              </w:pPr>
              <w:r w:rsidRPr="00B303A9">
                <w:rPr>
                  <w:rStyle w:val="Hyperlink"/>
                  <w:rPrChange w:id="456" w:author="Skat" w:date="2010-06-25T12:54:00Z">
                    <w:rPr/>
                  </w:rPrChange>
                </w:rPr>
                <w:fldChar w:fldCharType="begin"/>
              </w:r>
              <w:ins w:id="457" w:author="Skat" w:date="2010-06-25T12:54:00Z">
                <w:r w:rsidRPr="00B303A9">
                  <w:rPr>
                    <w:rStyle w:val="Hyperlink"/>
                    <w:noProof/>
                  </w:rPr>
                  <w:instrText xml:space="preserve"> </w:instrText>
                </w:r>
              </w:ins>
              <w:r>
                <w:rPr>
                  <w:noProof/>
                </w:rPr>
                <w:instrText>HYPERLINK \l "_</w:instrText>
              </w:r>
              <w:del w:id="458" w:author="Skat" w:date="2010-06-25T12:54:00Z">
                <w:r w:rsidR="00786046">
                  <w:delInstrText>Toc263947347"</w:delInstrText>
                </w:r>
              </w:del>
              <w:ins w:id="459" w:author="Skat" w:date="2010-06-25T12:54:00Z">
                <w:r>
                  <w:rPr>
                    <w:noProof/>
                  </w:rPr>
                  <w:instrText>Toc265233880"</w:instrText>
                </w:r>
                <w:r w:rsidRPr="00B303A9">
                  <w:rPr>
                    <w:rStyle w:val="Hyperlink"/>
                    <w:noProof/>
                  </w:rPr>
                  <w:instrText xml:space="preserve"> </w:instrText>
                </w:r>
                <w:r w:rsidRPr="00B303A9">
                  <w:rPr>
                    <w:rStyle w:val="Hyperlink"/>
                    <w:noProof/>
                  </w:rPr>
                </w:r>
              </w:ins>
              <w:r w:rsidRPr="00B303A9">
                <w:rPr>
                  <w:rStyle w:val="Hyperlink"/>
                  <w:rPrChange w:id="460" w:author="Skat" w:date="2010-06-25T12:54:00Z">
                    <w:rPr/>
                  </w:rPrChange>
                </w:rPr>
                <w:fldChar w:fldCharType="separate"/>
              </w:r>
              <w:del w:id="461" w:author="Skat" w:date="2010-06-25T12:54:00Z">
                <w:r w:rsidR="00AB1C8B" w:rsidRPr="00575F5F">
                  <w:rPr>
                    <w:rStyle w:val="Hyperlink"/>
                    <w:noProof/>
                  </w:rPr>
                  <w:delText>5.3</w:delText>
                </w:r>
                <w:r w:rsidR="00AB1C8B">
                  <w:rPr>
                    <w:rFonts w:asciiTheme="minorHAnsi" w:eastAsiaTheme="minorEastAsia" w:hAnsiTheme="minorHAnsi" w:cstheme="minorBidi"/>
                    <w:noProof/>
                    <w:sz w:val="22"/>
                    <w:szCs w:val="22"/>
                  </w:rPr>
                  <w:tab/>
                </w:r>
                <w:r w:rsidR="00AB1C8B" w:rsidRPr="00575F5F">
                  <w:rPr>
                    <w:rStyle w:val="Hyperlink"/>
                    <w:noProof/>
                  </w:rPr>
                  <w:delText>Meddelelse</w:delText>
                </w:r>
                <w:r w:rsidR="00AB1C8B">
                  <w:rPr>
                    <w:noProof/>
                    <w:webHidden/>
                  </w:rPr>
                  <w:tab/>
                </w:r>
              </w:del>
              <w:ins w:id="462"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DMO Opkrævningsfordring</w:t>
                </w:r>
                <w:r>
                  <w:rPr>
                    <w:noProof/>
                    <w:webHidden/>
                  </w:rPr>
                  <w:tab/>
                </w:r>
              </w:ins>
              <w:r>
                <w:rPr>
                  <w:noProof/>
                  <w:webHidden/>
                </w:rPr>
                <w:fldChar w:fldCharType="begin"/>
              </w:r>
              <w:r>
                <w:rPr>
                  <w:noProof/>
                  <w:webHidden/>
                </w:rPr>
                <w:instrText xml:space="preserve"> PAGEREF _</w:instrText>
              </w:r>
              <w:del w:id="463" w:author="Skat" w:date="2010-06-25T12:54:00Z">
                <w:r w:rsidR="00AB1C8B">
                  <w:rPr>
                    <w:noProof/>
                    <w:webHidden/>
                  </w:rPr>
                  <w:delInstrText>Toc263947347</w:delInstrText>
                </w:r>
              </w:del>
              <w:ins w:id="464" w:author="Skat" w:date="2010-06-25T12:54:00Z">
                <w:r>
                  <w:rPr>
                    <w:noProof/>
                    <w:webHidden/>
                  </w:rPr>
                  <w:instrText>Toc265233880</w:instrText>
                </w:r>
              </w:ins>
              <w:r>
                <w:rPr>
                  <w:noProof/>
                  <w:webHidden/>
                </w:rPr>
                <w:instrText xml:space="preserve"> \h </w:instrText>
              </w:r>
              <w:r>
                <w:rPr>
                  <w:noProof/>
                  <w:webHidden/>
                </w:rPr>
              </w:r>
              <w:r>
                <w:rPr>
                  <w:noProof/>
                  <w:webHidden/>
                </w:rPr>
                <w:fldChar w:fldCharType="separate"/>
              </w:r>
              <w:r w:rsidR="006E18DF">
                <w:rPr>
                  <w:noProof/>
                  <w:webHidden/>
                </w:rPr>
                <w:t>74</w:t>
              </w:r>
              <w:r>
                <w:rPr>
                  <w:noProof/>
                  <w:webHidden/>
                </w:rPr>
                <w:fldChar w:fldCharType="end"/>
              </w:r>
              <w:r w:rsidRPr="00B303A9">
                <w:rPr>
                  <w:rStyle w:val="Hyperlink"/>
                  <w:rPrChange w:id="46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66" w:author="Skat" w:date="2010-06-25T12:54:00Z">
                    <w:rPr/>
                  </w:rPrChange>
                </w:rPr>
                <w:fldChar w:fldCharType="begin"/>
              </w:r>
              <w:ins w:id="467" w:author="Skat" w:date="2010-06-25T12:54:00Z">
                <w:r w:rsidRPr="00B303A9">
                  <w:rPr>
                    <w:rStyle w:val="Hyperlink"/>
                    <w:noProof/>
                  </w:rPr>
                  <w:instrText xml:space="preserve"> </w:instrText>
                </w:r>
              </w:ins>
              <w:r>
                <w:rPr>
                  <w:noProof/>
                </w:rPr>
                <w:instrText>HYPERLINK \l "_</w:instrText>
              </w:r>
              <w:del w:id="468" w:author="Skat" w:date="2010-06-25T12:54:00Z">
                <w:r w:rsidR="00786046">
                  <w:delInstrText>Toc263947348"</w:delInstrText>
                </w:r>
              </w:del>
              <w:ins w:id="469" w:author="Skat" w:date="2010-06-25T12:54:00Z">
                <w:r>
                  <w:rPr>
                    <w:noProof/>
                  </w:rPr>
                  <w:instrText>Toc265233881"</w:instrText>
                </w:r>
                <w:r w:rsidRPr="00B303A9">
                  <w:rPr>
                    <w:rStyle w:val="Hyperlink"/>
                    <w:noProof/>
                  </w:rPr>
                  <w:instrText xml:space="preserve"> </w:instrText>
                </w:r>
                <w:r w:rsidRPr="00B303A9">
                  <w:rPr>
                    <w:rStyle w:val="Hyperlink"/>
                    <w:noProof/>
                  </w:rPr>
                </w:r>
              </w:ins>
              <w:r w:rsidRPr="00B303A9">
                <w:rPr>
                  <w:rStyle w:val="Hyperlink"/>
                  <w:rPrChange w:id="470" w:author="Skat" w:date="2010-06-25T12:54:00Z">
                    <w:rPr/>
                  </w:rPrChange>
                </w:rPr>
                <w:fldChar w:fldCharType="separate"/>
              </w:r>
              <w:r w:rsidRPr="00B303A9">
                <w:rPr>
                  <w:rStyle w:val="Hyperlink"/>
                  <w:noProof/>
                </w:rPr>
                <w:t>5.</w:t>
              </w:r>
              <w:del w:id="471"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MeddelelseType</w:delText>
                </w:r>
              </w:del>
              <w:ins w:id="472"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Kunde</w:t>
                </w:r>
              </w:ins>
              <w:r>
                <w:rPr>
                  <w:noProof/>
                  <w:webHidden/>
                </w:rPr>
                <w:tab/>
              </w:r>
              <w:r>
                <w:rPr>
                  <w:noProof/>
                  <w:webHidden/>
                </w:rPr>
                <w:fldChar w:fldCharType="begin"/>
              </w:r>
              <w:r>
                <w:rPr>
                  <w:noProof/>
                  <w:webHidden/>
                </w:rPr>
                <w:instrText xml:space="preserve"> PAGEREF _</w:instrText>
              </w:r>
              <w:del w:id="473" w:author="Skat" w:date="2010-06-25T12:54:00Z">
                <w:r w:rsidR="00AB1C8B">
                  <w:rPr>
                    <w:noProof/>
                    <w:webHidden/>
                  </w:rPr>
                  <w:delInstrText>Toc263947348</w:delInstrText>
                </w:r>
              </w:del>
              <w:ins w:id="474" w:author="Skat" w:date="2010-06-25T12:54:00Z">
                <w:r>
                  <w:rPr>
                    <w:noProof/>
                    <w:webHidden/>
                  </w:rPr>
                  <w:instrText>Toc265233881</w:instrText>
                </w:r>
              </w:ins>
              <w:r>
                <w:rPr>
                  <w:noProof/>
                  <w:webHidden/>
                </w:rPr>
                <w:instrText xml:space="preserve"> \h </w:instrText>
              </w:r>
              <w:r>
                <w:rPr>
                  <w:noProof/>
                  <w:webHidden/>
                </w:rPr>
              </w:r>
              <w:r>
                <w:rPr>
                  <w:noProof/>
                  <w:webHidden/>
                </w:rPr>
                <w:fldChar w:fldCharType="separate"/>
              </w:r>
              <w:r w:rsidR="006E18DF">
                <w:rPr>
                  <w:noProof/>
                  <w:webHidden/>
                </w:rPr>
                <w:t>75</w:t>
              </w:r>
              <w:r>
                <w:rPr>
                  <w:noProof/>
                  <w:webHidden/>
                </w:rPr>
                <w:fldChar w:fldCharType="end"/>
              </w:r>
              <w:r w:rsidRPr="00B303A9">
                <w:rPr>
                  <w:rStyle w:val="Hyperlink"/>
                  <w:rPrChange w:id="47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76" w:author="Skat" w:date="2010-06-25T12:54:00Z">
                    <w:rPr/>
                  </w:rPrChange>
                </w:rPr>
                <w:fldChar w:fldCharType="begin"/>
              </w:r>
              <w:ins w:id="477" w:author="Skat" w:date="2010-06-25T12:54:00Z">
                <w:r w:rsidRPr="00B303A9">
                  <w:rPr>
                    <w:rStyle w:val="Hyperlink"/>
                    <w:noProof/>
                  </w:rPr>
                  <w:instrText xml:space="preserve"> </w:instrText>
                </w:r>
              </w:ins>
              <w:r>
                <w:rPr>
                  <w:noProof/>
                </w:rPr>
                <w:instrText>HYPERLINK \l "_</w:instrText>
              </w:r>
              <w:del w:id="478" w:author="Skat" w:date="2010-06-25T12:54:00Z">
                <w:r w:rsidR="00786046">
                  <w:delInstrText>Toc263947349"</w:delInstrText>
                </w:r>
              </w:del>
              <w:ins w:id="479" w:author="Skat" w:date="2010-06-25T12:54:00Z">
                <w:r>
                  <w:rPr>
                    <w:noProof/>
                  </w:rPr>
                  <w:instrText>Toc265233882"</w:instrText>
                </w:r>
                <w:r w:rsidRPr="00B303A9">
                  <w:rPr>
                    <w:rStyle w:val="Hyperlink"/>
                    <w:noProof/>
                  </w:rPr>
                  <w:instrText xml:space="preserve"> </w:instrText>
                </w:r>
                <w:r w:rsidRPr="00B303A9">
                  <w:rPr>
                    <w:rStyle w:val="Hyperlink"/>
                    <w:noProof/>
                  </w:rPr>
                </w:r>
              </w:ins>
              <w:r w:rsidRPr="00B303A9">
                <w:rPr>
                  <w:rStyle w:val="Hyperlink"/>
                  <w:rPrChange w:id="480" w:author="Skat" w:date="2010-06-25T12:54:00Z">
                    <w:rPr/>
                  </w:rPrChange>
                </w:rPr>
                <w:fldChar w:fldCharType="separate"/>
              </w:r>
              <w:r w:rsidRPr="00B303A9">
                <w:rPr>
                  <w:rStyle w:val="Hyperlink"/>
                  <w:noProof/>
                </w:rPr>
                <w:t>5.</w:t>
              </w:r>
              <w:del w:id="481" w:author="Skat" w:date="2010-06-25T12:54:00Z">
                <w:r w:rsidR="00AB1C8B" w:rsidRPr="00575F5F">
                  <w:rPr>
                    <w:rStyle w:val="Hyperlink"/>
                    <w:noProof/>
                  </w:rPr>
                  <w:delText>5</w:delText>
                </w:r>
                <w:r w:rsidR="00AB1C8B">
                  <w:rPr>
                    <w:rFonts w:asciiTheme="minorHAnsi" w:eastAsiaTheme="minorEastAsia" w:hAnsiTheme="minorHAnsi" w:cstheme="minorBidi"/>
                    <w:noProof/>
                    <w:sz w:val="22"/>
                    <w:szCs w:val="22"/>
                  </w:rPr>
                  <w:tab/>
                </w:r>
                <w:r w:rsidR="00AB1C8B" w:rsidRPr="00575F5F">
                  <w:rPr>
                    <w:rStyle w:val="Hyperlink"/>
                    <w:noProof/>
                  </w:rPr>
                  <w:delText>OpkrævningDelFordring</w:delText>
                </w:r>
              </w:del>
              <w:ins w:id="482"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Meddelelse</w:t>
                </w:r>
              </w:ins>
              <w:r>
                <w:rPr>
                  <w:noProof/>
                  <w:webHidden/>
                </w:rPr>
                <w:tab/>
              </w:r>
              <w:r>
                <w:rPr>
                  <w:noProof/>
                  <w:webHidden/>
                </w:rPr>
                <w:fldChar w:fldCharType="begin"/>
              </w:r>
              <w:r>
                <w:rPr>
                  <w:noProof/>
                  <w:webHidden/>
                </w:rPr>
                <w:instrText xml:space="preserve"> PAGEREF _</w:instrText>
              </w:r>
              <w:del w:id="483" w:author="Skat" w:date="2010-06-25T12:54:00Z">
                <w:r w:rsidR="00AB1C8B">
                  <w:rPr>
                    <w:noProof/>
                    <w:webHidden/>
                  </w:rPr>
                  <w:delInstrText>Toc263947349</w:delInstrText>
                </w:r>
              </w:del>
              <w:ins w:id="484" w:author="Skat" w:date="2010-06-25T12:54:00Z">
                <w:r>
                  <w:rPr>
                    <w:noProof/>
                    <w:webHidden/>
                  </w:rPr>
                  <w:instrText>Toc265233882</w:instrText>
                </w:r>
              </w:ins>
              <w:r>
                <w:rPr>
                  <w:noProof/>
                  <w:webHidden/>
                </w:rPr>
                <w:instrText xml:space="preserve"> \h </w:instrText>
              </w:r>
              <w:r>
                <w:rPr>
                  <w:noProof/>
                  <w:webHidden/>
                </w:rPr>
              </w:r>
              <w:r>
                <w:rPr>
                  <w:noProof/>
                  <w:webHidden/>
                </w:rPr>
                <w:fldChar w:fldCharType="separate"/>
              </w:r>
              <w:r w:rsidR="006E18DF">
                <w:rPr>
                  <w:noProof/>
                  <w:webHidden/>
                </w:rPr>
                <w:t>78</w:t>
              </w:r>
              <w:r>
                <w:rPr>
                  <w:noProof/>
                  <w:webHidden/>
                </w:rPr>
                <w:fldChar w:fldCharType="end"/>
              </w:r>
              <w:r w:rsidRPr="00B303A9">
                <w:rPr>
                  <w:rStyle w:val="Hyperlink"/>
                  <w:rPrChange w:id="48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86" w:author="Skat" w:date="2010-06-25T12:54:00Z">
                    <w:rPr/>
                  </w:rPrChange>
                </w:rPr>
                <w:fldChar w:fldCharType="begin"/>
              </w:r>
              <w:ins w:id="487" w:author="Skat" w:date="2010-06-25T12:54:00Z">
                <w:r w:rsidRPr="00B303A9">
                  <w:rPr>
                    <w:rStyle w:val="Hyperlink"/>
                    <w:noProof/>
                  </w:rPr>
                  <w:instrText xml:space="preserve"> </w:instrText>
                </w:r>
              </w:ins>
              <w:r>
                <w:rPr>
                  <w:noProof/>
                </w:rPr>
                <w:instrText>HYPERLINK \l "_</w:instrText>
              </w:r>
              <w:del w:id="488" w:author="Skat" w:date="2010-06-25T12:54:00Z">
                <w:r w:rsidR="00786046">
                  <w:delInstrText>Toc263947350"</w:delInstrText>
                </w:r>
              </w:del>
              <w:ins w:id="489" w:author="Skat" w:date="2010-06-25T12:54:00Z">
                <w:r>
                  <w:rPr>
                    <w:noProof/>
                  </w:rPr>
                  <w:instrText>Toc265233883"</w:instrText>
                </w:r>
                <w:r w:rsidRPr="00B303A9">
                  <w:rPr>
                    <w:rStyle w:val="Hyperlink"/>
                    <w:noProof/>
                  </w:rPr>
                  <w:instrText xml:space="preserve"> </w:instrText>
                </w:r>
                <w:r w:rsidRPr="00B303A9">
                  <w:rPr>
                    <w:rStyle w:val="Hyperlink"/>
                    <w:noProof/>
                  </w:rPr>
                </w:r>
              </w:ins>
              <w:r w:rsidRPr="00B303A9">
                <w:rPr>
                  <w:rStyle w:val="Hyperlink"/>
                  <w:rPrChange w:id="490" w:author="Skat" w:date="2010-06-25T12:54:00Z">
                    <w:rPr/>
                  </w:rPrChange>
                </w:rPr>
                <w:fldChar w:fldCharType="separate"/>
              </w:r>
              <w:del w:id="491" w:author="Skat" w:date="2010-06-25T12:54:00Z">
                <w:r w:rsidR="00AB1C8B" w:rsidRPr="00575F5F">
                  <w:rPr>
                    <w:rStyle w:val="Hyperlink"/>
                    <w:noProof/>
                  </w:rPr>
                  <w:delText>5.6</w:delText>
                </w:r>
                <w:r w:rsidR="00AB1C8B">
                  <w:rPr>
                    <w:rFonts w:asciiTheme="minorHAnsi" w:eastAsiaTheme="minorEastAsia" w:hAnsiTheme="minorHAnsi" w:cstheme="minorBidi"/>
                    <w:noProof/>
                    <w:sz w:val="22"/>
                    <w:szCs w:val="22"/>
                  </w:rPr>
                  <w:tab/>
                </w:r>
                <w:r w:rsidR="00AB1C8B" w:rsidRPr="00575F5F">
                  <w:rPr>
                    <w:rStyle w:val="Hyperlink"/>
                    <w:noProof/>
                  </w:rPr>
                  <w:delText>OpkrævningDelFordringType</w:delText>
                </w:r>
                <w:r w:rsidR="00AB1C8B">
                  <w:rPr>
                    <w:noProof/>
                    <w:webHidden/>
                  </w:rPr>
                  <w:tab/>
                </w:r>
              </w:del>
              <w:ins w:id="492" w:author="Skat" w:date="2010-06-25T12:54:00Z">
                <w:r w:rsidRPr="00B303A9">
                  <w:rPr>
                    <w:rStyle w:val="Hyperlink"/>
                    <w:noProof/>
                  </w:rPr>
                  <w:t>5.3</w:t>
                </w:r>
                <w:r>
                  <w:rPr>
                    <w:rFonts w:asciiTheme="minorHAnsi" w:eastAsiaTheme="minorEastAsia" w:hAnsiTheme="minorHAnsi" w:cstheme="minorBidi"/>
                    <w:noProof/>
                    <w:sz w:val="22"/>
                    <w:szCs w:val="22"/>
                  </w:rPr>
                  <w:tab/>
                </w:r>
                <w:r w:rsidRPr="00B303A9">
                  <w:rPr>
                    <w:rStyle w:val="Hyperlink"/>
                    <w:noProof/>
                  </w:rPr>
                  <w:t>MeddelelseType</w:t>
                </w:r>
                <w:r>
                  <w:rPr>
                    <w:noProof/>
                    <w:webHidden/>
                  </w:rPr>
                  <w:tab/>
                </w:r>
              </w:ins>
              <w:r>
                <w:rPr>
                  <w:noProof/>
                  <w:webHidden/>
                </w:rPr>
                <w:fldChar w:fldCharType="begin"/>
              </w:r>
              <w:r>
                <w:rPr>
                  <w:noProof/>
                  <w:webHidden/>
                </w:rPr>
                <w:instrText xml:space="preserve"> PAGEREF _</w:instrText>
              </w:r>
              <w:del w:id="493" w:author="Skat" w:date="2010-06-25T12:54:00Z">
                <w:r w:rsidR="00AB1C8B">
                  <w:rPr>
                    <w:noProof/>
                    <w:webHidden/>
                  </w:rPr>
                  <w:delInstrText>Toc263947350</w:delInstrText>
                </w:r>
              </w:del>
              <w:ins w:id="494" w:author="Skat" w:date="2010-06-25T12:54:00Z">
                <w:r>
                  <w:rPr>
                    <w:noProof/>
                    <w:webHidden/>
                  </w:rPr>
                  <w:instrText>Toc265233883</w:instrText>
                </w:r>
              </w:ins>
              <w:r>
                <w:rPr>
                  <w:noProof/>
                  <w:webHidden/>
                </w:rPr>
                <w:instrText xml:space="preserve"> \h </w:instrText>
              </w:r>
              <w:r>
                <w:rPr>
                  <w:noProof/>
                  <w:webHidden/>
                </w:rPr>
              </w:r>
              <w:r>
                <w:rPr>
                  <w:noProof/>
                  <w:webHidden/>
                </w:rPr>
                <w:fldChar w:fldCharType="separate"/>
              </w:r>
              <w:r w:rsidR="006E18DF">
                <w:rPr>
                  <w:noProof/>
                  <w:webHidden/>
                </w:rPr>
                <w:t>79</w:t>
              </w:r>
              <w:r>
                <w:rPr>
                  <w:noProof/>
                  <w:webHidden/>
                </w:rPr>
                <w:fldChar w:fldCharType="end"/>
              </w:r>
              <w:r w:rsidRPr="00B303A9">
                <w:rPr>
                  <w:rStyle w:val="Hyperlink"/>
                  <w:rPrChange w:id="49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496" w:author="Skat" w:date="2010-06-25T12:54:00Z">
                    <w:rPr/>
                  </w:rPrChange>
                </w:rPr>
                <w:fldChar w:fldCharType="begin"/>
              </w:r>
              <w:ins w:id="497" w:author="Skat" w:date="2010-06-25T12:54:00Z">
                <w:r w:rsidRPr="00B303A9">
                  <w:rPr>
                    <w:rStyle w:val="Hyperlink"/>
                    <w:noProof/>
                  </w:rPr>
                  <w:instrText xml:space="preserve"> </w:instrText>
                </w:r>
              </w:ins>
              <w:r>
                <w:rPr>
                  <w:noProof/>
                </w:rPr>
                <w:instrText>HYPERLINK \l "_</w:instrText>
              </w:r>
              <w:del w:id="498" w:author="Skat" w:date="2010-06-25T12:54:00Z">
                <w:r w:rsidR="00786046">
                  <w:delInstrText>Toc263947351"</w:delInstrText>
                </w:r>
              </w:del>
              <w:ins w:id="499" w:author="Skat" w:date="2010-06-25T12:54:00Z">
                <w:r>
                  <w:rPr>
                    <w:noProof/>
                  </w:rPr>
                  <w:instrText>Toc265233884"</w:instrText>
                </w:r>
                <w:r w:rsidRPr="00B303A9">
                  <w:rPr>
                    <w:rStyle w:val="Hyperlink"/>
                    <w:noProof/>
                  </w:rPr>
                  <w:instrText xml:space="preserve"> </w:instrText>
                </w:r>
                <w:r w:rsidRPr="00B303A9">
                  <w:rPr>
                    <w:rStyle w:val="Hyperlink"/>
                    <w:noProof/>
                  </w:rPr>
                </w:r>
              </w:ins>
              <w:r w:rsidRPr="00B303A9">
                <w:rPr>
                  <w:rStyle w:val="Hyperlink"/>
                  <w:rPrChange w:id="500" w:author="Skat" w:date="2010-06-25T12:54:00Z">
                    <w:rPr/>
                  </w:rPrChange>
                </w:rPr>
                <w:fldChar w:fldCharType="separate"/>
              </w:r>
              <w:r w:rsidRPr="00B303A9">
                <w:rPr>
                  <w:rStyle w:val="Hyperlink"/>
                  <w:noProof/>
                </w:rPr>
                <w:t>5.</w:t>
              </w:r>
              <w:del w:id="501"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w:delText>
                </w:r>
              </w:del>
              <w:ins w:id="502"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OpkrævningDelFordring</w:t>
                </w:r>
              </w:ins>
              <w:r>
                <w:rPr>
                  <w:noProof/>
                  <w:webHidden/>
                </w:rPr>
                <w:tab/>
              </w:r>
              <w:r>
                <w:rPr>
                  <w:noProof/>
                  <w:webHidden/>
                </w:rPr>
                <w:fldChar w:fldCharType="begin"/>
              </w:r>
              <w:r>
                <w:rPr>
                  <w:noProof/>
                  <w:webHidden/>
                </w:rPr>
                <w:instrText xml:space="preserve"> PAGEREF _</w:instrText>
              </w:r>
              <w:del w:id="503" w:author="Skat" w:date="2010-06-25T12:54:00Z">
                <w:r w:rsidR="00AB1C8B">
                  <w:rPr>
                    <w:noProof/>
                    <w:webHidden/>
                  </w:rPr>
                  <w:delInstrText>Toc263947351</w:delInstrText>
                </w:r>
              </w:del>
              <w:ins w:id="504" w:author="Skat" w:date="2010-06-25T12:54:00Z">
                <w:r>
                  <w:rPr>
                    <w:noProof/>
                    <w:webHidden/>
                  </w:rPr>
                  <w:instrText>Toc265233884</w:instrText>
                </w:r>
              </w:ins>
              <w:r>
                <w:rPr>
                  <w:noProof/>
                  <w:webHidden/>
                </w:rPr>
                <w:instrText xml:space="preserve"> \h </w:instrText>
              </w:r>
              <w:r>
                <w:rPr>
                  <w:noProof/>
                  <w:webHidden/>
                </w:rPr>
              </w:r>
              <w:r>
                <w:rPr>
                  <w:noProof/>
                  <w:webHidden/>
                </w:rPr>
                <w:fldChar w:fldCharType="separate"/>
              </w:r>
              <w:r w:rsidR="006E18DF">
                <w:rPr>
                  <w:noProof/>
                  <w:webHidden/>
                </w:rPr>
                <w:t>81</w:t>
              </w:r>
              <w:r>
                <w:rPr>
                  <w:noProof/>
                  <w:webHidden/>
                </w:rPr>
                <w:fldChar w:fldCharType="end"/>
              </w:r>
              <w:r w:rsidRPr="00B303A9">
                <w:rPr>
                  <w:rStyle w:val="Hyperlink"/>
                  <w:rPrChange w:id="50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506" w:author="Skat" w:date="2010-06-25T12:54:00Z">
                    <w:rPr/>
                  </w:rPrChange>
                </w:rPr>
                <w:lastRenderedPageBreak/>
                <w:fldChar w:fldCharType="begin"/>
              </w:r>
              <w:ins w:id="507" w:author="Skat" w:date="2010-06-25T12:54:00Z">
                <w:r w:rsidRPr="00B303A9">
                  <w:rPr>
                    <w:rStyle w:val="Hyperlink"/>
                    <w:noProof/>
                  </w:rPr>
                  <w:instrText xml:space="preserve"> </w:instrText>
                </w:r>
              </w:ins>
              <w:r>
                <w:rPr>
                  <w:noProof/>
                </w:rPr>
                <w:instrText>HYPERLINK \l "_</w:instrText>
              </w:r>
              <w:del w:id="508" w:author="Skat" w:date="2010-06-25T12:54:00Z">
                <w:r w:rsidR="00786046">
                  <w:delInstrText>Toc263947352"</w:delInstrText>
                </w:r>
              </w:del>
              <w:ins w:id="509" w:author="Skat" w:date="2010-06-25T12:54:00Z">
                <w:r>
                  <w:rPr>
                    <w:noProof/>
                  </w:rPr>
                  <w:instrText>Toc265233885"</w:instrText>
                </w:r>
                <w:r w:rsidRPr="00B303A9">
                  <w:rPr>
                    <w:rStyle w:val="Hyperlink"/>
                    <w:noProof/>
                  </w:rPr>
                  <w:instrText xml:space="preserve"> </w:instrText>
                </w:r>
                <w:r w:rsidRPr="00B303A9">
                  <w:rPr>
                    <w:rStyle w:val="Hyperlink"/>
                    <w:noProof/>
                  </w:rPr>
                </w:r>
              </w:ins>
              <w:r w:rsidRPr="00B303A9">
                <w:rPr>
                  <w:rStyle w:val="Hyperlink"/>
                  <w:rPrChange w:id="510" w:author="Skat" w:date="2010-06-25T12:54:00Z">
                    <w:rPr/>
                  </w:rPrChange>
                </w:rPr>
                <w:fldChar w:fldCharType="separate"/>
              </w:r>
              <w:del w:id="511" w:author="Skat" w:date="2010-06-25T12:54:00Z">
                <w:r w:rsidR="00AB1C8B" w:rsidRPr="00575F5F">
                  <w:rPr>
                    <w:rStyle w:val="Hyperlink"/>
                    <w:noProof/>
                  </w:rPr>
                  <w:delText>5.8</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OpkrævningFordringHaver</w:delText>
                </w:r>
                <w:r w:rsidR="00AB1C8B">
                  <w:rPr>
                    <w:noProof/>
                    <w:webHidden/>
                  </w:rPr>
                  <w:tab/>
                </w:r>
              </w:del>
              <w:ins w:id="512" w:author="Skat" w:date="2010-06-25T12:54:00Z">
                <w:r w:rsidRPr="00B303A9">
                  <w:rPr>
                    <w:rStyle w:val="Hyperlink"/>
                    <w:noProof/>
                  </w:rPr>
                  <w:t>5.5</w:t>
                </w:r>
                <w:r>
                  <w:rPr>
                    <w:rFonts w:asciiTheme="minorHAnsi" w:eastAsiaTheme="minorEastAsia" w:hAnsiTheme="minorHAnsi" w:cstheme="minorBidi"/>
                    <w:noProof/>
                    <w:sz w:val="22"/>
                    <w:szCs w:val="22"/>
                  </w:rPr>
                  <w:tab/>
                </w:r>
                <w:r w:rsidRPr="00B303A9">
                  <w:rPr>
                    <w:rStyle w:val="Hyperlink"/>
                    <w:noProof/>
                  </w:rPr>
                  <w:t>OpkrævningDelFordringType</w:t>
                </w:r>
                <w:r>
                  <w:rPr>
                    <w:noProof/>
                    <w:webHidden/>
                  </w:rPr>
                  <w:tab/>
                </w:r>
              </w:ins>
              <w:r>
                <w:rPr>
                  <w:noProof/>
                  <w:webHidden/>
                </w:rPr>
                <w:fldChar w:fldCharType="begin"/>
              </w:r>
              <w:r>
                <w:rPr>
                  <w:noProof/>
                  <w:webHidden/>
                </w:rPr>
                <w:instrText xml:space="preserve"> PAGEREF _</w:instrText>
              </w:r>
              <w:del w:id="513" w:author="Skat" w:date="2010-06-25T12:54:00Z">
                <w:r w:rsidR="00AB1C8B">
                  <w:rPr>
                    <w:noProof/>
                    <w:webHidden/>
                  </w:rPr>
                  <w:delInstrText>Toc263947352</w:delInstrText>
                </w:r>
              </w:del>
              <w:ins w:id="514" w:author="Skat" w:date="2010-06-25T12:54:00Z">
                <w:r>
                  <w:rPr>
                    <w:noProof/>
                    <w:webHidden/>
                  </w:rPr>
                  <w:instrText>Toc265233885</w:instrText>
                </w:r>
              </w:ins>
              <w:r>
                <w:rPr>
                  <w:noProof/>
                  <w:webHidden/>
                </w:rPr>
                <w:instrText xml:space="preserve"> \h </w:instrText>
              </w:r>
              <w:r>
                <w:rPr>
                  <w:noProof/>
                  <w:webHidden/>
                </w:rPr>
              </w:r>
              <w:r>
                <w:rPr>
                  <w:noProof/>
                  <w:webHidden/>
                </w:rPr>
                <w:fldChar w:fldCharType="separate"/>
              </w:r>
              <w:r w:rsidR="006E18DF">
                <w:rPr>
                  <w:noProof/>
                  <w:webHidden/>
                </w:rPr>
                <w:t>82</w:t>
              </w:r>
              <w:r>
                <w:rPr>
                  <w:noProof/>
                  <w:webHidden/>
                </w:rPr>
                <w:fldChar w:fldCharType="end"/>
              </w:r>
              <w:r w:rsidRPr="00B303A9">
                <w:rPr>
                  <w:rStyle w:val="Hyperlink"/>
                  <w:rPrChange w:id="51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516" w:author="Skat" w:date="2010-06-25T12:54:00Z">
                    <w:rPr/>
                  </w:rPrChange>
                </w:rPr>
                <w:fldChar w:fldCharType="begin"/>
              </w:r>
              <w:ins w:id="517" w:author="Skat" w:date="2010-06-25T12:54:00Z">
                <w:r w:rsidRPr="00B303A9">
                  <w:rPr>
                    <w:rStyle w:val="Hyperlink"/>
                    <w:noProof/>
                  </w:rPr>
                  <w:instrText xml:space="preserve"> </w:instrText>
                </w:r>
              </w:ins>
              <w:r>
                <w:rPr>
                  <w:noProof/>
                </w:rPr>
                <w:instrText>HYPERLINK \l "_</w:instrText>
              </w:r>
              <w:del w:id="518" w:author="Skat" w:date="2010-06-25T12:54:00Z">
                <w:r w:rsidR="00786046">
                  <w:delInstrText>Toc263947353"</w:delInstrText>
                </w:r>
              </w:del>
              <w:ins w:id="519" w:author="Skat" w:date="2010-06-25T12:54:00Z">
                <w:r>
                  <w:rPr>
                    <w:noProof/>
                  </w:rPr>
                  <w:instrText>Toc265233886"</w:instrText>
                </w:r>
                <w:r w:rsidRPr="00B303A9">
                  <w:rPr>
                    <w:rStyle w:val="Hyperlink"/>
                    <w:noProof/>
                  </w:rPr>
                  <w:instrText xml:space="preserve"> </w:instrText>
                </w:r>
                <w:r w:rsidRPr="00B303A9">
                  <w:rPr>
                    <w:rStyle w:val="Hyperlink"/>
                    <w:noProof/>
                  </w:rPr>
                </w:r>
              </w:ins>
              <w:r w:rsidRPr="00B303A9">
                <w:rPr>
                  <w:rStyle w:val="Hyperlink"/>
                  <w:rPrChange w:id="520" w:author="Skat" w:date="2010-06-25T12:54:00Z">
                    <w:rPr/>
                  </w:rPrChange>
                </w:rPr>
                <w:fldChar w:fldCharType="separate"/>
              </w:r>
              <w:del w:id="521" w:author="Skat" w:date="2010-06-25T12:54:00Z">
                <w:r w:rsidR="00AB1C8B" w:rsidRPr="00575F5F">
                  <w:rPr>
                    <w:rStyle w:val="Hyperlink"/>
                    <w:noProof/>
                  </w:rPr>
                  <w:delText>5.9</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OpkrævningFordringReference</w:delText>
                </w:r>
                <w:r w:rsidR="00AB1C8B">
                  <w:rPr>
                    <w:noProof/>
                    <w:webHidden/>
                  </w:rPr>
                  <w:tab/>
                </w:r>
              </w:del>
              <w:ins w:id="522" w:author="Skat" w:date="2010-06-25T12:54:00Z">
                <w:r w:rsidRPr="00B303A9">
                  <w:rPr>
                    <w:rStyle w:val="Hyperlink"/>
                    <w:noProof/>
                  </w:rPr>
                  <w:t>5.6</w:t>
                </w:r>
                <w:r>
                  <w:rPr>
                    <w:rFonts w:asciiTheme="minorHAnsi" w:eastAsiaTheme="minorEastAsia" w:hAnsiTheme="minorHAnsi" w:cstheme="minorBidi"/>
                    <w:noProof/>
                    <w:sz w:val="22"/>
                    <w:szCs w:val="22"/>
                  </w:rPr>
                  <w:tab/>
                </w:r>
                <w:r w:rsidRPr="00B303A9">
                  <w:rPr>
                    <w:rStyle w:val="Hyperlink"/>
                    <w:noProof/>
                  </w:rPr>
                  <w:t>OpkrævningFordring</w:t>
                </w:r>
                <w:r>
                  <w:rPr>
                    <w:noProof/>
                    <w:webHidden/>
                  </w:rPr>
                  <w:tab/>
                </w:r>
              </w:ins>
              <w:r>
                <w:rPr>
                  <w:noProof/>
                  <w:webHidden/>
                </w:rPr>
                <w:fldChar w:fldCharType="begin"/>
              </w:r>
              <w:r>
                <w:rPr>
                  <w:noProof/>
                  <w:webHidden/>
                </w:rPr>
                <w:instrText xml:space="preserve"> PAGEREF _</w:instrText>
              </w:r>
              <w:del w:id="523" w:author="Skat" w:date="2010-06-25T12:54:00Z">
                <w:r w:rsidR="00AB1C8B">
                  <w:rPr>
                    <w:noProof/>
                    <w:webHidden/>
                  </w:rPr>
                  <w:delInstrText>Toc263947353</w:delInstrText>
                </w:r>
              </w:del>
              <w:ins w:id="524" w:author="Skat" w:date="2010-06-25T12:54:00Z">
                <w:r>
                  <w:rPr>
                    <w:noProof/>
                    <w:webHidden/>
                  </w:rPr>
                  <w:instrText>Toc265233886</w:instrText>
                </w:r>
              </w:ins>
              <w:r>
                <w:rPr>
                  <w:noProof/>
                  <w:webHidden/>
                </w:rPr>
                <w:instrText xml:space="preserve"> \h </w:instrText>
              </w:r>
              <w:r>
                <w:rPr>
                  <w:noProof/>
                  <w:webHidden/>
                </w:rPr>
              </w:r>
              <w:r>
                <w:rPr>
                  <w:noProof/>
                  <w:webHidden/>
                </w:rPr>
                <w:fldChar w:fldCharType="separate"/>
              </w:r>
              <w:r w:rsidR="006E18DF">
                <w:rPr>
                  <w:noProof/>
                  <w:webHidden/>
                </w:rPr>
                <w:t>83</w:t>
              </w:r>
              <w:r>
                <w:rPr>
                  <w:noProof/>
                  <w:webHidden/>
                </w:rPr>
                <w:fldChar w:fldCharType="end"/>
              </w:r>
              <w:r w:rsidRPr="00B303A9">
                <w:rPr>
                  <w:rStyle w:val="Hyperlink"/>
                  <w:rPrChange w:id="52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526" w:author="Skat" w:date="2010-06-25T12:54:00Z">
                  <w:pPr>
                    <w:pStyle w:val="Indholdsfortegnelse2"/>
                    <w:tabs>
                      <w:tab w:val="left" w:pos="1100"/>
                      <w:tab w:val="right" w:leader="dot" w:pos="10705"/>
                    </w:tabs>
                  </w:pPr>
                </w:pPrChange>
              </w:pPr>
              <w:r w:rsidRPr="00B303A9">
                <w:rPr>
                  <w:rStyle w:val="Hyperlink"/>
                  <w:rPrChange w:id="527" w:author="Skat" w:date="2010-06-25T12:54:00Z">
                    <w:rPr/>
                  </w:rPrChange>
                </w:rPr>
                <w:fldChar w:fldCharType="begin"/>
              </w:r>
              <w:ins w:id="528" w:author="Skat" w:date="2010-06-25T12:54:00Z">
                <w:r w:rsidRPr="00B303A9">
                  <w:rPr>
                    <w:rStyle w:val="Hyperlink"/>
                    <w:noProof/>
                  </w:rPr>
                  <w:instrText xml:space="preserve"> </w:instrText>
                </w:r>
              </w:ins>
              <w:r>
                <w:rPr>
                  <w:noProof/>
                </w:rPr>
                <w:instrText>HYPERLINK \l "_</w:instrText>
              </w:r>
              <w:del w:id="529" w:author="Skat" w:date="2010-06-25T12:54:00Z">
                <w:r w:rsidR="00786046">
                  <w:delInstrText>Toc263947354"</w:delInstrText>
                </w:r>
              </w:del>
              <w:ins w:id="530" w:author="Skat" w:date="2010-06-25T12:54:00Z">
                <w:r>
                  <w:rPr>
                    <w:noProof/>
                  </w:rPr>
                  <w:instrText>Toc265233887"</w:instrText>
                </w:r>
                <w:r w:rsidRPr="00B303A9">
                  <w:rPr>
                    <w:rStyle w:val="Hyperlink"/>
                    <w:noProof/>
                  </w:rPr>
                  <w:instrText xml:space="preserve"> </w:instrText>
                </w:r>
                <w:r w:rsidRPr="00B303A9">
                  <w:rPr>
                    <w:rStyle w:val="Hyperlink"/>
                    <w:noProof/>
                  </w:rPr>
                </w:r>
              </w:ins>
              <w:r w:rsidRPr="00B303A9">
                <w:rPr>
                  <w:rStyle w:val="Hyperlink"/>
                  <w:rPrChange w:id="531" w:author="Skat" w:date="2010-06-25T12:54:00Z">
                    <w:rPr/>
                  </w:rPrChange>
                </w:rPr>
                <w:fldChar w:fldCharType="separate"/>
              </w:r>
              <w:del w:id="532" w:author="Skat" w:date="2010-06-25T12:54:00Z">
                <w:r w:rsidR="00AB1C8B" w:rsidRPr="00575F5F">
                  <w:rPr>
                    <w:rStyle w:val="Hyperlink"/>
                    <w:noProof/>
                  </w:rPr>
                  <w:delText>5.10</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OpkrævningFordringRelation</w:delText>
                </w:r>
                <w:r w:rsidR="00AB1C8B">
                  <w:rPr>
                    <w:noProof/>
                    <w:webHidden/>
                  </w:rPr>
                  <w:tab/>
                </w:r>
              </w:del>
              <w:ins w:id="533" w:author="Skat" w:date="2010-06-25T12:54:00Z">
                <w:r w:rsidRPr="00B303A9">
                  <w:rPr>
                    <w:rStyle w:val="Hyperlink"/>
                    <w:noProof/>
                  </w:rPr>
                  <w:t>5.7</w:t>
                </w:r>
                <w:r>
                  <w:rPr>
                    <w:rFonts w:asciiTheme="minorHAnsi" w:eastAsiaTheme="minorEastAsia" w:hAnsiTheme="minorHAnsi" w:cstheme="minorBidi"/>
                    <w:noProof/>
                    <w:sz w:val="22"/>
                    <w:szCs w:val="22"/>
                  </w:rPr>
                  <w:tab/>
                </w:r>
                <w:r w:rsidRPr="00B303A9">
                  <w:rPr>
                    <w:rStyle w:val="Hyperlink"/>
                    <w:noProof/>
                  </w:rPr>
                  <w:t>OpkrævningFordringHaver</w:t>
                </w:r>
                <w:r>
                  <w:rPr>
                    <w:noProof/>
                    <w:webHidden/>
                  </w:rPr>
                  <w:tab/>
                </w:r>
              </w:ins>
              <w:r>
                <w:rPr>
                  <w:noProof/>
                  <w:webHidden/>
                </w:rPr>
                <w:fldChar w:fldCharType="begin"/>
              </w:r>
              <w:r>
                <w:rPr>
                  <w:noProof/>
                  <w:webHidden/>
                </w:rPr>
                <w:instrText xml:space="preserve"> PAGEREF _</w:instrText>
              </w:r>
              <w:del w:id="534" w:author="Skat" w:date="2010-06-25T12:54:00Z">
                <w:r w:rsidR="00AB1C8B">
                  <w:rPr>
                    <w:noProof/>
                    <w:webHidden/>
                  </w:rPr>
                  <w:delInstrText>Toc263947354</w:delInstrText>
                </w:r>
              </w:del>
              <w:ins w:id="535" w:author="Skat" w:date="2010-06-25T12:54:00Z">
                <w:r>
                  <w:rPr>
                    <w:noProof/>
                    <w:webHidden/>
                  </w:rPr>
                  <w:instrText>Toc265233887</w:instrText>
                </w:r>
              </w:ins>
              <w:r>
                <w:rPr>
                  <w:noProof/>
                  <w:webHidden/>
                </w:rPr>
                <w:instrText xml:space="preserve"> \h </w:instrText>
              </w:r>
              <w:r>
                <w:rPr>
                  <w:noProof/>
                  <w:webHidden/>
                </w:rPr>
              </w:r>
              <w:r>
                <w:rPr>
                  <w:noProof/>
                  <w:webHidden/>
                </w:rPr>
                <w:fldChar w:fldCharType="separate"/>
              </w:r>
              <w:r w:rsidR="006E18DF">
                <w:rPr>
                  <w:noProof/>
                  <w:webHidden/>
                </w:rPr>
                <w:t>87</w:t>
              </w:r>
              <w:r>
                <w:rPr>
                  <w:noProof/>
                  <w:webHidden/>
                </w:rPr>
                <w:fldChar w:fldCharType="end"/>
              </w:r>
              <w:r w:rsidRPr="00B303A9">
                <w:rPr>
                  <w:rStyle w:val="Hyperlink"/>
                  <w:rPrChange w:id="536"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537" w:author="Skat" w:date="2010-06-25T12:54:00Z">
                  <w:pPr>
                    <w:pStyle w:val="Indholdsfortegnelse2"/>
                    <w:tabs>
                      <w:tab w:val="left" w:pos="1100"/>
                      <w:tab w:val="right" w:leader="dot" w:pos="10705"/>
                    </w:tabs>
                  </w:pPr>
                </w:pPrChange>
              </w:pPr>
              <w:r w:rsidRPr="00B303A9">
                <w:rPr>
                  <w:rStyle w:val="Hyperlink"/>
                  <w:rPrChange w:id="538" w:author="Skat" w:date="2010-06-25T12:54:00Z">
                    <w:rPr/>
                  </w:rPrChange>
                </w:rPr>
                <w:fldChar w:fldCharType="begin"/>
              </w:r>
              <w:ins w:id="539" w:author="Skat" w:date="2010-06-25T12:54:00Z">
                <w:r w:rsidRPr="00B303A9">
                  <w:rPr>
                    <w:rStyle w:val="Hyperlink"/>
                    <w:noProof/>
                  </w:rPr>
                  <w:instrText xml:space="preserve"> </w:instrText>
                </w:r>
              </w:ins>
              <w:r>
                <w:rPr>
                  <w:noProof/>
                </w:rPr>
                <w:instrText>HYPERLINK \l "_</w:instrText>
              </w:r>
              <w:del w:id="540" w:author="Skat" w:date="2010-06-25T12:54:00Z">
                <w:r w:rsidR="00786046">
                  <w:delInstrText>Toc263947355"</w:delInstrText>
                </w:r>
              </w:del>
              <w:ins w:id="541" w:author="Skat" w:date="2010-06-25T12:54:00Z">
                <w:r>
                  <w:rPr>
                    <w:noProof/>
                  </w:rPr>
                  <w:instrText>Toc265233888"</w:instrText>
                </w:r>
                <w:r w:rsidRPr="00B303A9">
                  <w:rPr>
                    <w:rStyle w:val="Hyperlink"/>
                    <w:noProof/>
                  </w:rPr>
                  <w:instrText xml:space="preserve"> </w:instrText>
                </w:r>
                <w:r w:rsidRPr="00B303A9">
                  <w:rPr>
                    <w:rStyle w:val="Hyperlink"/>
                    <w:noProof/>
                  </w:rPr>
                </w:r>
              </w:ins>
              <w:r w:rsidRPr="00B303A9">
                <w:rPr>
                  <w:rStyle w:val="Hyperlink"/>
                  <w:rPrChange w:id="542" w:author="Skat" w:date="2010-06-25T12:54:00Z">
                    <w:rPr/>
                  </w:rPrChange>
                </w:rPr>
                <w:fldChar w:fldCharType="separate"/>
              </w:r>
              <w:del w:id="543" w:author="Skat" w:date="2010-06-25T12:54:00Z">
                <w:r w:rsidR="00AB1C8B" w:rsidRPr="00575F5F">
                  <w:rPr>
                    <w:rStyle w:val="Hyperlink"/>
                    <w:noProof/>
                  </w:rPr>
                  <w:delText>5.11</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OpkrævningFordringType</w:delText>
                </w:r>
                <w:r w:rsidR="00AB1C8B">
                  <w:rPr>
                    <w:noProof/>
                    <w:webHidden/>
                  </w:rPr>
                  <w:tab/>
                </w:r>
              </w:del>
              <w:ins w:id="544" w:author="Skat" w:date="2010-06-25T12:54:00Z">
                <w:r w:rsidRPr="00B303A9">
                  <w:rPr>
                    <w:rStyle w:val="Hyperlink"/>
                    <w:noProof/>
                  </w:rPr>
                  <w:t>5.8</w:t>
                </w:r>
                <w:r>
                  <w:rPr>
                    <w:rFonts w:asciiTheme="minorHAnsi" w:eastAsiaTheme="minorEastAsia" w:hAnsiTheme="minorHAnsi" w:cstheme="minorBidi"/>
                    <w:noProof/>
                    <w:sz w:val="22"/>
                    <w:szCs w:val="22"/>
                  </w:rPr>
                  <w:tab/>
                </w:r>
                <w:r w:rsidRPr="00B303A9">
                  <w:rPr>
                    <w:rStyle w:val="Hyperlink"/>
                    <w:noProof/>
                  </w:rPr>
                  <w:t>OpkrævningFordringReference</w:t>
                </w:r>
                <w:r>
                  <w:rPr>
                    <w:noProof/>
                    <w:webHidden/>
                  </w:rPr>
                  <w:tab/>
                </w:r>
              </w:ins>
              <w:r>
                <w:rPr>
                  <w:noProof/>
                  <w:webHidden/>
                </w:rPr>
                <w:fldChar w:fldCharType="begin"/>
              </w:r>
              <w:r>
                <w:rPr>
                  <w:noProof/>
                  <w:webHidden/>
                </w:rPr>
                <w:instrText xml:space="preserve"> PAGEREF _</w:instrText>
              </w:r>
              <w:del w:id="545" w:author="Skat" w:date="2010-06-25T12:54:00Z">
                <w:r w:rsidR="00AB1C8B">
                  <w:rPr>
                    <w:noProof/>
                    <w:webHidden/>
                  </w:rPr>
                  <w:delInstrText>Toc263947355</w:delInstrText>
                </w:r>
              </w:del>
              <w:ins w:id="546" w:author="Skat" w:date="2010-06-25T12:54:00Z">
                <w:r>
                  <w:rPr>
                    <w:noProof/>
                    <w:webHidden/>
                  </w:rPr>
                  <w:instrText>Toc265233888</w:instrText>
                </w:r>
              </w:ins>
              <w:r>
                <w:rPr>
                  <w:noProof/>
                  <w:webHidden/>
                </w:rPr>
                <w:instrText xml:space="preserve"> \h </w:instrText>
              </w:r>
              <w:r>
                <w:rPr>
                  <w:noProof/>
                  <w:webHidden/>
                </w:rPr>
              </w:r>
              <w:r>
                <w:rPr>
                  <w:noProof/>
                  <w:webHidden/>
                </w:rPr>
                <w:fldChar w:fldCharType="separate"/>
              </w:r>
              <w:r w:rsidR="006E18DF">
                <w:rPr>
                  <w:noProof/>
                  <w:webHidden/>
                </w:rPr>
                <w:t>88</w:t>
              </w:r>
              <w:r>
                <w:rPr>
                  <w:noProof/>
                  <w:webHidden/>
                </w:rPr>
                <w:fldChar w:fldCharType="end"/>
              </w:r>
              <w:r w:rsidRPr="00B303A9">
                <w:rPr>
                  <w:rStyle w:val="Hyperlink"/>
                  <w:rPrChange w:id="54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548" w:author="Skat" w:date="2010-06-25T12:54:00Z">
                  <w:pPr>
                    <w:pStyle w:val="Indholdsfortegnelse2"/>
                    <w:tabs>
                      <w:tab w:val="left" w:pos="1100"/>
                      <w:tab w:val="right" w:leader="dot" w:pos="10705"/>
                    </w:tabs>
                  </w:pPr>
                </w:pPrChange>
              </w:pPr>
              <w:r w:rsidRPr="00B303A9">
                <w:rPr>
                  <w:rStyle w:val="Hyperlink"/>
                  <w:rPrChange w:id="549" w:author="Skat" w:date="2010-06-25T12:54:00Z">
                    <w:rPr/>
                  </w:rPrChange>
                </w:rPr>
                <w:fldChar w:fldCharType="begin"/>
              </w:r>
              <w:ins w:id="550" w:author="Skat" w:date="2010-06-25T12:54:00Z">
                <w:r w:rsidRPr="00B303A9">
                  <w:rPr>
                    <w:rStyle w:val="Hyperlink"/>
                    <w:noProof/>
                  </w:rPr>
                  <w:instrText xml:space="preserve"> </w:instrText>
                </w:r>
              </w:ins>
              <w:r>
                <w:rPr>
                  <w:noProof/>
                </w:rPr>
                <w:instrText>HYPERLINK \l "_</w:instrText>
              </w:r>
              <w:del w:id="551" w:author="Skat" w:date="2010-06-25T12:54:00Z">
                <w:r w:rsidR="00786046">
                  <w:delInstrText>Toc263947356"</w:delInstrText>
                </w:r>
              </w:del>
              <w:ins w:id="552" w:author="Skat" w:date="2010-06-25T12:54:00Z">
                <w:r>
                  <w:rPr>
                    <w:noProof/>
                  </w:rPr>
                  <w:instrText>Toc265233889"</w:instrText>
                </w:r>
                <w:r w:rsidRPr="00B303A9">
                  <w:rPr>
                    <w:rStyle w:val="Hyperlink"/>
                    <w:noProof/>
                  </w:rPr>
                  <w:instrText xml:space="preserve"> </w:instrText>
                </w:r>
                <w:r w:rsidRPr="00B303A9">
                  <w:rPr>
                    <w:rStyle w:val="Hyperlink"/>
                    <w:noProof/>
                  </w:rPr>
                </w:r>
              </w:ins>
              <w:r w:rsidRPr="00B303A9">
                <w:rPr>
                  <w:rStyle w:val="Hyperlink"/>
                  <w:rPrChange w:id="553" w:author="Skat" w:date="2010-06-25T12:54:00Z">
                    <w:rPr/>
                  </w:rPrChange>
                </w:rPr>
                <w:fldChar w:fldCharType="separate"/>
              </w:r>
              <w:del w:id="554" w:author="Skat" w:date="2010-06-25T12:54:00Z">
                <w:r w:rsidR="00AB1C8B" w:rsidRPr="00575F5F">
                  <w:rPr>
                    <w:rStyle w:val="Hyperlink"/>
                    <w:noProof/>
                  </w:rPr>
                  <w:delText>5.12</w:delText>
                </w:r>
                <w:r w:rsidR="00AB1C8B">
                  <w:rPr>
                    <w:rFonts w:asciiTheme="minorHAnsi" w:eastAsiaTheme="minorEastAsia" w:hAnsiTheme="minorHAnsi" w:cstheme="minorBidi"/>
                    <w:noProof/>
                    <w:sz w:val="22"/>
                    <w:szCs w:val="22"/>
                  </w:rPr>
                  <w:tab/>
                </w:r>
                <w:r w:rsidR="00AB1C8B" w:rsidRPr="00575F5F">
                  <w:rPr>
                    <w:rStyle w:val="Hyperlink"/>
                    <w:noProof/>
                  </w:rPr>
                  <w:delText>OpkrævningSpecifikationLinje</w:delText>
                </w:r>
                <w:r w:rsidR="00AB1C8B">
                  <w:rPr>
                    <w:noProof/>
                    <w:webHidden/>
                  </w:rPr>
                  <w:tab/>
                </w:r>
              </w:del>
              <w:ins w:id="555" w:author="Skat" w:date="2010-06-25T12:54:00Z">
                <w:r w:rsidRPr="00B303A9">
                  <w:rPr>
                    <w:rStyle w:val="Hyperlink"/>
                    <w:noProof/>
                  </w:rPr>
                  <w:t>5.9</w:t>
                </w:r>
                <w:r>
                  <w:rPr>
                    <w:rFonts w:asciiTheme="minorHAnsi" w:eastAsiaTheme="minorEastAsia" w:hAnsiTheme="minorHAnsi" w:cstheme="minorBidi"/>
                    <w:noProof/>
                    <w:sz w:val="22"/>
                    <w:szCs w:val="22"/>
                  </w:rPr>
                  <w:tab/>
                </w:r>
                <w:r w:rsidRPr="00B303A9">
                  <w:rPr>
                    <w:rStyle w:val="Hyperlink"/>
                    <w:noProof/>
                  </w:rPr>
                  <w:t>OpkrævningFordringRelation</w:t>
                </w:r>
                <w:r>
                  <w:rPr>
                    <w:noProof/>
                    <w:webHidden/>
                  </w:rPr>
                  <w:tab/>
                </w:r>
              </w:ins>
              <w:r>
                <w:rPr>
                  <w:noProof/>
                  <w:webHidden/>
                </w:rPr>
                <w:fldChar w:fldCharType="begin"/>
              </w:r>
              <w:r>
                <w:rPr>
                  <w:noProof/>
                  <w:webHidden/>
                </w:rPr>
                <w:instrText xml:space="preserve"> PAGEREF _</w:instrText>
              </w:r>
              <w:del w:id="556" w:author="Skat" w:date="2010-06-25T12:54:00Z">
                <w:r w:rsidR="00AB1C8B">
                  <w:rPr>
                    <w:noProof/>
                    <w:webHidden/>
                  </w:rPr>
                  <w:delInstrText>Toc263947356</w:delInstrText>
                </w:r>
              </w:del>
              <w:ins w:id="557" w:author="Skat" w:date="2010-06-25T12:54:00Z">
                <w:r>
                  <w:rPr>
                    <w:noProof/>
                    <w:webHidden/>
                  </w:rPr>
                  <w:instrText>Toc265233889</w:instrText>
                </w:r>
              </w:ins>
              <w:r>
                <w:rPr>
                  <w:noProof/>
                  <w:webHidden/>
                </w:rPr>
                <w:instrText xml:space="preserve"> \h </w:instrText>
              </w:r>
              <w:r>
                <w:rPr>
                  <w:noProof/>
                  <w:webHidden/>
                </w:rPr>
              </w:r>
              <w:r>
                <w:rPr>
                  <w:noProof/>
                  <w:webHidden/>
                </w:rPr>
                <w:fldChar w:fldCharType="separate"/>
              </w:r>
              <w:r w:rsidR="006E18DF">
                <w:rPr>
                  <w:noProof/>
                  <w:webHidden/>
                </w:rPr>
                <w:t>89</w:t>
              </w:r>
              <w:r>
                <w:rPr>
                  <w:noProof/>
                  <w:webHidden/>
                </w:rPr>
                <w:fldChar w:fldCharType="end"/>
              </w:r>
              <w:r w:rsidRPr="00B303A9">
                <w:rPr>
                  <w:rStyle w:val="Hyperlink"/>
                  <w:rPrChange w:id="558"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559" w:author="Skat" w:date="2010-06-25T12:54:00Z">
                    <w:rPr/>
                  </w:rPrChange>
                </w:rPr>
                <w:fldChar w:fldCharType="begin"/>
              </w:r>
              <w:ins w:id="560" w:author="Skat" w:date="2010-06-25T12:54:00Z">
                <w:r w:rsidRPr="00B303A9">
                  <w:rPr>
                    <w:rStyle w:val="Hyperlink"/>
                    <w:noProof/>
                  </w:rPr>
                  <w:instrText xml:space="preserve"> </w:instrText>
                </w:r>
              </w:ins>
              <w:r>
                <w:rPr>
                  <w:noProof/>
                </w:rPr>
                <w:instrText>HYPERLINK \l "_</w:instrText>
              </w:r>
              <w:del w:id="561" w:author="Skat" w:date="2010-06-25T12:54:00Z">
                <w:r w:rsidR="00786046">
                  <w:delInstrText>Toc263947357"</w:delInstrText>
                </w:r>
              </w:del>
              <w:ins w:id="562" w:author="Skat" w:date="2010-06-25T12:54:00Z">
                <w:r>
                  <w:rPr>
                    <w:noProof/>
                  </w:rPr>
                  <w:instrText>Toc265233890"</w:instrText>
                </w:r>
                <w:r w:rsidRPr="00B303A9">
                  <w:rPr>
                    <w:rStyle w:val="Hyperlink"/>
                    <w:noProof/>
                  </w:rPr>
                  <w:instrText xml:space="preserve"> </w:instrText>
                </w:r>
                <w:r w:rsidRPr="00B303A9">
                  <w:rPr>
                    <w:rStyle w:val="Hyperlink"/>
                    <w:noProof/>
                  </w:rPr>
                </w:r>
              </w:ins>
              <w:r w:rsidRPr="00B303A9">
                <w:rPr>
                  <w:rStyle w:val="Hyperlink"/>
                  <w:rPrChange w:id="563" w:author="Skat" w:date="2010-06-25T12:54:00Z">
                    <w:rPr/>
                  </w:rPrChange>
                </w:rPr>
                <w:fldChar w:fldCharType="separate"/>
              </w:r>
              <w:del w:id="564" w:author="Skat" w:date="2010-06-25T12:54:00Z">
                <w:r w:rsidR="00AB1C8B" w:rsidRPr="00575F5F">
                  <w:rPr>
                    <w:rStyle w:val="Hyperlink"/>
                    <w:noProof/>
                  </w:rPr>
                  <w:delText>5.13</w:delText>
                </w:r>
                <w:r w:rsidR="00AB1C8B">
                  <w:rPr>
                    <w:rFonts w:asciiTheme="minorHAnsi" w:eastAsiaTheme="minorEastAsia" w:hAnsiTheme="minorHAnsi" w:cstheme="minorBidi"/>
                    <w:noProof/>
                    <w:sz w:val="22"/>
                    <w:szCs w:val="22"/>
                  </w:rPr>
                  <w:tab/>
                </w:r>
                <w:r w:rsidR="00AB1C8B" w:rsidRPr="00575F5F">
                  <w:rPr>
                    <w:rStyle w:val="Hyperlink"/>
                    <w:noProof/>
                  </w:rPr>
                  <w:delText>OpkrævningSpecifikationLinjeParameter</w:delText>
                </w:r>
                <w:r w:rsidR="00AB1C8B">
                  <w:rPr>
                    <w:noProof/>
                    <w:webHidden/>
                  </w:rPr>
                  <w:tab/>
                </w:r>
              </w:del>
              <w:ins w:id="565" w:author="Skat" w:date="2010-06-25T12:54:00Z">
                <w:r w:rsidRPr="00B303A9">
                  <w:rPr>
                    <w:rStyle w:val="Hyperlink"/>
                    <w:noProof/>
                  </w:rPr>
                  <w:t>5.10</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ins>
              <w:r>
                <w:rPr>
                  <w:noProof/>
                  <w:webHidden/>
                </w:rPr>
                <w:fldChar w:fldCharType="begin"/>
              </w:r>
              <w:r>
                <w:rPr>
                  <w:noProof/>
                  <w:webHidden/>
                </w:rPr>
                <w:instrText xml:space="preserve"> PAGEREF _</w:instrText>
              </w:r>
              <w:del w:id="566" w:author="Skat" w:date="2010-06-25T12:54:00Z">
                <w:r w:rsidR="00AB1C8B">
                  <w:rPr>
                    <w:noProof/>
                    <w:webHidden/>
                  </w:rPr>
                  <w:delInstrText>Toc263947357</w:delInstrText>
                </w:r>
              </w:del>
              <w:ins w:id="567" w:author="Skat" w:date="2010-06-25T12:54:00Z">
                <w:r>
                  <w:rPr>
                    <w:noProof/>
                    <w:webHidden/>
                  </w:rPr>
                  <w:instrText>Toc265233890</w:instrText>
                </w:r>
              </w:ins>
              <w:r>
                <w:rPr>
                  <w:noProof/>
                  <w:webHidden/>
                </w:rPr>
                <w:instrText xml:space="preserve"> \h </w:instrText>
              </w:r>
              <w:r>
                <w:rPr>
                  <w:noProof/>
                  <w:webHidden/>
                </w:rPr>
              </w:r>
              <w:r>
                <w:rPr>
                  <w:noProof/>
                  <w:webHidden/>
                </w:rPr>
                <w:fldChar w:fldCharType="separate"/>
              </w:r>
              <w:r w:rsidR="006E18DF">
                <w:rPr>
                  <w:noProof/>
                  <w:webHidden/>
                </w:rPr>
                <w:t>90</w:t>
              </w:r>
              <w:r>
                <w:rPr>
                  <w:noProof/>
                  <w:webHidden/>
                </w:rPr>
                <w:fldChar w:fldCharType="end"/>
              </w:r>
              <w:r w:rsidRPr="00B303A9">
                <w:rPr>
                  <w:rStyle w:val="Hyperlink"/>
                  <w:rPrChange w:id="568"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569" w:author="Skat" w:date="2010-06-25T12:54:00Z">
                    <w:rPr/>
                  </w:rPrChange>
                </w:rPr>
                <w:fldChar w:fldCharType="begin"/>
              </w:r>
              <w:ins w:id="570" w:author="Skat" w:date="2010-06-25T12:54:00Z">
                <w:r w:rsidRPr="00B303A9">
                  <w:rPr>
                    <w:rStyle w:val="Hyperlink"/>
                    <w:noProof/>
                  </w:rPr>
                  <w:instrText xml:space="preserve"> </w:instrText>
                </w:r>
              </w:ins>
              <w:r>
                <w:rPr>
                  <w:noProof/>
                </w:rPr>
                <w:instrText>HYPERLINK \l "_</w:instrText>
              </w:r>
              <w:del w:id="571" w:author="Skat" w:date="2010-06-25T12:54:00Z">
                <w:r w:rsidR="00786046">
                  <w:delInstrText>Toc263947358"</w:delInstrText>
                </w:r>
              </w:del>
              <w:ins w:id="572" w:author="Skat" w:date="2010-06-25T12:54:00Z">
                <w:r>
                  <w:rPr>
                    <w:noProof/>
                  </w:rPr>
                  <w:instrText>Toc265233891"</w:instrText>
                </w:r>
                <w:r w:rsidRPr="00B303A9">
                  <w:rPr>
                    <w:rStyle w:val="Hyperlink"/>
                    <w:noProof/>
                  </w:rPr>
                  <w:instrText xml:space="preserve"> </w:instrText>
                </w:r>
                <w:r w:rsidRPr="00B303A9">
                  <w:rPr>
                    <w:rStyle w:val="Hyperlink"/>
                    <w:noProof/>
                  </w:rPr>
                </w:r>
              </w:ins>
              <w:r w:rsidRPr="00B303A9">
                <w:rPr>
                  <w:rStyle w:val="Hyperlink"/>
                  <w:rPrChange w:id="573" w:author="Skat" w:date="2010-06-25T12:54:00Z">
                    <w:rPr/>
                  </w:rPrChange>
                </w:rPr>
                <w:fldChar w:fldCharType="separate"/>
              </w:r>
              <w:del w:id="574" w:author="Skat" w:date="2010-06-25T12:54:00Z">
                <w:r w:rsidR="00AB1C8B" w:rsidRPr="00575F5F">
                  <w:rPr>
                    <w:rStyle w:val="Hyperlink"/>
                    <w:noProof/>
                  </w:rPr>
                  <w:delText>5.14</w:delText>
                </w:r>
                <w:r w:rsidR="00AB1C8B">
                  <w:rPr>
                    <w:rFonts w:asciiTheme="minorHAnsi" w:eastAsiaTheme="minorEastAsia" w:hAnsiTheme="minorHAnsi" w:cstheme="minorBidi"/>
                    <w:noProof/>
                    <w:sz w:val="22"/>
                    <w:szCs w:val="22"/>
                  </w:rPr>
                  <w:tab/>
                </w:r>
                <w:r w:rsidR="00AB1C8B" w:rsidRPr="00575F5F">
                  <w:rPr>
                    <w:rStyle w:val="Hyperlink"/>
                    <w:noProof/>
                  </w:rPr>
                  <w:delText>OpkrævningSpecifikationParameter</w:delText>
                </w:r>
                <w:r w:rsidR="00AB1C8B">
                  <w:rPr>
                    <w:noProof/>
                    <w:webHidden/>
                  </w:rPr>
                  <w:tab/>
                </w:r>
              </w:del>
              <w:ins w:id="575" w:author="Skat" w:date="2010-06-25T12:54:00Z">
                <w:r w:rsidRPr="00B303A9">
                  <w:rPr>
                    <w:rStyle w:val="Hyperlink"/>
                    <w:noProof/>
                  </w:rPr>
                  <w:t>5.11</w:t>
                </w:r>
                <w:r>
                  <w:rPr>
                    <w:rFonts w:asciiTheme="minorHAnsi" w:eastAsiaTheme="minorEastAsia" w:hAnsiTheme="minorHAnsi" w:cstheme="minorBidi"/>
                    <w:noProof/>
                    <w:sz w:val="22"/>
                    <w:szCs w:val="22"/>
                  </w:rPr>
                  <w:tab/>
                </w:r>
                <w:r w:rsidRPr="00B303A9">
                  <w:rPr>
                    <w:rStyle w:val="Hyperlink"/>
                    <w:noProof/>
                  </w:rPr>
                  <w:t>OpkrævningHæftelse</w:t>
                </w:r>
                <w:r>
                  <w:rPr>
                    <w:noProof/>
                    <w:webHidden/>
                  </w:rPr>
                  <w:tab/>
                </w:r>
              </w:ins>
              <w:r>
                <w:rPr>
                  <w:noProof/>
                  <w:webHidden/>
                </w:rPr>
                <w:fldChar w:fldCharType="begin"/>
              </w:r>
              <w:r>
                <w:rPr>
                  <w:noProof/>
                  <w:webHidden/>
                </w:rPr>
                <w:instrText xml:space="preserve"> PAGEREF _</w:instrText>
              </w:r>
              <w:del w:id="576" w:author="Skat" w:date="2010-06-25T12:54:00Z">
                <w:r w:rsidR="00AB1C8B">
                  <w:rPr>
                    <w:noProof/>
                    <w:webHidden/>
                  </w:rPr>
                  <w:delInstrText>Toc263947358</w:delInstrText>
                </w:r>
              </w:del>
              <w:ins w:id="577" w:author="Skat" w:date="2010-06-25T12:54:00Z">
                <w:r>
                  <w:rPr>
                    <w:noProof/>
                    <w:webHidden/>
                  </w:rPr>
                  <w:instrText>Toc265233891</w:instrText>
                </w:r>
              </w:ins>
              <w:r>
                <w:rPr>
                  <w:noProof/>
                  <w:webHidden/>
                </w:rPr>
                <w:instrText xml:space="preserve"> \h </w:instrText>
              </w:r>
              <w:r>
                <w:rPr>
                  <w:noProof/>
                  <w:webHidden/>
                </w:rPr>
              </w:r>
              <w:r>
                <w:rPr>
                  <w:noProof/>
                  <w:webHidden/>
                </w:rPr>
                <w:fldChar w:fldCharType="separate"/>
              </w:r>
              <w:r w:rsidR="006E18DF">
                <w:rPr>
                  <w:noProof/>
                  <w:webHidden/>
                </w:rPr>
                <w:t>91</w:t>
              </w:r>
              <w:r>
                <w:rPr>
                  <w:noProof/>
                  <w:webHidden/>
                </w:rPr>
                <w:fldChar w:fldCharType="end"/>
              </w:r>
              <w:r w:rsidRPr="00B303A9">
                <w:rPr>
                  <w:rStyle w:val="Hyperlink"/>
                  <w:rPrChange w:id="578"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579" w:author="Skat" w:date="2010-06-25T12:54:00Z">
                  <w:pPr>
                    <w:pStyle w:val="Indholdsfortegnelse1"/>
                    <w:tabs>
                      <w:tab w:val="left" w:pos="440"/>
                      <w:tab w:val="right" w:leader="dot" w:pos="10705"/>
                    </w:tabs>
                  </w:pPr>
                </w:pPrChange>
              </w:pPr>
              <w:r w:rsidRPr="00B303A9">
                <w:rPr>
                  <w:rStyle w:val="Hyperlink"/>
                  <w:rPrChange w:id="580" w:author="Skat" w:date="2010-06-25T12:54:00Z">
                    <w:rPr/>
                  </w:rPrChange>
                </w:rPr>
                <w:fldChar w:fldCharType="begin"/>
              </w:r>
              <w:ins w:id="581" w:author="Skat" w:date="2010-06-25T12:54:00Z">
                <w:r w:rsidRPr="00B303A9">
                  <w:rPr>
                    <w:rStyle w:val="Hyperlink"/>
                    <w:noProof/>
                  </w:rPr>
                  <w:instrText xml:space="preserve"> </w:instrText>
                </w:r>
              </w:ins>
              <w:r>
                <w:rPr>
                  <w:noProof/>
                </w:rPr>
                <w:instrText>HYPERLINK \l "_</w:instrText>
              </w:r>
              <w:del w:id="582" w:author="Skat" w:date="2010-06-25T12:54:00Z">
                <w:r w:rsidR="00786046">
                  <w:delInstrText>Toc263947359"</w:delInstrText>
                </w:r>
              </w:del>
              <w:ins w:id="583" w:author="Skat" w:date="2010-06-25T12:54:00Z">
                <w:r>
                  <w:rPr>
                    <w:noProof/>
                  </w:rPr>
                  <w:instrText>Toc265233892"</w:instrText>
                </w:r>
                <w:r w:rsidRPr="00B303A9">
                  <w:rPr>
                    <w:rStyle w:val="Hyperlink"/>
                    <w:noProof/>
                  </w:rPr>
                  <w:instrText xml:space="preserve"> </w:instrText>
                </w:r>
                <w:r w:rsidRPr="00B303A9">
                  <w:rPr>
                    <w:rStyle w:val="Hyperlink"/>
                    <w:noProof/>
                  </w:rPr>
                </w:r>
              </w:ins>
              <w:r w:rsidRPr="00B303A9">
                <w:rPr>
                  <w:rStyle w:val="Hyperlink"/>
                  <w:rPrChange w:id="584" w:author="Skat" w:date="2010-06-25T12:54:00Z">
                    <w:rPr/>
                  </w:rPrChange>
                </w:rPr>
                <w:fldChar w:fldCharType="separate"/>
              </w:r>
              <w:del w:id="585" w:author="Skat" w:date="2010-06-25T12:54:00Z">
                <w:r w:rsidR="00AB1C8B" w:rsidRPr="00575F5F">
                  <w:rPr>
                    <w:rStyle w:val="Hyperlink"/>
                    <w:noProof/>
                  </w:rPr>
                  <w:delText>6</w:delText>
                </w:r>
                <w:r w:rsidR="00AB1C8B">
                  <w:rPr>
                    <w:rFonts w:asciiTheme="minorHAnsi" w:eastAsiaTheme="minorEastAsia" w:hAnsiTheme="minorHAnsi" w:cstheme="minorBidi"/>
                    <w:noProof/>
                    <w:sz w:val="22"/>
                    <w:szCs w:val="22"/>
                  </w:rPr>
                  <w:tab/>
                </w:r>
                <w:r w:rsidR="00AB1C8B" w:rsidRPr="00575F5F">
                  <w:rPr>
                    <w:rStyle w:val="Hyperlink"/>
                    <w:noProof/>
                  </w:rPr>
                  <w:delText>DMO Opkrævningskonto/Kunde</w:delText>
                </w:r>
                <w:r w:rsidR="00AB1C8B">
                  <w:rPr>
                    <w:noProof/>
                    <w:webHidden/>
                  </w:rPr>
                  <w:tab/>
                </w:r>
              </w:del>
              <w:ins w:id="586" w:author="Skat" w:date="2010-06-25T12:54:00Z">
                <w:r w:rsidRPr="00B303A9">
                  <w:rPr>
                    <w:rStyle w:val="Hyperlink"/>
                    <w:noProof/>
                  </w:rPr>
                  <w:t>5.12</w:t>
                </w:r>
                <w:r>
                  <w:rPr>
                    <w:rFonts w:asciiTheme="minorHAnsi" w:eastAsiaTheme="minorEastAsia" w:hAnsiTheme="minorHAnsi" w:cstheme="minorBidi"/>
                    <w:noProof/>
                    <w:sz w:val="22"/>
                    <w:szCs w:val="22"/>
                  </w:rPr>
                  <w:tab/>
                </w:r>
                <w:r w:rsidRPr="00B303A9">
                  <w:rPr>
                    <w:rStyle w:val="Hyperlink"/>
                    <w:noProof/>
                  </w:rPr>
                  <w:t>OpkrævningSpecifikationLinje</w:t>
                </w:r>
                <w:r>
                  <w:rPr>
                    <w:noProof/>
                    <w:webHidden/>
                  </w:rPr>
                  <w:tab/>
                </w:r>
              </w:ins>
              <w:r>
                <w:rPr>
                  <w:noProof/>
                  <w:webHidden/>
                </w:rPr>
                <w:fldChar w:fldCharType="begin"/>
              </w:r>
              <w:r>
                <w:rPr>
                  <w:noProof/>
                  <w:webHidden/>
                </w:rPr>
                <w:instrText xml:space="preserve"> PAGEREF _</w:instrText>
              </w:r>
              <w:del w:id="587" w:author="Skat" w:date="2010-06-25T12:54:00Z">
                <w:r w:rsidR="00AB1C8B">
                  <w:rPr>
                    <w:noProof/>
                    <w:webHidden/>
                  </w:rPr>
                  <w:delInstrText>Toc263947359</w:delInstrText>
                </w:r>
              </w:del>
              <w:ins w:id="588" w:author="Skat" w:date="2010-06-25T12:54:00Z">
                <w:r>
                  <w:rPr>
                    <w:noProof/>
                    <w:webHidden/>
                  </w:rPr>
                  <w:instrText>Toc265233892</w:instrText>
                </w:r>
              </w:ins>
              <w:r>
                <w:rPr>
                  <w:noProof/>
                  <w:webHidden/>
                </w:rPr>
                <w:instrText xml:space="preserve"> \h </w:instrText>
              </w:r>
              <w:r>
                <w:rPr>
                  <w:noProof/>
                  <w:webHidden/>
                </w:rPr>
              </w:r>
              <w:r>
                <w:rPr>
                  <w:noProof/>
                  <w:webHidden/>
                </w:rPr>
                <w:fldChar w:fldCharType="separate"/>
              </w:r>
              <w:r w:rsidR="006E18DF">
                <w:rPr>
                  <w:noProof/>
                  <w:webHidden/>
                </w:rPr>
                <w:t>92</w:t>
              </w:r>
              <w:r>
                <w:rPr>
                  <w:noProof/>
                  <w:webHidden/>
                </w:rPr>
                <w:fldChar w:fldCharType="end"/>
              </w:r>
              <w:r w:rsidRPr="00B303A9">
                <w:rPr>
                  <w:rStyle w:val="Hyperlink"/>
                  <w:rPrChange w:id="589"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590" w:author="Skat" w:date="2010-06-25T12:54:00Z">
                  <w:pPr>
                    <w:pStyle w:val="Indholdsfortegnelse2"/>
                    <w:tabs>
                      <w:tab w:val="left" w:pos="880"/>
                      <w:tab w:val="right" w:leader="dot" w:pos="10705"/>
                    </w:tabs>
                  </w:pPr>
                </w:pPrChange>
              </w:pPr>
              <w:r w:rsidRPr="00B303A9">
                <w:rPr>
                  <w:rStyle w:val="Hyperlink"/>
                  <w:rPrChange w:id="591" w:author="Skat" w:date="2010-06-25T12:54:00Z">
                    <w:rPr/>
                  </w:rPrChange>
                </w:rPr>
                <w:fldChar w:fldCharType="begin"/>
              </w:r>
              <w:ins w:id="592" w:author="Skat" w:date="2010-06-25T12:54:00Z">
                <w:r w:rsidRPr="00B303A9">
                  <w:rPr>
                    <w:rStyle w:val="Hyperlink"/>
                    <w:noProof/>
                  </w:rPr>
                  <w:instrText xml:space="preserve"> </w:instrText>
                </w:r>
              </w:ins>
              <w:r>
                <w:rPr>
                  <w:noProof/>
                </w:rPr>
                <w:instrText>HYPERLINK \l "_</w:instrText>
              </w:r>
              <w:del w:id="593" w:author="Skat" w:date="2010-06-25T12:54:00Z">
                <w:r w:rsidR="00786046">
                  <w:delInstrText>Toc263947360"</w:delInstrText>
                </w:r>
              </w:del>
              <w:ins w:id="594" w:author="Skat" w:date="2010-06-25T12:54:00Z">
                <w:r>
                  <w:rPr>
                    <w:noProof/>
                  </w:rPr>
                  <w:instrText>Toc265233893"</w:instrText>
                </w:r>
                <w:r w:rsidRPr="00B303A9">
                  <w:rPr>
                    <w:rStyle w:val="Hyperlink"/>
                    <w:noProof/>
                  </w:rPr>
                  <w:instrText xml:space="preserve"> </w:instrText>
                </w:r>
                <w:r w:rsidRPr="00B303A9">
                  <w:rPr>
                    <w:rStyle w:val="Hyperlink"/>
                    <w:noProof/>
                  </w:rPr>
                </w:r>
              </w:ins>
              <w:r w:rsidRPr="00B303A9">
                <w:rPr>
                  <w:rStyle w:val="Hyperlink"/>
                  <w:rPrChange w:id="595" w:author="Skat" w:date="2010-06-25T12:54:00Z">
                    <w:rPr/>
                  </w:rPrChange>
                </w:rPr>
                <w:fldChar w:fldCharType="separate"/>
              </w:r>
              <w:del w:id="596" w:author="Skat" w:date="2010-06-25T12:54:00Z">
                <w:r w:rsidR="00AB1C8B" w:rsidRPr="00575F5F">
                  <w:rPr>
                    <w:rStyle w:val="Hyperlink"/>
                    <w:noProof/>
                  </w:rPr>
                  <w:delText>6.1</w:delText>
                </w:r>
                <w:r w:rsidR="00AB1C8B">
                  <w:rPr>
                    <w:rFonts w:asciiTheme="minorHAnsi" w:eastAsiaTheme="minorEastAsia" w:hAnsiTheme="minorHAnsi" w:cstheme="minorBidi"/>
                    <w:noProof/>
                    <w:sz w:val="22"/>
                    <w:szCs w:val="22"/>
                  </w:rPr>
                  <w:tab/>
                </w:r>
                <w:r w:rsidR="00AB1C8B" w:rsidRPr="00575F5F">
                  <w:rPr>
                    <w:rStyle w:val="Hyperlink"/>
                    <w:noProof/>
                  </w:rPr>
                  <w:delText>Adresse</w:delText>
                </w:r>
                <w:r w:rsidR="00AB1C8B">
                  <w:rPr>
                    <w:noProof/>
                    <w:webHidden/>
                  </w:rPr>
                  <w:tab/>
                </w:r>
              </w:del>
              <w:ins w:id="597" w:author="Skat" w:date="2010-06-25T12:54:00Z">
                <w:r w:rsidRPr="00B303A9">
                  <w:rPr>
                    <w:rStyle w:val="Hyperlink"/>
                    <w:noProof/>
                  </w:rPr>
                  <w:t>5.13</w:t>
                </w:r>
                <w:r>
                  <w:rPr>
                    <w:rFonts w:asciiTheme="minorHAnsi" w:eastAsiaTheme="minorEastAsia" w:hAnsiTheme="minorHAnsi" w:cstheme="minorBidi"/>
                    <w:noProof/>
                    <w:sz w:val="22"/>
                    <w:szCs w:val="22"/>
                  </w:rPr>
                  <w:tab/>
                </w:r>
                <w:r w:rsidRPr="00B303A9">
                  <w:rPr>
                    <w:rStyle w:val="Hyperlink"/>
                    <w:noProof/>
                  </w:rPr>
                  <w:t>OpkrævningSpecifikationLinjeParameter</w:t>
                </w:r>
                <w:r>
                  <w:rPr>
                    <w:noProof/>
                    <w:webHidden/>
                  </w:rPr>
                  <w:tab/>
                </w:r>
              </w:ins>
              <w:r>
                <w:rPr>
                  <w:noProof/>
                  <w:webHidden/>
                </w:rPr>
                <w:fldChar w:fldCharType="begin"/>
              </w:r>
              <w:r>
                <w:rPr>
                  <w:noProof/>
                  <w:webHidden/>
                </w:rPr>
                <w:instrText xml:space="preserve"> PAGEREF _</w:instrText>
              </w:r>
              <w:del w:id="598" w:author="Skat" w:date="2010-06-25T12:54:00Z">
                <w:r w:rsidR="00AB1C8B">
                  <w:rPr>
                    <w:noProof/>
                    <w:webHidden/>
                  </w:rPr>
                  <w:delInstrText>Toc263947360</w:delInstrText>
                </w:r>
              </w:del>
              <w:ins w:id="599" w:author="Skat" w:date="2010-06-25T12:54:00Z">
                <w:r>
                  <w:rPr>
                    <w:noProof/>
                    <w:webHidden/>
                  </w:rPr>
                  <w:instrText>Toc265233893</w:instrText>
                </w:r>
              </w:ins>
              <w:r>
                <w:rPr>
                  <w:noProof/>
                  <w:webHidden/>
                </w:rPr>
                <w:instrText xml:space="preserve"> \h </w:instrText>
              </w:r>
              <w:r>
                <w:rPr>
                  <w:noProof/>
                  <w:webHidden/>
                </w:rPr>
              </w:r>
              <w:r>
                <w:rPr>
                  <w:noProof/>
                  <w:webHidden/>
                </w:rPr>
                <w:fldChar w:fldCharType="separate"/>
              </w:r>
              <w:r w:rsidR="006E18DF">
                <w:rPr>
                  <w:noProof/>
                  <w:webHidden/>
                </w:rPr>
                <w:t>93</w:t>
              </w:r>
              <w:r>
                <w:rPr>
                  <w:noProof/>
                  <w:webHidden/>
                </w:rPr>
                <w:fldChar w:fldCharType="end"/>
              </w:r>
              <w:r w:rsidRPr="00B303A9">
                <w:rPr>
                  <w:rStyle w:val="Hyperlink"/>
                  <w:rPrChange w:id="600"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601" w:author="Skat" w:date="2010-06-25T12:54:00Z">
                  <w:pPr>
                    <w:pStyle w:val="Indholdsfortegnelse2"/>
                    <w:tabs>
                      <w:tab w:val="left" w:pos="880"/>
                      <w:tab w:val="right" w:leader="dot" w:pos="10705"/>
                    </w:tabs>
                  </w:pPr>
                </w:pPrChange>
              </w:pPr>
              <w:r w:rsidRPr="00B303A9">
                <w:rPr>
                  <w:rStyle w:val="Hyperlink"/>
                  <w:rPrChange w:id="602" w:author="Skat" w:date="2010-06-25T12:54:00Z">
                    <w:rPr/>
                  </w:rPrChange>
                </w:rPr>
                <w:fldChar w:fldCharType="begin"/>
              </w:r>
              <w:ins w:id="603" w:author="Skat" w:date="2010-06-25T12:54:00Z">
                <w:r w:rsidRPr="00B303A9">
                  <w:rPr>
                    <w:rStyle w:val="Hyperlink"/>
                    <w:noProof/>
                  </w:rPr>
                  <w:instrText xml:space="preserve"> </w:instrText>
                </w:r>
              </w:ins>
              <w:r>
                <w:rPr>
                  <w:noProof/>
                </w:rPr>
                <w:instrText>HYPERLINK \l "_</w:instrText>
              </w:r>
              <w:del w:id="604" w:author="Skat" w:date="2010-06-25T12:54:00Z">
                <w:r w:rsidR="00786046">
                  <w:delInstrText>Toc263947361"</w:delInstrText>
                </w:r>
              </w:del>
              <w:ins w:id="605" w:author="Skat" w:date="2010-06-25T12:54:00Z">
                <w:r>
                  <w:rPr>
                    <w:noProof/>
                  </w:rPr>
                  <w:instrText>Toc265233894"</w:instrText>
                </w:r>
                <w:r w:rsidRPr="00B303A9">
                  <w:rPr>
                    <w:rStyle w:val="Hyperlink"/>
                    <w:noProof/>
                  </w:rPr>
                  <w:instrText xml:space="preserve"> </w:instrText>
                </w:r>
                <w:r w:rsidRPr="00B303A9">
                  <w:rPr>
                    <w:rStyle w:val="Hyperlink"/>
                    <w:noProof/>
                  </w:rPr>
                </w:r>
              </w:ins>
              <w:r w:rsidRPr="00B303A9">
                <w:rPr>
                  <w:rStyle w:val="Hyperlink"/>
                  <w:rPrChange w:id="606" w:author="Skat" w:date="2010-06-25T12:54:00Z">
                    <w:rPr/>
                  </w:rPrChange>
                </w:rPr>
                <w:fldChar w:fldCharType="separate"/>
              </w:r>
              <w:del w:id="607" w:author="Skat" w:date="2010-06-25T12:54:00Z">
                <w:r w:rsidR="00AB1C8B" w:rsidRPr="00575F5F">
                  <w:rPr>
                    <w:rStyle w:val="Hyperlink"/>
                    <w:noProof/>
                  </w:rPr>
                  <w:delText>6.2</w:delText>
                </w:r>
                <w:r w:rsidR="00AB1C8B">
                  <w:rPr>
                    <w:rFonts w:asciiTheme="minorHAnsi" w:eastAsiaTheme="minorEastAsia" w:hAnsiTheme="minorHAnsi" w:cstheme="minorBidi"/>
                    <w:noProof/>
                    <w:sz w:val="22"/>
                    <w:szCs w:val="22"/>
                  </w:rPr>
                  <w:tab/>
                </w:r>
                <w:r w:rsidR="00AB1C8B" w:rsidRPr="00575F5F">
                  <w:rPr>
                    <w:rStyle w:val="Hyperlink"/>
                    <w:noProof/>
                  </w:rPr>
                  <w:delText>AlternativAdresse</w:delText>
                </w:r>
                <w:r w:rsidR="00AB1C8B">
                  <w:rPr>
                    <w:noProof/>
                    <w:webHidden/>
                  </w:rPr>
                  <w:tab/>
                </w:r>
              </w:del>
              <w:ins w:id="608" w:author="Skat" w:date="2010-06-25T12:54:00Z">
                <w:r w:rsidRPr="00B303A9">
                  <w:rPr>
                    <w:rStyle w:val="Hyperlink"/>
                    <w:noProof/>
                  </w:rPr>
                  <w:t>5.14</w:t>
                </w:r>
                <w:r>
                  <w:rPr>
                    <w:rFonts w:asciiTheme="minorHAnsi" w:eastAsiaTheme="minorEastAsia" w:hAnsiTheme="minorHAnsi" w:cstheme="minorBidi"/>
                    <w:noProof/>
                    <w:sz w:val="22"/>
                    <w:szCs w:val="22"/>
                  </w:rPr>
                  <w:tab/>
                </w:r>
                <w:r w:rsidRPr="00B303A9">
                  <w:rPr>
                    <w:rStyle w:val="Hyperlink"/>
                    <w:noProof/>
                  </w:rPr>
                  <w:t>OpkrævningSpecifikationParameter</w:t>
                </w:r>
                <w:r>
                  <w:rPr>
                    <w:noProof/>
                    <w:webHidden/>
                  </w:rPr>
                  <w:tab/>
                </w:r>
              </w:ins>
              <w:r>
                <w:rPr>
                  <w:noProof/>
                  <w:webHidden/>
                </w:rPr>
                <w:fldChar w:fldCharType="begin"/>
              </w:r>
              <w:r>
                <w:rPr>
                  <w:noProof/>
                  <w:webHidden/>
                </w:rPr>
                <w:instrText xml:space="preserve"> PAGEREF _</w:instrText>
              </w:r>
              <w:del w:id="609" w:author="Skat" w:date="2010-06-25T12:54:00Z">
                <w:r w:rsidR="00AB1C8B">
                  <w:rPr>
                    <w:noProof/>
                    <w:webHidden/>
                  </w:rPr>
                  <w:delInstrText>Toc263947361</w:delInstrText>
                </w:r>
              </w:del>
              <w:ins w:id="610" w:author="Skat" w:date="2010-06-25T12:54:00Z">
                <w:r>
                  <w:rPr>
                    <w:noProof/>
                    <w:webHidden/>
                  </w:rPr>
                  <w:instrText>Toc265233894</w:instrText>
                </w:r>
              </w:ins>
              <w:r>
                <w:rPr>
                  <w:noProof/>
                  <w:webHidden/>
                </w:rPr>
                <w:instrText xml:space="preserve"> \h </w:instrText>
              </w:r>
              <w:r>
                <w:rPr>
                  <w:noProof/>
                  <w:webHidden/>
                </w:rPr>
              </w:r>
              <w:r>
                <w:rPr>
                  <w:noProof/>
                  <w:webHidden/>
                </w:rPr>
                <w:fldChar w:fldCharType="separate"/>
              </w:r>
              <w:r w:rsidR="006E18DF">
                <w:rPr>
                  <w:noProof/>
                  <w:webHidden/>
                </w:rPr>
                <w:t>94</w:t>
              </w:r>
              <w:r>
                <w:rPr>
                  <w:noProof/>
                  <w:webHidden/>
                </w:rPr>
                <w:fldChar w:fldCharType="end"/>
              </w:r>
              <w:r w:rsidRPr="00B303A9">
                <w:rPr>
                  <w:rStyle w:val="Hyperlink"/>
                  <w:rPrChange w:id="611"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612" w:author="Skat" w:date="2010-06-25T12:54:00Z">
                  <w:pPr>
                    <w:pStyle w:val="Indholdsfortegnelse2"/>
                    <w:tabs>
                      <w:tab w:val="left" w:pos="880"/>
                      <w:tab w:val="right" w:leader="dot" w:pos="10705"/>
                    </w:tabs>
                  </w:pPr>
                </w:pPrChange>
              </w:pPr>
              <w:r w:rsidRPr="00B303A9">
                <w:rPr>
                  <w:rStyle w:val="Hyperlink"/>
                  <w:rPrChange w:id="613" w:author="Skat" w:date="2010-06-25T12:54:00Z">
                    <w:rPr/>
                  </w:rPrChange>
                </w:rPr>
                <w:fldChar w:fldCharType="begin"/>
              </w:r>
              <w:ins w:id="614" w:author="Skat" w:date="2010-06-25T12:54:00Z">
                <w:r w:rsidRPr="00B303A9">
                  <w:rPr>
                    <w:rStyle w:val="Hyperlink"/>
                    <w:noProof/>
                  </w:rPr>
                  <w:instrText xml:space="preserve"> </w:instrText>
                </w:r>
              </w:ins>
              <w:r>
                <w:rPr>
                  <w:noProof/>
                </w:rPr>
                <w:instrText>HYPERLINK \l "_</w:instrText>
              </w:r>
              <w:del w:id="615" w:author="Skat" w:date="2010-06-25T12:54:00Z">
                <w:r w:rsidR="00786046">
                  <w:delInstrText>Toc263947362"</w:delInstrText>
                </w:r>
              </w:del>
              <w:ins w:id="616" w:author="Skat" w:date="2010-06-25T12:54:00Z">
                <w:r>
                  <w:rPr>
                    <w:noProof/>
                  </w:rPr>
                  <w:instrText>Toc265233895"</w:instrText>
                </w:r>
                <w:r w:rsidRPr="00B303A9">
                  <w:rPr>
                    <w:rStyle w:val="Hyperlink"/>
                    <w:noProof/>
                  </w:rPr>
                  <w:instrText xml:space="preserve"> </w:instrText>
                </w:r>
                <w:r w:rsidRPr="00B303A9">
                  <w:rPr>
                    <w:rStyle w:val="Hyperlink"/>
                    <w:noProof/>
                  </w:rPr>
                </w:r>
              </w:ins>
              <w:r w:rsidRPr="00B303A9">
                <w:rPr>
                  <w:rStyle w:val="Hyperlink"/>
                  <w:rPrChange w:id="617" w:author="Skat" w:date="2010-06-25T12:54:00Z">
                    <w:rPr/>
                  </w:rPrChange>
                </w:rPr>
                <w:fldChar w:fldCharType="separate"/>
              </w:r>
              <w:del w:id="618" w:author="Skat" w:date="2010-06-25T12:54:00Z">
                <w:r w:rsidR="00AB1C8B" w:rsidRPr="00575F5F">
                  <w:rPr>
                    <w:rStyle w:val="Hyperlink"/>
                    <w:noProof/>
                  </w:rPr>
                  <w:delText>6.3</w:delText>
                </w:r>
                <w:r w:rsidR="00AB1C8B">
                  <w:rPr>
                    <w:rFonts w:asciiTheme="minorHAnsi" w:eastAsiaTheme="minorEastAsia" w:hAnsiTheme="minorHAnsi" w:cstheme="minorBidi"/>
                    <w:noProof/>
                    <w:sz w:val="22"/>
                    <w:szCs w:val="22"/>
                  </w:rPr>
                  <w:tab/>
                </w:r>
                <w:r w:rsidR="00AB1C8B" w:rsidRPr="00575F5F">
                  <w:rPr>
                    <w:rStyle w:val="Hyperlink"/>
                    <w:noProof/>
                  </w:rPr>
                  <w:delText>BankKontoOplysning</w:delText>
                </w:r>
                <w:r w:rsidR="00AB1C8B">
                  <w:rPr>
                    <w:noProof/>
                    <w:webHidden/>
                  </w:rPr>
                  <w:tab/>
                </w:r>
              </w:del>
              <w:ins w:id="619" w:author="Skat" w:date="2010-06-25T12:54:00Z">
                <w:r w:rsidRPr="00B303A9">
                  <w:rPr>
                    <w:rStyle w:val="Hyperlink"/>
                    <w:noProof/>
                  </w:rPr>
                  <w:t>6</w:t>
                </w:r>
                <w:r>
                  <w:rPr>
                    <w:rFonts w:asciiTheme="minorHAnsi" w:eastAsiaTheme="minorEastAsia" w:hAnsiTheme="minorHAnsi" w:cstheme="minorBidi"/>
                    <w:noProof/>
                    <w:sz w:val="22"/>
                    <w:szCs w:val="22"/>
                  </w:rPr>
                  <w:tab/>
                </w:r>
                <w:r w:rsidRPr="00B303A9">
                  <w:rPr>
                    <w:rStyle w:val="Hyperlink"/>
                    <w:noProof/>
                  </w:rPr>
                  <w:t>DMO Opkrævningskonto/Kunde</w:t>
                </w:r>
                <w:r>
                  <w:rPr>
                    <w:noProof/>
                    <w:webHidden/>
                  </w:rPr>
                  <w:tab/>
                </w:r>
              </w:ins>
              <w:r>
                <w:rPr>
                  <w:noProof/>
                  <w:webHidden/>
                </w:rPr>
                <w:fldChar w:fldCharType="begin"/>
              </w:r>
              <w:r>
                <w:rPr>
                  <w:noProof/>
                  <w:webHidden/>
                </w:rPr>
                <w:instrText xml:space="preserve"> PAGEREF _</w:instrText>
              </w:r>
              <w:del w:id="620" w:author="Skat" w:date="2010-06-25T12:54:00Z">
                <w:r w:rsidR="00AB1C8B">
                  <w:rPr>
                    <w:noProof/>
                    <w:webHidden/>
                  </w:rPr>
                  <w:delInstrText>Toc263947362</w:delInstrText>
                </w:r>
              </w:del>
              <w:ins w:id="621" w:author="Skat" w:date="2010-06-25T12:54:00Z">
                <w:r>
                  <w:rPr>
                    <w:noProof/>
                    <w:webHidden/>
                  </w:rPr>
                  <w:instrText>Toc265233895</w:instrText>
                </w:r>
              </w:ins>
              <w:r>
                <w:rPr>
                  <w:noProof/>
                  <w:webHidden/>
                </w:rPr>
                <w:instrText xml:space="preserve"> \h </w:instrText>
              </w:r>
              <w:r>
                <w:rPr>
                  <w:noProof/>
                  <w:webHidden/>
                </w:rPr>
              </w:r>
              <w:r>
                <w:rPr>
                  <w:noProof/>
                  <w:webHidden/>
                </w:rPr>
                <w:fldChar w:fldCharType="separate"/>
              </w:r>
              <w:r w:rsidR="006E18DF">
                <w:rPr>
                  <w:noProof/>
                  <w:webHidden/>
                </w:rPr>
                <w:t>95</w:t>
              </w:r>
              <w:r>
                <w:rPr>
                  <w:noProof/>
                  <w:webHidden/>
                </w:rPr>
                <w:fldChar w:fldCharType="end"/>
              </w:r>
              <w:r w:rsidRPr="00B303A9">
                <w:rPr>
                  <w:rStyle w:val="Hyperlink"/>
                  <w:rPrChange w:id="62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23" w:author="Skat" w:date="2010-06-25T12:54:00Z">
                    <w:rPr/>
                  </w:rPrChange>
                </w:rPr>
                <w:fldChar w:fldCharType="begin"/>
              </w:r>
              <w:ins w:id="624" w:author="Skat" w:date="2010-06-25T12:54:00Z">
                <w:r w:rsidRPr="00B303A9">
                  <w:rPr>
                    <w:rStyle w:val="Hyperlink"/>
                    <w:noProof/>
                  </w:rPr>
                  <w:instrText xml:space="preserve"> </w:instrText>
                </w:r>
              </w:ins>
              <w:r>
                <w:rPr>
                  <w:noProof/>
                </w:rPr>
                <w:instrText>HYPERLINK \l "_</w:instrText>
              </w:r>
              <w:del w:id="625" w:author="Skat" w:date="2010-06-25T12:54:00Z">
                <w:r w:rsidR="00786046">
                  <w:delInstrText>Toc263947363"</w:delInstrText>
                </w:r>
              </w:del>
              <w:ins w:id="626" w:author="Skat" w:date="2010-06-25T12:54:00Z">
                <w:r>
                  <w:rPr>
                    <w:noProof/>
                  </w:rPr>
                  <w:instrText>Toc265233896"</w:instrText>
                </w:r>
                <w:r w:rsidRPr="00B303A9">
                  <w:rPr>
                    <w:rStyle w:val="Hyperlink"/>
                    <w:noProof/>
                  </w:rPr>
                  <w:instrText xml:space="preserve"> </w:instrText>
                </w:r>
                <w:r w:rsidRPr="00B303A9">
                  <w:rPr>
                    <w:rStyle w:val="Hyperlink"/>
                    <w:noProof/>
                  </w:rPr>
                </w:r>
              </w:ins>
              <w:r w:rsidRPr="00B303A9">
                <w:rPr>
                  <w:rStyle w:val="Hyperlink"/>
                  <w:rPrChange w:id="627" w:author="Skat" w:date="2010-06-25T12:54:00Z">
                    <w:rPr/>
                  </w:rPrChange>
                </w:rPr>
                <w:fldChar w:fldCharType="separate"/>
              </w:r>
              <w:r w:rsidRPr="00B303A9">
                <w:rPr>
                  <w:rStyle w:val="Hyperlink"/>
                  <w:noProof/>
                </w:rPr>
                <w:t>6.</w:t>
              </w:r>
              <w:del w:id="628"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BankKontoUdbetaling</w:delText>
                </w:r>
              </w:del>
              <w:ins w:id="629"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Adresse</w:t>
                </w:r>
              </w:ins>
              <w:r>
                <w:rPr>
                  <w:noProof/>
                  <w:webHidden/>
                </w:rPr>
                <w:tab/>
              </w:r>
              <w:r>
                <w:rPr>
                  <w:noProof/>
                  <w:webHidden/>
                </w:rPr>
                <w:fldChar w:fldCharType="begin"/>
              </w:r>
              <w:r>
                <w:rPr>
                  <w:noProof/>
                  <w:webHidden/>
                </w:rPr>
                <w:instrText xml:space="preserve"> PAGEREF _</w:instrText>
              </w:r>
              <w:del w:id="630" w:author="Skat" w:date="2010-06-25T12:54:00Z">
                <w:r w:rsidR="00AB1C8B">
                  <w:rPr>
                    <w:noProof/>
                    <w:webHidden/>
                  </w:rPr>
                  <w:delInstrText>Toc263947363</w:delInstrText>
                </w:r>
              </w:del>
              <w:ins w:id="631" w:author="Skat" w:date="2010-06-25T12:54:00Z">
                <w:r>
                  <w:rPr>
                    <w:noProof/>
                    <w:webHidden/>
                  </w:rPr>
                  <w:instrText>Toc265233896</w:instrText>
                </w:r>
              </w:ins>
              <w:r>
                <w:rPr>
                  <w:noProof/>
                  <w:webHidden/>
                </w:rPr>
                <w:instrText xml:space="preserve"> \h </w:instrText>
              </w:r>
              <w:r>
                <w:rPr>
                  <w:noProof/>
                  <w:webHidden/>
                </w:rPr>
              </w:r>
              <w:r>
                <w:rPr>
                  <w:noProof/>
                  <w:webHidden/>
                </w:rPr>
                <w:fldChar w:fldCharType="separate"/>
              </w:r>
              <w:r w:rsidR="006E18DF">
                <w:rPr>
                  <w:noProof/>
                  <w:webHidden/>
                </w:rPr>
                <w:t>96</w:t>
              </w:r>
              <w:r>
                <w:rPr>
                  <w:noProof/>
                  <w:webHidden/>
                </w:rPr>
                <w:fldChar w:fldCharType="end"/>
              </w:r>
              <w:r w:rsidRPr="00B303A9">
                <w:rPr>
                  <w:rStyle w:val="Hyperlink"/>
                  <w:rPrChange w:id="63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33" w:author="Skat" w:date="2010-06-25T12:54:00Z">
                    <w:rPr/>
                  </w:rPrChange>
                </w:rPr>
                <w:fldChar w:fldCharType="begin"/>
              </w:r>
              <w:ins w:id="634" w:author="Skat" w:date="2010-06-25T12:54:00Z">
                <w:r w:rsidRPr="00B303A9">
                  <w:rPr>
                    <w:rStyle w:val="Hyperlink"/>
                    <w:noProof/>
                  </w:rPr>
                  <w:instrText xml:space="preserve"> </w:instrText>
                </w:r>
              </w:ins>
              <w:r>
                <w:rPr>
                  <w:noProof/>
                </w:rPr>
                <w:instrText>HYPERLINK \l "_</w:instrText>
              </w:r>
              <w:del w:id="635" w:author="Skat" w:date="2010-06-25T12:54:00Z">
                <w:r w:rsidR="00786046">
                  <w:delInstrText>Toc263947364"</w:delInstrText>
                </w:r>
              </w:del>
              <w:ins w:id="636" w:author="Skat" w:date="2010-06-25T12:54:00Z">
                <w:r>
                  <w:rPr>
                    <w:noProof/>
                  </w:rPr>
                  <w:instrText>Toc265233897"</w:instrText>
                </w:r>
                <w:r w:rsidRPr="00B303A9">
                  <w:rPr>
                    <w:rStyle w:val="Hyperlink"/>
                    <w:noProof/>
                  </w:rPr>
                  <w:instrText xml:space="preserve"> </w:instrText>
                </w:r>
                <w:r w:rsidRPr="00B303A9">
                  <w:rPr>
                    <w:rStyle w:val="Hyperlink"/>
                    <w:noProof/>
                  </w:rPr>
                </w:r>
              </w:ins>
              <w:r w:rsidRPr="00B303A9">
                <w:rPr>
                  <w:rStyle w:val="Hyperlink"/>
                  <w:rPrChange w:id="637" w:author="Skat" w:date="2010-06-25T12:54:00Z">
                    <w:rPr/>
                  </w:rPrChange>
                </w:rPr>
                <w:fldChar w:fldCharType="separate"/>
              </w:r>
              <w:r w:rsidRPr="00B303A9">
                <w:rPr>
                  <w:rStyle w:val="Hyperlink"/>
                  <w:noProof/>
                </w:rPr>
                <w:t>6.</w:t>
              </w:r>
              <w:del w:id="638" w:author="Skat" w:date="2010-06-25T12:54:00Z">
                <w:r w:rsidR="00AB1C8B" w:rsidRPr="00575F5F">
                  <w:rPr>
                    <w:rStyle w:val="Hyperlink"/>
                    <w:noProof/>
                  </w:rPr>
                  <w:delText>5</w:delText>
                </w:r>
                <w:r w:rsidR="00AB1C8B">
                  <w:rPr>
                    <w:rFonts w:asciiTheme="minorHAnsi" w:eastAsiaTheme="minorEastAsia" w:hAnsiTheme="minorHAnsi" w:cstheme="minorBidi"/>
                    <w:noProof/>
                    <w:sz w:val="22"/>
                    <w:szCs w:val="22"/>
                  </w:rPr>
                  <w:tab/>
                </w:r>
                <w:r w:rsidR="00AB1C8B" w:rsidRPr="00575F5F">
                  <w:rPr>
                    <w:rStyle w:val="Hyperlink"/>
                    <w:noProof/>
                  </w:rPr>
                  <w:delText>Civilstand</w:delText>
                </w:r>
              </w:del>
              <w:ins w:id="639"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AlternativAdresse</w:t>
                </w:r>
              </w:ins>
              <w:r>
                <w:rPr>
                  <w:noProof/>
                  <w:webHidden/>
                </w:rPr>
                <w:tab/>
              </w:r>
              <w:r>
                <w:rPr>
                  <w:noProof/>
                  <w:webHidden/>
                </w:rPr>
                <w:fldChar w:fldCharType="begin"/>
              </w:r>
              <w:r>
                <w:rPr>
                  <w:noProof/>
                  <w:webHidden/>
                </w:rPr>
                <w:instrText xml:space="preserve"> PAGEREF _</w:instrText>
              </w:r>
              <w:del w:id="640" w:author="Skat" w:date="2010-06-25T12:54:00Z">
                <w:r w:rsidR="00AB1C8B">
                  <w:rPr>
                    <w:noProof/>
                    <w:webHidden/>
                  </w:rPr>
                  <w:delInstrText>Toc263947364</w:delInstrText>
                </w:r>
              </w:del>
              <w:ins w:id="641" w:author="Skat" w:date="2010-06-25T12:54:00Z">
                <w:r>
                  <w:rPr>
                    <w:noProof/>
                    <w:webHidden/>
                  </w:rPr>
                  <w:instrText>Toc265233897</w:instrText>
                </w:r>
              </w:ins>
              <w:r>
                <w:rPr>
                  <w:noProof/>
                  <w:webHidden/>
                </w:rPr>
                <w:instrText xml:space="preserve"> \h </w:instrText>
              </w:r>
              <w:r>
                <w:rPr>
                  <w:noProof/>
                  <w:webHidden/>
                </w:rPr>
              </w:r>
              <w:r>
                <w:rPr>
                  <w:noProof/>
                  <w:webHidden/>
                </w:rPr>
                <w:fldChar w:fldCharType="separate"/>
              </w:r>
              <w:r w:rsidR="006E18DF">
                <w:rPr>
                  <w:noProof/>
                  <w:webHidden/>
                </w:rPr>
                <w:t>98</w:t>
              </w:r>
              <w:r>
                <w:rPr>
                  <w:noProof/>
                  <w:webHidden/>
                </w:rPr>
                <w:fldChar w:fldCharType="end"/>
              </w:r>
              <w:r w:rsidRPr="00B303A9">
                <w:rPr>
                  <w:rStyle w:val="Hyperlink"/>
                  <w:rPrChange w:id="64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43" w:author="Skat" w:date="2010-06-25T12:54:00Z">
                    <w:rPr/>
                  </w:rPrChange>
                </w:rPr>
                <w:fldChar w:fldCharType="begin"/>
              </w:r>
              <w:ins w:id="644" w:author="Skat" w:date="2010-06-25T12:54:00Z">
                <w:r w:rsidRPr="00B303A9">
                  <w:rPr>
                    <w:rStyle w:val="Hyperlink"/>
                    <w:noProof/>
                  </w:rPr>
                  <w:instrText xml:space="preserve"> </w:instrText>
                </w:r>
              </w:ins>
              <w:r>
                <w:rPr>
                  <w:noProof/>
                </w:rPr>
                <w:instrText>HYPERLINK \l "_</w:instrText>
              </w:r>
              <w:del w:id="645" w:author="Skat" w:date="2010-06-25T12:54:00Z">
                <w:r w:rsidR="00786046">
                  <w:delInstrText>Toc263947365"</w:delInstrText>
                </w:r>
              </w:del>
              <w:ins w:id="646" w:author="Skat" w:date="2010-06-25T12:54:00Z">
                <w:r>
                  <w:rPr>
                    <w:noProof/>
                  </w:rPr>
                  <w:instrText>Toc265233898"</w:instrText>
                </w:r>
                <w:r w:rsidRPr="00B303A9">
                  <w:rPr>
                    <w:rStyle w:val="Hyperlink"/>
                    <w:noProof/>
                  </w:rPr>
                  <w:instrText xml:space="preserve"> </w:instrText>
                </w:r>
                <w:r w:rsidRPr="00B303A9">
                  <w:rPr>
                    <w:rStyle w:val="Hyperlink"/>
                    <w:noProof/>
                  </w:rPr>
                </w:r>
              </w:ins>
              <w:r w:rsidRPr="00B303A9">
                <w:rPr>
                  <w:rStyle w:val="Hyperlink"/>
                  <w:rPrChange w:id="647" w:author="Skat" w:date="2010-06-25T12:54:00Z">
                    <w:rPr/>
                  </w:rPrChange>
                </w:rPr>
                <w:fldChar w:fldCharType="separate"/>
              </w:r>
              <w:r w:rsidRPr="00B303A9">
                <w:rPr>
                  <w:rStyle w:val="Hyperlink"/>
                  <w:noProof/>
                </w:rPr>
                <w:t>6.</w:t>
              </w:r>
              <w:del w:id="648" w:author="Skat" w:date="2010-06-25T12:54:00Z">
                <w:r w:rsidR="00AB1C8B" w:rsidRPr="00575F5F">
                  <w:rPr>
                    <w:rStyle w:val="Hyperlink"/>
                    <w:noProof/>
                  </w:rPr>
                  <w:delText>6</w:delText>
                </w:r>
                <w:r w:rsidR="00AB1C8B">
                  <w:rPr>
                    <w:rFonts w:asciiTheme="minorHAnsi" w:eastAsiaTheme="minorEastAsia" w:hAnsiTheme="minorHAnsi" w:cstheme="minorBidi"/>
                    <w:noProof/>
                    <w:sz w:val="22"/>
                    <w:szCs w:val="22"/>
                  </w:rPr>
                  <w:tab/>
                </w:r>
                <w:r w:rsidR="00AB1C8B" w:rsidRPr="00575F5F">
                  <w:rPr>
                    <w:rStyle w:val="Hyperlink"/>
                    <w:noProof/>
                  </w:rPr>
                  <w:delText>EAN</w:delText>
                </w:r>
              </w:del>
              <w:ins w:id="649" w:author="Skat" w:date="2010-06-25T12:54:00Z">
                <w:r w:rsidRPr="00B303A9">
                  <w:rPr>
                    <w:rStyle w:val="Hyperlink"/>
                    <w:noProof/>
                  </w:rPr>
                  <w:t>3</w:t>
                </w:r>
                <w:r>
                  <w:rPr>
                    <w:rFonts w:asciiTheme="minorHAnsi" w:eastAsiaTheme="minorEastAsia" w:hAnsiTheme="minorHAnsi" w:cstheme="minorBidi"/>
                    <w:noProof/>
                    <w:sz w:val="22"/>
                    <w:szCs w:val="22"/>
                  </w:rPr>
                  <w:tab/>
                </w:r>
                <w:r w:rsidRPr="00B303A9">
                  <w:rPr>
                    <w:rStyle w:val="Hyperlink"/>
                    <w:noProof/>
                  </w:rPr>
                  <w:t>BankKontoOplysning</w:t>
                </w:r>
              </w:ins>
              <w:r>
                <w:rPr>
                  <w:noProof/>
                  <w:webHidden/>
                </w:rPr>
                <w:tab/>
              </w:r>
              <w:r>
                <w:rPr>
                  <w:noProof/>
                  <w:webHidden/>
                </w:rPr>
                <w:fldChar w:fldCharType="begin"/>
              </w:r>
              <w:r>
                <w:rPr>
                  <w:noProof/>
                  <w:webHidden/>
                </w:rPr>
                <w:instrText xml:space="preserve"> PAGEREF _</w:instrText>
              </w:r>
              <w:del w:id="650" w:author="Skat" w:date="2010-06-25T12:54:00Z">
                <w:r w:rsidR="00AB1C8B">
                  <w:rPr>
                    <w:noProof/>
                    <w:webHidden/>
                  </w:rPr>
                  <w:delInstrText>Toc263947365</w:delInstrText>
                </w:r>
              </w:del>
              <w:ins w:id="651" w:author="Skat" w:date="2010-06-25T12:54:00Z">
                <w:r>
                  <w:rPr>
                    <w:noProof/>
                    <w:webHidden/>
                  </w:rPr>
                  <w:instrText>Toc265233898</w:instrText>
                </w:r>
              </w:ins>
              <w:r>
                <w:rPr>
                  <w:noProof/>
                  <w:webHidden/>
                </w:rPr>
                <w:instrText xml:space="preserve"> \h </w:instrText>
              </w:r>
              <w:r>
                <w:rPr>
                  <w:noProof/>
                  <w:webHidden/>
                </w:rPr>
              </w:r>
              <w:r>
                <w:rPr>
                  <w:noProof/>
                  <w:webHidden/>
                </w:rPr>
                <w:fldChar w:fldCharType="separate"/>
              </w:r>
              <w:r w:rsidR="006E18DF">
                <w:rPr>
                  <w:noProof/>
                  <w:webHidden/>
                </w:rPr>
                <w:t>99</w:t>
              </w:r>
              <w:r>
                <w:rPr>
                  <w:noProof/>
                  <w:webHidden/>
                </w:rPr>
                <w:fldChar w:fldCharType="end"/>
              </w:r>
              <w:r w:rsidRPr="00B303A9">
                <w:rPr>
                  <w:rStyle w:val="Hyperlink"/>
                  <w:rPrChange w:id="65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53" w:author="Skat" w:date="2010-06-25T12:54:00Z">
                    <w:rPr/>
                  </w:rPrChange>
                </w:rPr>
                <w:fldChar w:fldCharType="begin"/>
              </w:r>
              <w:ins w:id="654" w:author="Skat" w:date="2010-06-25T12:54:00Z">
                <w:r w:rsidRPr="00B303A9">
                  <w:rPr>
                    <w:rStyle w:val="Hyperlink"/>
                    <w:noProof/>
                  </w:rPr>
                  <w:instrText xml:space="preserve"> </w:instrText>
                </w:r>
              </w:ins>
              <w:r>
                <w:rPr>
                  <w:noProof/>
                </w:rPr>
                <w:instrText>HYPERLINK \l "_</w:instrText>
              </w:r>
              <w:del w:id="655" w:author="Skat" w:date="2010-06-25T12:54:00Z">
                <w:r w:rsidR="00786046">
                  <w:delInstrText>Toc263947366"</w:delInstrText>
                </w:r>
              </w:del>
              <w:ins w:id="656" w:author="Skat" w:date="2010-06-25T12:54:00Z">
                <w:r>
                  <w:rPr>
                    <w:noProof/>
                  </w:rPr>
                  <w:instrText>Toc265233899"</w:instrText>
                </w:r>
                <w:r w:rsidRPr="00B303A9">
                  <w:rPr>
                    <w:rStyle w:val="Hyperlink"/>
                    <w:noProof/>
                  </w:rPr>
                  <w:instrText xml:space="preserve"> </w:instrText>
                </w:r>
                <w:r w:rsidRPr="00B303A9">
                  <w:rPr>
                    <w:rStyle w:val="Hyperlink"/>
                    <w:noProof/>
                  </w:rPr>
                </w:r>
              </w:ins>
              <w:r w:rsidRPr="00B303A9">
                <w:rPr>
                  <w:rStyle w:val="Hyperlink"/>
                  <w:rPrChange w:id="657" w:author="Skat" w:date="2010-06-25T12:54:00Z">
                    <w:rPr/>
                  </w:rPrChange>
                </w:rPr>
                <w:fldChar w:fldCharType="separate"/>
              </w:r>
              <w:r w:rsidRPr="00B303A9">
                <w:rPr>
                  <w:rStyle w:val="Hyperlink"/>
                  <w:noProof/>
                </w:rPr>
                <w:t>6.</w:t>
              </w:r>
              <w:del w:id="658"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KontaktOplysning</w:delText>
                </w:r>
              </w:del>
              <w:ins w:id="659"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BankKontoUdbetaling</w:t>
                </w:r>
              </w:ins>
              <w:r>
                <w:rPr>
                  <w:noProof/>
                  <w:webHidden/>
                </w:rPr>
                <w:tab/>
              </w:r>
              <w:r>
                <w:rPr>
                  <w:noProof/>
                  <w:webHidden/>
                </w:rPr>
                <w:fldChar w:fldCharType="begin"/>
              </w:r>
              <w:r>
                <w:rPr>
                  <w:noProof/>
                  <w:webHidden/>
                </w:rPr>
                <w:instrText xml:space="preserve"> PAGEREF _</w:instrText>
              </w:r>
              <w:del w:id="660" w:author="Skat" w:date="2010-06-25T12:54:00Z">
                <w:r w:rsidR="00AB1C8B">
                  <w:rPr>
                    <w:noProof/>
                    <w:webHidden/>
                  </w:rPr>
                  <w:delInstrText>Toc263947366</w:delInstrText>
                </w:r>
              </w:del>
              <w:ins w:id="661" w:author="Skat" w:date="2010-06-25T12:54:00Z">
                <w:r>
                  <w:rPr>
                    <w:noProof/>
                    <w:webHidden/>
                  </w:rPr>
                  <w:instrText>Toc265233899</w:instrText>
                </w:r>
              </w:ins>
              <w:r>
                <w:rPr>
                  <w:noProof/>
                  <w:webHidden/>
                </w:rPr>
                <w:instrText xml:space="preserve"> \h </w:instrText>
              </w:r>
              <w:r>
                <w:rPr>
                  <w:noProof/>
                  <w:webHidden/>
                </w:rPr>
              </w:r>
              <w:r>
                <w:rPr>
                  <w:noProof/>
                  <w:webHidden/>
                </w:rPr>
                <w:fldChar w:fldCharType="separate"/>
              </w:r>
              <w:r w:rsidR="006E18DF">
                <w:rPr>
                  <w:noProof/>
                  <w:webHidden/>
                </w:rPr>
                <w:t>100</w:t>
              </w:r>
              <w:r>
                <w:rPr>
                  <w:noProof/>
                  <w:webHidden/>
                </w:rPr>
                <w:fldChar w:fldCharType="end"/>
              </w:r>
              <w:r w:rsidRPr="00B303A9">
                <w:rPr>
                  <w:rStyle w:val="Hyperlink"/>
                  <w:rPrChange w:id="66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63" w:author="Skat" w:date="2010-06-25T12:54:00Z">
                    <w:rPr/>
                  </w:rPrChange>
                </w:rPr>
                <w:fldChar w:fldCharType="begin"/>
              </w:r>
              <w:ins w:id="664" w:author="Skat" w:date="2010-06-25T12:54:00Z">
                <w:r w:rsidRPr="00B303A9">
                  <w:rPr>
                    <w:rStyle w:val="Hyperlink"/>
                    <w:noProof/>
                  </w:rPr>
                  <w:instrText xml:space="preserve"> </w:instrText>
                </w:r>
              </w:ins>
              <w:r>
                <w:rPr>
                  <w:noProof/>
                </w:rPr>
                <w:instrText>HYPERLINK \l "_</w:instrText>
              </w:r>
              <w:del w:id="665" w:author="Skat" w:date="2010-06-25T12:54:00Z">
                <w:r w:rsidR="00786046">
                  <w:delInstrText>Toc263947367"</w:delInstrText>
                </w:r>
              </w:del>
              <w:ins w:id="666" w:author="Skat" w:date="2010-06-25T12:54:00Z">
                <w:r>
                  <w:rPr>
                    <w:noProof/>
                  </w:rPr>
                  <w:instrText>Toc265233900"</w:instrText>
                </w:r>
                <w:r w:rsidRPr="00B303A9">
                  <w:rPr>
                    <w:rStyle w:val="Hyperlink"/>
                    <w:noProof/>
                  </w:rPr>
                  <w:instrText xml:space="preserve"> </w:instrText>
                </w:r>
                <w:r w:rsidRPr="00B303A9">
                  <w:rPr>
                    <w:rStyle w:val="Hyperlink"/>
                    <w:noProof/>
                  </w:rPr>
                </w:r>
              </w:ins>
              <w:r w:rsidRPr="00B303A9">
                <w:rPr>
                  <w:rStyle w:val="Hyperlink"/>
                  <w:rPrChange w:id="667" w:author="Skat" w:date="2010-06-25T12:54:00Z">
                    <w:rPr/>
                  </w:rPrChange>
                </w:rPr>
                <w:fldChar w:fldCharType="separate"/>
              </w:r>
              <w:r w:rsidRPr="00B303A9">
                <w:rPr>
                  <w:rStyle w:val="Hyperlink"/>
                  <w:noProof/>
                </w:rPr>
                <w:t>6.</w:t>
              </w:r>
              <w:del w:id="668" w:author="Skat" w:date="2010-06-25T12:54:00Z">
                <w:r w:rsidR="00AB1C8B" w:rsidRPr="00575F5F">
                  <w:rPr>
                    <w:rStyle w:val="Hyperlink"/>
                    <w:noProof/>
                  </w:rPr>
                  <w:delText>8</w:delText>
                </w:r>
                <w:r w:rsidR="00AB1C8B">
                  <w:rPr>
                    <w:rFonts w:asciiTheme="minorHAnsi" w:eastAsiaTheme="minorEastAsia" w:hAnsiTheme="minorHAnsi" w:cstheme="minorBidi"/>
                    <w:noProof/>
                    <w:sz w:val="22"/>
                    <w:szCs w:val="22"/>
                  </w:rPr>
                  <w:tab/>
                </w:r>
                <w:r w:rsidR="00AB1C8B" w:rsidRPr="00575F5F">
                  <w:rPr>
                    <w:rStyle w:val="Hyperlink"/>
                    <w:noProof/>
                  </w:rPr>
                  <w:delText>Kunde</w:delText>
                </w:r>
              </w:del>
              <w:ins w:id="669"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Civilstand</w:t>
                </w:r>
              </w:ins>
              <w:r>
                <w:rPr>
                  <w:noProof/>
                  <w:webHidden/>
                </w:rPr>
                <w:tab/>
              </w:r>
              <w:r>
                <w:rPr>
                  <w:noProof/>
                  <w:webHidden/>
                </w:rPr>
                <w:fldChar w:fldCharType="begin"/>
              </w:r>
              <w:r>
                <w:rPr>
                  <w:noProof/>
                  <w:webHidden/>
                </w:rPr>
                <w:instrText xml:space="preserve"> PAGEREF _</w:instrText>
              </w:r>
              <w:del w:id="670" w:author="Skat" w:date="2010-06-25T12:54:00Z">
                <w:r w:rsidR="00AB1C8B">
                  <w:rPr>
                    <w:noProof/>
                    <w:webHidden/>
                  </w:rPr>
                  <w:delInstrText>Toc263947367</w:delInstrText>
                </w:r>
              </w:del>
              <w:ins w:id="671" w:author="Skat" w:date="2010-06-25T12:54:00Z">
                <w:r>
                  <w:rPr>
                    <w:noProof/>
                    <w:webHidden/>
                  </w:rPr>
                  <w:instrText>Toc265233900</w:instrText>
                </w:r>
              </w:ins>
              <w:r>
                <w:rPr>
                  <w:noProof/>
                  <w:webHidden/>
                </w:rPr>
                <w:instrText xml:space="preserve"> \h </w:instrText>
              </w:r>
              <w:r>
                <w:rPr>
                  <w:noProof/>
                  <w:webHidden/>
                </w:rPr>
              </w:r>
              <w:r>
                <w:rPr>
                  <w:noProof/>
                  <w:webHidden/>
                </w:rPr>
                <w:fldChar w:fldCharType="separate"/>
              </w:r>
              <w:r w:rsidR="006E18DF">
                <w:rPr>
                  <w:noProof/>
                  <w:webHidden/>
                </w:rPr>
                <w:t>101</w:t>
              </w:r>
              <w:r>
                <w:rPr>
                  <w:noProof/>
                  <w:webHidden/>
                </w:rPr>
                <w:fldChar w:fldCharType="end"/>
              </w:r>
              <w:r w:rsidRPr="00B303A9">
                <w:rPr>
                  <w:rStyle w:val="Hyperlink"/>
                  <w:rPrChange w:id="67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673" w:author="Skat" w:date="2010-06-25T12:54:00Z">
                    <w:rPr/>
                  </w:rPrChange>
                </w:rPr>
                <w:fldChar w:fldCharType="begin"/>
              </w:r>
              <w:ins w:id="674" w:author="Skat" w:date="2010-06-25T12:54:00Z">
                <w:r w:rsidRPr="00B303A9">
                  <w:rPr>
                    <w:rStyle w:val="Hyperlink"/>
                    <w:noProof/>
                  </w:rPr>
                  <w:instrText xml:space="preserve"> </w:instrText>
                </w:r>
              </w:ins>
              <w:r>
                <w:rPr>
                  <w:noProof/>
                </w:rPr>
                <w:instrText>HYPERLINK \l "_</w:instrText>
              </w:r>
              <w:del w:id="675" w:author="Skat" w:date="2010-06-25T12:54:00Z">
                <w:r w:rsidR="00786046">
                  <w:delInstrText>Toc263947368"</w:delInstrText>
                </w:r>
              </w:del>
              <w:ins w:id="676" w:author="Skat" w:date="2010-06-25T12:54:00Z">
                <w:r>
                  <w:rPr>
                    <w:noProof/>
                  </w:rPr>
                  <w:instrText>Toc265233901"</w:instrText>
                </w:r>
                <w:r w:rsidRPr="00B303A9">
                  <w:rPr>
                    <w:rStyle w:val="Hyperlink"/>
                    <w:noProof/>
                  </w:rPr>
                  <w:instrText xml:space="preserve"> </w:instrText>
                </w:r>
                <w:r w:rsidRPr="00B303A9">
                  <w:rPr>
                    <w:rStyle w:val="Hyperlink"/>
                    <w:noProof/>
                  </w:rPr>
                </w:r>
              </w:ins>
              <w:r w:rsidRPr="00B303A9">
                <w:rPr>
                  <w:rStyle w:val="Hyperlink"/>
                  <w:rPrChange w:id="677" w:author="Skat" w:date="2010-06-25T12:54:00Z">
                    <w:rPr/>
                  </w:rPrChange>
                </w:rPr>
                <w:fldChar w:fldCharType="separate"/>
              </w:r>
              <w:r w:rsidRPr="00B303A9">
                <w:rPr>
                  <w:rStyle w:val="Hyperlink"/>
                  <w:noProof/>
                </w:rPr>
                <w:t>6.</w:t>
              </w:r>
              <w:del w:id="678" w:author="Skat" w:date="2010-06-25T12:54:00Z">
                <w:r w:rsidR="00AB1C8B" w:rsidRPr="00575F5F">
                  <w:rPr>
                    <w:rStyle w:val="Hyperlink"/>
                    <w:noProof/>
                  </w:rPr>
                  <w:delText>9</w:delText>
                </w:r>
                <w:r w:rsidR="00AB1C8B">
                  <w:rPr>
                    <w:rFonts w:asciiTheme="minorHAnsi" w:eastAsiaTheme="minorEastAsia" w:hAnsiTheme="minorHAnsi" w:cstheme="minorBidi"/>
                    <w:noProof/>
                    <w:sz w:val="22"/>
                    <w:szCs w:val="22"/>
                  </w:rPr>
                  <w:tab/>
                </w:r>
                <w:r w:rsidR="00AB1C8B" w:rsidRPr="00575F5F">
                  <w:rPr>
                    <w:rStyle w:val="Hyperlink"/>
                    <w:noProof/>
                  </w:rPr>
                  <w:delText>KundeRelation</w:delText>
                </w:r>
              </w:del>
              <w:ins w:id="679" w:author="Skat" w:date="2010-06-25T12:54:00Z">
                <w:r w:rsidRPr="00B303A9">
                  <w:rPr>
                    <w:rStyle w:val="Hyperlink"/>
                    <w:noProof/>
                  </w:rPr>
                  <w:t>6</w:t>
                </w:r>
                <w:r>
                  <w:rPr>
                    <w:rFonts w:asciiTheme="minorHAnsi" w:eastAsiaTheme="minorEastAsia" w:hAnsiTheme="minorHAnsi" w:cstheme="minorBidi"/>
                    <w:noProof/>
                    <w:sz w:val="22"/>
                    <w:szCs w:val="22"/>
                  </w:rPr>
                  <w:tab/>
                </w:r>
                <w:r w:rsidRPr="00B303A9">
                  <w:rPr>
                    <w:rStyle w:val="Hyperlink"/>
                    <w:noProof/>
                  </w:rPr>
                  <w:t>EAN</w:t>
                </w:r>
              </w:ins>
              <w:r>
                <w:rPr>
                  <w:noProof/>
                  <w:webHidden/>
                </w:rPr>
                <w:tab/>
              </w:r>
              <w:r>
                <w:rPr>
                  <w:noProof/>
                  <w:webHidden/>
                </w:rPr>
                <w:fldChar w:fldCharType="begin"/>
              </w:r>
              <w:r>
                <w:rPr>
                  <w:noProof/>
                  <w:webHidden/>
                </w:rPr>
                <w:instrText xml:space="preserve"> PAGEREF _</w:instrText>
              </w:r>
              <w:del w:id="680" w:author="Skat" w:date="2010-06-25T12:54:00Z">
                <w:r w:rsidR="00AB1C8B">
                  <w:rPr>
                    <w:noProof/>
                    <w:webHidden/>
                  </w:rPr>
                  <w:delInstrText>Toc263947368</w:delInstrText>
                </w:r>
              </w:del>
              <w:ins w:id="681" w:author="Skat" w:date="2010-06-25T12:54:00Z">
                <w:r>
                  <w:rPr>
                    <w:noProof/>
                    <w:webHidden/>
                  </w:rPr>
                  <w:instrText>Toc265233901</w:instrText>
                </w:r>
              </w:ins>
              <w:r>
                <w:rPr>
                  <w:noProof/>
                  <w:webHidden/>
                </w:rPr>
                <w:instrText xml:space="preserve"> \h </w:instrText>
              </w:r>
              <w:r>
                <w:rPr>
                  <w:noProof/>
                  <w:webHidden/>
                </w:rPr>
              </w:r>
              <w:r>
                <w:rPr>
                  <w:noProof/>
                  <w:webHidden/>
                </w:rPr>
                <w:fldChar w:fldCharType="separate"/>
              </w:r>
              <w:r w:rsidR="006E18DF">
                <w:rPr>
                  <w:noProof/>
                  <w:webHidden/>
                </w:rPr>
                <w:t>103</w:t>
              </w:r>
              <w:r>
                <w:rPr>
                  <w:noProof/>
                  <w:webHidden/>
                </w:rPr>
                <w:fldChar w:fldCharType="end"/>
              </w:r>
              <w:r w:rsidRPr="00B303A9">
                <w:rPr>
                  <w:rStyle w:val="Hyperlink"/>
                  <w:rPrChange w:id="68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683" w:author="Skat" w:date="2010-06-25T12:54:00Z">
                  <w:pPr>
                    <w:pStyle w:val="Indholdsfortegnelse2"/>
                    <w:tabs>
                      <w:tab w:val="left" w:pos="1100"/>
                      <w:tab w:val="right" w:leader="dot" w:pos="10705"/>
                    </w:tabs>
                  </w:pPr>
                </w:pPrChange>
              </w:pPr>
              <w:r w:rsidRPr="00B303A9">
                <w:rPr>
                  <w:rStyle w:val="Hyperlink"/>
                  <w:rPrChange w:id="684" w:author="Skat" w:date="2010-06-25T12:54:00Z">
                    <w:rPr/>
                  </w:rPrChange>
                </w:rPr>
                <w:fldChar w:fldCharType="begin"/>
              </w:r>
              <w:ins w:id="685" w:author="Skat" w:date="2010-06-25T12:54:00Z">
                <w:r w:rsidRPr="00B303A9">
                  <w:rPr>
                    <w:rStyle w:val="Hyperlink"/>
                    <w:noProof/>
                  </w:rPr>
                  <w:instrText xml:space="preserve"> </w:instrText>
                </w:r>
              </w:ins>
              <w:r>
                <w:rPr>
                  <w:noProof/>
                </w:rPr>
                <w:instrText>HYPERLINK \l "_</w:instrText>
              </w:r>
              <w:del w:id="686" w:author="Skat" w:date="2010-06-25T12:54:00Z">
                <w:r w:rsidR="00786046">
                  <w:delInstrText>Toc263947369"</w:delInstrText>
                </w:r>
              </w:del>
              <w:ins w:id="687" w:author="Skat" w:date="2010-06-25T12:54:00Z">
                <w:r>
                  <w:rPr>
                    <w:noProof/>
                  </w:rPr>
                  <w:instrText>Toc265233902"</w:instrText>
                </w:r>
                <w:r w:rsidRPr="00B303A9">
                  <w:rPr>
                    <w:rStyle w:val="Hyperlink"/>
                    <w:noProof/>
                  </w:rPr>
                  <w:instrText xml:space="preserve"> </w:instrText>
                </w:r>
                <w:r w:rsidRPr="00B303A9">
                  <w:rPr>
                    <w:rStyle w:val="Hyperlink"/>
                    <w:noProof/>
                  </w:rPr>
                </w:r>
              </w:ins>
              <w:r w:rsidRPr="00B303A9">
                <w:rPr>
                  <w:rStyle w:val="Hyperlink"/>
                  <w:rPrChange w:id="688" w:author="Skat" w:date="2010-06-25T12:54:00Z">
                    <w:rPr/>
                  </w:rPrChange>
                </w:rPr>
                <w:fldChar w:fldCharType="separate"/>
              </w:r>
              <w:r w:rsidRPr="00B303A9">
                <w:rPr>
                  <w:rStyle w:val="Hyperlink"/>
                  <w:noProof/>
                </w:rPr>
                <w:t>6.</w:t>
              </w:r>
              <w:del w:id="689" w:author="Skat" w:date="2010-06-25T12:54:00Z">
                <w:r w:rsidR="00AB1C8B" w:rsidRPr="00575F5F">
                  <w:rPr>
                    <w:rStyle w:val="Hyperlink"/>
                    <w:noProof/>
                  </w:rPr>
                  <w:delText>10</w:delText>
                </w:r>
                <w:r w:rsidR="00AB1C8B">
                  <w:rPr>
                    <w:rFonts w:asciiTheme="minorHAnsi" w:eastAsiaTheme="minorEastAsia" w:hAnsiTheme="minorHAnsi" w:cstheme="minorBidi"/>
                    <w:noProof/>
                    <w:sz w:val="22"/>
                    <w:szCs w:val="22"/>
                  </w:rPr>
                  <w:tab/>
                </w:r>
                <w:r w:rsidR="00AB1C8B" w:rsidRPr="00575F5F">
                  <w:rPr>
                    <w:rStyle w:val="Hyperlink"/>
                    <w:noProof/>
                  </w:rPr>
                  <w:delText>Land</w:delText>
                </w:r>
              </w:del>
              <w:ins w:id="690" w:author="Skat" w:date="2010-06-25T12:54:00Z">
                <w:r w:rsidRPr="00B303A9">
                  <w:rPr>
                    <w:rStyle w:val="Hyperlink"/>
                    <w:noProof/>
                  </w:rPr>
                  <w:t>7</w:t>
                </w:r>
                <w:r>
                  <w:rPr>
                    <w:rFonts w:asciiTheme="minorHAnsi" w:eastAsiaTheme="minorEastAsia" w:hAnsiTheme="minorHAnsi" w:cstheme="minorBidi"/>
                    <w:noProof/>
                    <w:sz w:val="22"/>
                    <w:szCs w:val="22"/>
                  </w:rPr>
                  <w:tab/>
                </w:r>
                <w:r w:rsidRPr="00B303A9">
                  <w:rPr>
                    <w:rStyle w:val="Hyperlink"/>
                    <w:noProof/>
                  </w:rPr>
                  <w:t>KontaktOplysning</w:t>
                </w:r>
              </w:ins>
              <w:r>
                <w:rPr>
                  <w:noProof/>
                  <w:webHidden/>
                </w:rPr>
                <w:tab/>
              </w:r>
              <w:r>
                <w:rPr>
                  <w:noProof/>
                  <w:webHidden/>
                </w:rPr>
                <w:fldChar w:fldCharType="begin"/>
              </w:r>
              <w:r>
                <w:rPr>
                  <w:noProof/>
                  <w:webHidden/>
                </w:rPr>
                <w:instrText xml:space="preserve"> PAGEREF _</w:instrText>
              </w:r>
              <w:del w:id="691" w:author="Skat" w:date="2010-06-25T12:54:00Z">
                <w:r w:rsidR="00AB1C8B">
                  <w:rPr>
                    <w:noProof/>
                    <w:webHidden/>
                  </w:rPr>
                  <w:delInstrText>Toc263947369</w:delInstrText>
                </w:r>
              </w:del>
              <w:ins w:id="692" w:author="Skat" w:date="2010-06-25T12:54:00Z">
                <w:r>
                  <w:rPr>
                    <w:noProof/>
                    <w:webHidden/>
                  </w:rPr>
                  <w:instrText>Toc265233902</w:instrText>
                </w:r>
              </w:ins>
              <w:r>
                <w:rPr>
                  <w:noProof/>
                  <w:webHidden/>
                </w:rPr>
                <w:instrText xml:space="preserve"> \h </w:instrText>
              </w:r>
              <w:r>
                <w:rPr>
                  <w:noProof/>
                  <w:webHidden/>
                </w:rPr>
              </w:r>
              <w:r>
                <w:rPr>
                  <w:noProof/>
                  <w:webHidden/>
                </w:rPr>
                <w:fldChar w:fldCharType="separate"/>
              </w:r>
              <w:r w:rsidR="006E18DF">
                <w:rPr>
                  <w:noProof/>
                  <w:webHidden/>
                </w:rPr>
                <w:t>104</w:t>
              </w:r>
              <w:r>
                <w:rPr>
                  <w:noProof/>
                  <w:webHidden/>
                </w:rPr>
                <w:fldChar w:fldCharType="end"/>
              </w:r>
              <w:r w:rsidRPr="00B303A9">
                <w:rPr>
                  <w:rStyle w:val="Hyperlink"/>
                  <w:rPrChange w:id="693"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694" w:author="Skat" w:date="2010-06-25T12:54:00Z">
                  <w:pPr>
                    <w:pStyle w:val="Indholdsfortegnelse2"/>
                    <w:tabs>
                      <w:tab w:val="left" w:pos="1100"/>
                      <w:tab w:val="right" w:leader="dot" w:pos="10705"/>
                    </w:tabs>
                  </w:pPr>
                </w:pPrChange>
              </w:pPr>
              <w:r w:rsidRPr="00B303A9">
                <w:rPr>
                  <w:rStyle w:val="Hyperlink"/>
                  <w:rPrChange w:id="695" w:author="Skat" w:date="2010-06-25T12:54:00Z">
                    <w:rPr/>
                  </w:rPrChange>
                </w:rPr>
                <w:fldChar w:fldCharType="begin"/>
              </w:r>
              <w:ins w:id="696" w:author="Skat" w:date="2010-06-25T12:54:00Z">
                <w:r w:rsidRPr="00B303A9">
                  <w:rPr>
                    <w:rStyle w:val="Hyperlink"/>
                    <w:noProof/>
                  </w:rPr>
                  <w:instrText xml:space="preserve"> </w:instrText>
                </w:r>
              </w:ins>
              <w:r>
                <w:rPr>
                  <w:noProof/>
                </w:rPr>
                <w:instrText>HYPERLINK \l "_</w:instrText>
              </w:r>
              <w:del w:id="697" w:author="Skat" w:date="2010-06-25T12:54:00Z">
                <w:r w:rsidR="00786046">
                  <w:delInstrText>Toc263947370"</w:delInstrText>
                </w:r>
              </w:del>
              <w:ins w:id="698" w:author="Skat" w:date="2010-06-25T12:54:00Z">
                <w:r>
                  <w:rPr>
                    <w:noProof/>
                  </w:rPr>
                  <w:instrText>Toc265233903"</w:instrText>
                </w:r>
                <w:r w:rsidRPr="00B303A9">
                  <w:rPr>
                    <w:rStyle w:val="Hyperlink"/>
                    <w:noProof/>
                  </w:rPr>
                  <w:instrText xml:space="preserve"> </w:instrText>
                </w:r>
                <w:r w:rsidRPr="00B303A9">
                  <w:rPr>
                    <w:rStyle w:val="Hyperlink"/>
                    <w:noProof/>
                  </w:rPr>
                </w:r>
              </w:ins>
              <w:r w:rsidRPr="00B303A9">
                <w:rPr>
                  <w:rStyle w:val="Hyperlink"/>
                  <w:rPrChange w:id="699" w:author="Skat" w:date="2010-06-25T12:54:00Z">
                    <w:rPr/>
                  </w:rPrChange>
                </w:rPr>
                <w:fldChar w:fldCharType="separate"/>
              </w:r>
              <w:r w:rsidRPr="00B303A9">
                <w:rPr>
                  <w:rStyle w:val="Hyperlink"/>
                  <w:noProof/>
                </w:rPr>
                <w:t>6.</w:t>
              </w:r>
              <w:del w:id="700" w:author="Skat" w:date="2010-06-25T12:54:00Z">
                <w:r w:rsidR="00AB1C8B" w:rsidRPr="00575F5F">
                  <w:rPr>
                    <w:rStyle w:val="Hyperlink"/>
                    <w:noProof/>
                  </w:rPr>
                  <w:delText>11</w:delText>
                </w:r>
                <w:r w:rsidR="00AB1C8B">
                  <w:rPr>
                    <w:rFonts w:asciiTheme="minorHAnsi" w:eastAsiaTheme="minorEastAsia" w:hAnsiTheme="minorHAnsi" w:cstheme="minorBidi"/>
                    <w:noProof/>
                    <w:sz w:val="22"/>
                    <w:szCs w:val="22"/>
                  </w:rPr>
                  <w:tab/>
                </w:r>
                <w:r w:rsidR="00AB1C8B" w:rsidRPr="00575F5F">
                  <w:rPr>
                    <w:rStyle w:val="Hyperlink"/>
                    <w:noProof/>
                  </w:rPr>
                  <w:delText>OCR</w:delText>
                </w:r>
              </w:del>
              <w:ins w:id="701" w:author="Skat" w:date="2010-06-25T12:54:00Z">
                <w:r w:rsidRPr="00B303A9">
                  <w:rPr>
                    <w:rStyle w:val="Hyperlink"/>
                    <w:noProof/>
                  </w:rPr>
                  <w:t>8</w:t>
                </w:r>
                <w:r>
                  <w:rPr>
                    <w:rFonts w:asciiTheme="minorHAnsi" w:eastAsiaTheme="minorEastAsia" w:hAnsiTheme="minorHAnsi" w:cstheme="minorBidi"/>
                    <w:noProof/>
                    <w:sz w:val="22"/>
                    <w:szCs w:val="22"/>
                  </w:rPr>
                  <w:tab/>
                </w:r>
                <w:r w:rsidRPr="00B303A9">
                  <w:rPr>
                    <w:rStyle w:val="Hyperlink"/>
                    <w:noProof/>
                  </w:rPr>
                  <w:t>Kunde</w:t>
                </w:r>
              </w:ins>
              <w:r>
                <w:rPr>
                  <w:noProof/>
                  <w:webHidden/>
                </w:rPr>
                <w:tab/>
              </w:r>
              <w:r>
                <w:rPr>
                  <w:noProof/>
                  <w:webHidden/>
                </w:rPr>
                <w:fldChar w:fldCharType="begin"/>
              </w:r>
              <w:r>
                <w:rPr>
                  <w:noProof/>
                  <w:webHidden/>
                </w:rPr>
                <w:instrText xml:space="preserve"> PAGEREF _</w:instrText>
              </w:r>
              <w:del w:id="702" w:author="Skat" w:date="2010-06-25T12:54:00Z">
                <w:r w:rsidR="00AB1C8B">
                  <w:rPr>
                    <w:noProof/>
                    <w:webHidden/>
                  </w:rPr>
                  <w:delInstrText>Toc263947370</w:delInstrText>
                </w:r>
              </w:del>
              <w:ins w:id="703" w:author="Skat" w:date="2010-06-25T12:54:00Z">
                <w:r>
                  <w:rPr>
                    <w:noProof/>
                    <w:webHidden/>
                  </w:rPr>
                  <w:instrText>Toc265233903</w:instrText>
                </w:r>
              </w:ins>
              <w:r>
                <w:rPr>
                  <w:noProof/>
                  <w:webHidden/>
                </w:rPr>
                <w:instrText xml:space="preserve"> \h </w:instrText>
              </w:r>
              <w:r>
                <w:rPr>
                  <w:noProof/>
                  <w:webHidden/>
                </w:rPr>
              </w:r>
              <w:r>
                <w:rPr>
                  <w:noProof/>
                  <w:webHidden/>
                </w:rPr>
                <w:fldChar w:fldCharType="separate"/>
              </w:r>
              <w:r w:rsidR="006E18DF">
                <w:rPr>
                  <w:noProof/>
                  <w:webHidden/>
                </w:rPr>
                <w:t>105</w:t>
              </w:r>
              <w:r>
                <w:rPr>
                  <w:noProof/>
                  <w:webHidden/>
                </w:rPr>
                <w:fldChar w:fldCharType="end"/>
              </w:r>
              <w:r w:rsidRPr="00B303A9">
                <w:rPr>
                  <w:rStyle w:val="Hyperlink"/>
                  <w:rPrChange w:id="704"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705" w:author="Skat" w:date="2010-06-25T12:54:00Z">
                  <w:pPr>
                    <w:pStyle w:val="Indholdsfortegnelse2"/>
                    <w:tabs>
                      <w:tab w:val="left" w:pos="1100"/>
                      <w:tab w:val="right" w:leader="dot" w:pos="10705"/>
                    </w:tabs>
                  </w:pPr>
                </w:pPrChange>
              </w:pPr>
              <w:r w:rsidRPr="00B303A9">
                <w:rPr>
                  <w:rStyle w:val="Hyperlink"/>
                  <w:rPrChange w:id="706" w:author="Skat" w:date="2010-06-25T12:54:00Z">
                    <w:rPr/>
                  </w:rPrChange>
                </w:rPr>
                <w:fldChar w:fldCharType="begin"/>
              </w:r>
              <w:ins w:id="707" w:author="Skat" w:date="2010-06-25T12:54:00Z">
                <w:r w:rsidRPr="00B303A9">
                  <w:rPr>
                    <w:rStyle w:val="Hyperlink"/>
                    <w:noProof/>
                  </w:rPr>
                  <w:instrText xml:space="preserve"> </w:instrText>
                </w:r>
              </w:ins>
              <w:r>
                <w:rPr>
                  <w:noProof/>
                </w:rPr>
                <w:instrText>HYPERLINK \l "_</w:instrText>
              </w:r>
              <w:del w:id="708" w:author="Skat" w:date="2010-06-25T12:54:00Z">
                <w:r w:rsidR="00786046">
                  <w:delInstrText>Toc263947371"</w:delInstrText>
                </w:r>
              </w:del>
              <w:ins w:id="709" w:author="Skat" w:date="2010-06-25T12:54:00Z">
                <w:r>
                  <w:rPr>
                    <w:noProof/>
                  </w:rPr>
                  <w:instrText>Toc265233904"</w:instrText>
                </w:r>
                <w:r w:rsidRPr="00B303A9">
                  <w:rPr>
                    <w:rStyle w:val="Hyperlink"/>
                    <w:noProof/>
                  </w:rPr>
                  <w:instrText xml:space="preserve"> </w:instrText>
                </w:r>
                <w:r w:rsidRPr="00B303A9">
                  <w:rPr>
                    <w:rStyle w:val="Hyperlink"/>
                    <w:noProof/>
                  </w:rPr>
                </w:r>
              </w:ins>
              <w:r w:rsidRPr="00B303A9">
                <w:rPr>
                  <w:rStyle w:val="Hyperlink"/>
                  <w:rPrChange w:id="710" w:author="Skat" w:date="2010-06-25T12:54:00Z">
                    <w:rPr/>
                  </w:rPrChange>
                </w:rPr>
                <w:fldChar w:fldCharType="separate"/>
              </w:r>
              <w:r w:rsidRPr="00B303A9">
                <w:rPr>
                  <w:rStyle w:val="Hyperlink"/>
                  <w:noProof/>
                </w:rPr>
                <w:t>6.</w:t>
              </w:r>
              <w:del w:id="711" w:author="Skat" w:date="2010-06-25T12:54:00Z">
                <w:r w:rsidR="00AB1C8B" w:rsidRPr="00575F5F">
                  <w:rPr>
                    <w:rStyle w:val="Hyperlink"/>
                    <w:noProof/>
                  </w:rPr>
                  <w:delText>12</w:delText>
                </w:r>
                <w:r w:rsidR="00AB1C8B">
                  <w:rPr>
                    <w:rFonts w:asciiTheme="minorHAnsi" w:eastAsiaTheme="minorEastAsia" w:hAnsiTheme="minorHAnsi" w:cstheme="minorBidi"/>
                    <w:noProof/>
                    <w:sz w:val="22"/>
                    <w:szCs w:val="22"/>
                  </w:rPr>
                  <w:tab/>
                </w:r>
                <w:r w:rsidR="00AB1C8B" w:rsidRPr="00575F5F">
                  <w:rPr>
                    <w:rStyle w:val="Hyperlink"/>
                    <w:noProof/>
                  </w:rPr>
                  <w:delText>OpkrævningKonto</w:delText>
                </w:r>
              </w:del>
              <w:ins w:id="712" w:author="Skat" w:date="2010-06-25T12:54:00Z">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KundeRelation</w:t>
                </w:r>
              </w:ins>
              <w:r>
                <w:rPr>
                  <w:noProof/>
                  <w:webHidden/>
                </w:rPr>
                <w:tab/>
              </w:r>
              <w:r>
                <w:rPr>
                  <w:noProof/>
                  <w:webHidden/>
                </w:rPr>
                <w:fldChar w:fldCharType="begin"/>
              </w:r>
              <w:r>
                <w:rPr>
                  <w:noProof/>
                  <w:webHidden/>
                </w:rPr>
                <w:instrText xml:space="preserve"> PAGEREF _</w:instrText>
              </w:r>
              <w:del w:id="713" w:author="Skat" w:date="2010-06-25T12:54:00Z">
                <w:r w:rsidR="00AB1C8B">
                  <w:rPr>
                    <w:noProof/>
                    <w:webHidden/>
                  </w:rPr>
                  <w:delInstrText>Toc263947371</w:delInstrText>
                </w:r>
              </w:del>
              <w:ins w:id="714" w:author="Skat" w:date="2010-06-25T12:54:00Z">
                <w:r>
                  <w:rPr>
                    <w:noProof/>
                    <w:webHidden/>
                  </w:rPr>
                  <w:instrText>Toc265233904</w:instrText>
                </w:r>
              </w:ins>
              <w:r>
                <w:rPr>
                  <w:noProof/>
                  <w:webHidden/>
                </w:rPr>
                <w:instrText xml:space="preserve"> \h </w:instrText>
              </w:r>
              <w:r>
                <w:rPr>
                  <w:noProof/>
                  <w:webHidden/>
                </w:rPr>
              </w:r>
              <w:r>
                <w:rPr>
                  <w:noProof/>
                  <w:webHidden/>
                </w:rPr>
                <w:fldChar w:fldCharType="separate"/>
              </w:r>
              <w:r w:rsidR="006E18DF">
                <w:rPr>
                  <w:noProof/>
                  <w:webHidden/>
                </w:rPr>
                <w:t>107</w:t>
              </w:r>
              <w:r>
                <w:rPr>
                  <w:noProof/>
                  <w:webHidden/>
                </w:rPr>
                <w:fldChar w:fldCharType="end"/>
              </w:r>
              <w:r w:rsidRPr="00B303A9">
                <w:rPr>
                  <w:rStyle w:val="Hyperlink"/>
                  <w:rPrChange w:id="71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16" w:author="Skat" w:date="2010-06-25T12:54:00Z">
                    <w:rPr/>
                  </w:rPrChange>
                </w:rPr>
                <w:fldChar w:fldCharType="begin"/>
              </w:r>
              <w:ins w:id="717" w:author="Skat" w:date="2010-06-25T12:54:00Z">
                <w:r w:rsidRPr="00B303A9">
                  <w:rPr>
                    <w:rStyle w:val="Hyperlink"/>
                    <w:noProof/>
                  </w:rPr>
                  <w:instrText xml:space="preserve"> </w:instrText>
                </w:r>
              </w:ins>
              <w:r>
                <w:rPr>
                  <w:noProof/>
                </w:rPr>
                <w:instrText>HYPERLINK \l "_</w:instrText>
              </w:r>
              <w:del w:id="718" w:author="Skat" w:date="2010-06-25T12:54:00Z">
                <w:r w:rsidR="00786046">
                  <w:delInstrText>Toc263947372"</w:delInstrText>
                </w:r>
              </w:del>
              <w:ins w:id="719" w:author="Skat" w:date="2010-06-25T12:54:00Z">
                <w:r>
                  <w:rPr>
                    <w:noProof/>
                  </w:rPr>
                  <w:instrText>Toc265233905"</w:instrText>
                </w:r>
                <w:r w:rsidRPr="00B303A9">
                  <w:rPr>
                    <w:rStyle w:val="Hyperlink"/>
                    <w:noProof/>
                  </w:rPr>
                  <w:instrText xml:space="preserve"> </w:instrText>
                </w:r>
                <w:r w:rsidRPr="00B303A9">
                  <w:rPr>
                    <w:rStyle w:val="Hyperlink"/>
                    <w:noProof/>
                  </w:rPr>
                </w:r>
              </w:ins>
              <w:r w:rsidRPr="00B303A9">
                <w:rPr>
                  <w:rStyle w:val="Hyperlink"/>
                  <w:rPrChange w:id="720" w:author="Skat" w:date="2010-06-25T12:54:00Z">
                    <w:rPr/>
                  </w:rPrChange>
                </w:rPr>
                <w:fldChar w:fldCharType="separate"/>
              </w:r>
              <w:del w:id="721" w:author="Skat" w:date="2010-06-25T12:54:00Z">
                <w:r w:rsidR="00AB1C8B" w:rsidRPr="00575F5F">
                  <w:rPr>
                    <w:rStyle w:val="Hyperlink"/>
                    <w:noProof/>
                  </w:rPr>
                  <w:delText>6.13</w:delText>
                </w:r>
                <w:r w:rsidR="00AB1C8B">
                  <w:rPr>
                    <w:rFonts w:asciiTheme="minorHAnsi" w:eastAsiaTheme="minorEastAsia" w:hAnsiTheme="minorHAnsi" w:cstheme="minorBidi"/>
                    <w:noProof/>
                    <w:sz w:val="22"/>
                    <w:szCs w:val="22"/>
                  </w:rPr>
                  <w:tab/>
                </w:r>
                <w:r w:rsidR="00AB1C8B" w:rsidRPr="00575F5F">
                  <w:rPr>
                    <w:rStyle w:val="Hyperlink"/>
                    <w:noProof/>
                  </w:rPr>
                  <w:delText>OpkrævningKontoPostering</w:delText>
                </w:r>
                <w:r w:rsidR="00AB1C8B">
                  <w:rPr>
                    <w:noProof/>
                    <w:webHidden/>
                  </w:rPr>
                  <w:tab/>
                </w:r>
              </w:del>
              <w:ins w:id="722" w:author="Skat" w:date="2010-06-25T12:54:00Z">
                <w:r w:rsidRPr="00B303A9">
                  <w:rPr>
                    <w:rStyle w:val="Hyperlink"/>
                    <w:noProof/>
                  </w:rPr>
                  <w:t>6.10</w:t>
                </w:r>
                <w:r>
                  <w:rPr>
                    <w:rFonts w:asciiTheme="minorHAnsi" w:eastAsiaTheme="minorEastAsia" w:hAnsiTheme="minorHAnsi" w:cstheme="minorBidi"/>
                    <w:noProof/>
                    <w:sz w:val="22"/>
                    <w:szCs w:val="22"/>
                  </w:rPr>
                  <w:tab/>
                </w:r>
                <w:r w:rsidRPr="00B303A9">
                  <w:rPr>
                    <w:rStyle w:val="Hyperlink"/>
                    <w:noProof/>
                  </w:rPr>
                  <w:t>Land</w:t>
                </w:r>
                <w:r>
                  <w:rPr>
                    <w:noProof/>
                    <w:webHidden/>
                  </w:rPr>
                  <w:tab/>
                </w:r>
              </w:ins>
              <w:r>
                <w:rPr>
                  <w:noProof/>
                  <w:webHidden/>
                </w:rPr>
                <w:fldChar w:fldCharType="begin"/>
              </w:r>
              <w:r>
                <w:rPr>
                  <w:noProof/>
                  <w:webHidden/>
                </w:rPr>
                <w:instrText xml:space="preserve"> PAGEREF _</w:instrText>
              </w:r>
              <w:del w:id="723" w:author="Skat" w:date="2010-06-25T12:54:00Z">
                <w:r w:rsidR="00AB1C8B">
                  <w:rPr>
                    <w:noProof/>
                    <w:webHidden/>
                  </w:rPr>
                  <w:delInstrText>Toc263947372</w:delInstrText>
                </w:r>
              </w:del>
              <w:ins w:id="724" w:author="Skat" w:date="2010-06-25T12:54:00Z">
                <w:r>
                  <w:rPr>
                    <w:noProof/>
                    <w:webHidden/>
                  </w:rPr>
                  <w:instrText>Toc265233905</w:instrText>
                </w:r>
              </w:ins>
              <w:r>
                <w:rPr>
                  <w:noProof/>
                  <w:webHidden/>
                </w:rPr>
                <w:instrText xml:space="preserve"> \h </w:instrText>
              </w:r>
              <w:r>
                <w:rPr>
                  <w:noProof/>
                  <w:webHidden/>
                </w:rPr>
              </w:r>
              <w:r>
                <w:rPr>
                  <w:noProof/>
                  <w:webHidden/>
                </w:rPr>
                <w:fldChar w:fldCharType="separate"/>
              </w:r>
              <w:r w:rsidR="006E18DF">
                <w:rPr>
                  <w:noProof/>
                  <w:webHidden/>
                </w:rPr>
                <w:t>108</w:t>
              </w:r>
              <w:r>
                <w:rPr>
                  <w:noProof/>
                  <w:webHidden/>
                </w:rPr>
                <w:fldChar w:fldCharType="end"/>
              </w:r>
              <w:r w:rsidRPr="00B303A9">
                <w:rPr>
                  <w:rStyle w:val="Hyperlink"/>
                  <w:rPrChange w:id="72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26" w:author="Skat" w:date="2010-06-25T12:54:00Z">
                    <w:rPr/>
                  </w:rPrChange>
                </w:rPr>
                <w:fldChar w:fldCharType="begin"/>
              </w:r>
              <w:ins w:id="727" w:author="Skat" w:date="2010-06-25T12:54:00Z">
                <w:r w:rsidRPr="00B303A9">
                  <w:rPr>
                    <w:rStyle w:val="Hyperlink"/>
                    <w:noProof/>
                  </w:rPr>
                  <w:instrText xml:space="preserve"> </w:instrText>
                </w:r>
              </w:ins>
              <w:r>
                <w:rPr>
                  <w:noProof/>
                </w:rPr>
                <w:instrText>HYPERLINK \l "_</w:instrText>
              </w:r>
              <w:del w:id="728" w:author="Skat" w:date="2010-06-25T12:54:00Z">
                <w:r w:rsidR="00786046">
                  <w:delInstrText>Toc263947373"</w:delInstrText>
                </w:r>
              </w:del>
              <w:ins w:id="729" w:author="Skat" w:date="2010-06-25T12:54:00Z">
                <w:r>
                  <w:rPr>
                    <w:noProof/>
                  </w:rPr>
                  <w:instrText>Toc265233906"</w:instrText>
                </w:r>
                <w:r w:rsidRPr="00B303A9">
                  <w:rPr>
                    <w:rStyle w:val="Hyperlink"/>
                    <w:noProof/>
                  </w:rPr>
                  <w:instrText xml:space="preserve"> </w:instrText>
                </w:r>
                <w:r w:rsidRPr="00B303A9">
                  <w:rPr>
                    <w:rStyle w:val="Hyperlink"/>
                    <w:noProof/>
                  </w:rPr>
                </w:r>
              </w:ins>
              <w:r w:rsidRPr="00B303A9">
                <w:rPr>
                  <w:rStyle w:val="Hyperlink"/>
                  <w:rPrChange w:id="730" w:author="Skat" w:date="2010-06-25T12:54:00Z">
                    <w:rPr/>
                  </w:rPrChange>
                </w:rPr>
                <w:fldChar w:fldCharType="separate"/>
              </w:r>
              <w:r w:rsidRPr="00B303A9">
                <w:rPr>
                  <w:rStyle w:val="Hyperlink"/>
                  <w:noProof/>
                </w:rPr>
                <w:t>6.</w:t>
              </w:r>
              <w:del w:id="731" w:author="Skat" w:date="2010-06-25T12:54:00Z">
                <w:r w:rsidR="00AB1C8B" w:rsidRPr="00575F5F">
                  <w:rPr>
                    <w:rStyle w:val="Hyperlink"/>
                    <w:noProof/>
                  </w:rPr>
                  <w:delText>14</w:delText>
                </w:r>
                <w:r w:rsidR="00AB1C8B">
                  <w:rPr>
                    <w:rFonts w:asciiTheme="minorHAnsi" w:eastAsiaTheme="minorEastAsia" w:hAnsiTheme="minorHAnsi" w:cstheme="minorBidi"/>
                    <w:noProof/>
                    <w:sz w:val="22"/>
                    <w:szCs w:val="22"/>
                  </w:rPr>
                  <w:tab/>
                </w:r>
                <w:r w:rsidR="00AB1C8B" w:rsidRPr="00575F5F">
                  <w:rPr>
                    <w:rStyle w:val="Hyperlink"/>
                    <w:noProof/>
                  </w:rPr>
                  <w:delText>OrganisatoriskEnhed</w:delText>
                </w:r>
              </w:del>
              <w:ins w:id="732" w:author="Skat" w:date="2010-06-25T12:54:00Z">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OCR</w:t>
                </w:r>
              </w:ins>
              <w:r>
                <w:rPr>
                  <w:noProof/>
                  <w:webHidden/>
                </w:rPr>
                <w:tab/>
              </w:r>
              <w:r>
                <w:rPr>
                  <w:noProof/>
                  <w:webHidden/>
                </w:rPr>
                <w:fldChar w:fldCharType="begin"/>
              </w:r>
              <w:r>
                <w:rPr>
                  <w:noProof/>
                  <w:webHidden/>
                </w:rPr>
                <w:instrText xml:space="preserve"> PAGEREF _</w:instrText>
              </w:r>
              <w:del w:id="733" w:author="Skat" w:date="2010-06-25T12:54:00Z">
                <w:r w:rsidR="00AB1C8B">
                  <w:rPr>
                    <w:noProof/>
                    <w:webHidden/>
                  </w:rPr>
                  <w:delInstrText>Toc263947373</w:delInstrText>
                </w:r>
              </w:del>
              <w:ins w:id="734" w:author="Skat" w:date="2010-06-25T12:54:00Z">
                <w:r>
                  <w:rPr>
                    <w:noProof/>
                    <w:webHidden/>
                  </w:rPr>
                  <w:instrText>Toc265233906</w:instrText>
                </w:r>
              </w:ins>
              <w:r>
                <w:rPr>
                  <w:noProof/>
                  <w:webHidden/>
                </w:rPr>
                <w:instrText xml:space="preserve"> \h </w:instrText>
              </w:r>
              <w:r>
                <w:rPr>
                  <w:noProof/>
                  <w:webHidden/>
                </w:rPr>
              </w:r>
              <w:r>
                <w:rPr>
                  <w:noProof/>
                  <w:webHidden/>
                </w:rPr>
                <w:fldChar w:fldCharType="separate"/>
              </w:r>
              <w:r w:rsidR="006E18DF">
                <w:rPr>
                  <w:noProof/>
                  <w:webHidden/>
                </w:rPr>
                <w:t>109</w:t>
              </w:r>
              <w:r>
                <w:rPr>
                  <w:noProof/>
                  <w:webHidden/>
                </w:rPr>
                <w:fldChar w:fldCharType="end"/>
              </w:r>
              <w:r w:rsidRPr="00B303A9">
                <w:rPr>
                  <w:rStyle w:val="Hyperlink"/>
                  <w:rPrChange w:id="73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36" w:author="Skat" w:date="2010-06-25T12:54:00Z">
                    <w:rPr/>
                  </w:rPrChange>
                </w:rPr>
                <w:fldChar w:fldCharType="begin"/>
              </w:r>
              <w:ins w:id="737" w:author="Skat" w:date="2010-06-25T12:54:00Z">
                <w:r w:rsidRPr="00B303A9">
                  <w:rPr>
                    <w:rStyle w:val="Hyperlink"/>
                    <w:noProof/>
                  </w:rPr>
                  <w:instrText xml:space="preserve"> </w:instrText>
                </w:r>
              </w:ins>
              <w:r>
                <w:rPr>
                  <w:noProof/>
                </w:rPr>
                <w:instrText>HYPERLINK \l "_</w:instrText>
              </w:r>
              <w:del w:id="738" w:author="Skat" w:date="2010-06-25T12:54:00Z">
                <w:r w:rsidR="00786046">
                  <w:delInstrText>Toc263947374"</w:delInstrText>
                </w:r>
              </w:del>
              <w:ins w:id="739" w:author="Skat" w:date="2010-06-25T12:54:00Z">
                <w:r>
                  <w:rPr>
                    <w:noProof/>
                  </w:rPr>
                  <w:instrText>Toc265233907"</w:instrText>
                </w:r>
                <w:r w:rsidRPr="00B303A9">
                  <w:rPr>
                    <w:rStyle w:val="Hyperlink"/>
                    <w:noProof/>
                  </w:rPr>
                  <w:instrText xml:space="preserve"> </w:instrText>
                </w:r>
                <w:r w:rsidRPr="00B303A9">
                  <w:rPr>
                    <w:rStyle w:val="Hyperlink"/>
                    <w:noProof/>
                  </w:rPr>
                </w:r>
              </w:ins>
              <w:r w:rsidRPr="00B303A9">
                <w:rPr>
                  <w:rStyle w:val="Hyperlink"/>
                  <w:rPrChange w:id="740" w:author="Skat" w:date="2010-06-25T12:54:00Z">
                    <w:rPr/>
                  </w:rPrChange>
                </w:rPr>
                <w:fldChar w:fldCharType="separate"/>
              </w:r>
              <w:del w:id="741" w:author="Skat" w:date="2010-06-25T12:54:00Z">
                <w:r w:rsidR="00AB1C8B" w:rsidRPr="00575F5F">
                  <w:rPr>
                    <w:rStyle w:val="Hyperlink"/>
                    <w:noProof/>
                  </w:rPr>
                  <w:delText>6.15</w:delText>
                </w:r>
                <w:r w:rsidR="00AB1C8B">
                  <w:rPr>
                    <w:rFonts w:asciiTheme="minorHAnsi" w:eastAsiaTheme="minorEastAsia" w:hAnsiTheme="minorHAnsi" w:cstheme="minorBidi"/>
                    <w:noProof/>
                    <w:sz w:val="22"/>
                    <w:szCs w:val="22"/>
                  </w:rPr>
                  <w:tab/>
                </w:r>
                <w:r w:rsidR="00AB1C8B" w:rsidRPr="00575F5F">
                  <w:rPr>
                    <w:rStyle w:val="Hyperlink"/>
                    <w:noProof/>
                  </w:rPr>
                  <w:delText>OrganisatoriskEnhedType</w:delText>
                </w:r>
                <w:r w:rsidR="00AB1C8B">
                  <w:rPr>
                    <w:noProof/>
                    <w:webHidden/>
                  </w:rPr>
                  <w:tab/>
                </w:r>
              </w:del>
              <w:ins w:id="742" w:author="Skat" w:date="2010-06-25T12:54:00Z">
                <w:r w:rsidRPr="00B303A9">
                  <w:rPr>
                    <w:rStyle w:val="Hyperlink"/>
                    <w:noProof/>
                  </w:rPr>
                  <w:t>6.12</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ins>
              <w:r>
                <w:rPr>
                  <w:noProof/>
                  <w:webHidden/>
                </w:rPr>
                <w:fldChar w:fldCharType="begin"/>
              </w:r>
              <w:r>
                <w:rPr>
                  <w:noProof/>
                  <w:webHidden/>
                </w:rPr>
                <w:instrText xml:space="preserve"> PAGEREF _</w:instrText>
              </w:r>
              <w:del w:id="743" w:author="Skat" w:date="2010-06-25T12:54:00Z">
                <w:r w:rsidR="00AB1C8B">
                  <w:rPr>
                    <w:noProof/>
                    <w:webHidden/>
                  </w:rPr>
                  <w:delInstrText>Toc263947374</w:delInstrText>
                </w:r>
              </w:del>
              <w:ins w:id="744" w:author="Skat" w:date="2010-06-25T12:54:00Z">
                <w:r>
                  <w:rPr>
                    <w:noProof/>
                    <w:webHidden/>
                  </w:rPr>
                  <w:instrText>Toc265233907</w:instrText>
                </w:r>
              </w:ins>
              <w:r>
                <w:rPr>
                  <w:noProof/>
                  <w:webHidden/>
                </w:rPr>
                <w:instrText xml:space="preserve"> \h </w:instrText>
              </w:r>
              <w:r>
                <w:rPr>
                  <w:noProof/>
                  <w:webHidden/>
                </w:rPr>
              </w:r>
              <w:r>
                <w:rPr>
                  <w:noProof/>
                  <w:webHidden/>
                </w:rPr>
                <w:fldChar w:fldCharType="separate"/>
              </w:r>
              <w:r w:rsidR="006E18DF">
                <w:rPr>
                  <w:noProof/>
                  <w:webHidden/>
                </w:rPr>
                <w:t>110</w:t>
              </w:r>
              <w:r>
                <w:rPr>
                  <w:noProof/>
                  <w:webHidden/>
                </w:rPr>
                <w:fldChar w:fldCharType="end"/>
              </w:r>
              <w:r w:rsidRPr="00B303A9">
                <w:rPr>
                  <w:rStyle w:val="Hyperlink"/>
                  <w:rPrChange w:id="74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46" w:author="Skat" w:date="2010-06-25T12:54:00Z">
                    <w:rPr/>
                  </w:rPrChange>
                </w:rPr>
                <w:fldChar w:fldCharType="begin"/>
              </w:r>
              <w:ins w:id="747" w:author="Skat" w:date="2010-06-25T12:54:00Z">
                <w:r w:rsidRPr="00B303A9">
                  <w:rPr>
                    <w:rStyle w:val="Hyperlink"/>
                    <w:noProof/>
                  </w:rPr>
                  <w:instrText xml:space="preserve"> </w:instrText>
                </w:r>
              </w:ins>
              <w:r>
                <w:rPr>
                  <w:noProof/>
                </w:rPr>
                <w:instrText>HYPERLINK \l "_</w:instrText>
              </w:r>
              <w:del w:id="748" w:author="Skat" w:date="2010-06-25T12:54:00Z">
                <w:r w:rsidR="00786046">
                  <w:delInstrText>Toc263947375"</w:delInstrText>
                </w:r>
              </w:del>
              <w:ins w:id="749" w:author="Skat" w:date="2010-06-25T12:54:00Z">
                <w:r>
                  <w:rPr>
                    <w:noProof/>
                  </w:rPr>
                  <w:instrText>Toc265233908"</w:instrText>
                </w:r>
                <w:r w:rsidRPr="00B303A9">
                  <w:rPr>
                    <w:rStyle w:val="Hyperlink"/>
                    <w:noProof/>
                  </w:rPr>
                  <w:instrText xml:space="preserve"> </w:instrText>
                </w:r>
                <w:r w:rsidRPr="00B303A9">
                  <w:rPr>
                    <w:rStyle w:val="Hyperlink"/>
                    <w:noProof/>
                  </w:rPr>
                </w:r>
              </w:ins>
              <w:r w:rsidRPr="00B303A9">
                <w:rPr>
                  <w:rStyle w:val="Hyperlink"/>
                  <w:rPrChange w:id="750" w:author="Skat" w:date="2010-06-25T12:54:00Z">
                    <w:rPr/>
                  </w:rPrChange>
                </w:rPr>
                <w:fldChar w:fldCharType="separate"/>
              </w:r>
              <w:del w:id="751" w:author="Skat" w:date="2010-06-25T12:54:00Z">
                <w:r w:rsidR="00AB1C8B" w:rsidRPr="00575F5F">
                  <w:rPr>
                    <w:rStyle w:val="Hyperlink"/>
                    <w:noProof/>
                  </w:rPr>
                  <w:delText>6.16</w:delText>
                </w:r>
                <w:r w:rsidR="00AB1C8B">
                  <w:rPr>
                    <w:rFonts w:asciiTheme="minorHAnsi" w:eastAsiaTheme="minorEastAsia" w:hAnsiTheme="minorHAnsi" w:cstheme="minorBidi"/>
                    <w:noProof/>
                    <w:sz w:val="22"/>
                    <w:szCs w:val="22"/>
                  </w:rPr>
                  <w:tab/>
                </w:r>
                <w:r w:rsidR="00AB1C8B" w:rsidRPr="00575F5F">
                  <w:rPr>
                    <w:rStyle w:val="Hyperlink"/>
                    <w:noProof/>
                  </w:rPr>
                  <w:delText>Person</w:delText>
                </w:r>
                <w:r w:rsidR="00AB1C8B">
                  <w:rPr>
                    <w:noProof/>
                    <w:webHidden/>
                  </w:rPr>
                  <w:tab/>
                </w:r>
              </w:del>
              <w:ins w:id="752" w:author="Skat" w:date="2010-06-25T12:54:00Z">
                <w:r w:rsidRPr="00B303A9">
                  <w:rPr>
                    <w:rStyle w:val="Hyperlink"/>
                    <w:noProof/>
                  </w:rPr>
                  <w:t>6.13</w:t>
                </w:r>
                <w:r>
                  <w:rPr>
                    <w:rFonts w:asciiTheme="minorHAnsi" w:eastAsiaTheme="minorEastAsia" w:hAnsiTheme="minorHAnsi" w:cstheme="minorBidi"/>
                    <w:noProof/>
                    <w:sz w:val="22"/>
                    <w:szCs w:val="22"/>
                  </w:rPr>
                  <w:tab/>
                </w:r>
                <w:r w:rsidRPr="00B303A9">
                  <w:rPr>
                    <w:rStyle w:val="Hyperlink"/>
                    <w:noProof/>
                  </w:rPr>
                  <w:t>OpkrævningKontoPostering</w:t>
                </w:r>
                <w:r>
                  <w:rPr>
                    <w:noProof/>
                    <w:webHidden/>
                  </w:rPr>
                  <w:tab/>
                </w:r>
              </w:ins>
              <w:r>
                <w:rPr>
                  <w:noProof/>
                  <w:webHidden/>
                </w:rPr>
                <w:fldChar w:fldCharType="begin"/>
              </w:r>
              <w:r>
                <w:rPr>
                  <w:noProof/>
                  <w:webHidden/>
                </w:rPr>
                <w:instrText xml:space="preserve"> PAGEREF _</w:instrText>
              </w:r>
              <w:del w:id="753" w:author="Skat" w:date="2010-06-25T12:54:00Z">
                <w:r w:rsidR="00AB1C8B">
                  <w:rPr>
                    <w:noProof/>
                    <w:webHidden/>
                  </w:rPr>
                  <w:delInstrText>Toc263947375</w:delInstrText>
                </w:r>
              </w:del>
              <w:ins w:id="754" w:author="Skat" w:date="2010-06-25T12:54:00Z">
                <w:r>
                  <w:rPr>
                    <w:noProof/>
                    <w:webHidden/>
                  </w:rPr>
                  <w:instrText>Toc265233908</w:instrText>
                </w:r>
              </w:ins>
              <w:r>
                <w:rPr>
                  <w:noProof/>
                  <w:webHidden/>
                </w:rPr>
                <w:instrText xml:space="preserve"> \h </w:instrText>
              </w:r>
              <w:r>
                <w:rPr>
                  <w:noProof/>
                  <w:webHidden/>
                </w:rPr>
              </w:r>
              <w:r>
                <w:rPr>
                  <w:noProof/>
                  <w:webHidden/>
                </w:rPr>
                <w:fldChar w:fldCharType="separate"/>
              </w:r>
              <w:r w:rsidR="006E18DF">
                <w:rPr>
                  <w:noProof/>
                  <w:webHidden/>
                </w:rPr>
                <w:t>112</w:t>
              </w:r>
              <w:r>
                <w:rPr>
                  <w:noProof/>
                  <w:webHidden/>
                </w:rPr>
                <w:fldChar w:fldCharType="end"/>
              </w:r>
              <w:r w:rsidRPr="00B303A9">
                <w:rPr>
                  <w:rStyle w:val="Hyperlink"/>
                  <w:rPrChange w:id="75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56" w:author="Skat" w:date="2010-06-25T12:54:00Z">
                    <w:rPr/>
                  </w:rPrChange>
                </w:rPr>
                <w:fldChar w:fldCharType="begin"/>
              </w:r>
              <w:ins w:id="757" w:author="Skat" w:date="2010-06-25T12:54:00Z">
                <w:r w:rsidRPr="00B303A9">
                  <w:rPr>
                    <w:rStyle w:val="Hyperlink"/>
                    <w:noProof/>
                  </w:rPr>
                  <w:instrText xml:space="preserve"> </w:instrText>
                </w:r>
              </w:ins>
              <w:r>
                <w:rPr>
                  <w:noProof/>
                </w:rPr>
                <w:instrText>HYPERLINK \l "_</w:instrText>
              </w:r>
              <w:del w:id="758" w:author="Skat" w:date="2010-06-25T12:54:00Z">
                <w:r w:rsidR="00786046">
                  <w:delInstrText>Toc263947376"</w:delInstrText>
                </w:r>
              </w:del>
              <w:ins w:id="759" w:author="Skat" w:date="2010-06-25T12:54:00Z">
                <w:r>
                  <w:rPr>
                    <w:noProof/>
                  </w:rPr>
                  <w:instrText>Toc265233909"</w:instrText>
                </w:r>
                <w:r w:rsidRPr="00B303A9">
                  <w:rPr>
                    <w:rStyle w:val="Hyperlink"/>
                    <w:noProof/>
                  </w:rPr>
                  <w:instrText xml:space="preserve"> </w:instrText>
                </w:r>
                <w:r w:rsidRPr="00B303A9">
                  <w:rPr>
                    <w:rStyle w:val="Hyperlink"/>
                    <w:noProof/>
                  </w:rPr>
                </w:r>
              </w:ins>
              <w:r w:rsidRPr="00B303A9">
                <w:rPr>
                  <w:rStyle w:val="Hyperlink"/>
                  <w:rPrChange w:id="760" w:author="Skat" w:date="2010-06-25T12:54:00Z">
                    <w:rPr/>
                  </w:rPrChange>
                </w:rPr>
                <w:fldChar w:fldCharType="separate"/>
              </w:r>
              <w:r w:rsidRPr="00B303A9">
                <w:rPr>
                  <w:rStyle w:val="Hyperlink"/>
                  <w:noProof/>
                </w:rPr>
                <w:t>6.</w:t>
              </w:r>
              <w:del w:id="761" w:author="Skat" w:date="2010-06-25T12:54:00Z">
                <w:r w:rsidR="00AB1C8B" w:rsidRPr="00575F5F">
                  <w:rPr>
                    <w:rStyle w:val="Hyperlink"/>
                    <w:noProof/>
                  </w:rPr>
                  <w:delText>17</w:delText>
                </w:r>
                <w:r w:rsidR="00AB1C8B">
                  <w:rPr>
                    <w:rFonts w:asciiTheme="minorHAnsi" w:eastAsiaTheme="minorEastAsia" w:hAnsiTheme="minorHAnsi" w:cstheme="minorBidi"/>
                    <w:noProof/>
                    <w:sz w:val="22"/>
                    <w:szCs w:val="22"/>
                  </w:rPr>
                  <w:tab/>
                </w:r>
                <w:r w:rsidR="00AB1C8B" w:rsidRPr="00575F5F">
                  <w:rPr>
                    <w:rStyle w:val="Hyperlink"/>
                    <w:noProof/>
                  </w:rPr>
                  <w:delText>ProduktionEnhed</w:delText>
                </w:r>
              </w:del>
              <w:ins w:id="762" w:author="Skat" w:date="2010-06-25T12:54:00Z">
                <w:r w:rsidRPr="00B303A9">
                  <w:rPr>
                    <w:rStyle w:val="Hyperlink"/>
                    <w:noProof/>
                  </w:rPr>
                  <w:t>14</w:t>
                </w:r>
                <w:r>
                  <w:rPr>
                    <w:rFonts w:asciiTheme="minorHAnsi" w:eastAsiaTheme="minorEastAsia" w:hAnsiTheme="minorHAnsi" w:cstheme="minorBidi"/>
                    <w:noProof/>
                    <w:sz w:val="22"/>
                    <w:szCs w:val="22"/>
                  </w:rPr>
                  <w:tab/>
                </w:r>
                <w:r w:rsidRPr="00B303A9">
                  <w:rPr>
                    <w:rStyle w:val="Hyperlink"/>
                    <w:noProof/>
                  </w:rPr>
                  <w:t>OrganisatoriskEnhed</w:t>
                </w:r>
              </w:ins>
              <w:r>
                <w:rPr>
                  <w:noProof/>
                  <w:webHidden/>
                </w:rPr>
                <w:tab/>
              </w:r>
              <w:r>
                <w:rPr>
                  <w:noProof/>
                  <w:webHidden/>
                </w:rPr>
                <w:fldChar w:fldCharType="begin"/>
              </w:r>
              <w:r>
                <w:rPr>
                  <w:noProof/>
                  <w:webHidden/>
                </w:rPr>
                <w:instrText xml:space="preserve"> PAGEREF _</w:instrText>
              </w:r>
              <w:del w:id="763" w:author="Skat" w:date="2010-06-25T12:54:00Z">
                <w:r w:rsidR="00AB1C8B">
                  <w:rPr>
                    <w:noProof/>
                    <w:webHidden/>
                  </w:rPr>
                  <w:delInstrText>Toc263947376</w:delInstrText>
                </w:r>
              </w:del>
              <w:ins w:id="764" w:author="Skat" w:date="2010-06-25T12:54:00Z">
                <w:r>
                  <w:rPr>
                    <w:noProof/>
                    <w:webHidden/>
                  </w:rPr>
                  <w:instrText>Toc265233909</w:instrText>
                </w:r>
              </w:ins>
              <w:r>
                <w:rPr>
                  <w:noProof/>
                  <w:webHidden/>
                </w:rPr>
                <w:instrText xml:space="preserve"> \h </w:instrText>
              </w:r>
              <w:r>
                <w:rPr>
                  <w:noProof/>
                  <w:webHidden/>
                </w:rPr>
              </w:r>
              <w:r>
                <w:rPr>
                  <w:noProof/>
                  <w:webHidden/>
                </w:rPr>
                <w:fldChar w:fldCharType="separate"/>
              </w:r>
              <w:r w:rsidR="006E18DF">
                <w:rPr>
                  <w:noProof/>
                  <w:webHidden/>
                </w:rPr>
                <w:t>113</w:t>
              </w:r>
              <w:r>
                <w:rPr>
                  <w:noProof/>
                  <w:webHidden/>
                </w:rPr>
                <w:fldChar w:fldCharType="end"/>
              </w:r>
              <w:r w:rsidRPr="00B303A9">
                <w:rPr>
                  <w:rStyle w:val="Hyperlink"/>
                  <w:rPrChange w:id="76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66" w:author="Skat" w:date="2010-06-25T12:54:00Z">
                    <w:rPr/>
                  </w:rPrChange>
                </w:rPr>
                <w:fldChar w:fldCharType="begin"/>
              </w:r>
              <w:ins w:id="767" w:author="Skat" w:date="2010-06-25T12:54:00Z">
                <w:r w:rsidRPr="00B303A9">
                  <w:rPr>
                    <w:rStyle w:val="Hyperlink"/>
                    <w:noProof/>
                  </w:rPr>
                  <w:instrText xml:space="preserve"> </w:instrText>
                </w:r>
              </w:ins>
              <w:r>
                <w:rPr>
                  <w:noProof/>
                </w:rPr>
                <w:instrText>HYPERLINK \l "_</w:instrText>
              </w:r>
              <w:del w:id="768" w:author="Skat" w:date="2010-06-25T12:54:00Z">
                <w:r w:rsidR="00786046">
                  <w:delInstrText>Toc263947377"</w:delInstrText>
                </w:r>
              </w:del>
              <w:ins w:id="769" w:author="Skat" w:date="2010-06-25T12:54:00Z">
                <w:r>
                  <w:rPr>
                    <w:noProof/>
                  </w:rPr>
                  <w:instrText>Toc265233910"</w:instrText>
                </w:r>
                <w:r w:rsidRPr="00B303A9">
                  <w:rPr>
                    <w:rStyle w:val="Hyperlink"/>
                    <w:noProof/>
                  </w:rPr>
                  <w:instrText xml:space="preserve"> </w:instrText>
                </w:r>
                <w:r w:rsidRPr="00B303A9">
                  <w:rPr>
                    <w:rStyle w:val="Hyperlink"/>
                    <w:noProof/>
                  </w:rPr>
                </w:r>
              </w:ins>
              <w:r w:rsidRPr="00B303A9">
                <w:rPr>
                  <w:rStyle w:val="Hyperlink"/>
                  <w:rPrChange w:id="770" w:author="Skat" w:date="2010-06-25T12:54:00Z">
                    <w:rPr/>
                  </w:rPrChange>
                </w:rPr>
                <w:fldChar w:fldCharType="separate"/>
              </w:r>
              <w:del w:id="771" w:author="Skat" w:date="2010-06-25T12:54:00Z">
                <w:r w:rsidR="00AB1C8B" w:rsidRPr="00575F5F">
                  <w:rPr>
                    <w:rStyle w:val="Hyperlink"/>
                    <w:noProof/>
                  </w:rPr>
                  <w:delText>6.18</w:delText>
                </w:r>
                <w:r w:rsidR="00AB1C8B">
                  <w:rPr>
                    <w:rFonts w:asciiTheme="minorHAnsi" w:eastAsiaTheme="minorEastAsia" w:hAnsiTheme="minorHAnsi" w:cstheme="minorBidi"/>
                    <w:noProof/>
                    <w:sz w:val="22"/>
                    <w:szCs w:val="22"/>
                  </w:rPr>
                  <w:tab/>
                </w:r>
                <w:r w:rsidR="00AB1C8B" w:rsidRPr="00575F5F">
                  <w:rPr>
                    <w:rStyle w:val="Hyperlink"/>
                    <w:noProof/>
                  </w:rPr>
                  <w:delText>Ressource</w:delText>
                </w:r>
                <w:r w:rsidR="00AB1C8B">
                  <w:rPr>
                    <w:noProof/>
                    <w:webHidden/>
                  </w:rPr>
                  <w:tab/>
                </w:r>
              </w:del>
              <w:ins w:id="772" w:author="Skat" w:date="2010-06-25T12:54:00Z">
                <w:r w:rsidRPr="00B303A9">
                  <w:rPr>
                    <w:rStyle w:val="Hyperlink"/>
                    <w:noProof/>
                  </w:rPr>
                  <w:t>6.15</w:t>
                </w:r>
                <w:r>
                  <w:rPr>
                    <w:rFonts w:asciiTheme="minorHAnsi" w:eastAsiaTheme="minorEastAsia" w:hAnsiTheme="minorHAnsi" w:cstheme="minorBidi"/>
                    <w:noProof/>
                    <w:sz w:val="22"/>
                    <w:szCs w:val="22"/>
                  </w:rPr>
                  <w:tab/>
                </w:r>
                <w:r w:rsidRPr="00B303A9">
                  <w:rPr>
                    <w:rStyle w:val="Hyperlink"/>
                    <w:noProof/>
                  </w:rPr>
                  <w:t>OrganisatoriskEnhedType</w:t>
                </w:r>
                <w:r>
                  <w:rPr>
                    <w:noProof/>
                    <w:webHidden/>
                  </w:rPr>
                  <w:tab/>
                </w:r>
              </w:ins>
              <w:r>
                <w:rPr>
                  <w:noProof/>
                  <w:webHidden/>
                </w:rPr>
                <w:fldChar w:fldCharType="begin"/>
              </w:r>
              <w:r>
                <w:rPr>
                  <w:noProof/>
                  <w:webHidden/>
                </w:rPr>
                <w:instrText xml:space="preserve"> PAGEREF _</w:instrText>
              </w:r>
              <w:del w:id="773" w:author="Skat" w:date="2010-06-25T12:54:00Z">
                <w:r w:rsidR="00AB1C8B">
                  <w:rPr>
                    <w:noProof/>
                    <w:webHidden/>
                  </w:rPr>
                  <w:delInstrText>Toc263947377</w:delInstrText>
                </w:r>
              </w:del>
              <w:ins w:id="774" w:author="Skat" w:date="2010-06-25T12:54:00Z">
                <w:r>
                  <w:rPr>
                    <w:noProof/>
                    <w:webHidden/>
                  </w:rPr>
                  <w:instrText>Toc265233910</w:instrText>
                </w:r>
              </w:ins>
              <w:r>
                <w:rPr>
                  <w:noProof/>
                  <w:webHidden/>
                </w:rPr>
                <w:instrText xml:space="preserve"> \h </w:instrText>
              </w:r>
              <w:r>
                <w:rPr>
                  <w:noProof/>
                  <w:webHidden/>
                </w:rPr>
              </w:r>
              <w:r>
                <w:rPr>
                  <w:noProof/>
                  <w:webHidden/>
                </w:rPr>
                <w:fldChar w:fldCharType="separate"/>
              </w:r>
              <w:r w:rsidR="006E18DF">
                <w:rPr>
                  <w:noProof/>
                  <w:webHidden/>
                </w:rPr>
                <w:t>115</w:t>
              </w:r>
              <w:r>
                <w:rPr>
                  <w:noProof/>
                  <w:webHidden/>
                </w:rPr>
                <w:fldChar w:fldCharType="end"/>
              </w:r>
              <w:r w:rsidRPr="00B303A9">
                <w:rPr>
                  <w:rStyle w:val="Hyperlink"/>
                  <w:rPrChange w:id="77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76" w:author="Skat" w:date="2010-06-25T12:54:00Z">
                    <w:rPr/>
                  </w:rPrChange>
                </w:rPr>
                <w:fldChar w:fldCharType="begin"/>
              </w:r>
              <w:ins w:id="777" w:author="Skat" w:date="2010-06-25T12:54:00Z">
                <w:r w:rsidRPr="00B303A9">
                  <w:rPr>
                    <w:rStyle w:val="Hyperlink"/>
                    <w:noProof/>
                  </w:rPr>
                  <w:instrText xml:space="preserve"> </w:instrText>
                </w:r>
              </w:ins>
              <w:r>
                <w:rPr>
                  <w:noProof/>
                </w:rPr>
                <w:instrText>HYPERLINK \l "_</w:instrText>
              </w:r>
              <w:del w:id="778" w:author="Skat" w:date="2010-06-25T12:54:00Z">
                <w:r w:rsidR="00786046">
                  <w:delInstrText>Toc263947378"</w:delInstrText>
                </w:r>
              </w:del>
              <w:ins w:id="779" w:author="Skat" w:date="2010-06-25T12:54:00Z">
                <w:r>
                  <w:rPr>
                    <w:noProof/>
                  </w:rPr>
                  <w:instrText>Toc265233911"</w:instrText>
                </w:r>
                <w:r w:rsidRPr="00B303A9">
                  <w:rPr>
                    <w:rStyle w:val="Hyperlink"/>
                    <w:noProof/>
                  </w:rPr>
                  <w:instrText xml:space="preserve"> </w:instrText>
                </w:r>
                <w:r w:rsidRPr="00B303A9">
                  <w:rPr>
                    <w:rStyle w:val="Hyperlink"/>
                    <w:noProof/>
                  </w:rPr>
                </w:r>
              </w:ins>
              <w:r w:rsidRPr="00B303A9">
                <w:rPr>
                  <w:rStyle w:val="Hyperlink"/>
                  <w:rPrChange w:id="780" w:author="Skat" w:date="2010-06-25T12:54:00Z">
                    <w:rPr/>
                  </w:rPrChange>
                </w:rPr>
                <w:fldChar w:fldCharType="separate"/>
              </w:r>
              <w:r w:rsidRPr="00B303A9">
                <w:rPr>
                  <w:rStyle w:val="Hyperlink"/>
                  <w:noProof/>
                </w:rPr>
                <w:t>6.</w:t>
              </w:r>
              <w:del w:id="781" w:author="Skat" w:date="2010-06-25T12:54:00Z">
                <w:r w:rsidR="00AB1C8B" w:rsidRPr="00575F5F">
                  <w:rPr>
                    <w:rStyle w:val="Hyperlink"/>
                    <w:noProof/>
                  </w:rPr>
                  <w:delText>19</w:delText>
                </w:r>
                <w:r w:rsidR="00AB1C8B">
                  <w:rPr>
                    <w:rFonts w:asciiTheme="minorHAnsi" w:eastAsiaTheme="minorEastAsia" w:hAnsiTheme="minorHAnsi" w:cstheme="minorBidi"/>
                    <w:noProof/>
                    <w:sz w:val="22"/>
                    <w:szCs w:val="22"/>
                  </w:rPr>
                  <w:tab/>
                </w:r>
                <w:r w:rsidR="00AB1C8B" w:rsidRPr="00575F5F">
                  <w:rPr>
                    <w:rStyle w:val="Hyperlink"/>
                    <w:noProof/>
                  </w:rPr>
                  <w:delText>Saldo</w:delText>
                </w:r>
              </w:del>
              <w:ins w:id="782" w:author="Skat" w:date="2010-06-25T12:54:00Z">
                <w:r w:rsidRPr="00B303A9">
                  <w:rPr>
                    <w:rStyle w:val="Hyperlink"/>
                    <w:noProof/>
                  </w:rPr>
                  <w:t>16</w:t>
                </w:r>
                <w:r>
                  <w:rPr>
                    <w:rFonts w:asciiTheme="minorHAnsi" w:eastAsiaTheme="minorEastAsia" w:hAnsiTheme="minorHAnsi" w:cstheme="minorBidi"/>
                    <w:noProof/>
                    <w:sz w:val="22"/>
                    <w:szCs w:val="22"/>
                  </w:rPr>
                  <w:tab/>
                </w:r>
                <w:r w:rsidRPr="00B303A9">
                  <w:rPr>
                    <w:rStyle w:val="Hyperlink"/>
                    <w:noProof/>
                  </w:rPr>
                  <w:t>Person</w:t>
                </w:r>
              </w:ins>
              <w:r>
                <w:rPr>
                  <w:noProof/>
                  <w:webHidden/>
                </w:rPr>
                <w:tab/>
              </w:r>
              <w:r>
                <w:rPr>
                  <w:noProof/>
                  <w:webHidden/>
                </w:rPr>
                <w:fldChar w:fldCharType="begin"/>
              </w:r>
              <w:r>
                <w:rPr>
                  <w:noProof/>
                  <w:webHidden/>
                </w:rPr>
                <w:instrText xml:space="preserve"> PAGEREF _</w:instrText>
              </w:r>
              <w:del w:id="783" w:author="Skat" w:date="2010-06-25T12:54:00Z">
                <w:r w:rsidR="00AB1C8B">
                  <w:rPr>
                    <w:noProof/>
                    <w:webHidden/>
                  </w:rPr>
                  <w:delInstrText>Toc263947378</w:delInstrText>
                </w:r>
              </w:del>
              <w:ins w:id="784" w:author="Skat" w:date="2010-06-25T12:54:00Z">
                <w:r>
                  <w:rPr>
                    <w:noProof/>
                    <w:webHidden/>
                  </w:rPr>
                  <w:instrText>Toc265233911</w:instrText>
                </w:r>
              </w:ins>
              <w:r>
                <w:rPr>
                  <w:noProof/>
                  <w:webHidden/>
                </w:rPr>
                <w:instrText xml:space="preserve"> \h </w:instrText>
              </w:r>
              <w:r>
                <w:rPr>
                  <w:noProof/>
                  <w:webHidden/>
                </w:rPr>
              </w:r>
              <w:r>
                <w:rPr>
                  <w:noProof/>
                  <w:webHidden/>
                </w:rPr>
                <w:fldChar w:fldCharType="separate"/>
              </w:r>
              <w:r w:rsidR="006E18DF">
                <w:rPr>
                  <w:noProof/>
                  <w:webHidden/>
                </w:rPr>
                <w:t>116</w:t>
              </w:r>
              <w:r>
                <w:rPr>
                  <w:noProof/>
                  <w:webHidden/>
                </w:rPr>
                <w:fldChar w:fldCharType="end"/>
              </w:r>
              <w:r w:rsidRPr="00B303A9">
                <w:rPr>
                  <w:rStyle w:val="Hyperlink"/>
                  <w:rPrChange w:id="78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86" w:author="Skat" w:date="2010-06-25T12:54:00Z">
                    <w:rPr/>
                  </w:rPrChange>
                </w:rPr>
                <w:fldChar w:fldCharType="begin"/>
              </w:r>
              <w:ins w:id="787" w:author="Skat" w:date="2010-06-25T12:54:00Z">
                <w:r w:rsidRPr="00B303A9">
                  <w:rPr>
                    <w:rStyle w:val="Hyperlink"/>
                    <w:noProof/>
                  </w:rPr>
                  <w:instrText xml:space="preserve"> </w:instrText>
                </w:r>
              </w:ins>
              <w:r>
                <w:rPr>
                  <w:noProof/>
                </w:rPr>
                <w:instrText>HYPERLINK \l "_</w:instrText>
              </w:r>
              <w:del w:id="788" w:author="Skat" w:date="2010-06-25T12:54:00Z">
                <w:r w:rsidR="00786046">
                  <w:delInstrText>Toc263947379"</w:delInstrText>
                </w:r>
              </w:del>
              <w:ins w:id="789" w:author="Skat" w:date="2010-06-25T12:54:00Z">
                <w:r>
                  <w:rPr>
                    <w:noProof/>
                  </w:rPr>
                  <w:instrText>Toc265233912"</w:instrText>
                </w:r>
                <w:r w:rsidRPr="00B303A9">
                  <w:rPr>
                    <w:rStyle w:val="Hyperlink"/>
                    <w:noProof/>
                  </w:rPr>
                  <w:instrText xml:space="preserve"> </w:instrText>
                </w:r>
                <w:r w:rsidRPr="00B303A9">
                  <w:rPr>
                    <w:rStyle w:val="Hyperlink"/>
                    <w:noProof/>
                  </w:rPr>
                </w:r>
              </w:ins>
              <w:r w:rsidRPr="00B303A9">
                <w:rPr>
                  <w:rStyle w:val="Hyperlink"/>
                  <w:rPrChange w:id="790" w:author="Skat" w:date="2010-06-25T12:54:00Z">
                    <w:rPr/>
                  </w:rPrChange>
                </w:rPr>
                <w:fldChar w:fldCharType="separate"/>
              </w:r>
              <w:r w:rsidRPr="00B303A9">
                <w:rPr>
                  <w:rStyle w:val="Hyperlink"/>
                  <w:noProof/>
                </w:rPr>
                <w:t>6.</w:t>
              </w:r>
              <w:del w:id="791" w:author="Skat" w:date="2010-06-25T12:54:00Z">
                <w:r w:rsidR="00AB1C8B" w:rsidRPr="00575F5F">
                  <w:rPr>
                    <w:rStyle w:val="Hyperlink"/>
                    <w:noProof/>
                  </w:rPr>
                  <w:delText>20</w:delText>
                </w:r>
                <w:r w:rsidR="00AB1C8B">
                  <w:rPr>
                    <w:rFonts w:asciiTheme="minorHAnsi" w:eastAsiaTheme="minorEastAsia" w:hAnsiTheme="minorHAnsi" w:cstheme="minorBidi"/>
                    <w:noProof/>
                    <w:sz w:val="22"/>
                    <w:szCs w:val="22"/>
                  </w:rPr>
                  <w:tab/>
                </w:r>
                <w:r w:rsidR="00AB1C8B" w:rsidRPr="00575F5F">
                  <w:rPr>
                    <w:rStyle w:val="Hyperlink"/>
                    <w:noProof/>
                  </w:rPr>
                  <w:delText>SikkerhedStillelse</w:delText>
                </w:r>
              </w:del>
              <w:ins w:id="792" w:author="Skat" w:date="2010-06-25T12:54:00Z">
                <w:r w:rsidRPr="00B303A9">
                  <w:rPr>
                    <w:rStyle w:val="Hyperlink"/>
                    <w:noProof/>
                  </w:rPr>
                  <w:t>17</w:t>
                </w:r>
                <w:r>
                  <w:rPr>
                    <w:rFonts w:asciiTheme="minorHAnsi" w:eastAsiaTheme="minorEastAsia" w:hAnsiTheme="minorHAnsi" w:cstheme="minorBidi"/>
                    <w:noProof/>
                    <w:sz w:val="22"/>
                    <w:szCs w:val="22"/>
                  </w:rPr>
                  <w:tab/>
                </w:r>
                <w:r w:rsidRPr="00B303A9">
                  <w:rPr>
                    <w:rStyle w:val="Hyperlink"/>
                    <w:noProof/>
                  </w:rPr>
                  <w:t>ProduktionEnhed</w:t>
                </w:r>
              </w:ins>
              <w:r>
                <w:rPr>
                  <w:noProof/>
                  <w:webHidden/>
                </w:rPr>
                <w:tab/>
              </w:r>
              <w:r>
                <w:rPr>
                  <w:noProof/>
                  <w:webHidden/>
                </w:rPr>
                <w:fldChar w:fldCharType="begin"/>
              </w:r>
              <w:r>
                <w:rPr>
                  <w:noProof/>
                  <w:webHidden/>
                </w:rPr>
                <w:instrText xml:space="preserve"> PAGEREF _</w:instrText>
              </w:r>
              <w:del w:id="793" w:author="Skat" w:date="2010-06-25T12:54:00Z">
                <w:r w:rsidR="00AB1C8B">
                  <w:rPr>
                    <w:noProof/>
                    <w:webHidden/>
                  </w:rPr>
                  <w:delInstrText>Toc263947379</w:delInstrText>
                </w:r>
              </w:del>
              <w:ins w:id="794" w:author="Skat" w:date="2010-06-25T12:54:00Z">
                <w:r>
                  <w:rPr>
                    <w:noProof/>
                    <w:webHidden/>
                  </w:rPr>
                  <w:instrText>Toc265233912</w:instrText>
                </w:r>
              </w:ins>
              <w:r>
                <w:rPr>
                  <w:noProof/>
                  <w:webHidden/>
                </w:rPr>
                <w:instrText xml:space="preserve"> \h </w:instrText>
              </w:r>
              <w:r>
                <w:rPr>
                  <w:noProof/>
                  <w:webHidden/>
                </w:rPr>
              </w:r>
              <w:r>
                <w:rPr>
                  <w:noProof/>
                  <w:webHidden/>
                </w:rPr>
                <w:fldChar w:fldCharType="separate"/>
              </w:r>
              <w:r w:rsidR="006E18DF">
                <w:rPr>
                  <w:noProof/>
                  <w:webHidden/>
                </w:rPr>
                <w:t>118</w:t>
              </w:r>
              <w:r>
                <w:rPr>
                  <w:noProof/>
                  <w:webHidden/>
                </w:rPr>
                <w:fldChar w:fldCharType="end"/>
              </w:r>
              <w:r w:rsidRPr="00B303A9">
                <w:rPr>
                  <w:rStyle w:val="Hyperlink"/>
                  <w:rPrChange w:id="79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796" w:author="Skat" w:date="2010-06-25T12:54:00Z">
                    <w:rPr/>
                  </w:rPrChange>
                </w:rPr>
                <w:fldChar w:fldCharType="begin"/>
              </w:r>
              <w:ins w:id="797" w:author="Skat" w:date="2010-06-25T12:54:00Z">
                <w:r w:rsidRPr="00B303A9">
                  <w:rPr>
                    <w:rStyle w:val="Hyperlink"/>
                    <w:noProof/>
                  </w:rPr>
                  <w:instrText xml:space="preserve"> </w:instrText>
                </w:r>
              </w:ins>
              <w:r>
                <w:rPr>
                  <w:noProof/>
                </w:rPr>
                <w:instrText>HYPERLINK \l "_</w:instrText>
              </w:r>
              <w:del w:id="798" w:author="Skat" w:date="2010-06-25T12:54:00Z">
                <w:r w:rsidR="00786046">
                  <w:delInstrText>Toc263947380"</w:delInstrText>
                </w:r>
              </w:del>
              <w:ins w:id="799" w:author="Skat" w:date="2010-06-25T12:54:00Z">
                <w:r>
                  <w:rPr>
                    <w:noProof/>
                  </w:rPr>
                  <w:instrText>Toc265233913"</w:instrText>
                </w:r>
                <w:r w:rsidRPr="00B303A9">
                  <w:rPr>
                    <w:rStyle w:val="Hyperlink"/>
                    <w:noProof/>
                  </w:rPr>
                  <w:instrText xml:space="preserve"> </w:instrText>
                </w:r>
                <w:r w:rsidRPr="00B303A9">
                  <w:rPr>
                    <w:rStyle w:val="Hyperlink"/>
                    <w:noProof/>
                  </w:rPr>
                </w:r>
              </w:ins>
              <w:r w:rsidRPr="00B303A9">
                <w:rPr>
                  <w:rStyle w:val="Hyperlink"/>
                  <w:rPrChange w:id="800" w:author="Skat" w:date="2010-06-25T12:54:00Z">
                    <w:rPr/>
                  </w:rPrChange>
                </w:rPr>
                <w:fldChar w:fldCharType="separate"/>
              </w:r>
              <w:del w:id="801" w:author="Skat" w:date="2010-06-25T12:54:00Z">
                <w:r w:rsidR="00AB1C8B" w:rsidRPr="00575F5F">
                  <w:rPr>
                    <w:rStyle w:val="Hyperlink"/>
                    <w:noProof/>
                  </w:rPr>
                  <w:delText>6.21</w:delText>
                </w:r>
                <w:r w:rsidR="00AB1C8B">
                  <w:rPr>
                    <w:rFonts w:asciiTheme="minorHAnsi" w:eastAsiaTheme="minorEastAsia" w:hAnsiTheme="minorHAnsi" w:cstheme="minorBidi"/>
                    <w:noProof/>
                    <w:sz w:val="22"/>
                    <w:szCs w:val="22"/>
                  </w:rPr>
                  <w:tab/>
                </w:r>
                <w:r w:rsidR="00AB1C8B" w:rsidRPr="00575F5F">
                  <w:rPr>
                    <w:rStyle w:val="Hyperlink"/>
                    <w:noProof/>
                  </w:rPr>
                  <w:delText>SikkerhedStillelseType</w:delText>
                </w:r>
                <w:r w:rsidR="00AB1C8B">
                  <w:rPr>
                    <w:noProof/>
                    <w:webHidden/>
                  </w:rPr>
                  <w:tab/>
                </w:r>
              </w:del>
              <w:ins w:id="802" w:author="Skat" w:date="2010-06-25T12:54:00Z">
                <w:r w:rsidRPr="00B303A9">
                  <w:rPr>
                    <w:rStyle w:val="Hyperlink"/>
                    <w:noProof/>
                  </w:rPr>
                  <w:t>6.18</w:t>
                </w:r>
                <w:r>
                  <w:rPr>
                    <w:rFonts w:asciiTheme="minorHAnsi" w:eastAsiaTheme="minorEastAsia" w:hAnsiTheme="minorHAnsi" w:cstheme="minorBidi"/>
                    <w:noProof/>
                    <w:sz w:val="22"/>
                    <w:szCs w:val="22"/>
                  </w:rPr>
                  <w:tab/>
                </w:r>
                <w:r w:rsidRPr="00B303A9">
                  <w:rPr>
                    <w:rStyle w:val="Hyperlink"/>
                    <w:noProof/>
                  </w:rPr>
                  <w:t>Ressource</w:t>
                </w:r>
                <w:r>
                  <w:rPr>
                    <w:noProof/>
                    <w:webHidden/>
                  </w:rPr>
                  <w:tab/>
                </w:r>
              </w:ins>
              <w:r>
                <w:rPr>
                  <w:noProof/>
                  <w:webHidden/>
                </w:rPr>
                <w:fldChar w:fldCharType="begin"/>
              </w:r>
              <w:r>
                <w:rPr>
                  <w:noProof/>
                  <w:webHidden/>
                </w:rPr>
                <w:instrText xml:space="preserve"> PAGEREF _</w:instrText>
              </w:r>
              <w:del w:id="803" w:author="Skat" w:date="2010-06-25T12:54:00Z">
                <w:r w:rsidR="00AB1C8B">
                  <w:rPr>
                    <w:noProof/>
                    <w:webHidden/>
                  </w:rPr>
                  <w:delInstrText>Toc263947380</w:delInstrText>
                </w:r>
              </w:del>
              <w:ins w:id="804" w:author="Skat" w:date="2010-06-25T12:54:00Z">
                <w:r>
                  <w:rPr>
                    <w:noProof/>
                    <w:webHidden/>
                  </w:rPr>
                  <w:instrText>Toc265233913</w:instrText>
                </w:r>
              </w:ins>
              <w:r>
                <w:rPr>
                  <w:noProof/>
                  <w:webHidden/>
                </w:rPr>
                <w:instrText xml:space="preserve"> \h </w:instrText>
              </w:r>
              <w:r>
                <w:rPr>
                  <w:noProof/>
                  <w:webHidden/>
                </w:rPr>
              </w:r>
              <w:r>
                <w:rPr>
                  <w:noProof/>
                  <w:webHidden/>
                </w:rPr>
                <w:fldChar w:fldCharType="separate"/>
              </w:r>
              <w:r w:rsidR="006E18DF">
                <w:rPr>
                  <w:noProof/>
                  <w:webHidden/>
                </w:rPr>
                <w:t>119</w:t>
              </w:r>
              <w:r>
                <w:rPr>
                  <w:noProof/>
                  <w:webHidden/>
                </w:rPr>
                <w:fldChar w:fldCharType="end"/>
              </w:r>
              <w:r w:rsidRPr="00B303A9">
                <w:rPr>
                  <w:rStyle w:val="Hyperlink"/>
                  <w:rPrChange w:id="80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06" w:author="Skat" w:date="2010-06-25T12:54:00Z">
                    <w:rPr/>
                  </w:rPrChange>
                </w:rPr>
                <w:fldChar w:fldCharType="begin"/>
              </w:r>
              <w:ins w:id="807" w:author="Skat" w:date="2010-06-25T12:54:00Z">
                <w:r w:rsidRPr="00B303A9">
                  <w:rPr>
                    <w:rStyle w:val="Hyperlink"/>
                    <w:noProof/>
                  </w:rPr>
                  <w:instrText xml:space="preserve"> </w:instrText>
                </w:r>
              </w:ins>
              <w:r>
                <w:rPr>
                  <w:noProof/>
                </w:rPr>
                <w:instrText>HYPERLINK \l "_</w:instrText>
              </w:r>
              <w:del w:id="808" w:author="Skat" w:date="2010-06-25T12:54:00Z">
                <w:r w:rsidR="00786046">
                  <w:delInstrText>Toc263947381"</w:delInstrText>
                </w:r>
              </w:del>
              <w:ins w:id="809" w:author="Skat" w:date="2010-06-25T12:54:00Z">
                <w:r>
                  <w:rPr>
                    <w:noProof/>
                  </w:rPr>
                  <w:instrText>Toc265233914"</w:instrText>
                </w:r>
                <w:r w:rsidRPr="00B303A9">
                  <w:rPr>
                    <w:rStyle w:val="Hyperlink"/>
                    <w:noProof/>
                  </w:rPr>
                  <w:instrText xml:space="preserve"> </w:instrText>
                </w:r>
                <w:r w:rsidRPr="00B303A9">
                  <w:rPr>
                    <w:rStyle w:val="Hyperlink"/>
                    <w:noProof/>
                  </w:rPr>
                </w:r>
              </w:ins>
              <w:r w:rsidRPr="00B303A9">
                <w:rPr>
                  <w:rStyle w:val="Hyperlink"/>
                  <w:rPrChange w:id="810" w:author="Skat" w:date="2010-06-25T12:54:00Z">
                    <w:rPr/>
                  </w:rPrChange>
                </w:rPr>
                <w:fldChar w:fldCharType="separate"/>
              </w:r>
              <w:r w:rsidRPr="00B303A9">
                <w:rPr>
                  <w:rStyle w:val="Hyperlink"/>
                  <w:noProof/>
                </w:rPr>
                <w:t>6.</w:t>
              </w:r>
              <w:del w:id="811" w:author="Skat" w:date="2010-06-25T12:54:00Z">
                <w:r w:rsidR="00AB1C8B" w:rsidRPr="00575F5F">
                  <w:rPr>
                    <w:rStyle w:val="Hyperlink"/>
                    <w:noProof/>
                  </w:rPr>
                  <w:delText>22</w:delText>
                </w:r>
                <w:r w:rsidR="00AB1C8B">
                  <w:rPr>
                    <w:rFonts w:asciiTheme="minorHAnsi" w:eastAsiaTheme="minorEastAsia" w:hAnsiTheme="minorHAnsi" w:cstheme="minorBidi"/>
                    <w:noProof/>
                    <w:sz w:val="22"/>
                    <w:szCs w:val="22"/>
                  </w:rPr>
                  <w:tab/>
                </w:r>
                <w:r w:rsidR="00AB1C8B" w:rsidRPr="00575F5F">
                  <w:rPr>
                    <w:rStyle w:val="Hyperlink"/>
                    <w:noProof/>
                  </w:rPr>
                  <w:delText>SikkerhedStiller</w:delText>
                </w:r>
              </w:del>
              <w:ins w:id="812" w:author="Skat" w:date="2010-06-25T12:54:00Z">
                <w:r w:rsidRPr="00B303A9">
                  <w:rPr>
                    <w:rStyle w:val="Hyperlink"/>
                    <w:noProof/>
                  </w:rPr>
                  <w:t>19</w:t>
                </w:r>
                <w:r>
                  <w:rPr>
                    <w:rFonts w:asciiTheme="minorHAnsi" w:eastAsiaTheme="minorEastAsia" w:hAnsiTheme="minorHAnsi" w:cstheme="minorBidi"/>
                    <w:noProof/>
                    <w:sz w:val="22"/>
                    <w:szCs w:val="22"/>
                  </w:rPr>
                  <w:tab/>
                </w:r>
                <w:r w:rsidRPr="00B303A9">
                  <w:rPr>
                    <w:rStyle w:val="Hyperlink"/>
                    <w:noProof/>
                  </w:rPr>
                  <w:t>Saldo</w:t>
                </w:r>
              </w:ins>
              <w:r>
                <w:rPr>
                  <w:noProof/>
                  <w:webHidden/>
                </w:rPr>
                <w:tab/>
              </w:r>
              <w:r>
                <w:rPr>
                  <w:noProof/>
                  <w:webHidden/>
                </w:rPr>
                <w:fldChar w:fldCharType="begin"/>
              </w:r>
              <w:r>
                <w:rPr>
                  <w:noProof/>
                  <w:webHidden/>
                </w:rPr>
                <w:instrText xml:space="preserve"> PAGEREF _</w:instrText>
              </w:r>
              <w:del w:id="813" w:author="Skat" w:date="2010-06-25T12:54:00Z">
                <w:r w:rsidR="00AB1C8B">
                  <w:rPr>
                    <w:noProof/>
                    <w:webHidden/>
                  </w:rPr>
                  <w:delInstrText>Toc263947381</w:delInstrText>
                </w:r>
              </w:del>
              <w:ins w:id="814" w:author="Skat" w:date="2010-06-25T12:54:00Z">
                <w:r>
                  <w:rPr>
                    <w:noProof/>
                    <w:webHidden/>
                  </w:rPr>
                  <w:instrText>Toc265233914</w:instrText>
                </w:r>
              </w:ins>
              <w:r>
                <w:rPr>
                  <w:noProof/>
                  <w:webHidden/>
                </w:rPr>
                <w:instrText xml:space="preserve"> \h </w:instrText>
              </w:r>
              <w:r>
                <w:rPr>
                  <w:noProof/>
                  <w:webHidden/>
                </w:rPr>
              </w:r>
              <w:r>
                <w:rPr>
                  <w:noProof/>
                  <w:webHidden/>
                </w:rPr>
                <w:fldChar w:fldCharType="separate"/>
              </w:r>
              <w:r w:rsidR="006E18DF">
                <w:rPr>
                  <w:noProof/>
                  <w:webHidden/>
                </w:rPr>
                <w:t>120</w:t>
              </w:r>
              <w:r>
                <w:rPr>
                  <w:noProof/>
                  <w:webHidden/>
                </w:rPr>
                <w:fldChar w:fldCharType="end"/>
              </w:r>
              <w:r w:rsidRPr="00B303A9">
                <w:rPr>
                  <w:rStyle w:val="Hyperlink"/>
                  <w:rPrChange w:id="81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16" w:author="Skat" w:date="2010-06-25T12:54:00Z">
                    <w:rPr/>
                  </w:rPrChange>
                </w:rPr>
                <w:fldChar w:fldCharType="begin"/>
              </w:r>
              <w:ins w:id="817" w:author="Skat" w:date="2010-06-25T12:54:00Z">
                <w:r w:rsidRPr="00B303A9">
                  <w:rPr>
                    <w:rStyle w:val="Hyperlink"/>
                    <w:noProof/>
                  </w:rPr>
                  <w:instrText xml:space="preserve"> </w:instrText>
                </w:r>
              </w:ins>
              <w:r>
                <w:rPr>
                  <w:noProof/>
                </w:rPr>
                <w:instrText>HYPERLINK \l "_</w:instrText>
              </w:r>
              <w:del w:id="818" w:author="Skat" w:date="2010-06-25T12:54:00Z">
                <w:r w:rsidR="00786046">
                  <w:delInstrText>Toc263947382"</w:delInstrText>
                </w:r>
              </w:del>
              <w:ins w:id="819" w:author="Skat" w:date="2010-06-25T12:54:00Z">
                <w:r>
                  <w:rPr>
                    <w:noProof/>
                  </w:rPr>
                  <w:instrText>Toc265233915"</w:instrText>
                </w:r>
                <w:r w:rsidRPr="00B303A9">
                  <w:rPr>
                    <w:rStyle w:val="Hyperlink"/>
                    <w:noProof/>
                  </w:rPr>
                  <w:instrText xml:space="preserve"> </w:instrText>
                </w:r>
                <w:r w:rsidRPr="00B303A9">
                  <w:rPr>
                    <w:rStyle w:val="Hyperlink"/>
                    <w:noProof/>
                  </w:rPr>
                </w:r>
              </w:ins>
              <w:r w:rsidRPr="00B303A9">
                <w:rPr>
                  <w:rStyle w:val="Hyperlink"/>
                  <w:rPrChange w:id="820" w:author="Skat" w:date="2010-06-25T12:54:00Z">
                    <w:rPr/>
                  </w:rPrChange>
                </w:rPr>
                <w:fldChar w:fldCharType="separate"/>
              </w:r>
              <w:r w:rsidRPr="00B303A9">
                <w:rPr>
                  <w:rStyle w:val="Hyperlink"/>
                  <w:noProof/>
                </w:rPr>
                <w:t>6.</w:t>
              </w:r>
              <w:del w:id="821" w:author="Skat" w:date="2010-06-25T12:54:00Z">
                <w:r w:rsidR="00AB1C8B" w:rsidRPr="00575F5F">
                  <w:rPr>
                    <w:rStyle w:val="Hyperlink"/>
                    <w:noProof/>
                  </w:rPr>
                  <w:delText>23</w:delText>
                </w:r>
                <w:r w:rsidR="00AB1C8B">
                  <w:rPr>
                    <w:rFonts w:asciiTheme="minorHAnsi" w:eastAsiaTheme="minorEastAsia" w:hAnsiTheme="minorHAnsi" w:cstheme="minorBidi"/>
                    <w:noProof/>
                    <w:sz w:val="22"/>
                    <w:szCs w:val="22"/>
                  </w:rPr>
                  <w:tab/>
                </w:r>
                <w:r w:rsidR="00AB1C8B" w:rsidRPr="00575F5F">
                  <w:rPr>
                    <w:rStyle w:val="Hyperlink"/>
                    <w:noProof/>
                  </w:rPr>
                  <w:delText>Skattecenter</w:delText>
                </w:r>
              </w:del>
              <w:ins w:id="822" w:author="Skat" w:date="2010-06-25T12:54:00Z">
                <w:r w:rsidRPr="00B303A9">
                  <w:rPr>
                    <w:rStyle w:val="Hyperlink"/>
                    <w:noProof/>
                  </w:rPr>
                  <w:t>20</w:t>
                </w:r>
                <w:r>
                  <w:rPr>
                    <w:rFonts w:asciiTheme="minorHAnsi" w:eastAsiaTheme="minorEastAsia" w:hAnsiTheme="minorHAnsi" w:cstheme="minorBidi"/>
                    <w:noProof/>
                    <w:sz w:val="22"/>
                    <w:szCs w:val="22"/>
                  </w:rPr>
                  <w:tab/>
                </w:r>
                <w:r w:rsidRPr="00B303A9">
                  <w:rPr>
                    <w:rStyle w:val="Hyperlink"/>
                    <w:noProof/>
                  </w:rPr>
                  <w:t>SikkerhedStillelse</w:t>
                </w:r>
              </w:ins>
              <w:r>
                <w:rPr>
                  <w:noProof/>
                  <w:webHidden/>
                </w:rPr>
                <w:tab/>
              </w:r>
              <w:r>
                <w:rPr>
                  <w:noProof/>
                  <w:webHidden/>
                </w:rPr>
                <w:fldChar w:fldCharType="begin"/>
              </w:r>
              <w:r>
                <w:rPr>
                  <w:noProof/>
                  <w:webHidden/>
                </w:rPr>
                <w:instrText xml:space="preserve"> PAGEREF _</w:instrText>
              </w:r>
              <w:del w:id="823" w:author="Skat" w:date="2010-06-25T12:54:00Z">
                <w:r w:rsidR="00AB1C8B">
                  <w:rPr>
                    <w:noProof/>
                    <w:webHidden/>
                  </w:rPr>
                  <w:delInstrText>Toc263947382</w:delInstrText>
                </w:r>
              </w:del>
              <w:ins w:id="824" w:author="Skat" w:date="2010-06-25T12:54:00Z">
                <w:r>
                  <w:rPr>
                    <w:noProof/>
                    <w:webHidden/>
                  </w:rPr>
                  <w:instrText>Toc265233915</w:instrText>
                </w:r>
              </w:ins>
              <w:r>
                <w:rPr>
                  <w:noProof/>
                  <w:webHidden/>
                </w:rPr>
                <w:instrText xml:space="preserve"> \h </w:instrText>
              </w:r>
              <w:r>
                <w:rPr>
                  <w:noProof/>
                  <w:webHidden/>
                </w:rPr>
              </w:r>
              <w:r>
                <w:rPr>
                  <w:noProof/>
                  <w:webHidden/>
                </w:rPr>
                <w:fldChar w:fldCharType="separate"/>
              </w:r>
              <w:r w:rsidR="006E18DF">
                <w:rPr>
                  <w:noProof/>
                  <w:webHidden/>
                </w:rPr>
                <w:t>121</w:t>
              </w:r>
              <w:r>
                <w:rPr>
                  <w:noProof/>
                  <w:webHidden/>
                </w:rPr>
                <w:fldChar w:fldCharType="end"/>
              </w:r>
              <w:r w:rsidRPr="00B303A9">
                <w:rPr>
                  <w:rStyle w:val="Hyperlink"/>
                  <w:rPrChange w:id="82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26" w:author="Skat" w:date="2010-06-25T12:54:00Z">
                    <w:rPr/>
                  </w:rPrChange>
                </w:rPr>
                <w:fldChar w:fldCharType="begin"/>
              </w:r>
              <w:ins w:id="827" w:author="Skat" w:date="2010-06-25T12:54:00Z">
                <w:r w:rsidRPr="00B303A9">
                  <w:rPr>
                    <w:rStyle w:val="Hyperlink"/>
                    <w:noProof/>
                  </w:rPr>
                  <w:instrText xml:space="preserve"> </w:instrText>
                </w:r>
              </w:ins>
              <w:r>
                <w:rPr>
                  <w:noProof/>
                </w:rPr>
                <w:instrText>HYPERLINK \l "_</w:instrText>
              </w:r>
              <w:del w:id="828" w:author="Skat" w:date="2010-06-25T12:54:00Z">
                <w:r w:rsidR="00786046">
                  <w:delInstrText>Toc263947383"</w:delInstrText>
                </w:r>
              </w:del>
              <w:ins w:id="829" w:author="Skat" w:date="2010-06-25T12:54:00Z">
                <w:r>
                  <w:rPr>
                    <w:noProof/>
                  </w:rPr>
                  <w:instrText>Toc265233916"</w:instrText>
                </w:r>
                <w:r w:rsidRPr="00B303A9">
                  <w:rPr>
                    <w:rStyle w:val="Hyperlink"/>
                    <w:noProof/>
                  </w:rPr>
                  <w:instrText xml:space="preserve"> </w:instrText>
                </w:r>
                <w:r w:rsidRPr="00B303A9">
                  <w:rPr>
                    <w:rStyle w:val="Hyperlink"/>
                    <w:noProof/>
                  </w:rPr>
                </w:r>
              </w:ins>
              <w:r w:rsidRPr="00B303A9">
                <w:rPr>
                  <w:rStyle w:val="Hyperlink"/>
                  <w:rPrChange w:id="830" w:author="Skat" w:date="2010-06-25T12:54:00Z">
                    <w:rPr/>
                  </w:rPrChange>
                </w:rPr>
                <w:fldChar w:fldCharType="separate"/>
              </w:r>
              <w:del w:id="831" w:author="Skat" w:date="2010-06-25T12:54:00Z">
                <w:r w:rsidR="00AB1C8B" w:rsidRPr="00575F5F">
                  <w:rPr>
                    <w:rStyle w:val="Hyperlink"/>
                    <w:noProof/>
                  </w:rPr>
                  <w:delText>6.24</w:delText>
                </w:r>
                <w:r w:rsidR="00AB1C8B">
                  <w:rPr>
                    <w:rFonts w:asciiTheme="minorHAnsi" w:eastAsiaTheme="minorEastAsia" w:hAnsiTheme="minorHAnsi" w:cstheme="minorBidi"/>
                    <w:noProof/>
                    <w:sz w:val="22"/>
                    <w:szCs w:val="22"/>
                  </w:rPr>
                  <w:tab/>
                </w:r>
                <w:r w:rsidR="00AB1C8B" w:rsidRPr="00575F5F">
                  <w:rPr>
                    <w:rStyle w:val="Hyperlink"/>
                    <w:noProof/>
                  </w:rPr>
                  <w:delText>UdenlandskPerson</w:delText>
                </w:r>
                <w:r w:rsidR="00AB1C8B">
                  <w:rPr>
                    <w:noProof/>
                    <w:webHidden/>
                  </w:rPr>
                  <w:tab/>
                </w:r>
              </w:del>
              <w:ins w:id="832" w:author="Skat" w:date="2010-06-25T12:54:00Z">
                <w:r w:rsidRPr="00B303A9">
                  <w:rPr>
                    <w:rStyle w:val="Hyperlink"/>
                    <w:noProof/>
                  </w:rPr>
                  <w:t>6.21</w:t>
                </w:r>
                <w:r>
                  <w:rPr>
                    <w:rFonts w:asciiTheme="minorHAnsi" w:eastAsiaTheme="minorEastAsia" w:hAnsiTheme="minorHAnsi" w:cstheme="minorBidi"/>
                    <w:noProof/>
                    <w:sz w:val="22"/>
                    <w:szCs w:val="22"/>
                  </w:rPr>
                  <w:tab/>
                </w:r>
                <w:r w:rsidRPr="00B303A9">
                  <w:rPr>
                    <w:rStyle w:val="Hyperlink"/>
                    <w:noProof/>
                  </w:rPr>
                  <w:t>SikkerhedStillelseType</w:t>
                </w:r>
                <w:r>
                  <w:rPr>
                    <w:noProof/>
                    <w:webHidden/>
                  </w:rPr>
                  <w:tab/>
                </w:r>
              </w:ins>
              <w:r>
                <w:rPr>
                  <w:noProof/>
                  <w:webHidden/>
                </w:rPr>
                <w:fldChar w:fldCharType="begin"/>
              </w:r>
              <w:r>
                <w:rPr>
                  <w:noProof/>
                  <w:webHidden/>
                </w:rPr>
                <w:instrText xml:space="preserve"> PAGEREF _</w:instrText>
              </w:r>
              <w:del w:id="833" w:author="Skat" w:date="2010-06-25T12:54:00Z">
                <w:r w:rsidR="00AB1C8B">
                  <w:rPr>
                    <w:noProof/>
                    <w:webHidden/>
                  </w:rPr>
                  <w:delInstrText>Toc263947383</w:delInstrText>
                </w:r>
              </w:del>
              <w:ins w:id="834" w:author="Skat" w:date="2010-06-25T12:54:00Z">
                <w:r>
                  <w:rPr>
                    <w:noProof/>
                    <w:webHidden/>
                  </w:rPr>
                  <w:instrText>Toc265233916</w:instrText>
                </w:r>
              </w:ins>
              <w:r>
                <w:rPr>
                  <w:noProof/>
                  <w:webHidden/>
                </w:rPr>
                <w:instrText xml:space="preserve"> \h </w:instrText>
              </w:r>
              <w:r>
                <w:rPr>
                  <w:noProof/>
                  <w:webHidden/>
                </w:rPr>
              </w:r>
              <w:r>
                <w:rPr>
                  <w:noProof/>
                  <w:webHidden/>
                </w:rPr>
                <w:fldChar w:fldCharType="separate"/>
              </w:r>
              <w:r w:rsidR="006E18DF">
                <w:rPr>
                  <w:noProof/>
                  <w:webHidden/>
                </w:rPr>
                <w:t>122</w:t>
              </w:r>
              <w:r>
                <w:rPr>
                  <w:noProof/>
                  <w:webHidden/>
                </w:rPr>
                <w:fldChar w:fldCharType="end"/>
              </w:r>
              <w:r w:rsidRPr="00B303A9">
                <w:rPr>
                  <w:rStyle w:val="Hyperlink"/>
                  <w:rPrChange w:id="83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36" w:author="Skat" w:date="2010-06-25T12:54:00Z">
                    <w:rPr/>
                  </w:rPrChange>
                </w:rPr>
                <w:fldChar w:fldCharType="begin"/>
              </w:r>
              <w:ins w:id="837" w:author="Skat" w:date="2010-06-25T12:54:00Z">
                <w:r w:rsidRPr="00B303A9">
                  <w:rPr>
                    <w:rStyle w:val="Hyperlink"/>
                    <w:noProof/>
                  </w:rPr>
                  <w:instrText xml:space="preserve"> </w:instrText>
                </w:r>
              </w:ins>
              <w:r>
                <w:rPr>
                  <w:noProof/>
                </w:rPr>
                <w:instrText>HYPERLINK \l "_</w:instrText>
              </w:r>
              <w:del w:id="838" w:author="Skat" w:date="2010-06-25T12:54:00Z">
                <w:r w:rsidR="00786046">
                  <w:delInstrText>Toc263947384"</w:delInstrText>
                </w:r>
              </w:del>
              <w:ins w:id="839" w:author="Skat" w:date="2010-06-25T12:54:00Z">
                <w:r>
                  <w:rPr>
                    <w:noProof/>
                  </w:rPr>
                  <w:instrText>Toc265233917"</w:instrText>
                </w:r>
                <w:r w:rsidRPr="00B303A9">
                  <w:rPr>
                    <w:rStyle w:val="Hyperlink"/>
                    <w:noProof/>
                  </w:rPr>
                  <w:instrText xml:space="preserve"> </w:instrText>
                </w:r>
                <w:r w:rsidRPr="00B303A9">
                  <w:rPr>
                    <w:rStyle w:val="Hyperlink"/>
                    <w:noProof/>
                  </w:rPr>
                </w:r>
              </w:ins>
              <w:r w:rsidRPr="00B303A9">
                <w:rPr>
                  <w:rStyle w:val="Hyperlink"/>
                  <w:rPrChange w:id="840" w:author="Skat" w:date="2010-06-25T12:54:00Z">
                    <w:rPr/>
                  </w:rPrChange>
                </w:rPr>
                <w:fldChar w:fldCharType="separate"/>
              </w:r>
              <w:r w:rsidRPr="00B303A9">
                <w:rPr>
                  <w:rStyle w:val="Hyperlink"/>
                  <w:noProof/>
                </w:rPr>
                <w:t>6.</w:t>
              </w:r>
              <w:del w:id="841" w:author="Skat" w:date="2010-06-25T12:54:00Z">
                <w:r w:rsidR="00AB1C8B" w:rsidRPr="00575F5F">
                  <w:rPr>
                    <w:rStyle w:val="Hyperlink"/>
                    <w:noProof/>
                  </w:rPr>
                  <w:delText>25</w:delText>
                </w:r>
                <w:r w:rsidR="00AB1C8B">
                  <w:rPr>
                    <w:rFonts w:asciiTheme="minorHAnsi" w:eastAsiaTheme="minorEastAsia" w:hAnsiTheme="minorHAnsi" w:cstheme="minorBidi"/>
                    <w:noProof/>
                    <w:sz w:val="22"/>
                    <w:szCs w:val="22"/>
                  </w:rPr>
                  <w:tab/>
                </w:r>
                <w:r w:rsidR="00AB1C8B" w:rsidRPr="00575F5F">
                  <w:rPr>
                    <w:rStyle w:val="Hyperlink"/>
                    <w:noProof/>
                  </w:rPr>
                  <w:delText>UdenlandskVirksomhed</w:delText>
                </w:r>
              </w:del>
              <w:ins w:id="842" w:author="Skat" w:date="2010-06-25T12:54:00Z">
                <w:r w:rsidRPr="00B303A9">
                  <w:rPr>
                    <w:rStyle w:val="Hyperlink"/>
                    <w:noProof/>
                  </w:rPr>
                  <w:t>22</w:t>
                </w:r>
                <w:r>
                  <w:rPr>
                    <w:rFonts w:asciiTheme="minorHAnsi" w:eastAsiaTheme="minorEastAsia" w:hAnsiTheme="minorHAnsi" w:cstheme="minorBidi"/>
                    <w:noProof/>
                    <w:sz w:val="22"/>
                    <w:szCs w:val="22"/>
                  </w:rPr>
                  <w:tab/>
                </w:r>
                <w:r w:rsidRPr="00B303A9">
                  <w:rPr>
                    <w:rStyle w:val="Hyperlink"/>
                    <w:noProof/>
                  </w:rPr>
                  <w:t>SikkerhedStiller</w:t>
                </w:r>
              </w:ins>
              <w:r>
                <w:rPr>
                  <w:noProof/>
                  <w:webHidden/>
                </w:rPr>
                <w:tab/>
              </w:r>
              <w:r>
                <w:rPr>
                  <w:noProof/>
                  <w:webHidden/>
                </w:rPr>
                <w:fldChar w:fldCharType="begin"/>
              </w:r>
              <w:r>
                <w:rPr>
                  <w:noProof/>
                  <w:webHidden/>
                </w:rPr>
                <w:instrText xml:space="preserve"> PAGEREF _</w:instrText>
              </w:r>
              <w:del w:id="843" w:author="Skat" w:date="2010-06-25T12:54:00Z">
                <w:r w:rsidR="00AB1C8B">
                  <w:rPr>
                    <w:noProof/>
                    <w:webHidden/>
                  </w:rPr>
                  <w:delInstrText>Toc263947384</w:delInstrText>
                </w:r>
              </w:del>
              <w:ins w:id="844" w:author="Skat" w:date="2010-06-25T12:54:00Z">
                <w:r>
                  <w:rPr>
                    <w:noProof/>
                    <w:webHidden/>
                  </w:rPr>
                  <w:instrText>Toc265233917</w:instrText>
                </w:r>
              </w:ins>
              <w:r>
                <w:rPr>
                  <w:noProof/>
                  <w:webHidden/>
                </w:rPr>
                <w:instrText xml:space="preserve"> \h </w:instrText>
              </w:r>
              <w:r>
                <w:rPr>
                  <w:noProof/>
                  <w:webHidden/>
                </w:rPr>
              </w:r>
              <w:r>
                <w:rPr>
                  <w:noProof/>
                  <w:webHidden/>
                </w:rPr>
                <w:fldChar w:fldCharType="separate"/>
              </w:r>
              <w:r w:rsidR="006E18DF">
                <w:rPr>
                  <w:noProof/>
                  <w:webHidden/>
                </w:rPr>
                <w:t>123</w:t>
              </w:r>
              <w:r>
                <w:rPr>
                  <w:noProof/>
                  <w:webHidden/>
                </w:rPr>
                <w:fldChar w:fldCharType="end"/>
              </w:r>
              <w:r w:rsidRPr="00B303A9">
                <w:rPr>
                  <w:rStyle w:val="Hyperlink"/>
                  <w:rPrChange w:id="84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46" w:author="Skat" w:date="2010-06-25T12:54:00Z">
                    <w:rPr/>
                  </w:rPrChange>
                </w:rPr>
                <w:fldChar w:fldCharType="begin"/>
              </w:r>
              <w:ins w:id="847" w:author="Skat" w:date="2010-06-25T12:54:00Z">
                <w:r w:rsidRPr="00B303A9">
                  <w:rPr>
                    <w:rStyle w:val="Hyperlink"/>
                    <w:noProof/>
                  </w:rPr>
                  <w:instrText xml:space="preserve"> </w:instrText>
                </w:r>
              </w:ins>
              <w:r>
                <w:rPr>
                  <w:noProof/>
                </w:rPr>
                <w:instrText>HYPERLINK \l "_</w:instrText>
              </w:r>
              <w:del w:id="848" w:author="Skat" w:date="2010-06-25T12:54:00Z">
                <w:r w:rsidR="00786046">
                  <w:delInstrText>Toc263947385"</w:delInstrText>
                </w:r>
              </w:del>
              <w:ins w:id="849" w:author="Skat" w:date="2010-06-25T12:54:00Z">
                <w:r>
                  <w:rPr>
                    <w:noProof/>
                  </w:rPr>
                  <w:instrText>Toc265233918"</w:instrText>
                </w:r>
                <w:r w:rsidRPr="00B303A9">
                  <w:rPr>
                    <w:rStyle w:val="Hyperlink"/>
                    <w:noProof/>
                  </w:rPr>
                  <w:instrText xml:space="preserve"> </w:instrText>
                </w:r>
                <w:r w:rsidRPr="00B303A9">
                  <w:rPr>
                    <w:rStyle w:val="Hyperlink"/>
                    <w:noProof/>
                  </w:rPr>
                </w:r>
              </w:ins>
              <w:r w:rsidRPr="00B303A9">
                <w:rPr>
                  <w:rStyle w:val="Hyperlink"/>
                  <w:rPrChange w:id="850" w:author="Skat" w:date="2010-06-25T12:54:00Z">
                    <w:rPr/>
                  </w:rPrChange>
                </w:rPr>
                <w:fldChar w:fldCharType="separate"/>
              </w:r>
              <w:r w:rsidRPr="00B303A9">
                <w:rPr>
                  <w:rStyle w:val="Hyperlink"/>
                  <w:noProof/>
                </w:rPr>
                <w:t>6.</w:t>
              </w:r>
              <w:del w:id="851" w:author="Skat" w:date="2010-06-25T12:54:00Z">
                <w:r w:rsidR="00AB1C8B" w:rsidRPr="00575F5F">
                  <w:rPr>
                    <w:rStyle w:val="Hyperlink"/>
                    <w:noProof/>
                  </w:rPr>
                  <w:delText>26</w:delText>
                </w:r>
                <w:r w:rsidR="00AB1C8B">
                  <w:rPr>
                    <w:rFonts w:asciiTheme="minorHAnsi" w:eastAsiaTheme="minorEastAsia" w:hAnsiTheme="minorHAnsi" w:cstheme="minorBidi"/>
                    <w:noProof/>
                    <w:sz w:val="22"/>
                    <w:szCs w:val="22"/>
                  </w:rPr>
                  <w:tab/>
                </w:r>
                <w:r w:rsidR="00AB1C8B" w:rsidRPr="00575F5F">
                  <w:rPr>
                    <w:rStyle w:val="Hyperlink"/>
                    <w:noProof/>
                  </w:rPr>
                  <w:delText>Virksomhed</w:delText>
                </w:r>
              </w:del>
              <w:ins w:id="852" w:author="Skat" w:date="2010-06-25T12:54:00Z">
                <w:r w:rsidRPr="00B303A9">
                  <w:rPr>
                    <w:rStyle w:val="Hyperlink"/>
                    <w:noProof/>
                  </w:rPr>
                  <w:t>23</w:t>
                </w:r>
                <w:r>
                  <w:rPr>
                    <w:rFonts w:asciiTheme="minorHAnsi" w:eastAsiaTheme="minorEastAsia" w:hAnsiTheme="minorHAnsi" w:cstheme="minorBidi"/>
                    <w:noProof/>
                    <w:sz w:val="22"/>
                    <w:szCs w:val="22"/>
                  </w:rPr>
                  <w:tab/>
                </w:r>
                <w:r w:rsidRPr="00B303A9">
                  <w:rPr>
                    <w:rStyle w:val="Hyperlink"/>
                    <w:noProof/>
                  </w:rPr>
                  <w:t>Skattecenter</w:t>
                </w:r>
              </w:ins>
              <w:r>
                <w:rPr>
                  <w:noProof/>
                  <w:webHidden/>
                </w:rPr>
                <w:tab/>
              </w:r>
              <w:r>
                <w:rPr>
                  <w:noProof/>
                  <w:webHidden/>
                </w:rPr>
                <w:fldChar w:fldCharType="begin"/>
              </w:r>
              <w:r>
                <w:rPr>
                  <w:noProof/>
                  <w:webHidden/>
                </w:rPr>
                <w:instrText xml:space="preserve"> PAGEREF _</w:instrText>
              </w:r>
              <w:del w:id="853" w:author="Skat" w:date="2010-06-25T12:54:00Z">
                <w:r w:rsidR="00AB1C8B">
                  <w:rPr>
                    <w:noProof/>
                    <w:webHidden/>
                  </w:rPr>
                  <w:delInstrText>Toc263947385</w:delInstrText>
                </w:r>
              </w:del>
              <w:ins w:id="854" w:author="Skat" w:date="2010-06-25T12:54:00Z">
                <w:r>
                  <w:rPr>
                    <w:noProof/>
                    <w:webHidden/>
                  </w:rPr>
                  <w:instrText>Toc265233918</w:instrText>
                </w:r>
              </w:ins>
              <w:r>
                <w:rPr>
                  <w:noProof/>
                  <w:webHidden/>
                </w:rPr>
                <w:instrText xml:space="preserve"> \h </w:instrText>
              </w:r>
              <w:r>
                <w:rPr>
                  <w:noProof/>
                  <w:webHidden/>
                </w:rPr>
              </w:r>
              <w:r>
                <w:rPr>
                  <w:noProof/>
                  <w:webHidden/>
                </w:rPr>
                <w:fldChar w:fldCharType="separate"/>
              </w:r>
              <w:r w:rsidR="006E18DF">
                <w:rPr>
                  <w:noProof/>
                  <w:webHidden/>
                </w:rPr>
                <w:t>124</w:t>
              </w:r>
              <w:r>
                <w:rPr>
                  <w:noProof/>
                  <w:webHidden/>
                </w:rPr>
                <w:fldChar w:fldCharType="end"/>
              </w:r>
              <w:r w:rsidRPr="00B303A9">
                <w:rPr>
                  <w:rStyle w:val="Hyperlink"/>
                  <w:rPrChange w:id="85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56" w:author="Skat" w:date="2010-06-25T12:54:00Z">
                    <w:rPr/>
                  </w:rPrChange>
                </w:rPr>
                <w:fldChar w:fldCharType="begin"/>
              </w:r>
              <w:ins w:id="857" w:author="Skat" w:date="2010-06-25T12:54:00Z">
                <w:r w:rsidRPr="00B303A9">
                  <w:rPr>
                    <w:rStyle w:val="Hyperlink"/>
                    <w:noProof/>
                  </w:rPr>
                  <w:instrText xml:space="preserve"> </w:instrText>
                </w:r>
              </w:ins>
              <w:r>
                <w:rPr>
                  <w:noProof/>
                </w:rPr>
                <w:instrText>HYPERLINK \l "_</w:instrText>
              </w:r>
              <w:del w:id="858" w:author="Skat" w:date="2010-06-25T12:54:00Z">
                <w:r w:rsidR="00786046">
                  <w:delInstrText>Toc263947386"</w:delInstrText>
                </w:r>
              </w:del>
              <w:ins w:id="859" w:author="Skat" w:date="2010-06-25T12:54:00Z">
                <w:r>
                  <w:rPr>
                    <w:noProof/>
                  </w:rPr>
                  <w:instrText>Toc265233919"</w:instrText>
                </w:r>
                <w:r w:rsidRPr="00B303A9">
                  <w:rPr>
                    <w:rStyle w:val="Hyperlink"/>
                    <w:noProof/>
                  </w:rPr>
                  <w:instrText xml:space="preserve"> </w:instrText>
                </w:r>
                <w:r w:rsidRPr="00B303A9">
                  <w:rPr>
                    <w:rStyle w:val="Hyperlink"/>
                    <w:noProof/>
                  </w:rPr>
                </w:r>
              </w:ins>
              <w:r w:rsidRPr="00B303A9">
                <w:rPr>
                  <w:rStyle w:val="Hyperlink"/>
                  <w:rPrChange w:id="860" w:author="Skat" w:date="2010-06-25T12:54:00Z">
                    <w:rPr/>
                  </w:rPrChange>
                </w:rPr>
                <w:fldChar w:fldCharType="separate"/>
              </w:r>
              <w:del w:id="861" w:author="Skat" w:date="2010-06-25T12:54:00Z">
                <w:r w:rsidR="00AB1C8B" w:rsidRPr="00575F5F">
                  <w:rPr>
                    <w:rStyle w:val="Hyperlink"/>
                    <w:noProof/>
                  </w:rPr>
                  <w:delText>6.27</w:delText>
                </w:r>
                <w:r w:rsidR="00AB1C8B">
                  <w:rPr>
                    <w:rFonts w:asciiTheme="minorHAnsi" w:eastAsiaTheme="minorEastAsia" w:hAnsiTheme="minorHAnsi" w:cstheme="minorBidi"/>
                    <w:noProof/>
                    <w:sz w:val="22"/>
                    <w:szCs w:val="22"/>
                  </w:rPr>
                  <w:tab/>
                </w:r>
                <w:r w:rsidR="00AB1C8B" w:rsidRPr="00575F5F">
                  <w:rPr>
                    <w:rStyle w:val="Hyperlink"/>
                    <w:noProof/>
                  </w:rPr>
                  <w:delText>VirksomhedStatusForhold</w:delText>
                </w:r>
                <w:r w:rsidR="00AB1C8B">
                  <w:rPr>
                    <w:noProof/>
                    <w:webHidden/>
                  </w:rPr>
                  <w:tab/>
                </w:r>
              </w:del>
              <w:ins w:id="862" w:author="Skat" w:date="2010-06-25T12:54:00Z">
                <w:r w:rsidRPr="00B303A9">
                  <w:rPr>
                    <w:rStyle w:val="Hyperlink"/>
                    <w:noProof/>
                  </w:rPr>
                  <w:t>6.24</w:t>
                </w:r>
                <w:r>
                  <w:rPr>
                    <w:rFonts w:asciiTheme="minorHAnsi" w:eastAsiaTheme="minorEastAsia" w:hAnsiTheme="minorHAnsi" w:cstheme="minorBidi"/>
                    <w:noProof/>
                    <w:sz w:val="22"/>
                    <w:szCs w:val="22"/>
                  </w:rPr>
                  <w:tab/>
                </w:r>
                <w:r w:rsidRPr="00B303A9">
                  <w:rPr>
                    <w:rStyle w:val="Hyperlink"/>
                    <w:noProof/>
                  </w:rPr>
                  <w:t>UdenlandskPerson</w:t>
                </w:r>
                <w:r>
                  <w:rPr>
                    <w:noProof/>
                    <w:webHidden/>
                  </w:rPr>
                  <w:tab/>
                </w:r>
              </w:ins>
              <w:r>
                <w:rPr>
                  <w:noProof/>
                  <w:webHidden/>
                </w:rPr>
                <w:fldChar w:fldCharType="begin"/>
              </w:r>
              <w:r>
                <w:rPr>
                  <w:noProof/>
                  <w:webHidden/>
                </w:rPr>
                <w:instrText xml:space="preserve"> PAGEREF _</w:instrText>
              </w:r>
              <w:del w:id="863" w:author="Skat" w:date="2010-06-25T12:54:00Z">
                <w:r w:rsidR="00AB1C8B">
                  <w:rPr>
                    <w:noProof/>
                    <w:webHidden/>
                  </w:rPr>
                  <w:delInstrText>Toc263947386</w:delInstrText>
                </w:r>
              </w:del>
              <w:ins w:id="864" w:author="Skat" w:date="2010-06-25T12:54:00Z">
                <w:r>
                  <w:rPr>
                    <w:noProof/>
                    <w:webHidden/>
                  </w:rPr>
                  <w:instrText>Toc265233919</w:instrText>
                </w:r>
              </w:ins>
              <w:r>
                <w:rPr>
                  <w:noProof/>
                  <w:webHidden/>
                </w:rPr>
                <w:instrText xml:space="preserve"> \h </w:instrText>
              </w:r>
              <w:r>
                <w:rPr>
                  <w:noProof/>
                  <w:webHidden/>
                </w:rPr>
              </w:r>
              <w:r>
                <w:rPr>
                  <w:noProof/>
                  <w:webHidden/>
                </w:rPr>
                <w:fldChar w:fldCharType="separate"/>
              </w:r>
              <w:r w:rsidR="006E18DF">
                <w:rPr>
                  <w:noProof/>
                  <w:webHidden/>
                </w:rPr>
                <w:t>126</w:t>
              </w:r>
              <w:r>
                <w:rPr>
                  <w:noProof/>
                  <w:webHidden/>
                </w:rPr>
                <w:fldChar w:fldCharType="end"/>
              </w:r>
              <w:r w:rsidRPr="00B303A9">
                <w:rPr>
                  <w:rStyle w:val="Hyperlink"/>
                  <w:rPrChange w:id="86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866" w:author="Skat" w:date="2010-06-25T12:54:00Z">
                    <w:rPr/>
                  </w:rPrChange>
                </w:rPr>
                <w:fldChar w:fldCharType="begin"/>
              </w:r>
              <w:ins w:id="867" w:author="Skat" w:date="2010-06-25T12:54:00Z">
                <w:r w:rsidRPr="00B303A9">
                  <w:rPr>
                    <w:rStyle w:val="Hyperlink"/>
                    <w:noProof/>
                  </w:rPr>
                  <w:instrText xml:space="preserve"> </w:instrText>
                </w:r>
              </w:ins>
              <w:r>
                <w:rPr>
                  <w:noProof/>
                </w:rPr>
                <w:instrText>HYPERLINK \l "_</w:instrText>
              </w:r>
              <w:del w:id="868" w:author="Skat" w:date="2010-06-25T12:54:00Z">
                <w:r w:rsidR="00786046">
                  <w:delInstrText>Toc263947387"</w:delInstrText>
                </w:r>
              </w:del>
              <w:ins w:id="869" w:author="Skat" w:date="2010-06-25T12:54:00Z">
                <w:r>
                  <w:rPr>
                    <w:noProof/>
                  </w:rPr>
                  <w:instrText>Toc265233920"</w:instrText>
                </w:r>
                <w:r w:rsidRPr="00B303A9">
                  <w:rPr>
                    <w:rStyle w:val="Hyperlink"/>
                    <w:noProof/>
                  </w:rPr>
                  <w:instrText xml:space="preserve"> </w:instrText>
                </w:r>
                <w:r w:rsidRPr="00B303A9">
                  <w:rPr>
                    <w:rStyle w:val="Hyperlink"/>
                    <w:noProof/>
                  </w:rPr>
                </w:r>
              </w:ins>
              <w:r w:rsidRPr="00B303A9">
                <w:rPr>
                  <w:rStyle w:val="Hyperlink"/>
                  <w:rPrChange w:id="870" w:author="Skat" w:date="2010-06-25T12:54:00Z">
                    <w:rPr/>
                  </w:rPrChange>
                </w:rPr>
                <w:fldChar w:fldCharType="separate"/>
              </w:r>
              <w:r w:rsidRPr="00B303A9">
                <w:rPr>
                  <w:rStyle w:val="Hyperlink"/>
                  <w:noProof/>
                </w:rPr>
                <w:t>6.</w:t>
              </w:r>
              <w:del w:id="871" w:author="Skat" w:date="2010-06-25T12:54:00Z">
                <w:r w:rsidR="00AB1C8B" w:rsidRPr="00575F5F">
                  <w:rPr>
                    <w:rStyle w:val="Hyperlink"/>
                    <w:noProof/>
                  </w:rPr>
                  <w:delText>28</w:delText>
                </w:r>
                <w:r w:rsidR="00AB1C8B">
                  <w:rPr>
                    <w:rFonts w:asciiTheme="minorHAnsi" w:eastAsiaTheme="minorEastAsia" w:hAnsiTheme="minorHAnsi" w:cstheme="minorBidi"/>
                    <w:noProof/>
                    <w:sz w:val="22"/>
                    <w:szCs w:val="22"/>
                  </w:rPr>
                  <w:tab/>
                </w:r>
                <w:r w:rsidR="00AB1C8B" w:rsidRPr="00575F5F">
                  <w:rPr>
                    <w:rStyle w:val="Hyperlink"/>
                    <w:noProof/>
                  </w:rPr>
                  <w:delText>VirksomhedStatusType</w:delText>
                </w:r>
              </w:del>
              <w:ins w:id="872" w:author="Skat" w:date="2010-06-25T12:54:00Z">
                <w:r w:rsidRPr="00B303A9">
                  <w:rPr>
                    <w:rStyle w:val="Hyperlink"/>
                    <w:noProof/>
                  </w:rPr>
                  <w:t>25</w:t>
                </w:r>
                <w:r>
                  <w:rPr>
                    <w:rFonts w:asciiTheme="minorHAnsi" w:eastAsiaTheme="minorEastAsia" w:hAnsiTheme="minorHAnsi" w:cstheme="minorBidi"/>
                    <w:noProof/>
                    <w:sz w:val="22"/>
                    <w:szCs w:val="22"/>
                  </w:rPr>
                  <w:tab/>
                </w:r>
                <w:r w:rsidRPr="00B303A9">
                  <w:rPr>
                    <w:rStyle w:val="Hyperlink"/>
                    <w:noProof/>
                  </w:rPr>
                  <w:t>UdenlandskVirksomhed</w:t>
                </w:r>
              </w:ins>
              <w:r>
                <w:rPr>
                  <w:noProof/>
                  <w:webHidden/>
                </w:rPr>
                <w:tab/>
              </w:r>
              <w:r>
                <w:rPr>
                  <w:noProof/>
                  <w:webHidden/>
                </w:rPr>
                <w:fldChar w:fldCharType="begin"/>
              </w:r>
              <w:r>
                <w:rPr>
                  <w:noProof/>
                  <w:webHidden/>
                </w:rPr>
                <w:instrText xml:space="preserve"> PAGEREF _</w:instrText>
              </w:r>
              <w:del w:id="873" w:author="Skat" w:date="2010-06-25T12:54:00Z">
                <w:r w:rsidR="00AB1C8B">
                  <w:rPr>
                    <w:noProof/>
                    <w:webHidden/>
                  </w:rPr>
                  <w:delInstrText>Toc263947387</w:delInstrText>
                </w:r>
              </w:del>
              <w:ins w:id="874" w:author="Skat" w:date="2010-06-25T12:54:00Z">
                <w:r>
                  <w:rPr>
                    <w:noProof/>
                    <w:webHidden/>
                  </w:rPr>
                  <w:instrText>Toc265233920</w:instrText>
                </w:r>
              </w:ins>
              <w:r>
                <w:rPr>
                  <w:noProof/>
                  <w:webHidden/>
                </w:rPr>
                <w:instrText xml:space="preserve"> \h </w:instrText>
              </w:r>
              <w:r>
                <w:rPr>
                  <w:noProof/>
                  <w:webHidden/>
                </w:rPr>
              </w:r>
              <w:r>
                <w:rPr>
                  <w:noProof/>
                  <w:webHidden/>
                </w:rPr>
                <w:fldChar w:fldCharType="separate"/>
              </w:r>
              <w:r w:rsidR="006E18DF">
                <w:rPr>
                  <w:noProof/>
                  <w:webHidden/>
                </w:rPr>
                <w:t>127</w:t>
              </w:r>
              <w:r>
                <w:rPr>
                  <w:noProof/>
                  <w:webHidden/>
                </w:rPr>
                <w:fldChar w:fldCharType="end"/>
              </w:r>
              <w:r w:rsidRPr="00B303A9">
                <w:rPr>
                  <w:rStyle w:val="Hyperlink"/>
                  <w:rPrChange w:id="87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876" w:author="Skat" w:date="2010-06-25T12:54:00Z">
                  <w:pPr>
                    <w:pStyle w:val="Indholdsfortegnelse1"/>
                    <w:tabs>
                      <w:tab w:val="left" w:pos="440"/>
                      <w:tab w:val="right" w:leader="dot" w:pos="10705"/>
                    </w:tabs>
                  </w:pPr>
                </w:pPrChange>
              </w:pPr>
              <w:r w:rsidRPr="00B303A9">
                <w:rPr>
                  <w:rStyle w:val="Hyperlink"/>
                  <w:rPrChange w:id="877" w:author="Skat" w:date="2010-06-25T12:54:00Z">
                    <w:rPr/>
                  </w:rPrChange>
                </w:rPr>
                <w:fldChar w:fldCharType="begin"/>
              </w:r>
              <w:ins w:id="878" w:author="Skat" w:date="2010-06-25T12:54:00Z">
                <w:r w:rsidRPr="00B303A9">
                  <w:rPr>
                    <w:rStyle w:val="Hyperlink"/>
                    <w:noProof/>
                  </w:rPr>
                  <w:instrText xml:space="preserve"> </w:instrText>
                </w:r>
              </w:ins>
              <w:r>
                <w:rPr>
                  <w:noProof/>
                </w:rPr>
                <w:instrText>HYPERLINK \l "_</w:instrText>
              </w:r>
              <w:del w:id="879" w:author="Skat" w:date="2010-06-25T12:54:00Z">
                <w:r w:rsidR="00786046">
                  <w:delInstrText>Toc263947388"</w:delInstrText>
                </w:r>
              </w:del>
              <w:ins w:id="880" w:author="Skat" w:date="2010-06-25T12:54:00Z">
                <w:r>
                  <w:rPr>
                    <w:noProof/>
                  </w:rPr>
                  <w:instrText>Toc265233921"</w:instrText>
                </w:r>
                <w:r w:rsidRPr="00B303A9">
                  <w:rPr>
                    <w:rStyle w:val="Hyperlink"/>
                    <w:noProof/>
                  </w:rPr>
                  <w:instrText xml:space="preserve"> </w:instrText>
                </w:r>
                <w:r w:rsidRPr="00B303A9">
                  <w:rPr>
                    <w:rStyle w:val="Hyperlink"/>
                    <w:noProof/>
                  </w:rPr>
                </w:r>
              </w:ins>
              <w:r w:rsidRPr="00B303A9">
                <w:rPr>
                  <w:rStyle w:val="Hyperlink"/>
                  <w:rPrChange w:id="881" w:author="Skat" w:date="2010-06-25T12:54:00Z">
                    <w:rPr/>
                  </w:rPrChange>
                </w:rPr>
                <w:fldChar w:fldCharType="separate"/>
              </w:r>
              <w:del w:id="882"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DMO Udbetaling</w:delText>
                </w:r>
                <w:r w:rsidR="00AB1C8B">
                  <w:rPr>
                    <w:noProof/>
                    <w:webHidden/>
                  </w:rPr>
                  <w:tab/>
                </w:r>
              </w:del>
              <w:ins w:id="883" w:author="Skat" w:date="2010-06-25T12:54:00Z">
                <w:r w:rsidRPr="00B303A9">
                  <w:rPr>
                    <w:rStyle w:val="Hyperlink"/>
                    <w:noProof/>
                  </w:rPr>
                  <w:t>6.26</w:t>
                </w:r>
                <w:r>
                  <w:rPr>
                    <w:rFonts w:asciiTheme="minorHAnsi" w:eastAsiaTheme="minorEastAsia" w:hAnsiTheme="minorHAnsi" w:cstheme="minorBidi"/>
                    <w:noProof/>
                    <w:sz w:val="22"/>
                    <w:szCs w:val="22"/>
                  </w:rPr>
                  <w:tab/>
                </w:r>
                <w:r w:rsidRPr="00B303A9">
                  <w:rPr>
                    <w:rStyle w:val="Hyperlink"/>
                    <w:noProof/>
                  </w:rPr>
                  <w:t>Virksomhed</w:t>
                </w:r>
                <w:r>
                  <w:rPr>
                    <w:noProof/>
                    <w:webHidden/>
                  </w:rPr>
                  <w:tab/>
                </w:r>
              </w:ins>
              <w:r>
                <w:rPr>
                  <w:noProof/>
                  <w:webHidden/>
                </w:rPr>
                <w:fldChar w:fldCharType="begin"/>
              </w:r>
              <w:r>
                <w:rPr>
                  <w:noProof/>
                  <w:webHidden/>
                </w:rPr>
                <w:instrText xml:space="preserve"> PAGEREF _</w:instrText>
              </w:r>
              <w:del w:id="884" w:author="Skat" w:date="2010-06-25T12:54:00Z">
                <w:r w:rsidR="00AB1C8B">
                  <w:rPr>
                    <w:noProof/>
                    <w:webHidden/>
                  </w:rPr>
                  <w:delInstrText>Toc263947388</w:delInstrText>
                </w:r>
              </w:del>
              <w:ins w:id="885" w:author="Skat" w:date="2010-06-25T12:54:00Z">
                <w:r>
                  <w:rPr>
                    <w:noProof/>
                    <w:webHidden/>
                  </w:rPr>
                  <w:instrText>Toc265233921</w:instrText>
                </w:r>
              </w:ins>
              <w:r>
                <w:rPr>
                  <w:noProof/>
                  <w:webHidden/>
                </w:rPr>
                <w:instrText xml:space="preserve"> \h </w:instrText>
              </w:r>
              <w:r>
                <w:rPr>
                  <w:noProof/>
                  <w:webHidden/>
                </w:rPr>
              </w:r>
              <w:r>
                <w:rPr>
                  <w:noProof/>
                  <w:webHidden/>
                </w:rPr>
                <w:fldChar w:fldCharType="separate"/>
              </w:r>
              <w:r w:rsidR="006E18DF">
                <w:rPr>
                  <w:noProof/>
                  <w:webHidden/>
                </w:rPr>
                <w:t>128</w:t>
              </w:r>
              <w:r>
                <w:rPr>
                  <w:noProof/>
                  <w:webHidden/>
                </w:rPr>
                <w:fldChar w:fldCharType="end"/>
              </w:r>
              <w:r w:rsidRPr="00B303A9">
                <w:rPr>
                  <w:rStyle w:val="Hyperlink"/>
                  <w:rPrChange w:id="886"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887" w:author="Skat" w:date="2010-06-25T12:54:00Z">
                  <w:pPr>
                    <w:pStyle w:val="Indholdsfortegnelse2"/>
                    <w:tabs>
                      <w:tab w:val="left" w:pos="880"/>
                      <w:tab w:val="right" w:leader="dot" w:pos="10705"/>
                    </w:tabs>
                  </w:pPr>
                </w:pPrChange>
              </w:pPr>
              <w:r w:rsidRPr="00B303A9">
                <w:rPr>
                  <w:rStyle w:val="Hyperlink"/>
                  <w:rPrChange w:id="888" w:author="Skat" w:date="2010-06-25T12:54:00Z">
                    <w:rPr/>
                  </w:rPrChange>
                </w:rPr>
                <w:fldChar w:fldCharType="begin"/>
              </w:r>
              <w:ins w:id="889" w:author="Skat" w:date="2010-06-25T12:54:00Z">
                <w:r w:rsidRPr="00B303A9">
                  <w:rPr>
                    <w:rStyle w:val="Hyperlink"/>
                    <w:noProof/>
                  </w:rPr>
                  <w:instrText xml:space="preserve"> </w:instrText>
                </w:r>
              </w:ins>
              <w:r>
                <w:rPr>
                  <w:noProof/>
                </w:rPr>
                <w:instrText>HYPERLINK \l "_</w:instrText>
              </w:r>
              <w:del w:id="890" w:author="Skat" w:date="2010-06-25T12:54:00Z">
                <w:r w:rsidR="00786046">
                  <w:delInstrText>Toc263947389"</w:delInstrText>
                </w:r>
              </w:del>
              <w:ins w:id="891" w:author="Skat" w:date="2010-06-25T12:54:00Z">
                <w:r>
                  <w:rPr>
                    <w:noProof/>
                  </w:rPr>
                  <w:instrText>Toc265233922"</w:instrText>
                </w:r>
                <w:r w:rsidRPr="00B303A9">
                  <w:rPr>
                    <w:rStyle w:val="Hyperlink"/>
                    <w:noProof/>
                  </w:rPr>
                  <w:instrText xml:space="preserve"> </w:instrText>
                </w:r>
                <w:r w:rsidRPr="00B303A9">
                  <w:rPr>
                    <w:rStyle w:val="Hyperlink"/>
                    <w:noProof/>
                  </w:rPr>
                </w:r>
              </w:ins>
              <w:r w:rsidRPr="00B303A9">
                <w:rPr>
                  <w:rStyle w:val="Hyperlink"/>
                  <w:rPrChange w:id="892" w:author="Skat" w:date="2010-06-25T12:54:00Z">
                    <w:rPr/>
                  </w:rPrChange>
                </w:rPr>
                <w:fldChar w:fldCharType="separate"/>
              </w:r>
              <w:del w:id="893" w:author="Skat" w:date="2010-06-25T12:54:00Z">
                <w:r w:rsidR="00AB1C8B" w:rsidRPr="00575F5F">
                  <w:rPr>
                    <w:rStyle w:val="Hyperlink"/>
                    <w:noProof/>
                  </w:rPr>
                  <w:delText>7.1</w:delText>
                </w:r>
                <w:r w:rsidR="00AB1C8B">
                  <w:rPr>
                    <w:rFonts w:asciiTheme="minorHAnsi" w:eastAsiaTheme="minorEastAsia" w:hAnsiTheme="minorHAnsi" w:cstheme="minorBidi"/>
                    <w:noProof/>
                    <w:sz w:val="22"/>
                    <w:szCs w:val="22"/>
                  </w:rPr>
                  <w:tab/>
                </w:r>
                <w:r w:rsidR="00AB1C8B" w:rsidRPr="00575F5F">
                  <w:rPr>
                    <w:rStyle w:val="Hyperlink"/>
                    <w:noProof/>
                  </w:rPr>
                  <w:delText>Bank</w:delText>
                </w:r>
                <w:r w:rsidR="00AB1C8B">
                  <w:rPr>
                    <w:noProof/>
                    <w:webHidden/>
                  </w:rPr>
                  <w:tab/>
                </w:r>
              </w:del>
              <w:ins w:id="894" w:author="Skat" w:date="2010-06-25T12:54:00Z">
                <w:r w:rsidRPr="00B303A9">
                  <w:rPr>
                    <w:rStyle w:val="Hyperlink"/>
                    <w:noProof/>
                  </w:rPr>
                  <w:t>6.27</w:t>
                </w:r>
                <w:r>
                  <w:rPr>
                    <w:rFonts w:asciiTheme="minorHAnsi" w:eastAsiaTheme="minorEastAsia" w:hAnsiTheme="minorHAnsi" w:cstheme="minorBidi"/>
                    <w:noProof/>
                    <w:sz w:val="22"/>
                    <w:szCs w:val="22"/>
                  </w:rPr>
                  <w:tab/>
                </w:r>
                <w:r w:rsidRPr="00B303A9">
                  <w:rPr>
                    <w:rStyle w:val="Hyperlink"/>
                    <w:noProof/>
                  </w:rPr>
                  <w:t>VirksomhedStatusForhold</w:t>
                </w:r>
                <w:r>
                  <w:rPr>
                    <w:noProof/>
                    <w:webHidden/>
                  </w:rPr>
                  <w:tab/>
                </w:r>
              </w:ins>
              <w:r>
                <w:rPr>
                  <w:noProof/>
                  <w:webHidden/>
                </w:rPr>
                <w:fldChar w:fldCharType="begin"/>
              </w:r>
              <w:r>
                <w:rPr>
                  <w:noProof/>
                  <w:webHidden/>
                </w:rPr>
                <w:instrText xml:space="preserve"> PAGEREF _</w:instrText>
              </w:r>
              <w:del w:id="895" w:author="Skat" w:date="2010-06-25T12:54:00Z">
                <w:r w:rsidR="00AB1C8B">
                  <w:rPr>
                    <w:noProof/>
                    <w:webHidden/>
                  </w:rPr>
                  <w:delInstrText>Toc263947389</w:delInstrText>
                </w:r>
              </w:del>
              <w:ins w:id="896" w:author="Skat" w:date="2010-06-25T12:54:00Z">
                <w:r>
                  <w:rPr>
                    <w:noProof/>
                    <w:webHidden/>
                  </w:rPr>
                  <w:instrText>Toc265233922</w:instrText>
                </w:r>
              </w:ins>
              <w:r>
                <w:rPr>
                  <w:noProof/>
                  <w:webHidden/>
                </w:rPr>
                <w:instrText xml:space="preserve"> \h </w:instrText>
              </w:r>
              <w:r>
                <w:rPr>
                  <w:noProof/>
                  <w:webHidden/>
                </w:rPr>
              </w:r>
              <w:r>
                <w:rPr>
                  <w:noProof/>
                  <w:webHidden/>
                </w:rPr>
                <w:fldChar w:fldCharType="separate"/>
              </w:r>
              <w:r w:rsidR="006E18DF">
                <w:rPr>
                  <w:noProof/>
                  <w:webHidden/>
                </w:rPr>
                <w:t>130</w:t>
              </w:r>
              <w:r>
                <w:rPr>
                  <w:noProof/>
                  <w:webHidden/>
                </w:rPr>
                <w:fldChar w:fldCharType="end"/>
              </w:r>
              <w:r w:rsidRPr="00B303A9">
                <w:rPr>
                  <w:rStyle w:val="Hyperlink"/>
                  <w:rPrChange w:id="897"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898" w:author="Skat" w:date="2010-06-25T12:54:00Z">
                  <w:pPr>
                    <w:pStyle w:val="Indholdsfortegnelse2"/>
                    <w:tabs>
                      <w:tab w:val="left" w:pos="880"/>
                      <w:tab w:val="right" w:leader="dot" w:pos="10705"/>
                    </w:tabs>
                  </w:pPr>
                </w:pPrChange>
              </w:pPr>
              <w:r w:rsidRPr="00B303A9">
                <w:rPr>
                  <w:rStyle w:val="Hyperlink"/>
                  <w:rPrChange w:id="899" w:author="Skat" w:date="2010-06-25T12:54:00Z">
                    <w:rPr/>
                  </w:rPrChange>
                </w:rPr>
                <w:fldChar w:fldCharType="begin"/>
              </w:r>
              <w:ins w:id="900" w:author="Skat" w:date="2010-06-25T12:54:00Z">
                <w:r w:rsidRPr="00B303A9">
                  <w:rPr>
                    <w:rStyle w:val="Hyperlink"/>
                    <w:noProof/>
                  </w:rPr>
                  <w:instrText xml:space="preserve"> </w:instrText>
                </w:r>
              </w:ins>
              <w:r>
                <w:rPr>
                  <w:noProof/>
                </w:rPr>
                <w:instrText>HYPERLINK \l "_</w:instrText>
              </w:r>
              <w:del w:id="901" w:author="Skat" w:date="2010-06-25T12:54:00Z">
                <w:r w:rsidR="00786046">
                  <w:delInstrText>Toc263947390"</w:delInstrText>
                </w:r>
              </w:del>
              <w:ins w:id="902" w:author="Skat" w:date="2010-06-25T12:54:00Z">
                <w:r>
                  <w:rPr>
                    <w:noProof/>
                  </w:rPr>
                  <w:instrText>Toc265233923"</w:instrText>
                </w:r>
                <w:r w:rsidRPr="00B303A9">
                  <w:rPr>
                    <w:rStyle w:val="Hyperlink"/>
                    <w:noProof/>
                  </w:rPr>
                  <w:instrText xml:space="preserve"> </w:instrText>
                </w:r>
                <w:r w:rsidRPr="00B303A9">
                  <w:rPr>
                    <w:rStyle w:val="Hyperlink"/>
                    <w:noProof/>
                  </w:rPr>
                </w:r>
              </w:ins>
              <w:r w:rsidRPr="00B303A9">
                <w:rPr>
                  <w:rStyle w:val="Hyperlink"/>
                  <w:rPrChange w:id="903" w:author="Skat" w:date="2010-06-25T12:54:00Z">
                    <w:rPr/>
                  </w:rPrChange>
                </w:rPr>
                <w:fldChar w:fldCharType="separate"/>
              </w:r>
              <w:del w:id="904" w:author="Skat" w:date="2010-06-25T12:54:00Z">
                <w:r w:rsidR="00AB1C8B" w:rsidRPr="00575F5F">
                  <w:rPr>
                    <w:rStyle w:val="Hyperlink"/>
                    <w:noProof/>
                  </w:rPr>
                  <w:delText>7.2</w:delText>
                </w:r>
                <w:r w:rsidR="00AB1C8B">
                  <w:rPr>
                    <w:rFonts w:asciiTheme="minorHAnsi" w:eastAsiaTheme="minorEastAsia" w:hAnsiTheme="minorHAnsi" w:cstheme="minorBidi"/>
                    <w:noProof/>
                    <w:sz w:val="22"/>
                    <w:szCs w:val="22"/>
                  </w:rPr>
                  <w:tab/>
                </w:r>
                <w:r w:rsidR="00AB1C8B" w:rsidRPr="00575F5F">
                  <w:rPr>
                    <w:rStyle w:val="Hyperlink"/>
                    <w:noProof/>
                  </w:rPr>
                  <w:delText>BankKontoUdbetaling</w:delText>
                </w:r>
                <w:r w:rsidR="00AB1C8B">
                  <w:rPr>
                    <w:noProof/>
                    <w:webHidden/>
                  </w:rPr>
                  <w:tab/>
                </w:r>
              </w:del>
              <w:ins w:id="905" w:author="Skat" w:date="2010-06-25T12:54:00Z">
                <w:r w:rsidRPr="00B303A9">
                  <w:rPr>
                    <w:rStyle w:val="Hyperlink"/>
                    <w:noProof/>
                  </w:rPr>
                  <w:t>6.28</w:t>
                </w:r>
                <w:r>
                  <w:rPr>
                    <w:rFonts w:asciiTheme="minorHAnsi" w:eastAsiaTheme="minorEastAsia" w:hAnsiTheme="minorHAnsi" w:cstheme="minorBidi"/>
                    <w:noProof/>
                    <w:sz w:val="22"/>
                    <w:szCs w:val="22"/>
                  </w:rPr>
                  <w:tab/>
                </w:r>
                <w:r w:rsidRPr="00B303A9">
                  <w:rPr>
                    <w:rStyle w:val="Hyperlink"/>
                    <w:noProof/>
                  </w:rPr>
                  <w:t>VirksomhedStatusType</w:t>
                </w:r>
                <w:r>
                  <w:rPr>
                    <w:noProof/>
                    <w:webHidden/>
                  </w:rPr>
                  <w:tab/>
                </w:r>
              </w:ins>
              <w:r>
                <w:rPr>
                  <w:noProof/>
                  <w:webHidden/>
                </w:rPr>
                <w:fldChar w:fldCharType="begin"/>
              </w:r>
              <w:r>
                <w:rPr>
                  <w:noProof/>
                  <w:webHidden/>
                </w:rPr>
                <w:instrText xml:space="preserve"> PAGEREF _</w:instrText>
              </w:r>
              <w:del w:id="906" w:author="Skat" w:date="2010-06-25T12:54:00Z">
                <w:r w:rsidR="00AB1C8B">
                  <w:rPr>
                    <w:noProof/>
                    <w:webHidden/>
                  </w:rPr>
                  <w:delInstrText>Toc263947390</w:delInstrText>
                </w:r>
              </w:del>
              <w:ins w:id="907" w:author="Skat" w:date="2010-06-25T12:54:00Z">
                <w:r>
                  <w:rPr>
                    <w:noProof/>
                    <w:webHidden/>
                  </w:rPr>
                  <w:instrText>Toc265233923</w:instrText>
                </w:r>
              </w:ins>
              <w:r>
                <w:rPr>
                  <w:noProof/>
                  <w:webHidden/>
                </w:rPr>
                <w:instrText xml:space="preserve"> \h </w:instrText>
              </w:r>
              <w:r>
                <w:rPr>
                  <w:noProof/>
                  <w:webHidden/>
                </w:rPr>
              </w:r>
              <w:r>
                <w:rPr>
                  <w:noProof/>
                  <w:webHidden/>
                </w:rPr>
                <w:fldChar w:fldCharType="separate"/>
              </w:r>
              <w:r w:rsidR="006E18DF">
                <w:rPr>
                  <w:noProof/>
                  <w:webHidden/>
                </w:rPr>
                <w:t>131</w:t>
              </w:r>
              <w:r>
                <w:rPr>
                  <w:noProof/>
                  <w:webHidden/>
                </w:rPr>
                <w:fldChar w:fldCharType="end"/>
              </w:r>
              <w:r w:rsidRPr="00B303A9">
                <w:rPr>
                  <w:rStyle w:val="Hyperlink"/>
                  <w:rPrChange w:id="908"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909" w:author="Skat" w:date="2010-06-25T12:54:00Z">
                  <w:pPr>
                    <w:pStyle w:val="Indholdsfortegnelse2"/>
                    <w:tabs>
                      <w:tab w:val="left" w:pos="880"/>
                      <w:tab w:val="right" w:leader="dot" w:pos="10705"/>
                    </w:tabs>
                  </w:pPr>
                </w:pPrChange>
              </w:pPr>
              <w:r w:rsidRPr="00B303A9">
                <w:rPr>
                  <w:rStyle w:val="Hyperlink"/>
                  <w:rPrChange w:id="910" w:author="Skat" w:date="2010-06-25T12:54:00Z">
                    <w:rPr/>
                  </w:rPrChange>
                </w:rPr>
                <w:fldChar w:fldCharType="begin"/>
              </w:r>
              <w:ins w:id="911" w:author="Skat" w:date="2010-06-25T12:54:00Z">
                <w:r w:rsidRPr="00B303A9">
                  <w:rPr>
                    <w:rStyle w:val="Hyperlink"/>
                    <w:noProof/>
                  </w:rPr>
                  <w:instrText xml:space="preserve"> </w:instrText>
                </w:r>
              </w:ins>
              <w:r>
                <w:rPr>
                  <w:noProof/>
                </w:rPr>
                <w:instrText>HYPERLINK \l "_</w:instrText>
              </w:r>
              <w:del w:id="912" w:author="Skat" w:date="2010-06-25T12:54:00Z">
                <w:r w:rsidR="00786046">
                  <w:delInstrText>Toc263947391"</w:delInstrText>
                </w:r>
              </w:del>
              <w:ins w:id="913" w:author="Skat" w:date="2010-06-25T12:54:00Z">
                <w:r>
                  <w:rPr>
                    <w:noProof/>
                  </w:rPr>
                  <w:instrText>Toc265233924"</w:instrText>
                </w:r>
                <w:r w:rsidRPr="00B303A9">
                  <w:rPr>
                    <w:rStyle w:val="Hyperlink"/>
                    <w:noProof/>
                  </w:rPr>
                  <w:instrText xml:space="preserve"> </w:instrText>
                </w:r>
                <w:r w:rsidRPr="00B303A9">
                  <w:rPr>
                    <w:rStyle w:val="Hyperlink"/>
                    <w:noProof/>
                  </w:rPr>
                </w:r>
              </w:ins>
              <w:r w:rsidRPr="00B303A9">
                <w:rPr>
                  <w:rStyle w:val="Hyperlink"/>
                  <w:rPrChange w:id="914" w:author="Skat" w:date="2010-06-25T12:54:00Z">
                    <w:rPr/>
                  </w:rPrChange>
                </w:rPr>
                <w:fldChar w:fldCharType="separate"/>
              </w:r>
              <w:r w:rsidRPr="00B303A9">
                <w:rPr>
                  <w:rStyle w:val="Hyperlink"/>
                  <w:noProof/>
                </w:rPr>
                <w:t>7</w:t>
              </w:r>
              <w:del w:id="915" w:author="Skat" w:date="2010-06-25T12:54:00Z">
                <w:r w:rsidR="00AB1C8B" w:rsidRPr="00575F5F">
                  <w:rPr>
                    <w:rStyle w:val="Hyperlink"/>
                    <w:noProof/>
                  </w:rPr>
                  <w:delText>.3</w:delText>
                </w:r>
                <w:r w:rsidR="00AB1C8B">
                  <w:rPr>
                    <w:rFonts w:asciiTheme="minorHAnsi" w:eastAsiaTheme="minorEastAsia" w:hAnsiTheme="minorHAnsi" w:cstheme="minorBidi"/>
                    <w:noProof/>
                    <w:sz w:val="22"/>
                    <w:szCs w:val="22"/>
                  </w:rPr>
                  <w:tab/>
                </w:r>
                <w:r w:rsidR="00AB1C8B" w:rsidRPr="00575F5F">
                  <w:rPr>
                    <w:rStyle w:val="Hyperlink"/>
                    <w:noProof/>
                  </w:rPr>
                  <w:delText>Dækning</w:delText>
                </w:r>
              </w:del>
              <w:ins w:id="916" w:author="Skat" w:date="2010-06-25T12:54:00Z">
                <w:r>
                  <w:rPr>
                    <w:rFonts w:asciiTheme="minorHAnsi" w:eastAsiaTheme="minorEastAsia" w:hAnsiTheme="minorHAnsi" w:cstheme="minorBidi"/>
                    <w:noProof/>
                    <w:sz w:val="22"/>
                    <w:szCs w:val="22"/>
                  </w:rPr>
                  <w:tab/>
                </w:r>
                <w:r w:rsidRPr="00B303A9">
                  <w:rPr>
                    <w:rStyle w:val="Hyperlink"/>
                    <w:noProof/>
                  </w:rPr>
                  <w:t>DMO Sag</w:t>
                </w:r>
              </w:ins>
              <w:r>
                <w:rPr>
                  <w:noProof/>
                  <w:webHidden/>
                </w:rPr>
                <w:tab/>
              </w:r>
              <w:r>
                <w:rPr>
                  <w:noProof/>
                  <w:webHidden/>
                </w:rPr>
                <w:fldChar w:fldCharType="begin"/>
              </w:r>
              <w:r>
                <w:rPr>
                  <w:noProof/>
                  <w:webHidden/>
                </w:rPr>
                <w:instrText xml:space="preserve"> PAGEREF _</w:instrText>
              </w:r>
              <w:del w:id="917" w:author="Skat" w:date="2010-06-25T12:54:00Z">
                <w:r w:rsidR="00AB1C8B">
                  <w:rPr>
                    <w:noProof/>
                    <w:webHidden/>
                  </w:rPr>
                  <w:delInstrText>Toc263947391</w:delInstrText>
                </w:r>
              </w:del>
              <w:ins w:id="918" w:author="Skat" w:date="2010-06-25T12:54:00Z">
                <w:r>
                  <w:rPr>
                    <w:noProof/>
                    <w:webHidden/>
                  </w:rPr>
                  <w:instrText>Toc265233924</w:instrText>
                </w:r>
              </w:ins>
              <w:r>
                <w:rPr>
                  <w:noProof/>
                  <w:webHidden/>
                </w:rPr>
                <w:instrText xml:space="preserve"> \h </w:instrText>
              </w:r>
              <w:r>
                <w:rPr>
                  <w:noProof/>
                  <w:webHidden/>
                </w:rPr>
              </w:r>
              <w:r>
                <w:rPr>
                  <w:noProof/>
                  <w:webHidden/>
                </w:rPr>
                <w:fldChar w:fldCharType="separate"/>
              </w:r>
              <w:r w:rsidR="006E18DF">
                <w:rPr>
                  <w:noProof/>
                  <w:webHidden/>
                </w:rPr>
                <w:t>133</w:t>
              </w:r>
              <w:r>
                <w:rPr>
                  <w:noProof/>
                  <w:webHidden/>
                </w:rPr>
                <w:fldChar w:fldCharType="end"/>
              </w:r>
              <w:r w:rsidRPr="00B303A9">
                <w:rPr>
                  <w:rStyle w:val="Hyperlink"/>
                  <w:rPrChange w:id="91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20" w:author="Skat" w:date="2010-06-25T12:54:00Z">
                    <w:rPr/>
                  </w:rPrChange>
                </w:rPr>
                <w:fldChar w:fldCharType="begin"/>
              </w:r>
              <w:ins w:id="921" w:author="Skat" w:date="2010-06-25T12:54:00Z">
                <w:r w:rsidRPr="00B303A9">
                  <w:rPr>
                    <w:rStyle w:val="Hyperlink"/>
                    <w:noProof/>
                  </w:rPr>
                  <w:instrText xml:space="preserve"> </w:instrText>
                </w:r>
              </w:ins>
              <w:r>
                <w:rPr>
                  <w:noProof/>
                </w:rPr>
                <w:instrText>HYPERLINK \l "_</w:instrText>
              </w:r>
              <w:del w:id="922" w:author="Skat" w:date="2010-06-25T12:54:00Z">
                <w:r w:rsidR="00786046">
                  <w:delInstrText>Toc263947392"</w:delInstrText>
                </w:r>
              </w:del>
              <w:ins w:id="923" w:author="Skat" w:date="2010-06-25T12:54:00Z">
                <w:r>
                  <w:rPr>
                    <w:noProof/>
                  </w:rPr>
                  <w:instrText>Toc265233925"</w:instrText>
                </w:r>
                <w:r w:rsidRPr="00B303A9">
                  <w:rPr>
                    <w:rStyle w:val="Hyperlink"/>
                    <w:noProof/>
                  </w:rPr>
                  <w:instrText xml:space="preserve"> </w:instrText>
                </w:r>
                <w:r w:rsidRPr="00B303A9">
                  <w:rPr>
                    <w:rStyle w:val="Hyperlink"/>
                    <w:noProof/>
                  </w:rPr>
                </w:r>
              </w:ins>
              <w:r w:rsidRPr="00B303A9">
                <w:rPr>
                  <w:rStyle w:val="Hyperlink"/>
                  <w:rPrChange w:id="924" w:author="Skat" w:date="2010-06-25T12:54:00Z">
                    <w:rPr/>
                  </w:rPrChange>
                </w:rPr>
                <w:fldChar w:fldCharType="separate"/>
              </w:r>
              <w:r w:rsidRPr="00B303A9">
                <w:rPr>
                  <w:rStyle w:val="Hyperlink"/>
                  <w:noProof/>
                </w:rPr>
                <w:t>7.</w:t>
              </w:r>
              <w:del w:id="925" w:author="Skat" w:date="2010-06-25T12:54:00Z">
                <w:r w:rsidR="00AB1C8B" w:rsidRPr="00575F5F">
                  <w:rPr>
                    <w:rStyle w:val="Hyperlink"/>
                    <w:noProof/>
                  </w:rPr>
                  <w:delText>4</w:delText>
                </w:r>
                <w:r w:rsidR="00AB1C8B">
                  <w:rPr>
                    <w:rFonts w:asciiTheme="minorHAnsi" w:eastAsiaTheme="minorEastAsia" w:hAnsiTheme="minorHAnsi" w:cstheme="minorBidi"/>
                    <w:noProof/>
                    <w:sz w:val="22"/>
                    <w:szCs w:val="22"/>
                  </w:rPr>
                  <w:tab/>
                </w:r>
                <w:r w:rsidR="00AB1C8B" w:rsidRPr="00575F5F">
                  <w:rPr>
                    <w:rStyle w:val="Hyperlink"/>
                    <w:noProof/>
                  </w:rPr>
                  <w:delText>Godkendelse</w:delText>
                </w:r>
              </w:del>
              <w:ins w:id="926"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Dokument</w:t>
                </w:r>
              </w:ins>
              <w:r>
                <w:rPr>
                  <w:noProof/>
                  <w:webHidden/>
                </w:rPr>
                <w:tab/>
              </w:r>
              <w:r>
                <w:rPr>
                  <w:noProof/>
                  <w:webHidden/>
                </w:rPr>
                <w:fldChar w:fldCharType="begin"/>
              </w:r>
              <w:r>
                <w:rPr>
                  <w:noProof/>
                  <w:webHidden/>
                </w:rPr>
                <w:instrText xml:space="preserve"> PAGEREF _</w:instrText>
              </w:r>
              <w:del w:id="927" w:author="Skat" w:date="2010-06-25T12:54:00Z">
                <w:r w:rsidR="00AB1C8B">
                  <w:rPr>
                    <w:noProof/>
                    <w:webHidden/>
                  </w:rPr>
                  <w:delInstrText>Toc263947392</w:delInstrText>
                </w:r>
              </w:del>
              <w:ins w:id="928" w:author="Skat" w:date="2010-06-25T12:54:00Z">
                <w:r>
                  <w:rPr>
                    <w:noProof/>
                    <w:webHidden/>
                  </w:rPr>
                  <w:instrText>Toc265233925</w:instrText>
                </w:r>
              </w:ins>
              <w:r>
                <w:rPr>
                  <w:noProof/>
                  <w:webHidden/>
                </w:rPr>
                <w:instrText xml:space="preserve"> \h </w:instrText>
              </w:r>
              <w:r>
                <w:rPr>
                  <w:noProof/>
                  <w:webHidden/>
                </w:rPr>
              </w:r>
              <w:r>
                <w:rPr>
                  <w:noProof/>
                  <w:webHidden/>
                </w:rPr>
                <w:fldChar w:fldCharType="separate"/>
              </w:r>
              <w:r w:rsidR="006E18DF">
                <w:rPr>
                  <w:noProof/>
                  <w:webHidden/>
                </w:rPr>
                <w:t>134</w:t>
              </w:r>
              <w:r>
                <w:rPr>
                  <w:noProof/>
                  <w:webHidden/>
                </w:rPr>
                <w:fldChar w:fldCharType="end"/>
              </w:r>
              <w:r w:rsidRPr="00B303A9">
                <w:rPr>
                  <w:rStyle w:val="Hyperlink"/>
                  <w:rPrChange w:id="92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30" w:author="Skat" w:date="2010-06-25T12:54:00Z">
                    <w:rPr/>
                  </w:rPrChange>
                </w:rPr>
                <w:fldChar w:fldCharType="begin"/>
              </w:r>
              <w:ins w:id="931" w:author="Skat" w:date="2010-06-25T12:54:00Z">
                <w:r w:rsidRPr="00B303A9">
                  <w:rPr>
                    <w:rStyle w:val="Hyperlink"/>
                    <w:noProof/>
                  </w:rPr>
                  <w:instrText xml:space="preserve"> </w:instrText>
                </w:r>
              </w:ins>
              <w:r>
                <w:rPr>
                  <w:noProof/>
                </w:rPr>
                <w:instrText>HYPERLINK \l "_</w:instrText>
              </w:r>
              <w:del w:id="932" w:author="Skat" w:date="2010-06-25T12:54:00Z">
                <w:r w:rsidR="00786046">
                  <w:delInstrText>Toc263947393"</w:delInstrText>
                </w:r>
              </w:del>
              <w:ins w:id="933" w:author="Skat" w:date="2010-06-25T12:54:00Z">
                <w:r>
                  <w:rPr>
                    <w:noProof/>
                  </w:rPr>
                  <w:instrText>Toc265233926"</w:instrText>
                </w:r>
                <w:r w:rsidRPr="00B303A9">
                  <w:rPr>
                    <w:rStyle w:val="Hyperlink"/>
                    <w:noProof/>
                  </w:rPr>
                  <w:instrText xml:space="preserve"> </w:instrText>
                </w:r>
                <w:r w:rsidRPr="00B303A9">
                  <w:rPr>
                    <w:rStyle w:val="Hyperlink"/>
                    <w:noProof/>
                  </w:rPr>
                </w:r>
              </w:ins>
              <w:r w:rsidRPr="00B303A9">
                <w:rPr>
                  <w:rStyle w:val="Hyperlink"/>
                  <w:rPrChange w:id="934" w:author="Skat" w:date="2010-06-25T12:54:00Z">
                    <w:rPr/>
                  </w:rPrChange>
                </w:rPr>
                <w:fldChar w:fldCharType="separate"/>
              </w:r>
              <w:r w:rsidRPr="00B303A9">
                <w:rPr>
                  <w:rStyle w:val="Hyperlink"/>
                  <w:noProof/>
                </w:rPr>
                <w:t>7.</w:t>
              </w:r>
              <w:del w:id="935" w:author="Skat" w:date="2010-06-25T12:54:00Z">
                <w:r w:rsidR="00AB1C8B" w:rsidRPr="00575F5F">
                  <w:rPr>
                    <w:rStyle w:val="Hyperlink"/>
                    <w:noProof/>
                  </w:rPr>
                  <w:delText>5</w:delText>
                </w:r>
                <w:r w:rsidR="00AB1C8B">
                  <w:rPr>
                    <w:rFonts w:asciiTheme="minorHAnsi" w:eastAsiaTheme="minorEastAsia" w:hAnsiTheme="minorHAnsi" w:cstheme="minorBidi"/>
                    <w:noProof/>
                    <w:sz w:val="22"/>
                    <w:szCs w:val="22"/>
                  </w:rPr>
                  <w:tab/>
                </w:r>
                <w:r w:rsidR="00AB1C8B" w:rsidRPr="00575F5F">
                  <w:rPr>
                    <w:rStyle w:val="Hyperlink"/>
                    <w:noProof/>
                  </w:rPr>
                  <w:delText>Indbetaling</w:delText>
                </w:r>
              </w:del>
              <w:ins w:id="936"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DokumentErindring</w:t>
                </w:r>
              </w:ins>
              <w:r>
                <w:rPr>
                  <w:noProof/>
                  <w:webHidden/>
                </w:rPr>
                <w:tab/>
              </w:r>
              <w:r>
                <w:rPr>
                  <w:noProof/>
                  <w:webHidden/>
                </w:rPr>
                <w:fldChar w:fldCharType="begin"/>
              </w:r>
              <w:r>
                <w:rPr>
                  <w:noProof/>
                  <w:webHidden/>
                </w:rPr>
                <w:instrText xml:space="preserve"> PAGEREF _</w:instrText>
              </w:r>
              <w:del w:id="937" w:author="Skat" w:date="2010-06-25T12:54:00Z">
                <w:r w:rsidR="00AB1C8B">
                  <w:rPr>
                    <w:noProof/>
                    <w:webHidden/>
                  </w:rPr>
                  <w:delInstrText>Toc263947393</w:delInstrText>
                </w:r>
              </w:del>
              <w:ins w:id="938" w:author="Skat" w:date="2010-06-25T12:54:00Z">
                <w:r>
                  <w:rPr>
                    <w:noProof/>
                    <w:webHidden/>
                  </w:rPr>
                  <w:instrText>Toc265233926</w:instrText>
                </w:r>
              </w:ins>
              <w:r>
                <w:rPr>
                  <w:noProof/>
                  <w:webHidden/>
                </w:rPr>
                <w:instrText xml:space="preserve"> \h </w:instrText>
              </w:r>
              <w:r>
                <w:rPr>
                  <w:noProof/>
                  <w:webHidden/>
                </w:rPr>
              </w:r>
              <w:r>
                <w:rPr>
                  <w:noProof/>
                  <w:webHidden/>
                </w:rPr>
                <w:fldChar w:fldCharType="separate"/>
              </w:r>
              <w:r w:rsidR="006E18DF">
                <w:rPr>
                  <w:noProof/>
                  <w:webHidden/>
                </w:rPr>
                <w:t>135</w:t>
              </w:r>
              <w:r>
                <w:rPr>
                  <w:noProof/>
                  <w:webHidden/>
                </w:rPr>
                <w:fldChar w:fldCharType="end"/>
              </w:r>
              <w:r w:rsidRPr="00B303A9">
                <w:rPr>
                  <w:rStyle w:val="Hyperlink"/>
                  <w:rPrChange w:id="93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40" w:author="Skat" w:date="2010-06-25T12:54:00Z">
                    <w:rPr/>
                  </w:rPrChange>
                </w:rPr>
                <w:fldChar w:fldCharType="begin"/>
              </w:r>
              <w:ins w:id="941" w:author="Skat" w:date="2010-06-25T12:54:00Z">
                <w:r w:rsidRPr="00B303A9">
                  <w:rPr>
                    <w:rStyle w:val="Hyperlink"/>
                    <w:noProof/>
                  </w:rPr>
                  <w:instrText xml:space="preserve"> </w:instrText>
                </w:r>
              </w:ins>
              <w:r>
                <w:rPr>
                  <w:noProof/>
                </w:rPr>
                <w:instrText>HYPERLINK \l "_</w:instrText>
              </w:r>
              <w:del w:id="942" w:author="Skat" w:date="2010-06-25T12:54:00Z">
                <w:r w:rsidR="00786046">
                  <w:delInstrText>Toc263947394"</w:delInstrText>
                </w:r>
              </w:del>
              <w:ins w:id="943" w:author="Skat" w:date="2010-06-25T12:54:00Z">
                <w:r>
                  <w:rPr>
                    <w:noProof/>
                  </w:rPr>
                  <w:instrText>Toc265233927"</w:instrText>
                </w:r>
                <w:r w:rsidRPr="00B303A9">
                  <w:rPr>
                    <w:rStyle w:val="Hyperlink"/>
                    <w:noProof/>
                  </w:rPr>
                  <w:instrText xml:space="preserve"> </w:instrText>
                </w:r>
                <w:r w:rsidRPr="00B303A9">
                  <w:rPr>
                    <w:rStyle w:val="Hyperlink"/>
                    <w:noProof/>
                  </w:rPr>
                </w:r>
              </w:ins>
              <w:r w:rsidRPr="00B303A9">
                <w:rPr>
                  <w:rStyle w:val="Hyperlink"/>
                  <w:rPrChange w:id="944" w:author="Skat" w:date="2010-06-25T12:54:00Z">
                    <w:rPr/>
                  </w:rPrChange>
                </w:rPr>
                <w:fldChar w:fldCharType="separate"/>
              </w:r>
              <w:r w:rsidRPr="00B303A9">
                <w:rPr>
                  <w:rStyle w:val="Hyperlink"/>
                  <w:noProof/>
                </w:rPr>
                <w:t>7.</w:t>
              </w:r>
              <w:del w:id="945" w:author="Skat" w:date="2010-06-25T12:54:00Z">
                <w:r w:rsidR="00AB1C8B" w:rsidRPr="00575F5F">
                  <w:rPr>
                    <w:rStyle w:val="Hyperlink"/>
                    <w:noProof/>
                  </w:rPr>
                  <w:delText>6</w:delText>
                </w:r>
                <w:r w:rsidR="00AB1C8B">
                  <w:rPr>
                    <w:rFonts w:asciiTheme="minorHAnsi" w:eastAsiaTheme="minorEastAsia" w:hAnsiTheme="minorHAnsi" w:cstheme="minorBidi"/>
                    <w:noProof/>
                    <w:sz w:val="22"/>
                    <w:szCs w:val="22"/>
                  </w:rPr>
                  <w:tab/>
                </w:r>
                <w:r w:rsidR="00AB1C8B" w:rsidRPr="00575F5F">
                  <w:rPr>
                    <w:rStyle w:val="Hyperlink"/>
                    <w:noProof/>
                  </w:rPr>
                  <w:delText>NemKontoUdbetaling</w:delText>
                </w:r>
              </w:del>
              <w:ins w:id="946" w:author="Skat" w:date="2010-06-25T12:54:00Z">
                <w:r w:rsidRPr="00B303A9">
                  <w:rPr>
                    <w:rStyle w:val="Hyperlink"/>
                    <w:noProof/>
                  </w:rPr>
                  <w:t>3</w:t>
                </w:r>
                <w:r>
                  <w:rPr>
                    <w:rFonts w:asciiTheme="minorHAnsi" w:eastAsiaTheme="minorEastAsia" w:hAnsiTheme="minorHAnsi" w:cstheme="minorBidi"/>
                    <w:noProof/>
                    <w:sz w:val="22"/>
                    <w:szCs w:val="22"/>
                  </w:rPr>
                  <w:tab/>
                </w:r>
                <w:r w:rsidRPr="00B303A9">
                  <w:rPr>
                    <w:rStyle w:val="Hyperlink"/>
                    <w:noProof/>
                  </w:rPr>
                  <w:t>DokumentFil</w:t>
                </w:r>
              </w:ins>
              <w:r>
                <w:rPr>
                  <w:noProof/>
                  <w:webHidden/>
                </w:rPr>
                <w:tab/>
              </w:r>
              <w:r>
                <w:rPr>
                  <w:noProof/>
                  <w:webHidden/>
                </w:rPr>
                <w:fldChar w:fldCharType="begin"/>
              </w:r>
              <w:r>
                <w:rPr>
                  <w:noProof/>
                  <w:webHidden/>
                </w:rPr>
                <w:instrText xml:space="preserve"> PAGEREF _</w:instrText>
              </w:r>
              <w:del w:id="947" w:author="Skat" w:date="2010-06-25T12:54:00Z">
                <w:r w:rsidR="00AB1C8B">
                  <w:rPr>
                    <w:noProof/>
                    <w:webHidden/>
                  </w:rPr>
                  <w:delInstrText>Toc263947394</w:delInstrText>
                </w:r>
              </w:del>
              <w:ins w:id="948" w:author="Skat" w:date="2010-06-25T12:54:00Z">
                <w:r>
                  <w:rPr>
                    <w:noProof/>
                    <w:webHidden/>
                  </w:rPr>
                  <w:instrText>Toc265233927</w:instrText>
                </w:r>
              </w:ins>
              <w:r>
                <w:rPr>
                  <w:noProof/>
                  <w:webHidden/>
                </w:rPr>
                <w:instrText xml:space="preserve"> \h </w:instrText>
              </w:r>
              <w:r>
                <w:rPr>
                  <w:noProof/>
                  <w:webHidden/>
                </w:rPr>
              </w:r>
              <w:r>
                <w:rPr>
                  <w:noProof/>
                  <w:webHidden/>
                </w:rPr>
                <w:fldChar w:fldCharType="separate"/>
              </w:r>
              <w:r w:rsidR="006E18DF">
                <w:rPr>
                  <w:noProof/>
                  <w:webHidden/>
                </w:rPr>
                <w:t>136</w:t>
              </w:r>
              <w:r>
                <w:rPr>
                  <w:noProof/>
                  <w:webHidden/>
                </w:rPr>
                <w:fldChar w:fldCharType="end"/>
              </w:r>
              <w:r w:rsidRPr="00B303A9">
                <w:rPr>
                  <w:rStyle w:val="Hyperlink"/>
                  <w:rPrChange w:id="94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50" w:author="Skat" w:date="2010-06-25T12:54:00Z">
                    <w:rPr/>
                  </w:rPrChange>
                </w:rPr>
                <w:fldChar w:fldCharType="begin"/>
              </w:r>
              <w:ins w:id="951" w:author="Skat" w:date="2010-06-25T12:54:00Z">
                <w:r w:rsidRPr="00B303A9">
                  <w:rPr>
                    <w:rStyle w:val="Hyperlink"/>
                    <w:noProof/>
                  </w:rPr>
                  <w:instrText xml:space="preserve"> </w:instrText>
                </w:r>
              </w:ins>
              <w:r>
                <w:rPr>
                  <w:noProof/>
                </w:rPr>
                <w:instrText>HYPERLINK \l "_</w:instrText>
              </w:r>
              <w:del w:id="952" w:author="Skat" w:date="2010-06-25T12:54:00Z">
                <w:r w:rsidR="00786046">
                  <w:delInstrText>Toc263947395"</w:delInstrText>
                </w:r>
              </w:del>
              <w:ins w:id="953" w:author="Skat" w:date="2010-06-25T12:54:00Z">
                <w:r>
                  <w:rPr>
                    <w:noProof/>
                  </w:rPr>
                  <w:instrText>Toc265233928"</w:instrText>
                </w:r>
                <w:r w:rsidRPr="00B303A9">
                  <w:rPr>
                    <w:rStyle w:val="Hyperlink"/>
                    <w:noProof/>
                  </w:rPr>
                  <w:instrText xml:space="preserve"> </w:instrText>
                </w:r>
                <w:r w:rsidRPr="00B303A9">
                  <w:rPr>
                    <w:rStyle w:val="Hyperlink"/>
                    <w:noProof/>
                  </w:rPr>
                </w:r>
              </w:ins>
              <w:r w:rsidRPr="00B303A9">
                <w:rPr>
                  <w:rStyle w:val="Hyperlink"/>
                  <w:rPrChange w:id="954" w:author="Skat" w:date="2010-06-25T12:54:00Z">
                    <w:rPr/>
                  </w:rPrChange>
                </w:rPr>
                <w:fldChar w:fldCharType="separate"/>
              </w:r>
              <w:r w:rsidRPr="00B303A9">
                <w:rPr>
                  <w:rStyle w:val="Hyperlink"/>
                  <w:noProof/>
                </w:rPr>
                <w:t>7.</w:t>
              </w:r>
              <w:del w:id="955" w:author="Skat" w:date="2010-06-25T12:54:00Z">
                <w:r w:rsidR="00AB1C8B" w:rsidRPr="00575F5F">
                  <w:rPr>
                    <w:rStyle w:val="Hyperlink"/>
                    <w:noProof/>
                  </w:rPr>
                  <w:delText>7</w:delText>
                </w:r>
                <w:r w:rsidR="00AB1C8B">
                  <w:rPr>
                    <w:rFonts w:asciiTheme="minorHAnsi" w:eastAsiaTheme="minorEastAsia" w:hAnsiTheme="minorHAnsi" w:cstheme="minorBidi"/>
                    <w:noProof/>
                    <w:sz w:val="22"/>
                    <w:szCs w:val="22"/>
                  </w:rPr>
                  <w:tab/>
                </w:r>
                <w:r w:rsidR="00AB1C8B" w:rsidRPr="00575F5F">
                  <w:rPr>
                    <w:rStyle w:val="Hyperlink"/>
                    <w:noProof/>
                  </w:rPr>
                  <w:delText>Note</w:delText>
                </w:r>
              </w:del>
              <w:ins w:id="956"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DokumentFriDato</w:t>
                </w:r>
              </w:ins>
              <w:r>
                <w:rPr>
                  <w:noProof/>
                  <w:webHidden/>
                </w:rPr>
                <w:tab/>
              </w:r>
              <w:r>
                <w:rPr>
                  <w:noProof/>
                  <w:webHidden/>
                </w:rPr>
                <w:fldChar w:fldCharType="begin"/>
              </w:r>
              <w:r>
                <w:rPr>
                  <w:noProof/>
                  <w:webHidden/>
                </w:rPr>
                <w:instrText xml:space="preserve"> PAGEREF _</w:instrText>
              </w:r>
              <w:del w:id="957" w:author="Skat" w:date="2010-06-25T12:54:00Z">
                <w:r w:rsidR="00AB1C8B">
                  <w:rPr>
                    <w:noProof/>
                    <w:webHidden/>
                  </w:rPr>
                  <w:delInstrText>Toc263947395</w:delInstrText>
                </w:r>
              </w:del>
              <w:ins w:id="958" w:author="Skat" w:date="2010-06-25T12:54:00Z">
                <w:r>
                  <w:rPr>
                    <w:noProof/>
                    <w:webHidden/>
                  </w:rPr>
                  <w:instrText>Toc265233928</w:instrText>
                </w:r>
              </w:ins>
              <w:r>
                <w:rPr>
                  <w:noProof/>
                  <w:webHidden/>
                </w:rPr>
                <w:instrText xml:space="preserve"> \h </w:instrText>
              </w:r>
              <w:r>
                <w:rPr>
                  <w:noProof/>
                  <w:webHidden/>
                </w:rPr>
              </w:r>
              <w:r>
                <w:rPr>
                  <w:noProof/>
                  <w:webHidden/>
                </w:rPr>
                <w:fldChar w:fldCharType="separate"/>
              </w:r>
              <w:r w:rsidR="006E18DF">
                <w:rPr>
                  <w:noProof/>
                  <w:webHidden/>
                </w:rPr>
                <w:t>137</w:t>
              </w:r>
              <w:r>
                <w:rPr>
                  <w:noProof/>
                  <w:webHidden/>
                </w:rPr>
                <w:fldChar w:fldCharType="end"/>
              </w:r>
              <w:r w:rsidRPr="00B303A9">
                <w:rPr>
                  <w:rStyle w:val="Hyperlink"/>
                  <w:rPrChange w:id="95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60" w:author="Skat" w:date="2010-06-25T12:54:00Z">
                    <w:rPr/>
                  </w:rPrChange>
                </w:rPr>
                <w:fldChar w:fldCharType="begin"/>
              </w:r>
              <w:ins w:id="961" w:author="Skat" w:date="2010-06-25T12:54:00Z">
                <w:r w:rsidRPr="00B303A9">
                  <w:rPr>
                    <w:rStyle w:val="Hyperlink"/>
                    <w:noProof/>
                  </w:rPr>
                  <w:instrText xml:space="preserve"> </w:instrText>
                </w:r>
              </w:ins>
              <w:r>
                <w:rPr>
                  <w:noProof/>
                </w:rPr>
                <w:instrText>HYPERLINK \l "_</w:instrText>
              </w:r>
              <w:del w:id="962" w:author="Skat" w:date="2010-06-25T12:54:00Z">
                <w:r w:rsidR="00786046">
                  <w:delInstrText>Toc263947396"</w:delInstrText>
                </w:r>
              </w:del>
              <w:ins w:id="963" w:author="Skat" w:date="2010-06-25T12:54:00Z">
                <w:r>
                  <w:rPr>
                    <w:noProof/>
                  </w:rPr>
                  <w:instrText>Toc265233929"</w:instrText>
                </w:r>
                <w:r w:rsidRPr="00B303A9">
                  <w:rPr>
                    <w:rStyle w:val="Hyperlink"/>
                    <w:noProof/>
                  </w:rPr>
                  <w:instrText xml:space="preserve"> </w:instrText>
                </w:r>
                <w:r w:rsidRPr="00B303A9">
                  <w:rPr>
                    <w:rStyle w:val="Hyperlink"/>
                    <w:noProof/>
                  </w:rPr>
                </w:r>
              </w:ins>
              <w:r w:rsidRPr="00B303A9">
                <w:rPr>
                  <w:rStyle w:val="Hyperlink"/>
                  <w:rPrChange w:id="964" w:author="Skat" w:date="2010-06-25T12:54:00Z">
                    <w:rPr/>
                  </w:rPrChange>
                </w:rPr>
                <w:fldChar w:fldCharType="separate"/>
              </w:r>
              <w:r w:rsidRPr="00B303A9">
                <w:rPr>
                  <w:rStyle w:val="Hyperlink"/>
                  <w:noProof/>
                </w:rPr>
                <w:t>7.</w:t>
              </w:r>
              <w:del w:id="965" w:author="Skat" w:date="2010-06-25T12:54:00Z">
                <w:r w:rsidR="00AB1C8B" w:rsidRPr="00575F5F">
                  <w:rPr>
                    <w:rStyle w:val="Hyperlink"/>
                    <w:noProof/>
                  </w:rPr>
                  <w:delText>8</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w:delText>
                </w:r>
              </w:del>
              <w:ins w:id="966"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DokumentFriOplysning</w:t>
                </w:r>
              </w:ins>
              <w:r>
                <w:rPr>
                  <w:noProof/>
                  <w:webHidden/>
                </w:rPr>
                <w:tab/>
              </w:r>
              <w:r>
                <w:rPr>
                  <w:noProof/>
                  <w:webHidden/>
                </w:rPr>
                <w:fldChar w:fldCharType="begin"/>
              </w:r>
              <w:r>
                <w:rPr>
                  <w:noProof/>
                  <w:webHidden/>
                </w:rPr>
                <w:instrText xml:space="preserve"> PAGEREF _</w:instrText>
              </w:r>
              <w:del w:id="967" w:author="Skat" w:date="2010-06-25T12:54:00Z">
                <w:r w:rsidR="00AB1C8B">
                  <w:rPr>
                    <w:noProof/>
                    <w:webHidden/>
                  </w:rPr>
                  <w:delInstrText>Toc263947396</w:delInstrText>
                </w:r>
              </w:del>
              <w:ins w:id="968" w:author="Skat" w:date="2010-06-25T12:54:00Z">
                <w:r>
                  <w:rPr>
                    <w:noProof/>
                    <w:webHidden/>
                  </w:rPr>
                  <w:instrText>Toc265233929</w:instrText>
                </w:r>
              </w:ins>
              <w:r>
                <w:rPr>
                  <w:noProof/>
                  <w:webHidden/>
                </w:rPr>
                <w:instrText xml:space="preserve"> \h </w:instrText>
              </w:r>
              <w:r>
                <w:rPr>
                  <w:noProof/>
                  <w:webHidden/>
                </w:rPr>
              </w:r>
              <w:r>
                <w:rPr>
                  <w:noProof/>
                  <w:webHidden/>
                </w:rPr>
                <w:fldChar w:fldCharType="separate"/>
              </w:r>
              <w:r w:rsidR="006E18DF">
                <w:rPr>
                  <w:noProof/>
                  <w:webHidden/>
                </w:rPr>
                <w:t>138</w:t>
              </w:r>
              <w:r>
                <w:rPr>
                  <w:noProof/>
                  <w:webHidden/>
                </w:rPr>
                <w:fldChar w:fldCharType="end"/>
              </w:r>
              <w:r w:rsidRPr="00B303A9">
                <w:rPr>
                  <w:rStyle w:val="Hyperlink"/>
                  <w:rPrChange w:id="96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r w:rsidRPr="00B303A9">
                <w:rPr>
                  <w:rStyle w:val="Hyperlink"/>
                  <w:rPrChange w:id="970" w:author="Skat" w:date="2010-06-25T12:54:00Z">
                    <w:rPr/>
                  </w:rPrChange>
                </w:rPr>
                <w:fldChar w:fldCharType="begin"/>
              </w:r>
              <w:ins w:id="971" w:author="Skat" w:date="2010-06-25T12:54:00Z">
                <w:r w:rsidRPr="00B303A9">
                  <w:rPr>
                    <w:rStyle w:val="Hyperlink"/>
                    <w:noProof/>
                  </w:rPr>
                  <w:instrText xml:space="preserve"> </w:instrText>
                </w:r>
              </w:ins>
              <w:r>
                <w:rPr>
                  <w:noProof/>
                </w:rPr>
                <w:instrText>HYPERLINK \l "_</w:instrText>
              </w:r>
              <w:del w:id="972" w:author="Skat" w:date="2010-06-25T12:54:00Z">
                <w:r w:rsidR="00786046">
                  <w:delInstrText>Toc263947397"</w:delInstrText>
                </w:r>
              </w:del>
              <w:ins w:id="973" w:author="Skat" w:date="2010-06-25T12:54:00Z">
                <w:r>
                  <w:rPr>
                    <w:noProof/>
                  </w:rPr>
                  <w:instrText>Toc265233930"</w:instrText>
                </w:r>
                <w:r w:rsidRPr="00B303A9">
                  <w:rPr>
                    <w:rStyle w:val="Hyperlink"/>
                    <w:noProof/>
                  </w:rPr>
                  <w:instrText xml:space="preserve"> </w:instrText>
                </w:r>
                <w:r w:rsidRPr="00B303A9">
                  <w:rPr>
                    <w:rStyle w:val="Hyperlink"/>
                    <w:noProof/>
                  </w:rPr>
                </w:r>
              </w:ins>
              <w:r w:rsidRPr="00B303A9">
                <w:rPr>
                  <w:rStyle w:val="Hyperlink"/>
                  <w:rPrChange w:id="974" w:author="Skat" w:date="2010-06-25T12:54:00Z">
                    <w:rPr/>
                  </w:rPrChange>
                </w:rPr>
                <w:fldChar w:fldCharType="separate"/>
              </w:r>
              <w:del w:id="975" w:author="Skat" w:date="2010-06-25T12:54:00Z">
                <w:r w:rsidR="00AB1C8B" w:rsidRPr="00575F5F">
                  <w:rPr>
                    <w:rStyle w:val="Hyperlink"/>
                    <w:noProof/>
                  </w:rPr>
                  <w:delText>7.9</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OpkrævningFordringHaver</w:delText>
                </w:r>
                <w:r w:rsidR="00AB1C8B">
                  <w:rPr>
                    <w:noProof/>
                    <w:webHidden/>
                  </w:rPr>
                  <w:tab/>
                </w:r>
              </w:del>
              <w:ins w:id="976" w:author="Skat" w:date="2010-06-25T12:54:00Z">
                <w:r w:rsidRPr="00B303A9">
                  <w:rPr>
                    <w:rStyle w:val="Hyperlink"/>
                    <w:noProof/>
                  </w:rPr>
                  <w:t>7.6</w:t>
                </w:r>
                <w:r>
                  <w:rPr>
                    <w:rFonts w:asciiTheme="minorHAnsi" w:eastAsiaTheme="minorEastAsia" w:hAnsiTheme="minorHAnsi" w:cstheme="minorBidi"/>
                    <w:noProof/>
                    <w:sz w:val="22"/>
                    <w:szCs w:val="22"/>
                  </w:rPr>
                  <w:tab/>
                </w:r>
                <w:r w:rsidRPr="00B303A9">
                  <w:rPr>
                    <w:rStyle w:val="Hyperlink"/>
                    <w:noProof/>
                  </w:rPr>
                  <w:t>DokumentRolle</w:t>
                </w:r>
                <w:r>
                  <w:rPr>
                    <w:noProof/>
                    <w:webHidden/>
                  </w:rPr>
                  <w:tab/>
                </w:r>
              </w:ins>
              <w:r>
                <w:rPr>
                  <w:noProof/>
                  <w:webHidden/>
                </w:rPr>
                <w:fldChar w:fldCharType="begin"/>
              </w:r>
              <w:r>
                <w:rPr>
                  <w:noProof/>
                  <w:webHidden/>
                </w:rPr>
                <w:instrText xml:space="preserve"> PAGEREF _</w:instrText>
              </w:r>
              <w:del w:id="977" w:author="Skat" w:date="2010-06-25T12:54:00Z">
                <w:r w:rsidR="00AB1C8B">
                  <w:rPr>
                    <w:noProof/>
                    <w:webHidden/>
                  </w:rPr>
                  <w:delInstrText>Toc263947397</w:delInstrText>
                </w:r>
              </w:del>
              <w:ins w:id="978" w:author="Skat" w:date="2010-06-25T12:54:00Z">
                <w:r>
                  <w:rPr>
                    <w:noProof/>
                    <w:webHidden/>
                  </w:rPr>
                  <w:instrText>Toc265233930</w:instrText>
                </w:r>
              </w:ins>
              <w:r>
                <w:rPr>
                  <w:noProof/>
                  <w:webHidden/>
                </w:rPr>
                <w:instrText xml:space="preserve"> \h </w:instrText>
              </w:r>
              <w:r>
                <w:rPr>
                  <w:noProof/>
                  <w:webHidden/>
                </w:rPr>
              </w:r>
              <w:r>
                <w:rPr>
                  <w:noProof/>
                  <w:webHidden/>
                </w:rPr>
                <w:fldChar w:fldCharType="separate"/>
              </w:r>
              <w:r w:rsidR="006E18DF">
                <w:rPr>
                  <w:noProof/>
                  <w:webHidden/>
                </w:rPr>
                <w:t>139</w:t>
              </w:r>
              <w:r>
                <w:rPr>
                  <w:noProof/>
                  <w:webHidden/>
                </w:rPr>
                <w:fldChar w:fldCharType="end"/>
              </w:r>
              <w:r w:rsidRPr="00B303A9">
                <w:rPr>
                  <w:rStyle w:val="Hyperlink"/>
                  <w:rPrChange w:id="97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980" w:author="Skat" w:date="2010-06-25T12:54:00Z">
                  <w:pPr>
                    <w:pStyle w:val="Indholdsfortegnelse2"/>
                    <w:tabs>
                      <w:tab w:val="left" w:pos="1100"/>
                      <w:tab w:val="right" w:leader="dot" w:pos="10705"/>
                    </w:tabs>
                  </w:pPr>
                </w:pPrChange>
              </w:pPr>
              <w:r w:rsidRPr="00B303A9">
                <w:rPr>
                  <w:rStyle w:val="Hyperlink"/>
                  <w:rPrChange w:id="981" w:author="Skat" w:date="2010-06-25T12:54:00Z">
                    <w:rPr/>
                  </w:rPrChange>
                </w:rPr>
                <w:fldChar w:fldCharType="begin"/>
              </w:r>
              <w:ins w:id="982" w:author="Skat" w:date="2010-06-25T12:54:00Z">
                <w:r w:rsidRPr="00B303A9">
                  <w:rPr>
                    <w:rStyle w:val="Hyperlink"/>
                    <w:noProof/>
                  </w:rPr>
                  <w:instrText xml:space="preserve"> </w:instrText>
                </w:r>
              </w:ins>
              <w:r>
                <w:rPr>
                  <w:noProof/>
                </w:rPr>
                <w:instrText>HYPERLINK \l "_</w:instrText>
              </w:r>
              <w:del w:id="983" w:author="Skat" w:date="2010-06-25T12:54:00Z">
                <w:r w:rsidR="00786046">
                  <w:delInstrText>Toc263947398"</w:delInstrText>
                </w:r>
              </w:del>
              <w:ins w:id="984" w:author="Skat" w:date="2010-06-25T12:54:00Z">
                <w:r>
                  <w:rPr>
                    <w:noProof/>
                  </w:rPr>
                  <w:instrText>Toc265233931"</w:instrText>
                </w:r>
                <w:r w:rsidRPr="00B303A9">
                  <w:rPr>
                    <w:rStyle w:val="Hyperlink"/>
                    <w:noProof/>
                  </w:rPr>
                  <w:instrText xml:space="preserve"> </w:instrText>
                </w:r>
                <w:r w:rsidRPr="00B303A9">
                  <w:rPr>
                    <w:rStyle w:val="Hyperlink"/>
                    <w:noProof/>
                  </w:rPr>
                </w:r>
              </w:ins>
              <w:r w:rsidRPr="00B303A9">
                <w:rPr>
                  <w:rStyle w:val="Hyperlink"/>
                  <w:rPrChange w:id="985" w:author="Skat" w:date="2010-06-25T12:54:00Z">
                    <w:rPr/>
                  </w:rPrChange>
                </w:rPr>
                <w:fldChar w:fldCharType="separate"/>
              </w:r>
              <w:del w:id="986" w:author="Skat" w:date="2010-06-25T12:54:00Z">
                <w:r w:rsidR="00AB1C8B" w:rsidRPr="00575F5F">
                  <w:rPr>
                    <w:rStyle w:val="Hyperlink"/>
                    <w:noProof/>
                  </w:rPr>
                  <w:delText>7.10</w:delText>
                </w:r>
                <w:r w:rsidR="00AB1C8B">
                  <w:rPr>
                    <w:rFonts w:asciiTheme="minorHAnsi" w:eastAsiaTheme="minorEastAsia" w:hAnsiTheme="minorHAnsi" w:cstheme="minorBidi"/>
                    <w:noProof/>
                    <w:sz w:val="22"/>
                    <w:szCs w:val="22"/>
                  </w:rPr>
                  <w:tab/>
                </w:r>
                <w:r w:rsidR="00AB1C8B" w:rsidRPr="00575F5F">
                  <w:rPr>
                    <w:rStyle w:val="Hyperlink"/>
                    <w:noProof/>
                  </w:rPr>
                  <w:delText>OpkrævningFordringType</w:delText>
                </w:r>
                <w:r w:rsidR="00AB1C8B">
                  <w:rPr>
                    <w:noProof/>
                    <w:webHidden/>
                  </w:rPr>
                  <w:tab/>
                </w:r>
              </w:del>
              <w:ins w:id="987" w:author="Skat" w:date="2010-06-25T12:54:00Z">
                <w:r w:rsidRPr="00B303A9">
                  <w:rPr>
                    <w:rStyle w:val="Hyperlink"/>
                    <w:noProof/>
                  </w:rPr>
                  <w:t>7.7</w:t>
                </w:r>
                <w:r>
                  <w:rPr>
                    <w:rFonts w:asciiTheme="minorHAnsi" w:eastAsiaTheme="minorEastAsia" w:hAnsiTheme="minorHAnsi" w:cstheme="minorBidi"/>
                    <w:noProof/>
                    <w:sz w:val="22"/>
                    <w:szCs w:val="22"/>
                  </w:rPr>
                  <w:tab/>
                </w:r>
                <w:r w:rsidRPr="00B303A9">
                  <w:rPr>
                    <w:rStyle w:val="Hyperlink"/>
                    <w:noProof/>
                  </w:rPr>
                  <w:t>Ejendom</w:t>
                </w:r>
                <w:r>
                  <w:rPr>
                    <w:noProof/>
                    <w:webHidden/>
                  </w:rPr>
                  <w:tab/>
                </w:r>
              </w:ins>
              <w:r>
                <w:rPr>
                  <w:noProof/>
                  <w:webHidden/>
                </w:rPr>
                <w:fldChar w:fldCharType="begin"/>
              </w:r>
              <w:r>
                <w:rPr>
                  <w:noProof/>
                  <w:webHidden/>
                </w:rPr>
                <w:instrText xml:space="preserve"> PAGEREF _</w:instrText>
              </w:r>
              <w:del w:id="988" w:author="Skat" w:date="2010-06-25T12:54:00Z">
                <w:r w:rsidR="00AB1C8B">
                  <w:rPr>
                    <w:noProof/>
                    <w:webHidden/>
                  </w:rPr>
                  <w:delInstrText>Toc263947398</w:delInstrText>
                </w:r>
              </w:del>
              <w:ins w:id="989" w:author="Skat" w:date="2010-06-25T12:54:00Z">
                <w:r>
                  <w:rPr>
                    <w:noProof/>
                    <w:webHidden/>
                  </w:rPr>
                  <w:instrText>Toc265233931</w:instrText>
                </w:r>
              </w:ins>
              <w:r>
                <w:rPr>
                  <w:noProof/>
                  <w:webHidden/>
                </w:rPr>
                <w:instrText xml:space="preserve"> \h </w:instrText>
              </w:r>
              <w:r>
                <w:rPr>
                  <w:noProof/>
                  <w:webHidden/>
                </w:rPr>
              </w:r>
              <w:r>
                <w:rPr>
                  <w:noProof/>
                  <w:webHidden/>
                </w:rPr>
                <w:fldChar w:fldCharType="separate"/>
              </w:r>
              <w:r w:rsidR="006E18DF">
                <w:rPr>
                  <w:noProof/>
                  <w:webHidden/>
                </w:rPr>
                <w:t>140</w:t>
              </w:r>
              <w:r>
                <w:rPr>
                  <w:noProof/>
                  <w:webHidden/>
                </w:rPr>
                <w:fldChar w:fldCharType="end"/>
              </w:r>
              <w:r w:rsidRPr="00B303A9">
                <w:rPr>
                  <w:rStyle w:val="Hyperlink"/>
                  <w:rPrChange w:id="990"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991" w:author="Skat" w:date="2010-06-25T12:54:00Z">
                  <w:pPr>
                    <w:pStyle w:val="Indholdsfortegnelse2"/>
                    <w:tabs>
                      <w:tab w:val="left" w:pos="1100"/>
                      <w:tab w:val="right" w:leader="dot" w:pos="10705"/>
                    </w:tabs>
                  </w:pPr>
                </w:pPrChange>
              </w:pPr>
              <w:r w:rsidRPr="00B303A9">
                <w:rPr>
                  <w:rStyle w:val="Hyperlink"/>
                  <w:rPrChange w:id="992" w:author="Skat" w:date="2010-06-25T12:54:00Z">
                    <w:rPr/>
                  </w:rPrChange>
                </w:rPr>
                <w:fldChar w:fldCharType="begin"/>
              </w:r>
              <w:ins w:id="993" w:author="Skat" w:date="2010-06-25T12:54:00Z">
                <w:r w:rsidRPr="00B303A9">
                  <w:rPr>
                    <w:rStyle w:val="Hyperlink"/>
                    <w:noProof/>
                  </w:rPr>
                  <w:instrText xml:space="preserve"> </w:instrText>
                </w:r>
              </w:ins>
              <w:r>
                <w:rPr>
                  <w:noProof/>
                </w:rPr>
                <w:instrText>HYPERLINK \l "_</w:instrText>
              </w:r>
              <w:del w:id="994" w:author="Skat" w:date="2010-06-25T12:54:00Z">
                <w:r w:rsidR="00786046">
                  <w:delInstrText>Toc263947399"</w:delInstrText>
                </w:r>
              </w:del>
              <w:ins w:id="995" w:author="Skat" w:date="2010-06-25T12:54:00Z">
                <w:r>
                  <w:rPr>
                    <w:noProof/>
                  </w:rPr>
                  <w:instrText>Toc265233932"</w:instrText>
                </w:r>
                <w:r w:rsidRPr="00B303A9">
                  <w:rPr>
                    <w:rStyle w:val="Hyperlink"/>
                    <w:noProof/>
                  </w:rPr>
                  <w:instrText xml:space="preserve"> </w:instrText>
                </w:r>
                <w:r w:rsidRPr="00B303A9">
                  <w:rPr>
                    <w:rStyle w:val="Hyperlink"/>
                    <w:noProof/>
                  </w:rPr>
                </w:r>
              </w:ins>
              <w:r w:rsidRPr="00B303A9">
                <w:rPr>
                  <w:rStyle w:val="Hyperlink"/>
                  <w:rPrChange w:id="996" w:author="Skat" w:date="2010-06-25T12:54:00Z">
                    <w:rPr/>
                  </w:rPrChange>
                </w:rPr>
                <w:fldChar w:fldCharType="separate"/>
              </w:r>
              <w:r w:rsidRPr="00B303A9">
                <w:rPr>
                  <w:rStyle w:val="Hyperlink"/>
                  <w:noProof/>
                </w:rPr>
                <w:t>7.</w:t>
              </w:r>
              <w:del w:id="997" w:author="Skat" w:date="2010-06-25T12:54:00Z">
                <w:r w:rsidR="00AB1C8B" w:rsidRPr="00575F5F">
                  <w:rPr>
                    <w:rStyle w:val="Hyperlink"/>
                    <w:noProof/>
                  </w:rPr>
                  <w:delText>11</w:delText>
                </w:r>
                <w:r w:rsidR="00AB1C8B">
                  <w:rPr>
                    <w:rFonts w:asciiTheme="minorHAnsi" w:eastAsiaTheme="minorEastAsia" w:hAnsiTheme="minorHAnsi" w:cstheme="minorBidi"/>
                    <w:noProof/>
                    <w:sz w:val="22"/>
                    <w:szCs w:val="22"/>
                  </w:rPr>
                  <w:tab/>
                </w:r>
                <w:r w:rsidR="00AB1C8B" w:rsidRPr="00575F5F">
                  <w:rPr>
                    <w:rStyle w:val="Hyperlink"/>
                    <w:noProof/>
                  </w:rPr>
                  <w:delText>OpkrævningKonto</w:delText>
                </w:r>
              </w:del>
              <w:ins w:id="998" w:author="Skat" w:date="2010-06-25T12:54:00Z">
                <w:r w:rsidRPr="00B303A9">
                  <w:rPr>
                    <w:rStyle w:val="Hyperlink"/>
                    <w:noProof/>
                  </w:rPr>
                  <w:t>8</w:t>
                </w:r>
                <w:r>
                  <w:rPr>
                    <w:rFonts w:asciiTheme="minorHAnsi" w:eastAsiaTheme="minorEastAsia" w:hAnsiTheme="minorHAnsi" w:cstheme="minorBidi"/>
                    <w:noProof/>
                    <w:sz w:val="22"/>
                    <w:szCs w:val="22"/>
                  </w:rPr>
                  <w:tab/>
                </w:r>
                <w:r w:rsidRPr="00B303A9">
                  <w:rPr>
                    <w:rStyle w:val="Hyperlink"/>
                    <w:noProof/>
                  </w:rPr>
                  <w:t>Ejerlav</w:t>
                </w:r>
              </w:ins>
              <w:r>
                <w:rPr>
                  <w:noProof/>
                  <w:webHidden/>
                </w:rPr>
                <w:tab/>
              </w:r>
              <w:r>
                <w:rPr>
                  <w:noProof/>
                  <w:webHidden/>
                </w:rPr>
                <w:fldChar w:fldCharType="begin"/>
              </w:r>
              <w:r>
                <w:rPr>
                  <w:noProof/>
                  <w:webHidden/>
                </w:rPr>
                <w:instrText xml:space="preserve"> PAGEREF _</w:instrText>
              </w:r>
              <w:del w:id="999" w:author="Skat" w:date="2010-06-25T12:54:00Z">
                <w:r w:rsidR="00AB1C8B">
                  <w:rPr>
                    <w:noProof/>
                    <w:webHidden/>
                  </w:rPr>
                  <w:delInstrText>Toc263947399</w:delInstrText>
                </w:r>
              </w:del>
              <w:ins w:id="1000" w:author="Skat" w:date="2010-06-25T12:54:00Z">
                <w:r>
                  <w:rPr>
                    <w:noProof/>
                    <w:webHidden/>
                  </w:rPr>
                  <w:instrText>Toc265233932</w:instrText>
                </w:r>
              </w:ins>
              <w:r>
                <w:rPr>
                  <w:noProof/>
                  <w:webHidden/>
                </w:rPr>
                <w:instrText xml:space="preserve"> \h </w:instrText>
              </w:r>
              <w:r>
                <w:rPr>
                  <w:noProof/>
                  <w:webHidden/>
                </w:rPr>
              </w:r>
              <w:r>
                <w:rPr>
                  <w:noProof/>
                  <w:webHidden/>
                </w:rPr>
                <w:fldChar w:fldCharType="separate"/>
              </w:r>
              <w:r w:rsidR="006E18DF">
                <w:rPr>
                  <w:noProof/>
                  <w:webHidden/>
                </w:rPr>
                <w:t>141</w:t>
              </w:r>
              <w:r>
                <w:rPr>
                  <w:noProof/>
                  <w:webHidden/>
                </w:rPr>
                <w:fldChar w:fldCharType="end"/>
              </w:r>
              <w:r w:rsidRPr="00B303A9">
                <w:rPr>
                  <w:rStyle w:val="Hyperlink"/>
                  <w:rPrChange w:id="1001"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002" w:author="Skat" w:date="2010-06-25T12:54:00Z">
                  <w:pPr>
                    <w:pStyle w:val="Indholdsfortegnelse2"/>
                    <w:tabs>
                      <w:tab w:val="left" w:pos="1100"/>
                      <w:tab w:val="right" w:leader="dot" w:pos="10705"/>
                    </w:tabs>
                  </w:pPr>
                </w:pPrChange>
              </w:pPr>
              <w:r w:rsidRPr="00B303A9">
                <w:rPr>
                  <w:rStyle w:val="Hyperlink"/>
                  <w:rPrChange w:id="1003" w:author="Skat" w:date="2010-06-25T12:54:00Z">
                    <w:rPr/>
                  </w:rPrChange>
                </w:rPr>
                <w:fldChar w:fldCharType="begin"/>
              </w:r>
              <w:ins w:id="1004" w:author="Skat" w:date="2010-06-25T12:54:00Z">
                <w:r w:rsidRPr="00B303A9">
                  <w:rPr>
                    <w:rStyle w:val="Hyperlink"/>
                    <w:noProof/>
                  </w:rPr>
                  <w:instrText xml:space="preserve"> </w:instrText>
                </w:r>
              </w:ins>
              <w:r>
                <w:rPr>
                  <w:noProof/>
                </w:rPr>
                <w:instrText>HYPERLINK \l "_</w:instrText>
              </w:r>
              <w:del w:id="1005" w:author="Skat" w:date="2010-06-25T12:54:00Z">
                <w:r w:rsidR="00786046">
                  <w:delInstrText>Toc263947400"</w:delInstrText>
                </w:r>
              </w:del>
              <w:ins w:id="1006" w:author="Skat" w:date="2010-06-25T12:54:00Z">
                <w:r>
                  <w:rPr>
                    <w:noProof/>
                  </w:rPr>
                  <w:instrText>Toc265233933"</w:instrText>
                </w:r>
                <w:r w:rsidRPr="00B303A9">
                  <w:rPr>
                    <w:rStyle w:val="Hyperlink"/>
                    <w:noProof/>
                  </w:rPr>
                  <w:instrText xml:space="preserve"> </w:instrText>
                </w:r>
                <w:r w:rsidRPr="00B303A9">
                  <w:rPr>
                    <w:rStyle w:val="Hyperlink"/>
                    <w:noProof/>
                  </w:rPr>
                </w:r>
              </w:ins>
              <w:r w:rsidRPr="00B303A9">
                <w:rPr>
                  <w:rStyle w:val="Hyperlink"/>
                  <w:rPrChange w:id="1007" w:author="Skat" w:date="2010-06-25T12:54:00Z">
                    <w:rPr/>
                  </w:rPrChange>
                </w:rPr>
                <w:fldChar w:fldCharType="separate"/>
              </w:r>
              <w:r w:rsidRPr="00B303A9">
                <w:rPr>
                  <w:rStyle w:val="Hyperlink"/>
                  <w:noProof/>
                </w:rPr>
                <w:t>7.</w:t>
              </w:r>
              <w:del w:id="1008" w:author="Skat" w:date="2010-06-25T12:54:00Z">
                <w:r w:rsidR="00AB1C8B" w:rsidRPr="00575F5F">
                  <w:rPr>
                    <w:rStyle w:val="Hyperlink"/>
                    <w:noProof/>
                  </w:rPr>
                  <w:delText>12</w:delText>
                </w:r>
                <w:r w:rsidR="00AB1C8B">
                  <w:rPr>
                    <w:rFonts w:asciiTheme="minorHAnsi" w:eastAsiaTheme="minorEastAsia" w:hAnsiTheme="minorHAnsi" w:cstheme="minorBidi"/>
                    <w:noProof/>
                    <w:sz w:val="22"/>
                    <w:szCs w:val="22"/>
                  </w:rPr>
                  <w:tab/>
                </w:r>
                <w:r w:rsidR="00AB1C8B" w:rsidRPr="00575F5F">
                  <w:rPr>
                    <w:rStyle w:val="Hyperlink"/>
                    <w:noProof/>
                  </w:rPr>
                  <w:delText>Rentegodtgørelse</w:delText>
                </w:r>
              </w:del>
              <w:ins w:id="1009" w:author="Skat" w:date="2010-06-25T12:54:00Z">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Indbetaling</w:t>
                </w:r>
              </w:ins>
              <w:r>
                <w:rPr>
                  <w:noProof/>
                  <w:webHidden/>
                </w:rPr>
                <w:tab/>
              </w:r>
              <w:r>
                <w:rPr>
                  <w:noProof/>
                  <w:webHidden/>
                </w:rPr>
                <w:fldChar w:fldCharType="begin"/>
              </w:r>
              <w:r>
                <w:rPr>
                  <w:noProof/>
                  <w:webHidden/>
                </w:rPr>
                <w:instrText xml:space="preserve"> PAGEREF _</w:instrText>
              </w:r>
              <w:del w:id="1010" w:author="Skat" w:date="2010-06-25T12:54:00Z">
                <w:r w:rsidR="00AB1C8B">
                  <w:rPr>
                    <w:noProof/>
                    <w:webHidden/>
                  </w:rPr>
                  <w:delInstrText>Toc263947400</w:delInstrText>
                </w:r>
              </w:del>
              <w:ins w:id="1011" w:author="Skat" w:date="2010-06-25T12:54:00Z">
                <w:r>
                  <w:rPr>
                    <w:noProof/>
                    <w:webHidden/>
                  </w:rPr>
                  <w:instrText>Toc265233933</w:instrText>
                </w:r>
              </w:ins>
              <w:r>
                <w:rPr>
                  <w:noProof/>
                  <w:webHidden/>
                </w:rPr>
                <w:instrText xml:space="preserve"> \h </w:instrText>
              </w:r>
              <w:r>
                <w:rPr>
                  <w:noProof/>
                  <w:webHidden/>
                </w:rPr>
              </w:r>
              <w:r>
                <w:rPr>
                  <w:noProof/>
                  <w:webHidden/>
                </w:rPr>
                <w:fldChar w:fldCharType="separate"/>
              </w:r>
              <w:r w:rsidR="006E18DF">
                <w:rPr>
                  <w:noProof/>
                  <w:webHidden/>
                </w:rPr>
                <w:t>142</w:t>
              </w:r>
              <w:r>
                <w:rPr>
                  <w:noProof/>
                  <w:webHidden/>
                </w:rPr>
                <w:fldChar w:fldCharType="end"/>
              </w:r>
              <w:r w:rsidRPr="00B303A9">
                <w:rPr>
                  <w:rStyle w:val="Hyperlink"/>
                  <w:rPrChange w:id="1012"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013" w:author="Skat" w:date="2010-06-25T12:54:00Z">
                    <w:rPr/>
                  </w:rPrChange>
                </w:rPr>
                <w:fldChar w:fldCharType="begin"/>
              </w:r>
              <w:ins w:id="1014" w:author="Skat" w:date="2010-06-25T12:54:00Z">
                <w:r w:rsidRPr="00B303A9">
                  <w:rPr>
                    <w:rStyle w:val="Hyperlink"/>
                    <w:noProof/>
                  </w:rPr>
                  <w:instrText xml:space="preserve"> </w:instrText>
                </w:r>
              </w:ins>
              <w:r>
                <w:rPr>
                  <w:noProof/>
                </w:rPr>
                <w:instrText>HYPERLINK \l "_</w:instrText>
              </w:r>
              <w:del w:id="1015" w:author="Skat" w:date="2010-06-25T12:54:00Z">
                <w:r w:rsidR="00786046">
                  <w:delInstrText>Toc263947401"</w:delInstrText>
                </w:r>
              </w:del>
              <w:ins w:id="1016" w:author="Skat" w:date="2010-06-25T12:54:00Z">
                <w:r>
                  <w:rPr>
                    <w:noProof/>
                  </w:rPr>
                  <w:instrText>Toc265233934"</w:instrText>
                </w:r>
                <w:r w:rsidRPr="00B303A9">
                  <w:rPr>
                    <w:rStyle w:val="Hyperlink"/>
                    <w:noProof/>
                  </w:rPr>
                  <w:instrText xml:space="preserve"> </w:instrText>
                </w:r>
                <w:r w:rsidRPr="00B303A9">
                  <w:rPr>
                    <w:rStyle w:val="Hyperlink"/>
                    <w:noProof/>
                  </w:rPr>
                </w:r>
              </w:ins>
              <w:r w:rsidRPr="00B303A9">
                <w:rPr>
                  <w:rStyle w:val="Hyperlink"/>
                  <w:rPrChange w:id="1017" w:author="Skat" w:date="2010-06-25T12:54:00Z">
                    <w:rPr/>
                  </w:rPrChange>
                </w:rPr>
                <w:fldChar w:fldCharType="separate"/>
              </w:r>
              <w:r w:rsidRPr="00B303A9">
                <w:rPr>
                  <w:rStyle w:val="Hyperlink"/>
                  <w:noProof/>
                </w:rPr>
                <w:t>7.</w:t>
              </w:r>
              <w:del w:id="1018" w:author="Skat" w:date="2010-06-25T12:54:00Z">
                <w:r w:rsidR="00AB1C8B" w:rsidRPr="00575F5F">
                  <w:rPr>
                    <w:rStyle w:val="Hyperlink"/>
                    <w:noProof/>
                  </w:rPr>
                  <w:delText>13</w:delText>
                </w:r>
                <w:r w:rsidR="00AB1C8B">
                  <w:rPr>
                    <w:rFonts w:asciiTheme="minorHAnsi" w:eastAsiaTheme="minorEastAsia" w:hAnsiTheme="minorHAnsi" w:cstheme="minorBidi"/>
                    <w:noProof/>
                    <w:sz w:val="22"/>
                    <w:szCs w:val="22"/>
                  </w:rPr>
                  <w:tab/>
                </w:r>
                <w:r w:rsidR="00AB1C8B" w:rsidRPr="00575F5F">
                  <w:rPr>
                    <w:rStyle w:val="Hyperlink"/>
                    <w:noProof/>
                  </w:rPr>
                  <w:delText>Saldo</w:delText>
                </w:r>
              </w:del>
              <w:ins w:id="1019" w:author="Skat" w:date="2010-06-25T12:54:00Z">
                <w:r w:rsidRPr="00B303A9">
                  <w:rPr>
                    <w:rStyle w:val="Hyperlink"/>
                    <w:noProof/>
                  </w:rPr>
                  <w:t>10</w:t>
                </w:r>
                <w:r>
                  <w:rPr>
                    <w:rFonts w:asciiTheme="minorHAnsi" w:eastAsiaTheme="minorEastAsia" w:hAnsiTheme="minorHAnsi" w:cstheme="minorBidi"/>
                    <w:noProof/>
                    <w:sz w:val="22"/>
                    <w:szCs w:val="22"/>
                  </w:rPr>
                  <w:tab/>
                </w:r>
                <w:r w:rsidRPr="00B303A9">
                  <w:rPr>
                    <w:rStyle w:val="Hyperlink"/>
                    <w:noProof/>
                  </w:rPr>
                  <w:t>Matrikel</w:t>
                </w:r>
              </w:ins>
              <w:r>
                <w:rPr>
                  <w:noProof/>
                  <w:webHidden/>
                </w:rPr>
                <w:tab/>
              </w:r>
              <w:r>
                <w:rPr>
                  <w:noProof/>
                  <w:webHidden/>
                </w:rPr>
                <w:fldChar w:fldCharType="begin"/>
              </w:r>
              <w:r>
                <w:rPr>
                  <w:noProof/>
                  <w:webHidden/>
                </w:rPr>
                <w:instrText xml:space="preserve"> PAGEREF _</w:instrText>
              </w:r>
              <w:del w:id="1020" w:author="Skat" w:date="2010-06-25T12:54:00Z">
                <w:r w:rsidR="00AB1C8B">
                  <w:rPr>
                    <w:noProof/>
                    <w:webHidden/>
                  </w:rPr>
                  <w:delInstrText>Toc263947401</w:delInstrText>
                </w:r>
              </w:del>
              <w:ins w:id="1021" w:author="Skat" w:date="2010-06-25T12:54:00Z">
                <w:r>
                  <w:rPr>
                    <w:noProof/>
                    <w:webHidden/>
                  </w:rPr>
                  <w:instrText>Toc265233934</w:instrText>
                </w:r>
              </w:ins>
              <w:r>
                <w:rPr>
                  <w:noProof/>
                  <w:webHidden/>
                </w:rPr>
                <w:instrText xml:space="preserve"> \h </w:instrText>
              </w:r>
              <w:r>
                <w:rPr>
                  <w:noProof/>
                  <w:webHidden/>
                </w:rPr>
              </w:r>
              <w:r>
                <w:rPr>
                  <w:noProof/>
                  <w:webHidden/>
                </w:rPr>
                <w:fldChar w:fldCharType="separate"/>
              </w:r>
              <w:r w:rsidR="006E18DF">
                <w:rPr>
                  <w:noProof/>
                  <w:webHidden/>
                </w:rPr>
                <w:t>143</w:t>
              </w:r>
              <w:r>
                <w:rPr>
                  <w:noProof/>
                  <w:webHidden/>
                </w:rPr>
                <w:fldChar w:fldCharType="end"/>
              </w:r>
              <w:r w:rsidRPr="00B303A9">
                <w:rPr>
                  <w:rStyle w:val="Hyperlink"/>
                  <w:rPrChange w:id="1022"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023" w:author="Skat" w:date="2010-06-25T12:54:00Z">
                    <w:rPr/>
                  </w:rPrChange>
                </w:rPr>
                <w:fldChar w:fldCharType="begin"/>
              </w:r>
              <w:ins w:id="1024" w:author="Skat" w:date="2010-06-25T12:54:00Z">
                <w:r w:rsidRPr="00B303A9">
                  <w:rPr>
                    <w:rStyle w:val="Hyperlink"/>
                    <w:noProof/>
                  </w:rPr>
                  <w:instrText xml:space="preserve"> </w:instrText>
                </w:r>
              </w:ins>
              <w:r>
                <w:rPr>
                  <w:noProof/>
                </w:rPr>
                <w:instrText>HYPERLINK \l "_</w:instrText>
              </w:r>
              <w:del w:id="1025" w:author="Skat" w:date="2010-06-25T12:54:00Z">
                <w:r w:rsidR="00786046">
                  <w:delInstrText>Toc263947402"</w:delInstrText>
                </w:r>
              </w:del>
              <w:ins w:id="1026" w:author="Skat" w:date="2010-06-25T12:54:00Z">
                <w:r>
                  <w:rPr>
                    <w:noProof/>
                  </w:rPr>
                  <w:instrText>Toc265233935"</w:instrText>
                </w:r>
                <w:r w:rsidRPr="00B303A9">
                  <w:rPr>
                    <w:rStyle w:val="Hyperlink"/>
                    <w:noProof/>
                  </w:rPr>
                  <w:instrText xml:space="preserve"> </w:instrText>
                </w:r>
                <w:r w:rsidRPr="00B303A9">
                  <w:rPr>
                    <w:rStyle w:val="Hyperlink"/>
                    <w:noProof/>
                  </w:rPr>
                </w:r>
              </w:ins>
              <w:r w:rsidRPr="00B303A9">
                <w:rPr>
                  <w:rStyle w:val="Hyperlink"/>
                  <w:rPrChange w:id="1027" w:author="Skat" w:date="2010-06-25T12:54:00Z">
                    <w:rPr/>
                  </w:rPrChange>
                </w:rPr>
                <w:fldChar w:fldCharType="separate"/>
              </w:r>
              <w:r w:rsidRPr="00B303A9">
                <w:rPr>
                  <w:rStyle w:val="Hyperlink"/>
                  <w:noProof/>
                </w:rPr>
                <w:t>7.</w:t>
              </w:r>
              <w:del w:id="1028" w:author="Skat" w:date="2010-06-25T12:54:00Z">
                <w:r w:rsidR="00AB1C8B" w:rsidRPr="00575F5F">
                  <w:rPr>
                    <w:rStyle w:val="Hyperlink"/>
                    <w:noProof/>
                  </w:rPr>
                  <w:delText>14</w:delText>
                </w:r>
                <w:r w:rsidR="00AB1C8B">
                  <w:rPr>
                    <w:rFonts w:asciiTheme="minorHAnsi" w:eastAsiaTheme="minorEastAsia" w:hAnsiTheme="minorHAnsi" w:cstheme="minorBidi"/>
                    <w:noProof/>
                    <w:sz w:val="22"/>
                    <w:szCs w:val="22"/>
                  </w:rPr>
                  <w:tab/>
                </w:r>
                <w:r w:rsidR="00AB1C8B" w:rsidRPr="00575F5F">
                  <w:rPr>
                    <w:rStyle w:val="Hyperlink"/>
                    <w:noProof/>
                  </w:rPr>
                  <w:delText>Udbetaling</w:delText>
                </w:r>
              </w:del>
              <w:ins w:id="1029" w:author="Skat" w:date="2010-06-25T12:54:00Z">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Medarbejder</w:t>
                </w:r>
              </w:ins>
              <w:r>
                <w:rPr>
                  <w:noProof/>
                  <w:webHidden/>
                </w:rPr>
                <w:tab/>
              </w:r>
              <w:r>
                <w:rPr>
                  <w:noProof/>
                  <w:webHidden/>
                </w:rPr>
                <w:fldChar w:fldCharType="begin"/>
              </w:r>
              <w:r>
                <w:rPr>
                  <w:noProof/>
                  <w:webHidden/>
                </w:rPr>
                <w:instrText xml:space="preserve"> PAGEREF _</w:instrText>
              </w:r>
              <w:del w:id="1030" w:author="Skat" w:date="2010-06-25T12:54:00Z">
                <w:r w:rsidR="00AB1C8B">
                  <w:rPr>
                    <w:noProof/>
                    <w:webHidden/>
                  </w:rPr>
                  <w:delInstrText>Toc263947402</w:delInstrText>
                </w:r>
              </w:del>
              <w:ins w:id="1031" w:author="Skat" w:date="2010-06-25T12:54:00Z">
                <w:r>
                  <w:rPr>
                    <w:noProof/>
                    <w:webHidden/>
                  </w:rPr>
                  <w:instrText>Toc265233935</w:instrText>
                </w:r>
              </w:ins>
              <w:r>
                <w:rPr>
                  <w:noProof/>
                  <w:webHidden/>
                </w:rPr>
                <w:instrText xml:space="preserve"> \h </w:instrText>
              </w:r>
              <w:r>
                <w:rPr>
                  <w:noProof/>
                  <w:webHidden/>
                </w:rPr>
              </w:r>
              <w:r>
                <w:rPr>
                  <w:noProof/>
                  <w:webHidden/>
                </w:rPr>
                <w:fldChar w:fldCharType="separate"/>
              </w:r>
              <w:r w:rsidR="006E18DF">
                <w:rPr>
                  <w:noProof/>
                  <w:webHidden/>
                </w:rPr>
                <w:t>144</w:t>
              </w:r>
              <w:r>
                <w:rPr>
                  <w:noProof/>
                  <w:webHidden/>
                </w:rPr>
                <w:fldChar w:fldCharType="end"/>
              </w:r>
              <w:r w:rsidRPr="00B303A9">
                <w:rPr>
                  <w:rStyle w:val="Hyperlink"/>
                  <w:rPrChange w:id="1032"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033" w:author="Skat" w:date="2010-06-25T12:54:00Z">
                    <w:rPr/>
                  </w:rPrChange>
                </w:rPr>
                <w:fldChar w:fldCharType="begin"/>
              </w:r>
              <w:ins w:id="1034" w:author="Skat" w:date="2010-06-25T12:54:00Z">
                <w:r w:rsidRPr="00B303A9">
                  <w:rPr>
                    <w:rStyle w:val="Hyperlink"/>
                    <w:noProof/>
                  </w:rPr>
                  <w:instrText xml:space="preserve"> </w:instrText>
                </w:r>
              </w:ins>
              <w:r>
                <w:rPr>
                  <w:noProof/>
                </w:rPr>
                <w:instrText>HYPERLINK \l "_</w:instrText>
              </w:r>
              <w:del w:id="1035" w:author="Skat" w:date="2010-06-25T12:54:00Z">
                <w:r w:rsidR="00786046">
                  <w:delInstrText>Toc263947403"</w:delInstrText>
                </w:r>
              </w:del>
              <w:ins w:id="1036" w:author="Skat" w:date="2010-06-25T12:54:00Z">
                <w:r>
                  <w:rPr>
                    <w:noProof/>
                  </w:rPr>
                  <w:instrText>Toc265233936"</w:instrText>
                </w:r>
                <w:r w:rsidRPr="00B303A9">
                  <w:rPr>
                    <w:rStyle w:val="Hyperlink"/>
                    <w:noProof/>
                  </w:rPr>
                  <w:instrText xml:space="preserve"> </w:instrText>
                </w:r>
                <w:r w:rsidRPr="00B303A9">
                  <w:rPr>
                    <w:rStyle w:val="Hyperlink"/>
                    <w:noProof/>
                  </w:rPr>
                </w:r>
              </w:ins>
              <w:r w:rsidRPr="00B303A9">
                <w:rPr>
                  <w:rStyle w:val="Hyperlink"/>
                  <w:rPrChange w:id="1037" w:author="Skat" w:date="2010-06-25T12:54:00Z">
                    <w:rPr/>
                  </w:rPrChange>
                </w:rPr>
                <w:fldChar w:fldCharType="separate"/>
              </w:r>
              <w:r w:rsidRPr="00B303A9">
                <w:rPr>
                  <w:rStyle w:val="Hyperlink"/>
                  <w:noProof/>
                </w:rPr>
                <w:t>7.</w:t>
              </w:r>
              <w:del w:id="1038" w:author="Skat" w:date="2010-06-25T12:54:00Z">
                <w:r w:rsidR="00AB1C8B" w:rsidRPr="00575F5F">
                  <w:rPr>
                    <w:rStyle w:val="Hyperlink"/>
                    <w:noProof/>
                  </w:rPr>
                  <w:delText>15</w:delText>
                </w:r>
                <w:r w:rsidR="00AB1C8B">
                  <w:rPr>
                    <w:rFonts w:asciiTheme="minorHAnsi" w:eastAsiaTheme="minorEastAsia" w:hAnsiTheme="minorHAnsi" w:cstheme="minorBidi"/>
                    <w:noProof/>
                    <w:sz w:val="22"/>
                    <w:szCs w:val="22"/>
                  </w:rPr>
                  <w:tab/>
                </w:r>
                <w:r w:rsidR="00AB1C8B" w:rsidRPr="00575F5F">
                  <w:rPr>
                    <w:rStyle w:val="Hyperlink"/>
                    <w:noProof/>
                  </w:rPr>
                  <w:delText>ValutaOplysning</w:delText>
                </w:r>
              </w:del>
              <w:ins w:id="1039" w:author="Skat" w:date="2010-06-25T12:54:00Z">
                <w:r w:rsidRPr="00B303A9">
                  <w:rPr>
                    <w:rStyle w:val="Hyperlink"/>
                    <w:noProof/>
                  </w:rPr>
                  <w:t>12</w:t>
                </w:r>
                <w:r>
                  <w:rPr>
                    <w:rFonts w:asciiTheme="minorHAnsi" w:eastAsiaTheme="minorEastAsia" w:hAnsiTheme="minorHAnsi" w:cstheme="minorBidi"/>
                    <w:noProof/>
                    <w:sz w:val="22"/>
                    <w:szCs w:val="22"/>
                  </w:rPr>
                  <w:tab/>
                </w:r>
                <w:r w:rsidRPr="00B303A9">
                  <w:rPr>
                    <w:rStyle w:val="Hyperlink"/>
                    <w:noProof/>
                  </w:rPr>
                  <w:t>OrganisatoriskEnhed</w:t>
                </w:r>
              </w:ins>
              <w:r>
                <w:rPr>
                  <w:noProof/>
                  <w:webHidden/>
                </w:rPr>
                <w:tab/>
              </w:r>
              <w:r>
                <w:rPr>
                  <w:noProof/>
                  <w:webHidden/>
                </w:rPr>
                <w:fldChar w:fldCharType="begin"/>
              </w:r>
              <w:r>
                <w:rPr>
                  <w:noProof/>
                  <w:webHidden/>
                </w:rPr>
                <w:instrText xml:space="preserve"> PAGEREF _</w:instrText>
              </w:r>
              <w:del w:id="1040" w:author="Skat" w:date="2010-06-25T12:54:00Z">
                <w:r w:rsidR="00AB1C8B">
                  <w:rPr>
                    <w:noProof/>
                    <w:webHidden/>
                  </w:rPr>
                  <w:delInstrText>Toc263947403</w:delInstrText>
                </w:r>
              </w:del>
              <w:ins w:id="1041" w:author="Skat" w:date="2010-06-25T12:54:00Z">
                <w:r>
                  <w:rPr>
                    <w:noProof/>
                    <w:webHidden/>
                  </w:rPr>
                  <w:instrText>Toc265233936</w:instrText>
                </w:r>
              </w:ins>
              <w:r>
                <w:rPr>
                  <w:noProof/>
                  <w:webHidden/>
                </w:rPr>
                <w:instrText xml:space="preserve"> \h </w:instrText>
              </w:r>
              <w:r>
                <w:rPr>
                  <w:noProof/>
                  <w:webHidden/>
                </w:rPr>
              </w:r>
              <w:r>
                <w:rPr>
                  <w:noProof/>
                  <w:webHidden/>
                </w:rPr>
                <w:fldChar w:fldCharType="separate"/>
              </w:r>
              <w:r w:rsidR="006E18DF">
                <w:rPr>
                  <w:noProof/>
                  <w:webHidden/>
                </w:rPr>
                <w:t>146</w:t>
              </w:r>
              <w:r>
                <w:rPr>
                  <w:noProof/>
                  <w:webHidden/>
                </w:rPr>
                <w:fldChar w:fldCharType="end"/>
              </w:r>
              <w:r w:rsidRPr="00B303A9">
                <w:rPr>
                  <w:rStyle w:val="Hyperlink"/>
                  <w:rPrChange w:id="1042"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43" w:author="Skat" w:date="2010-06-25T12:54:00Z">
                  <w:pPr>
                    <w:pStyle w:val="Indholdsfortegnelse1"/>
                    <w:tabs>
                      <w:tab w:val="left" w:pos="440"/>
                      <w:tab w:val="right" w:leader="dot" w:pos="10705"/>
                    </w:tabs>
                  </w:pPr>
                </w:pPrChange>
              </w:pPr>
              <w:r w:rsidRPr="00B303A9">
                <w:rPr>
                  <w:rStyle w:val="Hyperlink"/>
                  <w:rPrChange w:id="1044" w:author="Skat" w:date="2010-06-25T12:54:00Z">
                    <w:rPr/>
                  </w:rPrChange>
                </w:rPr>
                <w:fldChar w:fldCharType="begin"/>
              </w:r>
              <w:ins w:id="1045" w:author="Skat" w:date="2010-06-25T12:54:00Z">
                <w:r w:rsidRPr="00B303A9">
                  <w:rPr>
                    <w:rStyle w:val="Hyperlink"/>
                    <w:noProof/>
                  </w:rPr>
                  <w:instrText xml:space="preserve"> </w:instrText>
                </w:r>
              </w:ins>
              <w:r>
                <w:rPr>
                  <w:noProof/>
                </w:rPr>
                <w:instrText>HYPERLINK \l "_</w:instrText>
              </w:r>
              <w:del w:id="1046" w:author="Skat" w:date="2010-06-25T12:54:00Z">
                <w:r w:rsidR="00786046">
                  <w:delInstrText>Toc263947404"</w:delInstrText>
                </w:r>
              </w:del>
              <w:ins w:id="1047" w:author="Skat" w:date="2010-06-25T12:54:00Z">
                <w:r>
                  <w:rPr>
                    <w:noProof/>
                  </w:rPr>
                  <w:instrText>Toc265233937"</w:instrText>
                </w:r>
                <w:r w:rsidRPr="00B303A9">
                  <w:rPr>
                    <w:rStyle w:val="Hyperlink"/>
                    <w:noProof/>
                  </w:rPr>
                  <w:instrText xml:space="preserve"> </w:instrText>
                </w:r>
                <w:r w:rsidRPr="00B303A9">
                  <w:rPr>
                    <w:rStyle w:val="Hyperlink"/>
                    <w:noProof/>
                  </w:rPr>
                </w:r>
              </w:ins>
              <w:r w:rsidRPr="00B303A9">
                <w:rPr>
                  <w:rStyle w:val="Hyperlink"/>
                  <w:rPrChange w:id="1048" w:author="Skat" w:date="2010-06-25T12:54:00Z">
                    <w:rPr/>
                  </w:rPrChange>
                </w:rPr>
                <w:fldChar w:fldCharType="separate"/>
              </w:r>
              <w:del w:id="1049" w:author="Skat" w:date="2010-06-25T12:54:00Z">
                <w:r w:rsidR="00AB1C8B" w:rsidRPr="00575F5F">
                  <w:rPr>
                    <w:rStyle w:val="Hyperlink"/>
                    <w:noProof/>
                  </w:rPr>
                  <w:delText>8</w:delText>
                </w:r>
                <w:r w:rsidR="00AB1C8B">
                  <w:rPr>
                    <w:rFonts w:asciiTheme="minorHAnsi" w:eastAsiaTheme="minorEastAsia" w:hAnsiTheme="minorHAnsi" w:cstheme="minorBidi"/>
                    <w:noProof/>
                    <w:sz w:val="22"/>
                    <w:szCs w:val="22"/>
                  </w:rPr>
                  <w:tab/>
                </w:r>
                <w:r w:rsidR="00AB1C8B" w:rsidRPr="00575F5F">
                  <w:rPr>
                    <w:rStyle w:val="Hyperlink"/>
                    <w:noProof/>
                  </w:rPr>
                  <w:delText>Domæner</w:delText>
                </w:r>
                <w:r w:rsidR="00AB1C8B">
                  <w:rPr>
                    <w:noProof/>
                    <w:webHidden/>
                  </w:rPr>
                  <w:tab/>
                </w:r>
              </w:del>
              <w:ins w:id="1050" w:author="Skat" w:date="2010-06-25T12:54:00Z">
                <w:r w:rsidRPr="00B303A9">
                  <w:rPr>
                    <w:rStyle w:val="Hyperlink"/>
                    <w:noProof/>
                  </w:rPr>
                  <w:t>7.13</w:t>
                </w:r>
                <w:r>
                  <w:rPr>
                    <w:rFonts w:asciiTheme="minorHAnsi" w:eastAsiaTheme="minorEastAsia" w:hAnsiTheme="minorHAnsi" w:cstheme="minorBidi"/>
                    <w:noProof/>
                    <w:sz w:val="22"/>
                    <w:szCs w:val="22"/>
                  </w:rPr>
                  <w:tab/>
                </w:r>
                <w:r w:rsidRPr="00B303A9">
                  <w:rPr>
                    <w:rStyle w:val="Hyperlink"/>
                    <w:noProof/>
                  </w:rPr>
                  <w:t>OrganisatoriskEnhedType</w:t>
                </w:r>
                <w:r>
                  <w:rPr>
                    <w:noProof/>
                    <w:webHidden/>
                  </w:rPr>
                  <w:tab/>
                </w:r>
              </w:ins>
              <w:r>
                <w:rPr>
                  <w:noProof/>
                  <w:webHidden/>
                </w:rPr>
                <w:fldChar w:fldCharType="begin"/>
              </w:r>
              <w:r>
                <w:rPr>
                  <w:noProof/>
                  <w:webHidden/>
                </w:rPr>
                <w:instrText xml:space="preserve"> PAGEREF _</w:instrText>
              </w:r>
              <w:del w:id="1051" w:author="Skat" w:date="2010-06-25T12:54:00Z">
                <w:r w:rsidR="00AB1C8B">
                  <w:rPr>
                    <w:noProof/>
                    <w:webHidden/>
                  </w:rPr>
                  <w:delInstrText>Toc263947404</w:delInstrText>
                </w:r>
              </w:del>
              <w:ins w:id="1052" w:author="Skat" w:date="2010-06-25T12:54:00Z">
                <w:r>
                  <w:rPr>
                    <w:noProof/>
                    <w:webHidden/>
                  </w:rPr>
                  <w:instrText>Toc265233937</w:instrText>
                </w:r>
              </w:ins>
              <w:r>
                <w:rPr>
                  <w:noProof/>
                  <w:webHidden/>
                </w:rPr>
                <w:instrText xml:space="preserve"> \h </w:instrText>
              </w:r>
              <w:r>
                <w:rPr>
                  <w:noProof/>
                  <w:webHidden/>
                </w:rPr>
              </w:r>
              <w:r>
                <w:rPr>
                  <w:noProof/>
                  <w:webHidden/>
                </w:rPr>
                <w:fldChar w:fldCharType="separate"/>
              </w:r>
              <w:r w:rsidR="006E18DF">
                <w:rPr>
                  <w:noProof/>
                  <w:webHidden/>
                </w:rPr>
                <w:t>147</w:t>
              </w:r>
              <w:r>
                <w:rPr>
                  <w:noProof/>
                  <w:webHidden/>
                </w:rPr>
                <w:fldChar w:fldCharType="end"/>
              </w:r>
              <w:r w:rsidRPr="00B303A9">
                <w:rPr>
                  <w:rStyle w:val="Hyperlink"/>
                  <w:rPrChange w:id="10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54" w:author="Skat" w:date="2010-06-25T12:54:00Z">
                  <w:pPr>
                    <w:pStyle w:val="Indholdsfortegnelse2"/>
                    <w:tabs>
                      <w:tab w:val="left" w:pos="880"/>
                      <w:tab w:val="right" w:leader="dot" w:pos="10705"/>
                    </w:tabs>
                  </w:pPr>
                </w:pPrChange>
              </w:pPr>
              <w:r w:rsidRPr="00B303A9">
                <w:rPr>
                  <w:rStyle w:val="Hyperlink"/>
                  <w:rPrChange w:id="1055" w:author="Skat" w:date="2010-06-25T12:54:00Z">
                    <w:rPr/>
                  </w:rPrChange>
                </w:rPr>
                <w:fldChar w:fldCharType="begin"/>
              </w:r>
              <w:ins w:id="1056" w:author="Skat" w:date="2010-06-25T12:54:00Z">
                <w:r w:rsidRPr="00B303A9">
                  <w:rPr>
                    <w:rStyle w:val="Hyperlink"/>
                    <w:noProof/>
                  </w:rPr>
                  <w:instrText xml:space="preserve"> </w:instrText>
                </w:r>
              </w:ins>
              <w:r>
                <w:rPr>
                  <w:noProof/>
                </w:rPr>
                <w:instrText>HYPERLINK \l "_</w:instrText>
              </w:r>
              <w:del w:id="1057" w:author="Skat" w:date="2010-06-25T12:54:00Z">
                <w:r w:rsidR="00786046">
                  <w:delInstrText>Toc263947405"</w:delInstrText>
                </w:r>
              </w:del>
              <w:ins w:id="1058" w:author="Skat" w:date="2010-06-25T12:54:00Z">
                <w:r>
                  <w:rPr>
                    <w:noProof/>
                  </w:rPr>
                  <w:instrText>Toc265233938"</w:instrText>
                </w:r>
                <w:r w:rsidRPr="00B303A9">
                  <w:rPr>
                    <w:rStyle w:val="Hyperlink"/>
                    <w:noProof/>
                  </w:rPr>
                  <w:instrText xml:space="preserve"> </w:instrText>
                </w:r>
                <w:r w:rsidRPr="00B303A9">
                  <w:rPr>
                    <w:rStyle w:val="Hyperlink"/>
                    <w:noProof/>
                  </w:rPr>
                </w:r>
              </w:ins>
              <w:r w:rsidRPr="00B303A9">
                <w:rPr>
                  <w:rStyle w:val="Hyperlink"/>
                  <w:rPrChange w:id="1059" w:author="Skat" w:date="2010-06-25T12:54:00Z">
                    <w:rPr/>
                  </w:rPrChange>
                </w:rPr>
                <w:fldChar w:fldCharType="separate"/>
              </w:r>
              <w:del w:id="1060" w:author="Skat" w:date="2010-06-25T12:54:00Z">
                <w:r w:rsidR="00AB1C8B" w:rsidRPr="00575F5F">
                  <w:rPr>
                    <w:rStyle w:val="Hyperlink"/>
                    <w:noProof/>
                  </w:rPr>
                  <w:delText>8.1</w:delText>
                </w:r>
                <w:r w:rsidR="00AB1C8B">
                  <w:rPr>
                    <w:rFonts w:asciiTheme="minorHAnsi" w:eastAsiaTheme="minorEastAsia" w:hAnsiTheme="minorHAnsi" w:cstheme="minorBidi"/>
                    <w:noProof/>
                    <w:sz w:val="22"/>
                    <w:szCs w:val="22"/>
                  </w:rPr>
                  <w:tab/>
                </w:r>
                <w:r w:rsidR="00AB1C8B" w:rsidRPr="00575F5F">
                  <w:rPr>
                    <w:rStyle w:val="Hyperlink"/>
                    <w:noProof/>
                  </w:rPr>
                  <w:delText>AdresseAnvendelseKode</w:delText>
                </w:r>
                <w:r w:rsidR="00AB1C8B">
                  <w:rPr>
                    <w:noProof/>
                    <w:webHidden/>
                  </w:rPr>
                  <w:tab/>
                </w:r>
              </w:del>
              <w:ins w:id="1061" w:author="Skat" w:date="2010-06-25T12:54:00Z">
                <w:r w:rsidRPr="00B303A9">
                  <w:rPr>
                    <w:rStyle w:val="Hyperlink"/>
                    <w:noProof/>
                  </w:rPr>
                  <w:t>7.14</w:t>
                </w:r>
                <w:r>
                  <w:rPr>
                    <w:rFonts w:asciiTheme="minorHAnsi" w:eastAsiaTheme="minorEastAsia" w:hAnsiTheme="minorHAnsi" w:cstheme="minorBidi"/>
                    <w:noProof/>
                    <w:sz w:val="22"/>
                    <w:szCs w:val="22"/>
                  </w:rPr>
                  <w:tab/>
                </w:r>
                <w:r w:rsidRPr="00B303A9">
                  <w:rPr>
                    <w:rStyle w:val="Hyperlink"/>
                    <w:noProof/>
                  </w:rPr>
                  <w:t>Part</w:t>
                </w:r>
                <w:r>
                  <w:rPr>
                    <w:noProof/>
                    <w:webHidden/>
                  </w:rPr>
                  <w:tab/>
                </w:r>
              </w:ins>
              <w:r>
                <w:rPr>
                  <w:noProof/>
                  <w:webHidden/>
                </w:rPr>
                <w:fldChar w:fldCharType="begin"/>
              </w:r>
              <w:r>
                <w:rPr>
                  <w:noProof/>
                  <w:webHidden/>
                </w:rPr>
                <w:instrText xml:space="preserve"> PAGEREF _</w:instrText>
              </w:r>
              <w:del w:id="1062" w:author="Skat" w:date="2010-06-25T12:54:00Z">
                <w:r w:rsidR="00AB1C8B">
                  <w:rPr>
                    <w:noProof/>
                    <w:webHidden/>
                  </w:rPr>
                  <w:delInstrText>Toc263947405</w:delInstrText>
                </w:r>
              </w:del>
              <w:ins w:id="1063" w:author="Skat" w:date="2010-06-25T12:54:00Z">
                <w:r>
                  <w:rPr>
                    <w:noProof/>
                    <w:webHidden/>
                  </w:rPr>
                  <w:instrText>Toc265233938</w:instrText>
                </w:r>
              </w:ins>
              <w:r>
                <w:rPr>
                  <w:noProof/>
                  <w:webHidden/>
                </w:rPr>
                <w:instrText xml:space="preserve"> \h </w:instrText>
              </w:r>
              <w:r>
                <w:rPr>
                  <w:noProof/>
                  <w:webHidden/>
                </w:rPr>
              </w:r>
              <w:r>
                <w:rPr>
                  <w:noProof/>
                  <w:webHidden/>
                </w:rPr>
                <w:fldChar w:fldCharType="separate"/>
              </w:r>
              <w:r w:rsidR="006E18DF">
                <w:rPr>
                  <w:noProof/>
                  <w:webHidden/>
                </w:rPr>
                <w:t>148</w:t>
              </w:r>
              <w:r>
                <w:rPr>
                  <w:noProof/>
                  <w:webHidden/>
                </w:rPr>
                <w:fldChar w:fldCharType="end"/>
              </w:r>
              <w:r w:rsidRPr="00B303A9">
                <w:rPr>
                  <w:rStyle w:val="Hyperlink"/>
                  <w:rPrChange w:id="1064"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65" w:author="Skat" w:date="2010-06-25T12:54:00Z">
                  <w:pPr>
                    <w:pStyle w:val="Indholdsfortegnelse2"/>
                    <w:tabs>
                      <w:tab w:val="left" w:pos="880"/>
                      <w:tab w:val="right" w:leader="dot" w:pos="10705"/>
                    </w:tabs>
                  </w:pPr>
                </w:pPrChange>
              </w:pPr>
              <w:r w:rsidRPr="00B303A9">
                <w:rPr>
                  <w:rStyle w:val="Hyperlink"/>
                  <w:rPrChange w:id="1066" w:author="Skat" w:date="2010-06-25T12:54:00Z">
                    <w:rPr/>
                  </w:rPrChange>
                </w:rPr>
                <w:fldChar w:fldCharType="begin"/>
              </w:r>
              <w:ins w:id="1067" w:author="Skat" w:date="2010-06-25T12:54:00Z">
                <w:r w:rsidRPr="00B303A9">
                  <w:rPr>
                    <w:rStyle w:val="Hyperlink"/>
                    <w:noProof/>
                  </w:rPr>
                  <w:instrText xml:space="preserve"> </w:instrText>
                </w:r>
              </w:ins>
              <w:r>
                <w:rPr>
                  <w:noProof/>
                </w:rPr>
                <w:instrText>HYPERLINK \l "_</w:instrText>
              </w:r>
              <w:del w:id="1068" w:author="Skat" w:date="2010-06-25T12:54:00Z">
                <w:r w:rsidR="00786046">
                  <w:delInstrText>Toc263947406"</w:delInstrText>
                </w:r>
              </w:del>
              <w:ins w:id="1069" w:author="Skat" w:date="2010-06-25T12:54:00Z">
                <w:r>
                  <w:rPr>
                    <w:noProof/>
                  </w:rPr>
                  <w:instrText>Toc265233939"</w:instrText>
                </w:r>
                <w:r w:rsidRPr="00B303A9">
                  <w:rPr>
                    <w:rStyle w:val="Hyperlink"/>
                    <w:noProof/>
                  </w:rPr>
                  <w:instrText xml:space="preserve"> </w:instrText>
                </w:r>
                <w:r w:rsidRPr="00B303A9">
                  <w:rPr>
                    <w:rStyle w:val="Hyperlink"/>
                    <w:noProof/>
                  </w:rPr>
                </w:r>
              </w:ins>
              <w:r w:rsidRPr="00B303A9">
                <w:rPr>
                  <w:rStyle w:val="Hyperlink"/>
                  <w:rPrChange w:id="1070" w:author="Skat" w:date="2010-06-25T12:54:00Z">
                    <w:rPr/>
                  </w:rPrChange>
                </w:rPr>
                <w:fldChar w:fldCharType="separate"/>
              </w:r>
              <w:del w:id="1071" w:author="Skat" w:date="2010-06-25T12:54:00Z">
                <w:r w:rsidR="00AB1C8B" w:rsidRPr="00575F5F">
                  <w:rPr>
                    <w:rStyle w:val="Hyperlink"/>
                    <w:noProof/>
                  </w:rPr>
                  <w:delText>8.2</w:delText>
                </w:r>
                <w:r w:rsidR="00AB1C8B">
                  <w:rPr>
                    <w:rFonts w:asciiTheme="minorHAnsi" w:eastAsiaTheme="minorEastAsia" w:hAnsiTheme="minorHAnsi" w:cstheme="minorBidi"/>
                    <w:noProof/>
                    <w:sz w:val="22"/>
                    <w:szCs w:val="22"/>
                  </w:rPr>
                  <w:tab/>
                </w:r>
                <w:r w:rsidR="00AB1C8B" w:rsidRPr="00575F5F">
                  <w:rPr>
                    <w:rStyle w:val="Hyperlink"/>
                    <w:noProof/>
                  </w:rPr>
                  <w:delText>AdresseLandKode</w:delText>
                </w:r>
                <w:r w:rsidR="00AB1C8B">
                  <w:rPr>
                    <w:noProof/>
                    <w:webHidden/>
                  </w:rPr>
                  <w:tab/>
                </w:r>
              </w:del>
              <w:ins w:id="1072" w:author="Skat" w:date="2010-06-25T12:54:00Z">
                <w:r w:rsidRPr="00B303A9">
                  <w:rPr>
                    <w:rStyle w:val="Hyperlink"/>
                    <w:noProof/>
                  </w:rPr>
                  <w:t>7.15</w:t>
                </w:r>
                <w:r>
                  <w:rPr>
                    <w:rFonts w:asciiTheme="minorHAnsi" w:eastAsiaTheme="minorEastAsia" w:hAnsiTheme="minorHAnsi" w:cstheme="minorBidi"/>
                    <w:noProof/>
                    <w:sz w:val="22"/>
                    <w:szCs w:val="22"/>
                  </w:rPr>
                  <w:tab/>
                </w:r>
                <w:r w:rsidRPr="00B303A9">
                  <w:rPr>
                    <w:rStyle w:val="Hyperlink"/>
                    <w:noProof/>
                  </w:rPr>
                  <w:t>PartRolle</w:t>
                </w:r>
                <w:r>
                  <w:rPr>
                    <w:noProof/>
                    <w:webHidden/>
                  </w:rPr>
                  <w:tab/>
                </w:r>
              </w:ins>
              <w:r>
                <w:rPr>
                  <w:noProof/>
                  <w:webHidden/>
                </w:rPr>
                <w:fldChar w:fldCharType="begin"/>
              </w:r>
              <w:r>
                <w:rPr>
                  <w:noProof/>
                  <w:webHidden/>
                </w:rPr>
                <w:instrText xml:space="preserve"> PAGEREF _</w:instrText>
              </w:r>
              <w:del w:id="1073" w:author="Skat" w:date="2010-06-25T12:54:00Z">
                <w:r w:rsidR="00AB1C8B">
                  <w:rPr>
                    <w:noProof/>
                    <w:webHidden/>
                  </w:rPr>
                  <w:delInstrText>Toc263947406</w:delInstrText>
                </w:r>
              </w:del>
              <w:ins w:id="1074" w:author="Skat" w:date="2010-06-25T12:54:00Z">
                <w:r>
                  <w:rPr>
                    <w:noProof/>
                    <w:webHidden/>
                  </w:rPr>
                  <w:instrText>Toc265233939</w:instrText>
                </w:r>
              </w:ins>
              <w:r>
                <w:rPr>
                  <w:noProof/>
                  <w:webHidden/>
                </w:rPr>
                <w:instrText xml:space="preserve"> \h </w:instrText>
              </w:r>
              <w:r>
                <w:rPr>
                  <w:noProof/>
                  <w:webHidden/>
                </w:rPr>
              </w:r>
              <w:r>
                <w:rPr>
                  <w:noProof/>
                  <w:webHidden/>
                </w:rPr>
                <w:fldChar w:fldCharType="separate"/>
              </w:r>
              <w:r w:rsidR="006E18DF">
                <w:rPr>
                  <w:noProof/>
                  <w:webHidden/>
                </w:rPr>
                <w:t>149</w:t>
              </w:r>
              <w:r>
                <w:rPr>
                  <w:noProof/>
                  <w:webHidden/>
                </w:rPr>
                <w:fldChar w:fldCharType="end"/>
              </w:r>
              <w:r w:rsidRPr="00B303A9">
                <w:rPr>
                  <w:rStyle w:val="Hyperlink"/>
                  <w:rPrChange w:id="1075"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76" w:author="Skat" w:date="2010-06-25T12:54:00Z">
                  <w:pPr>
                    <w:pStyle w:val="Indholdsfortegnelse2"/>
                    <w:tabs>
                      <w:tab w:val="left" w:pos="880"/>
                      <w:tab w:val="right" w:leader="dot" w:pos="10705"/>
                    </w:tabs>
                  </w:pPr>
                </w:pPrChange>
              </w:pPr>
              <w:r w:rsidRPr="00B303A9">
                <w:rPr>
                  <w:rStyle w:val="Hyperlink"/>
                  <w:rPrChange w:id="1077" w:author="Skat" w:date="2010-06-25T12:54:00Z">
                    <w:rPr/>
                  </w:rPrChange>
                </w:rPr>
                <w:fldChar w:fldCharType="begin"/>
              </w:r>
              <w:ins w:id="1078" w:author="Skat" w:date="2010-06-25T12:54:00Z">
                <w:r w:rsidRPr="00B303A9">
                  <w:rPr>
                    <w:rStyle w:val="Hyperlink"/>
                    <w:noProof/>
                  </w:rPr>
                  <w:instrText xml:space="preserve"> </w:instrText>
                </w:r>
              </w:ins>
              <w:r>
                <w:rPr>
                  <w:noProof/>
                </w:rPr>
                <w:instrText>HYPERLINK \l "_</w:instrText>
              </w:r>
              <w:del w:id="1079" w:author="Skat" w:date="2010-06-25T12:54:00Z">
                <w:r w:rsidR="00786046">
                  <w:delInstrText>Toc263947407"</w:delInstrText>
                </w:r>
              </w:del>
              <w:ins w:id="1080" w:author="Skat" w:date="2010-06-25T12:54:00Z">
                <w:r>
                  <w:rPr>
                    <w:noProof/>
                  </w:rPr>
                  <w:instrText>Toc265233940"</w:instrText>
                </w:r>
                <w:r w:rsidRPr="00B303A9">
                  <w:rPr>
                    <w:rStyle w:val="Hyperlink"/>
                    <w:noProof/>
                  </w:rPr>
                  <w:instrText xml:space="preserve"> </w:instrText>
                </w:r>
                <w:r w:rsidRPr="00B303A9">
                  <w:rPr>
                    <w:rStyle w:val="Hyperlink"/>
                    <w:noProof/>
                  </w:rPr>
                </w:r>
              </w:ins>
              <w:r w:rsidRPr="00B303A9">
                <w:rPr>
                  <w:rStyle w:val="Hyperlink"/>
                  <w:rPrChange w:id="1081" w:author="Skat" w:date="2010-06-25T12:54:00Z">
                    <w:rPr/>
                  </w:rPrChange>
                </w:rPr>
                <w:fldChar w:fldCharType="separate"/>
              </w:r>
              <w:del w:id="1082" w:author="Skat" w:date="2010-06-25T12:54:00Z">
                <w:r w:rsidR="00AB1C8B" w:rsidRPr="00575F5F">
                  <w:rPr>
                    <w:rStyle w:val="Hyperlink"/>
                    <w:noProof/>
                  </w:rPr>
                  <w:delText>8.3</w:delText>
                </w:r>
                <w:r w:rsidR="00AB1C8B">
                  <w:rPr>
                    <w:rFonts w:asciiTheme="minorHAnsi" w:eastAsiaTheme="minorEastAsia" w:hAnsiTheme="minorHAnsi" w:cstheme="minorBidi"/>
                    <w:noProof/>
                    <w:sz w:val="22"/>
                    <w:szCs w:val="22"/>
                  </w:rPr>
                  <w:tab/>
                </w:r>
                <w:r w:rsidR="00AB1C8B" w:rsidRPr="00575F5F">
                  <w:rPr>
                    <w:rStyle w:val="Hyperlink"/>
                    <w:noProof/>
                  </w:rPr>
                  <w:delText>AdresseLinie</w:delText>
                </w:r>
                <w:r w:rsidR="00AB1C8B">
                  <w:rPr>
                    <w:noProof/>
                    <w:webHidden/>
                  </w:rPr>
                  <w:tab/>
                </w:r>
              </w:del>
              <w:ins w:id="1083" w:author="Skat" w:date="2010-06-25T12:54:00Z">
                <w:r w:rsidRPr="00B303A9">
                  <w:rPr>
                    <w:rStyle w:val="Hyperlink"/>
                    <w:noProof/>
                  </w:rPr>
                  <w:t>7.16</w:t>
                </w:r>
                <w:r>
                  <w:rPr>
                    <w:rFonts w:asciiTheme="minorHAnsi" w:eastAsiaTheme="minorEastAsia" w:hAnsiTheme="minorHAnsi" w:cstheme="minorBidi"/>
                    <w:noProof/>
                    <w:sz w:val="22"/>
                    <w:szCs w:val="22"/>
                  </w:rPr>
                  <w:tab/>
                </w:r>
                <w:r w:rsidRPr="00B303A9">
                  <w:rPr>
                    <w:rStyle w:val="Hyperlink"/>
                    <w:noProof/>
                  </w:rPr>
                  <w:t>Person</w:t>
                </w:r>
                <w:r>
                  <w:rPr>
                    <w:noProof/>
                    <w:webHidden/>
                  </w:rPr>
                  <w:tab/>
                </w:r>
              </w:ins>
              <w:r>
                <w:rPr>
                  <w:noProof/>
                  <w:webHidden/>
                </w:rPr>
                <w:fldChar w:fldCharType="begin"/>
              </w:r>
              <w:r>
                <w:rPr>
                  <w:noProof/>
                  <w:webHidden/>
                </w:rPr>
                <w:instrText xml:space="preserve"> PAGEREF _</w:instrText>
              </w:r>
              <w:del w:id="1084" w:author="Skat" w:date="2010-06-25T12:54:00Z">
                <w:r w:rsidR="00AB1C8B">
                  <w:rPr>
                    <w:noProof/>
                    <w:webHidden/>
                  </w:rPr>
                  <w:delInstrText>Toc263947407</w:delInstrText>
                </w:r>
              </w:del>
              <w:ins w:id="1085" w:author="Skat" w:date="2010-06-25T12:54:00Z">
                <w:r>
                  <w:rPr>
                    <w:noProof/>
                    <w:webHidden/>
                  </w:rPr>
                  <w:instrText>Toc265233940</w:instrText>
                </w:r>
              </w:ins>
              <w:r>
                <w:rPr>
                  <w:noProof/>
                  <w:webHidden/>
                </w:rPr>
                <w:instrText xml:space="preserve"> \h </w:instrText>
              </w:r>
              <w:r>
                <w:rPr>
                  <w:noProof/>
                  <w:webHidden/>
                </w:rPr>
              </w:r>
              <w:r>
                <w:rPr>
                  <w:noProof/>
                  <w:webHidden/>
                </w:rPr>
                <w:fldChar w:fldCharType="separate"/>
              </w:r>
              <w:r w:rsidR="006E18DF">
                <w:rPr>
                  <w:noProof/>
                  <w:webHidden/>
                </w:rPr>
                <w:t>150</w:t>
              </w:r>
              <w:r>
                <w:rPr>
                  <w:noProof/>
                  <w:webHidden/>
                </w:rPr>
                <w:fldChar w:fldCharType="end"/>
              </w:r>
              <w:r w:rsidRPr="00B303A9">
                <w:rPr>
                  <w:rStyle w:val="Hyperlink"/>
                  <w:rPrChange w:id="1086"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87" w:author="Skat" w:date="2010-06-25T12:54:00Z">
                  <w:pPr>
                    <w:pStyle w:val="Indholdsfortegnelse2"/>
                    <w:tabs>
                      <w:tab w:val="left" w:pos="880"/>
                      <w:tab w:val="right" w:leader="dot" w:pos="10705"/>
                    </w:tabs>
                  </w:pPr>
                </w:pPrChange>
              </w:pPr>
              <w:r w:rsidRPr="00B303A9">
                <w:rPr>
                  <w:rStyle w:val="Hyperlink"/>
                  <w:rPrChange w:id="1088" w:author="Skat" w:date="2010-06-25T12:54:00Z">
                    <w:rPr/>
                  </w:rPrChange>
                </w:rPr>
                <w:fldChar w:fldCharType="begin"/>
              </w:r>
              <w:ins w:id="1089" w:author="Skat" w:date="2010-06-25T12:54:00Z">
                <w:r w:rsidRPr="00B303A9">
                  <w:rPr>
                    <w:rStyle w:val="Hyperlink"/>
                    <w:noProof/>
                  </w:rPr>
                  <w:instrText xml:space="preserve"> </w:instrText>
                </w:r>
              </w:ins>
              <w:r>
                <w:rPr>
                  <w:noProof/>
                </w:rPr>
                <w:instrText>HYPERLINK \l "_</w:instrText>
              </w:r>
              <w:del w:id="1090" w:author="Skat" w:date="2010-06-25T12:54:00Z">
                <w:r w:rsidR="00786046">
                  <w:delInstrText>Toc263947408"</w:delInstrText>
                </w:r>
              </w:del>
              <w:ins w:id="1091" w:author="Skat" w:date="2010-06-25T12:54:00Z">
                <w:r>
                  <w:rPr>
                    <w:noProof/>
                  </w:rPr>
                  <w:instrText>Toc265233941"</w:instrText>
                </w:r>
                <w:r w:rsidRPr="00B303A9">
                  <w:rPr>
                    <w:rStyle w:val="Hyperlink"/>
                    <w:noProof/>
                  </w:rPr>
                  <w:instrText xml:space="preserve"> </w:instrText>
                </w:r>
                <w:r w:rsidRPr="00B303A9">
                  <w:rPr>
                    <w:rStyle w:val="Hyperlink"/>
                    <w:noProof/>
                  </w:rPr>
                </w:r>
              </w:ins>
              <w:r w:rsidRPr="00B303A9">
                <w:rPr>
                  <w:rStyle w:val="Hyperlink"/>
                  <w:rPrChange w:id="1092" w:author="Skat" w:date="2010-06-25T12:54:00Z">
                    <w:rPr/>
                  </w:rPrChange>
                </w:rPr>
                <w:fldChar w:fldCharType="separate"/>
              </w:r>
              <w:del w:id="1093" w:author="Skat" w:date="2010-06-25T12:54:00Z">
                <w:r w:rsidR="00AB1C8B" w:rsidRPr="00575F5F">
                  <w:rPr>
                    <w:rStyle w:val="Hyperlink"/>
                    <w:noProof/>
                  </w:rPr>
                  <w:delText>8.4</w:delText>
                </w:r>
                <w:r w:rsidR="00AB1C8B">
                  <w:rPr>
                    <w:rFonts w:asciiTheme="minorHAnsi" w:eastAsiaTheme="minorEastAsia" w:hAnsiTheme="minorHAnsi" w:cstheme="minorBidi"/>
                    <w:noProof/>
                    <w:sz w:val="22"/>
                    <w:szCs w:val="22"/>
                  </w:rPr>
                  <w:tab/>
                </w:r>
                <w:r w:rsidR="00AB1C8B" w:rsidRPr="00575F5F">
                  <w:rPr>
                    <w:rStyle w:val="Hyperlink"/>
                    <w:noProof/>
                  </w:rPr>
                  <w:delText>AntalÅr</w:delText>
                </w:r>
                <w:r w:rsidR="00AB1C8B">
                  <w:rPr>
                    <w:noProof/>
                    <w:webHidden/>
                  </w:rPr>
                  <w:tab/>
                </w:r>
              </w:del>
              <w:ins w:id="1094" w:author="Skat" w:date="2010-06-25T12:54:00Z">
                <w:r w:rsidRPr="00B303A9">
                  <w:rPr>
                    <w:rStyle w:val="Hyperlink"/>
                    <w:noProof/>
                  </w:rPr>
                  <w:t>7.17</w:t>
                </w:r>
                <w:r>
                  <w:rPr>
                    <w:rFonts w:asciiTheme="minorHAnsi" w:eastAsiaTheme="minorEastAsia" w:hAnsiTheme="minorHAnsi" w:cstheme="minorBidi"/>
                    <w:noProof/>
                    <w:sz w:val="22"/>
                    <w:szCs w:val="22"/>
                  </w:rPr>
                  <w:tab/>
                </w:r>
                <w:r w:rsidRPr="00B303A9">
                  <w:rPr>
                    <w:rStyle w:val="Hyperlink"/>
                    <w:noProof/>
                  </w:rPr>
                  <w:t>ProcesKonto</w:t>
                </w:r>
                <w:r>
                  <w:rPr>
                    <w:noProof/>
                    <w:webHidden/>
                  </w:rPr>
                  <w:tab/>
                </w:r>
              </w:ins>
              <w:r>
                <w:rPr>
                  <w:noProof/>
                  <w:webHidden/>
                </w:rPr>
                <w:fldChar w:fldCharType="begin"/>
              </w:r>
              <w:r>
                <w:rPr>
                  <w:noProof/>
                  <w:webHidden/>
                </w:rPr>
                <w:instrText xml:space="preserve"> PAGEREF _</w:instrText>
              </w:r>
              <w:del w:id="1095" w:author="Skat" w:date="2010-06-25T12:54:00Z">
                <w:r w:rsidR="00AB1C8B">
                  <w:rPr>
                    <w:noProof/>
                    <w:webHidden/>
                  </w:rPr>
                  <w:delInstrText>Toc263947408</w:delInstrText>
                </w:r>
              </w:del>
              <w:ins w:id="1096" w:author="Skat" w:date="2010-06-25T12:54:00Z">
                <w:r>
                  <w:rPr>
                    <w:noProof/>
                    <w:webHidden/>
                  </w:rPr>
                  <w:instrText>Toc265233941</w:instrText>
                </w:r>
              </w:ins>
              <w:r>
                <w:rPr>
                  <w:noProof/>
                  <w:webHidden/>
                </w:rPr>
                <w:instrText xml:space="preserve"> \h </w:instrText>
              </w:r>
              <w:r>
                <w:rPr>
                  <w:noProof/>
                  <w:webHidden/>
                </w:rPr>
              </w:r>
              <w:r>
                <w:rPr>
                  <w:noProof/>
                  <w:webHidden/>
                </w:rPr>
                <w:fldChar w:fldCharType="separate"/>
              </w:r>
              <w:r w:rsidR="006E18DF">
                <w:rPr>
                  <w:noProof/>
                  <w:webHidden/>
                </w:rPr>
                <w:t>152</w:t>
              </w:r>
              <w:r>
                <w:rPr>
                  <w:noProof/>
                  <w:webHidden/>
                </w:rPr>
                <w:fldChar w:fldCharType="end"/>
              </w:r>
              <w:r w:rsidRPr="00B303A9">
                <w:rPr>
                  <w:rStyle w:val="Hyperlink"/>
                  <w:rPrChange w:id="1097"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098" w:author="Skat" w:date="2010-06-25T12:54:00Z">
                  <w:pPr>
                    <w:pStyle w:val="Indholdsfortegnelse2"/>
                    <w:tabs>
                      <w:tab w:val="left" w:pos="880"/>
                      <w:tab w:val="right" w:leader="dot" w:pos="10705"/>
                    </w:tabs>
                  </w:pPr>
                </w:pPrChange>
              </w:pPr>
              <w:r w:rsidRPr="00B303A9">
                <w:rPr>
                  <w:rStyle w:val="Hyperlink"/>
                  <w:rPrChange w:id="1099" w:author="Skat" w:date="2010-06-25T12:54:00Z">
                    <w:rPr/>
                  </w:rPrChange>
                </w:rPr>
                <w:fldChar w:fldCharType="begin"/>
              </w:r>
              <w:ins w:id="1100" w:author="Skat" w:date="2010-06-25T12:54:00Z">
                <w:r w:rsidRPr="00B303A9">
                  <w:rPr>
                    <w:rStyle w:val="Hyperlink"/>
                    <w:noProof/>
                  </w:rPr>
                  <w:instrText xml:space="preserve"> </w:instrText>
                </w:r>
              </w:ins>
              <w:r>
                <w:rPr>
                  <w:noProof/>
                </w:rPr>
                <w:instrText>HYPERLINK \l "_</w:instrText>
              </w:r>
              <w:del w:id="1101" w:author="Skat" w:date="2010-06-25T12:54:00Z">
                <w:r w:rsidR="00786046">
                  <w:delInstrText>Toc263947409"</w:delInstrText>
                </w:r>
              </w:del>
              <w:ins w:id="1102" w:author="Skat" w:date="2010-06-25T12:54:00Z">
                <w:r>
                  <w:rPr>
                    <w:noProof/>
                  </w:rPr>
                  <w:instrText>Toc265233942"</w:instrText>
                </w:r>
                <w:r w:rsidRPr="00B303A9">
                  <w:rPr>
                    <w:rStyle w:val="Hyperlink"/>
                    <w:noProof/>
                  </w:rPr>
                  <w:instrText xml:space="preserve"> </w:instrText>
                </w:r>
                <w:r w:rsidRPr="00B303A9">
                  <w:rPr>
                    <w:rStyle w:val="Hyperlink"/>
                    <w:noProof/>
                  </w:rPr>
                </w:r>
              </w:ins>
              <w:r w:rsidRPr="00B303A9">
                <w:rPr>
                  <w:rStyle w:val="Hyperlink"/>
                  <w:rPrChange w:id="1103" w:author="Skat" w:date="2010-06-25T12:54:00Z">
                    <w:rPr/>
                  </w:rPrChange>
                </w:rPr>
                <w:fldChar w:fldCharType="separate"/>
              </w:r>
              <w:del w:id="1104" w:author="Skat" w:date="2010-06-25T12:54:00Z">
                <w:r w:rsidR="00AB1C8B" w:rsidRPr="00575F5F">
                  <w:rPr>
                    <w:rStyle w:val="Hyperlink"/>
                    <w:noProof/>
                  </w:rPr>
                  <w:delText>8.5</w:delText>
                </w:r>
                <w:r w:rsidR="00AB1C8B">
                  <w:rPr>
                    <w:rFonts w:asciiTheme="minorHAnsi" w:eastAsiaTheme="minorEastAsia" w:hAnsiTheme="minorHAnsi" w:cstheme="minorBidi"/>
                    <w:noProof/>
                    <w:sz w:val="22"/>
                    <w:szCs w:val="22"/>
                  </w:rPr>
                  <w:tab/>
                </w:r>
                <w:r w:rsidR="00AB1C8B" w:rsidRPr="00575F5F">
                  <w:rPr>
                    <w:rStyle w:val="Hyperlink"/>
                    <w:noProof/>
                  </w:rPr>
                  <w:delText>BICNummer</w:delText>
                </w:r>
                <w:r w:rsidR="00AB1C8B">
                  <w:rPr>
                    <w:noProof/>
                    <w:webHidden/>
                  </w:rPr>
                  <w:tab/>
                </w:r>
              </w:del>
              <w:ins w:id="1105" w:author="Skat" w:date="2010-06-25T12:54:00Z">
                <w:r w:rsidRPr="00B303A9">
                  <w:rPr>
                    <w:rStyle w:val="Hyperlink"/>
                    <w:noProof/>
                  </w:rPr>
                  <w:t>7.18</w:t>
                </w:r>
                <w:r>
                  <w:rPr>
                    <w:rFonts w:asciiTheme="minorHAnsi" w:eastAsiaTheme="minorEastAsia" w:hAnsiTheme="minorHAnsi" w:cstheme="minorBidi"/>
                    <w:noProof/>
                    <w:sz w:val="22"/>
                    <w:szCs w:val="22"/>
                  </w:rPr>
                  <w:tab/>
                </w:r>
                <w:r w:rsidRPr="00B303A9">
                  <w:rPr>
                    <w:rStyle w:val="Hyperlink"/>
                    <w:noProof/>
                  </w:rPr>
                  <w:t>Ressource</w:t>
                </w:r>
                <w:r>
                  <w:rPr>
                    <w:noProof/>
                    <w:webHidden/>
                  </w:rPr>
                  <w:tab/>
                </w:r>
              </w:ins>
              <w:r>
                <w:rPr>
                  <w:noProof/>
                  <w:webHidden/>
                </w:rPr>
                <w:fldChar w:fldCharType="begin"/>
              </w:r>
              <w:r>
                <w:rPr>
                  <w:noProof/>
                  <w:webHidden/>
                </w:rPr>
                <w:instrText xml:space="preserve"> PAGEREF _</w:instrText>
              </w:r>
              <w:del w:id="1106" w:author="Skat" w:date="2010-06-25T12:54:00Z">
                <w:r w:rsidR="00AB1C8B">
                  <w:rPr>
                    <w:noProof/>
                    <w:webHidden/>
                  </w:rPr>
                  <w:delInstrText>Toc263947409</w:delInstrText>
                </w:r>
              </w:del>
              <w:ins w:id="1107" w:author="Skat" w:date="2010-06-25T12:54:00Z">
                <w:r>
                  <w:rPr>
                    <w:noProof/>
                    <w:webHidden/>
                  </w:rPr>
                  <w:instrText>Toc265233942</w:instrText>
                </w:r>
              </w:ins>
              <w:r>
                <w:rPr>
                  <w:noProof/>
                  <w:webHidden/>
                </w:rPr>
                <w:instrText xml:space="preserve"> \h </w:instrText>
              </w:r>
              <w:r>
                <w:rPr>
                  <w:noProof/>
                  <w:webHidden/>
                </w:rPr>
              </w:r>
              <w:r>
                <w:rPr>
                  <w:noProof/>
                  <w:webHidden/>
                </w:rPr>
                <w:fldChar w:fldCharType="separate"/>
              </w:r>
              <w:r w:rsidR="006E18DF">
                <w:rPr>
                  <w:noProof/>
                  <w:webHidden/>
                </w:rPr>
                <w:t>153</w:t>
              </w:r>
              <w:r>
                <w:rPr>
                  <w:noProof/>
                  <w:webHidden/>
                </w:rPr>
                <w:fldChar w:fldCharType="end"/>
              </w:r>
              <w:r w:rsidRPr="00B303A9">
                <w:rPr>
                  <w:rStyle w:val="Hyperlink"/>
                  <w:rPrChange w:id="1108"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109" w:author="Skat" w:date="2010-06-25T12:54:00Z">
                  <w:pPr>
                    <w:pStyle w:val="Indholdsfortegnelse2"/>
                    <w:tabs>
                      <w:tab w:val="left" w:pos="880"/>
                      <w:tab w:val="right" w:leader="dot" w:pos="10705"/>
                    </w:tabs>
                  </w:pPr>
                </w:pPrChange>
              </w:pPr>
              <w:r w:rsidRPr="00B303A9">
                <w:rPr>
                  <w:rStyle w:val="Hyperlink"/>
                  <w:rPrChange w:id="1110" w:author="Skat" w:date="2010-06-25T12:54:00Z">
                    <w:rPr/>
                  </w:rPrChange>
                </w:rPr>
                <w:fldChar w:fldCharType="begin"/>
              </w:r>
              <w:ins w:id="1111" w:author="Skat" w:date="2010-06-25T12:54:00Z">
                <w:r w:rsidRPr="00B303A9">
                  <w:rPr>
                    <w:rStyle w:val="Hyperlink"/>
                    <w:noProof/>
                  </w:rPr>
                  <w:instrText xml:space="preserve"> </w:instrText>
                </w:r>
              </w:ins>
              <w:r>
                <w:rPr>
                  <w:noProof/>
                </w:rPr>
                <w:instrText>HYPERLINK \l "_</w:instrText>
              </w:r>
              <w:del w:id="1112" w:author="Skat" w:date="2010-06-25T12:54:00Z">
                <w:r w:rsidR="00786046">
                  <w:delInstrText>Toc263947410"</w:delInstrText>
                </w:r>
              </w:del>
              <w:ins w:id="1113" w:author="Skat" w:date="2010-06-25T12:54:00Z">
                <w:r>
                  <w:rPr>
                    <w:noProof/>
                  </w:rPr>
                  <w:instrText>Toc265233943"</w:instrText>
                </w:r>
                <w:r w:rsidRPr="00B303A9">
                  <w:rPr>
                    <w:rStyle w:val="Hyperlink"/>
                    <w:noProof/>
                  </w:rPr>
                  <w:instrText xml:space="preserve"> </w:instrText>
                </w:r>
                <w:r w:rsidRPr="00B303A9">
                  <w:rPr>
                    <w:rStyle w:val="Hyperlink"/>
                    <w:noProof/>
                  </w:rPr>
                </w:r>
              </w:ins>
              <w:r w:rsidRPr="00B303A9">
                <w:rPr>
                  <w:rStyle w:val="Hyperlink"/>
                  <w:rPrChange w:id="1114" w:author="Skat" w:date="2010-06-25T12:54:00Z">
                    <w:rPr/>
                  </w:rPrChange>
                </w:rPr>
                <w:fldChar w:fldCharType="separate"/>
              </w:r>
              <w:del w:id="1115" w:author="Skat" w:date="2010-06-25T12:54:00Z">
                <w:r w:rsidR="00AB1C8B" w:rsidRPr="00575F5F">
                  <w:rPr>
                    <w:rStyle w:val="Hyperlink"/>
                    <w:noProof/>
                  </w:rPr>
                  <w:delText>8.6</w:delText>
                </w:r>
                <w:r w:rsidR="00AB1C8B">
                  <w:rPr>
                    <w:rFonts w:asciiTheme="minorHAnsi" w:eastAsiaTheme="minorEastAsia" w:hAnsiTheme="minorHAnsi" w:cstheme="minorBidi"/>
                    <w:noProof/>
                    <w:sz w:val="22"/>
                    <w:szCs w:val="22"/>
                  </w:rPr>
                  <w:tab/>
                </w:r>
                <w:r w:rsidR="00AB1C8B" w:rsidRPr="00575F5F">
                  <w:rPr>
                    <w:rStyle w:val="Hyperlink"/>
                    <w:noProof/>
                  </w:rPr>
                  <w:delText>BankRegistreringNummer</w:delText>
                </w:r>
                <w:r w:rsidR="00AB1C8B">
                  <w:rPr>
                    <w:noProof/>
                    <w:webHidden/>
                  </w:rPr>
                  <w:tab/>
                </w:r>
              </w:del>
              <w:ins w:id="1116" w:author="Skat" w:date="2010-06-25T12:54:00Z">
                <w:r w:rsidRPr="00B303A9">
                  <w:rPr>
                    <w:rStyle w:val="Hyperlink"/>
                    <w:noProof/>
                  </w:rPr>
                  <w:t>7.19</w:t>
                </w:r>
                <w:r>
                  <w:rPr>
                    <w:rFonts w:asciiTheme="minorHAnsi" w:eastAsiaTheme="minorEastAsia" w:hAnsiTheme="minorHAnsi" w:cstheme="minorBidi"/>
                    <w:noProof/>
                    <w:sz w:val="22"/>
                    <w:szCs w:val="22"/>
                  </w:rPr>
                  <w:tab/>
                </w:r>
                <w:r w:rsidRPr="00B303A9">
                  <w:rPr>
                    <w:rStyle w:val="Hyperlink"/>
                    <w:noProof/>
                  </w:rPr>
                  <w:t>Sag</w:t>
                </w:r>
                <w:r>
                  <w:rPr>
                    <w:noProof/>
                    <w:webHidden/>
                  </w:rPr>
                  <w:tab/>
                </w:r>
              </w:ins>
              <w:r>
                <w:rPr>
                  <w:noProof/>
                  <w:webHidden/>
                </w:rPr>
                <w:fldChar w:fldCharType="begin"/>
              </w:r>
              <w:r>
                <w:rPr>
                  <w:noProof/>
                  <w:webHidden/>
                </w:rPr>
                <w:instrText xml:space="preserve"> PAGEREF _</w:instrText>
              </w:r>
              <w:del w:id="1117" w:author="Skat" w:date="2010-06-25T12:54:00Z">
                <w:r w:rsidR="00AB1C8B">
                  <w:rPr>
                    <w:noProof/>
                    <w:webHidden/>
                  </w:rPr>
                  <w:delInstrText>Toc263947410</w:delInstrText>
                </w:r>
              </w:del>
              <w:ins w:id="1118" w:author="Skat" w:date="2010-06-25T12:54:00Z">
                <w:r>
                  <w:rPr>
                    <w:noProof/>
                    <w:webHidden/>
                  </w:rPr>
                  <w:instrText>Toc265233943</w:instrText>
                </w:r>
              </w:ins>
              <w:r>
                <w:rPr>
                  <w:noProof/>
                  <w:webHidden/>
                </w:rPr>
                <w:instrText xml:space="preserve"> \h </w:instrText>
              </w:r>
              <w:r>
                <w:rPr>
                  <w:noProof/>
                  <w:webHidden/>
                </w:rPr>
              </w:r>
              <w:r>
                <w:rPr>
                  <w:noProof/>
                  <w:webHidden/>
                </w:rPr>
                <w:fldChar w:fldCharType="separate"/>
              </w:r>
              <w:r w:rsidR="006E18DF">
                <w:rPr>
                  <w:noProof/>
                  <w:webHidden/>
                </w:rPr>
                <w:t>154</w:t>
              </w:r>
              <w:r>
                <w:rPr>
                  <w:noProof/>
                  <w:webHidden/>
                </w:rPr>
                <w:fldChar w:fldCharType="end"/>
              </w:r>
              <w:r w:rsidRPr="00B303A9">
                <w:rPr>
                  <w:rStyle w:val="Hyperlink"/>
                  <w:rPrChange w:id="1119"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120" w:author="Skat" w:date="2010-06-25T12:54:00Z">
                  <w:pPr>
                    <w:pStyle w:val="Indholdsfortegnelse2"/>
                    <w:tabs>
                      <w:tab w:val="left" w:pos="880"/>
                      <w:tab w:val="right" w:leader="dot" w:pos="10705"/>
                    </w:tabs>
                  </w:pPr>
                </w:pPrChange>
              </w:pPr>
              <w:r w:rsidRPr="00B303A9">
                <w:rPr>
                  <w:rStyle w:val="Hyperlink"/>
                  <w:rPrChange w:id="1121" w:author="Skat" w:date="2010-06-25T12:54:00Z">
                    <w:rPr/>
                  </w:rPrChange>
                </w:rPr>
                <w:fldChar w:fldCharType="begin"/>
              </w:r>
              <w:ins w:id="1122" w:author="Skat" w:date="2010-06-25T12:54:00Z">
                <w:r w:rsidRPr="00B303A9">
                  <w:rPr>
                    <w:rStyle w:val="Hyperlink"/>
                    <w:noProof/>
                  </w:rPr>
                  <w:instrText xml:space="preserve"> </w:instrText>
                </w:r>
              </w:ins>
              <w:r>
                <w:rPr>
                  <w:noProof/>
                </w:rPr>
                <w:instrText>HYPERLINK \l "_</w:instrText>
              </w:r>
              <w:del w:id="1123" w:author="Skat" w:date="2010-06-25T12:54:00Z">
                <w:r w:rsidR="00786046">
                  <w:delInstrText>Toc263947411"</w:delInstrText>
                </w:r>
              </w:del>
              <w:ins w:id="1124" w:author="Skat" w:date="2010-06-25T12:54:00Z">
                <w:r>
                  <w:rPr>
                    <w:noProof/>
                  </w:rPr>
                  <w:instrText>Toc265233944"</w:instrText>
                </w:r>
                <w:r w:rsidRPr="00B303A9">
                  <w:rPr>
                    <w:rStyle w:val="Hyperlink"/>
                    <w:noProof/>
                  </w:rPr>
                  <w:instrText xml:space="preserve"> </w:instrText>
                </w:r>
                <w:r w:rsidRPr="00B303A9">
                  <w:rPr>
                    <w:rStyle w:val="Hyperlink"/>
                    <w:noProof/>
                  </w:rPr>
                </w:r>
              </w:ins>
              <w:r w:rsidRPr="00B303A9">
                <w:rPr>
                  <w:rStyle w:val="Hyperlink"/>
                  <w:rPrChange w:id="1125" w:author="Skat" w:date="2010-06-25T12:54:00Z">
                    <w:rPr/>
                  </w:rPrChange>
                </w:rPr>
                <w:fldChar w:fldCharType="separate"/>
              </w:r>
              <w:del w:id="1126" w:author="Skat" w:date="2010-06-25T12:54:00Z">
                <w:r w:rsidR="00AB1C8B" w:rsidRPr="00575F5F">
                  <w:rPr>
                    <w:rStyle w:val="Hyperlink"/>
                    <w:noProof/>
                  </w:rPr>
                  <w:delText>8.</w:delText>
                </w:r>
              </w:del>
              <w:r w:rsidRPr="00B303A9">
                <w:rPr>
                  <w:rStyle w:val="Hyperlink"/>
                  <w:noProof/>
                </w:rPr>
                <w:t>7</w:t>
              </w:r>
              <w:del w:id="1127" w:author="Skat" w:date="2010-06-25T12:54:00Z">
                <w:r w:rsidR="00AB1C8B">
                  <w:rPr>
                    <w:rFonts w:asciiTheme="minorHAnsi" w:eastAsiaTheme="minorEastAsia" w:hAnsiTheme="minorHAnsi" w:cstheme="minorBidi"/>
                    <w:noProof/>
                    <w:sz w:val="22"/>
                    <w:szCs w:val="22"/>
                  </w:rPr>
                  <w:tab/>
                </w:r>
                <w:r w:rsidR="00AB1C8B" w:rsidRPr="00575F5F">
                  <w:rPr>
                    <w:rStyle w:val="Hyperlink"/>
                    <w:noProof/>
                  </w:rPr>
                  <w:delText>Beløb</w:delText>
                </w:r>
              </w:del>
              <w:ins w:id="1128" w:author="Skat" w:date="2010-06-25T12:54:00Z">
                <w:r w:rsidRPr="00B303A9">
                  <w:rPr>
                    <w:rStyle w:val="Hyperlink"/>
                    <w:noProof/>
                  </w:rPr>
                  <w:t>.20</w:t>
                </w:r>
                <w:r>
                  <w:rPr>
                    <w:rFonts w:asciiTheme="minorHAnsi" w:eastAsiaTheme="minorEastAsia" w:hAnsiTheme="minorHAnsi" w:cstheme="minorBidi"/>
                    <w:noProof/>
                    <w:sz w:val="22"/>
                    <w:szCs w:val="22"/>
                  </w:rPr>
                  <w:tab/>
                </w:r>
                <w:r w:rsidRPr="00B303A9">
                  <w:rPr>
                    <w:rStyle w:val="Hyperlink"/>
                    <w:noProof/>
                  </w:rPr>
                  <w:t>SagAkt</w:t>
                </w:r>
              </w:ins>
              <w:r>
                <w:rPr>
                  <w:noProof/>
                  <w:webHidden/>
                </w:rPr>
                <w:tab/>
              </w:r>
              <w:r>
                <w:rPr>
                  <w:noProof/>
                  <w:webHidden/>
                </w:rPr>
                <w:fldChar w:fldCharType="begin"/>
              </w:r>
              <w:r>
                <w:rPr>
                  <w:noProof/>
                  <w:webHidden/>
                </w:rPr>
                <w:instrText xml:space="preserve"> PAGEREF _</w:instrText>
              </w:r>
              <w:del w:id="1129" w:author="Skat" w:date="2010-06-25T12:54:00Z">
                <w:r w:rsidR="00AB1C8B">
                  <w:rPr>
                    <w:noProof/>
                    <w:webHidden/>
                  </w:rPr>
                  <w:delInstrText>Toc263947411</w:delInstrText>
                </w:r>
              </w:del>
              <w:ins w:id="1130" w:author="Skat" w:date="2010-06-25T12:54:00Z">
                <w:r>
                  <w:rPr>
                    <w:noProof/>
                    <w:webHidden/>
                  </w:rPr>
                  <w:instrText>Toc265233944</w:instrText>
                </w:r>
              </w:ins>
              <w:r>
                <w:rPr>
                  <w:noProof/>
                  <w:webHidden/>
                </w:rPr>
                <w:instrText xml:space="preserve"> \h </w:instrText>
              </w:r>
              <w:r>
                <w:rPr>
                  <w:noProof/>
                  <w:webHidden/>
                </w:rPr>
              </w:r>
              <w:r>
                <w:rPr>
                  <w:noProof/>
                  <w:webHidden/>
                </w:rPr>
                <w:fldChar w:fldCharType="separate"/>
              </w:r>
              <w:r w:rsidR="006E18DF">
                <w:rPr>
                  <w:noProof/>
                  <w:webHidden/>
                </w:rPr>
                <w:t>156</w:t>
              </w:r>
              <w:r>
                <w:rPr>
                  <w:noProof/>
                  <w:webHidden/>
                </w:rPr>
                <w:fldChar w:fldCharType="end"/>
              </w:r>
              <w:r w:rsidRPr="00B303A9">
                <w:rPr>
                  <w:rStyle w:val="Hyperlink"/>
                  <w:rPrChange w:id="1131"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132" w:author="Skat" w:date="2010-06-25T12:54:00Z">
                  <w:pPr>
                    <w:pStyle w:val="Indholdsfortegnelse2"/>
                    <w:tabs>
                      <w:tab w:val="left" w:pos="880"/>
                      <w:tab w:val="right" w:leader="dot" w:pos="10705"/>
                    </w:tabs>
                  </w:pPr>
                </w:pPrChange>
              </w:pPr>
              <w:r w:rsidRPr="00B303A9">
                <w:rPr>
                  <w:rStyle w:val="Hyperlink"/>
                  <w:rPrChange w:id="1133" w:author="Skat" w:date="2010-06-25T12:54:00Z">
                    <w:rPr/>
                  </w:rPrChange>
                </w:rPr>
                <w:fldChar w:fldCharType="begin"/>
              </w:r>
              <w:ins w:id="1134" w:author="Skat" w:date="2010-06-25T12:54:00Z">
                <w:r w:rsidRPr="00B303A9">
                  <w:rPr>
                    <w:rStyle w:val="Hyperlink"/>
                    <w:noProof/>
                  </w:rPr>
                  <w:instrText xml:space="preserve"> </w:instrText>
                </w:r>
              </w:ins>
              <w:r>
                <w:rPr>
                  <w:noProof/>
                </w:rPr>
                <w:instrText>HYPERLINK \l "_</w:instrText>
              </w:r>
              <w:del w:id="1135" w:author="Skat" w:date="2010-06-25T12:54:00Z">
                <w:r w:rsidR="00786046">
                  <w:delInstrText>Toc263947412"</w:delInstrText>
                </w:r>
              </w:del>
              <w:ins w:id="1136" w:author="Skat" w:date="2010-06-25T12:54:00Z">
                <w:r>
                  <w:rPr>
                    <w:noProof/>
                  </w:rPr>
                  <w:instrText>Toc265233945"</w:instrText>
                </w:r>
                <w:r w:rsidRPr="00B303A9">
                  <w:rPr>
                    <w:rStyle w:val="Hyperlink"/>
                    <w:noProof/>
                  </w:rPr>
                  <w:instrText xml:space="preserve"> </w:instrText>
                </w:r>
                <w:r w:rsidRPr="00B303A9">
                  <w:rPr>
                    <w:rStyle w:val="Hyperlink"/>
                    <w:noProof/>
                  </w:rPr>
                </w:r>
              </w:ins>
              <w:r w:rsidRPr="00B303A9">
                <w:rPr>
                  <w:rStyle w:val="Hyperlink"/>
                  <w:rPrChange w:id="1137" w:author="Skat" w:date="2010-06-25T12:54:00Z">
                    <w:rPr/>
                  </w:rPrChange>
                </w:rPr>
                <w:fldChar w:fldCharType="separate"/>
              </w:r>
              <w:del w:id="1138" w:author="Skat" w:date="2010-06-25T12:54:00Z">
                <w:r w:rsidR="00AB1C8B" w:rsidRPr="00575F5F">
                  <w:rPr>
                    <w:rStyle w:val="Hyperlink"/>
                    <w:noProof/>
                  </w:rPr>
                  <w:delText>8.8</w:delText>
                </w:r>
                <w:r w:rsidR="00AB1C8B">
                  <w:rPr>
                    <w:rFonts w:asciiTheme="minorHAnsi" w:eastAsiaTheme="minorEastAsia" w:hAnsiTheme="minorHAnsi" w:cstheme="minorBidi"/>
                    <w:noProof/>
                    <w:sz w:val="22"/>
                    <w:szCs w:val="22"/>
                  </w:rPr>
                  <w:tab/>
                </w:r>
                <w:r w:rsidR="00AB1C8B" w:rsidRPr="00575F5F">
                  <w:rPr>
                    <w:rStyle w:val="Hyperlink"/>
                    <w:noProof/>
                  </w:rPr>
                  <w:delText>BeløbPositivNegativ15Decimaler2</w:delText>
                </w:r>
                <w:r w:rsidR="00AB1C8B">
                  <w:rPr>
                    <w:noProof/>
                    <w:webHidden/>
                  </w:rPr>
                  <w:tab/>
                </w:r>
              </w:del>
              <w:ins w:id="1139" w:author="Skat" w:date="2010-06-25T12:54:00Z">
                <w:r w:rsidRPr="00B303A9">
                  <w:rPr>
                    <w:rStyle w:val="Hyperlink"/>
                    <w:noProof/>
                  </w:rPr>
                  <w:t>7.21</w:t>
                </w:r>
                <w:r>
                  <w:rPr>
                    <w:rFonts w:asciiTheme="minorHAnsi" w:eastAsiaTheme="minorEastAsia" w:hAnsiTheme="minorHAnsi" w:cstheme="minorBidi"/>
                    <w:noProof/>
                    <w:sz w:val="22"/>
                    <w:szCs w:val="22"/>
                  </w:rPr>
                  <w:tab/>
                </w:r>
                <w:r w:rsidRPr="00B303A9">
                  <w:rPr>
                    <w:rStyle w:val="Hyperlink"/>
                    <w:noProof/>
                  </w:rPr>
                  <w:t>SagErindring</w:t>
                </w:r>
                <w:r>
                  <w:rPr>
                    <w:noProof/>
                    <w:webHidden/>
                  </w:rPr>
                  <w:tab/>
                </w:r>
              </w:ins>
              <w:r>
                <w:rPr>
                  <w:noProof/>
                  <w:webHidden/>
                </w:rPr>
                <w:fldChar w:fldCharType="begin"/>
              </w:r>
              <w:r>
                <w:rPr>
                  <w:noProof/>
                  <w:webHidden/>
                </w:rPr>
                <w:instrText xml:space="preserve"> PAGEREF _</w:instrText>
              </w:r>
              <w:del w:id="1140" w:author="Skat" w:date="2010-06-25T12:54:00Z">
                <w:r w:rsidR="00AB1C8B">
                  <w:rPr>
                    <w:noProof/>
                    <w:webHidden/>
                  </w:rPr>
                  <w:delInstrText>Toc263947412</w:delInstrText>
                </w:r>
              </w:del>
              <w:ins w:id="1141" w:author="Skat" w:date="2010-06-25T12:54:00Z">
                <w:r>
                  <w:rPr>
                    <w:noProof/>
                    <w:webHidden/>
                  </w:rPr>
                  <w:instrText>Toc265233945</w:instrText>
                </w:r>
              </w:ins>
              <w:r>
                <w:rPr>
                  <w:noProof/>
                  <w:webHidden/>
                </w:rPr>
                <w:instrText xml:space="preserve"> \h </w:instrText>
              </w:r>
              <w:r>
                <w:rPr>
                  <w:noProof/>
                  <w:webHidden/>
                </w:rPr>
              </w:r>
              <w:r>
                <w:rPr>
                  <w:noProof/>
                  <w:webHidden/>
                </w:rPr>
                <w:fldChar w:fldCharType="separate"/>
              </w:r>
              <w:r w:rsidR="006E18DF">
                <w:rPr>
                  <w:noProof/>
                  <w:webHidden/>
                </w:rPr>
                <w:t>157</w:t>
              </w:r>
              <w:r>
                <w:rPr>
                  <w:noProof/>
                  <w:webHidden/>
                </w:rPr>
                <w:fldChar w:fldCharType="end"/>
              </w:r>
              <w:r w:rsidRPr="00B303A9">
                <w:rPr>
                  <w:rStyle w:val="Hyperlink"/>
                  <w:rPrChange w:id="1142"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Change w:id="1143" w:author="Skat" w:date="2010-06-25T12:54:00Z">
                  <w:pPr>
                    <w:pStyle w:val="Indholdsfortegnelse2"/>
                    <w:tabs>
                      <w:tab w:val="left" w:pos="880"/>
                      <w:tab w:val="right" w:leader="dot" w:pos="10705"/>
                    </w:tabs>
                  </w:pPr>
                </w:pPrChange>
              </w:pPr>
              <w:r w:rsidRPr="00B303A9">
                <w:rPr>
                  <w:rStyle w:val="Hyperlink"/>
                  <w:rPrChange w:id="1144" w:author="Skat" w:date="2010-06-25T12:54:00Z">
                    <w:rPr/>
                  </w:rPrChange>
                </w:rPr>
                <w:fldChar w:fldCharType="begin"/>
              </w:r>
              <w:ins w:id="1145" w:author="Skat" w:date="2010-06-25T12:54:00Z">
                <w:r w:rsidRPr="00B303A9">
                  <w:rPr>
                    <w:rStyle w:val="Hyperlink"/>
                    <w:noProof/>
                  </w:rPr>
                  <w:instrText xml:space="preserve"> </w:instrText>
                </w:r>
              </w:ins>
              <w:r>
                <w:rPr>
                  <w:noProof/>
                </w:rPr>
                <w:instrText>HYPERLINK \l "_</w:instrText>
              </w:r>
              <w:del w:id="1146" w:author="Skat" w:date="2010-06-25T12:54:00Z">
                <w:r w:rsidR="00786046">
                  <w:delInstrText>Toc263947413"</w:delInstrText>
                </w:r>
              </w:del>
              <w:ins w:id="1147" w:author="Skat" w:date="2010-06-25T12:54:00Z">
                <w:r>
                  <w:rPr>
                    <w:noProof/>
                  </w:rPr>
                  <w:instrText>Toc265233946"</w:instrText>
                </w:r>
                <w:r w:rsidRPr="00B303A9">
                  <w:rPr>
                    <w:rStyle w:val="Hyperlink"/>
                    <w:noProof/>
                  </w:rPr>
                  <w:instrText xml:space="preserve"> </w:instrText>
                </w:r>
                <w:r w:rsidRPr="00B303A9">
                  <w:rPr>
                    <w:rStyle w:val="Hyperlink"/>
                    <w:noProof/>
                  </w:rPr>
                </w:r>
              </w:ins>
              <w:r w:rsidRPr="00B303A9">
                <w:rPr>
                  <w:rStyle w:val="Hyperlink"/>
                  <w:rPrChange w:id="1148" w:author="Skat" w:date="2010-06-25T12:54:00Z">
                    <w:rPr/>
                  </w:rPrChange>
                </w:rPr>
                <w:fldChar w:fldCharType="separate"/>
              </w:r>
              <w:del w:id="1149" w:author="Skat" w:date="2010-06-25T12:54:00Z">
                <w:r w:rsidR="00AB1C8B" w:rsidRPr="00575F5F">
                  <w:rPr>
                    <w:rStyle w:val="Hyperlink"/>
                    <w:noProof/>
                  </w:rPr>
                  <w:delText>8.9</w:delText>
                </w:r>
                <w:r w:rsidR="00AB1C8B">
                  <w:rPr>
                    <w:rFonts w:asciiTheme="minorHAnsi" w:eastAsiaTheme="minorEastAsia" w:hAnsiTheme="minorHAnsi" w:cstheme="minorBidi"/>
                    <w:noProof/>
                    <w:sz w:val="22"/>
                    <w:szCs w:val="22"/>
                  </w:rPr>
                  <w:tab/>
                </w:r>
                <w:r w:rsidR="00AB1C8B" w:rsidRPr="00575F5F">
                  <w:rPr>
                    <w:rStyle w:val="Hyperlink"/>
                    <w:noProof/>
                  </w:rPr>
                  <w:delText>BetalingForm</w:delText>
                </w:r>
                <w:r w:rsidR="00AB1C8B">
                  <w:rPr>
                    <w:noProof/>
                    <w:webHidden/>
                  </w:rPr>
                  <w:tab/>
                </w:r>
              </w:del>
              <w:ins w:id="1150" w:author="Skat" w:date="2010-06-25T12:54:00Z">
                <w:r w:rsidRPr="00B303A9">
                  <w:rPr>
                    <w:rStyle w:val="Hyperlink"/>
                    <w:noProof/>
                  </w:rPr>
                  <w:t>7.22</w:t>
                </w:r>
                <w:r>
                  <w:rPr>
                    <w:rFonts w:asciiTheme="minorHAnsi" w:eastAsiaTheme="minorEastAsia" w:hAnsiTheme="minorHAnsi" w:cstheme="minorBidi"/>
                    <w:noProof/>
                    <w:sz w:val="22"/>
                    <w:szCs w:val="22"/>
                  </w:rPr>
                  <w:tab/>
                </w:r>
                <w:r w:rsidRPr="00B303A9">
                  <w:rPr>
                    <w:rStyle w:val="Hyperlink"/>
                    <w:noProof/>
                  </w:rPr>
                  <w:t>SagForhold</w:t>
                </w:r>
                <w:r>
                  <w:rPr>
                    <w:noProof/>
                    <w:webHidden/>
                  </w:rPr>
                  <w:tab/>
                </w:r>
              </w:ins>
              <w:r>
                <w:rPr>
                  <w:noProof/>
                  <w:webHidden/>
                </w:rPr>
                <w:fldChar w:fldCharType="begin"/>
              </w:r>
              <w:r>
                <w:rPr>
                  <w:noProof/>
                  <w:webHidden/>
                </w:rPr>
                <w:instrText xml:space="preserve"> PAGEREF _</w:instrText>
              </w:r>
              <w:del w:id="1151" w:author="Skat" w:date="2010-06-25T12:54:00Z">
                <w:r w:rsidR="00AB1C8B">
                  <w:rPr>
                    <w:noProof/>
                    <w:webHidden/>
                  </w:rPr>
                  <w:delInstrText>Toc263947413</w:delInstrText>
                </w:r>
              </w:del>
              <w:ins w:id="1152" w:author="Skat" w:date="2010-06-25T12:54:00Z">
                <w:r>
                  <w:rPr>
                    <w:noProof/>
                    <w:webHidden/>
                  </w:rPr>
                  <w:instrText>Toc265233946</w:instrText>
                </w:r>
              </w:ins>
              <w:r>
                <w:rPr>
                  <w:noProof/>
                  <w:webHidden/>
                </w:rPr>
                <w:instrText xml:space="preserve"> \h </w:instrText>
              </w:r>
              <w:r>
                <w:rPr>
                  <w:noProof/>
                  <w:webHidden/>
                </w:rPr>
              </w:r>
              <w:r>
                <w:rPr>
                  <w:noProof/>
                  <w:webHidden/>
                </w:rPr>
                <w:fldChar w:fldCharType="separate"/>
              </w:r>
              <w:r w:rsidR="006E18DF">
                <w:rPr>
                  <w:noProof/>
                  <w:webHidden/>
                </w:rPr>
                <w:t>158</w:t>
              </w:r>
              <w:r>
                <w:rPr>
                  <w:noProof/>
                  <w:webHidden/>
                </w:rPr>
                <w:fldChar w:fldCharType="end"/>
              </w:r>
              <w:r w:rsidRPr="00B303A9">
                <w:rPr>
                  <w:rStyle w:val="Hyperlink"/>
                  <w:rPrChange w:id="11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154" w:author="Skat" w:date="2010-06-25T12:54:00Z">
                    <w:rPr/>
                  </w:rPrChange>
                </w:rPr>
                <w:fldChar w:fldCharType="begin"/>
              </w:r>
              <w:ins w:id="1155" w:author="Skat" w:date="2010-06-25T12:54:00Z">
                <w:r w:rsidRPr="00B303A9">
                  <w:rPr>
                    <w:rStyle w:val="Hyperlink"/>
                    <w:noProof/>
                  </w:rPr>
                  <w:instrText xml:space="preserve"> </w:instrText>
                </w:r>
              </w:ins>
              <w:r>
                <w:rPr>
                  <w:noProof/>
                </w:rPr>
                <w:instrText>HYPERLINK \l "_</w:instrText>
              </w:r>
              <w:del w:id="1156" w:author="Skat" w:date="2010-06-25T12:54:00Z">
                <w:r w:rsidR="00786046">
                  <w:delInstrText>Toc263947414"</w:delInstrText>
                </w:r>
              </w:del>
              <w:ins w:id="1157" w:author="Skat" w:date="2010-06-25T12:54:00Z">
                <w:r>
                  <w:rPr>
                    <w:noProof/>
                  </w:rPr>
                  <w:instrText>Toc265233947"</w:instrText>
                </w:r>
                <w:r w:rsidRPr="00B303A9">
                  <w:rPr>
                    <w:rStyle w:val="Hyperlink"/>
                    <w:noProof/>
                  </w:rPr>
                  <w:instrText xml:space="preserve"> </w:instrText>
                </w:r>
                <w:r w:rsidRPr="00B303A9">
                  <w:rPr>
                    <w:rStyle w:val="Hyperlink"/>
                    <w:noProof/>
                  </w:rPr>
                </w:r>
              </w:ins>
              <w:r w:rsidRPr="00B303A9">
                <w:rPr>
                  <w:rStyle w:val="Hyperlink"/>
                  <w:rPrChange w:id="1158" w:author="Skat" w:date="2010-06-25T12:54:00Z">
                    <w:rPr/>
                  </w:rPrChange>
                </w:rPr>
                <w:fldChar w:fldCharType="separate"/>
              </w:r>
              <w:del w:id="1159" w:author="Skat" w:date="2010-06-25T12:54:00Z">
                <w:r w:rsidR="00AB1C8B" w:rsidRPr="00575F5F">
                  <w:rPr>
                    <w:rStyle w:val="Hyperlink"/>
                    <w:noProof/>
                  </w:rPr>
                  <w:delText>8.10</w:delText>
                </w:r>
                <w:r w:rsidR="00AB1C8B">
                  <w:rPr>
                    <w:rFonts w:asciiTheme="minorHAnsi" w:eastAsiaTheme="minorEastAsia" w:hAnsiTheme="minorHAnsi" w:cstheme="minorBidi"/>
                    <w:noProof/>
                    <w:sz w:val="22"/>
                    <w:szCs w:val="22"/>
                  </w:rPr>
                  <w:tab/>
                </w:r>
                <w:r w:rsidR="00AB1C8B" w:rsidRPr="00575F5F">
                  <w:rPr>
                    <w:rStyle w:val="Hyperlink"/>
                    <w:noProof/>
                  </w:rPr>
                  <w:delText>CPRNummer</w:delText>
                </w:r>
                <w:r w:rsidR="00AB1C8B">
                  <w:rPr>
                    <w:noProof/>
                    <w:webHidden/>
                  </w:rPr>
                  <w:tab/>
                </w:r>
              </w:del>
              <w:ins w:id="1160" w:author="Skat" w:date="2010-06-25T12:54:00Z">
                <w:r w:rsidRPr="00B303A9">
                  <w:rPr>
                    <w:rStyle w:val="Hyperlink"/>
                    <w:noProof/>
                  </w:rPr>
                  <w:t>7.23</w:t>
                </w:r>
                <w:r>
                  <w:rPr>
                    <w:rFonts w:asciiTheme="minorHAnsi" w:eastAsiaTheme="minorEastAsia" w:hAnsiTheme="minorHAnsi" w:cstheme="minorBidi"/>
                    <w:noProof/>
                    <w:sz w:val="22"/>
                    <w:szCs w:val="22"/>
                  </w:rPr>
                  <w:tab/>
                </w:r>
                <w:r w:rsidRPr="00B303A9">
                  <w:rPr>
                    <w:rStyle w:val="Hyperlink"/>
                    <w:noProof/>
                  </w:rPr>
                  <w:t>SagFriDato</w:t>
                </w:r>
                <w:r>
                  <w:rPr>
                    <w:noProof/>
                    <w:webHidden/>
                  </w:rPr>
                  <w:tab/>
                </w:r>
              </w:ins>
              <w:r>
                <w:rPr>
                  <w:noProof/>
                  <w:webHidden/>
                </w:rPr>
                <w:fldChar w:fldCharType="begin"/>
              </w:r>
              <w:r>
                <w:rPr>
                  <w:noProof/>
                  <w:webHidden/>
                </w:rPr>
                <w:instrText xml:space="preserve"> PAGEREF _</w:instrText>
              </w:r>
              <w:del w:id="1161" w:author="Skat" w:date="2010-06-25T12:54:00Z">
                <w:r w:rsidR="00AB1C8B">
                  <w:rPr>
                    <w:noProof/>
                    <w:webHidden/>
                  </w:rPr>
                  <w:delInstrText>Toc263947414</w:delInstrText>
                </w:r>
              </w:del>
              <w:ins w:id="1162" w:author="Skat" w:date="2010-06-25T12:54:00Z">
                <w:r>
                  <w:rPr>
                    <w:noProof/>
                    <w:webHidden/>
                  </w:rPr>
                  <w:instrText>Toc265233947</w:instrText>
                </w:r>
              </w:ins>
              <w:r>
                <w:rPr>
                  <w:noProof/>
                  <w:webHidden/>
                </w:rPr>
                <w:instrText xml:space="preserve"> \h </w:instrText>
              </w:r>
              <w:r>
                <w:rPr>
                  <w:noProof/>
                  <w:webHidden/>
                </w:rPr>
              </w:r>
              <w:r>
                <w:rPr>
                  <w:noProof/>
                  <w:webHidden/>
                </w:rPr>
                <w:fldChar w:fldCharType="separate"/>
              </w:r>
              <w:r w:rsidR="006E18DF">
                <w:rPr>
                  <w:noProof/>
                  <w:webHidden/>
                </w:rPr>
                <w:t>159</w:t>
              </w:r>
              <w:r>
                <w:rPr>
                  <w:noProof/>
                  <w:webHidden/>
                </w:rPr>
                <w:fldChar w:fldCharType="end"/>
              </w:r>
              <w:r w:rsidRPr="00B303A9">
                <w:rPr>
                  <w:rStyle w:val="Hyperlink"/>
                  <w:rPrChange w:id="11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164" w:author="Skat" w:date="2010-06-25T12:54:00Z">
                    <w:rPr/>
                  </w:rPrChange>
                </w:rPr>
                <w:fldChar w:fldCharType="begin"/>
              </w:r>
              <w:ins w:id="1165" w:author="Skat" w:date="2010-06-25T12:54:00Z">
                <w:r w:rsidRPr="00B303A9">
                  <w:rPr>
                    <w:rStyle w:val="Hyperlink"/>
                    <w:noProof/>
                  </w:rPr>
                  <w:instrText xml:space="preserve"> </w:instrText>
                </w:r>
              </w:ins>
              <w:r>
                <w:rPr>
                  <w:noProof/>
                </w:rPr>
                <w:instrText>HYPERLINK \l "_</w:instrText>
              </w:r>
              <w:del w:id="1166" w:author="Skat" w:date="2010-06-25T12:54:00Z">
                <w:r w:rsidR="00786046">
                  <w:delInstrText>Toc263947415"</w:delInstrText>
                </w:r>
              </w:del>
              <w:ins w:id="1167" w:author="Skat" w:date="2010-06-25T12:54:00Z">
                <w:r>
                  <w:rPr>
                    <w:noProof/>
                  </w:rPr>
                  <w:instrText>Toc265233948"</w:instrText>
                </w:r>
                <w:r w:rsidRPr="00B303A9">
                  <w:rPr>
                    <w:rStyle w:val="Hyperlink"/>
                    <w:noProof/>
                  </w:rPr>
                  <w:instrText xml:space="preserve"> </w:instrText>
                </w:r>
                <w:r w:rsidRPr="00B303A9">
                  <w:rPr>
                    <w:rStyle w:val="Hyperlink"/>
                    <w:noProof/>
                  </w:rPr>
                </w:r>
              </w:ins>
              <w:r w:rsidRPr="00B303A9">
                <w:rPr>
                  <w:rStyle w:val="Hyperlink"/>
                  <w:rPrChange w:id="1168" w:author="Skat" w:date="2010-06-25T12:54:00Z">
                    <w:rPr/>
                  </w:rPrChange>
                </w:rPr>
                <w:fldChar w:fldCharType="separate"/>
              </w:r>
              <w:del w:id="1169" w:author="Skat" w:date="2010-06-25T12:54:00Z">
                <w:r w:rsidR="00AB1C8B" w:rsidRPr="00575F5F">
                  <w:rPr>
                    <w:rStyle w:val="Hyperlink"/>
                    <w:noProof/>
                  </w:rPr>
                  <w:delText>8.11</w:delText>
                </w:r>
                <w:r w:rsidR="00AB1C8B">
                  <w:rPr>
                    <w:rFonts w:asciiTheme="minorHAnsi" w:eastAsiaTheme="minorEastAsia" w:hAnsiTheme="minorHAnsi" w:cstheme="minorBidi"/>
                    <w:noProof/>
                    <w:sz w:val="22"/>
                    <w:szCs w:val="22"/>
                  </w:rPr>
                  <w:tab/>
                </w:r>
                <w:r w:rsidR="00AB1C8B" w:rsidRPr="00575F5F">
                  <w:rPr>
                    <w:rStyle w:val="Hyperlink"/>
                    <w:noProof/>
                  </w:rPr>
                  <w:delText>CVRNummer</w:delText>
                </w:r>
                <w:r w:rsidR="00AB1C8B">
                  <w:rPr>
                    <w:noProof/>
                    <w:webHidden/>
                  </w:rPr>
                  <w:tab/>
                </w:r>
              </w:del>
              <w:ins w:id="1170" w:author="Skat" w:date="2010-06-25T12:54:00Z">
                <w:r w:rsidRPr="00B303A9">
                  <w:rPr>
                    <w:rStyle w:val="Hyperlink"/>
                    <w:noProof/>
                  </w:rPr>
                  <w:t>7.24</w:t>
                </w:r>
                <w:r>
                  <w:rPr>
                    <w:rFonts w:asciiTheme="minorHAnsi" w:eastAsiaTheme="minorEastAsia" w:hAnsiTheme="minorHAnsi" w:cstheme="minorBidi"/>
                    <w:noProof/>
                    <w:sz w:val="22"/>
                    <w:szCs w:val="22"/>
                  </w:rPr>
                  <w:tab/>
                </w:r>
                <w:r w:rsidRPr="00B303A9">
                  <w:rPr>
                    <w:rStyle w:val="Hyperlink"/>
                    <w:noProof/>
                  </w:rPr>
                  <w:t>SagFriOplysning</w:t>
                </w:r>
                <w:r>
                  <w:rPr>
                    <w:noProof/>
                    <w:webHidden/>
                  </w:rPr>
                  <w:tab/>
                </w:r>
              </w:ins>
              <w:r>
                <w:rPr>
                  <w:noProof/>
                  <w:webHidden/>
                </w:rPr>
                <w:fldChar w:fldCharType="begin"/>
              </w:r>
              <w:r>
                <w:rPr>
                  <w:noProof/>
                  <w:webHidden/>
                </w:rPr>
                <w:instrText xml:space="preserve"> PAGEREF _</w:instrText>
              </w:r>
              <w:del w:id="1171" w:author="Skat" w:date="2010-06-25T12:54:00Z">
                <w:r w:rsidR="00AB1C8B">
                  <w:rPr>
                    <w:noProof/>
                    <w:webHidden/>
                  </w:rPr>
                  <w:delInstrText>Toc263947415</w:delInstrText>
                </w:r>
              </w:del>
              <w:ins w:id="1172" w:author="Skat" w:date="2010-06-25T12:54:00Z">
                <w:r>
                  <w:rPr>
                    <w:noProof/>
                    <w:webHidden/>
                  </w:rPr>
                  <w:instrText>Toc265233948</w:instrText>
                </w:r>
              </w:ins>
              <w:r>
                <w:rPr>
                  <w:noProof/>
                  <w:webHidden/>
                </w:rPr>
                <w:instrText xml:space="preserve"> \h </w:instrText>
              </w:r>
              <w:r>
                <w:rPr>
                  <w:noProof/>
                  <w:webHidden/>
                </w:rPr>
              </w:r>
              <w:r>
                <w:rPr>
                  <w:noProof/>
                  <w:webHidden/>
                </w:rPr>
                <w:fldChar w:fldCharType="separate"/>
              </w:r>
              <w:r w:rsidR="006E18DF">
                <w:rPr>
                  <w:noProof/>
                  <w:webHidden/>
                </w:rPr>
                <w:t>160</w:t>
              </w:r>
              <w:r>
                <w:rPr>
                  <w:noProof/>
                  <w:webHidden/>
                </w:rPr>
                <w:fldChar w:fldCharType="end"/>
              </w:r>
              <w:r w:rsidRPr="00B303A9">
                <w:rPr>
                  <w:rStyle w:val="Hyperlink"/>
                  <w:rPrChange w:id="11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174" w:author="Skat" w:date="2010-06-25T12:54:00Z">
                    <w:rPr/>
                  </w:rPrChange>
                </w:rPr>
                <w:fldChar w:fldCharType="begin"/>
              </w:r>
              <w:ins w:id="1175" w:author="Skat" w:date="2010-06-25T12:54:00Z">
                <w:r w:rsidRPr="00B303A9">
                  <w:rPr>
                    <w:rStyle w:val="Hyperlink"/>
                    <w:noProof/>
                  </w:rPr>
                  <w:instrText xml:space="preserve"> </w:instrText>
                </w:r>
              </w:ins>
              <w:r>
                <w:rPr>
                  <w:noProof/>
                </w:rPr>
                <w:instrText>HYPERLINK \l "_</w:instrText>
              </w:r>
              <w:del w:id="1176" w:author="Skat" w:date="2010-06-25T12:54:00Z">
                <w:r w:rsidR="00786046">
                  <w:delInstrText>Toc263947416"</w:delInstrText>
                </w:r>
              </w:del>
              <w:ins w:id="1177" w:author="Skat" w:date="2010-06-25T12:54:00Z">
                <w:r>
                  <w:rPr>
                    <w:noProof/>
                  </w:rPr>
                  <w:instrText>Toc265233949"</w:instrText>
                </w:r>
                <w:r w:rsidRPr="00B303A9">
                  <w:rPr>
                    <w:rStyle w:val="Hyperlink"/>
                    <w:noProof/>
                  </w:rPr>
                  <w:instrText xml:space="preserve"> </w:instrText>
                </w:r>
                <w:r w:rsidRPr="00B303A9">
                  <w:rPr>
                    <w:rStyle w:val="Hyperlink"/>
                    <w:noProof/>
                  </w:rPr>
                </w:r>
              </w:ins>
              <w:r w:rsidRPr="00B303A9">
                <w:rPr>
                  <w:rStyle w:val="Hyperlink"/>
                  <w:rPrChange w:id="1178" w:author="Skat" w:date="2010-06-25T12:54:00Z">
                    <w:rPr/>
                  </w:rPrChange>
                </w:rPr>
                <w:fldChar w:fldCharType="separate"/>
              </w:r>
              <w:del w:id="1179" w:author="Skat" w:date="2010-06-25T12:54:00Z">
                <w:r w:rsidR="00AB1C8B" w:rsidRPr="00575F5F">
                  <w:rPr>
                    <w:rStyle w:val="Hyperlink"/>
                    <w:noProof/>
                  </w:rPr>
                  <w:delText>8.12</w:delText>
                </w:r>
                <w:r w:rsidR="00AB1C8B">
                  <w:rPr>
                    <w:rFonts w:asciiTheme="minorHAnsi" w:eastAsiaTheme="minorEastAsia" w:hAnsiTheme="minorHAnsi" w:cstheme="minorBidi"/>
                    <w:noProof/>
                    <w:sz w:val="22"/>
                    <w:szCs w:val="22"/>
                  </w:rPr>
                  <w:tab/>
                </w:r>
                <w:r w:rsidR="00AB1C8B" w:rsidRPr="00575F5F">
                  <w:rPr>
                    <w:rStyle w:val="Hyperlink"/>
                    <w:noProof/>
                  </w:rPr>
                  <w:delText>CivilstandKode</w:delText>
                </w:r>
                <w:r w:rsidR="00AB1C8B">
                  <w:rPr>
                    <w:noProof/>
                    <w:webHidden/>
                  </w:rPr>
                  <w:tab/>
                </w:r>
              </w:del>
              <w:ins w:id="1180" w:author="Skat" w:date="2010-06-25T12:54:00Z">
                <w:r w:rsidRPr="00B303A9">
                  <w:rPr>
                    <w:rStyle w:val="Hyperlink"/>
                    <w:noProof/>
                  </w:rPr>
                  <w:t>7.25</w:t>
                </w:r>
                <w:r>
                  <w:rPr>
                    <w:rFonts w:asciiTheme="minorHAnsi" w:eastAsiaTheme="minorEastAsia" w:hAnsiTheme="minorHAnsi" w:cstheme="minorBidi"/>
                    <w:noProof/>
                    <w:sz w:val="22"/>
                    <w:szCs w:val="22"/>
                  </w:rPr>
                  <w:tab/>
                </w:r>
                <w:r w:rsidRPr="00B303A9">
                  <w:rPr>
                    <w:rStyle w:val="Hyperlink"/>
                    <w:noProof/>
                  </w:rPr>
                  <w:t>Virksomhed</w:t>
                </w:r>
                <w:r>
                  <w:rPr>
                    <w:noProof/>
                    <w:webHidden/>
                  </w:rPr>
                  <w:tab/>
                </w:r>
              </w:ins>
              <w:r>
                <w:rPr>
                  <w:noProof/>
                  <w:webHidden/>
                </w:rPr>
                <w:fldChar w:fldCharType="begin"/>
              </w:r>
              <w:r>
                <w:rPr>
                  <w:noProof/>
                  <w:webHidden/>
                </w:rPr>
                <w:instrText xml:space="preserve"> PAGEREF _</w:instrText>
              </w:r>
              <w:del w:id="1181" w:author="Skat" w:date="2010-06-25T12:54:00Z">
                <w:r w:rsidR="00AB1C8B">
                  <w:rPr>
                    <w:noProof/>
                    <w:webHidden/>
                  </w:rPr>
                  <w:delInstrText>Toc263947416</w:delInstrText>
                </w:r>
              </w:del>
              <w:ins w:id="1182" w:author="Skat" w:date="2010-06-25T12:54:00Z">
                <w:r>
                  <w:rPr>
                    <w:noProof/>
                    <w:webHidden/>
                  </w:rPr>
                  <w:instrText>Toc265233949</w:instrText>
                </w:r>
              </w:ins>
              <w:r>
                <w:rPr>
                  <w:noProof/>
                  <w:webHidden/>
                </w:rPr>
                <w:instrText xml:space="preserve"> \h </w:instrText>
              </w:r>
              <w:r>
                <w:rPr>
                  <w:noProof/>
                  <w:webHidden/>
                </w:rPr>
              </w:r>
              <w:r>
                <w:rPr>
                  <w:noProof/>
                  <w:webHidden/>
                </w:rPr>
                <w:fldChar w:fldCharType="separate"/>
              </w:r>
              <w:r w:rsidR="006E18DF">
                <w:rPr>
                  <w:noProof/>
                  <w:webHidden/>
                </w:rPr>
                <w:t>161</w:t>
              </w:r>
              <w:r>
                <w:rPr>
                  <w:noProof/>
                  <w:webHidden/>
                </w:rPr>
                <w:fldChar w:fldCharType="end"/>
              </w:r>
              <w:r w:rsidRPr="00B303A9">
                <w:rPr>
                  <w:rStyle w:val="Hyperlink"/>
                  <w:rPrChange w:id="1183"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1184" w:author="Skat" w:date="2010-06-25T12:54:00Z">
                  <w:pPr>
                    <w:pStyle w:val="Indholdsfortegnelse2"/>
                    <w:tabs>
                      <w:tab w:val="left" w:pos="1100"/>
                      <w:tab w:val="right" w:leader="dot" w:pos="10705"/>
                    </w:tabs>
                  </w:pPr>
                </w:pPrChange>
              </w:pPr>
              <w:r w:rsidRPr="00B303A9">
                <w:rPr>
                  <w:rStyle w:val="Hyperlink"/>
                  <w:rPrChange w:id="1185" w:author="Skat" w:date="2010-06-25T12:54:00Z">
                    <w:rPr/>
                  </w:rPrChange>
                </w:rPr>
                <w:fldChar w:fldCharType="begin"/>
              </w:r>
              <w:ins w:id="1186" w:author="Skat" w:date="2010-06-25T12:54:00Z">
                <w:r w:rsidRPr="00B303A9">
                  <w:rPr>
                    <w:rStyle w:val="Hyperlink"/>
                    <w:noProof/>
                  </w:rPr>
                  <w:instrText xml:space="preserve"> </w:instrText>
                </w:r>
              </w:ins>
              <w:r>
                <w:rPr>
                  <w:noProof/>
                </w:rPr>
                <w:instrText>HYPERLINK \l "_</w:instrText>
              </w:r>
              <w:del w:id="1187" w:author="Skat" w:date="2010-06-25T12:54:00Z">
                <w:r w:rsidR="00786046">
                  <w:delInstrText>Toc263947417"</w:delInstrText>
                </w:r>
              </w:del>
              <w:ins w:id="1188" w:author="Skat" w:date="2010-06-25T12:54:00Z">
                <w:r>
                  <w:rPr>
                    <w:noProof/>
                  </w:rPr>
                  <w:instrText>Toc265233950"</w:instrText>
                </w:r>
                <w:r w:rsidRPr="00B303A9">
                  <w:rPr>
                    <w:rStyle w:val="Hyperlink"/>
                    <w:noProof/>
                  </w:rPr>
                  <w:instrText xml:space="preserve"> </w:instrText>
                </w:r>
                <w:r w:rsidRPr="00B303A9">
                  <w:rPr>
                    <w:rStyle w:val="Hyperlink"/>
                    <w:noProof/>
                  </w:rPr>
                </w:r>
              </w:ins>
              <w:r w:rsidRPr="00B303A9">
                <w:rPr>
                  <w:rStyle w:val="Hyperlink"/>
                  <w:rPrChange w:id="1189" w:author="Skat" w:date="2010-06-25T12:54:00Z">
                    <w:rPr/>
                  </w:rPrChange>
                </w:rPr>
                <w:fldChar w:fldCharType="separate"/>
              </w:r>
              <w:r w:rsidRPr="00B303A9">
                <w:rPr>
                  <w:rStyle w:val="Hyperlink"/>
                  <w:noProof/>
                </w:rPr>
                <w:t>8</w:t>
              </w:r>
              <w:del w:id="1190" w:author="Skat" w:date="2010-06-25T12:54:00Z">
                <w:r w:rsidR="00AB1C8B" w:rsidRPr="00575F5F">
                  <w:rPr>
                    <w:rStyle w:val="Hyperlink"/>
                    <w:noProof/>
                  </w:rPr>
                  <w:delText>.13</w:delText>
                </w:r>
                <w:r w:rsidR="00AB1C8B">
                  <w:rPr>
                    <w:rFonts w:asciiTheme="minorHAnsi" w:eastAsiaTheme="minorEastAsia" w:hAnsiTheme="minorHAnsi" w:cstheme="minorBidi"/>
                    <w:noProof/>
                    <w:sz w:val="22"/>
                    <w:szCs w:val="22"/>
                  </w:rPr>
                  <w:tab/>
                </w:r>
                <w:r w:rsidR="00AB1C8B" w:rsidRPr="00575F5F">
                  <w:rPr>
                    <w:rStyle w:val="Hyperlink"/>
                    <w:noProof/>
                  </w:rPr>
                  <w:delText>Dato</w:delText>
                </w:r>
              </w:del>
              <w:ins w:id="1191" w:author="Skat" w:date="2010-06-25T12:54:00Z">
                <w:r>
                  <w:rPr>
                    <w:rFonts w:asciiTheme="minorHAnsi" w:eastAsiaTheme="minorEastAsia" w:hAnsiTheme="minorHAnsi" w:cstheme="minorBidi"/>
                    <w:noProof/>
                    <w:sz w:val="22"/>
                    <w:szCs w:val="22"/>
                  </w:rPr>
                  <w:tab/>
                </w:r>
                <w:r w:rsidRPr="00B303A9">
                  <w:rPr>
                    <w:rStyle w:val="Hyperlink"/>
                    <w:noProof/>
                  </w:rPr>
                  <w:t>DMO Udbetaling</w:t>
                </w:r>
              </w:ins>
              <w:r>
                <w:rPr>
                  <w:noProof/>
                  <w:webHidden/>
                </w:rPr>
                <w:tab/>
              </w:r>
              <w:r>
                <w:rPr>
                  <w:noProof/>
                  <w:webHidden/>
                </w:rPr>
                <w:fldChar w:fldCharType="begin"/>
              </w:r>
              <w:r>
                <w:rPr>
                  <w:noProof/>
                  <w:webHidden/>
                </w:rPr>
                <w:instrText xml:space="preserve"> PAGEREF _</w:instrText>
              </w:r>
              <w:del w:id="1192" w:author="Skat" w:date="2010-06-25T12:54:00Z">
                <w:r w:rsidR="00AB1C8B">
                  <w:rPr>
                    <w:noProof/>
                    <w:webHidden/>
                  </w:rPr>
                  <w:delInstrText>Toc263947417</w:delInstrText>
                </w:r>
              </w:del>
              <w:ins w:id="1193" w:author="Skat" w:date="2010-06-25T12:54:00Z">
                <w:r>
                  <w:rPr>
                    <w:noProof/>
                    <w:webHidden/>
                  </w:rPr>
                  <w:instrText>Toc265233950</w:instrText>
                </w:r>
              </w:ins>
              <w:r>
                <w:rPr>
                  <w:noProof/>
                  <w:webHidden/>
                </w:rPr>
                <w:instrText xml:space="preserve"> \h </w:instrText>
              </w:r>
              <w:r>
                <w:rPr>
                  <w:noProof/>
                  <w:webHidden/>
                </w:rPr>
              </w:r>
              <w:r>
                <w:rPr>
                  <w:noProof/>
                  <w:webHidden/>
                </w:rPr>
                <w:fldChar w:fldCharType="separate"/>
              </w:r>
              <w:r w:rsidR="006E18DF">
                <w:rPr>
                  <w:noProof/>
                  <w:webHidden/>
                </w:rPr>
                <w:t>163</w:t>
              </w:r>
              <w:r>
                <w:rPr>
                  <w:noProof/>
                  <w:webHidden/>
                </w:rPr>
                <w:fldChar w:fldCharType="end"/>
              </w:r>
              <w:r w:rsidRPr="00B303A9">
                <w:rPr>
                  <w:rStyle w:val="Hyperlink"/>
                  <w:rPrChange w:id="1194"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195" w:author="Skat" w:date="2010-06-25T12:54:00Z">
                  <w:pPr>
                    <w:pStyle w:val="Indholdsfortegnelse2"/>
                    <w:tabs>
                      <w:tab w:val="left" w:pos="1100"/>
                      <w:tab w:val="right" w:leader="dot" w:pos="10705"/>
                    </w:tabs>
                  </w:pPr>
                </w:pPrChange>
              </w:pPr>
              <w:r w:rsidRPr="00B303A9">
                <w:rPr>
                  <w:rStyle w:val="Hyperlink"/>
                  <w:rPrChange w:id="1196" w:author="Skat" w:date="2010-06-25T12:54:00Z">
                    <w:rPr/>
                  </w:rPrChange>
                </w:rPr>
                <w:fldChar w:fldCharType="begin"/>
              </w:r>
              <w:ins w:id="1197" w:author="Skat" w:date="2010-06-25T12:54:00Z">
                <w:r w:rsidRPr="00B303A9">
                  <w:rPr>
                    <w:rStyle w:val="Hyperlink"/>
                    <w:noProof/>
                  </w:rPr>
                  <w:instrText xml:space="preserve"> </w:instrText>
                </w:r>
              </w:ins>
              <w:r>
                <w:rPr>
                  <w:noProof/>
                </w:rPr>
                <w:instrText>HYPERLINK \l "_</w:instrText>
              </w:r>
              <w:del w:id="1198" w:author="Skat" w:date="2010-06-25T12:54:00Z">
                <w:r w:rsidR="00786046">
                  <w:delInstrText>Toc263947418"</w:delInstrText>
                </w:r>
              </w:del>
              <w:ins w:id="1199" w:author="Skat" w:date="2010-06-25T12:54:00Z">
                <w:r>
                  <w:rPr>
                    <w:noProof/>
                  </w:rPr>
                  <w:instrText>Toc265233951"</w:instrText>
                </w:r>
                <w:r w:rsidRPr="00B303A9">
                  <w:rPr>
                    <w:rStyle w:val="Hyperlink"/>
                    <w:noProof/>
                  </w:rPr>
                  <w:instrText xml:space="preserve"> </w:instrText>
                </w:r>
                <w:r w:rsidRPr="00B303A9">
                  <w:rPr>
                    <w:rStyle w:val="Hyperlink"/>
                    <w:noProof/>
                  </w:rPr>
                </w:r>
              </w:ins>
              <w:r w:rsidRPr="00B303A9">
                <w:rPr>
                  <w:rStyle w:val="Hyperlink"/>
                  <w:rPrChange w:id="1200" w:author="Skat" w:date="2010-06-25T12:54:00Z">
                    <w:rPr/>
                  </w:rPrChange>
                </w:rPr>
                <w:fldChar w:fldCharType="separate"/>
              </w:r>
              <w:r w:rsidRPr="00B303A9">
                <w:rPr>
                  <w:rStyle w:val="Hyperlink"/>
                  <w:noProof/>
                </w:rPr>
                <w:t>8.</w:t>
              </w:r>
              <w:del w:id="1201" w:author="Skat" w:date="2010-06-25T12:54:00Z">
                <w:r w:rsidR="00AB1C8B" w:rsidRPr="00575F5F">
                  <w:rPr>
                    <w:rStyle w:val="Hyperlink"/>
                    <w:noProof/>
                  </w:rPr>
                  <w:delText>14</w:delText>
                </w:r>
                <w:r w:rsidR="00AB1C8B">
                  <w:rPr>
                    <w:rFonts w:asciiTheme="minorHAnsi" w:eastAsiaTheme="minorEastAsia" w:hAnsiTheme="minorHAnsi" w:cstheme="minorBidi"/>
                    <w:noProof/>
                    <w:sz w:val="22"/>
                    <w:szCs w:val="22"/>
                  </w:rPr>
                  <w:tab/>
                </w:r>
                <w:r w:rsidR="00AB1C8B" w:rsidRPr="00575F5F">
                  <w:rPr>
                    <w:rStyle w:val="Hyperlink"/>
                    <w:noProof/>
                  </w:rPr>
                  <w:delText>DatoTid</w:delText>
                </w:r>
              </w:del>
              <w:ins w:id="1202" w:author="Skat" w:date="2010-06-25T12:54:00Z">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Bank</w:t>
                </w:r>
              </w:ins>
              <w:r>
                <w:rPr>
                  <w:noProof/>
                  <w:webHidden/>
                </w:rPr>
                <w:tab/>
              </w:r>
              <w:r>
                <w:rPr>
                  <w:noProof/>
                  <w:webHidden/>
                </w:rPr>
                <w:fldChar w:fldCharType="begin"/>
              </w:r>
              <w:r>
                <w:rPr>
                  <w:noProof/>
                  <w:webHidden/>
                </w:rPr>
                <w:instrText xml:space="preserve"> PAGEREF _</w:instrText>
              </w:r>
              <w:del w:id="1203" w:author="Skat" w:date="2010-06-25T12:54:00Z">
                <w:r w:rsidR="00AB1C8B">
                  <w:rPr>
                    <w:noProof/>
                    <w:webHidden/>
                  </w:rPr>
                  <w:delInstrText>Toc263947418</w:delInstrText>
                </w:r>
              </w:del>
              <w:ins w:id="1204" w:author="Skat" w:date="2010-06-25T12:54:00Z">
                <w:r>
                  <w:rPr>
                    <w:noProof/>
                    <w:webHidden/>
                  </w:rPr>
                  <w:instrText>Toc265233951</w:instrText>
                </w:r>
              </w:ins>
              <w:r>
                <w:rPr>
                  <w:noProof/>
                  <w:webHidden/>
                </w:rPr>
                <w:instrText xml:space="preserve"> \h </w:instrText>
              </w:r>
              <w:r>
                <w:rPr>
                  <w:noProof/>
                  <w:webHidden/>
                </w:rPr>
              </w:r>
              <w:r>
                <w:rPr>
                  <w:noProof/>
                  <w:webHidden/>
                </w:rPr>
                <w:fldChar w:fldCharType="separate"/>
              </w:r>
              <w:r w:rsidR="006E18DF">
                <w:rPr>
                  <w:noProof/>
                  <w:webHidden/>
                </w:rPr>
                <w:t>164</w:t>
              </w:r>
              <w:r>
                <w:rPr>
                  <w:noProof/>
                  <w:webHidden/>
                </w:rPr>
                <w:fldChar w:fldCharType="end"/>
              </w:r>
              <w:r w:rsidRPr="00B303A9">
                <w:rPr>
                  <w:rStyle w:val="Hyperlink"/>
                  <w:rPrChange w:id="120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06" w:author="Skat" w:date="2010-06-25T12:54:00Z">
                  <w:pPr>
                    <w:pStyle w:val="Indholdsfortegnelse2"/>
                    <w:tabs>
                      <w:tab w:val="left" w:pos="1100"/>
                      <w:tab w:val="right" w:leader="dot" w:pos="10705"/>
                    </w:tabs>
                  </w:pPr>
                </w:pPrChange>
              </w:pPr>
              <w:r w:rsidRPr="00B303A9">
                <w:rPr>
                  <w:rStyle w:val="Hyperlink"/>
                  <w:rPrChange w:id="1207" w:author="Skat" w:date="2010-06-25T12:54:00Z">
                    <w:rPr/>
                  </w:rPrChange>
                </w:rPr>
                <w:fldChar w:fldCharType="begin"/>
              </w:r>
              <w:ins w:id="1208" w:author="Skat" w:date="2010-06-25T12:54:00Z">
                <w:r w:rsidRPr="00B303A9">
                  <w:rPr>
                    <w:rStyle w:val="Hyperlink"/>
                    <w:noProof/>
                  </w:rPr>
                  <w:instrText xml:space="preserve"> </w:instrText>
                </w:r>
              </w:ins>
              <w:r>
                <w:rPr>
                  <w:noProof/>
                </w:rPr>
                <w:instrText>HYPERLINK \l "_</w:instrText>
              </w:r>
              <w:del w:id="1209" w:author="Skat" w:date="2010-06-25T12:54:00Z">
                <w:r w:rsidR="00786046">
                  <w:delInstrText>Toc263947419"</w:delInstrText>
                </w:r>
              </w:del>
              <w:ins w:id="1210" w:author="Skat" w:date="2010-06-25T12:54:00Z">
                <w:r>
                  <w:rPr>
                    <w:noProof/>
                  </w:rPr>
                  <w:instrText>Toc265233952"</w:instrText>
                </w:r>
                <w:r w:rsidRPr="00B303A9">
                  <w:rPr>
                    <w:rStyle w:val="Hyperlink"/>
                    <w:noProof/>
                  </w:rPr>
                  <w:instrText xml:space="preserve"> </w:instrText>
                </w:r>
                <w:r w:rsidRPr="00B303A9">
                  <w:rPr>
                    <w:rStyle w:val="Hyperlink"/>
                    <w:noProof/>
                  </w:rPr>
                </w:r>
              </w:ins>
              <w:r w:rsidRPr="00B303A9">
                <w:rPr>
                  <w:rStyle w:val="Hyperlink"/>
                  <w:rPrChange w:id="1211" w:author="Skat" w:date="2010-06-25T12:54:00Z">
                    <w:rPr/>
                  </w:rPrChange>
                </w:rPr>
                <w:fldChar w:fldCharType="separate"/>
              </w:r>
              <w:r w:rsidRPr="00B303A9">
                <w:rPr>
                  <w:rStyle w:val="Hyperlink"/>
                  <w:noProof/>
                </w:rPr>
                <w:t>8.</w:t>
              </w:r>
              <w:del w:id="1212" w:author="Skat" w:date="2010-06-25T12:54:00Z">
                <w:r w:rsidR="00AB1C8B" w:rsidRPr="00575F5F">
                  <w:rPr>
                    <w:rStyle w:val="Hyperlink"/>
                    <w:noProof/>
                  </w:rPr>
                  <w:delText>15</w:delText>
                </w:r>
                <w:r w:rsidR="00AB1C8B">
                  <w:rPr>
                    <w:rFonts w:asciiTheme="minorHAnsi" w:eastAsiaTheme="minorEastAsia" w:hAnsiTheme="minorHAnsi" w:cstheme="minorBidi"/>
                    <w:noProof/>
                    <w:sz w:val="22"/>
                    <w:szCs w:val="22"/>
                  </w:rPr>
                  <w:tab/>
                </w:r>
                <w:r w:rsidR="00AB1C8B" w:rsidRPr="00575F5F">
                  <w:rPr>
                    <w:rStyle w:val="Hyperlink"/>
                    <w:noProof/>
                  </w:rPr>
                  <w:delText>DødKode</w:delText>
                </w:r>
              </w:del>
              <w:ins w:id="1213" w:author="Skat" w:date="2010-06-25T12:54:00Z">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BankKontoUdbetaling</w:t>
                </w:r>
              </w:ins>
              <w:r>
                <w:rPr>
                  <w:noProof/>
                  <w:webHidden/>
                </w:rPr>
                <w:tab/>
              </w:r>
              <w:r>
                <w:rPr>
                  <w:noProof/>
                  <w:webHidden/>
                </w:rPr>
                <w:fldChar w:fldCharType="begin"/>
              </w:r>
              <w:r>
                <w:rPr>
                  <w:noProof/>
                  <w:webHidden/>
                </w:rPr>
                <w:instrText xml:space="preserve"> PAGEREF _</w:instrText>
              </w:r>
              <w:del w:id="1214" w:author="Skat" w:date="2010-06-25T12:54:00Z">
                <w:r w:rsidR="00AB1C8B">
                  <w:rPr>
                    <w:noProof/>
                    <w:webHidden/>
                  </w:rPr>
                  <w:delInstrText>Toc263947419</w:delInstrText>
                </w:r>
              </w:del>
              <w:ins w:id="1215" w:author="Skat" w:date="2010-06-25T12:54:00Z">
                <w:r>
                  <w:rPr>
                    <w:noProof/>
                    <w:webHidden/>
                  </w:rPr>
                  <w:instrText>Toc265233952</w:instrText>
                </w:r>
              </w:ins>
              <w:r>
                <w:rPr>
                  <w:noProof/>
                  <w:webHidden/>
                </w:rPr>
                <w:instrText xml:space="preserve"> \h </w:instrText>
              </w:r>
              <w:r>
                <w:rPr>
                  <w:noProof/>
                  <w:webHidden/>
                </w:rPr>
              </w:r>
              <w:r>
                <w:rPr>
                  <w:noProof/>
                  <w:webHidden/>
                </w:rPr>
                <w:fldChar w:fldCharType="separate"/>
              </w:r>
              <w:r w:rsidR="006E18DF">
                <w:rPr>
                  <w:noProof/>
                  <w:webHidden/>
                </w:rPr>
                <w:t>165</w:t>
              </w:r>
              <w:r>
                <w:rPr>
                  <w:noProof/>
                  <w:webHidden/>
                </w:rPr>
                <w:fldChar w:fldCharType="end"/>
              </w:r>
              <w:r w:rsidRPr="00B303A9">
                <w:rPr>
                  <w:rStyle w:val="Hyperlink"/>
                  <w:rPrChange w:id="1216"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17" w:author="Skat" w:date="2010-06-25T12:54:00Z">
                  <w:pPr>
                    <w:pStyle w:val="Indholdsfortegnelse2"/>
                    <w:tabs>
                      <w:tab w:val="left" w:pos="1100"/>
                      <w:tab w:val="right" w:leader="dot" w:pos="10705"/>
                    </w:tabs>
                  </w:pPr>
                </w:pPrChange>
              </w:pPr>
              <w:r w:rsidRPr="00B303A9">
                <w:rPr>
                  <w:rStyle w:val="Hyperlink"/>
                  <w:rPrChange w:id="1218" w:author="Skat" w:date="2010-06-25T12:54:00Z">
                    <w:rPr/>
                  </w:rPrChange>
                </w:rPr>
                <w:fldChar w:fldCharType="begin"/>
              </w:r>
              <w:ins w:id="1219" w:author="Skat" w:date="2010-06-25T12:54:00Z">
                <w:r w:rsidRPr="00B303A9">
                  <w:rPr>
                    <w:rStyle w:val="Hyperlink"/>
                    <w:noProof/>
                  </w:rPr>
                  <w:instrText xml:space="preserve"> </w:instrText>
                </w:r>
              </w:ins>
              <w:r>
                <w:rPr>
                  <w:noProof/>
                </w:rPr>
                <w:instrText>HYPERLINK \l "_</w:instrText>
              </w:r>
              <w:del w:id="1220" w:author="Skat" w:date="2010-06-25T12:54:00Z">
                <w:r w:rsidR="00786046">
                  <w:delInstrText>Toc263947420"</w:delInstrText>
                </w:r>
              </w:del>
              <w:ins w:id="1221" w:author="Skat" w:date="2010-06-25T12:54:00Z">
                <w:r>
                  <w:rPr>
                    <w:noProof/>
                  </w:rPr>
                  <w:instrText>Toc265233953"</w:instrText>
                </w:r>
                <w:r w:rsidRPr="00B303A9">
                  <w:rPr>
                    <w:rStyle w:val="Hyperlink"/>
                    <w:noProof/>
                  </w:rPr>
                  <w:instrText xml:space="preserve"> </w:instrText>
                </w:r>
                <w:r w:rsidRPr="00B303A9">
                  <w:rPr>
                    <w:rStyle w:val="Hyperlink"/>
                    <w:noProof/>
                  </w:rPr>
                </w:r>
              </w:ins>
              <w:r w:rsidRPr="00B303A9">
                <w:rPr>
                  <w:rStyle w:val="Hyperlink"/>
                  <w:rPrChange w:id="1222" w:author="Skat" w:date="2010-06-25T12:54:00Z">
                    <w:rPr/>
                  </w:rPrChange>
                </w:rPr>
                <w:fldChar w:fldCharType="separate"/>
              </w:r>
              <w:r w:rsidRPr="00B303A9">
                <w:rPr>
                  <w:rStyle w:val="Hyperlink"/>
                  <w:noProof/>
                </w:rPr>
                <w:t>8.</w:t>
              </w:r>
              <w:del w:id="1223" w:author="Skat" w:date="2010-06-25T12:54:00Z">
                <w:r w:rsidR="00AB1C8B" w:rsidRPr="00575F5F">
                  <w:rPr>
                    <w:rStyle w:val="Hyperlink"/>
                    <w:noProof/>
                  </w:rPr>
                  <w:delText>16</w:delText>
                </w:r>
                <w:r w:rsidR="00AB1C8B">
                  <w:rPr>
                    <w:rFonts w:asciiTheme="minorHAnsi" w:eastAsiaTheme="minorEastAsia" w:hAnsiTheme="minorHAnsi" w:cstheme="minorBidi"/>
                    <w:noProof/>
                    <w:sz w:val="22"/>
                    <w:szCs w:val="22"/>
                  </w:rPr>
                  <w:tab/>
                </w:r>
                <w:r w:rsidR="00AB1C8B" w:rsidRPr="00575F5F">
                  <w:rPr>
                    <w:rStyle w:val="Hyperlink"/>
                    <w:noProof/>
                  </w:rPr>
                  <w:delText>EANNummer</w:delText>
                </w:r>
              </w:del>
              <w:ins w:id="1224" w:author="Skat" w:date="2010-06-25T12:54:00Z">
                <w:r w:rsidRPr="00B303A9">
                  <w:rPr>
                    <w:rStyle w:val="Hyperlink"/>
                    <w:noProof/>
                  </w:rPr>
                  <w:t>3</w:t>
                </w:r>
                <w:r>
                  <w:rPr>
                    <w:rFonts w:asciiTheme="minorHAnsi" w:eastAsiaTheme="minorEastAsia" w:hAnsiTheme="minorHAnsi" w:cstheme="minorBidi"/>
                    <w:noProof/>
                    <w:sz w:val="22"/>
                    <w:szCs w:val="22"/>
                  </w:rPr>
                  <w:tab/>
                </w:r>
                <w:r w:rsidRPr="00B303A9">
                  <w:rPr>
                    <w:rStyle w:val="Hyperlink"/>
                    <w:noProof/>
                  </w:rPr>
                  <w:t>Godkendelse</w:t>
                </w:r>
              </w:ins>
              <w:r>
                <w:rPr>
                  <w:noProof/>
                  <w:webHidden/>
                </w:rPr>
                <w:tab/>
              </w:r>
              <w:r>
                <w:rPr>
                  <w:noProof/>
                  <w:webHidden/>
                </w:rPr>
                <w:fldChar w:fldCharType="begin"/>
              </w:r>
              <w:r>
                <w:rPr>
                  <w:noProof/>
                  <w:webHidden/>
                </w:rPr>
                <w:instrText xml:space="preserve"> PAGEREF _</w:instrText>
              </w:r>
              <w:del w:id="1225" w:author="Skat" w:date="2010-06-25T12:54:00Z">
                <w:r w:rsidR="00AB1C8B">
                  <w:rPr>
                    <w:noProof/>
                    <w:webHidden/>
                  </w:rPr>
                  <w:delInstrText>Toc263947420</w:delInstrText>
                </w:r>
              </w:del>
              <w:ins w:id="1226" w:author="Skat" w:date="2010-06-25T12:54:00Z">
                <w:r>
                  <w:rPr>
                    <w:noProof/>
                    <w:webHidden/>
                  </w:rPr>
                  <w:instrText>Toc265233953</w:instrText>
                </w:r>
              </w:ins>
              <w:r>
                <w:rPr>
                  <w:noProof/>
                  <w:webHidden/>
                </w:rPr>
                <w:instrText xml:space="preserve"> \h </w:instrText>
              </w:r>
              <w:r>
                <w:rPr>
                  <w:noProof/>
                  <w:webHidden/>
                </w:rPr>
              </w:r>
              <w:r>
                <w:rPr>
                  <w:noProof/>
                  <w:webHidden/>
                </w:rPr>
                <w:fldChar w:fldCharType="separate"/>
              </w:r>
              <w:r w:rsidR="006E18DF">
                <w:rPr>
                  <w:noProof/>
                  <w:webHidden/>
                </w:rPr>
                <w:t>167</w:t>
              </w:r>
              <w:r>
                <w:rPr>
                  <w:noProof/>
                  <w:webHidden/>
                </w:rPr>
                <w:fldChar w:fldCharType="end"/>
              </w:r>
              <w:r w:rsidRPr="00B303A9">
                <w:rPr>
                  <w:rStyle w:val="Hyperlink"/>
                  <w:rPrChange w:id="122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28" w:author="Skat" w:date="2010-06-25T12:54:00Z">
                  <w:pPr>
                    <w:pStyle w:val="Indholdsfortegnelse2"/>
                    <w:tabs>
                      <w:tab w:val="left" w:pos="1100"/>
                      <w:tab w:val="right" w:leader="dot" w:pos="10705"/>
                    </w:tabs>
                  </w:pPr>
                </w:pPrChange>
              </w:pPr>
              <w:r w:rsidRPr="00B303A9">
                <w:rPr>
                  <w:rStyle w:val="Hyperlink"/>
                  <w:rPrChange w:id="1229" w:author="Skat" w:date="2010-06-25T12:54:00Z">
                    <w:rPr/>
                  </w:rPrChange>
                </w:rPr>
                <w:fldChar w:fldCharType="begin"/>
              </w:r>
              <w:ins w:id="1230" w:author="Skat" w:date="2010-06-25T12:54:00Z">
                <w:r w:rsidRPr="00B303A9">
                  <w:rPr>
                    <w:rStyle w:val="Hyperlink"/>
                    <w:noProof/>
                  </w:rPr>
                  <w:instrText xml:space="preserve"> </w:instrText>
                </w:r>
              </w:ins>
              <w:r>
                <w:rPr>
                  <w:noProof/>
                </w:rPr>
                <w:instrText>HYPERLINK \l "_</w:instrText>
              </w:r>
              <w:del w:id="1231" w:author="Skat" w:date="2010-06-25T12:54:00Z">
                <w:r w:rsidR="00786046">
                  <w:delInstrText>Toc263947421"</w:delInstrText>
                </w:r>
              </w:del>
              <w:ins w:id="1232" w:author="Skat" w:date="2010-06-25T12:54:00Z">
                <w:r>
                  <w:rPr>
                    <w:noProof/>
                  </w:rPr>
                  <w:instrText>Toc265233954"</w:instrText>
                </w:r>
                <w:r w:rsidRPr="00B303A9">
                  <w:rPr>
                    <w:rStyle w:val="Hyperlink"/>
                    <w:noProof/>
                  </w:rPr>
                  <w:instrText xml:space="preserve"> </w:instrText>
                </w:r>
                <w:r w:rsidRPr="00B303A9">
                  <w:rPr>
                    <w:rStyle w:val="Hyperlink"/>
                    <w:noProof/>
                  </w:rPr>
                </w:r>
              </w:ins>
              <w:r w:rsidRPr="00B303A9">
                <w:rPr>
                  <w:rStyle w:val="Hyperlink"/>
                  <w:rPrChange w:id="1233" w:author="Skat" w:date="2010-06-25T12:54:00Z">
                    <w:rPr/>
                  </w:rPrChange>
                </w:rPr>
                <w:fldChar w:fldCharType="separate"/>
              </w:r>
              <w:r w:rsidRPr="00B303A9">
                <w:rPr>
                  <w:rStyle w:val="Hyperlink"/>
                  <w:noProof/>
                </w:rPr>
                <w:t>8.</w:t>
              </w:r>
              <w:del w:id="1234" w:author="Skat" w:date="2010-06-25T12:54:00Z">
                <w:r w:rsidR="00AB1C8B" w:rsidRPr="00575F5F">
                  <w:rPr>
                    <w:rStyle w:val="Hyperlink"/>
                    <w:noProof/>
                  </w:rPr>
                  <w:delText>17</w:delText>
                </w:r>
                <w:r w:rsidR="00AB1C8B">
                  <w:rPr>
                    <w:rFonts w:asciiTheme="minorHAnsi" w:eastAsiaTheme="minorEastAsia" w:hAnsiTheme="minorHAnsi" w:cstheme="minorBidi"/>
                    <w:noProof/>
                    <w:sz w:val="22"/>
                    <w:szCs w:val="22"/>
                  </w:rPr>
                  <w:tab/>
                </w:r>
                <w:r w:rsidR="00AB1C8B" w:rsidRPr="00575F5F">
                  <w:rPr>
                    <w:rStyle w:val="Hyperlink"/>
                    <w:noProof/>
                  </w:rPr>
                  <w:delText>EksternID</w:delText>
                </w:r>
              </w:del>
              <w:ins w:id="1235" w:author="Skat" w:date="2010-06-25T12:54:00Z">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NemKontoUdbetaling</w:t>
                </w:r>
              </w:ins>
              <w:r>
                <w:rPr>
                  <w:noProof/>
                  <w:webHidden/>
                </w:rPr>
                <w:tab/>
              </w:r>
              <w:r>
                <w:rPr>
                  <w:noProof/>
                  <w:webHidden/>
                </w:rPr>
                <w:fldChar w:fldCharType="begin"/>
              </w:r>
              <w:r>
                <w:rPr>
                  <w:noProof/>
                  <w:webHidden/>
                </w:rPr>
                <w:instrText xml:space="preserve"> PAGEREF _</w:instrText>
              </w:r>
              <w:del w:id="1236" w:author="Skat" w:date="2010-06-25T12:54:00Z">
                <w:r w:rsidR="00AB1C8B">
                  <w:rPr>
                    <w:noProof/>
                    <w:webHidden/>
                  </w:rPr>
                  <w:delInstrText>Toc263947421</w:delInstrText>
                </w:r>
              </w:del>
              <w:ins w:id="1237" w:author="Skat" w:date="2010-06-25T12:54:00Z">
                <w:r>
                  <w:rPr>
                    <w:noProof/>
                    <w:webHidden/>
                  </w:rPr>
                  <w:instrText>Toc265233954</w:instrText>
                </w:r>
              </w:ins>
              <w:r>
                <w:rPr>
                  <w:noProof/>
                  <w:webHidden/>
                </w:rPr>
                <w:instrText xml:space="preserve"> \h </w:instrText>
              </w:r>
              <w:r>
                <w:rPr>
                  <w:noProof/>
                  <w:webHidden/>
                </w:rPr>
              </w:r>
              <w:r>
                <w:rPr>
                  <w:noProof/>
                  <w:webHidden/>
                </w:rPr>
                <w:fldChar w:fldCharType="separate"/>
              </w:r>
              <w:r w:rsidR="006E18DF">
                <w:rPr>
                  <w:noProof/>
                  <w:webHidden/>
                </w:rPr>
                <w:t>170</w:t>
              </w:r>
              <w:r>
                <w:rPr>
                  <w:noProof/>
                  <w:webHidden/>
                </w:rPr>
                <w:fldChar w:fldCharType="end"/>
              </w:r>
              <w:r w:rsidRPr="00B303A9">
                <w:rPr>
                  <w:rStyle w:val="Hyperlink"/>
                  <w:rPrChange w:id="123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39" w:author="Skat" w:date="2010-06-25T12:54:00Z">
                  <w:pPr>
                    <w:pStyle w:val="Indholdsfortegnelse2"/>
                    <w:tabs>
                      <w:tab w:val="left" w:pos="1100"/>
                      <w:tab w:val="right" w:leader="dot" w:pos="10705"/>
                    </w:tabs>
                  </w:pPr>
                </w:pPrChange>
              </w:pPr>
              <w:r w:rsidRPr="00B303A9">
                <w:rPr>
                  <w:rStyle w:val="Hyperlink"/>
                  <w:rPrChange w:id="1240" w:author="Skat" w:date="2010-06-25T12:54:00Z">
                    <w:rPr/>
                  </w:rPrChange>
                </w:rPr>
                <w:fldChar w:fldCharType="begin"/>
              </w:r>
              <w:ins w:id="1241" w:author="Skat" w:date="2010-06-25T12:54:00Z">
                <w:r w:rsidRPr="00B303A9">
                  <w:rPr>
                    <w:rStyle w:val="Hyperlink"/>
                    <w:noProof/>
                  </w:rPr>
                  <w:instrText xml:space="preserve"> </w:instrText>
                </w:r>
              </w:ins>
              <w:r>
                <w:rPr>
                  <w:noProof/>
                </w:rPr>
                <w:instrText>HYPERLINK \l "_</w:instrText>
              </w:r>
              <w:del w:id="1242" w:author="Skat" w:date="2010-06-25T12:54:00Z">
                <w:r w:rsidR="00786046">
                  <w:delInstrText>Toc263947422"</w:delInstrText>
                </w:r>
              </w:del>
              <w:ins w:id="1243" w:author="Skat" w:date="2010-06-25T12:54:00Z">
                <w:r>
                  <w:rPr>
                    <w:noProof/>
                  </w:rPr>
                  <w:instrText>Toc265233955"</w:instrText>
                </w:r>
                <w:r w:rsidRPr="00B303A9">
                  <w:rPr>
                    <w:rStyle w:val="Hyperlink"/>
                    <w:noProof/>
                  </w:rPr>
                  <w:instrText xml:space="preserve"> </w:instrText>
                </w:r>
                <w:r w:rsidRPr="00B303A9">
                  <w:rPr>
                    <w:rStyle w:val="Hyperlink"/>
                    <w:noProof/>
                  </w:rPr>
                </w:r>
              </w:ins>
              <w:r w:rsidRPr="00B303A9">
                <w:rPr>
                  <w:rStyle w:val="Hyperlink"/>
                  <w:rPrChange w:id="1244" w:author="Skat" w:date="2010-06-25T12:54:00Z">
                    <w:rPr/>
                  </w:rPrChange>
                </w:rPr>
                <w:fldChar w:fldCharType="separate"/>
              </w:r>
              <w:r w:rsidRPr="00B303A9">
                <w:rPr>
                  <w:rStyle w:val="Hyperlink"/>
                  <w:noProof/>
                </w:rPr>
                <w:t>8.</w:t>
              </w:r>
              <w:del w:id="1245" w:author="Skat" w:date="2010-06-25T12:54:00Z">
                <w:r w:rsidR="00AB1C8B" w:rsidRPr="00575F5F">
                  <w:rPr>
                    <w:rStyle w:val="Hyperlink"/>
                    <w:noProof/>
                  </w:rPr>
                  <w:delText>18</w:delText>
                </w:r>
                <w:r w:rsidR="00AB1C8B">
                  <w:rPr>
                    <w:rFonts w:asciiTheme="minorHAnsi" w:eastAsiaTheme="minorEastAsia" w:hAnsiTheme="minorHAnsi" w:cstheme="minorBidi"/>
                    <w:noProof/>
                    <w:sz w:val="22"/>
                    <w:szCs w:val="22"/>
                  </w:rPr>
                  <w:tab/>
                </w:r>
                <w:r w:rsidR="00AB1C8B" w:rsidRPr="00575F5F">
                  <w:rPr>
                    <w:rStyle w:val="Hyperlink"/>
                    <w:noProof/>
                  </w:rPr>
                  <w:delText>Etage</w:delText>
                </w:r>
              </w:del>
              <w:ins w:id="1246" w:author="Skat" w:date="2010-06-25T12:54:00Z">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Note</w:t>
                </w:r>
              </w:ins>
              <w:r>
                <w:rPr>
                  <w:noProof/>
                  <w:webHidden/>
                </w:rPr>
                <w:tab/>
              </w:r>
              <w:r>
                <w:rPr>
                  <w:noProof/>
                  <w:webHidden/>
                </w:rPr>
                <w:fldChar w:fldCharType="begin"/>
              </w:r>
              <w:r>
                <w:rPr>
                  <w:noProof/>
                  <w:webHidden/>
                </w:rPr>
                <w:instrText xml:space="preserve"> PAGEREF _</w:instrText>
              </w:r>
              <w:del w:id="1247" w:author="Skat" w:date="2010-06-25T12:54:00Z">
                <w:r w:rsidR="00AB1C8B">
                  <w:rPr>
                    <w:noProof/>
                    <w:webHidden/>
                  </w:rPr>
                  <w:delInstrText>Toc263947422</w:delInstrText>
                </w:r>
              </w:del>
              <w:ins w:id="1248" w:author="Skat" w:date="2010-06-25T12:54:00Z">
                <w:r>
                  <w:rPr>
                    <w:noProof/>
                    <w:webHidden/>
                  </w:rPr>
                  <w:instrText>Toc265233955</w:instrText>
                </w:r>
              </w:ins>
              <w:r>
                <w:rPr>
                  <w:noProof/>
                  <w:webHidden/>
                </w:rPr>
                <w:instrText xml:space="preserve"> \h </w:instrText>
              </w:r>
              <w:r>
                <w:rPr>
                  <w:noProof/>
                  <w:webHidden/>
                </w:rPr>
              </w:r>
              <w:r>
                <w:rPr>
                  <w:noProof/>
                  <w:webHidden/>
                </w:rPr>
                <w:fldChar w:fldCharType="separate"/>
              </w:r>
              <w:r w:rsidR="006E18DF">
                <w:rPr>
                  <w:noProof/>
                  <w:webHidden/>
                </w:rPr>
                <w:t>172</w:t>
              </w:r>
              <w:r>
                <w:rPr>
                  <w:noProof/>
                  <w:webHidden/>
                </w:rPr>
                <w:fldChar w:fldCharType="end"/>
              </w:r>
              <w:r w:rsidRPr="00B303A9">
                <w:rPr>
                  <w:rStyle w:val="Hyperlink"/>
                  <w:rPrChange w:id="124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50" w:author="Skat" w:date="2010-06-25T12:54:00Z">
                  <w:pPr>
                    <w:pStyle w:val="Indholdsfortegnelse2"/>
                    <w:tabs>
                      <w:tab w:val="left" w:pos="1100"/>
                      <w:tab w:val="right" w:leader="dot" w:pos="10705"/>
                    </w:tabs>
                  </w:pPr>
                </w:pPrChange>
              </w:pPr>
              <w:r w:rsidRPr="00B303A9">
                <w:rPr>
                  <w:rStyle w:val="Hyperlink"/>
                  <w:rPrChange w:id="1251" w:author="Skat" w:date="2010-06-25T12:54:00Z">
                    <w:rPr/>
                  </w:rPrChange>
                </w:rPr>
                <w:fldChar w:fldCharType="begin"/>
              </w:r>
              <w:ins w:id="1252" w:author="Skat" w:date="2010-06-25T12:54:00Z">
                <w:r w:rsidRPr="00B303A9">
                  <w:rPr>
                    <w:rStyle w:val="Hyperlink"/>
                    <w:noProof/>
                  </w:rPr>
                  <w:instrText xml:space="preserve"> </w:instrText>
                </w:r>
              </w:ins>
              <w:r>
                <w:rPr>
                  <w:noProof/>
                </w:rPr>
                <w:instrText>HYPERLINK \l "_</w:instrText>
              </w:r>
              <w:del w:id="1253" w:author="Skat" w:date="2010-06-25T12:54:00Z">
                <w:r w:rsidR="00786046">
                  <w:delInstrText>Toc263947423"</w:delInstrText>
                </w:r>
              </w:del>
              <w:ins w:id="1254" w:author="Skat" w:date="2010-06-25T12:54:00Z">
                <w:r>
                  <w:rPr>
                    <w:noProof/>
                  </w:rPr>
                  <w:instrText>Toc265233956"</w:instrText>
                </w:r>
                <w:r w:rsidRPr="00B303A9">
                  <w:rPr>
                    <w:rStyle w:val="Hyperlink"/>
                    <w:noProof/>
                  </w:rPr>
                  <w:instrText xml:space="preserve"> </w:instrText>
                </w:r>
                <w:r w:rsidRPr="00B303A9">
                  <w:rPr>
                    <w:rStyle w:val="Hyperlink"/>
                    <w:noProof/>
                  </w:rPr>
                </w:r>
              </w:ins>
              <w:r w:rsidRPr="00B303A9">
                <w:rPr>
                  <w:rStyle w:val="Hyperlink"/>
                  <w:rPrChange w:id="1255" w:author="Skat" w:date="2010-06-25T12:54:00Z">
                    <w:rPr/>
                  </w:rPrChange>
                </w:rPr>
                <w:fldChar w:fldCharType="separate"/>
              </w:r>
              <w:r w:rsidRPr="00B303A9">
                <w:rPr>
                  <w:rStyle w:val="Hyperlink"/>
                  <w:noProof/>
                </w:rPr>
                <w:t>8.</w:t>
              </w:r>
              <w:del w:id="1256" w:author="Skat" w:date="2010-06-25T12:54:00Z">
                <w:r w:rsidR="00AB1C8B" w:rsidRPr="00575F5F">
                  <w:rPr>
                    <w:rStyle w:val="Hyperlink"/>
                    <w:noProof/>
                  </w:rPr>
                  <w:delText>19</w:delText>
                </w:r>
                <w:r w:rsidR="00AB1C8B">
                  <w:rPr>
                    <w:rFonts w:asciiTheme="minorHAnsi" w:eastAsiaTheme="minorEastAsia" w:hAnsiTheme="minorHAnsi" w:cstheme="minorBidi"/>
                    <w:noProof/>
                    <w:sz w:val="22"/>
                    <w:szCs w:val="22"/>
                  </w:rPr>
                  <w:tab/>
                </w:r>
                <w:r w:rsidR="00AB1C8B" w:rsidRPr="00575F5F">
                  <w:rPr>
                    <w:rStyle w:val="Hyperlink"/>
                    <w:noProof/>
                  </w:rPr>
                  <w:delText>EtageTekst</w:delText>
                </w:r>
              </w:del>
              <w:ins w:id="1257" w:author="Skat" w:date="2010-06-25T12:54:00Z">
                <w:r w:rsidRPr="00B303A9">
                  <w:rPr>
                    <w:rStyle w:val="Hyperlink"/>
                    <w:noProof/>
                  </w:rPr>
                  <w:t>6</w:t>
                </w:r>
                <w:r>
                  <w:rPr>
                    <w:rFonts w:asciiTheme="minorHAnsi" w:eastAsiaTheme="minorEastAsia" w:hAnsiTheme="minorHAnsi" w:cstheme="minorBidi"/>
                    <w:noProof/>
                    <w:sz w:val="22"/>
                    <w:szCs w:val="22"/>
                  </w:rPr>
                  <w:tab/>
                </w:r>
                <w:r w:rsidRPr="00B303A9">
                  <w:rPr>
                    <w:rStyle w:val="Hyperlink"/>
                    <w:noProof/>
                  </w:rPr>
                  <w:t>OpkrævningFordring</w:t>
                </w:r>
              </w:ins>
              <w:r>
                <w:rPr>
                  <w:noProof/>
                  <w:webHidden/>
                </w:rPr>
                <w:tab/>
              </w:r>
              <w:r>
                <w:rPr>
                  <w:noProof/>
                  <w:webHidden/>
                </w:rPr>
                <w:fldChar w:fldCharType="begin"/>
              </w:r>
              <w:r>
                <w:rPr>
                  <w:noProof/>
                  <w:webHidden/>
                </w:rPr>
                <w:instrText xml:space="preserve"> PAGEREF _</w:instrText>
              </w:r>
              <w:del w:id="1258" w:author="Skat" w:date="2010-06-25T12:54:00Z">
                <w:r w:rsidR="00AB1C8B">
                  <w:rPr>
                    <w:noProof/>
                    <w:webHidden/>
                  </w:rPr>
                  <w:delInstrText>Toc263947423</w:delInstrText>
                </w:r>
              </w:del>
              <w:ins w:id="1259" w:author="Skat" w:date="2010-06-25T12:54:00Z">
                <w:r>
                  <w:rPr>
                    <w:noProof/>
                    <w:webHidden/>
                  </w:rPr>
                  <w:instrText>Toc265233956</w:instrText>
                </w:r>
              </w:ins>
              <w:r>
                <w:rPr>
                  <w:noProof/>
                  <w:webHidden/>
                </w:rPr>
                <w:instrText xml:space="preserve"> \h </w:instrText>
              </w:r>
              <w:r>
                <w:rPr>
                  <w:noProof/>
                  <w:webHidden/>
                </w:rPr>
              </w:r>
              <w:r>
                <w:rPr>
                  <w:noProof/>
                  <w:webHidden/>
                </w:rPr>
                <w:fldChar w:fldCharType="separate"/>
              </w:r>
              <w:r w:rsidR="006E18DF">
                <w:rPr>
                  <w:noProof/>
                  <w:webHidden/>
                </w:rPr>
                <w:t>173</w:t>
              </w:r>
              <w:r>
                <w:rPr>
                  <w:noProof/>
                  <w:webHidden/>
                </w:rPr>
                <w:fldChar w:fldCharType="end"/>
              </w:r>
              <w:r w:rsidRPr="00B303A9">
                <w:rPr>
                  <w:rStyle w:val="Hyperlink"/>
                  <w:rPrChange w:id="1260"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61" w:author="Skat" w:date="2010-06-25T12:54:00Z">
                  <w:pPr>
                    <w:pStyle w:val="Indholdsfortegnelse2"/>
                    <w:tabs>
                      <w:tab w:val="left" w:pos="1100"/>
                      <w:tab w:val="right" w:leader="dot" w:pos="10705"/>
                    </w:tabs>
                  </w:pPr>
                </w:pPrChange>
              </w:pPr>
              <w:r w:rsidRPr="00B303A9">
                <w:rPr>
                  <w:rStyle w:val="Hyperlink"/>
                  <w:rPrChange w:id="1262" w:author="Skat" w:date="2010-06-25T12:54:00Z">
                    <w:rPr/>
                  </w:rPrChange>
                </w:rPr>
                <w:fldChar w:fldCharType="begin"/>
              </w:r>
              <w:ins w:id="1263" w:author="Skat" w:date="2010-06-25T12:54:00Z">
                <w:r w:rsidRPr="00B303A9">
                  <w:rPr>
                    <w:rStyle w:val="Hyperlink"/>
                    <w:noProof/>
                  </w:rPr>
                  <w:instrText xml:space="preserve"> </w:instrText>
                </w:r>
              </w:ins>
              <w:r>
                <w:rPr>
                  <w:noProof/>
                </w:rPr>
                <w:instrText>HYPERLINK \l "_</w:instrText>
              </w:r>
              <w:del w:id="1264" w:author="Skat" w:date="2010-06-25T12:54:00Z">
                <w:r w:rsidR="00786046">
                  <w:delInstrText>Toc263947424"</w:delInstrText>
                </w:r>
              </w:del>
              <w:ins w:id="1265" w:author="Skat" w:date="2010-06-25T12:54:00Z">
                <w:r>
                  <w:rPr>
                    <w:noProof/>
                  </w:rPr>
                  <w:instrText>Toc265233957"</w:instrText>
                </w:r>
                <w:r w:rsidRPr="00B303A9">
                  <w:rPr>
                    <w:rStyle w:val="Hyperlink"/>
                    <w:noProof/>
                  </w:rPr>
                  <w:instrText xml:space="preserve"> </w:instrText>
                </w:r>
                <w:r w:rsidRPr="00B303A9">
                  <w:rPr>
                    <w:rStyle w:val="Hyperlink"/>
                    <w:noProof/>
                  </w:rPr>
                </w:r>
              </w:ins>
              <w:r w:rsidRPr="00B303A9">
                <w:rPr>
                  <w:rStyle w:val="Hyperlink"/>
                  <w:rPrChange w:id="1266" w:author="Skat" w:date="2010-06-25T12:54:00Z">
                    <w:rPr/>
                  </w:rPrChange>
                </w:rPr>
                <w:fldChar w:fldCharType="separate"/>
              </w:r>
              <w:del w:id="1267" w:author="Skat" w:date="2010-06-25T12:54:00Z">
                <w:r w:rsidR="00AB1C8B" w:rsidRPr="00575F5F">
                  <w:rPr>
                    <w:rStyle w:val="Hyperlink"/>
                    <w:noProof/>
                  </w:rPr>
                  <w:delText>8.20</w:delText>
                </w:r>
                <w:r w:rsidR="00AB1C8B">
                  <w:rPr>
                    <w:rFonts w:asciiTheme="minorHAnsi" w:eastAsiaTheme="minorEastAsia" w:hAnsiTheme="minorHAnsi" w:cstheme="minorBidi"/>
                    <w:noProof/>
                    <w:sz w:val="22"/>
                    <w:szCs w:val="22"/>
                  </w:rPr>
                  <w:tab/>
                </w:r>
                <w:r w:rsidR="00AB1C8B" w:rsidRPr="00575F5F">
                  <w:rPr>
                    <w:rStyle w:val="Hyperlink"/>
                    <w:noProof/>
                  </w:rPr>
                  <w:delText>Fil</w:delText>
                </w:r>
                <w:r w:rsidR="00AB1C8B">
                  <w:rPr>
                    <w:noProof/>
                    <w:webHidden/>
                  </w:rPr>
                  <w:tab/>
                </w:r>
              </w:del>
              <w:ins w:id="1268" w:author="Skat" w:date="2010-06-25T12:54:00Z">
                <w:r w:rsidRPr="00B303A9">
                  <w:rPr>
                    <w:rStyle w:val="Hyperlink"/>
                    <w:noProof/>
                  </w:rPr>
                  <w:t>8.7</w:t>
                </w:r>
                <w:r>
                  <w:rPr>
                    <w:rFonts w:asciiTheme="minorHAnsi" w:eastAsiaTheme="minorEastAsia" w:hAnsiTheme="minorHAnsi" w:cstheme="minorBidi"/>
                    <w:noProof/>
                    <w:sz w:val="22"/>
                    <w:szCs w:val="22"/>
                  </w:rPr>
                  <w:tab/>
                </w:r>
                <w:r w:rsidRPr="00B303A9">
                  <w:rPr>
                    <w:rStyle w:val="Hyperlink"/>
                    <w:noProof/>
                  </w:rPr>
                  <w:t>OpkrævningFordringHaver</w:t>
                </w:r>
                <w:r>
                  <w:rPr>
                    <w:noProof/>
                    <w:webHidden/>
                  </w:rPr>
                  <w:tab/>
                </w:r>
              </w:ins>
              <w:r>
                <w:rPr>
                  <w:noProof/>
                  <w:webHidden/>
                </w:rPr>
                <w:fldChar w:fldCharType="begin"/>
              </w:r>
              <w:r>
                <w:rPr>
                  <w:noProof/>
                  <w:webHidden/>
                </w:rPr>
                <w:instrText xml:space="preserve"> PAGEREF _</w:instrText>
              </w:r>
              <w:del w:id="1269" w:author="Skat" w:date="2010-06-25T12:54:00Z">
                <w:r w:rsidR="00AB1C8B">
                  <w:rPr>
                    <w:noProof/>
                    <w:webHidden/>
                  </w:rPr>
                  <w:delInstrText>Toc263947424</w:delInstrText>
                </w:r>
              </w:del>
              <w:ins w:id="1270" w:author="Skat" w:date="2010-06-25T12:54:00Z">
                <w:r>
                  <w:rPr>
                    <w:noProof/>
                    <w:webHidden/>
                  </w:rPr>
                  <w:instrText>Toc265233957</w:instrText>
                </w:r>
              </w:ins>
              <w:r>
                <w:rPr>
                  <w:noProof/>
                  <w:webHidden/>
                </w:rPr>
                <w:instrText xml:space="preserve"> \h </w:instrText>
              </w:r>
              <w:r>
                <w:rPr>
                  <w:noProof/>
                  <w:webHidden/>
                </w:rPr>
              </w:r>
              <w:r>
                <w:rPr>
                  <w:noProof/>
                  <w:webHidden/>
                </w:rPr>
                <w:fldChar w:fldCharType="separate"/>
              </w:r>
              <w:r w:rsidR="006E18DF">
                <w:rPr>
                  <w:noProof/>
                  <w:webHidden/>
                </w:rPr>
                <w:t>177</w:t>
              </w:r>
              <w:r>
                <w:rPr>
                  <w:noProof/>
                  <w:webHidden/>
                </w:rPr>
                <w:fldChar w:fldCharType="end"/>
              </w:r>
              <w:r w:rsidRPr="00B303A9">
                <w:rPr>
                  <w:rStyle w:val="Hyperlink"/>
                  <w:rPrChange w:id="1271"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72" w:author="Skat" w:date="2010-06-25T12:54:00Z">
                  <w:pPr>
                    <w:pStyle w:val="Indholdsfortegnelse2"/>
                    <w:tabs>
                      <w:tab w:val="left" w:pos="1100"/>
                      <w:tab w:val="right" w:leader="dot" w:pos="10705"/>
                    </w:tabs>
                  </w:pPr>
                </w:pPrChange>
              </w:pPr>
              <w:r w:rsidRPr="00B303A9">
                <w:rPr>
                  <w:rStyle w:val="Hyperlink"/>
                  <w:rPrChange w:id="1273" w:author="Skat" w:date="2010-06-25T12:54:00Z">
                    <w:rPr/>
                  </w:rPrChange>
                </w:rPr>
                <w:fldChar w:fldCharType="begin"/>
              </w:r>
              <w:ins w:id="1274" w:author="Skat" w:date="2010-06-25T12:54:00Z">
                <w:r w:rsidRPr="00B303A9">
                  <w:rPr>
                    <w:rStyle w:val="Hyperlink"/>
                    <w:noProof/>
                  </w:rPr>
                  <w:instrText xml:space="preserve"> </w:instrText>
                </w:r>
              </w:ins>
              <w:r>
                <w:rPr>
                  <w:noProof/>
                </w:rPr>
                <w:instrText>HYPERLINK \l "_</w:instrText>
              </w:r>
              <w:del w:id="1275" w:author="Skat" w:date="2010-06-25T12:54:00Z">
                <w:r w:rsidR="00786046">
                  <w:delInstrText>Toc263947425"</w:delInstrText>
                </w:r>
              </w:del>
              <w:ins w:id="1276" w:author="Skat" w:date="2010-06-25T12:54:00Z">
                <w:r>
                  <w:rPr>
                    <w:noProof/>
                  </w:rPr>
                  <w:instrText>Toc265233958"</w:instrText>
                </w:r>
                <w:r w:rsidRPr="00B303A9">
                  <w:rPr>
                    <w:rStyle w:val="Hyperlink"/>
                    <w:noProof/>
                  </w:rPr>
                  <w:instrText xml:space="preserve"> </w:instrText>
                </w:r>
                <w:r w:rsidRPr="00B303A9">
                  <w:rPr>
                    <w:rStyle w:val="Hyperlink"/>
                    <w:noProof/>
                  </w:rPr>
                </w:r>
              </w:ins>
              <w:r w:rsidRPr="00B303A9">
                <w:rPr>
                  <w:rStyle w:val="Hyperlink"/>
                  <w:rPrChange w:id="1277" w:author="Skat" w:date="2010-06-25T12:54:00Z">
                    <w:rPr/>
                  </w:rPrChange>
                </w:rPr>
                <w:fldChar w:fldCharType="separate"/>
              </w:r>
              <w:del w:id="1278" w:author="Skat" w:date="2010-06-25T12:54:00Z">
                <w:r w:rsidR="00AB1C8B" w:rsidRPr="00575F5F">
                  <w:rPr>
                    <w:rStyle w:val="Hyperlink"/>
                    <w:noProof/>
                  </w:rPr>
                  <w:delText>8.21</w:delText>
                </w:r>
                <w:r w:rsidR="00AB1C8B">
                  <w:rPr>
                    <w:rFonts w:asciiTheme="minorHAnsi" w:eastAsiaTheme="minorEastAsia" w:hAnsiTheme="minorHAnsi" w:cstheme="minorBidi"/>
                    <w:noProof/>
                    <w:sz w:val="22"/>
                    <w:szCs w:val="22"/>
                  </w:rPr>
                  <w:tab/>
                </w:r>
                <w:r w:rsidR="00AB1C8B" w:rsidRPr="00575F5F">
                  <w:rPr>
                    <w:rStyle w:val="Hyperlink"/>
                    <w:noProof/>
                  </w:rPr>
                  <w:delText>Finanskontonummer</w:delText>
                </w:r>
                <w:r w:rsidR="00AB1C8B">
                  <w:rPr>
                    <w:noProof/>
                    <w:webHidden/>
                  </w:rPr>
                  <w:tab/>
                </w:r>
              </w:del>
              <w:ins w:id="1279" w:author="Skat" w:date="2010-06-25T12:54:00Z">
                <w:r w:rsidRPr="00B303A9">
                  <w:rPr>
                    <w:rStyle w:val="Hyperlink"/>
                    <w:noProof/>
                  </w:rPr>
                  <w:t>8.8</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ins>
              <w:r>
                <w:rPr>
                  <w:noProof/>
                  <w:webHidden/>
                </w:rPr>
                <w:fldChar w:fldCharType="begin"/>
              </w:r>
              <w:r>
                <w:rPr>
                  <w:noProof/>
                  <w:webHidden/>
                </w:rPr>
                <w:instrText xml:space="preserve"> PAGEREF _</w:instrText>
              </w:r>
              <w:del w:id="1280" w:author="Skat" w:date="2010-06-25T12:54:00Z">
                <w:r w:rsidR="00AB1C8B">
                  <w:rPr>
                    <w:noProof/>
                    <w:webHidden/>
                  </w:rPr>
                  <w:delInstrText>Toc263947425</w:delInstrText>
                </w:r>
              </w:del>
              <w:ins w:id="1281" w:author="Skat" w:date="2010-06-25T12:54:00Z">
                <w:r>
                  <w:rPr>
                    <w:noProof/>
                    <w:webHidden/>
                  </w:rPr>
                  <w:instrText>Toc265233958</w:instrText>
                </w:r>
              </w:ins>
              <w:r>
                <w:rPr>
                  <w:noProof/>
                  <w:webHidden/>
                </w:rPr>
                <w:instrText xml:space="preserve"> \h </w:instrText>
              </w:r>
              <w:r>
                <w:rPr>
                  <w:noProof/>
                  <w:webHidden/>
                </w:rPr>
              </w:r>
              <w:r>
                <w:rPr>
                  <w:noProof/>
                  <w:webHidden/>
                </w:rPr>
                <w:fldChar w:fldCharType="separate"/>
              </w:r>
              <w:r w:rsidR="006E18DF">
                <w:rPr>
                  <w:noProof/>
                  <w:webHidden/>
                </w:rPr>
                <w:t>178</w:t>
              </w:r>
              <w:r>
                <w:rPr>
                  <w:noProof/>
                  <w:webHidden/>
                </w:rPr>
                <w:fldChar w:fldCharType="end"/>
              </w:r>
              <w:r w:rsidRPr="00B303A9">
                <w:rPr>
                  <w:rStyle w:val="Hyperlink"/>
                  <w:rPrChange w:id="128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283" w:author="Skat" w:date="2010-06-25T12:54:00Z">
                  <w:pPr>
                    <w:pStyle w:val="Indholdsfortegnelse2"/>
                    <w:tabs>
                      <w:tab w:val="left" w:pos="1100"/>
                      <w:tab w:val="right" w:leader="dot" w:pos="10705"/>
                    </w:tabs>
                  </w:pPr>
                </w:pPrChange>
              </w:pPr>
              <w:r w:rsidRPr="00B303A9">
                <w:rPr>
                  <w:rStyle w:val="Hyperlink"/>
                  <w:rPrChange w:id="1284" w:author="Skat" w:date="2010-06-25T12:54:00Z">
                    <w:rPr/>
                  </w:rPrChange>
                </w:rPr>
                <w:fldChar w:fldCharType="begin"/>
              </w:r>
              <w:ins w:id="1285" w:author="Skat" w:date="2010-06-25T12:54:00Z">
                <w:r w:rsidRPr="00B303A9">
                  <w:rPr>
                    <w:rStyle w:val="Hyperlink"/>
                    <w:noProof/>
                  </w:rPr>
                  <w:instrText xml:space="preserve"> </w:instrText>
                </w:r>
              </w:ins>
              <w:r>
                <w:rPr>
                  <w:noProof/>
                </w:rPr>
                <w:instrText>HYPERLINK \l "_</w:instrText>
              </w:r>
              <w:del w:id="1286" w:author="Skat" w:date="2010-06-25T12:54:00Z">
                <w:r w:rsidR="00786046">
                  <w:delInstrText>Toc263947426"</w:delInstrText>
                </w:r>
              </w:del>
              <w:ins w:id="1287" w:author="Skat" w:date="2010-06-25T12:54:00Z">
                <w:r>
                  <w:rPr>
                    <w:noProof/>
                  </w:rPr>
                  <w:instrText>Toc265233959"</w:instrText>
                </w:r>
                <w:r w:rsidRPr="00B303A9">
                  <w:rPr>
                    <w:rStyle w:val="Hyperlink"/>
                    <w:noProof/>
                  </w:rPr>
                  <w:instrText xml:space="preserve"> </w:instrText>
                </w:r>
                <w:r w:rsidRPr="00B303A9">
                  <w:rPr>
                    <w:rStyle w:val="Hyperlink"/>
                    <w:noProof/>
                  </w:rPr>
                </w:r>
              </w:ins>
              <w:r w:rsidRPr="00B303A9">
                <w:rPr>
                  <w:rStyle w:val="Hyperlink"/>
                  <w:rPrChange w:id="1288" w:author="Skat" w:date="2010-06-25T12:54:00Z">
                    <w:rPr/>
                  </w:rPrChange>
                </w:rPr>
                <w:fldChar w:fldCharType="separate"/>
              </w:r>
              <w:r w:rsidRPr="00B303A9">
                <w:rPr>
                  <w:rStyle w:val="Hyperlink"/>
                  <w:noProof/>
                </w:rPr>
                <w:t>8.</w:t>
              </w:r>
              <w:del w:id="1289" w:author="Skat" w:date="2010-06-25T12:54:00Z">
                <w:r w:rsidR="00AB1C8B" w:rsidRPr="00575F5F">
                  <w:rPr>
                    <w:rStyle w:val="Hyperlink"/>
                    <w:noProof/>
                  </w:rPr>
                  <w:delText>22</w:delText>
                </w:r>
                <w:r w:rsidR="00AB1C8B">
                  <w:rPr>
                    <w:rFonts w:asciiTheme="minorHAnsi" w:eastAsiaTheme="minorEastAsia" w:hAnsiTheme="minorHAnsi" w:cstheme="minorBidi"/>
                    <w:noProof/>
                    <w:sz w:val="22"/>
                    <w:szCs w:val="22"/>
                  </w:rPr>
                  <w:tab/>
                </w:r>
                <w:r w:rsidR="00AB1C8B" w:rsidRPr="00575F5F">
                  <w:rPr>
                    <w:rStyle w:val="Hyperlink"/>
                    <w:noProof/>
                  </w:rPr>
                  <w:delText>FordringArt</w:delText>
                </w:r>
              </w:del>
              <w:ins w:id="1290" w:author="Skat" w:date="2010-06-25T12:54:00Z">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OpkrævningKonto</w:t>
                </w:r>
              </w:ins>
              <w:r>
                <w:rPr>
                  <w:noProof/>
                  <w:webHidden/>
                </w:rPr>
                <w:tab/>
              </w:r>
              <w:r>
                <w:rPr>
                  <w:noProof/>
                  <w:webHidden/>
                </w:rPr>
                <w:fldChar w:fldCharType="begin"/>
              </w:r>
              <w:r>
                <w:rPr>
                  <w:noProof/>
                  <w:webHidden/>
                </w:rPr>
                <w:instrText xml:space="preserve"> PAGEREF _</w:instrText>
              </w:r>
              <w:del w:id="1291" w:author="Skat" w:date="2010-06-25T12:54:00Z">
                <w:r w:rsidR="00AB1C8B">
                  <w:rPr>
                    <w:noProof/>
                    <w:webHidden/>
                  </w:rPr>
                  <w:delInstrText>Toc263947426</w:delInstrText>
                </w:r>
              </w:del>
              <w:ins w:id="1292" w:author="Skat" w:date="2010-06-25T12:54:00Z">
                <w:r>
                  <w:rPr>
                    <w:noProof/>
                    <w:webHidden/>
                  </w:rPr>
                  <w:instrText>Toc265233959</w:instrText>
                </w:r>
              </w:ins>
              <w:r>
                <w:rPr>
                  <w:noProof/>
                  <w:webHidden/>
                </w:rPr>
                <w:instrText xml:space="preserve"> \h </w:instrText>
              </w:r>
              <w:r>
                <w:rPr>
                  <w:noProof/>
                  <w:webHidden/>
                </w:rPr>
              </w:r>
              <w:r>
                <w:rPr>
                  <w:noProof/>
                  <w:webHidden/>
                </w:rPr>
                <w:fldChar w:fldCharType="separate"/>
              </w:r>
              <w:r w:rsidR="006E18DF">
                <w:rPr>
                  <w:noProof/>
                  <w:webHidden/>
                </w:rPr>
                <w:t>179</w:t>
              </w:r>
              <w:r>
                <w:rPr>
                  <w:noProof/>
                  <w:webHidden/>
                </w:rPr>
                <w:fldChar w:fldCharType="end"/>
              </w:r>
              <w:r w:rsidRPr="00B303A9">
                <w:rPr>
                  <w:rStyle w:val="Hyperlink"/>
                  <w:rPrChange w:id="12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294" w:author="Skat" w:date="2010-06-25T12:54:00Z">
                    <w:rPr/>
                  </w:rPrChange>
                </w:rPr>
                <w:fldChar w:fldCharType="begin"/>
              </w:r>
              <w:ins w:id="1295" w:author="Skat" w:date="2010-06-25T12:54:00Z">
                <w:r w:rsidRPr="00B303A9">
                  <w:rPr>
                    <w:rStyle w:val="Hyperlink"/>
                    <w:noProof/>
                  </w:rPr>
                  <w:instrText xml:space="preserve"> </w:instrText>
                </w:r>
              </w:ins>
              <w:r>
                <w:rPr>
                  <w:noProof/>
                </w:rPr>
                <w:instrText>HYPERLINK \l "_</w:instrText>
              </w:r>
              <w:del w:id="1296" w:author="Skat" w:date="2010-06-25T12:54:00Z">
                <w:r w:rsidR="00786046">
                  <w:delInstrText>Toc263947427"</w:delInstrText>
                </w:r>
              </w:del>
              <w:ins w:id="1297" w:author="Skat" w:date="2010-06-25T12:54:00Z">
                <w:r>
                  <w:rPr>
                    <w:noProof/>
                  </w:rPr>
                  <w:instrText>Toc265233960"</w:instrText>
                </w:r>
                <w:r w:rsidRPr="00B303A9">
                  <w:rPr>
                    <w:rStyle w:val="Hyperlink"/>
                    <w:noProof/>
                  </w:rPr>
                  <w:instrText xml:space="preserve"> </w:instrText>
                </w:r>
                <w:r w:rsidRPr="00B303A9">
                  <w:rPr>
                    <w:rStyle w:val="Hyperlink"/>
                    <w:noProof/>
                  </w:rPr>
                </w:r>
              </w:ins>
              <w:r w:rsidRPr="00B303A9">
                <w:rPr>
                  <w:rStyle w:val="Hyperlink"/>
                  <w:rPrChange w:id="1298" w:author="Skat" w:date="2010-06-25T12:54:00Z">
                    <w:rPr/>
                  </w:rPrChange>
                </w:rPr>
                <w:fldChar w:fldCharType="separate"/>
              </w:r>
              <w:del w:id="1299" w:author="Skat" w:date="2010-06-25T12:54:00Z">
                <w:r w:rsidR="00AB1C8B" w:rsidRPr="00575F5F">
                  <w:rPr>
                    <w:rStyle w:val="Hyperlink"/>
                    <w:noProof/>
                  </w:rPr>
                  <w:delText>8.23</w:delText>
                </w:r>
                <w:r w:rsidR="00AB1C8B">
                  <w:rPr>
                    <w:rFonts w:asciiTheme="minorHAnsi" w:eastAsiaTheme="minorEastAsia" w:hAnsiTheme="minorHAnsi" w:cstheme="minorBidi"/>
                    <w:noProof/>
                    <w:sz w:val="22"/>
                    <w:szCs w:val="22"/>
                  </w:rPr>
                  <w:tab/>
                </w:r>
                <w:r w:rsidR="00AB1C8B" w:rsidRPr="00575F5F">
                  <w:rPr>
                    <w:rStyle w:val="Hyperlink"/>
                    <w:noProof/>
                  </w:rPr>
                  <w:delText>Frekvens</w:delText>
                </w:r>
                <w:r w:rsidR="00AB1C8B">
                  <w:rPr>
                    <w:noProof/>
                    <w:webHidden/>
                  </w:rPr>
                  <w:tab/>
                </w:r>
              </w:del>
              <w:ins w:id="1300" w:author="Skat" w:date="2010-06-25T12:54:00Z">
                <w:r w:rsidRPr="00B303A9">
                  <w:rPr>
                    <w:rStyle w:val="Hyperlink"/>
                    <w:noProof/>
                  </w:rPr>
                  <w:t>8.10</w:t>
                </w:r>
                <w:r>
                  <w:rPr>
                    <w:rFonts w:asciiTheme="minorHAnsi" w:eastAsiaTheme="minorEastAsia" w:hAnsiTheme="minorHAnsi" w:cstheme="minorBidi"/>
                    <w:noProof/>
                    <w:sz w:val="22"/>
                    <w:szCs w:val="22"/>
                  </w:rPr>
                  <w:tab/>
                </w:r>
                <w:r w:rsidRPr="00B303A9">
                  <w:rPr>
                    <w:rStyle w:val="Hyperlink"/>
                    <w:noProof/>
                  </w:rPr>
                  <w:t>OpkrævningRentegodtgørelse</w:t>
                </w:r>
                <w:r>
                  <w:rPr>
                    <w:noProof/>
                    <w:webHidden/>
                  </w:rPr>
                  <w:tab/>
                </w:r>
              </w:ins>
              <w:r>
                <w:rPr>
                  <w:noProof/>
                  <w:webHidden/>
                </w:rPr>
                <w:fldChar w:fldCharType="begin"/>
              </w:r>
              <w:r>
                <w:rPr>
                  <w:noProof/>
                  <w:webHidden/>
                </w:rPr>
                <w:instrText xml:space="preserve"> PAGEREF _</w:instrText>
              </w:r>
              <w:del w:id="1301" w:author="Skat" w:date="2010-06-25T12:54:00Z">
                <w:r w:rsidR="00AB1C8B">
                  <w:rPr>
                    <w:noProof/>
                    <w:webHidden/>
                  </w:rPr>
                  <w:delInstrText>Toc263947427</w:delInstrText>
                </w:r>
              </w:del>
              <w:ins w:id="1302" w:author="Skat" w:date="2010-06-25T12:54:00Z">
                <w:r>
                  <w:rPr>
                    <w:noProof/>
                    <w:webHidden/>
                  </w:rPr>
                  <w:instrText>Toc265233960</w:instrText>
                </w:r>
              </w:ins>
              <w:r>
                <w:rPr>
                  <w:noProof/>
                  <w:webHidden/>
                </w:rPr>
                <w:instrText xml:space="preserve"> \h </w:instrText>
              </w:r>
              <w:r>
                <w:rPr>
                  <w:noProof/>
                  <w:webHidden/>
                </w:rPr>
              </w:r>
              <w:r>
                <w:rPr>
                  <w:noProof/>
                  <w:webHidden/>
                </w:rPr>
                <w:fldChar w:fldCharType="separate"/>
              </w:r>
              <w:r w:rsidR="006E18DF">
                <w:rPr>
                  <w:noProof/>
                  <w:webHidden/>
                </w:rPr>
                <w:t>181</w:t>
              </w:r>
              <w:r>
                <w:rPr>
                  <w:noProof/>
                  <w:webHidden/>
                </w:rPr>
                <w:fldChar w:fldCharType="end"/>
              </w:r>
              <w:r w:rsidRPr="00B303A9">
                <w:rPr>
                  <w:rStyle w:val="Hyperlink"/>
                  <w:rPrChange w:id="13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304" w:author="Skat" w:date="2010-06-25T12:54:00Z">
                    <w:rPr/>
                  </w:rPrChange>
                </w:rPr>
                <w:fldChar w:fldCharType="begin"/>
              </w:r>
              <w:ins w:id="1305" w:author="Skat" w:date="2010-06-25T12:54:00Z">
                <w:r w:rsidRPr="00B303A9">
                  <w:rPr>
                    <w:rStyle w:val="Hyperlink"/>
                    <w:noProof/>
                  </w:rPr>
                  <w:instrText xml:space="preserve"> </w:instrText>
                </w:r>
              </w:ins>
              <w:r>
                <w:rPr>
                  <w:noProof/>
                </w:rPr>
                <w:instrText>HYPERLINK \l "_</w:instrText>
              </w:r>
              <w:del w:id="1306" w:author="Skat" w:date="2010-06-25T12:54:00Z">
                <w:r w:rsidR="00786046">
                  <w:delInstrText>Toc263947428"</w:delInstrText>
                </w:r>
              </w:del>
              <w:ins w:id="1307" w:author="Skat" w:date="2010-06-25T12:54:00Z">
                <w:r>
                  <w:rPr>
                    <w:noProof/>
                  </w:rPr>
                  <w:instrText>Toc265233961"</w:instrText>
                </w:r>
                <w:r w:rsidRPr="00B303A9">
                  <w:rPr>
                    <w:rStyle w:val="Hyperlink"/>
                    <w:noProof/>
                  </w:rPr>
                  <w:instrText xml:space="preserve"> </w:instrText>
                </w:r>
                <w:r w:rsidRPr="00B303A9">
                  <w:rPr>
                    <w:rStyle w:val="Hyperlink"/>
                    <w:noProof/>
                  </w:rPr>
                </w:r>
              </w:ins>
              <w:r w:rsidRPr="00B303A9">
                <w:rPr>
                  <w:rStyle w:val="Hyperlink"/>
                  <w:rPrChange w:id="1308" w:author="Skat" w:date="2010-06-25T12:54:00Z">
                    <w:rPr/>
                  </w:rPrChange>
                </w:rPr>
                <w:fldChar w:fldCharType="separate"/>
              </w:r>
              <w:r w:rsidRPr="00B303A9">
                <w:rPr>
                  <w:rStyle w:val="Hyperlink"/>
                  <w:noProof/>
                </w:rPr>
                <w:t>8.</w:t>
              </w:r>
              <w:del w:id="1309" w:author="Skat" w:date="2010-06-25T12:54:00Z">
                <w:r w:rsidR="00AB1C8B" w:rsidRPr="00575F5F">
                  <w:rPr>
                    <w:rStyle w:val="Hyperlink"/>
                    <w:noProof/>
                  </w:rPr>
                  <w:delText>24</w:delText>
                </w:r>
                <w:r w:rsidR="00AB1C8B">
                  <w:rPr>
                    <w:rFonts w:asciiTheme="minorHAnsi" w:eastAsiaTheme="minorEastAsia" w:hAnsiTheme="minorHAnsi" w:cstheme="minorBidi"/>
                    <w:noProof/>
                    <w:sz w:val="22"/>
                    <w:szCs w:val="22"/>
                  </w:rPr>
                  <w:tab/>
                </w:r>
                <w:r w:rsidR="00AB1C8B" w:rsidRPr="00575F5F">
                  <w:rPr>
                    <w:rStyle w:val="Hyperlink"/>
                    <w:noProof/>
                  </w:rPr>
                  <w:delText>FødeSted</w:delText>
                </w:r>
              </w:del>
              <w:ins w:id="1310" w:author="Skat" w:date="2010-06-25T12:54:00Z">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OpkrævningUdbetaling</w:t>
                </w:r>
              </w:ins>
              <w:r>
                <w:rPr>
                  <w:noProof/>
                  <w:webHidden/>
                </w:rPr>
                <w:tab/>
              </w:r>
              <w:r>
                <w:rPr>
                  <w:noProof/>
                  <w:webHidden/>
                </w:rPr>
                <w:fldChar w:fldCharType="begin"/>
              </w:r>
              <w:r>
                <w:rPr>
                  <w:noProof/>
                  <w:webHidden/>
                </w:rPr>
                <w:instrText xml:space="preserve"> PAGEREF _</w:instrText>
              </w:r>
              <w:del w:id="1311" w:author="Skat" w:date="2010-06-25T12:54:00Z">
                <w:r w:rsidR="00AB1C8B">
                  <w:rPr>
                    <w:noProof/>
                    <w:webHidden/>
                  </w:rPr>
                  <w:delInstrText>Toc263947428</w:delInstrText>
                </w:r>
              </w:del>
              <w:ins w:id="1312" w:author="Skat" w:date="2010-06-25T12:54:00Z">
                <w:r>
                  <w:rPr>
                    <w:noProof/>
                    <w:webHidden/>
                  </w:rPr>
                  <w:instrText>Toc265233961</w:instrText>
                </w:r>
              </w:ins>
              <w:r>
                <w:rPr>
                  <w:noProof/>
                  <w:webHidden/>
                </w:rPr>
                <w:instrText xml:space="preserve"> \h </w:instrText>
              </w:r>
              <w:r>
                <w:rPr>
                  <w:noProof/>
                  <w:webHidden/>
                </w:rPr>
              </w:r>
              <w:r>
                <w:rPr>
                  <w:noProof/>
                  <w:webHidden/>
                </w:rPr>
                <w:fldChar w:fldCharType="separate"/>
              </w:r>
              <w:r w:rsidR="006E18DF">
                <w:rPr>
                  <w:noProof/>
                  <w:webHidden/>
                </w:rPr>
                <w:t>182</w:t>
              </w:r>
              <w:r>
                <w:rPr>
                  <w:noProof/>
                  <w:webHidden/>
                </w:rPr>
                <w:fldChar w:fldCharType="end"/>
              </w:r>
              <w:r w:rsidRPr="00B303A9">
                <w:rPr>
                  <w:rStyle w:val="Hyperlink"/>
                  <w:rPrChange w:id="13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314" w:author="Skat" w:date="2010-06-25T12:54:00Z">
                    <w:rPr/>
                  </w:rPrChange>
                </w:rPr>
                <w:fldChar w:fldCharType="begin"/>
              </w:r>
              <w:ins w:id="1315" w:author="Skat" w:date="2010-06-25T12:54:00Z">
                <w:r w:rsidRPr="00B303A9">
                  <w:rPr>
                    <w:rStyle w:val="Hyperlink"/>
                    <w:noProof/>
                  </w:rPr>
                  <w:instrText xml:space="preserve"> </w:instrText>
                </w:r>
              </w:ins>
              <w:r>
                <w:rPr>
                  <w:noProof/>
                </w:rPr>
                <w:instrText>HYPERLINK \l "_</w:instrText>
              </w:r>
              <w:del w:id="1316" w:author="Skat" w:date="2010-06-25T12:54:00Z">
                <w:r w:rsidR="00786046">
                  <w:delInstrText>Toc263947429"</w:delInstrText>
                </w:r>
              </w:del>
              <w:ins w:id="1317" w:author="Skat" w:date="2010-06-25T12:54:00Z">
                <w:r>
                  <w:rPr>
                    <w:noProof/>
                  </w:rPr>
                  <w:instrText>Toc265233962"</w:instrText>
                </w:r>
                <w:r w:rsidRPr="00B303A9">
                  <w:rPr>
                    <w:rStyle w:val="Hyperlink"/>
                    <w:noProof/>
                  </w:rPr>
                  <w:instrText xml:space="preserve"> </w:instrText>
                </w:r>
                <w:r w:rsidRPr="00B303A9">
                  <w:rPr>
                    <w:rStyle w:val="Hyperlink"/>
                    <w:noProof/>
                  </w:rPr>
                </w:r>
              </w:ins>
              <w:r w:rsidRPr="00B303A9">
                <w:rPr>
                  <w:rStyle w:val="Hyperlink"/>
                  <w:rPrChange w:id="1318" w:author="Skat" w:date="2010-06-25T12:54:00Z">
                    <w:rPr/>
                  </w:rPrChange>
                </w:rPr>
                <w:fldChar w:fldCharType="separate"/>
              </w:r>
              <w:r w:rsidRPr="00B303A9">
                <w:rPr>
                  <w:rStyle w:val="Hyperlink"/>
                  <w:noProof/>
                </w:rPr>
                <w:t>8.</w:t>
              </w:r>
              <w:del w:id="1319" w:author="Skat" w:date="2010-06-25T12:54:00Z">
                <w:r w:rsidR="00AB1C8B" w:rsidRPr="00575F5F">
                  <w:rPr>
                    <w:rStyle w:val="Hyperlink"/>
                    <w:noProof/>
                  </w:rPr>
                  <w:delText>25</w:delText>
                </w:r>
                <w:r w:rsidR="00AB1C8B">
                  <w:rPr>
                    <w:rFonts w:asciiTheme="minorHAnsi" w:eastAsiaTheme="minorEastAsia" w:hAnsiTheme="minorHAnsi" w:cstheme="minorBidi"/>
                    <w:noProof/>
                    <w:sz w:val="22"/>
                    <w:szCs w:val="22"/>
                  </w:rPr>
                  <w:tab/>
                </w:r>
                <w:r w:rsidR="00AB1C8B" w:rsidRPr="00575F5F">
                  <w:rPr>
                    <w:rStyle w:val="Hyperlink"/>
                    <w:noProof/>
                  </w:rPr>
                  <w:delText>GenoplivetKode</w:delText>
                </w:r>
              </w:del>
              <w:ins w:id="1320" w:author="Skat" w:date="2010-06-25T12:54:00Z">
                <w:r w:rsidRPr="00B303A9">
                  <w:rPr>
                    <w:rStyle w:val="Hyperlink"/>
                    <w:noProof/>
                  </w:rPr>
                  <w:t>12</w:t>
                </w:r>
                <w:r>
                  <w:rPr>
                    <w:rFonts w:asciiTheme="minorHAnsi" w:eastAsiaTheme="minorEastAsia" w:hAnsiTheme="minorHAnsi" w:cstheme="minorBidi"/>
                    <w:noProof/>
                    <w:sz w:val="22"/>
                    <w:szCs w:val="22"/>
                  </w:rPr>
                  <w:tab/>
                </w:r>
                <w:r w:rsidRPr="00B303A9">
                  <w:rPr>
                    <w:rStyle w:val="Hyperlink"/>
                    <w:noProof/>
                  </w:rPr>
                  <w:t>Saldo</w:t>
                </w:r>
              </w:ins>
              <w:r>
                <w:rPr>
                  <w:noProof/>
                  <w:webHidden/>
                </w:rPr>
                <w:tab/>
              </w:r>
              <w:r>
                <w:rPr>
                  <w:noProof/>
                  <w:webHidden/>
                </w:rPr>
                <w:fldChar w:fldCharType="begin"/>
              </w:r>
              <w:r>
                <w:rPr>
                  <w:noProof/>
                  <w:webHidden/>
                </w:rPr>
                <w:instrText xml:space="preserve"> PAGEREF _</w:instrText>
              </w:r>
              <w:del w:id="1321" w:author="Skat" w:date="2010-06-25T12:54:00Z">
                <w:r w:rsidR="00AB1C8B">
                  <w:rPr>
                    <w:noProof/>
                    <w:webHidden/>
                  </w:rPr>
                  <w:delInstrText>Toc263947429</w:delInstrText>
                </w:r>
              </w:del>
              <w:ins w:id="1322" w:author="Skat" w:date="2010-06-25T12:54:00Z">
                <w:r>
                  <w:rPr>
                    <w:noProof/>
                    <w:webHidden/>
                  </w:rPr>
                  <w:instrText>Toc265233962</w:instrText>
                </w:r>
              </w:ins>
              <w:r>
                <w:rPr>
                  <w:noProof/>
                  <w:webHidden/>
                </w:rPr>
                <w:instrText xml:space="preserve"> \h </w:instrText>
              </w:r>
              <w:r>
                <w:rPr>
                  <w:noProof/>
                  <w:webHidden/>
                </w:rPr>
              </w:r>
              <w:r>
                <w:rPr>
                  <w:noProof/>
                  <w:webHidden/>
                </w:rPr>
                <w:fldChar w:fldCharType="separate"/>
              </w:r>
              <w:r w:rsidR="006E18DF">
                <w:rPr>
                  <w:noProof/>
                  <w:webHidden/>
                </w:rPr>
                <w:t>185</w:t>
              </w:r>
              <w:r>
                <w:rPr>
                  <w:noProof/>
                  <w:webHidden/>
                </w:rPr>
                <w:fldChar w:fldCharType="end"/>
              </w:r>
              <w:r w:rsidRPr="00B303A9">
                <w:rPr>
                  <w:rStyle w:val="Hyperlink"/>
                  <w:rPrChange w:id="13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324" w:author="Skat" w:date="2010-06-25T12:54:00Z">
                    <w:rPr/>
                  </w:rPrChange>
                </w:rPr>
                <w:fldChar w:fldCharType="begin"/>
              </w:r>
              <w:ins w:id="1325" w:author="Skat" w:date="2010-06-25T12:54:00Z">
                <w:r w:rsidRPr="00B303A9">
                  <w:rPr>
                    <w:rStyle w:val="Hyperlink"/>
                    <w:noProof/>
                  </w:rPr>
                  <w:instrText xml:space="preserve"> </w:instrText>
                </w:r>
              </w:ins>
              <w:r>
                <w:rPr>
                  <w:noProof/>
                </w:rPr>
                <w:instrText>HYPERLINK \l "_</w:instrText>
              </w:r>
              <w:del w:id="1326" w:author="Skat" w:date="2010-06-25T12:54:00Z">
                <w:r w:rsidR="00786046">
                  <w:delInstrText>Toc263947430"</w:delInstrText>
                </w:r>
              </w:del>
              <w:ins w:id="1327" w:author="Skat" w:date="2010-06-25T12:54:00Z">
                <w:r>
                  <w:rPr>
                    <w:noProof/>
                  </w:rPr>
                  <w:instrText>Toc265233963"</w:instrText>
                </w:r>
                <w:r w:rsidRPr="00B303A9">
                  <w:rPr>
                    <w:rStyle w:val="Hyperlink"/>
                    <w:noProof/>
                  </w:rPr>
                  <w:instrText xml:space="preserve"> </w:instrText>
                </w:r>
                <w:r w:rsidRPr="00B303A9">
                  <w:rPr>
                    <w:rStyle w:val="Hyperlink"/>
                    <w:noProof/>
                  </w:rPr>
                </w:r>
              </w:ins>
              <w:r w:rsidRPr="00B303A9">
                <w:rPr>
                  <w:rStyle w:val="Hyperlink"/>
                  <w:rPrChange w:id="1328" w:author="Skat" w:date="2010-06-25T12:54:00Z">
                    <w:rPr/>
                  </w:rPrChange>
                </w:rPr>
                <w:fldChar w:fldCharType="separate"/>
              </w:r>
              <w:r w:rsidRPr="00B303A9">
                <w:rPr>
                  <w:rStyle w:val="Hyperlink"/>
                  <w:noProof/>
                </w:rPr>
                <w:t>8.</w:t>
              </w:r>
              <w:del w:id="1329" w:author="Skat" w:date="2010-06-25T12:54:00Z">
                <w:r w:rsidR="00AB1C8B" w:rsidRPr="00575F5F">
                  <w:rPr>
                    <w:rStyle w:val="Hyperlink"/>
                    <w:noProof/>
                  </w:rPr>
                  <w:delText>26</w:delText>
                </w:r>
                <w:r w:rsidR="00AB1C8B">
                  <w:rPr>
                    <w:rFonts w:asciiTheme="minorHAnsi" w:eastAsiaTheme="minorEastAsia" w:hAnsiTheme="minorHAnsi" w:cstheme="minorBidi"/>
                    <w:noProof/>
                    <w:sz w:val="22"/>
                    <w:szCs w:val="22"/>
                  </w:rPr>
                  <w:tab/>
                </w:r>
                <w:r w:rsidR="00AB1C8B" w:rsidRPr="00575F5F">
                  <w:rPr>
                    <w:rStyle w:val="Hyperlink"/>
                    <w:noProof/>
                  </w:rPr>
                  <w:delText>GiftKode</w:delText>
                </w:r>
              </w:del>
              <w:ins w:id="1330" w:author="Skat" w:date="2010-06-25T12:54:00Z">
                <w:r w:rsidRPr="00B303A9">
                  <w:rPr>
                    <w:rStyle w:val="Hyperlink"/>
                    <w:noProof/>
                  </w:rPr>
                  <w:t>13</w:t>
                </w:r>
                <w:r>
                  <w:rPr>
                    <w:rFonts w:asciiTheme="minorHAnsi" w:eastAsiaTheme="minorEastAsia" w:hAnsiTheme="minorHAnsi" w:cstheme="minorBidi"/>
                    <w:noProof/>
                    <w:sz w:val="22"/>
                    <w:szCs w:val="22"/>
                  </w:rPr>
                  <w:tab/>
                </w:r>
                <w:r w:rsidRPr="00B303A9">
                  <w:rPr>
                    <w:rStyle w:val="Hyperlink"/>
                    <w:noProof/>
                  </w:rPr>
                  <w:t>ValutaOplysning</w:t>
                </w:r>
              </w:ins>
              <w:r>
                <w:rPr>
                  <w:noProof/>
                  <w:webHidden/>
                </w:rPr>
                <w:tab/>
              </w:r>
              <w:r>
                <w:rPr>
                  <w:noProof/>
                  <w:webHidden/>
                </w:rPr>
                <w:fldChar w:fldCharType="begin"/>
              </w:r>
              <w:r>
                <w:rPr>
                  <w:noProof/>
                  <w:webHidden/>
                </w:rPr>
                <w:instrText xml:space="preserve"> PAGEREF _</w:instrText>
              </w:r>
              <w:del w:id="1331" w:author="Skat" w:date="2010-06-25T12:54:00Z">
                <w:r w:rsidR="00AB1C8B">
                  <w:rPr>
                    <w:noProof/>
                    <w:webHidden/>
                  </w:rPr>
                  <w:delInstrText>Toc263947430</w:delInstrText>
                </w:r>
              </w:del>
              <w:ins w:id="1332" w:author="Skat" w:date="2010-06-25T12:54:00Z">
                <w:r>
                  <w:rPr>
                    <w:noProof/>
                    <w:webHidden/>
                  </w:rPr>
                  <w:instrText>Toc265233963</w:instrText>
                </w:r>
              </w:ins>
              <w:r>
                <w:rPr>
                  <w:noProof/>
                  <w:webHidden/>
                </w:rPr>
                <w:instrText xml:space="preserve"> \h </w:instrText>
              </w:r>
              <w:r>
                <w:rPr>
                  <w:noProof/>
                  <w:webHidden/>
                </w:rPr>
              </w:r>
              <w:r>
                <w:rPr>
                  <w:noProof/>
                  <w:webHidden/>
                </w:rPr>
                <w:fldChar w:fldCharType="separate"/>
              </w:r>
              <w:r w:rsidR="006E18DF">
                <w:rPr>
                  <w:noProof/>
                  <w:webHidden/>
                </w:rPr>
                <w:t>186</w:t>
              </w:r>
              <w:r>
                <w:rPr>
                  <w:noProof/>
                  <w:webHidden/>
                </w:rPr>
                <w:fldChar w:fldCharType="end"/>
              </w:r>
              <w:r w:rsidRPr="00B303A9">
                <w:rPr>
                  <w:rStyle w:val="Hyperlink"/>
                  <w:rPrChange w:id="1333" w:author="Skat" w:date="2010-06-25T12:54:00Z">
                    <w:rPr/>
                  </w:rPrChange>
                </w:rPr>
                <w:fldChar w:fldCharType="end"/>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Change w:id="1334" w:author="Skat" w:date="2010-06-25T12:54:00Z">
                  <w:pPr>
                    <w:pStyle w:val="Indholdsfortegnelse2"/>
                    <w:tabs>
                      <w:tab w:val="left" w:pos="1100"/>
                      <w:tab w:val="right" w:leader="dot" w:pos="10705"/>
                    </w:tabs>
                  </w:pPr>
                </w:pPrChange>
              </w:pPr>
              <w:r w:rsidRPr="00B303A9">
                <w:rPr>
                  <w:rStyle w:val="Hyperlink"/>
                  <w:rPrChange w:id="1335" w:author="Skat" w:date="2010-06-25T12:54:00Z">
                    <w:rPr/>
                  </w:rPrChange>
                </w:rPr>
                <w:fldChar w:fldCharType="begin"/>
              </w:r>
              <w:ins w:id="1336" w:author="Skat" w:date="2010-06-25T12:54:00Z">
                <w:r w:rsidRPr="00B303A9">
                  <w:rPr>
                    <w:rStyle w:val="Hyperlink"/>
                    <w:noProof/>
                  </w:rPr>
                  <w:instrText xml:space="preserve"> </w:instrText>
                </w:r>
              </w:ins>
              <w:r>
                <w:rPr>
                  <w:noProof/>
                </w:rPr>
                <w:instrText>HYPERLINK \l "_</w:instrText>
              </w:r>
              <w:del w:id="1337" w:author="Skat" w:date="2010-06-25T12:54:00Z">
                <w:r w:rsidR="00786046">
                  <w:delInstrText>Toc263947431"</w:delInstrText>
                </w:r>
              </w:del>
              <w:ins w:id="1338" w:author="Skat" w:date="2010-06-25T12:54:00Z">
                <w:r>
                  <w:rPr>
                    <w:noProof/>
                  </w:rPr>
                  <w:instrText>Toc265233964"</w:instrText>
                </w:r>
                <w:r w:rsidRPr="00B303A9">
                  <w:rPr>
                    <w:rStyle w:val="Hyperlink"/>
                    <w:noProof/>
                  </w:rPr>
                  <w:instrText xml:space="preserve"> </w:instrText>
                </w:r>
                <w:r w:rsidRPr="00B303A9">
                  <w:rPr>
                    <w:rStyle w:val="Hyperlink"/>
                    <w:noProof/>
                  </w:rPr>
                </w:r>
              </w:ins>
              <w:r w:rsidRPr="00B303A9">
                <w:rPr>
                  <w:rStyle w:val="Hyperlink"/>
                  <w:rPrChange w:id="1339" w:author="Skat" w:date="2010-06-25T12:54:00Z">
                    <w:rPr/>
                  </w:rPrChange>
                </w:rPr>
                <w:fldChar w:fldCharType="separate"/>
              </w:r>
              <w:del w:id="1340" w:author="Skat" w:date="2010-06-25T12:54:00Z">
                <w:r w:rsidR="00AB1C8B" w:rsidRPr="00575F5F">
                  <w:rPr>
                    <w:rStyle w:val="Hyperlink"/>
                    <w:noProof/>
                  </w:rPr>
                  <w:delText>8.27</w:delText>
                </w:r>
                <w:r w:rsidR="00AB1C8B">
                  <w:rPr>
                    <w:rFonts w:asciiTheme="minorHAnsi" w:eastAsiaTheme="minorEastAsia" w:hAnsiTheme="minorHAnsi" w:cstheme="minorBidi"/>
                    <w:noProof/>
                    <w:sz w:val="22"/>
                    <w:szCs w:val="22"/>
                  </w:rPr>
                  <w:tab/>
                </w:r>
                <w:r w:rsidR="00AB1C8B" w:rsidRPr="00575F5F">
                  <w:rPr>
                    <w:rStyle w:val="Hyperlink"/>
                    <w:noProof/>
                  </w:rPr>
                  <w:delText>HusBogstav</w:delText>
                </w:r>
                <w:r w:rsidR="00AB1C8B">
                  <w:rPr>
                    <w:noProof/>
                    <w:webHidden/>
                  </w:rPr>
                  <w:tab/>
                </w:r>
              </w:del>
              <w:ins w:id="1341" w:author="Skat" w:date="2010-06-25T12:54:00Z">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Domæner</w:t>
                </w:r>
                <w:r>
                  <w:rPr>
                    <w:noProof/>
                    <w:webHidden/>
                  </w:rPr>
                  <w:tab/>
                </w:r>
              </w:ins>
              <w:r>
                <w:rPr>
                  <w:noProof/>
                  <w:webHidden/>
                </w:rPr>
                <w:fldChar w:fldCharType="begin"/>
              </w:r>
              <w:r>
                <w:rPr>
                  <w:noProof/>
                  <w:webHidden/>
                </w:rPr>
                <w:instrText xml:space="preserve"> PAGEREF _</w:instrText>
              </w:r>
              <w:del w:id="1342" w:author="Skat" w:date="2010-06-25T12:54:00Z">
                <w:r w:rsidR="00AB1C8B">
                  <w:rPr>
                    <w:noProof/>
                    <w:webHidden/>
                  </w:rPr>
                  <w:delInstrText>Toc263947431</w:delInstrText>
                </w:r>
              </w:del>
              <w:ins w:id="1343" w:author="Skat" w:date="2010-06-25T12:54:00Z">
                <w:r>
                  <w:rPr>
                    <w:noProof/>
                    <w:webHidden/>
                  </w:rPr>
                  <w:instrText>Toc265233964</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44"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345" w:author="Skat" w:date="2010-06-25T12:54:00Z">
                  <w:pPr>
                    <w:pStyle w:val="Indholdsfortegnelse2"/>
                    <w:tabs>
                      <w:tab w:val="left" w:pos="1100"/>
                      <w:tab w:val="right" w:leader="dot" w:pos="10705"/>
                    </w:tabs>
                  </w:pPr>
                </w:pPrChange>
              </w:pPr>
              <w:r w:rsidRPr="00B303A9">
                <w:rPr>
                  <w:rStyle w:val="Hyperlink"/>
                  <w:rPrChange w:id="1346" w:author="Skat" w:date="2010-06-25T12:54:00Z">
                    <w:rPr/>
                  </w:rPrChange>
                </w:rPr>
                <w:fldChar w:fldCharType="begin"/>
              </w:r>
              <w:ins w:id="1347" w:author="Skat" w:date="2010-06-25T12:54:00Z">
                <w:r w:rsidRPr="00B303A9">
                  <w:rPr>
                    <w:rStyle w:val="Hyperlink"/>
                    <w:noProof/>
                  </w:rPr>
                  <w:instrText xml:space="preserve"> </w:instrText>
                </w:r>
              </w:ins>
              <w:r>
                <w:rPr>
                  <w:noProof/>
                </w:rPr>
                <w:instrText>HYPERLINK \l "_</w:instrText>
              </w:r>
              <w:del w:id="1348" w:author="Skat" w:date="2010-06-25T12:54:00Z">
                <w:r w:rsidR="00786046">
                  <w:delInstrText>Toc263947432"</w:delInstrText>
                </w:r>
              </w:del>
              <w:ins w:id="1349" w:author="Skat" w:date="2010-06-25T12:54:00Z">
                <w:r>
                  <w:rPr>
                    <w:noProof/>
                  </w:rPr>
                  <w:instrText>Toc265233965"</w:instrText>
                </w:r>
                <w:r w:rsidRPr="00B303A9">
                  <w:rPr>
                    <w:rStyle w:val="Hyperlink"/>
                    <w:noProof/>
                  </w:rPr>
                  <w:instrText xml:space="preserve"> </w:instrText>
                </w:r>
                <w:r w:rsidRPr="00B303A9">
                  <w:rPr>
                    <w:rStyle w:val="Hyperlink"/>
                    <w:noProof/>
                  </w:rPr>
                </w:r>
              </w:ins>
              <w:r w:rsidRPr="00B303A9">
                <w:rPr>
                  <w:rStyle w:val="Hyperlink"/>
                  <w:rPrChange w:id="1350" w:author="Skat" w:date="2010-06-25T12:54:00Z">
                    <w:rPr/>
                  </w:rPrChange>
                </w:rPr>
                <w:fldChar w:fldCharType="separate"/>
              </w:r>
              <w:del w:id="1351" w:author="Skat" w:date="2010-06-25T12:54:00Z">
                <w:r w:rsidR="00AB1C8B" w:rsidRPr="00575F5F">
                  <w:rPr>
                    <w:rStyle w:val="Hyperlink"/>
                    <w:noProof/>
                  </w:rPr>
                  <w:delText>8.28</w:delText>
                </w:r>
                <w:r w:rsidR="00AB1C8B">
                  <w:rPr>
                    <w:rFonts w:asciiTheme="minorHAnsi" w:eastAsiaTheme="minorEastAsia" w:hAnsiTheme="minorHAnsi" w:cstheme="minorBidi"/>
                    <w:noProof/>
                    <w:sz w:val="22"/>
                    <w:szCs w:val="22"/>
                  </w:rPr>
                  <w:tab/>
                </w:r>
                <w:r w:rsidR="00AB1C8B" w:rsidRPr="00575F5F">
                  <w:rPr>
                    <w:rStyle w:val="Hyperlink"/>
                    <w:noProof/>
                  </w:rPr>
                  <w:delText>HusNummer</w:delText>
                </w:r>
                <w:r w:rsidR="00AB1C8B">
                  <w:rPr>
                    <w:noProof/>
                    <w:webHidden/>
                  </w:rPr>
                  <w:tab/>
                </w:r>
              </w:del>
              <w:ins w:id="1352" w:author="Skat" w:date="2010-06-25T12:54:00Z">
                <w:r w:rsidRPr="00B303A9">
                  <w:rPr>
                    <w:rStyle w:val="Hyperlink"/>
                    <w:noProof/>
                  </w:rPr>
                  <w:t>9.1</w:t>
                </w:r>
                <w:r>
                  <w:rPr>
                    <w:rFonts w:asciiTheme="minorHAnsi" w:eastAsiaTheme="minorEastAsia" w:hAnsiTheme="minorHAnsi" w:cstheme="minorBidi"/>
                    <w:noProof/>
                    <w:sz w:val="22"/>
                    <w:szCs w:val="22"/>
                  </w:rPr>
                  <w:tab/>
                </w:r>
                <w:r w:rsidRPr="00B303A9">
                  <w:rPr>
                    <w:rStyle w:val="Hyperlink"/>
                    <w:noProof/>
                  </w:rPr>
                  <w:t>AdresseAnvendelseKode</w:t>
                </w:r>
                <w:r>
                  <w:rPr>
                    <w:noProof/>
                    <w:webHidden/>
                  </w:rPr>
                  <w:tab/>
                </w:r>
              </w:ins>
              <w:r>
                <w:rPr>
                  <w:noProof/>
                  <w:webHidden/>
                </w:rPr>
                <w:fldChar w:fldCharType="begin"/>
              </w:r>
              <w:r>
                <w:rPr>
                  <w:noProof/>
                  <w:webHidden/>
                </w:rPr>
                <w:instrText xml:space="preserve"> PAGEREF _</w:instrText>
              </w:r>
              <w:del w:id="1353" w:author="Skat" w:date="2010-06-25T12:54:00Z">
                <w:r w:rsidR="00AB1C8B">
                  <w:rPr>
                    <w:noProof/>
                    <w:webHidden/>
                  </w:rPr>
                  <w:delInstrText>Toc263947432</w:delInstrText>
                </w:r>
              </w:del>
              <w:ins w:id="1354" w:author="Skat" w:date="2010-06-25T12:54:00Z">
                <w:r>
                  <w:rPr>
                    <w:noProof/>
                    <w:webHidden/>
                  </w:rPr>
                  <w:instrText>Toc265233965</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55"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356" w:author="Skat" w:date="2010-06-25T12:54:00Z">
                  <w:pPr>
                    <w:pStyle w:val="Indholdsfortegnelse2"/>
                    <w:tabs>
                      <w:tab w:val="left" w:pos="1100"/>
                      <w:tab w:val="right" w:leader="dot" w:pos="10705"/>
                    </w:tabs>
                  </w:pPr>
                </w:pPrChange>
              </w:pPr>
              <w:r w:rsidRPr="00B303A9">
                <w:rPr>
                  <w:rStyle w:val="Hyperlink"/>
                  <w:rPrChange w:id="1357" w:author="Skat" w:date="2010-06-25T12:54:00Z">
                    <w:rPr/>
                  </w:rPrChange>
                </w:rPr>
                <w:fldChar w:fldCharType="begin"/>
              </w:r>
              <w:ins w:id="1358" w:author="Skat" w:date="2010-06-25T12:54:00Z">
                <w:r w:rsidRPr="00B303A9">
                  <w:rPr>
                    <w:rStyle w:val="Hyperlink"/>
                    <w:noProof/>
                  </w:rPr>
                  <w:instrText xml:space="preserve"> </w:instrText>
                </w:r>
              </w:ins>
              <w:r>
                <w:rPr>
                  <w:noProof/>
                </w:rPr>
                <w:instrText>HYPERLINK \l "_</w:instrText>
              </w:r>
              <w:del w:id="1359" w:author="Skat" w:date="2010-06-25T12:54:00Z">
                <w:r w:rsidR="00786046">
                  <w:delInstrText>Toc263947433"</w:delInstrText>
                </w:r>
              </w:del>
              <w:ins w:id="1360" w:author="Skat" w:date="2010-06-25T12:54:00Z">
                <w:r>
                  <w:rPr>
                    <w:noProof/>
                  </w:rPr>
                  <w:instrText>Toc265233966"</w:instrText>
                </w:r>
                <w:r w:rsidRPr="00B303A9">
                  <w:rPr>
                    <w:rStyle w:val="Hyperlink"/>
                    <w:noProof/>
                  </w:rPr>
                  <w:instrText xml:space="preserve"> </w:instrText>
                </w:r>
                <w:r w:rsidRPr="00B303A9">
                  <w:rPr>
                    <w:rStyle w:val="Hyperlink"/>
                    <w:noProof/>
                  </w:rPr>
                </w:r>
              </w:ins>
              <w:r w:rsidRPr="00B303A9">
                <w:rPr>
                  <w:rStyle w:val="Hyperlink"/>
                  <w:rPrChange w:id="1361" w:author="Skat" w:date="2010-06-25T12:54:00Z">
                    <w:rPr/>
                  </w:rPrChange>
                </w:rPr>
                <w:fldChar w:fldCharType="separate"/>
              </w:r>
              <w:del w:id="1362" w:author="Skat" w:date="2010-06-25T12:54:00Z">
                <w:r w:rsidR="00AB1C8B" w:rsidRPr="00575F5F">
                  <w:rPr>
                    <w:rStyle w:val="Hyperlink"/>
                    <w:noProof/>
                  </w:rPr>
                  <w:delText>8.29</w:delText>
                </w:r>
                <w:r w:rsidR="00AB1C8B">
                  <w:rPr>
                    <w:rFonts w:asciiTheme="minorHAnsi" w:eastAsiaTheme="minorEastAsia" w:hAnsiTheme="minorHAnsi" w:cstheme="minorBidi"/>
                    <w:noProof/>
                    <w:sz w:val="22"/>
                    <w:szCs w:val="22"/>
                  </w:rPr>
                  <w:tab/>
                </w:r>
                <w:r w:rsidR="00AB1C8B" w:rsidRPr="00575F5F">
                  <w:rPr>
                    <w:rStyle w:val="Hyperlink"/>
                    <w:noProof/>
                  </w:rPr>
                  <w:delText>IBANNummer</w:delText>
                </w:r>
                <w:r w:rsidR="00AB1C8B">
                  <w:rPr>
                    <w:noProof/>
                    <w:webHidden/>
                  </w:rPr>
                  <w:tab/>
                </w:r>
              </w:del>
              <w:ins w:id="1363" w:author="Skat" w:date="2010-06-25T12:54:00Z">
                <w:r w:rsidRPr="00B303A9">
                  <w:rPr>
                    <w:rStyle w:val="Hyperlink"/>
                    <w:noProof/>
                  </w:rPr>
                  <w:t>9.2</w:t>
                </w:r>
                <w:r>
                  <w:rPr>
                    <w:rFonts w:asciiTheme="minorHAnsi" w:eastAsiaTheme="minorEastAsia" w:hAnsiTheme="minorHAnsi" w:cstheme="minorBidi"/>
                    <w:noProof/>
                    <w:sz w:val="22"/>
                    <w:szCs w:val="22"/>
                  </w:rPr>
                  <w:tab/>
                </w:r>
                <w:r w:rsidRPr="00B303A9">
                  <w:rPr>
                    <w:rStyle w:val="Hyperlink"/>
                    <w:noProof/>
                  </w:rPr>
                  <w:t>AdresseLandKode</w:t>
                </w:r>
                <w:r>
                  <w:rPr>
                    <w:noProof/>
                    <w:webHidden/>
                  </w:rPr>
                  <w:tab/>
                </w:r>
              </w:ins>
              <w:r>
                <w:rPr>
                  <w:noProof/>
                  <w:webHidden/>
                </w:rPr>
                <w:fldChar w:fldCharType="begin"/>
              </w:r>
              <w:r>
                <w:rPr>
                  <w:noProof/>
                  <w:webHidden/>
                </w:rPr>
                <w:instrText xml:space="preserve"> PAGEREF _</w:instrText>
              </w:r>
              <w:del w:id="1364" w:author="Skat" w:date="2010-06-25T12:54:00Z">
                <w:r w:rsidR="00AB1C8B">
                  <w:rPr>
                    <w:noProof/>
                    <w:webHidden/>
                  </w:rPr>
                  <w:delInstrText>Toc263947433</w:delInstrText>
                </w:r>
              </w:del>
              <w:ins w:id="1365" w:author="Skat" w:date="2010-06-25T12:54:00Z">
                <w:r>
                  <w:rPr>
                    <w:noProof/>
                    <w:webHidden/>
                  </w:rPr>
                  <w:instrText>Toc265233966</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66"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367" w:author="Skat" w:date="2010-06-25T12:54:00Z">
                  <w:pPr>
                    <w:pStyle w:val="Indholdsfortegnelse2"/>
                    <w:tabs>
                      <w:tab w:val="left" w:pos="1100"/>
                      <w:tab w:val="right" w:leader="dot" w:pos="10705"/>
                    </w:tabs>
                  </w:pPr>
                </w:pPrChange>
              </w:pPr>
              <w:r w:rsidRPr="00B303A9">
                <w:rPr>
                  <w:rStyle w:val="Hyperlink"/>
                  <w:rPrChange w:id="1368" w:author="Skat" w:date="2010-06-25T12:54:00Z">
                    <w:rPr/>
                  </w:rPrChange>
                </w:rPr>
                <w:fldChar w:fldCharType="begin"/>
              </w:r>
              <w:ins w:id="1369" w:author="Skat" w:date="2010-06-25T12:54:00Z">
                <w:r w:rsidRPr="00B303A9">
                  <w:rPr>
                    <w:rStyle w:val="Hyperlink"/>
                    <w:noProof/>
                  </w:rPr>
                  <w:instrText xml:space="preserve"> </w:instrText>
                </w:r>
              </w:ins>
              <w:r>
                <w:rPr>
                  <w:noProof/>
                </w:rPr>
                <w:instrText>HYPERLINK \l "_</w:instrText>
              </w:r>
              <w:del w:id="1370" w:author="Skat" w:date="2010-06-25T12:54:00Z">
                <w:r w:rsidR="00786046">
                  <w:delInstrText>Toc263947434"</w:delInstrText>
                </w:r>
              </w:del>
              <w:ins w:id="1371" w:author="Skat" w:date="2010-06-25T12:54:00Z">
                <w:r>
                  <w:rPr>
                    <w:noProof/>
                  </w:rPr>
                  <w:instrText>Toc265233967"</w:instrText>
                </w:r>
                <w:r w:rsidRPr="00B303A9">
                  <w:rPr>
                    <w:rStyle w:val="Hyperlink"/>
                    <w:noProof/>
                  </w:rPr>
                  <w:instrText xml:space="preserve"> </w:instrText>
                </w:r>
                <w:r w:rsidRPr="00B303A9">
                  <w:rPr>
                    <w:rStyle w:val="Hyperlink"/>
                    <w:noProof/>
                  </w:rPr>
                </w:r>
              </w:ins>
              <w:r w:rsidRPr="00B303A9">
                <w:rPr>
                  <w:rStyle w:val="Hyperlink"/>
                  <w:rPrChange w:id="1372" w:author="Skat" w:date="2010-06-25T12:54:00Z">
                    <w:rPr/>
                  </w:rPrChange>
                </w:rPr>
                <w:fldChar w:fldCharType="separate"/>
              </w:r>
              <w:del w:id="1373" w:author="Skat" w:date="2010-06-25T12:54:00Z">
                <w:r w:rsidR="00AB1C8B" w:rsidRPr="00575F5F">
                  <w:rPr>
                    <w:rStyle w:val="Hyperlink"/>
                    <w:noProof/>
                  </w:rPr>
                  <w:delText>8.30</w:delText>
                </w:r>
                <w:r w:rsidR="00AB1C8B">
                  <w:rPr>
                    <w:rFonts w:asciiTheme="minorHAnsi" w:eastAsiaTheme="minorEastAsia" w:hAnsiTheme="minorHAnsi" w:cstheme="minorBidi"/>
                    <w:noProof/>
                    <w:sz w:val="22"/>
                    <w:szCs w:val="22"/>
                  </w:rPr>
                  <w:tab/>
                </w:r>
                <w:r w:rsidR="00AB1C8B" w:rsidRPr="00575F5F">
                  <w:rPr>
                    <w:rStyle w:val="Hyperlink"/>
                    <w:noProof/>
                  </w:rPr>
                  <w:delText>ID</w:delText>
                </w:r>
                <w:r w:rsidR="00AB1C8B">
                  <w:rPr>
                    <w:noProof/>
                    <w:webHidden/>
                  </w:rPr>
                  <w:tab/>
                </w:r>
              </w:del>
              <w:ins w:id="1374" w:author="Skat" w:date="2010-06-25T12:54:00Z">
                <w:r w:rsidRPr="00B303A9">
                  <w:rPr>
                    <w:rStyle w:val="Hyperlink"/>
                    <w:noProof/>
                  </w:rPr>
                  <w:t>9.3</w:t>
                </w:r>
                <w:r>
                  <w:rPr>
                    <w:rFonts w:asciiTheme="minorHAnsi" w:eastAsiaTheme="minorEastAsia" w:hAnsiTheme="minorHAnsi" w:cstheme="minorBidi"/>
                    <w:noProof/>
                    <w:sz w:val="22"/>
                    <w:szCs w:val="22"/>
                  </w:rPr>
                  <w:tab/>
                </w:r>
                <w:r w:rsidRPr="00B303A9">
                  <w:rPr>
                    <w:rStyle w:val="Hyperlink"/>
                    <w:noProof/>
                  </w:rPr>
                  <w:t>AdresseLinie</w:t>
                </w:r>
                <w:r>
                  <w:rPr>
                    <w:noProof/>
                    <w:webHidden/>
                  </w:rPr>
                  <w:tab/>
                </w:r>
              </w:ins>
              <w:r>
                <w:rPr>
                  <w:noProof/>
                  <w:webHidden/>
                </w:rPr>
                <w:fldChar w:fldCharType="begin"/>
              </w:r>
              <w:r>
                <w:rPr>
                  <w:noProof/>
                  <w:webHidden/>
                </w:rPr>
                <w:instrText xml:space="preserve"> PAGEREF _</w:instrText>
              </w:r>
              <w:del w:id="1375" w:author="Skat" w:date="2010-06-25T12:54:00Z">
                <w:r w:rsidR="00AB1C8B">
                  <w:rPr>
                    <w:noProof/>
                    <w:webHidden/>
                  </w:rPr>
                  <w:delInstrText>Toc263947434</w:delInstrText>
                </w:r>
              </w:del>
              <w:ins w:id="1376" w:author="Skat" w:date="2010-06-25T12:54:00Z">
                <w:r>
                  <w:rPr>
                    <w:noProof/>
                    <w:webHidden/>
                  </w:rPr>
                  <w:instrText>Toc265233967</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77"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378" w:author="Skat" w:date="2010-06-25T12:54:00Z">
                  <w:pPr>
                    <w:pStyle w:val="Indholdsfortegnelse2"/>
                    <w:tabs>
                      <w:tab w:val="left" w:pos="1100"/>
                      <w:tab w:val="right" w:leader="dot" w:pos="10705"/>
                    </w:tabs>
                  </w:pPr>
                </w:pPrChange>
              </w:pPr>
              <w:r w:rsidRPr="00B303A9">
                <w:rPr>
                  <w:rStyle w:val="Hyperlink"/>
                  <w:rPrChange w:id="1379" w:author="Skat" w:date="2010-06-25T12:54:00Z">
                    <w:rPr/>
                  </w:rPrChange>
                </w:rPr>
                <w:fldChar w:fldCharType="begin"/>
              </w:r>
              <w:ins w:id="1380" w:author="Skat" w:date="2010-06-25T12:54:00Z">
                <w:r w:rsidRPr="00B303A9">
                  <w:rPr>
                    <w:rStyle w:val="Hyperlink"/>
                    <w:noProof/>
                  </w:rPr>
                  <w:instrText xml:space="preserve"> </w:instrText>
                </w:r>
              </w:ins>
              <w:r>
                <w:rPr>
                  <w:noProof/>
                </w:rPr>
                <w:instrText>HYPERLINK \l "_</w:instrText>
              </w:r>
              <w:del w:id="1381" w:author="Skat" w:date="2010-06-25T12:54:00Z">
                <w:r w:rsidR="00786046">
                  <w:delInstrText>Toc263947435"</w:delInstrText>
                </w:r>
              </w:del>
              <w:ins w:id="1382" w:author="Skat" w:date="2010-06-25T12:54:00Z">
                <w:r>
                  <w:rPr>
                    <w:noProof/>
                  </w:rPr>
                  <w:instrText>Toc265233968"</w:instrText>
                </w:r>
                <w:r w:rsidRPr="00B303A9">
                  <w:rPr>
                    <w:rStyle w:val="Hyperlink"/>
                    <w:noProof/>
                  </w:rPr>
                  <w:instrText xml:space="preserve"> </w:instrText>
                </w:r>
                <w:r w:rsidRPr="00B303A9">
                  <w:rPr>
                    <w:rStyle w:val="Hyperlink"/>
                    <w:noProof/>
                  </w:rPr>
                </w:r>
              </w:ins>
              <w:r w:rsidRPr="00B303A9">
                <w:rPr>
                  <w:rStyle w:val="Hyperlink"/>
                  <w:rPrChange w:id="1383" w:author="Skat" w:date="2010-06-25T12:54:00Z">
                    <w:rPr/>
                  </w:rPrChange>
                </w:rPr>
                <w:fldChar w:fldCharType="separate"/>
              </w:r>
              <w:del w:id="1384" w:author="Skat" w:date="2010-06-25T12:54:00Z">
                <w:r w:rsidR="00AB1C8B" w:rsidRPr="00575F5F">
                  <w:rPr>
                    <w:rStyle w:val="Hyperlink"/>
                    <w:noProof/>
                  </w:rPr>
                  <w:delText>8.31</w:delText>
                </w:r>
                <w:r w:rsidR="00AB1C8B">
                  <w:rPr>
                    <w:rFonts w:asciiTheme="minorHAnsi" w:eastAsiaTheme="minorEastAsia" w:hAnsiTheme="minorHAnsi" w:cstheme="minorBidi"/>
                    <w:noProof/>
                    <w:sz w:val="22"/>
                    <w:szCs w:val="22"/>
                  </w:rPr>
                  <w:tab/>
                </w:r>
                <w:r w:rsidR="00AB1C8B" w:rsidRPr="00575F5F">
                  <w:rPr>
                    <w:rStyle w:val="Hyperlink"/>
                    <w:noProof/>
                  </w:rPr>
                  <w:delText>IdentifikationNummer</w:delText>
                </w:r>
                <w:r w:rsidR="00AB1C8B">
                  <w:rPr>
                    <w:noProof/>
                    <w:webHidden/>
                  </w:rPr>
                  <w:tab/>
                </w:r>
              </w:del>
              <w:ins w:id="1385" w:author="Skat" w:date="2010-06-25T12:54:00Z">
                <w:r w:rsidRPr="00B303A9">
                  <w:rPr>
                    <w:rStyle w:val="Hyperlink"/>
                    <w:noProof/>
                  </w:rPr>
                  <w:t>9.4</w:t>
                </w:r>
                <w:r>
                  <w:rPr>
                    <w:rFonts w:asciiTheme="minorHAnsi" w:eastAsiaTheme="minorEastAsia" w:hAnsiTheme="minorHAnsi" w:cstheme="minorBidi"/>
                    <w:noProof/>
                    <w:sz w:val="22"/>
                    <w:szCs w:val="22"/>
                  </w:rPr>
                  <w:tab/>
                </w:r>
                <w:r w:rsidRPr="00B303A9">
                  <w:rPr>
                    <w:rStyle w:val="Hyperlink"/>
                    <w:noProof/>
                  </w:rPr>
                  <w:t>AntalÅr</w:t>
                </w:r>
                <w:r>
                  <w:rPr>
                    <w:noProof/>
                    <w:webHidden/>
                  </w:rPr>
                  <w:tab/>
                </w:r>
              </w:ins>
              <w:r>
                <w:rPr>
                  <w:noProof/>
                  <w:webHidden/>
                </w:rPr>
                <w:fldChar w:fldCharType="begin"/>
              </w:r>
              <w:r>
                <w:rPr>
                  <w:noProof/>
                  <w:webHidden/>
                </w:rPr>
                <w:instrText xml:space="preserve"> PAGEREF _</w:instrText>
              </w:r>
              <w:del w:id="1386" w:author="Skat" w:date="2010-06-25T12:54:00Z">
                <w:r w:rsidR="00AB1C8B">
                  <w:rPr>
                    <w:noProof/>
                    <w:webHidden/>
                  </w:rPr>
                  <w:delInstrText>Toc263947435</w:delInstrText>
                </w:r>
              </w:del>
              <w:ins w:id="1387" w:author="Skat" w:date="2010-06-25T12:54:00Z">
                <w:r>
                  <w:rPr>
                    <w:noProof/>
                    <w:webHidden/>
                  </w:rPr>
                  <w:instrText>Toc265233968</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88"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389" w:author="Skat" w:date="2010-06-25T12:54:00Z">
                  <w:pPr>
                    <w:pStyle w:val="Indholdsfortegnelse2"/>
                    <w:tabs>
                      <w:tab w:val="left" w:pos="1100"/>
                      <w:tab w:val="right" w:leader="dot" w:pos="10705"/>
                    </w:tabs>
                  </w:pPr>
                </w:pPrChange>
              </w:pPr>
              <w:r w:rsidRPr="00B303A9">
                <w:rPr>
                  <w:rStyle w:val="Hyperlink"/>
                  <w:rPrChange w:id="1390" w:author="Skat" w:date="2010-06-25T12:54:00Z">
                    <w:rPr/>
                  </w:rPrChange>
                </w:rPr>
                <w:fldChar w:fldCharType="begin"/>
              </w:r>
              <w:ins w:id="1391" w:author="Skat" w:date="2010-06-25T12:54:00Z">
                <w:r w:rsidRPr="00B303A9">
                  <w:rPr>
                    <w:rStyle w:val="Hyperlink"/>
                    <w:noProof/>
                  </w:rPr>
                  <w:instrText xml:space="preserve"> </w:instrText>
                </w:r>
              </w:ins>
              <w:r>
                <w:rPr>
                  <w:noProof/>
                </w:rPr>
                <w:instrText>HYPERLINK \l "_</w:instrText>
              </w:r>
              <w:del w:id="1392" w:author="Skat" w:date="2010-06-25T12:54:00Z">
                <w:r w:rsidR="00786046">
                  <w:delInstrText>Toc263947436"</w:delInstrText>
                </w:r>
              </w:del>
              <w:ins w:id="1393" w:author="Skat" w:date="2010-06-25T12:54:00Z">
                <w:r>
                  <w:rPr>
                    <w:noProof/>
                  </w:rPr>
                  <w:instrText>Toc265233969"</w:instrText>
                </w:r>
                <w:r w:rsidRPr="00B303A9">
                  <w:rPr>
                    <w:rStyle w:val="Hyperlink"/>
                    <w:noProof/>
                  </w:rPr>
                  <w:instrText xml:space="preserve"> </w:instrText>
                </w:r>
                <w:r w:rsidRPr="00B303A9">
                  <w:rPr>
                    <w:rStyle w:val="Hyperlink"/>
                    <w:noProof/>
                  </w:rPr>
                </w:r>
              </w:ins>
              <w:r w:rsidRPr="00B303A9">
                <w:rPr>
                  <w:rStyle w:val="Hyperlink"/>
                  <w:rPrChange w:id="1394" w:author="Skat" w:date="2010-06-25T12:54:00Z">
                    <w:rPr/>
                  </w:rPrChange>
                </w:rPr>
                <w:fldChar w:fldCharType="separate"/>
              </w:r>
              <w:del w:id="1395" w:author="Skat" w:date="2010-06-25T12:54:00Z">
                <w:r w:rsidR="00AB1C8B" w:rsidRPr="00575F5F">
                  <w:rPr>
                    <w:rStyle w:val="Hyperlink"/>
                    <w:noProof/>
                  </w:rPr>
                  <w:delText>8.32</w:delText>
                </w:r>
                <w:r w:rsidR="00AB1C8B">
                  <w:rPr>
                    <w:rFonts w:asciiTheme="minorHAnsi" w:eastAsiaTheme="minorEastAsia" w:hAnsiTheme="minorHAnsi" w:cstheme="minorBidi"/>
                    <w:noProof/>
                    <w:sz w:val="22"/>
                    <w:szCs w:val="22"/>
                  </w:rPr>
                  <w:tab/>
                </w:r>
                <w:r w:rsidR="00AB1C8B" w:rsidRPr="00575F5F">
                  <w:rPr>
                    <w:rStyle w:val="Hyperlink"/>
                    <w:noProof/>
                  </w:rPr>
                  <w:delText>IndsatsType</w:delText>
                </w:r>
                <w:r w:rsidR="00AB1C8B">
                  <w:rPr>
                    <w:noProof/>
                    <w:webHidden/>
                  </w:rPr>
                  <w:tab/>
                </w:r>
              </w:del>
              <w:ins w:id="1396" w:author="Skat" w:date="2010-06-25T12:54:00Z">
                <w:r w:rsidRPr="00B303A9">
                  <w:rPr>
                    <w:rStyle w:val="Hyperlink"/>
                    <w:noProof/>
                  </w:rPr>
                  <w:t>9.5</w:t>
                </w:r>
                <w:r>
                  <w:rPr>
                    <w:rFonts w:asciiTheme="minorHAnsi" w:eastAsiaTheme="minorEastAsia" w:hAnsiTheme="minorHAnsi" w:cstheme="minorBidi"/>
                    <w:noProof/>
                    <w:sz w:val="22"/>
                    <w:szCs w:val="22"/>
                  </w:rPr>
                  <w:tab/>
                </w:r>
                <w:r w:rsidRPr="00B303A9">
                  <w:rPr>
                    <w:rStyle w:val="Hyperlink"/>
                    <w:noProof/>
                  </w:rPr>
                  <w:t>Areal</w:t>
                </w:r>
                <w:r>
                  <w:rPr>
                    <w:noProof/>
                    <w:webHidden/>
                  </w:rPr>
                  <w:tab/>
                </w:r>
              </w:ins>
              <w:r>
                <w:rPr>
                  <w:noProof/>
                  <w:webHidden/>
                </w:rPr>
                <w:fldChar w:fldCharType="begin"/>
              </w:r>
              <w:r>
                <w:rPr>
                  <w:noProof/>
                  <w:webHidden/>
                </w:rPr>
                <w:instrText xml:space="preserve"> PAGEREF _</w:instrText>
              </w:r>
              <w:del w:id="1397" w:author="Skat" w:date="2010-06-25T12:54:00Z">
                <w:r w:rsidR="00AB1C8B">
                  <w:rPr>
                    <w:noProof/>
                    <w:webHidden/>
                  </w:rPr>
                  <w:delInstrText>Toc263947436</w:delInstrText>
                </w:r>
              </w:del>
              <w:ins w:id="1398" w:author="Skat" w:date="2010-06-25T12:54:00Z">
                <w:r>
                  <w:rPr>
                    <w:noProof/>
                    <w:webHidden/>
                  </w:rPr>
                  <w:instrText>Toc265233969</w:instrText>
                </w:r>
              </w:ins>
              <w:r>
                <w:rPr>
                  <w:noProof/>
                  <w:webHidden/>
                </w:rPr>
                <w:instrText xml:space="preserve"> \h </w:instrText>
              </w:r>
              <w:r>
                <w:rPr>
                  <w:noProof/>
                  <w:webHidden/>
                </w:rPr>
              </w:r>
              <w:r>
                <w:rPr>
                  <w:noProof/>
                  <w:webHidden/>
                </w:rPr>
                <w:fldChar w:fldCharType="separate"/>
              </w:r>
              <w:r w:rsidR="006E18DF">
                <w:rPr>
                  <w:noProof/>
                  <w:webHidden/>
                </w:rPr>
                <w:t>188</w:t>
              </w:r>
              <w:r>
                <w:rPr>
                  <w:noProof/>
                  <w:webHidden/>
                </w:rPr>
                <w:fldChar w:fldCharType="end"/>
              </w:r>
              <w:r w:rsidRPr="00B303A9">
                <w:rPr>
                  <w:rStyle w:val="Hyperlink"/>
                  <w:rPrChange w:id="1399"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400" w:author="Skat" w:date="2010-06-25T12:54:00Z">
                  <w:pPr>
                    <w:pStyle w:val="Indholdsfortegnelse2"/>
                    <w:tabs>
                      <w:tab w:val="left" w:pos="1100"/>
                      <w:tab w:val="right" w:leader="dot" w:pos="10705"/>
                    </w:tabs>
                  </w:pPr>
                </w:pPrChange>
              </w:pPr>
              <w:r w:rsidRPr="00B303A9">
                <w:rPr>
                  <w:rStyle w:val="Hyperlink"/>
                  <w:rPrChange w:id="1401" w:author="Skat" w:date="2010-06-25T12:54:00Z">
                    <w:rPr/>
                  </w:rPrChange>
                </w:rPr>
                <w:fldChar w:fldCharType="begin"/>
              </w:r>
              <w:ins w:id="1402" w:author="Skat" w:date="2010-06-25T12:54:00Z">
                <w:r w:rsidRPr="00B303A9">
                  <w:rPr>
                    <w:rStyle w:val="Hyperlink"/>
                    <w:noProof/>
                  </w:rPr>
                  <w:instrText xml:space="preserve"> </w:instrText>
                </w:r>
              </w:ins>
              <w:r>
                <w:rPr>
                  <w:noProof/>
                </w:rPr>
                <w:instrText>HYPERLINK \l "_</w:instrText>
              </w:r>
              <w:del w:id="1403" w:author="Skat" w:date="2010-06-25T12:54:00Z">
                <w:r w:rsidR="00786046">
                  <w:delInstrText>Toc263947437"</w:delInstrText>
                </w:r>
              </w:del>
              <w:ins w:id="1404" w:author="Skat" w:date="2010-06-25T12:54:00Z">
                <w:r>
                  <w:rPr>
                    <w:noProof/>
                  </w:rPr>
                  <w:instrText>Toc265233970"</w:instrText>
                </w:r>
                <w:r w:rsidRPr="00B303A9">
                  <w:rPr>
                    <w:rStyle w:val="Hyperlink"/>
                    <w:noProof/>
                  </w:rPr>
                  <w:instrText xml:space="preserve"> </w:instrText>
                </w:r>
                <w:r w:rsidRPr="00B303A9">
                  <w:rPr>
                    <w:rStyle w:val="Hyperlink"/>
                    <w:noProof/>
                  </w:rPr>
                </w:r>
              </w:ins>
              <w:r w:rsidRPr="00B303A9">
                <w:rPr>
                  <w:rStyle w:val="Hyperlink"/>
                  <w:rPrChange w:id="1405" w:author="Skat" w:date="2010-06-25T12:54:00Z">
                    <w:rPr/>
                  </w:rPrChange>
                </w:rPr>
                <w:fldChar w:fldCharType="separate"/>
              </w:r>
              <w:del w:id="1406" w:author="Skat" w:date="2010-06-25T12:54:00Z">
                <w:r w:rsidR="00AB1C8B" w:rsidRPr="00575F5F">
                  <w:rPr>
                    <w:rStyle w:val="Hyperlink"/>
                    <w:noProof/>
                  </w:rPr>
                  <w:delText>8.33</w:delText>
                </w:r>
                <w:r w:rsidR="00AB1C8B">
                  <w:rPr>
                    <w:rFonts w:asciiTheme="minorHAnsi" w:eastAsiaTheme="minorEastAsia" w:hAnsiTheme="minorHAnsi" w:cstheme="minorBidi"/>
                    <w:noProof/>
                    <w:sz w:val="22"/>
                    <w:szCs w:val="22"/>
                  </w:rPr>
                  <w:tab/>
                </w:r>
                <w:r w:rsidR="00AB1C8B" w:rsidRPr="00575F5F">
                  <w:rPr>
                    <w:rStyle w:val="Hyperlink"/>
                    <w:noProof/>
                  </w:rPr>
                  <w:delText>JaNej</w:delText>
                </w:r>
                <w:r w:rsidR="00AB1C8B">
                  <w:rPr>
                    <w:noProof/>
                    <w:webHidden/>
                  </w:rPr>
                  <w:tab/>
                </w:r>
              </w:del>
              <w:ins w:id="1407" w:author="Skat" w:date="2010-06-25T12:54:00Z">
                <w:r w:rsidRPr="00B303A9">
                  <w:rPr>
                    <w:rStyle w:val="Hyperlink"/>
                    <w:noProof/>
                  </w:rPr>
                  <w:t>9.6</w:t>
                </w:r>
                <w:r>
                  <w:rPr>
                    <w:rFonts w:asciiTheme="minorHAnsi" w:eastAsiaTheme="minorEastAsia" w:hAnsiTheme="minorHAnsi" w:cstheme="minorBidi"/>
                    <w:noProof/>
                    <w:sz w:val="22"/>
                    <w:szCs w:val="22"/>
                  </w:rPr>
                  <w:tab/>
                </w:r>
                <w:r w:rsidRPr="00B303A9">
                  <w:rPr>
                    <w:rStyle w:val="Hyperlink"/>
                    <w:noProof/>
                  </w:rPr>
                  <w:t>BICNummer</w:t>
                </w:r>
                <w:r>
                  <w:rPr>
                    <w:noProof/>
                    <w:webHidden/>
                  </w:rPr>
                  <w:tab/>
                </w:r>
              </w:ins>
              <w:r>
                <w:rPr>
                  <w:noProof/>
                  <w:webHidden/>
                </w:rPr>
                <w:fldChar w:fldCharType="begin"/>
              </w:r>
              <w:r>
                <w:rPr>
                  <w:noProof/>
                  <w:webHidden/>
                </w:rPr>
                <w:instrText xml:space="preserve"> PAGEREF _</w:instrText>
              </w:r>
              <w:del w:id="1408" w:author="Skat" w:date="2010-06-25T12:54:00Z">
                <w:r w:rsidR="00AB1C8B">
                  <w:rPr>
                    <w:noProof/>
                    <w:webHidden/>
                  </w:rPr>
                  <w:delInstrText>Toc263947437</w:delInstrText>
                </w:r>
              </w:del>
              <w:ins w:id="1409" w:author="Skat" w:date="2010-06-25T12:54:00Z">
                <w:r>
                  <w:rPr>
                    <w:noProof/>
                    <w:webHidden/>
                  </w:rPr>
                  <w:instrText>Toc265233970</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10"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411" w:author="Skat" w:date="2010-06-25T12:54:00Z">
                  <w:pPr>
                    <w:pStyle w:val="Indholdsfortegnelse2"/>
                    <w:tabs>
                      <w:tab w:val="left" w:pos="1100"/>
                      <w:tab w:val="right" w:leader="dot" w:pos="10705"/>
                    </w:tabs>
                  </w:pPr>
                </w:pPrChange>
              </w:pPr>
              <w:r w:rsidRPr="00B303A9">
                <w:rPr>
                  <w:rStyle w:val="Hyperlink"/>
                  <w:rPrChange w:id="1412" w:author="Skat" w:date="2010-06-25T12:54:00Z">
                    <w:rPr/>
                  </w:rPrChange>
                </w:rPr>
                <w:fldChar w:fldCharType="begin"/>
              </w:r>
              <w:ins w:id="1413" w:author="Skat" w:date="2010-06-25T12:54:00Z">
                <w:r w:rsidRPr="00B303A9">
                  <w:rPr>
                    <w:rStyle w:val="Hyperlink"/>
                    <w:noProof/>
                  </w:rPr>
                  <w:instrText xml:space="preserve"> </w:instrText>
                </w:r>
              </w:ins>
              <w:r>
                <w:rPr>
                  <w:noProof/>
                </w:rPr>
                <w:instrText>HYPERLINK \l "_</w:instrText>
              </w:r>
              <w:del w:id="1414" w:author="Skat" w:date="2010-06-25T12:54:00Z">
                <w:r w:rsidR="00786046">
                  <w:delInstrText>Toc263947438"</w:delInstrText>
                </w:r>
              </w:del>
              <w:ins w:id="1415" w:author="Skat" w:date="2010-06-25T12:54:00Z">
                <w:r>
                  <w:rPr>
                    <w:noProof/>
                  </w:rPr>
                  <w:instrText>Toc265233971"</w:instrText>
                </w:r>
                <w:r w:rsidRPr="00B303A9">
                  <w:rPr>
                    <w:rStyle w:val="Hyperlink"/>
                    <w:noProof/>
                  </w:rPr>
                  <w:instrText xml:space="preserve"> </w:instrText>
                </w:r>
                <w:r w:rsidRPr="00B303A9">
                  <w:rPr>
                    <w:rStyle w:val="Hyperlink"/>
                    <w:noProof/>
                  </w:rPr>
                </w:r>
              </w:ins>
              <w:r w:rsidRPr="00B303A9">
                <w:rPr>
                  <w:rStyle w:val="Hyperlink"/>
                  <w:rPrChange w:id="1416" w:author="Skat" w:date="2010-06-25T12:54:00Z">
                    <w:rPr/>
                  </w:rPrChange>
                </w:rPr>
                <w:fldChar w:fldCharType="separate"/>
              </w:r>
              <w:del w:id="1417" w:author="Skat" w:date="2010-06-25T12:54:00Z">
                <w:r w:rsidR="00AB1C8B" w:rsidRPr="00575F5F">
                  <w:rPr>
                    <w:rStyle w:val="Hyperlink"/>
                    <w:noProof/>
                  </w:rPr>
                  <w:delText>8.34</w:delText>
                </w:r>
                <w:r w:rsidR="00AB1C8B">
                  <w:rPr>
                    <w:rFonts w:asciiTheme="minorHAnsi" w:eastAsiaTheme="minorEastAsia" w:hAnsiTheme="minorHAnsi" w:cstheme="minorBidi"/>
                    <w:noProof/>
                    <w:sz w:val="22"/>
                    <w:szCs w:val="22"/>
                  </w:rPr>
                  <w:tab/>
                </w:r>
                <w:r w:rsidR="00AB1C8B" w:rsidRPr="00575F5F">
                  <w:rPr>
                    <w:rStyle w:val="Hyperlink"/>
                    <w:noProof/>
                  </w:rPr>
                  <w:delText>Kode</w:delText>
                </w:r>
                <w:r w:rsidR="00AB1C8B">
                  <w:rPr>
                    <w:noProof/>
                    <w:webHidden/>
                  </w:rPr>
                  <w:tab/>
                </w:r>
              </w:del>
              <w:ins w:id="1418" w:author="Skat" w:date="2010-06-25T12:54:00Z">
                <w:r w:rsidRPr="00B303A9">
                  <w:rPr>
                    <w:rStyle w:val="Hyperlink"/>
                    <w:noProof/>
                  </w:rPr>
                  <w:t>9.7</w:t>
                </w:r>
                <w:r>
                  <w:rPr>
                    <w:rFonts w:asciiTheme="minorHAnsi" w:eastAsiaTheme="minorEastAsia" w:hAnsiTheme="minorHAnsi" w:cstheme="minorBidi"/>
                    <w:noProof/>
                    <w:sz w:val="22"/>
                    <w:szCs w:val="22"/>
                  </w:rPr>
                  <w:tab/>
                </w:r>
                <w:r w:rsidRPr="00B303A9">
                  <w:rPr>
                    <w:rStyle w:val="Hyperlink"/>
                    <w:noProof/>
                  </w:rPr>
                  <w:t>BankRegistreringNummer</w:t>
                </w:r>
                <w:r>
                  <w:rPr>
                    <w:noProof/>
                    <w:webHidden/>
                  </w:rPr>
                  <w:tab/>
                </w:r>
              </w:ins>
              <w:r>
                <w:rPr>
                  <w:noProof/>
                  <w:webHidden/>
                </w:rPr>
                <w:fldChar w:fldCharType="begin"/>
              </w:r>
              <w:r>
                <w:rPr>
                  <w:noProof/>
                  <w:webHidden/>
                </w:rPr>
                <w:instrText xml:space="preserve"> PAGEREF _</w:instrText>
              </w:r>
              <w:del w:id="1419" w:author="Skat" w:date="2010-06-25T12:54:00Z">
                <w:r w:rsidR="00AB1C8B">
                  <w:rPr>
                    <w:noProof/>
                    <w:webHidden/>
                  </w:rPr>
                  <w:delInstrText>Toc263947438</w:delInstrText>
                </w:r>
              </w:del>
              <w:ins w:id="1420" w:author="Skat" w:date="2010-06-25T12:54:00Z">
                <w:r>
                  <w:rPr>
                    <w:noProof/>
                    <w:webHidden/>
                  </w:rPr>
                  <w:instrText>Toc265233971</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21"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422" w:author="Skat" w:date="2010-06-25T12:54:00Z">
                  <w:pPr>
                    <w:pStyle w:val="Indholdsfortegnelse2"/>
                    <w:tabs>
                      <w:tab w:val="left" w:pos="1100"/>
                      <w:tab w:val="right" w:leader="dot" w:pos="10705"/>
                    </w:tabs>
                  </w:pPr>
                </w:pPrChange>
              </w:pPr>
              <w:r w:rsidRPr="00B303A9">
                <w:rPr>
                  <w:rStyle w:val="Hyperlink"/>
                  <w:rPrChange w:id="1423" w:author="Skat" w:date="2010-06-25T12:54:00Z">
                    <w:rPr/>
                  </w:rPrChange>
                </w:rPr>
                <w:fldChar w:fldCharType="begin"/>
              </w:r>
              <w:ins w:id="1424" w:author="Skat" w:date="2010-06-25T12:54:00Z">
                <w:r w:rsidRPr="00B303A9">
                  <w:rPr>
                    <w:rStyle w:val="Hyperlink"/>
                    <w:noProof/>
                  </w:rPr>
                  <w:instrText xml:space="preserve"> </w:instrText>
                </w:r>
              </w:ins>
              <w:r>
                <w:rPr>
                  <w:noProof/>
                </w:rPr>
                <w:instrText>HYPERLINK \l "_</w:instrText>
              </w:r>
              <w:del w:id="1425" w:author="Skat" w:date="2010-06-25T12:54:00Z">
                <w:r w:rsidR="00786046">
                  <w:delInstrText>Toc263947439"</w:delInstrText>
                </w:r>
              </w:del>
              <w:ins w:id="1426" w:author="Skat" w:date="2010-06-25T12:54:00Z">
                <w:r>
                  <w:rPr>
                    <w:noProof/>
                  </w:rPr>
                  <w:instrText>Toc265233972"</w:instrText>
                </w:r>
                <w:r w:rsidRPr="00B303A9">
                  <w:rPr>
                    <w:rStyle w:val="Hyperlink"/>
                    <w:noProof/>
                  </w:rPr>
                  <w:instrText xml:space="preserve"> </w:instrText>
                </w:r>
                <w:r w:rsidRPr="00B303A9">
                  <w:rPr>
                    <w:rStyle w:val="Hyperlink"/>
                    <w:noProof/>
                  </w:rPr>
                </w:r>
              </w:ins>
              <w:r w:rsidRPr="00B303A9">
                <w:rPr>
                  <w:rStyle w:val="Hyperlink"/>
                  <w:rPrChange w:id="1427" w:author="Skat" w:date="2010-06-25T12:54:00Z">
                    <w:rPr/>
                  </w:rPrChange>
                </w:rPr>
                <w:fldChar w:fldCharType="separate"/>
              </w:r>
              <w:del w:id="1428" w:author="Skat" w:date="2010-06-25T12:54:00Z">
                <w:r w:rsidR="00AB1C8B" w:rsidRPr="00575F5F">
                  <w:rPr>
                    <w:rStyle w:val="Hyperlink"/>
                    <w:noProof/>
                  </w:rPr>
                  <w:delText>8.35</w:delText>
                </w:r>
                <w:r w:rsidR="00AB1C8B">
                  <w:rPr>
                    <w:rFonts w:asciiTheme="minorHAnsi" w:eastAsiaTheme="minorEastAsia" w:hAnsiTheme="minorHAnsi" w:cstheme="minorBidi"/>
                    <w:noProof/>
                    <w:sz w:val="22"/>
                    <w:szCs w:val="22"/>
                  </w:rPr>
                  <w:tab/>
                </w:r>
                <w:r w:rsidR="00AB1C8B" w:rsidRPr="00575F5F">
                  <w:rPr>
                    <w:rStyle w:val="Hyperlink"/>
                    <w:noProof/>
                  </w:rPr>
                  <w:delText>KodeFireCifreStartEt</w:delText>
                </w:r>
                <w:r w:rsidR="00AB1C8B">
                  <w:rPr>
                    <w:noProof/>
                    <w:webHidden/>
                  </w:rPr>
                  <w:tab/>
                </w:r>
              </w:del>
              <w:ins w:id="1429" w:author="Skat" w:date="2010-06-25T12:54:00Z">
                <w:r w:rsidRPr="00B303A9">
                  <w:rPr>
                    <w:rStyle w:val="Hyperlink"/>
                    <w:noProof/>
                  </w:rPr>
                  <w:t>9.8</w:t>
                </w:r>
                <w:r>
                  <w:rPr>
                    <w:rFonts w:asciiTheme="minorHAnsi" w:eastAsiaTheme="minorEastAsia" w:hAnsiTheme="minorHAnsi" w:cstheme="minorBidi"/>
                    <w:noProof/>
                    <w:sz w:val="22"/>
                    <w:szCs w:val="22"/>
                  </w:rPr>
                  <w:tab/>
                </w:r>
                <w:r w:rsidRPr="00B303A9">
                  <w:rPr>
                    <w:rStyle w:val="Hyperlink"/>
                    <w:noProof/>
                  </w:rPr>
                  <w:t>Beløb</w:t>
                </w:r>
                <w:r>
                  <w:rPr>
                    <w:noProof/>
                    <w:webHidden/>
                  </w:rPr>
                  <w:tab/>
                </w:r>
              </w:ins>
              <w:r>
                <w:rPr>
                  <w:noProof/>
                  <w:webHidden/>
                </w:rPr>
                <w:fldChar w:fldCharType="begin"/>
              </w:r>
              <w:r>
                <w:rPr>
                  <w:noProof/>
                  <w:webHidden/>
                </w:rPr>
                <w:instrText xml:space="preserve"> PAGEREF _</w:instrText>
              </w:r>
              <w:del w:id="1430" w:author="Skat" w:date="2010-06-25T12:54:00Z">
                <w:r w:rsidR="00AB1C8B">
                  <w:rPr>
                    <w:noProof/>
                    <w:webHidden/>
                  </w:rPr>
                  <w:delInstrText>Toc263947439</w:delInstrText>
                </w:r>
              </w:del>
              <w:ins w:id="1431" w:author="Skat" w:date="2010-06-25T12:54:00Z">
                <w:r>
                  <w:rPr>
                    <w:noProof/>
                    <w:webHidden/>
                  </w:rPr>
                  <w:instrText>Toc265233972</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32" w:author="Skat" w:date="2010-06-25T12:54:00Z">
                    <w:rPr/>
                  </w:rPrChange>
                </w:rPr>
                <w:fldChar w:fldCharType="end"/>
              </w:r>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Change w:id="1433" w:author="Skat" w:date="2010-06-25T12:54:00Z">
                  <w:pPr>
                    <w:pStyle w:val="Indholdsfortegnelse2"/>
                    <w:tabs>
                      <w:tab w:val="left" w:pos="1100"/>
                      <w:tab w:val="right" w:leader="dot" w:pos="10705"/>
                    </w:tabs>
                  </w:pPr>
                </w:pPrChange>
              </w:pPr>
              <w:r w:rsidRPr="00B303A9">
                <w:rPr>
                  <w:rStyle w:val="Hyperlink"/>
                  <w:rPrChange w:id="1434" w:author="Skat" w:date="2010-06-25T12:54:00Z">
                    <w:rPr/>
                  </w:rPrChange>
                </w:rPr>
                <w:fldChar w:fldCharType="begin"/>
              </w:r>
              <w:ins w:id="1435" w:author="Skat" w:date="2010-06-25T12:54:00Z">
                <w:r w:rsidRPr="00B303A9">
                  <w:rPr>
                    <w:rStyle w:val="Hyperlink"/>
                    <w:noProof/>
                  </w:rPr>
                  <w:instrText xml:space="preserve"> </w:instrText>
                </w:r>
              </w:ins>
              <w:r>
                <w:rPr>
                  <w:noProof/>
                </w:rPr>
                <w:instrText>HYPERLINK \l "_</w:instrText>
              </w:r>
              <w:del w:id="1436" w:author="Skat" w:date="2010-06-25T12:54:00Z">
                <w:r w:rsidR="00786046">
                  <w:delInstrText>Toc263947440"</w:delInstrText>
                </w:r>
              </w:del>
              <w:ins w:id="1437" w:author="Skat" w:date="2010-06-25T12:54:00Z">
                <w:r>
                  <w:rPr>
                    <w:noProof/>
                  </w:rPr>
                  <w:instrText>Toc265233973"</w:instrText>
                </w:r>
                <w:r w:rsidRPr="00B303A9">
                  <w:rPr>
                    <w:rStyle w:val="Hyperlink"/>
                    <w:noProof/>
                  </w:rPr>
                  <w:instrText xml:space="preserve"> </w:instrText>
                </w:r>
                <w:r w:rsidRPr="00B303A9">
                  <w:rPr>
                    <w:rStyle w:val="Hyperlink"/>
                    <w:noProof/>
                  </w:rPr>
                </w:r>
              </w:ins>
              <w:r w:rsidRPr="00B303A9">
                <w:rPr>
                  <w:rStyle w:val="Hyperlink"/>
                  <w:rPrChange w:id="1438" w:author="Skat" w:date="2010-06-25T12:54:00Z">
                    <w:rPr/>
                  </w:rPrChange>
                </w:rPr>
                <w:fldChar w:fldCharType="separate"/>
              </w:r>
              <w:del w:id="1439" w:author="Skat" w:date="2010-06-25T12:54:00Z">
                <w:r w:rsidR="00AB1C8B" w:rsidRPr="00575F5F">
                  <w:rPr>
                    <w:rStyle w:val="Hyperlink"/>
                    <w:noProof/>
                  </w:rPr>
                  <w:delText>8.36</w:delText>
                </w:r>
                <w:r w:rsidR="00AB1C8B">
                  <w:rPr>
                    <w:rFonts w:asciiTheme="minorHAnsi" w:eastAsiaTheme="minorEastAsia" w:hAnsiTheme="minorHAnsi" w:cstheme="minorBidi"/>
                    <w:noProof/>
                    <w:sz w:val="22"/>
                    <w:szCs w:val="22"/>
                  </w:rPr>
                  <w:tab/>
                </w:r>
                <w:r w:rsidR="00AB1C8B" w:rsidRPr="00575F5F">
                  <w:rPr>
                    <w:rStyle w:val="Hyperlink"/>
                    <w:noProof/>
                  </w:rPr>
                  <w:delText>KodeToCifreStartEt</w:delText>
                </w:r>
                <w:r w:rsidR="00AB1C8B">
                  <w:rPr>
                    <w:noProof/>
                    <w:webHidden/>
                  </w:rPr>
                  <w:tab/>
                </w:r>
              </w:del>
              <w:ins w:id="1440" w:author="Skat" w:date="2010-06-25T12:54:00Z">
                <w:r w:rsidRPr="00B303A9">
                  <w:rPr>
                    <w:rStyle w:val="Hyperlink"/>
                    <w:noProof/>
                  </w:rPr>
                  <w:t>9.9</w:t>
                </w:r>
                <w:r>
                  <w:rPr>
                    <w:rFonts w:asciiTheme="minorHAnsi" w:eastAsiaTheme="minorEastAsia" w:hAnsiTheme="minorHAnsi" w:cstheme="minorBidi"/>
                    <w:noProof/>
                    <w:sz w:val="22"/>
                    <w:szCs w:val="22"/>
                  </w:rPr>
                  <w:tab/>
                </w:r>
                <w:r w:rsidRPr="00B303A9">
                  <w:rPr>
                    <w:rStyle w:val="Hyperlink"/>
                    <w:noProof/>
                  </w:rPr>
                  <w:t>BeløbPositivNegativ15Decimaler2</w:t>
                </w:r>
                <w:r>
                  <w:rPr>
                    <w:noProof/>
                    <w:webHidden/>
                  </w:rPr>
                  <w:tab/>
                </w:r>
              </w:ins>
              <w:r>
                <w:rPr>
                  <w:noProof/>
                  <w:webHidden/>
                </w:rPr>
                <w:fldChar w:fldCharType="begin"/>
              </w:r>
              <w:r>
                <w:rPr>
                  <w:noProof/>
                  <w:webHidden/>
                </w:rPr>
                <w:instrText xml:space="preserve"> PAGEREF _</w:instrText>
              </w:r>
              <w:del w:id="1441" w:author="Skat" w:date="2010-06-25T12:54:00Z">
                <w:r w:rsidR="00AB1C8B">
                  <w:rPr>
                    <w:noProof/>
                    <w:webHidden/>
                  </w:rPr>
                  <w:delInstrText>Toc263947440</w:delInstrText>
                </w:r>
              </w:del>
              <w:ins w:id="1442" w:author="Skat" w:date="2010-06-25T12:54:00Z">
                <w:r>
                  <w:rPr>
                    <w:noProof/>
                    <w:webHidden/>
                  </w:rPr>
                  <w:instrText>Toc265233973</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44" w:author="Skat" w:date="2010-06-25T12:54:00Z">
                    <w:rPr/>
                  </w:rPrChange>
                </w:rPr>
                <w:fldChar w:fldCharType="begin"/>
              </w:r>
              <w:ins w:id="1445" w:author="Skat" w:date="2010-06-25T12:54:00Z">
                <w:r w:rsidRPr="00B303A9">
                  <w:rPr>
                    <w:rStyle w:val="Hyperlink"/>
                    <w:noProof/>
                  </w:rPr>
                  <w:instrText xml:space="preserve"> </w:instrText>
                </w:r>
              </w:ins>
              <w:r>
                <w:rPr>
                  <w:noProof/>
                </w:rPr>
                <w:instrText>HYPERLINK \l "_</w:instrText>
              </w:r>
              <w:del w:id="1446" w:author="Skat" w:date="2010-06-25T12:54:00Z">
                <w:r w:rsidR="00786046">
                  <w:delInstrText>Toc263947441"</w:delInstrText>
                </w:r>
              </w:del>
              <w:ins w:id="1447" w:author="Skat" w:date="2010-06-25T12:54:00Z">
                <w:r>
                  <w:rPr>
                    <w:noProof/>
                  </w:rPr>
                  <w:instrText>Toc265233974"</w:instrText>
                </w:r>
                <w:r w:rsidRPr="00B303A9">
                  <w:rPr>
                    <w:rStyle w:val="Hyperlink"/>
                    <w:noProof/>
                  </w:rPr>
                  <w:instrText xml:space="preserve"> </w:instrText>
                </w:r>
                <w:r w:rsidRPr="00B303A9">
                  <w:rPr>
                    <w:rStyle w:val="Hyperlink"/>
                    <w:noProof/>
                  </w:rPr>
                </w:r>
              </w:ins>
              <w:r w:rsidRPr="00B303A9">
                <w:rPr>
                  <w:rStyle w:val="Hyperlink"/>
                  <w:rPrChange w:id="1448" w:author="Skat" w:date="2010-06-25T12:54:00Z">
                    <w:rPr/>
                  </w:rPrChange>
                </w:rPr>
                <w:fldChar w:fldCharType="separate"/>
              </w:r>
              <w:del w:id="1449" w:author="Skat" w:date="2010-06-25T12:54:00Z">
                <w:r w:rsidR="00AB1C8B" w:rsidRPr="00575F5F">
                  <w:rPr>
                    <w:rStyle w:val="Hyperlink"/>
                    <w:noProof/>
                  </w:rPr>
                  <w:delText>8.37</w:delText>
                </w:r>
                <w:r w:rsidR="00AB1C8B">
                  <w:rPr>
                    <w:rFonts w:asciiTheme="minorHAnsi" w:eastAsiaTheme="minorEastAsia" w:hAnsiTheme="minorHAnsi" w:cstheme="minorBidi"/>
                    <w:noProof/>
                    <w:sz w:val="22"/>
                    <w:szCs w:val="22"/>
                  </w:rPr>
                  <w:tab/>
                </w:r>
                <w:r w:rsidR="00AB1C8B" w:rsidRPr="00575F5F">
                  <w:rPr>
                    <w:rStyle w:val="Hyperlink"/>
                    <w:noProof/>
                  </w:rPr>
                  <w:delText>Konto</w:delText>
                </w:r>
                <w:r w:rsidR="00AB1C8B">
                  <w:rPr>
                    <w:noProof/>
                    <w:webHidden/>
                  </w:rPr>
                  <w:tab/>
                </w:r>
              </w:del>
              <w:ins w:id="1450" w:author="Skat" w:date="2010-06-25T12:54:00Z">
                <w:r w:rsidRPr="00B303A9">
                  <w:rPr>
                    <w:rStyle w:val="Hyperlink"/>
                    <w:noProof/>
                  </w:rPr>
                  <w:t>9.10</w:t>
                </w:r>
                <w:r>
                  <w:rPr>
                    <w:rFonts w:asciiTheme="minorHAnsi" w:eastAsiaTheme="minorEastAsia" w:hAnsiTheme="minorHAnsi" w:cstheme="minorBidi"/>
                    <w:noProof/>
                    <w:sz w:val="22"/>
                    <w:szCs w:val="22"/>
                  </w:rPr>
                  <w:tab/>
                </w:r>
                <w:r w:rsidRPr="00B303A9">
                  <w:rPr>
                    <w:rStyle w:val="Hyperlink"/>
                    <w:noProof/>
                  </w:rPr>
                  <w:t>BetalingForm</w:t>
                </w:r>
                <w:r>
                  <w:rPr>
                    <w:noProof/>
                    <w:webHidden/>
                  </w:rPr>
                  <w:tab/>
                </w:r>
              </w:ins>
              <w:r>
                <w:rPr>
                  <w:noProof/>
                  <w:webHidden/>
                </w:rPr>
                <w:fldChar w:fldCharType="begin"/>
              </w:r>
              <w:r>
                <w:rPr>
                  <w:noProof/>
                  <w:webHidden/>
                </w:rPr>
                <w:instrText xml:space="preserve"> PAGEREF _</w:instrText>
              </w:r>
              <w:del w:id="1451" w:author="Skat" w:date="2010-06-25T12:54:00Z">
                <w:r w:rsidR="00AB1C8B">
                  <w:rPr>
                    <w:noProof/>
                    <w:webHidden/>
                  </w:rPr>
                  <w:delInstrText>Toc263947441</w:delInstrText>
                </w:r>
              </w:del>
              <w:ins w:id="1452" w:author="Skat" w:date="2010-06-25T12:54:00Z">
                <w:r>
                  <w:rPr>
                    <w:noProof/>
                    <w:webHidden/>
                  </w:rPr>
                  <w:instrText>Toc265233974</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54" w:author="Skat" w:date="2010-06-25T12:54:00Z">
                    <w:rPr/>
                  </w:rPrChange>
                </w:rPr>
                <w:fldChar w:fldCharType="begin"/>
              </w:r>
              <w:ins w:id="1455" w:author="Skat" w:date="2010-06-25T12:54:00Z">
                <w:r w:rsidRPr="00B303A9">
                  <w:rPr>
                    <w:rStyle w:val="Hyperlink"/>
                    <w:noProof/>
                  </w:rPr>
                  <w:instrText xml:space="preserve"> </w:instrText>
                </w:r>
              </w:ins>
              <w:r>
                <w:rPr>
                  <w:noProof/>
                </w:rPr>
                <w:instrText>HYPERLINK \l "_</w:instrText>
              </w:r>
              <w:del w:id="1456" w:author="Skat" w:date="2010-06-25T12:54:00Z">
                <w:r w:rsidR="00786046">
                  <w:delInstrText>Toc263947442"</w:delInstrText>
                </w:r>
              </w:del>
              <w:ins w:id="1457" w:author="Skat" w:date="2010-06-25T12:54:00Z">
                <w:r>
                  <w:rPr>
                    <w:noProof/>
                  </w:rPr>
                  <w:instrText>Toc265233975"</w:instrText>
                </w:r>
                <w:r w:rsidRPr="00B303A9">
                  <w:rPr>
                    <w:rStyle w:val="Hyperlink"/>
                    <w:noProof/>
                  </w:rPr>
                  <w:instrText xml:space="preserve"> </w:instrText>
                </w:r>
                <w:r w:rsidRPr="00B303A9">
                  <w:rPr>
                    <w:rStyle w:val="Hyperlink"/>
                    <w:noProof/>
                  </w:rPr>
                </w:r>
              </w:ins>
              <w:r w:rsidRPr="00B303A9">
                <w:rPr>
                  <w:rStyle w:val="Hyperlink"/>
                  <w:rPrChange w:id="1458" w:author="Skat" w:date="2010-06-25T12:54:00Z">
                    <w:rPr/>
                  </w:rPrChange>
                </w:rPr>
                <w:fldChar w:fldCharType="separate"/>
              </w:r>
              <w:del w:id="1459" w:author="Skat" w:date="2010-06-25T12:54:00Z">
                <w:r w:rsidR="00AB1C8B" w:rsidRPr="00575F5F">
                  <w:rPr>
                    <w:rStyle w:val="Hyperlink"/>
                    <w:noProof/>
                  </w:rPr>
                  <w:delText>8.38</w:delText>
                </w:r>
                <w:r w:rsidR="00AB1C8B">
                  <w:rPr>
                    <w:rFonts w:asciiTheme="minorHAnsi" w:eastAsiaTheme="minorEastAsia" w:hAnsiTheme="minorHAnsi" w:cstheme="minorBidi"/>
                    <w:noProof/>
                    <w:sz w:val="22"/>
                    <w:szCs w:val="22"/>
                  </w:rPr>
                  <w:tab/>
                </w:r>
                <w:r w:rsidR="00AB1C8B" w:rsidRPr="00575F5F">
                  <w:rPr>
                    <w:rStyle w:val="Hyperlink"/>
                    <w:noProof/>
                  </w:rPr>
                  <w:delText>KontoNummer</w:delText>
                </w:r>
                <w:r w:rsidR="00AB1C8B">
                  <w:rPr>
                    <w:noProof/>
                    <w:webHidden/>
                  </w:rPr>
                  <w:tab/>
                </w:r>
              </w:del>
              <w:ins w:id="1460" w:author="Skat" w:date="2010-06-25T12:54:00Z">
                <w:r w:rsidRPr="00B303A9">
                  <w:rPr>
                    <w:rStyle w:val="Hyperlink"/>
                    <w:noProof/>
                  </w:rPr>
                  <w:t>9.11</w:t>
                </w:r>
                <w:r>
                  <w:rPr>
                    <w:rFonts w:asciiTheme="minorHAnsi" w:eastAsiaTheme="minorEastAsia" w:hAnsiTheme="minorHAnsi" w:cstheme="minorBidi"/>
                    <w:noProof/>
                    <w:sz w:val="22"/>
                    <w:szCs w:val="22"/>
                  </w:rPr>
                  <w:tab/>
                </w:r>
                <w:r w:rsidRPr="00B303A9">
                  <w:rPr>
                    <w:rStyle w:val="Hyperlink"/>
                    <w:noProof/>
                  </w:rPr>
                  <w:t>Betalingsidentifikation</w:t>
                </w:r>
                <w:r>
                  <w:rPr>
                    <w:noProof/>
                    <w:webHidden/>
                  </w:rPr>
                  <w:tab/>
                </w:r>
              </w:ins>
              <w:r>
                <w:rPr>
                  <w:noProof/>
                  <w:webHidden/>
                </w:rPr>
                <w:fldChar w:fldCharType="begin"/>
              </w:r>
              <w:r>
                <w:rPr>
                  <w:noProof/>
                  <w:webHidden/>
                </w:rPr>
                <w:instrText xml:space="preserve"> PAGEREF _</w:instrText>
              </w:r>
              <w:del w:id="1461" w:author="Skat" w:date="2010-06-25T12:54:00Z">
                <w:r w:rsidR="00AB1C8B">
                  <w:rPr>
                    <w:noProof/>
                    <w:webHidden/>
                  </w:rPr>
                  <w:delInstrText>Toc263947442</w:delInstrText>
                </w:r>
              </w:del>
              <w:ins w:id="1462" w:author="Skat" w:date="2010-06-25T12:54:00Z">
                <w:r>
                  <w:rPr>
                    <w:noProof/>
                    <w:webHidden/>
                  </w:rPr>
                  <w:instrText>Toc265233975</w:instrText>
                </w:r>
              </w:ins>
              <w:r>
                <w:rPr>
                  <w:noProof/>
                  <w:webHidden/>
                </w:rPr>
                <w:instrText xml:space="preserve"> \h </w:instrText>
              </w:r>
              <w:r>
                <w:rPr>
                  <w:noProof/>
                  <w:webHidden/>
                </w:rPr>
              </w:r>
              <w:r>
                <w:rPr>
                  <w:noProof/>
                  <w:webHidden/>
                </w:rPr>
                <w:fldChar w:fldCharType="separate"/>
              </w:r>
              <w:r w:rsidR="006E18DF">
                <w:rPr>
                  <w:noProof/>
                  <w:webHidden/>
                </w:rPr>
                <w:t>189</w:t>
              </w:r>
              <w:r>
                <w:rPr>
                  <w:noProof/>
                  <w:webHidden/>
                </w:rPr>
                <w:fldChar w:fldCharType="end"/>
              </w:r>
              <w:r w:rsidRPr="00B303A9">
                <w:rPr>
                  <w:rStyle w:val="Hyperlink"/>
                  <w:rPrChange w:id="14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64" w:author="Skat" w:date="2010-06-25T12:54:00Z">
                    <w:rPr/>
                  </w:rPrChange>
                </w:rPr>
                <w:fldChar w:fldCharType="begin"/>
              </w:r>
              <w:ins w:id="1465" w:author="Skat" w:date="2010-06-25T12:54:00Z">
                <w:r w:rsidRPr="00B303A9">
                  <w:rPr>
                    <w:rStyle w:val="Hyperlink"/>
                    <w:noProof/>
                  </w:rPr>
                  <w:instrText xml:space="preserve"> </w:instrText>
                </w:r>
              </w:ins>
              <w:r>
                <w:rPr>
                  <w:noProof/>
                </w:rPr>
                <w:instrText>HYPERLINK \l "_</w:instrText>
              </w:r>
              <w:del w:id="1466" w:author="Skat" w:date="2010-06-25T12:54:00Z">
                <w:r w:rsidR="00786046">
                  <w:delInstrText>Toc263947443"</w:delInstrText>
                </w:r>
              </w:del>
              <w:ins w:id="1467" w:author="Skat" w:date="2010-06-25T12:54:00Z">
                <w:r>
                  <w:rPr>
                    <w:noProof/>
                  </w:rPr>
                  <w:instrText>Toc265233976"</w:instrText>
                </w:r>
                <w:r w:rsidRPr="00B303A9">
                  <w:rPr>
                    <w:rStyle w:val="Hyperlink"/>
                    <w:noProof/>
                  </w:rPr>
                  <w:instrText xml:space="preserve"> </w:instrText>
                </w:r>
                <w:r w:rsidRPr="00B303A9">
                  <w:rPr>
                    <w:rStyle w:val="Hyperlink"/>
                    <w:noProof/>
                  </w:rPr>
                </w:r>
              </w:ins>
              <w:r w:rsidRPr="00B303A9">
                <w:rPr>
                  <w:rStyle w:val="Hyperlink"/>
                  <w:rPrChange w:id="1468" w:author="Skat" w:date="2010-06-25T12:54:00Z">
                    <w:rPr/>
                  </w:rPrChange>
                </w:rPr>
                <w:fldChar w:fldCharType="separate"/>
              </w:r>
              <w:del w:id="1469" w:author="Skat" w:date="2010-06-25T12:54:00Z">
                <w:r w:rsidR="00AB1C8B" w:rsidRPr="00575F5F">
                  <w:rPr>
                    <w:rStyle w:val="Hyperlink"/>
                    <w:noProof/>
                  </w:rPr>
                  <w:delText>8.39</w:delText>
                </w:r>
                <w:r w:rsidR="00AB1C8B">
                  <w:rPr>
                    <w:rFonts w:asciiTheme="minorHAnsi" w:eastAsiaTheme="minorEastAsia" w:hAnsiTheme="minorHAnsi" w:cstheme="minorBidi"/>
                    <w:noProof/>
                    <w:sz w:val="22"/>
                    <w:szCs w:val="22"/>
                  </w:rPr>
                  <w:tab/>
                </w:r>
                <w:r w:rsidR="00AB1C8B" w:rsidRPr="00575F5F">
                  <w:rPr>
                    <w:rStyle w:val="Hyperlink"/>
                    <w:noProof/>
                  </w:rPr>
                  <w:delText>KundeNummer</w:delText>
                </w:r>
                <w:r w:rsidR="00AB1C8B">
                  <w:rPr>
                    <w:noProof/>
                    <w:webHidden/>
                  </w:rPr>
                  <w:tab/>
                </w:r>
              </w:del>
              <w:ins w:id="1470" w:author="Skat" w:date="2010-06-25T12:54:00Z">
                <w:r w:rsidRPr="00B303A9">
                  <w:rPr>
                    <w:rStyle w:val="Hyperlink"/>
                    <w:noProof/>
                  </w:rPr>
                  <w:t>9.12</w:t>
                </w:r>
                <w:r>
                  <w:rPr>
                    <w:rFonts w:asciiTheme="minorHAnsi" w:eastAsiaTheme="minorEastAsia" w:hAnsiTheme="minorHAnsi" w:cstheme="minorBidi"/>
                    <w:noProof/>
                    <w:sz w:val="22"/>
                    <w:szCs w:val="22"/>
                  </w:rPr>
                  <w:tab/>
                </w:r>
                <w:r w:rsidRPr="00B303A9">
                  <w:rPr>
                    <w:rStyle w:val="Hyperlink"/>
                    <w:noProof/>
                  </w:rPr>
                  <w:t>CPRNummer</w:t>
                </w:r>
                <w:r>
                  <w:rPr>
                    <w:noProof/>
                    <w:webHidden/>
                  </w:rPr>
                  <w:tab/>
                </w:r>
              </w:ins>
              <w:r>
                <w:rPr>
                  <w:noProof/>
                  <w:webHidden/>
                </w:rPr>
                <w:fldChar w:fldCharType="begin"/>
              </w:r>
              <w:r>
                <w:rPr>
                  <w:noProof/>
                  <w:webHidden/>
                </w:rPr>
                <w:instrText xml:space="preserve"> PAGEREF _</w:instrText>
              </w:r>
              <w:del w:id="1471" w:author="Skat" w:date="2010-06-25T12:54:00Z">
                <w:r w:rsidR="00AB1C8B">
                  <w:rPr>
                    <w:noProof/>
                    <w:webHidden/>
                  </w:rPr>
                  <w:delInstrText>Toc263947443</w:delInstrText>
                </w:r>
              </w:del>
              <w:ins w:id="1472" w:author="Skat" w:date="2010-06-25T12:54:00Z">
                <w:r>
                  <w:rPr>
                    <w:noProof/>
                    <w:webHidden/>
                  </w:rPr>
                  <w:instrText>Toc265233976</w:instrText>
                </w:r>
              </w:ins>
              <w:r>
                <w:rPr>
                  <w:noProof/>
                  <w:webHidden/>
                </w:rPr>
                <w:instrText xml:space="preserve"> \h </w:instrText>
              </w:r>
              <w:r>
                <w:rPr>
                  <w:noProof/>
                  <w:webHidden/>
                </w:rPr>
              </w:r>
              <w:r>
                <w:rPr>
                  <w:noProof/>
                  <w:webHidden/>
                </w:rPr>
                <w:fldChar w:fldCharType="separate"/>
              </w:r>
              <w:r w:rsidR="006E18DF">
                <w:rPr>
                  <w:noProof/>
                  <w:webHidden/>
                </w:rPr>
                <w:t>190</w:t>
              </w:r>
              <w:r>
                <w:rPr>
                  <w:noProof/>
                  <w:webHidden/>
                </w:rPr>
                <w:fldChar w:fldCharType="end"/>
              </w:r>
              <w:r w:rsidRPr="00B303A9">
                <w:rPr>
                  <w:rStyle w:val="Hyperlink"/>
                  <w:rPrChange w:id="14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74" w:author="Skat" w:date="2010-06-25T12:54:00Z">
                    <w:rPr/>
                  </w:rPrChange>
                </w:rPr>
                <w:fldChar w:fldCharType="begin"/>
              </w:r>
              <w:ins w:id="1475" w:author="Skat" w:date="2010-06-25T12:54:00Z">
                <w:r w:rsidRPr="00B303A9">
                  <w:rPr>
                    <w:rStyle w:val="Hyperlink"/>
                    <w:noProof/>
                  </w:rPr>
                  <w:instrText xml:space="preserve"> </w:instrText>
                </w:r>
              </w:ins>
              <w:r>
                <w:rPr>
                  <w:noProof/>
                </w:rPr>
                <w:instrText>HYPERLINK \l "_</w:instrText>
              </w:r>
              <w:del w:id="1476" w:author="Skat" w:date="2010-06-25T12:54:00Z">
                <w:r w:rsidR="00786046">
                  <w:delInstrText>Toc263947444"</w:delInstrText>
                </w:r>
              </w:del>
              <w:ins w:id="1477" w:author="Skat" w:date="2010-06-25T12:54:00Z">
                <w:r>
                  <w:rPr>
                    <w:noProof/>
                  </w:rPr>
                  <w:instrText>Toc265233977"</w:instrText>
                </w:r>
                <w:r w:rsidRPr="00B303A9">
                  <w:rPr>
                    <w:rStyle w:val="Hyperlink"/>
                    <w:noProof/>
                  </w:rPr>
                  <w:instrText xml:space="preserve"> </w:instrText>
                </w:r>
                <w:r w:rsidRPr="00B303A9">
                  <w:rPr>
                    <w:rStyle w:val="Hyperlink"/>
                    <w:noProof/>
                  </w:rPr>
                </w:r>
              </w:ins>
              <w:r w:rsidRPr="00B303A9">
                <w:rPr>
                  <w:rStyle w:val="Hyperlink"/>
                  <w:rPrChange w:id="1478" w:author="Skat" w:date="2010-06-25T12:54:00Z">
                    <w:rPr/>
                  </w:rPrChange>
                </w:rPr>
                <w:fldChar w:fldCharType="separate"/>
              </w:r>
              <w:del w:id="1479" w:author="Skat" w:date="2010-06-25T12:54:00Z">
                <w:r w:rsidR="00AB1C8B" w:rsidRPr="00575F5F">
                  <w:rPr>
                    <w:rStyle w:val="Hyperlink"/>
                    <w:noProof/>
                  </w:rPr>
                  <w:delText>8.40</w:delText>
                </w:r>
                <w:r w:rsidR="00AB1C8B">
                  <w:rPr>
                    <w:rFonts w:asciiTheme="minorHAnsi" w:eastAsiaTheme="minorEastAsia" w:hAnsiTheme="minorHAnsi" w:cstheme="minorBidi"/>
                    <w:noProof/>
                    <w:sz w:val="22"/>
                    <w:szCs w:val="22"/>
                  </w:rPr>
                  <w:tab/>
                </w:r>
                <w:r w:rsidR="00AB1C8B" w:rsidRPr="00575F5F">
                  <w:rPr>
                    <w:rStyle w:val="Hyperlink"/>
                    <w:noProof/>
                  </w:rPr>
                  <w:delText>Køn</w:delText>
                </w:r>
                <w:r w:rsidR="00AB1C8B">
                  <w:rPr>
                    <w:noProof/>
                    <w:webHidden/>
                  </w:rPr>
                  <w:tab/>
                </w:r>
              </w:del>
              <w:ins w:id="1480" w:author="Skat" w:date="2010-06-25T12:54:00Z">
                <w:r w:rsidRPr="00B303A9">
                  <w:rPr>
                    <w:rStyle w:val="Hyperlink"/>
                    <w:noProof/>
                  </w:rPr>
                  <w:t>9.13</w:t>
                </w:r>
                <w:r>
                  <w:rPr>
                    <w:rFonts w:asciiTheme="minorHAnsi" w:eastAsiaTheme="minorEastAsia" w:hAnsiTheme="minorHAnsi" w:cstheme="minorBidi"/>
                    <w:noProof/>
                    <w:sz w:val="22"/>
                    <w:szCs w:val="22"/>
                  </w:rPr>
                  <w:tab/>
                </w:r>
                <w:r w:rsidRPr="00B303A9">
                  <w:rPr>
                    <w:rStyle w:val="Hyperlink"/>
                    <w:noProof/>
                  </w:rPr>
                  <w:t>CVRNummer</w:t>
                </w:r>
                <w:r>
                  <w:rPr>
                    <w:noProof/>
                    <w:webHidden/>
                  </w:rPr>
                  <w:tab/>
                </w:r>
              </w:ins>
              <w:r>
                <w:rPr>
                  <w:noProof/>
                  <w:webHidden/>
                </w:rPr>
                <w:fldChar w:fldCharType="begin"/>
              </w:r>
              <w:r>
                <w:rPr>
                  <w:noProof/>
                  <w:webHidden/>
                </w:rPr>
                <w:instrText xml:space="preserve"> PAGEREF _</w:instrText>
              </w:r>
              <w:del w:id="1481" w:author="Skat" w:date="2010-06-25T12:54:00Z">
                <w:r w:rsidR="00AB1C8B">
                  <w:rPr>
                    <w:noProof/>
                    <w:webHidden/>
                  </w:rPr>
                  <w:delInstrText>Toc263947444</w:delInstrText>
                </w:r>
              </w:del>
              <w:ins w:id="1482" w:author="Skat" w:date="2010-06-25T12:54:00Z">
                <w:r>
                  <w:rPr>
                    <w:noProof/>
                    <w:webHidden/>
                  </w:rPr>
                  <w:instrText>Toc265233977</w:instrText>
                </w:r>
              </w:ins>
              <w:r>
                <w:rPr>
                  <w:noProof/>
                  <w:webHidden/>
                </w:rPr>
                <w:instrText xml:space="preserve"> \h </w:instrText>
              </w:r>
              <w:r>
                <w:rPr>
                  <w:noProof/>
                  <w:webHidden/>
                </w:rPr>
              </w:r>
              <w:r>
                <w:rPr>
                  <w:noProof/>
                  <w:webHidden/>
                </w:rPr>
                <w:fldChar w:fldCharType="separate"/>
              </w:r>
              <w:r w:rsidR="006E18DF">
                <w:rPr>
                  <w:noProof/>
                  <w:webHidden/>
                </w:rPr>
                <w:t>190</w:t>
              </w:r>
              <w:r>
                <w:rPr>
                  <w:noProof/>
                  <w:webHidden/>
                </w:rPr>
                <w:fldChar w:fldCharType="end"/>
              </w:r>
              <w:r w:rsidRPr="00B303A9">
                <w:rPr>
                  <w:rStyle w:val="Hyperlink"/>
                  <w:rPrChange w:id="148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84" w:author="Skat" w:date="2010-06-25T12:54:00Z">
                    <w:rPr/>
                  </w:rPrChange>
                </w:rPr>
                <w:fldChar w:fldCharType="begin"/>
              </w:r>
              <w:ins w:id="1485" w:author="Skat" w:date="2010-06-25T12:54:00Z">
                <w:r w:rsidRPr="00B303A9">
                  <w:rPr>
                    <w:rStyle w:val="Hyperlink"/>
                    <w:noProof/>
                  </w:rPr>
                  <w:instrText xml:space="preserve"> </w:instrText>
                </w:r>
              </w:ins>
              <w:r>
                <w:rPr>
                  <w:noProof/>
                </w:rPr>
                <w:instrText>HYPERLINK \l "_</w:instrText>
              </w:r>
              <w:del w:id="1486" w:author="Skat" w:date="2010-06-25T12:54:00Z">
                <w:r w:rsidR="00786046">
                  <w:delInstrText>Toc263947445"</w:delInstrText>
                </w:r>
              </w:del>
              <w:ins w:id="1487" w:author="Skat" w:date="2010-06-25T12:54:00Z">
                <w:r>
                  <w:rPr>
                    <w:noProof/>
                  </w:rPr>
                  <w:instrText>Toc265233978"</w:instrText>
                </w:r>
                <w:r w:rsidRPr="00B303A9">
                  <w:rPr>
                    <w:rStyle w:val="Hyperlink"/>
                    <w:noProof/>
                  </w:rPr>
                  <w:instrText xml:space="preserve"> </w:instrText>
                </w:r>
                <w:r w:rsidRPr="00B303A9">
                  <w:rPr>
                    <w:rStyle w:val="Hyperlink"/>
                    <w:noProof/>
                  </w:rPr>
                </w:r>
              </w:ins>
              <w:r w:rsidRPr="00B303A9">
                <w:rPr>
                  <w:rStyle w:val="Hyperlink"/>
                  <w:rPrChange w:id="1488" w:author="Skat" w:date="2010-06-25T12:54:00Z">
                    <w:rPr/>
                  </w:rPrChange>
                </w:rPr>
                <w:fldChar w:fldCharType="separate"/>
              </w:r>
              <w:del w:id="1489" w:author="Skat" w:date="2010-06-25T12:54:00Z">
                <w:r w:rsidR="00AB1C8B" w:rsidRPr="00575F5F">
                  <w:rPr>
                    <w:rStyle w:val="Hyperlink"/>
                    <w:noProof/>
                  </w:rPr>
                  <w:delText>8.41</w:delText>
                </w:r>
                <w:r w:rsidR="00AB1C8B">
                  <w:rPr>
                    <w:rFonts w:asciiTheme="minorHAnsi" w:eastAsiaTheme="minorEastAsia" w:hAnsiTheme="minorHAnsi" w:cstheme="minorBidi"/>
                    <w:noProof/>
                    <w:sz w:val="22"/>
                    <w:szCs w:val="22"/>
                  </w:rPr>
                  <w:tab/>
                </w:r>
                <w:r w:rsidR="00AB1C8B" w:rsidRPr="00575F5F">
                  <w:rPr>
                    <w:rStyle w:val="Hyperlink"/>
                    <w:noProof/>
                  </w:rPr>
                  <w:delText>LandeNummerKode</w:delText>
                </w:r>
                <w:r w:rsidR="00AB1C8B">
                  <w:rPr>
                    <w:noProof/>
                    <w:webHidden/>
                  </w:rPr>
                  <w:tab/>
                </w:r>
              </w:del>
              <w:ins w:id="1490" w:author="Skat" w:date="2010-06-25T12:54:00Z">
                <w:r w:rsidRPr="00B303A9">
                  <w:rPr>
                    <w:rStyle w:val="Hyperlink"/>
                    <w:noProof/>
                  </w:rPr>
                  <w:t>9.14</w:t>
                </w:r>
                <w:r>
                  <w:rPr>
                    <w:rFonts w:asciiTheme="minorHAnsi" w:eastAsiaTheme="minorEastAsia" w:hAnsiTheme="minorHAnsi" w:cstheme="minorBidi"/>
                    <w:noProof/>
                    <w:sz w:val="22"/>
                    <w:szCs w:val="22"/>
                  </w:rPr>
                  <w:tab/>
                </w:r>
                <w:r w:rsidRPr="00B303A9">
                  <w:rPr>
                    <w:rStyle w:val="Hyperlink"/>
                    <w:noProof/>
                  </w:rPr>
                  <w:t>CivilstandKode</w:t>
                </w:r>
                <w:r>
                  <w:rPr>
                    <w:noProof/>
                    <w:webHidden/>
                  </w:rPr>
                  <w:tab/>
                </w:r>
              </w:ins>
              <w:r>
                <w:rPr>
                  <w:noProof/>
                  <w:webHidden/>
                </w:rPr>
                <w:fldChar w:fldCharType="begin"/>
              </w:r>
              <w:r>
                <w:rPr>
                  <w:noProof/>
                  <w:webHidden/>
                </w:rPr>
                <w:instrText xml:space="preserve"> PAGEREF _</w:instrText>
              </w:r>
              <w:del w:id="1491" w:author="Skat" w:date="2010-06-25T12:54:00Z">
                <w:r w:rsidR="00AB1C8B">
                  <w:rPr>
                    <w:noProof/>
                    <w:webHidden/>
                  </w:rPr>
                  <w:delInstrText>Toc263947445</w:delInstrText>
                </w:r>
              </w:del>
              <w:ins w:id="1492" w:author="Skat" w:date="2010-06-25T12:54:00Z">
                <w:r>
                  <w:rPr>
                    <w:noProof/>
                    <w:webHidden/>
                  </w:rPr>
                  <w:instrText>Toc265233978</w:instrText>
                </w:r>
              </w:ins>
              <w:r>
                <w:rPr>
                  <w:noProof/>
                  <w:webHidden/>
                </w:rPr>
                <w:instrText xml:space="preserve"> \h </w:instrText>
              </w:r>
              <w:r>
                <w:rPr>
                  <w:noProof/>
                  <w:webHidden/>
                </w:rPr>
              </w:r>
              <w:r>
                <w:rPr>
                  <w:noProof/>
                  <w:webHidden/>
                </w:rPr>
                <w:fldChar w:fldCharType="separate"/>
              </w:r>
              <w:r w:rsidR="006E18DF">
                <w:rPr>
                  <w:noProof/>
                  <w:webHidden/>
                </w:rPr>
                <w:t>190</w:t>
              </w:r>
              <w:r>
                <w:rPr>
                  <w:noProof/>
                  <w:webHidden/>
                </w:rPr>
                <w:fldChar w:fldCharType="end"/>
              </w:r>
              <w:r w:rsidRPr="00B303A9">
                <w:rPr>
                  <w:rStyle w:val="Hyperlink"/>
                  <w:rPrChange w:id="14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494" w:author="Skat" w:date="2010-06-25T12:54:00Z">
                    <w:rPr/>
                  </w:rPrChange>
                </w:rPr>
                <w:fldChar w:fldCharType="begin"/>
              </w:r>
              <w:ins w:id="1495" w:author="Skat" w:date="2010-06-25T12:54:00Z">
                <w:r w:rsidRPr="00B303A9">
                  <w:rPr>
                    <w:rStyle w:val="Hyperlink"/>
                    <w:noProof/>
                  </w:rPr>
                  <w:instrText xml:space="preserve"> </w:instrText>
                </w:r>
              </w:ins>
              <w:r>
                <w:rPr>
                  <w:noProof/>
                </w:rPr>
                <w:instrText>HYPERLINK \l "_</w:instrText>
              </w:r>
              <w:del w:id="1496" w:author="Skat" w:date="2010-06-25T12:54:00Z">
                <w:r w:rsidR="00786046">
                  <w:delInstrText>Toc263947446"</w:delInstrText>
                </w:r>
              </w:del>
              <w:ins w:id="1497" w:author="Skat" w:date="2010-06-25T12:54:00Z">
                <w:r>
                  <w:rPr>
                    <w:noProof/>
                  </w:rPr>
                  <w:instrText>Toc265233979"</w:instrText>
                </w:r>
                <w:r w:rsidRPr="00B303A9">
                  <w:rPr>
                    <w:rStyle w:val="Hyperlink"/>
                    <w:noProof/>
                  </w:rPr>
                  <w:instrText xml:space="preserve"> </w:instrText>
                </w:r>
                <w:r w:rsidRPr="00B303A9">
                  <w:rPr>
                    <w:rStyle w:val="Hyperlink"/>
                    <w:noProof/>
                  </w:rPr>
                </w:r>
              </w:ins>
              <w:r w:rsidRPr="00B303A9">
                <w:rPr>
                  <w:rStyle w:val="Hyperlink"/>
                  <w:rPrChange w:id="1498" w:author="Skat" w:date="2010-06-25T12:54:00Z">
                    <w:rPr/>
                  </w:rPrChange>
                </w:rPr>
                <w:fldChar w:fldCharType="separate"/>
              </w:r>
              <w:del w:id="1499" w:author="Skat" w:date="2010-06-25T12:54:00Z">
                <w:r w:rsidR="00AB1C8B" w:rsidRPr="00575F5F">
                  <w:rPr>
                    <w:rStyle w:val="Hyperlink"/>
                    <w:noProof/>
                  </w:rPr>
                  <w:delText>8.42</w:delText>
                </w:r>
                <w:r w:rsidR="00AB1C8B">
                  <w:rPr>
                    <w:rFonts w:asciiTheme="minorHAnsi" w:eastAsiaTheme="minorEastAsia" w:hAnsiTheme="minorHAnsi" w:cstheme="minorBidi"/>
                    <w:noProof/>
                    <w:sz w:val="22"/>
                    <w:szCs w:val="22"/>
                  </w:rPr>
                  <w:tab/>
                </w:r>
                <w:r w:rsidR="00AB1C8B" w:rsidRPr="00575F5F">
                  <w:rPr>
                    <w:rStyle w:val="Hyperlink"/>
                    <w:noProof/>
                  </w:rPr>
                  <w:delText>LandsDel</w:delText>
                </w:r>
                <w:r w:rsidR="00AB1C8B">
                  <w:rPr>
                    <w:noProof/>
                    <w:webHidden/>
                  </w:rPr>
                  <w:tab/>
                </w:r>
              </w:del>
              <w:ins w:id="1500" w:author="Skat" w:date="2010-06-25T12:54:00Z">
                <w:r w:rsidRPr="00B303A9">
                  <w:rPr>
                    <w:rStyle w:val="Hyperlink"/>
                    <w:noProof/>
                  </w:rPr>
                  <w:t>9.15</w:t>
                </w:r>
                <w:r>
                  <w:rPr>
                    <w:rFonts w:asciiTheme="minorHAnsi" w:eastAsiaTheme="minorEastAsia" w:hAnsiTheme="minorHAnsi" w:cstheme="minorBidi"/>
                    <w:noProof/>
                    <w:sz w:val="22"/>
                    <w:szCs w:val="22"/>
                  </w:rPr>
                  <w:tab/>
                </w:r>
                <w:r w:rsidRPr="00B303A9">
                  <w:rPr>
                    <w:rStyle w:val="Hyperlink"/>
                    <w:noProof/>
                  </w:rPr>
                  <w:t>Dato</w:t>
                </w:r>
                <w:r>
                  <w:rPr>
                    <w:noProof/>
                    <w:webHidden/>
                  </w:rPr>
                  <w:tab/>
                </w:r>
              </w:ins>
              <w:r>
                <w:rPr>
                  <w:noProof/>
                  <w:webHidden/>
                </w:rPr>
                <w:fldChar w:fldCharType="begin"/>
              </w:r>
              <w:r>
                <w:rPr>
                  <w:noProof/>
                  <w:webHidden/>
                </w:rPr>
                <w:instrText xml:space="preserve"> PAGEREF _</w:instrText>
              </w:r>
              <w:del w:id="1501" w:author="Skat" w:date="2010-06-25T12:54:00Z">
                <w:r w:rsidR="00AB1C8B">
                  <w:rPr>
                    <w:noProof/>
                    <w:webHidden/>
                  </w:rPr>
                  <w:delInstrText>Toc263947446</w:delInstrText>
                </w:r>
              </w:del>
              <w:ins w:id="1502" w:author="Skat" w:date="2010-06-25T12:54:00Z">
                <w:r>
                  <w:rPr>
                    <w:noProof/>
                    <w:webHidden/>
                  </w:rPr>
                  <w:instrText>Toc265233979</w:instrText>
                </w:r>
              </w:ins>
              <w:r>
                <w:rPr>
                  <w:noProof/>
                  <w:webHidden/>
                </w:rPr>
                <w:instrText xml:space="preserve"> \h </w:instrText>
              </w:r>
              <w:r>
                <w:rPr>
                  <w:noProof/>
                  <w:webHidden/>
                </w:rPr>
              </w:r>
              <w:r>
                <w:rPr>
                  <w:noProof/>
                  <w:webHidden/>
                </w:rPr>
                <w:fldChar w:fldCharType="separate"/>
              </w:r>
              <w:r w:rsidR="006E18DF">
                <w:rPr>
                  <w:noProof/>
                  <w:webHidden/>
                </w:rPr>
                <w:t>190</w:t>
              </w:r>
              <w:r>
                <w:rPr>
                  <w:noProof/>
                  <w:webHidden/>
                </w:rPr>
                <w:fldChar w:fldCharType="end"/>
              </w:r>
              <w:r w:rsidRPr="00B303A9">
                <w:rPr>
                  <w:rStyle w:val="Hyperlink"/>
                  <w:rPrChange w:id="15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04" w:author="Skat" w:date="2010-06-25T12:54:00Z">
                    <w:rPr/>
                  </w:rPrChange>
                </w:rPr>
                <w:fldChar w:fldCharType="begin"/>
              </w:r>
              <w:ins w:id="1505" w:author="Skat" w:date="2010-06-25T12:54:00Z">
                <w:r w:rsidRPr="00B303A9">
                  <w:rPr>
                    <w:rStyle w:val="Hyperlink"/>
                    <w:noProof/>
                  </w:rPr>
                  <w:instrText xml:space="preserve"> </w:instrText>
                </w:r>
              </w:ins>
              <w:r>
                <w:rPr>
                  <w:noProof/>
                </w:rPr>
                <w:instrText>HYPERLINK \l "_</w:instrText>
              </w:r>
              <w:del w:id="1506" w:author="Skat" w:date="2010-06-25T12:54:00Z">
                <w:r w:rsidR="00786046">
                  <w:delInstrText>Toc263947447"</w:delInstrText>
                </w:r>
              </w:del>
              <w:ins w:id="1507" w:author="Skat" w:date="2010-06-25T12:54:00Z">
                <w:r>
                  <w:rPr>
                    <w:noProof/>
                  </w:rPr>
                  <w:instrText>Toc265233980"</w:instrText>
                </w:r>
                <w:r w:rsidRPr="00B303A9">
                  <w:rPr>
                    <w:rStyle w:val="Hyperlink"/>
                    <w:noProof/>
                  </w:rPr>
                  <w:instrText xml:space="preserve"> </w:instrText>
                </w:r>
                <w:r w:rsidRPr="00B303A9">
                  <w:rPr>
                    <w:rStyle w:val="Hyperlink"/>
                    <w:noProof/>
                  </w:rPr>
                </w:r>
              </w:ins>
              <w:r w:rsidRPr="00B303A9">
                <w:rPr>
                  <w:rStyle w:val="Hyperlink"/>
                  <w:rPrChange w:id="1508" w:author="Skat" w:date="2010-06-25T12:54:00Z">
                    <w:rPr/>
                  </w:rPrChange>
                </w:rPr>
                <w:fldChar w:fldCharType="separate"/>
              </w:r>
              <w:del w:id="1509" w:author="Skat" w:date="2010-06-25T12:54:00Z">
                <w:r w:rsidR="00AB1C8B" w:rsidRPr="00575F5F">
                  <w:rPr>
                    <w:rStyle w:val="Hyperlink"/>
                    <w:noProof/>
                  </w:rPr>
                  <w:delText>8.43</w:delText>
                </w:r>
                <w:r w:rsidR="00AB1C8B">
                  <w:rPr>
                    <w:rFonts w:asciiTheme="minorHAnsi" w:eastAsiaTheme="minorEastAsia" w:hAnsiTheme="minorHAnsi" w:cstheme="minorBidi"/>
                    <w:noProof/>
                    <w:sz w:val="22"/>
                    <w:szCs w:val="22"/>
                  </w:rPr>
                  <w:tab/>
                </w:r>
                <w:r w:rsidR="00AB1C8B" w:rsidRPr="00575F5F">
                  <w:rPr>
                    <w:rStyle w:val="Hyperlink"/>
                    <w:noProof/>
                  </w:rPr>
                  <w:delText>LigeUlige</w:delText>
                </w:r>
                <w:r w:rsidR="00AB1C8B">
                  <w:rPr>
                    <w:noProof/>
                    <w:webHidden/>
                  </w:rPr>
                  <w:tab/>
                </w:r>
              </w:del>
              <w:ins w:id="1510" w:author="Skat" w:date="2010-06-25T12:54:00Z">
                <w:r w:rsidRPr="00B303A9">
                  <w:rPr>
                    <w:rStyle w:val="Hyperlink"/>
                    <w:noProof/>
                  </w:rPr>
                  <w:t>9.16</w:t>
                </w:r>
                <w:r>
                  <w:rPr>
                    <w:rFonts w:asciiTheme="minorHAnsi" w:eastAsiaTheme="minorEastAsia" w:hAnsiTheme="minorHAnsi" w:cstheme="minorBidi"/>
                    <w:noProof/>
                    <w:sz w:val="22"/>
                    <w:szCs w:val="22"/>
                  </w:rPr>
                  <w:tab/>
                </w:r>
                <w:r w:rsidRPr="00B303A9">
                  <w:rPr>
                    <w:rStyle w:val="Hyperlink"/>
                    <w:noProof/>
                  </w:rPr>
                  <w:t>DatoTid</w:t>
                </w:r>
                <w:r>
                  <w:rPr>
                    <w:noProof/>
                    <w:webHidden/>
                  </w:rPr>
                  <w:tab/>
                </w:r>
              </w:ins>
              <w:r>
                <w:rPr>
                  <w:noProof/>
                  <w:webHidden/>
                </w:rPr>
                <w:fldChar w:fldCharType="begin"/>
              </w:r>
              <w:r>
                <w:rPr>
                  <w:noProof/>
                  <w:webHidden/>
                </w:rPr>
                <w:instrText xml:space="preserve"> PAGEREF _</w:instrText>
              </w:r>
              <w:del w:id="1511" w:author="Skat" w:date="2010-06-25T12:54:00Z">
                <w:r w:rsidR="00AB1C8B">
                  <w:rPr>
                    <w:noProof/>
                    <w:webHidden/>
                  </w:rPr>
                  <w:delInstrText>Toc263947447</w:delInstrText>
                </w:r>
              </w:del>
              <w:ins w:id="1512" w:author="Skat" w:date="2010-06-25T12:54:00Z">
                <w:r>
                  <w:rPr>
                    <w:noProof/>
                    <w:webHidden/>
                  </w:rPr>
                  <w:instrText>Toc265233980</w:instrText>
                </w:r>
              </w:ins>
              <w:r>
                <w:rPr>
                  <w:noProof/>
                  <w:webHidden/>
                </w:rPr>
                <w:instrText xml:space="preserve"> \h </w:instrText>
              </w:r>
              <w:r>
                <w:rPr>
                  <w:noProof/>
                  <w:webHidden/>
                </w:rPr>
              </w:r>
              <w:r>
                <w:rPr>
                  <w:noProof/>
                  <w:webHidden/>
                </w:rPr>
                <w:fldChar w:fldCharType="separate"/>
              </w:r>
              <w:r w:rsidR="006E18DF">
                <w:rPr>
                  <w:noProof/>
                  <w:webHidden/>
                </w:rPr>
                <w:t>191</w:t>
              </w:r>
              <w:r>
                <w:rPr>
                  <w:noProof/>
                  <w:webHidden/>
                </w:rPr>
                <w:fldChar w:fldCharType="end"/>
              </w:r>
              <w:r w:rsidRPr="00B303A9">
                <w:rPr>
                  <w:rStyle w:val="Hyperlink"/>
                  <w:rPrChange w:id="15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14" w:author="Skat" w:date="2010-06-25T12:54:00Z">
                    <w:rPr/>
                  </w:rPrChange>
                </w:rPr>
                <w:fldChar w:fldCharType="begin"/>
              </w:r>
              <w:ins w:id="1515" w:author="Skat" w:date="2010-06-25T12:54:00Z">
                <w:r w:rsidRPr="00B303A9">
                  <w:rPr>
                    <w:rStyle w:val="Hyperlink"/>
                    <w:noProof/>
                  </w:rPr>
                  <w:instrText xml:space="preserve"> </w:instrText>
                </w:r>
              </w:ins>
              <w:r>
                <w:rPr>
                  <w:noProof/>
                </w:rPr>
                <w:instrText>HYPERLINK \l "_</w:instrText>
              </w:r>
              <w:del w:id="1516" w:author="Skat" w:date="2010-06-25T12:54:00Z">
                <w:r w:rsidR="00786046">
                  <w:delInstrText>Toc263947448"</w:delInstrText>
                </w:r>
              </w:del>
              <w:ins w:id="1517" w:author="Skat" w:date="2010-06-25T12:54:00Z">
                <w:r>
                  <w:rPr>
                    <w:noProof/>
                  </w:rPr>
                  <w:instrText>Toc265233981"</w:instrText>
                </w:r>
                <w:r w:rsidRPr="00B303A9">
                  <w:rPr>
                    <w:rStyle w:val="Hyperlink"/>
                    <w:noProof/>
                  </w:rPr>
                  <w:instrText xml:space="preserve"> </w:instrText>
                </w:r>
                <w:r w:rsidRPr="00B303A9">
                  <w:rPr>
                    <w:rStyle w:val="Hyperlink"/>
                    <w:noProof/>
                  </w:rPr>
                </w:r>
              </w:ins>
              <w:r w:rsidRPr="00B303A9">
                <w:rPr>
                  <w:rStyle w:val="Hyperlink"/>
                  <w:rPrChange w:id="1518" w:author="Skat" w:date="2010-06-25T12:54:00Z">
                    <w:rPr/>
                  </w:rPrChange>
                </w:rPr>
                <w:fldChar w:fldCharType="separate"/>
              </w:r>
              <w:del w:id="1519" w:author="Skat" w:date="2010-06-25T12:54:00Z">
                <w:r w:rsidR="00AB1C8B" w:rsidRPr="00575F5F">
                  <w:rPr>
                    <w:rStyle w:val="Hyperlink"/>
                    <w:noProof/>
                  </w:rPr>
                  <w:delText>8.44</w:delText>
                </w:r>
                <w:r w:rsidR="00AB1C8B">
                  <w:rPr>
                    <w:rFonts w:asciiTheme="minorHAnsi" w:eastAsiaTheme="minorEastAsia" w:hAnsiTheme="minorHAnsi" w:cstheme="minorBidi"/>
                    <w:noProof/>
                    <w:sz w:val="22"/>
                    <w:szCs w:val="22"/>
                  </w:rPr>
                  <w:tab/>
                </w:r>
                <w:r w:rsidR="00AB1C8B" w:rsidRPr="00575F5F">
                  <w:rPr>
                    <w:rStyle w:val="Hyperlink"/>
                    <w:noProof/>
                  </w:rPr>
                  <w:delText>Markering</w:delText>
                </w:r>
                <w:r w:rsidR="00AB1C8B">
                  <w:rPr>
                    <w:noProof/>
                    <w:webHidden/>
                  </w:rPr>
                  <w:tab/>
                </w:r>
              </w:del>
              <w:ins w:id="1520" w:author="Skat" w:date="2010-06-25T12:54:00Z">
                <w:r w:rsidRPr="00B303A9">
                  <w:rPr>
                    <w:rStyle w:val="Hyperlink"/>
                    <w:noProof/>
                  </w:rPr>
                  <w:t>9.17</w:t>
                </w:r>
                <w:r>
                  <w:rPr>
                    <w:rFonts w:asciiTheme="minorHAnsi" w:eastAsiaTheme="minorEastAsia" w:hAnsiTheme="minorHAnsi" w:cstheme="minorBidi"/>
                    <w:noProof/>
                    <w:sz w:val="22"/>
                    <w:szCs w:val="22"/>
                  </w:rPr>
                  <w:tab/>
                </w:r>
                <w:r w:rsidRPr="00B303A9">
                  <w:rPr>
                    <w:rStyle w:val="Hyperlink"/>
                    <w:noProof/>
                  </w:rPr>
                  <w:t>DødKode</w:t>
                </w:r>
                <w:r>
                  <w:rPr>
                    <w:noProof/>
                    <w:webHidden/>
                  </w:rPr>
                  <w:tab/>
                </w:r>
              </w:ins>
              <w:r>
                <w:rPr>
                  <w:noProof/>
                  <w:webHidden/>
                </w:rPr>
                <w:fldChar w:fldCharType="begin"/>
              </w:r>
              <w:r>
                <w:rPr>
                  <w:noProof/>
                  <w:webHidden/>
                </w:rPr>
                <w:instrText xml:space="preserve"> PAGEREF _</w:instrText>
              </w:r>
              <w:del w:id="1521" w:author="Skat" w:date="2010-06-25T12:54:00Z">
                <w:r w:rsidR="00AB1C8B">
                  <w:rPr>
                    <w:noProof/>
                    <w:webHidden/>
                  </w:rPr>
                  <w:delInstrText>Toc263947448</w:delInstrText>
                </w:r>
              </w:del>
              <w:ins w:id="1522" w:author="Skat" w:date="2010-06-25T12:54:00Z">
                <w:r>
                  <w:rPr>
                    <w:noProof/>
                    <w:webHidden/>
                  </w:rPr>
                  <w:instrText>Toc265233981</w:instrText>
                </w:r>
              </w:ins>
              <w:r>
                <w:rPr>
                  <w:noProof/>
                  <w:webHidden/>
                </w:rPr>
                <w:instrText xml:space="preserve"> \h </w:instrText>
              </w:r>
              <w:r>
                <w:rPr>
                  <w:noProof/>
                  <w:webHidden/>
                </w:rPr>
              </w:r>
              <w:r>
                <w:rPr>
                  <w:noProof/>
                  <w:webHidden/>
                </w:rPr>
                <w:fldChar w:fldCharType="separate"/>
              </w:r>
              <w:r w:rsidR="006E18DF">
                <w:rPr>
                  <w:noProof/>
                  <w:webHidden/>
                </w:rPr>
                <w:t>191</w:t>
              </w:r>
              <w:r>
                <w:rPr>
                  <w:noProof/>
                  <w:webHidden/>
                </w:rPr>
                <w:fldChar w:fldCharType="end"/>
              </w:r>
              <w:r w:rsidRPr="00B303A9">
                <w:rPr>
                  <w:rStyle w:val="Hyperlink"/>
                  <w:rPrChange w:id="15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24" w:author="Skat" w:date="2010-06-25T12:54:00Z">
                    <w:rPr/>
                  </w:rPrChange>
                </w:rPr>
                <w:fldChar w:fldCharType="begin"/>
              </w:r>
              <w:ins w:id="1525" w:author="Skat" w:date="2010-06-25T12:54:00Z">
                <w:r w:rsidRPr="00B303A9">
                  <w:rPr>
                    <w:rStyle w:val="Hyperlink"/>
                    <w:noProof/>
                  </w:rPr>
                  <w:instrText xml:space="preserve"> </w:instrText>
                </w:r>
              </w:ins>
              <w:r>
                <w:rPr>
                  <w:noProof/>
                </w:rPr>
                <w:instrText>HYPERLINK \l "_</w:instrText>
              </w:r>
              <w:del w:id="1526" w:author="Skat" w:date="2010-06-25T12:54:00Z">
                <w:r w:rsidR="00786046">
                  <w:delInstrText>Toc263947449"</w:delInstrText>
                </w:r>
              </w:del>
              <w:ins w:id="1527" w:author="Skat" w:date="2010-06-25T12:54:00Z">
                <w:r>
                  <w:rPr>
                    <w:noProof/>
                  </w:rPr>
                  <w:instrText>Toc265233982"</w:instrText>
                </w:r>
                <w:r w:rsidRPr="00B303A9">
                  <w:rPr>
                    <w:rStyle w:val="Hyperlink"/>
                    <w:noProof/>
                  </w:rPr>
                  <w:instrText xml:space="preserve"> </w:instrText>
                </w:r>
                <w:r w:rsidRPr="00B303A9">
                  <w:rPr>
                    <w:rStyle w:val="Hyperlink"/>
                    <w:noProof/>
                  </w:rPr>
                </w:r>
              </w:ins>
              <w:r w:rsidRPr="00B303A9">
                <w:rPr>
                  <w:rStyle w:val="Hyperlink"/>
                  <w:rPrChange w:id="1528" w:author="Skat" w:date="2010-06-25T12:54:00Z">
                    <w:rPr/>
                  </w:rPrChange>
                </w:rPr>
                <w:fldChar w:fldCharType="separate"/>
              </w:r>
              <w:del w:id="1529" w:author="Skat" w:date="2010-06-25T12:54:00Z">
                <w:r w:rsidR="00AB1C8B" w:rsidRPr="00575F5F">
                  <w:rPr>
                    <w:rStyle w:val="Hyperlink"/>
                    <w:noProof/>
                  </w:rPr>
                  <w:delText>8.45</w:delText>
                </w:r>
                <w:r w:rsidR="00AB1C8B">
                  <w:rPr>
                    <w:rFonts w:asciiTheme="minorHAnsi" w:eastAsiaTheme="minorEastAsia" w:hAnsiTheme="minorHAnsi" w:cstheme="minorBidi"/>
                    <w:noProof/>
                    <w:sz w:val="22"/>
                    <w:szCs w:val="22"/>
                  </w:rPr>
                  <w:tab/>
                </w:r>
                <w:r w:rsidR="00AB1C8B" w:rsidRPr="00575F5F">
                  <w:rPr>
                    <w:rStyle w:val="Hyperlink"/>
                    <w:noProof/>
                  </w:rPr>
                  <w:delText>MeddelelseKode</w:delText>
                </w:r>
                <w:r w:rsidR="00AB1C8B">
                  <w:rPr>
                    <w:noProof/>
                    <w:webHidden/>
                  </w:rPr>
                  <w:tab/>
                </w:r>
              </w:del>
              <w:ins w:id="1530" w:author="Skat" w:date="2010-06-25T12:54:00Z">
                <w:r w:rsidRPr="00B303A9">
                  <w:rPr>
                    <w:rStyle w:val="Hyperlink"/>
                    <w:noProof/>
                  </w:rPr>
                  <w:t>9.18</w:t>
                </w:r>
                <w:r>
                  <w:rPr>
                    <w:rFonts w:asciiTheme="minorHAnsi" w:eastAsiaTheme="minorEastAsia" w:hAnsiTheme="minorHAnsi" w:cstheme="minorBidi"/>
                    <w:noProof/>
                    <w:sz w:val="22"/>
                    <w:szCs w:val="22"/>
                  </w:rPr>
                  <w:tab/>
                </w:r>
                <w:r w:rsidRPr="00B303A9">
                  <w:rPr>
                    <w:rStyle w:val="Hyperlink"/>
                    <w:noProof/>
                  </w:rPr>
                  <w:t>EANNummer</w:t>
                </w:r>
                <w:r>
                  <w:rPr>
                    <w:noProof/>
                    <w:webHidden/>
                  </w:rPr>
                  <w:tab/>
                </w:r>
              </w:ins>
              <w:r>
                <w:rPr>
                  <w:noProof/>
                  <w:webHidden/>
                </w:rPr>
                <w:fldChar w:fldCharType="begin"/>
              </w:r>
              <w:r>
                <w:rPr>
                  <w:noProof/>
                  <w:webHidden/>
                </w:rPr>
                <w:instrText xml:space="preserve"> PAGEREF _</w:instrText>
              </w:r>
              <w:del w:id="1531" w:author="Skat" w:date="2010-06-25T12:54:00Z">
                <w:r w:rsidR="00AB1C8B">
                  <w:rPr>
                    <w:noProof/>
                    <w:webHidden/>
                  </w:rPr>
                  <w:delInstrText>Toc263947449</w:delInstrText>
                </w:r>
              </w:del>
              <w:ins w:id="1532" w:author="Skat" w:date="2010-06-25T12:54:00Z">
                <w:r>
                  <w:rPr>
                    <w:noProof/>
                    <w:webHidden/>
                  </w:rPr>
                  <w:instrText>Toc265233982</w:instrText>
                </w:r>
              </w:ins>
              <w:r>
                <w:rPr>
                  <w:noProof/>
                  <w:webHidden/>
                </w:rPr>
                <w:instrText xml:space="preserve"> \h </w:instrText>
              </w:r>
              <w:r>
                <w:rPr>
                  <w:noProof/>
                  <w:webHidden/>
                </w:rPr>
              </w:r>
              <w:r>
                <w:rPr>
                  <w:noProof/>
                  <w:webHidden/>
                </w:rPr>
                <w:fldChar w:fldCharType="separate"/>
              </w:r>
              <w:r w:rsidR="006E18DF">
                <w:rPr>
                  <w:noProof/>
                  <w:webHidden/>
                </w:rPr>
                <w:t>191</w:t>
              </w:r>
              <w:r>
                <w:rPr>
                  <w:noProof/>
                  <w:webHidden/>
                </w:rPr>
                <w:fldChar w:fldCharType="end"/>
              </w:r>
              <w:r w:rsidRPr="00B303A9">
                <w:rPr>
                  <w:rStyle w:val="Hyperlink"/>
                  <w:rPrChange w:id="153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34" w:author="Skat" w:date="2010-06-25T12:54:00Z">
                    <w:rPr/>
                  </w:rPrChange>
                </w:rPr>
                <w:fldChar w:fldCharType="begin"/>
              </w:r>
              <w:ins w:id="1535" w:author="Skat" w:date="2010-06-25T12:54:00Z">
                <w:r w:rsidRPr="00B303A9">
                  <w:rPr>
                    <w:rStyle w:val="Hyperlink"/>
                    <w:noProof/>
                  </w:rPr>
                  <w:instrText xml:space="preserve"> </w:instrText>
                </w:r>
              </w:ins>
              <w:r>
                <w:rPr>
                  <w:noProof/>
                </w:rPr>
                <w:instrText>HYPERLINK \l "_</w:instrText>
              </w:r>
              <w:del w:id="1536" w:author="Skat" w:date="2010-06-25T12:54:00Z">
                <w:r w:rsidR="00786046">
                  <w:delInstrText>Toc263947450"</w:delInstrText>
                </w:r>
              </w:del>
              <w:ins w:id="1537" w:author="Skat" w:date="2010-06-25T12:54:00Z">
                <w:r>
                  <w:rPr>
                    <w:noProof/>
                  </w:rPr>
                  <w:instrText>Toc265233983"</w:instrText>
                </w:r>
                <w:r w:rsidRPr="00B303A9">
                  <w:rPr>
                    <w:rStyle w:val="Hyperlink"/>
                    <w:noProof/>
                  </w:rPr>
                  <w:instrText xml:space="preserve"> </w:instrText>
                </w:r>
                <w:r w:rsidRPr="00B303A9">
                  <w:rPr>
                    <w:rStyle w:val="Hyperlink"/>
                    <w:noProof/>
                  </w:rPr>
                </w:r>
              </w:ins>
              <w:r w:rsidRPr="00B303A9">
                <w:rPr>
                  <w:rStyle w:val="Hyperlink"/>
                  <w:rPrChange w:id="1538" w:author="Skat" w:date="2010-06-25T12:54:00Z">
                    <w:rPr/>
                  </w:rPrChange>
                </w:rPr>
                <w:fldChar w:fldCharType="separate"/>
              </w:r>
              <w:del w:id="1539" w:author="Skat" w:date="2010-06-25T12:54:00Z">
                <w:r w:rsidR="00AB1C8B" w:rsidRPr="00575F5F">
                  <w:rPr>
                    <w:rStyle w:val="Hyperlink"/>
                    <w:noProof/>
                  </w:rPr>
                  <w:delText>8.46</w:delText>
                </w:r>
                <w:r w:rsidR="00AB1C8B">
                  <w:rPr>
                    <w:rFonts w:asciiTheme="minorHAnsi" w:eastAsiaTheme="minorEastAsia" w:hAnsiTheme="minorHAnsi" w:cstheme="minorBidi"/>
                    <w:noProof/>
                    <w:sz w:val="22"/>
                    <w:szCs w:val="22"/>
                  </w:rPr>
                  <w:tab/>
                </w:r>
                <w:r w:rsidR="00AB1C8B" w:rsidRPr="00575F5F">
                  <w:rPr>
                    <w:rStyle w:val="Hyperlink"/>
                    <w:noProof/>
                  </w:rPr>
                  <w:delText>Navn</w:delText>
                </w:r>
                <w:r w:rsidR="00AB1C8B">
                  <w:rPr>
                    <w:noProof/>
                    <w:webHidden/>
                  </w:rPr>
                  <w:tab/>
                </w:r>
              </w:del>
              <w:ins w:id="1540" w:author="Skat" w:date="2010-06-25T12:54:00Z">
                <w:r w:rsidRPr="00B303A9">
                  <w:rPr>
                    <w:rStyle w:val="Hyperlink"/>
                    <w:noProof/>
                  </w:rPr>
                  <w:t>9.19</w:t>
                </w:r>
                <w:r>
                  <w:rPr>
                    <w:rFonts w:asciiTheme="minorHAnsi" w:eastAsiaTheme="minorEastAsia" w:hAnsiTheme="minorHAnsi" w:cstheme="minorBidi"/>
                    <w:noProof/>
                    <w:sz w:val="22"/>
                    <w:szCs w:val="22"/>
                  </w:rPr>
                  <w:tab/>
                </w:r>
                <w:r w:rsidRPr="00B303A9">
                  <w:rPr>
                    <w:rStyle w:val="Hyperlink"/>
                    <w:noProof/>
                  </w:rPr>
                  <w:t>EjendomNummer</w:t>
                </w:r>
                <w:r>
                  <w:rPr>
                    <w:noProof/>
                    <w:webHidden/>
                  </w:rPr>
                  <w:tab/>
                </w:r>
              </w:ins>
              <w:r>
                <w:rPr>
                  <w:noProof/>
                  <w:webHidden/>
                </w:rPr>
                <w:fldChar w:fldCharType="begin"/>
              </w:r>
              <w:r>
                <w:rPr>
                  <w:noProof/>
                  <w:webHidden/>
                </w:rPr>
                <w:instrText xml:space="preserve"> PAGEREF _</w:instrText>
              </w:r>
              <w:del w:id="1541" w:author="Skat" w:date="2010-06-25T12:54:00Z">
                <w:r w:rsidR="00AB1C8B">
                  <w:rPr>
                    <w:noProof/>
                    <w:webHidden/>
                  </w:rPr>
                  <w:delInstrText>Toc263947450</w:delInstrText>
                </w:r>
              </w:del>
              <w:ins w:id="1542" w:author="Skat" w:date="2010-06-25T12:54:00Z">
                <w:r>
                  <w:rPr>
                    <w:noProof/>
                    <w:webHidden/>
                  </w:rPr>
                  <w:instrText>Toc265233983</w:instrText>
                </w:r>
              </w:ins>
              <w:r>
                <w:rPr>
                  <w:noProof/>
                  <w:webHidden/>
                </w:rPr>
                <w:instrText xml:space="preserve"> \h </w:instrText>
              </w:r>
              <w:r>
                <w:rPr>
                  <w:noProof/>
                  <w:webHidden/>
                </w:rPr>
              </w:r>
              <w:r>
                <w:rPr>
                  <w:noProof/>
                  <w:webHidden/>
                </w:rPr>
                <w:fldChar w:fldCharType="separate"/>
              </w:r>
              <w:r w:rsidR="006E18DF">
                <w:rPr>
                  <w:noProof/>
                  <w:webHidden/>
                </w:rPr>
                <w:t>191</w:t>
              </w:r>
              <w:r>
                <w:rPr>
                  <w:noProof/>
                  <w:webHidden/>
                </w:rPr>
                <w:fldChar w:fldCharType="end"/>
              </w:r>
              <w:r w:rsidRPr="00B303A9">
                <w:rPr>
                  <w:rStyle w:val="Hyperlink"/>
                  <w:rPrChange w:id="15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44" w:author="Skat" w:date="2010-06-25T12:54:00Z">
                    <w:rPr/>
                  </w:rPrChange>
                </w:rPr>
                <w:fldChar w:fldCharType="begin"/>
              </w:r>
              <w:ins w:id="1545" w:author="Skat" w:date="2010-06-25T12:54:00Z">
                <w:r w:rsidRPr="00B303A9">
                  <w:rPr>
                    <w:rStyle w:val="Hyperlink"/>
                    <w:noProof/>
                  </w:rPr>
                  <w:instrText xml:space="preserve"> </w:instrText>
                </w:r>
              </w:ins>
              <w:r>
                <w:rPr>
                  <w:noProof/>
                </w:rPr>
                <w:instrText>HYPERLINK \l "_</w:instrText>
              </w:r>
              <w:del w:id="1546" w:author="Skat" w:date="2010-06-25T12:54:00Z">
                <w:r w:rsidR="00786046">
                  <w:delInstrText>Toc263947451"</w:delInstrText>
                </w:r>
              </w:del>
              <w:ins w:id="1547" w:author="Skat" w:date="2010-06-25T12:54:00Z">
                <w:r>
                  <w:rPr>
                    <w:noProof/>
                  </w:rPr>
                  <w:instrText>Toc265233984"</w:instrText>
                </w:r>
                <w:r w:rsidRPr="00B303A9">
                  <w:rPr>
                    <w:rStyle w:val="Hyperlink"/>
                    <w:noProof/>
                  </w:rPr>
                  <w:instrText xml:space="preserve"> </w:instrText>
                </w:r>
                <w:r w:rsidRPr="00B303A9">
                  <w:rPr>
                    <w:rStyle w:val="Hyperlink"/>
                    <w:noProof/>
                  </w:rPr>
                </w:r>
              </w:ins>
              <w:r w:rsidRPr="00B303A9">
                <w:rPr>
                  <w:rStyle w:val="Hyperlink"/>
                  <w:rPrChange w:id="1548" w:author="Skat" w:date="2010-06-25T12:54:00Z">
                    <w:rPr/>
                  </w:rPrChange>
                </w:rPr>
                <w:fldChar w:fldCharType="separate"/>
              </w:r>
              <w:del w:id="1549" w:author="Skat" w:date="2010-06-25T12:54:00Z">
                <w:r w:rsidR="00AB1C8B" w:rsidRPr="00575F5F">
                  <w:rPr>
                    <w:rStyle w:val="Hyperlink"/>
                    <w:noProof/>
                  </w:rPr>
                  <w:delText>8.47</w:delText>
                </w:r>
                <w:r w:rsidR="00AB1C8B">
                  <w:rPr>
                    <w:rFonts w:asciiTheme="minorHAnsi" w:eastAsiaTheme="minorEastAsia" w:hAnsiTheme="minorHAnsi" w:cstheme="minorBidi"/>
                    <w:noProof/>
                    <w:sz w:val="22"/>
                    <w:szCs w:val="22"/>
                  </w:rPr>
                  <w:tab/>
                </w:r>
                <w:r w:rsidR="00AB1C8B" w:rsidRPr="00575F5F">
                  <w:rPr>
                    <w:rStyle w:val="Hyperlink"/>
                    <w:noProof/>
                  </w:rPr>
                  <w:delText>NemKontoTekst</w:delText>
                </w:r>
                <w:r w:rsidR="00AB1C8B">
                  <w:rPr>
                    <w:noProof/>
                    <w:webHidden/>
                  </w:rPr>
                  <w:tab/>
                </w:r>
              </w:del>
              <w:ins w:id="1550" w:author="Skat" w:date="2010-06-25T12:54:00Z">
                <w:r w:rsidRPr="00B303A9">
                  <w:rPr>
                    <w:rStyle w:val="Hyperlink"/>
                    <w:noProof/>
                  </w:rPr>
                  <w:t>9.20</w:t>
                </w:r>
                <w:r>
                  <w:rPr>
                    <w:rFonts w:asciiTheme="minorHAnsi" w:eastAsiaTheme="minorEastAsia" w:hAnsiTheme="minorHAnsi" w:cstheme="minorBidi"/>
                    <w:noProof/>
                    <w:sz w:val="22"/>
                    <w:szCs w:val="22"/>
                  </w:rPr>
                  <w:tab/>
                </w:r>
                <w:r w:rsidRPr="00B303A9">
                  <w:rPr>
                    <w:rStyle w:val="Hyperlink"/>
                    <w:noProof/>
                  </w:rPr>
                  <w:t>EksternID</w:t>
                </w:r>
                <w:r>
                  <w:rPr>
                    <w:noProof/>
                    <w:webHidden/>
                  </w:rPr>
                  <w:tab/>
                </w:r>
              </w:ins>
              <w:r>
                <w:rPr>
                  <w:noProof/>
                  <w:webHidden/>
                </w:rPr>
                <w:fldChar w:fldCharType="begin"/>
              </w:r>
              <w:r>
                <w:rPr>
                  <w:noProof/>
                  <w:webHidden/>
                </w:rPr>
                <w:instrText xml:space="preserve"> PAGEREF _</w:instrText>
              </w:r>
              <w:del w:id="1551" w:author="Skat" w:date="2010-06-25T12:54:00Z">
                <w:r w:rsidR="00AB1C8B">
                  <w:rPr>
                    <w:noProof/>
                    <w:webHidden/>
                  </w:rPr>
                  <w:delInstrText>Toc263947451</w:delInstrText>
                </w:r>
              </w:del>
              <w:ins w:id="1552" w:author="Skat" w:date="2010-06-25T12:54:00Z">
                <w:r>
                  <w:rPr>
                    <w:noProof/>
                    <w:webHidden/>
                  </w:rPr>
                  <w:instrText>Toc265233984</w:instrText>
                </w:r>
              </w:ins>
              <w:r>
                <w:rPr>
                  <w:noProof/>
                  <w:webHidden/>
                </w:rPr>
                <w:instrText xml:space="preserve"> \h </w:instrText>
              </w:r>
              <w:r>
                <w:rPr>
                  <w:noProof/>
                  <w:webHidden/>
                </w:rPr>
              </w:r>
              <w:r>
                <w:rPr>
                  <w:noProof/>
                  <w:webHidden/>
                </w:rPr>
                <w:fldChar w:fldCharType="separate"/>
              </w:r>
              <w:r w:rsidR="006E18DF">
                <w:rPr>
                  <w:noProof/>
                  <w:webHidden/>
                </w:rPr>
                <w:t>191</w:t>
              </w:r>
              <w:r>
                <w:rPr>
                  <w:noProof/>
                  <w:webHidden/>
                </w:rPr>
                <w:fldChar w:fldCharType="end"/>
              </w:r>
              <w:r w:rsidRPr="00B303A9">
                <w:rPr>
                  <w:rStyle w:val="Hyperlink"/>
                  <w:rPrChange w:id="15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54" w:author="Skat" w:date="2010-06-25T12:54:00Z">
                    <w:rPr/>
                  </w:rPrChange>
                </w:rPr>
                <w:fldChar w:fldCharType="begin"/>
              </w:r>
              <w:ins w:id="1555" w:author="Skat" w:date="2010-06-25T12:54:00Z">
                <w:r w:rsidRPr="00B303A9">
                  <w:rPr>
                    <w:rStyle w:val="Hyperlink"/>
                    <w:noProof/>
                  </w:rPr>
                  <w:instrText xml:space="preserve"> </w:instrText>
                </w:r>
              </w:ins>
              <w:r>
                <w:rPr>
                  <w:noProof/>
                </w:rPr>
                <w:instrText>HYPERLINK \l "_</w:instrText>
              </w:r>
              <w:del w:id="1556" w:author="Skat" w:date="2010-06-25T12:54:00Z">
                <w:r w:rsidR="00786046">
                  <w:delInstrText>Toc263947452"</w:delInstrText>
                </w:r>
              </w:del>
              <w:ins w:id="1557" w:author="Skat" w:date="2010-06-25T12:54:00Z">
                <w:r>
                  <w:rPr>
                    <w:noProof/>
                  </w:rPr>
                  <w:instrText>Toc265233985"</w:instrText>
                </w:r>
                <w:r w:rsidRPr="00B303A9">
                  <w:rPr>
                    <w:rStyle w:val="Hyperlink"/>
                    <w:noProof/>
                  </w:rPr>
                  <w:instrText xml:space="preserve"> </w:instrText>
                </w:r>
                <w:r w:rsidRPr="00B303A9">
                  <w:rPr>
                    <w:rStyle w:val="Hyperlink"/>
                    <w:noProof/>
                  </w:rPr>
                </w:r>
              </w:ins>
              <w:r w:rsidRPr="00B303A9">
                <w:rPr>
                  <w:rStyle w:val="Hyperlink"/>
                  <w:rPrChange w:id="1558" w:author="Skat" w:date="2010-06-25T12:54:00Z">
                    <w:rPr/>
                  </w:rPrChange>
                </w:rPr>
                <w:fldChar w:fldCharType="separate"/>
              </w:r>
              <w:del w:id="1559" w:author="Skat" w:date="2010-06-25T12:54:00Z">
                <w:r w:rsidR="00AB1C8B" w:rsidRPr="00575F5F">
                  <w:rPr>
                    <w:rStyle w:val="Hyperlink"/>
                    <w:noProof/>
                  </w:rPr>
                  <w:delText>8.48</w:delText>
                </w:r>
                <w:r w:rsidR="00AB1C8B">
                  <w:rPr>
                    <w:rFonts w:asciiTheme="minorHAnsi" w:eastAsiaTheme="minorEastAsia" w:hAnsiTheme="minorHAnsi" w:cstheme="minorBidi"/>
                    <w:noProof/>
                    <w:sz w:val="22"/>
                    <w:szCs w:val="22"/>
                  </w:rPr>
                  <w:tab/>
                </w:r>
                <w:r w:rsidR="00AB1C8B" w:rsidRPr="00575F5F">
                  <w:rPr>
                    <w:rStyle w:val="Hyperlink"/>
                    <w:noProof/>
                  </w:rPr>
                  <w:delText>OCRKortType</w:delText>
                </w:r>
                <w:r w:rsidR="00AB1C8B">
                  <w:rPr>
                    <w:noProof/>
                    <w:webHidden/>
                  </w:rPr>
                  <w:tab/>
                </w:r>
              </w:del>
              <w:ins w:id="1560" w:author="Skat" w:date="2010-06-25T12:54:00Z">
                <w:r w:rsidRPr="00B303A9">
                  <w:rPr>
                    <w:rStyle w:val="Hyperlink"/>
                    <w:noProof/>
                  </w:rPr>
                  <w:t>9.21</w:t>
                </w:r>
                <w:r>
                  <w:rPr>
                    <w:rFonts w:asciiTheme="minorHAnsi" w:eastAsiaTheme="minorEastAsia" w:hAnsiTheme="minorHAnsi" w:cstheme="minorBidi"/>
                    <w:noProof/>
                    <w:sz w:val="22"/>
                    <w:szCs w:val="22"/>
                  </w:rPr>
                  <w:tab/>
                </w:r>
                <w:r w:rsidRPr="00B303A9">
                  <w:rPr>
                    <w:rStyle w:val="Hyperlink"/>
                    <w:noProof/>
                  </w:rPr>
                  <w:t>Etage</w:t>
                </w:r>
                <w:r>
                  <w:rPr>
                    <w:noProof/>
                    <w:webHidden/>
                  </w:rPr>
                  <w:tab/>
                </w:r>
              </w:ins>
              <w:r>
                <w:rPr>
                  <w:noProof/>
                  <w:webHidden/>
                </w:rPr>
                <w:fldChar w:fldCharType="begin"/>
              </w:r>
              <w:r>
                <w:rPr>
                  <w:noProof/>
                  <w:webHidden/>
                </w:rPr>
                <w:instrText xml:space="preserve"> PAGEREF _</w:instrText>
              </w:r>
              <w:del w:id="1561" w:author="Skat" w:date="2010-06-25T12:54:00Z">
                <w:r w:rsidR="00AB1C8B">
                  <w:rPr>
                    <w:noProof/>
                    <w:webHidden/>
                  </w:rPr>
                  <w:delInstrText>Toc263947452</w:delInstrText>
                </w:r>
              </w:del>
              <w:ins w:id="1562" w:author="Skat" w:date="2010-06-25T12:54:00Z">
                <w:r>
                  <w:rPr>
                    <w:noProof/>
                    <w:webHidden/>
                  </w:rPr>
                  <w:instrText>Toc265233985</w:instrText>
                </w:r>
              </w:ins>
              <w:r>
                <w:rPr>
                  <w:noProof/>
                  <w:webHidden/>
                </w:rPr>
                <w:instrText xml:space="preserve"> \h </w:instrText>
              </w:r>
              <w:r>
                <w:rPr>
                  <w:noProof/>
                  <w:webHidden/>
                </w:rPr>
              </w:r>
              <w:r>
                <w:rPr>
                  <w:noProof/>
                  <w:webHidden/>
                </w:rPr>
                <w:fldChar w:fldCharType="separate"/>
              </w:r>
              <w:r w:rsidR="006E18DF">
                <w:rPr>
                  <w:noProof/>
                  <w:webHidden/>
                </w:rPr>
                <w:t>192</w:t>
              </w:r>
              <w:r>
                <w:rPr>
                  <w:noProof/>
                  <w:webHidden/>
                </w:rPr>
                <w:fldChar w:fldCharType="end"/>
              </w:r>
              <w:r w:rsidRPr="00B303A9">
                <w:rPr>
                  <w:rStyle w:val="Hyperlink"/>
                  <w:rPrChange w:id="15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64" w:author="Skat" w:date="2010-06-25T12:54:00Z">
                    <w:rPr/>
                  </w:rPrChange>
                </w:rPr>
                <w:fldChar w:fldCharType="begin"/>
              </w:r>
              <w:ins w:id="1565" w:author="Skat" w:date="2010-06-25T12:54:00Z">
                <w:r w:rsidRPr="00B303A9">
                  <w:rPr>
                    <w:rStyle w:val="Hyperlink"/>
                    <w:noProof/>
                  </w:rPr>
                  <w:instrText xml:space="preserve"> </w:instrText>
                </w:r>
              </w:ins>
              <w:r>
                <w:rPr>
                  <w:noProof/>
                </w:rPr>
                <w:instrText>HYPERLINK \l "_</w:instrText>
              </w:r>
              <w:del w:id="1566" w:author="Skat" w:date="2010-06-25T12:54:00Z">
                <w:r w:rsidR="00786046">
                  <w:delInstrText>Toc263947453"</w:delInstrText>
                </w:r>
              </w:del>
              <w:ins w:id="1567" w:author="Skat" w:date="2010-06-25T12:54:00Z">
                <w:r>
                  <w:rPr>
                    <w:noProof/>
                  </w:rPr>
                  <w:instrText>Toc265233986"</w:instrText>
                </w:r>
                <w:r w:rsidRPr="00B303A9">
                  <w:rPr>
                    <w:rStyle w:val="Hyperlink"/>
                    <w:noProof/>
                  </w:rPr>
                  <w:instrText xml:space="preserve"> </w:instrText>
                </w:r>
                <w:r w:rsidRPr="00B303A9">
                  <w:rPr>
                    <w:rStyle w:val="Hyperlink"/>
                    <w:noProof/>
                  </w:rPr>
                </w:r>
              </w:ins>
              <w:r w:rsidRPr="00B303A9">
                <w:rPr>
                  <w:rStyle w:val="Hyperlink"/>
                  <w:rPrChange w:id="1568" w:author="Skat" w:date="2010-06-25T12:54:00Z">
                    <w:rPr/>
                  </w:rPrChange>
                </w:rPr>
                <w:fldChar w:fldCharType="separate"/>
              </w:r>
              <w:del w:id="1569" w:author="Skat" w:date="2010-06-25T12:54:00Z">
                <w:r w:rsidR="00AB1C8B" w:rsidRPr="00575F5F">
                  <w:rPr>
                    <w:rStyle w:val="Hyperlink"/>
                    <w:noProof/>
                  </w:rPr>
                  <w:delText>8.49</w:delText>
                </w:r>
                <w:r w:rsidR="00AB1C8B">
                  <w:rPr>
                    <w:rFonts w:asciiTheme="minorHAnsi" w:eastAsiaTheme="minorEastAsia" w:hAnsiTheme="minorHAnsi" w:cstheme="minorBidi"/>
                    <w:noProof/>
                    <w:sz w:val="22"/>
                    <w:szCs w:val="22"/>
                  </w:rPr>
                  <w:tab/>
                </w:r>
                <w:r w:rsidR="00AB1C8B" w:rsidRPr="00575F5F">
                  <w:rPr>
                    <w:rStyle w:val="Hyperlink"/>
                    <w:noProof/>
                  </w:rPr>
                  <w:delText>OCRNummer</w:delText>
                </w:r>
                <w:r w:rsidR="00AB1C8B">
                  <w:rPr>
                    <w:noProof/>
                    <w:webHidden/>
                  </w:rPr>
                  <w:tab/>
                </w:r>
              </w:del>
              <w:ins w:id="1570" w:author="Skat" w:date="2010-06-25T12:54:00Z">
                <w:r w:rsidRPr="00B303A9">
                  <w:rPr>
                    <w:rStyle w:val="Hyperlink"/>
                    <w:noProof/>
                  </w:rPr>
                  <w:t>9.22</w:t>
                </w:r>
                <w:r>
                  <w:rPr>
                    <w:rFonts w:asciiTheme="minorHAnsi" w:eastAsiaTheme="minorEastAsia" w:hAnsiTheme="minorHAnsi" w:cstheme="minorBidi"/>
                    <w:noProof/>
                    <w:sz w:val="22"/>
                    <w:szCs w:val="22"/>
                  </w:rPr>
                  <w:tab/>
                </w:r>
                <w:r w:rsidRPr="00B303A9">
                  <w:rPr>
                    <w:rStyle w:val="Hyperlink"/>
                    <w:noProof/>
                  </w:rPr>
                  <w:t>EtageTekst</w:t>
                </w:r>
                <w:r>
                  <w:rPr>
                    <w:noProof/>
                    <w:webHidden/>
                  </w:rPr>
                  <w:tab/>
                </w:r>
              </w:ins>
              <w:r>
                <w:rPr>
                  <w:noProof/>
                  <w:webHidden/>
                </w:rPr>
                <w:fldChar w:fldCharType="begin"/>
              </w:r>
              <w:r>
                <w:rPr>
                  <w:noProof/>
                  <w:webHidden/>
                </w:rPr>
                <w:instrText xml:space="preserve"> PAGEREF _</w:instrText>
              </w:r>
              <w:del w:id="1571" w:author="Skat" w:date="2010-06-25T12:54:00Z">
                <w:r w:rsidR="00AB1C8B">
                  <w:rPr>
                    <w:noProof/>
                    <w:webHidden/>
                  </w:rPr>
                  <w:delInstrText>Toc263947453</w:delInstrText>
                </w:r>
              </w:del>
              <w:ins w:id="1572" w:author="Skat" w:date="2010-06-25T12:54:00Z">
                <w:r>
                  <w:rPr>
                    <w:noProof/>
                    <w:webHidden/>
                  </w:rPr>
                  <w:instrText>Toc265233986</w:instrText>
                </w:r>
              </w:ins>
              <w:r>
                <w:rPr>
                  <w:noProof/>
                  <w:webHidden/>
                </w:rPr>
                <w:instrText xml:space="preserve"> \h </w:instrText>
              </w:r>
              <w:r>
                <w:rPr>
                  <w:noProof/>
                  <w:webHidden/>
                </w:rPr>
              </w:r>
              <w:r>
                <w:rPr>
                  <w:noProof/>
                  <w:webHidden/>
                </w:rPr>
                <w:fldChar w:fldCharType="separate"/>
              </w:r>
              <w:r w:rsidR="006E18DF">
                <w:rPr>
                  <w:noProof/>
                  <w:webHidden/>
                </w:rPr>
                <w:t>192</w:t>
              </w:r>
              <w:r>
                <w:rPr>
                  <w:noProof/>
                  <w:webHidden/>
                </w:rPr>
                <w:fldChar w:fldCharType="end"/>
              </w:r>
              <w:r w:rsidRPr="00B303A9">
                <w:rPr>
                  <w:rStyle w:val="Hyperlink"/>
                  <w:rPrChange w:id="15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74" w:author="Skat" w:date="2010-06-25T12:54:00Z">
                    <w:rPr/>
                  </w:rPrChange>
                </w:rPr>
                <w:fldChar w:fldCharType="begin"/>
              </w:r>
              <w:ins w:id="1575" w:author="Skat" w:date="2010-06-25T12:54:00Z">
                <w:r w:rsidRPr="00B303A9">
                  <w:rPr>
                    <w:rStyle w:val="Hyperlink"/>
                    <w:noProof/>
                  </w:rPr>
                  <w:instrText xml:space="preserve"> </w:instrText>
                </w:r>
              </w:ins>
              <w:r>
                <w:rPr>
                  <w:noProof/>
                </w:rPr>
                <w:instrText>HYPERLINK \l "_</w:instrText>
              </w:r>
              <w:del w:id="1576" w:author="Skat" w:date="2010-06-25T12:54:00Z">
                <w:r w:rsidR="00786046">
                  <w:delInstrText>Toc263947454"</w:delInstrText>
                </w:r>
              </w:del>
              <w:ins w:id="1577" w:author="Skat" w:date="2010-06-25T12:54:00Z">
                <w:r>
                  <w:rPr>
                    <w:noProof/>
                  </w:rPr>
                  <w:instrText>Toc265233987"</w:instrText>
                </w:r>
                <w:r w:rsidRPr="00B303A9">
                  <w:rPr>
                    <w:rStyle w:val="Hyperlink"/>
                    <w:noProof/>
                  </w:rPr>
                  <w:instrText xml:space="preserve"> </w:instrText>
                </w:r>
                <w:r w:rsidRPr="00B303A9">
                  <w:rPr>
                    <w:rStyle w:val="Hyperlink"/>
                    <w:noProof/>
                  </w:rPr>
                </w:r>
              </w:ins>
              <w:r w:rsidRPr="00B303A9">
                <w:rPr>
                  <w:rStyle w:val="Hyperlink"/>
                  <w:rPrChange w:id="1578" w:author="Skat" w:date="2010-06-25T12:54:00Z">
                    <w:rPr/>
                  </w:rPrChange>
                </w:rPr>
                <w:fldChar w:fldCharType="separate"/>
              </w:r>
              <w:del w:id="1579" w:author="Skat" w:date="2010-06-25T12:54:00Z">
                <w:r w:rsidR="00AB1C8B" w:rsidRPr="00575F5F">
                  <w:rPr>
                    <w:rStyle w:val="Hyperlink"/>
                    <w:noProof/>
                  </w:rPr>
                  <w:delText>8.50</w:delText>
                </w:r>
                <w:r w:rsidR="00AB1C8B">
                  <w:rPr>
                    <w:rFonts w:asciiTheme="minorHAnsi" w:eastAsiaTheme="minorEastAsia" w:hAnsiTheme="minorHAnsi" w:cstheme="minorBidi"/>
                    <w:noProof/>
                    <w:sz w:val="22"/>
                    <w:szCs w:val="22"/>
                  </w:rPr>
                  <w:tab/>
                </w:r>
                <w:r w:rsidR="00AB1C8B" w:rsidRPr="00575F5F">
                  <w:rPr>
                    <w:rStyle w:val="Hyperlink"/>
                    <w:noProof/>
                  </w:rPr>
                  <w:delText>OrganisatoriskEnhed</w:delText>
                </w:r>
                <w:r w:rsidR="00AB1C8B">
                  <w:rPr>
                    <w:noProof/>
                    <w:webHidden/>
                  </w:rPr>
                  <w:tab/>
                </w:r>
              </w:del>
              <w:ins w:id="1580" w:author="Skat" w:date="2010-06-25T12:54:00Z">
                <w:r w:rsidRPr="00B303A9">
                  <w:rPr>
                    <w:rStyle w:val="Hyperlink"/>
                    <w:noProof/>
                  </w:rPr>
                  <w:t>9.23</w:t>
                </w:r>
                <w:r>
                  <w:rPr>
                    <w:rFonts w:asciiTheme="minorHAnsi" w:eastAsiaTheme="minorEastAsia" w:hAnsiTheme="minorHAnsi" w:cstheme="minorBidi"/>
                    <w:noProof/>
                    <w:sz w:val="22"/>
                    <w:szCs w:val="22"/>
                  </w:rPr>
                  <w:tab/>
                </w:r>
                <w:r w:rsidRPr="00B303A9">
                  <w:rPr>
                    <w:rStyle w:val="Hyperlink"/>
                    <w:noProof/>
                  </w:rPr>
                  <w:t>Fil</w:t>
                </w:r>
                <w:r>
                  <w:rPr>
                    <w:noProof/>
                    <w:webHidden/>
                  </w:rPr>
                  <w:tab/>
                </w:r>
              </w:ins>
              <w:r>
                <w:rPr>
                  <w:noProof/>
                  <w:webHidden/>
                </w:rPr>
                <w:fldChar w:fldCharType="begin"/>
              </w:r>
              <w:r>
                <w:rPr>
                  <w:noProof/>
                  <w:webHidden/>
                </w:rPr>
                <w:instrText xml:space="preserve"> PAGEREF _</w:instrText>
              </w:r>
              <w:del w:id="1581" w:author="Skat" w:date="2010-06-25T12:54:00Z">
                <w:r w:rsidR="00AB1C8B">
                  <w:rPr>
                    <w:noProof/>
                    <w:webHidden/>
                  </w:rPr>
                  <w:delInstrText>Toc263947454</w:delInstrText>
                </w:r>
              </w:del>
              <w:ins w:id="1582" w:author="Skat" w:date="2010-06-25T12:54:00Z">
                <w:r>
                  <w:rPr>
                    <w:noProof/>
                    <w:webHidden/>
                  </w:rPr>
                  <w:instrText>Toc265233987</w:instrText>
                </w:r>
              </w:ins>
              <w:r>
                <w:rPr>
                  <w:noProof/>
                  <w:webHidden/>
                </w:rPr>
                <w:instrText xml:space="preserve"> \h </w:instrText>
              </w:r>
              <w:r>
                <w:rPr>
                  <w:noProof/>
                  <w:webHidden/>
                </w:rPr>
              </w:r>
              <w:r>
                <w:rPr>
                  <w:noProof/>
                  <w:webHidden/>
                </w:rPr>
                <w:fldChar w:fldCharType="separate"/>
              </w:r>
              <w:r w:rsidR="006E18DF">
                <w:rPr>
                  <w:noProof/>
                  <w:webHidden/>
                </w:rPr>
                <w:t>192</w:t>
              </w:r>
              <w:r>
                <w:rPr>
                  <w:noProof/>
                  <w:webHidden/>
                </w:rPr>
                <w:fldChar w:fldCharType="end"/>
              </w:r>
              <w:r w:rsidRPr="00B303A9">
                <w:rPr>
                  <w:rStyle w:val="Hyperlink"/>
                  <w:rPrChange w:id="158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84" w:author="Skat" w:date="2010-06-25T12:54:00Z">
                    <w:rPr/>
                  </w:rPrChange>
                </w:rPr>
                <w:fldChar w:fldCharType="begin"/>
              </w:r>
              <w:ins w:id="1585" w:author="Skat" w:date="2010-06-25T12:54:00Z">
                <w:r w:rsidRPr="00B303A9">
                  <w:rPr>
                    <w:rStyle w:val="Hyperlink"/>
                    <w:noProof/>
                  </w:rPr>
                  <w:instrText xml:space="preserve"> </w:instrText>
                </w:r>
              </w:ins>
              <w:r>
                <w:rPr>
                  <w:noProof/>
                </w:rPr>
                <w:instrText>HYPERLINK \l "_</w:instrText>
              </w:r>
              <w:del w:id="1586" w:author="Skat" w:date="2010-06-25T12:54:00Z">
                <w:r w:rsidR="00786046">
                  <w:delInstrText>Toc263947455"</w:delInstrText>
                </w:r>
              </w:del>
              <w:ins w:id="1587" w:author="Skat" w:date="2010-06-25T12:54:00Z">
                <w:r>
                  <w:rPr>
                    <w:noProof/>
                  </w:rPr>
                  <w:instrText>Toc265233988"</w:instrText>
                </w:r>
                <w:r w:rsidRPr="00B303A9">
                  <w:rPr>
                    <w:rStyle w:val="Hyperlink"/>
                    <w:noProof/>
                  </w:rPr>
                  <w:instrText xml:space="preserve"> </w:instrText>
                </w:r>
                <w:r w:rsidRPr="00B303A9">
                  <w:rPr>
                    <w:rStyle w:val="Hyperlink"/>
                    <w:noProof/>
                  </w:rPr>
                </w:r>
              </w:ins>
              <w:r w:rsidRPr="00B303A9">
                <w:rPr>
                  <w:rStyle w:val="Hyperlink"/>
                  <w:rPrChange w:id="1588" w:author="Skat" w:date="2010-06-25T12:54:00Z">
                    <w:rPr/>
                  </w:rPrChange>
                </w:rPr>
                <w:fldChar w:fldCharType="separate"/>
              </w:r>
              <w:del w:id="1589" w:author="Skat" w:date="2010-06-25T12:54:00Z">
                <w:r w:rsidR="00AB1C8B" w:rsidRPr="00575F5F">
                  <w:rPr>
                    <w:rStyle w:val="Hyperlink"/>
                    <w:noProof/>
                  </w:rPr>
                  <w:delText>8.51</w:delText>
                </w:r>
                <w:r w:rsidR="00AB1C8B">
                  <w:rPr>
                    <w:rFonts w:asciiTheme="minorHAnsi" w:eastAsiaTheme="minorEastAsia" w:hAnsiTheme="minorHAnsi" w:cstheme="minorBidi"/>
                    <w:noProof/>
                    <w:sz w:val="22"/>
                    <w:szCs w:val="22"/>
                  </w:rPr>
                  <w:tab/>
                </w:r>
                <w:r w:rsidR="00AB1C8B" w:rsidRPr="00575F5F">
                  <w:rPr>
                    <w:rStyle w:val="Hyperlink"/>
                    <w:noProof/>
                  </w:rPr>
                  <w:delText>OrganisatoriskEnhedNummer</w:delText>
                </w:r>
                <w:r w:rsidR="00AB1C8B">
                  <w:rPr>
                    <w:noProof/>
                    <w:webHidden/>
                  </w:rPr>
                  <w:tab/>
                </w:r>
              </w:del>
              <w:ins w:id="1590" w:author="Skat" w:date="2010-06-25T12:54:00Z">
                <w:r w:rsidRPr="00B303A9">
                  <w:rPr>
                    <w:rStyle w:val="Hyperlink"/>
                    <w:noProof/>
                  </w:rPr>
                  <w:t>9.24</w:t>
                </w:r>
                <w:r>
                  <w:rPr>
                    <w:rFonts w:asciiTheme="minorHAnsi" w:eastAsiaTheme="minorEastAsia" w:hAnsiTheme="minorHAnsi" w:cstheme="minorBidi"/>
                    <w:noProof/>
                    <w:sz w:val="22"/>
                    <w:szCs w:val="22"/>
                  </w:rPr>
                  <w:tab/>
                </w:r>
                <w:r w:rsidRPr="00B303A9">
                  <w:rPr>
                    <w:rStyle w:val="Hyperlink"/>
                    <w:noProof/>
                  </w:rPr>
                  <w:t>Finanskontonummer</w:t>
                </w:r>
                <w:r>
                  <w:rPr>
                    <w:noProof/>
                    <w:webHidden/>
                  </w:rPr>
                  <w:tab/>
                </w:r>
              </w:ins>
              <w:r>
                <w:rPr>
                  <w:noProof/>
                  <w:webHidden/>
                </w:rPr>
                <w:fldChar w:fldCharType="begin"/>
              </w:r>
              <w:r>
                <w:rPr>
                  <w:noProof/>
                  <w:webHidden/>
                </w:rPr>
                <w:instrText xml:space="preserve"> PAGEREF _</w:instrText>
              </w:r>
              <w:del w:id="1591" w:author="Skat" w:date="2010-06-25T12:54:00Z">
                <w:r w:rsidR="00AB1C8B">
                  <w:rPr>
                    <w:noProof/>
                    <w:webHidden/>
                  </w:rPr>
                  <w:delInstrText>Toc263947455</w:delInstrText>
                </w:r>
              </w:del>
              <w:ins w:id="1592" w:author="Skat" w:date="2010-06-25T12:54:00Z">
                <w:r>
                  <w:rPr>
                    <w:noProof/>
                    <w:webHidden/>
                  </w:rPr>
                  <w:instrText>Toc265233988</w:instrText>
                </w:r>
              </w:ins>
              <w:r>
                <w:rPr>
                  <w:noProof/>
                  <w:webHidden/>
                </w:rPr>
                <w:instrText xml:space="preserve"> \h </w:instrText>
              </w:r>
              <w:r>
                <w:rPr>
                  <w:noProof/>
                  <w:webHidden/>
                </w:rPr>
              </w:r>
              <w:r>
                <w:rPr>
                  <w:noProof/>
                  <w:webHidden/>
                </w:rPr>
                <w:fldChar w:fldCharType="separate"/>
              </w:r>
              <w:r w:rsidR="006E18DF">
                <w:rPr>
                  <w:noProof/>
                  <w:webHidden/>
                </w:rPr>
                <w:t>192</w:t>
              </w:r>
              <w:r>
                <w:rPr>
                  <w:noProof/>
                  <w:webHidden/>
                </w:rPr>
                <w:fldChar w:fldCharType="end"/>
              </w:r>
              <w:r w:rsidRPr="00B303A9">
                <w:rPr>
                  <w:rStyle w:val="Hyperlink"/>
                  <w:rPrChange w:id="15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594" w:author="Skat" w:date="2010-06-25T12:54:00Z">
                    <w:rPr/>
                  </w:rPrChange>
                </w:rPr>
                <w:fldChar w:fldCharType="begin"/>
              </w:r>
              <w:ins w:id="1595" w:author="Skat" w:date="2010-06-25T12:54:00Z">
                <w:r w:rsidRPr="00B303A9">
                  <w:rPr>
                    <w:rStyle w:val="Hyperlink"/>
                    <w:noProof/>
                  </w:rPr>
                  <w:instrText xml:space="preserve"> </w:instrText>
                </w:r>
              </w:ins>
              <w:r>
                <w:rPr>
                  <w:noProof/>
                </w:rPr>
                <w:instrText>HYPERLINK \l "_</w:instrText>
              </w:r>
              <w:del w:id="1596" w:author="Skat" w:date="2010-06-25T12:54:00Z">
                <w:r w:rsidR="00786046">
                  <w:delInstrText>Toc263947456"</w:delInstrText>
                </w:r>
              </w:del>
              <w:ins w:id="1597" w:author="Skat" w:date="2010-06-25T12:54:00Z">
                <w:r>
                  <w:rPr>
                    <w:noProof/>
                  </w:rPr>
                  <w:instrText>Toc265233989"</w:instrText>
                </w:r>
                <w:r w:rsidRPr="00B303A9">
                  <w:rPr>
                    <w:rStyle w:val="Hyperlink"/>
                    <w:noProof/>
                  </w:rPr>
                  <w:instrText xml:space="preserve"> </w:instrText>
                </w:r>
                <w:r w:rsidRPr="00B303A9">
                  <w:rPr>
                    <w:rStyle w:val="Hyperlink"/>
                    <w:noProof/>
                  </w:rPr>
                </w:r>
              </w:ins>
              <w:r w:rsidRPr="00B303A9">
                <w:rPr>
                  <w:rStyle w:val="Hyperlink"/>
                  <w:rPrChange w:id="1598" w:author="Skat" w:date="2010-06-25T12:54:00Z">
                    <w:rPr/>
                  </w:rPrChange>
                </w:rPr>
                <w:fldChar w:fldCharType="separate"/>
              </w:r>
              <w:del w:id="1599" w:author="Skat" w:date="2010-06-25T12:54:00Z">
                <w:r w:rsidR="00AB1C8B" w:rsidRPr="00575F5F">
                  <w:rPr>
                    <w:rStyle w:val="Hyperlink"/>
                    <w:noProof/>
                  </w:rPr>
                  <w:delText>8.52</w:delText>
                </w:r>
                <w:r w:rsidR="00AB1C8B">
                  <w:rPr>
                    <w:rFonts w:asciiTheme="minorHAnsi" w:eastAsiaTheme="minorEastAsia" w:hAnsiTheme="minorHAnsi" w:cstheme="minorBidi"/>
                    <w:noProof/>
                    <w:sz w:val="22"/>
                    <w:szCs w:val="22"/>
                  </w:rPr>
                  <w:tab/>
                </w:r>
                <w:r w:rsidR="00AB1C8B" w:rsidRPr="00575F5F">
                  <w:rPr>
                    <w:rStyle w:val="Hyperlink"/>
                    <w:noProof/>
                  </w:rPr>
                  <w:delText>PeriodeLængde</w:delText>
                </w:r>
                <w:r w:rsidR="00AB1C8B">
                  <w:rPr>
                    <w:noProof/>
                    <w:webHidden/>
                  </w:rPr>
                  <w:tab/>
                </w:r>
              </w:del>
              <w:ins w:id="1600" w:author="Skat" w:date="2010-06-25T12:54:00Z">
                <w:r w:rsidRPr="00B303A9">
                  <w:rPr>
                    <w:rStyle w:val="Hyperlink"/>
                    <w:noProof/>
                  </w:rPr>
                  <w:t>9.25</w:t>
                </w:r>
                <w:r>
                  <w:rPr>
                    <w:rFonts w:asciiTheme="minorHAnsi" w:eastAsiaTheme="minorEastAsia" w:hAnsiTheme="minorHAnsi" w:cstheme="minorBidi"/>
                    <w:noProof/>
                    <w:sz w:val="22"/>
                    <w:szCs w:val="22"/>
                  </w:rPr>
                  <w:tab/>
                </w:r>
                <w:r w:rsidRPr="00B303A9">
                  <w:rPr>
                    <w:rStyle w:val="Hyperlink"/>
                    <w:noProof/>
                  </w:rPr>
                  <w:t>FordringArt</w:t>
                </w:r>
                <w:r>
                  <w:rPr>
                    <w:noProof/>
                    <w:webHidden/>
                  </w:rPr>
                  <w:tab/>
                </w:r>
              </w:ins>
              <w:r>
                <w:rPr>
                  <w:noProof/>
                  <w:webHidden/>
                </w:rPr>
                <w:fldChar w:fldCharType="begin"/>
              </w:r>
              <w:r>
                <w:rPr>
                  <w:noProof/>
                  <w:webHidden/>
                </w:rPr>
                <w:instrText xml:space="preserve"> PAGEREF _</w:instrText>
              </w:r>
              <w:del w:id="1601" w:author="Skat" w:date="2010-06-25T12:54:00Z">
                <w:r w:rsidR="00AB1C8B">
                  <w:rPr>
                    <w:noProof/>
                    <w:webHidden/>
                  </w:rPr>
                  <w:delInstrText>Toc263947456</w:delInstrText>
                </w:r>
              </w:del>
              <w:ins w:id="1602" w:author="Skat" w:date="2010-06-25T12:54:00Z">
                <w:r>
                  <w:rPr>
                    <w:noProof/>
                    <w:webHidden/>
                  </w:rPr>
                  <w:instrText>Toc265233989</w:instrText>
                </w:r>
              </w:ins>
              <w:r>
                <w:rPr>
                  <w:noProof/>
                  <w:webHidden/>
                </w:rPr>
                <w:instrText xml:space="preserve"> \h </w:instrText>
              </w:r>
              <w:r>
                <w:rPr>
                  <w:noProof/>
                  <w:webHidden/>
                </w:rPr>
              </w:r>
              <w:r>
                <w:rPr>
                  <w:noProof/>
                  <w:webHidden/>
                </w:rPr>
                <w:fldChar w:fldCharType="separate"/>
              </w:r>
              <w:r w:rsidR="006E18DF">
                <w:rPr>
                  <w:noProof/>
                  <w:webHidden/>
                </w:rPr>
                <w:t>192</w:t>
              </w:r>
              <w:r>
                <w:rPr>
                  <w:noProof/>
                  <w:webHidden/>
                </w:rPr>
                <w:fldChar w:fldCharType="end"/>
              </w:r>
              <w:r w:rsidRPr="00B303A9">
                <w:rPr>
                  <w:rStyle w:val="Hyperlink"/>
                  <w:rPrChange w:id="16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04" w:author="Skat" w:date="2010-06-25T12:54:00Z">
                    <w:rPr/>
                  </w:rPrChange>
                </w:rPr>
                <w:fldChar w:fldCharType="begin"/>
              </w:r>
              <w:ins w:id="1605" w:author="Skat" w:date="2010-06-25T12:54:00Z">
                <w:r w:rsidRPr="00B303A9">
                  <w:rPr>
                    <w:rStyle w:val="Hyperlink"/>
                    <w:noProof/>
                  </w:rPr>
                  <w:instrText xml:space="preserve"> </w:instrText>
                </w:r>
              </w:ins>
              <w:r>
                <w:rPr>
                  <w:noProof/>
                </w:rPr>
                <w:instrText>HYPERLINK \l "_</w:instrText>
              </w:r>
              <w:del w:id="1606" w:author="Skat" w:date="2010-06-25T12:54:00Z">
                <w:r w:rsidR="00786046">
                  <w:delInstrText>Toc263947457"</w:delInstrText>
                </w:r>
              </w:del>
              <w:ins w:id="1607" w:author="Skat" w:date="2010-06-25T12:54:00Z">
                <w:r>
                  <w:rPr>
                    <w:noProof/>
                  </w:rPr>
                  <w:instrText>Toc265233990"</w:instrText>
                </w:r>
                <w:r w:rsidRPr="00B303A9">
                  <w:rPr>
                    <w:rStyle w:val="Hyperlink"/>
                    <w:noProof/>
                  </w:rPr>
                  <w:instrText xml:space="preserve"> </w:instrText>
                </w:r>
                <w:r w:rsidRPr="00B303A9">
                  <w:rPr>
                    <w:rStyle w:val="Hyperlink"/>
                    <w:noProof/>
                  </w:rPr>
                </w:r>
              </w:ins>
              <w:r w:rsidRPr="00B303A9">
                <w:rPr>
                  <w:rStyle w:val="Hyperlink"/>
                  <w:rPrChange w:id="1608" w:author="Skat" w:date="2010-06-25T12:54:00Z">
                    <w:rPr/>
                  </w:rPrChange>
                </w:rPr>
                <w:fldChar w:fldCharType="separate"/>
              </w:r>
              <w:del w:id="1609" w:author="Skat" w:date="2010-06-25T12:54:00Z">
                <w:r w:rsidR="00AB1C8B" w:rsidRPr="00575F5F">
                  <w:rPr>
                    <w:rStyle w:val="Hyperlink"/>
                    <w:noProof/>
                  </w:rPr>
                  <w:delText>8.53</w:delText>
                </w:r>
                <w:r w:rsidR="00AB1C8B">
                  <w:rPr>
                    <w:rFonts w:asciiTheme="minorHAnsi" w:eastAsiaTheme="minorEastAsia" w:hAnsiTheme="minorHAnsi" w:cstheme="minorBidi"/>
                    <w:noProof/>
                    <w:sz w:val="22"/>
                    <w:szCs w:val="22"/>
                  </w:rPr>
                  <w:tab/>
                </w:r>
                <w:r w:rsidR="00AB1C8B" w:rsidRPr="00575F5F">
                  <w:rPr>
                    <w:rStyle w:val="Hyperlink"/>
                    <w:noProof/>
                  </w:rPr>
                  <w:delText>Placering</w:delText>
                </w:r>
                <w:r w:rsidR="00AB1C8B">
                  <w:rPr>
                    <w:noProof/>
                    <w:webHidden/>
                  </w:rPr>
                  <w:tab/>
                </w:r>
              </w:del>
              <w:ins w:id="1610" w:author="Skat" w:date="2010-06-25T12:54:00Z">
                <w:r w:rsidRPr="00B303A9">
                  <w:rPr>
                    <w:rStyle w:val="Hyperlink"/>
                    <w:noProof/>
                  </w:rPr>
                  <w:t>9.26</w:t>
                </w:r>
                <w:r>
                  <w:rPr>
                    <w:rFonts w:asciiTheme="minorHAnsi" w:eastAsiaTheme="minorEastAsia" w:hAnsiTheme="minorHAnsi" w:cstheme="minorBidi"/>
                    <w:noProof/>
                    <w:sz w:val="22"/>
                    <w:szCs w:val="22"/>
                  </w:rPr>
                  <w:tab/>
                </w:r>
                <w:r w:rsidRPr="00B303A9">
                  <w:rPr>
                    <w:rStyle w:val="Hyperlink"/>
                    <w:noProof/>
                  </w:rPr>
                  <w:t>Frekvens</w:t>
                </w:r>
                <w:r>
                  <w:rPr>
                    <w:noProof/>
                    <w:webHidden/>
                  </w:rPr>
                  <w:tab/>
                </w:r>
              </w:ins>
              <w:r>
                <w:rPr>
                  <w:noProof/>
                  <w:webHidden/>
                </w:rPr>
                <w:fldChar w:fldCharType="begin"/>
              </w:r>
              <w:r>
                <w:rPr>
                  <w:noProof/>
                  <w:webHidden/>
                </w:rPr>
                <w:instrText xml:space="preserve"> PAGEREF _</w:instrText>
              </w:r>
              <w:del w:id="1611" w:author="Skat" w:date="2010-06-25T12:54:00Z">
                <w:r w:rsidR="00AB1C8B">
                  <w:rPr>
                    <w:noProof/>
                    <w:webHidden/>
                  </w:rPr>
                  <w:delInstrText>Toc263947457</w:delInstrText>
                </w:r>
              </w:del>
              <w:ins w:id="1612" w:author="Skat" w:date="2010-06-25T12:54:00Z">
                <w:r>
                  <w:rPr>
                    <w:noProof/>
                    <w:webHidden/>
                  </w:rPr>
                  <w:instrText>Toc265233990</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14" w:author="Skat" w:date="2010-06-25T12:54:00Z">
                    <w:rPr/>
                  </w:rPrChange>
                </w:rPr>
                <w:fldChar w:fldCharType="begin"/>
              </w:r>
              <w:ins w:id="1615" w:author="Skat" w:date="2010-06-25T12:54:00Z">
                <w:r w:rsidRPr="00B303A9">
                  <w:rPr>
                    <w:rStyle w:val="Hyperlink"/>
                    <w:noProof/>
                  </w:rPr>
                  <w:instrText xml:space="preserve"> </w:instrText>
                </w:r>
              </w:ins>
              <w:r>
                <w:rPr>
                  <w:noProof/>
                </w:rPr>
                <w:instrText>HYPERLINK \l "_</w:instrText>
              </w:r>
              <w:del w:id="1616" w:author="Skat" w:date="2010-06-25T12:54:00Z">
                <w:r w:rsidR="00786046">
                  <w:delInstrText>Toc263947458"</w:delInstrText>
                </w:r>
              </w:del>
              <w:ins w:id="1617" w:author="Skat" w:date="2010-06-25T12:54:00Z">
                <w:r>
                  <w:rPr>
                    <w:noProof/>
                  </w:rPr>
                  <w:instrText>Toc265233991"</w:instrText>
                </w:r>
                <w:r w:rsidRPr="00B303A9">
                  <w:rPr>
                    <w:rStyle w:val="Hyperlink"/>
                    <w:noProof/>
                  </w:rPr>
                  <w:instrText xml:space="preserve"> </w:instrText>
                </w:r>
                <w:r w:rsidRPr="00B303A9">
                  <w:rPr>
                    <w:rStyle w:val="Hyperlink"/>
                    <w:noProof/>
                  </w:rPr>
                </w:r>
              </w:ins>
              <w:r w:rsidRPr="00B303A9">
                <w:rPr>
                  <w:rStyle w:val="Hyperlink"/>
                  <w:rPrChange w:id="1618" w:author="Skat" w:date="2010-06-25T12:54:00Z">
                    <w:rPr/>
                  </w:rPrChange>
                </w:rPr>
                <w:fldChar w:fldCharType="separate"/>
              </w:r>
              <w:del w:id="1619" w:author="Skat" w:date="2010-06-25T12:54:00Z">
                <w:r w:rsidR="00AB1C8B" w:rsidRPr="00575F5F">
                  <w:rPr>
                    <w:rStyle w:val="Hyperlink"/>
                    <w:noProof/>
                  </w:rPr>
                  <w:delText>8.54</w:delText>
                </w:r>
                <w:r w:rsidR="00AB1C8B">
                  <w:rPr>
                    <w:rFonts w:asciiTheme="minorHAnsi" w:eastAsiaTheme="minorEastAsia" w:hAnsiTheme="minorHAnsi" w:cstheme="minorBidi"/>
                    <w:noProof/>
                    <w:sz w:val="22"/>
                    <w:szCs w:val="22"/>
                  </w:rPr>
                  <w:tab/>
                </w:r>
                <w:r w:rsidR="00AB1C8B" w:rsidRPr="00575F5F">
                  <w:rPr>
                    <w:rStyle w:val="Hyperlink"/>
                    <w:noProof/>
                  </w:rPr>
                  <w:delText>PostBoksNummer</w:delText>
                </w:r>
                <w:r w:rsidR="00AB1C8B">
                  <w:rPr>
                    <w:noProof/>
                    <w:webHidden/>
                  </w:rPr>
                  <w:tab/>
                </w:r>
              </w:del>
              <w:ins w:id="1620" w:author="Skat" w:date="2010-06-25T12:54:00Z">
                <w:r w:rsidRPr="00B303A9">
                  <w:rPr>
                    <w:rStyle w:val="Hyperlink"/>
                    <w:noProof/>
                  </w:rPr>
                  <w:t>9.27</w:t>
                </w:r>
                <w:r>
                  <w:rPr>
                    <w:rFonts w:asciiTheme="minorHAnsi" w:eastAsiaTheme="minorEastAsia" w:hAnsiTheme="minorHAnsi" w:cstheme="minorBidi"/>
                    <w:noProof/>
                    <w:sz w:val="22"/>
                    <w:szCs w:val="22"/>
                  </w:rPr>
                  <w:tab/>
                </w:r>
                <w:r w:rsidRPr="00B303A9">
                  <w:rPr>
                    <w:rStyle w:val="Hyperlink"/>
                    <w:noProof/>
                  </w:rPr>
                  <w:t>FødeSted</w:t>
                </w:r>
                <w:r>
                  <w:rPr>
                    <w:noProof/>
                    <w:webHidden/>
                  </w:rPr>
                  <w:tab/>
                </w:r>
              </w:ins>
              <w:r>
                <w:rPr>
                  <w:noProof/>
                  <w:webHidden/>
                </w:rPr>
                <w:fldChar w:fldCharType="begin"/>
              </w:r>
              <w:r>
                <w:rPr>
                  <w:noProof/>
                  <w:webHidden/>
                </w:rPr>
                <w:instrText xml:space="preserve"> PAGEREF _</w:instrText>
              </w:r>
              <w:del w:id="1621" w:author="Skat" w:date="2010-06-25T12:54:00Z">
                <w:r w:rsidR="00AB1C8B">
                  <w:rPr>
                    <w:noProof/>
                    <w:webHidden/>
                  </w:rPr>
                  <w:delInstrText>Toc263947458</w:delInstrText>
                </w:r>
              </w:del>
              <w:ins w:id="1622" w:author="Skat" w:date="2010-06-25T12:54:00Z">
                <w:r>
                  <w:rPr>
                    <w:noProof/>
                    <w:webHidden/>
                  </w:rPr>
                  <w:instrText>Toc265233991</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24" w:author="Skat" w:date="2010-06-25T12:54:00Z">
                    <w:rPr/>
                  </w:rPrChange>
                </w:rPr>
                <w:fldChar w:fldCharType="begin"/>
              </w:r>
              <w:ins w:id="1625" w:author="Skat" w:date="2010-06-25T12:54:00Z">
                <w:r w:rsidRPr="00B303A9">
                  <w:rPr>
                    <w:rStyle w:val="Hyperlink"/>
                    <w:noProof/>
                  </w:rPr>
                  <w:instrText xml:space="preserve"> </w:instrText>
                </w:r>
              </w:ins>
              <w:r>
                <w:rPr>
                  <w:noProof/>
                </w:rPr>
                <w:instrText>HYPERLINK \l "_</w:instrText>
              </w:r>
              <w:del w:id="1626" w:author="Skat" w:date="2010-06-25T12:54:00Z">
                <w:r w:rsidR="00786046">
                  <w:delInstrText>Toc263947459"</w:delInstrText>
                </w:r>
              </w:del>
              <w:ins w:id="1627" w:author="Skat" w:date="2010-06-25T12:54:00Z">
                <w:r>
                  <w:rPr>
                    <w:noProof/>
                  </w:rPr>
                  <w:instrText>Toc265233992"</w:instrText>
                </w:r>
                <w:r w:rsidRPr="00B303A9">
                  <w:rPr>
                    <w:rStyle w:val="Hyperlink"/>
                    <w:noProof/>
                  </w:rPr>
                  <w:instrText xml:space="preserve"> </w:instrText>
                </w:r>
                <w:r w:rsidRPr="00B303A9">
                  <w:rPr>
                    <w:rStyle w:val="Hyperlink"/>
                    <w:noProof/>
                  </w:rPr>
                </w:r>
              </w:ins>
              <w:r w:rsidRPr="00B303A9">
                <w:rPr>
                  <w:rStyle w:val="Hyperlink"/>
                  <w:rPrChange w:id="1628" w:author="Skat" w:date="2010-06-25T12:54:00Z">
                    <w:rPr/>
                  </w:rPrChange>
                </w:rPr>
                <w:fldChar w:fldCharType="separate"/>
              </w:r>
              <w:del w:id="1629" w:author="Skat" w:date="2010-06-25T12:54:00Z">
                <w:r w:rsidR="00AB1C8B" w:rsidRPr="00575F5F">
                  <w:rPr>
                    <w:rStyle w:val="Hyperlink"/>
                    <w:noProof/>
                  </w:rPr>
                  <w:delText>8.55</w:delText>
                </w:r>
                <w:r w:rsidR="00AB1C8B">
                  <w:rPr>
                    <w:rFonts w:asciiTheme="minorHAnsi" w:eastAsiaTheme="minorEastAsia" w:hAnsiTheme="minorHAnsi" w:cstheme="minorBidi"/>
                    <w:noProof/>
                    <w:sz w:val="22"/>
                    <w:szCs w:val="22"/>
                  </w:rPr>
                  <w:tab/>
                </w:r>
                <w:r w:rsidR="00AB1C8B" w:rsidRPr="00575F5F">
                  <w:rPr>
                    <w:rStyle w:val="Hyperlink"/>
                    <w:noProof/>
                  </w:rPr>
                  <w:delText>PostDistrikt</w:delText>
                </w:r>
                <w:r w:rsidR="00AB1C8B">
                  <w:rPr>
                    <w:noProof/>
                    <w:webHidden/>
                  </w:rPr>
                  <w:tab/>
                </w:r>
              </w:del>
              <w:ins w:id="1630" w:author="Skat" w:date="2010-06-25T12:54:00Z">
                <w:r w:rsidRPr="00B303A9">
                  <w:rPr>
                    <w:rStyle w:val="Hyperlink"/>
                    <w:noProof/>
                  </w:rPr>
                  <w:t>9.28</w:t>
                </w:r>
                <w:r>
                  <w:rPr>
                    <w:rFonts w:asciiTheme="minorHAnsi" w:eastAsiaTheme="minorEastAsia" w:hAnsiTheme="minorHAnsi" w:cstheme="minorBidi"/>
                    <w:noProof/>
                    <w:sz w:val="22"/>
                    <w:szCs w:val="22"/>
                  </w:rPr>
                  <w:tab/>
                </w:r>
                <w:r w:rsidRPr="00B303A9">
                  <w:rPr>
                    <w:rStyle w:val="Hyperlink"/>
                    <w:noProof/>
                  </w:rPr>
                  <w:t>GenoplivetKode</w:t>
                </w:r>
                <w:r>
                  <w:rPr>
                    <w:noProof/>
                    <w:webHidden/>
                  </w:rPr>
                  <w:tab/>
                </w:r>
              </w:ins>
              <w:r>
                <w:rPr>
                  <w:noProof/>
                  <w:webHidden/>
                </w:rPr>
                <w:fldChar w:fldCharType="begin"/>
              </w:r>
              <w:r>
                <w:rPr>
                  <w:noProof/>
                  <w:webHidden/>
                </w:rPr>
                <w:instrText xml:space="preserve"> PAGEREF _</w:instrText>
              </w:r>
              <w:del w:id="1631" w:author="Skat" w:date="2010-06-25T12:54:00Z">
                <w:r w:rsidR="00AB1C8B">
                  <w:rPr>
                    <w:noProof/>
                    <w:webHidden/>
                  </w:rPr>
                  <w:delInstrText>Toc263947459</w:delInstrText>
                </w:r>
              </w:del>
              <w:ins w:id="1632" w:author="Skat" w:date="2010-06-25T12:54:00Z">
                <w:r>
                  <w:rPr>
                    <w:noProof/>
                    <w:webHidden/>
                  </w:rPr>
                  <w:instrText>Toc265233992</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3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34" w:author="Skat" w:date="2010-06-25T12:54:00Z">
                    <w:rPr/>
                  </w:rPrChange>
                </w:rPr>
                <w:fldChar w:fldCharType="begin"/>
              </w:r>
              <w:ins w:id="1635" w:author="Skat" w:date="2010-06-25T12:54:00Z">
                <w:r w:rsidRPr="00B303A9">
                  <w:rPr>
                    <w:rStyle w:val="Hyperlink"/>
                    <w:noProof/>
                  </w:rPr>
                  <w:instrText xml:space="preserve"> </w:instrText>
                </w:r>
              </w:ins>
              <w:r>
                <w:rPr>
                  <w:noProof/>
                </w:rPr>
                <w:instrText>HYPERLINK \l "_</w:instrText>
              </w:r>
              <w:del w:id="1636" w:author="Skat" w:date="2010-06-25T12:54:00Z">
                <w:r w:rsidR="00786046">
                  <w:delInstrText>Toc263947460"</w:delInstrText>
                </w:r>
              </w:del>
              <w:ins w:id="1637" w:author="Skat" w:date="2010-06-25T12:54:00Z">
                <w:r>
                  <w:rPr>
                    <w:noProof/>
                  </w:rPr>
                  <w:instrText>Toc265233993"</w:instrText>
                </w:r>
                <w:r w:rsidRPr="00B303A9">
                  <w:rPr>
                    <w:rStyle w:val="Hyperlink"/>
                    <w:noProof/>
                  </w:rPr>
                  <w:instrText xml:space="preserve"> </w:instrText>
                </w:r>
                <w:r w:rsidRPr="00B303A9">
                  <w:rPr>
                    <w:rStyle w:val="Hyperlink"/>
                    <w:noProof/>
                  </w:rPr>
                </w:r>
              </w:ins>
              <w:r w:rsidRPr="00B303A9">
                <w:rPr>
                  <w:rStyle w:val="Hyperlink"/>
                  <w:rPrChange w:id="1638" w:author="Skat" w:date="2010-06-25T12:54:00Z">
                    <w:rPr/>
                  </w:rPrChange>
                </w:rPr>
                <w:fldChar w:fldCharType="separate"/>
              </w:r>
              <w:del w:id="1639" w:author="Skat" w:date="2010-06-25T12:54:00Z">
                <w:r w:rsidR="00AB1C8B" w:rsidRPr="00575F5F">
                  <w:rPr>
                    <w:rStyle w:val="Hyperlink"/>
                    <w:noProof/>
                  </w:rPr>
                  <w:delText>8.56</w:delText>
                </w:r>
                <w:r w:rsidR="00AB1C8B">
                  <w:rPr>
                    <w:rFonts w:asciiTheme="minorHAnsi" w:eastAsiaTheme="minorEastAsia" w:hAnsiTheme="minorHAnsi" w:cstheme="minorBidi"/>
                    <w:noProof/>
                    <w:sz w:val="22"/>
                    <w:szCs w:val="22"/>
                  </w:rPr>
                  <w:tab/>
                </w:r>
                <w:r w:rsidR="00AB1C8B" w:rsidRPr="00575F5F">
                  <w:rPr>
                    <w:rStyle w:val="Hyperlink"/>
                    <w:noProof/>
                  </w:rPr>
                  <w:delText>PostNummer</w:delText>
                </w:r>
                <w:r w:rsidR="00AB1C8B">
                  <w:rPr>
                    <w:noProof/>
                    <w:webHidden/>
                  </w:rPr>
                  <w:tab/>
                </w:r>
              </w:del>
              <w:ins w:id="1640" w:author="Skat" w:date="2010-06-25T12:54:00Z">
                <w:r w:rsidRPr="00B303A9">
                  <w:rPr>
                    <w:rStyle w:val="Hyperlink"/>
                    <w:noProof/>
                  </w:rPr>
                  <w:t>9.29</w:t>
                </w:r>
                <w:r>
                  <w:rPr>
                    <w:rFonts w:asciiTheme="minorHAnsi" w:eastAsiaTheme="minorEastAsia" w:hAnsiTheme="minorHAnsi" w:cstheme="minorBidi"/>
                    <w:noProof/>
                    <w:sz w:val="22"/>
                    <w:szCs w:val="22"/>
                  </w:rPr>
                  <w:tab/>
                </w:r>
                <w:r w:rsidRPr="00B303A9">
                  <w:rPr>
                    <w:rStyle w:val="Hyperlink"/>
                    <w:noProof/>
                  </w:rPr>
                  <w:t>GiftKode</w:t>
                </w:r>
                <w:r>
                  <w:rPr>
                    <w:noProof/>
                    <w:webHidden/>
                  </w:rPr>
                  <w:tab/>
                </w:r>
              </w:ins>
              <w:r>
                <w:rPr>
                  <w:noProof/>
                  <w:webHidden/>
                </w:rPr>
                <w:fldChar w:fldCharType="begin"/>
              </w:r>
              <w:r>
                <w:rPr>
                  <w:noProof/>
                  <w:webHidden/>
                </w:rPr>
                <w:instrText xml:space="preserve"> PAGEREF _</w:instrText>
              </w:r>
              <w:del w:id="1641" w:author="Skat" w:date="2010-06-25T12:54:00Z">
                <w:r w:rsidR="00AB1C8B">
                  <w:rPr>
                    <w:noProof/>
                    <w:webHidden/>
                  </w:rPr>
                  <w:delInstrText>Toc263947460</w:delInstrText>
                </w:r>
              </w:del>
              <w:ins w:id="1642" w:author="Skat" w:date="2010-06-25T12:54:00Z">
                <w:r>
                  <w:rPr>
                    <w:noProof/>
                    <w:webHidden/>
                  </w:rPr>
                  <w:instrText>Toc265233993</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44" w:author="Skat" w:date="2010-06-25T12:54:00Z">
                    <w:rPr/>
                  </w:rPrChange>
                </w:rPr>
                <w:fldChar w:fldCharType="begin"/>
              </w:r>
              <w:ins w:id="1645" w:author="Skat" w:date="2010-06-25T12:54:00Z">
                <w:r w:rsidRPr="00B303A9">
                  <w:rPr>
                    <w:rStyle w:val="Hyperlink"/>
                    <w:noProof/>
                  </w:rPr>
                  <w:instrText xml:space="preserve"> </w:instrText>
                </w:r>
              </w:ins>
              <w:r>
                <w:rPr>
                  <w:noProof/>
                </w:rPr>
                <w:instrText>HYPERLINK \l "_</w:instrText>
              </w:r>
              <w:del w:id="1646" w:author="Skat" w:date="2010-06-25T12:54:00Z">
                <w:r w:rsidR="00786046">
                  <w:delInstrText>Toc263947461"</w:delInstrText>
                </w:r>
              </w:del>
              <w:ins w:id="1647" w:author="Skat" w:date="2010-06-25T12:54:00Z">
                <w:r>
                  <w:rPr>
                    <w:noProof/>
                  </w:rPr>
                  <w:instrText>Toc265233994"</w:instrText>
                </w:r>
                <w:r w:rsidRPr="00B303A9">
                  <w:rPr>
                    <w:rStyle w:val="Hyperlink"/>
                    <w:noProof/>
                  </w:rPr>
                  <w:instrText xml:space="preserve"> </w:instrText>
                </w:r>
                <w:r w:rsidRPr="00B303A9">
                  <w:rPr>
                    <w:rStyle w:val="Hyperlink"/>
                    <w:noProof/>
                  </w:rPr>
                </w:r>
              </w:ins>
              <w:r w:rsidRPr="00B303A9">
                <w:rPr>
                  <w:rStyle w:val="Hyperlink"/>
                  <w:rPrChange w:id="1648" w:author="Skat" w:date="2010-06-25T12:54:00Z">
                    <w:rPr/>
                  </w:rPrChange>
                </w:rPr>
                <w:fldChar w:fldCharType="separate"/>
              </w:r>
              <w:del w:id="1649" w:author="Skat" w:date="2010-06-25T12:54:00Z">
                <w:r w:rsidR="00AB1C8B" w:rsidRPr="00575F5F">
                  <w:rPr>
                    <w:rStyle w:val="Hyperlink"/>
                    <w:noProof/>
                  </w:rPr>
                  <w:delText>8.57</w:delText>
                </w:r>
                <w:r w:rsidR="00AB1C8B">
                  <w:rPr>
                    <w:rFonts w:asciiTheme="minorHAnsi" w:eastAsiaTheme="minorEastAsia" w:hAnsiTheme="minorHAnsi" w:cstheme="minorBidi"/>
                    <w:noProof/>
                    <w:sz w:val="22"/>
                    <w:szCs w:val="22"/>
                  </w:rPr>
                  <w:tab/>
                </w:r>
                <w:r w:rsidR="00AB1C8B" w:rsidRPr="00575F5F">
                  <w:rPr>
                    <w:rStyle w:val="Hyperlink"/>
                    <w:noProof/>
                  </w:rPr>
                  <w:delText>Procent</w:delText>
                </w:r>
                <w:r w:rsidR="00AB1C8B">
                  <w:rPr>
                    <w:noProof/>
                    <w:webHidden/>
                  </w:rPr>
                  <w:tab/>
                </w:r>
              </w:del>
              <w:ins w:id="1650" w:author="Skat" w:date="2010-06-25T12:54:00Z">
                <w:r w:rsidRPr="00B303A9">
                  <w:rPr>
                    <w:rStyle w:val="Hyperlink"/>
                    <w:noProof/>
                  </w:rPr>
                  <w:t>9.30</w:t>
                </w:r>
                <w:r>
                  <w:rPr>
                    <w:rFonts w:asciiTheme="minorHAnsi" w:eastAsiaTheme="minorEastAsia" w:hAnsiTheme="minorHAnsi" w:cstheme="minorBidi"/>
                    <w:noProof/>
                    <w:sz w:val="22"/>
                    <w:szCs w:val="22"/>
                  </w:rPr>
                  <w:tab/>
                </w:r>
                <w:r w:rsidRPr="00B303A9">
                  <w:rPr>
                    <w:rStyle w:val="Hyperlink"/>
                    <w:noProof/>
                  </w:rPr>
                  <w:t>HusBogstav</w:t>
                </w:r>
                <w:r>
                  <w:rPr>
                    <w:noProof/>
                    <w:webHidden/>
                  </w:rPr>
                  <w:tab/>
                </w:r>
              </w:ins>
              <w:r>
                <w:rPr>
                  <w:noProof/>
                  <w:webHidden/>
                </w:rPr>
                <w:fldChar w:fldCharType="begin"/>
              </w:r>
              <w:r>
                <w:rPr>
                  <w:noProof/>
                  <w:webHidden/>
                </w:rPr>
                <w:instrText xml:space="preserve"> PAGEREF _</w:instrText>
              </w:r>
              <w:del w:id="1651" w:author="Skat" w:date="2010-06-25T12:54:00Z">
                <w:r w:rsidR="00AB1C8B">
                  <w:rPr>
                    <w:noProof/>
                    <w:webHidden/>
                  </w:rPr>
                  <w:delInstrText>Toc263947461</w:delInstrText>
                </w:r>
              </w:del>
              <w:ins w:id="1652" w:author="Skat" w:date="2010-06-25T12:54:00Z">
                <w:r>
                  <w:rPr>
                    <w:noProof/>
                    <w:webHidden/>
                  </w:rPr>
                  <w:instrText>Toc265233994</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54" w:author="Skat" w:date="2010-06-25T12:54:00Z">
                    <w:rPr/>
                  </w:rPrChange>
                </w:rPr>
                <w:fldChar w:fldCharType="begin"/>
              </w:r>
              <w:ins w:id="1655" w:author="Skat" w:date="2010-06-25T12:54:00Z">
                <w:r w:rsidRPr="00B303A9">
                  <w:rPr>
                    <w:rStyle w:val="Hyperlink"/>
                    <w:noProof/>
                  </w:rPr>
                  <w:instrText xml:space="preserve"> </w:instrText>
                </w:r>
              </w:ins>
              <w:r>
                <w:rPr>
                  <w:noProof/>
                </w:rPr>
                <w:instrText>HYPERLINK \l "_</w:instrText>
              </w:r>
              <w:del w:id="1656" w:author="Skat" w:date="2010-06-25T12:54:00Z">
                <w:r w:rsidR="00786046">
                  <w:delInstrText>Toc263947462"</w:delInstrText>
                </w:r>
              </w:del>
              <w:ins w:id="1657" w:author="Skat" w:date="2010-06-25T12:54:00Z">
                <w:r>
                  <w:rPr>
                    <w:noProof/>
                  </w:rPr>
                  <w:instrText>Toc265233995"</w:instrText>
                </w:r>
                <w:r w:rsidRPr="00B303A9">
                  <w:rPr>
                    <w:rStyle w:val="Hyperlink"/>
                    <w:noProof/>
                  </w:rPr>
                  <w:instrText xml:space="preserve"> </w:instrText>
                </w:r>
                <w:r w:rsidRPr="00B303A9">
                  <w:rPr>
                    <w:rStyle w:val="Hyperlink"/>
                    <w:noProof/>
                  </w:rPr>
                </w:r>
              </w:ins>
              <w:r w:rsidRPr="00B303A9">
                <w:rPr>
                  <w:rStyle w:val="Hyperlink"/>
                  <w:rPrChange w:id="1658" w:author="Skat" w:date="2010-06-25T12:54:00Z">
                    <w:rPr/>
                  </w:rPrChange>
                </w:rPr>
                <w:fldChar w:fldCharType="separate"/>
              </w:r>
              <w:del w:id="1659" w:author="Skat" w:date="2010-06-25T12:54:00Z">
                <w:r w:rsidR="00AB1C8B" w:rsidRPr="00575F5F">
                  <w:rPr>
                    <w:rStyle w:val="Hyperlink"/>
                    <w:noProof/>
                  </w:rPr>
                  <w:delText>8.58</w:delText>
                </w:r>
                <w:r w:rsidR="00AB1C8B">
                  <w:rPr>
                    <w:rFonts w:asciiTheme="minorHAnsi" w:eastAsiaTheme="minorEastAsia" w:hAnsiTheme="minorHAnsi" w:cstheme="minorBidi"/>
                    <w:noProof/>
                    <w:sz w:val="22"/>
                    <w:szCs w:val="22"/>
                  </w:rPr>
                  <w:tab/>
                </w:r>
                <w:r w:rsidR="00AB1C8B" w:rsidRPr="00575F5F">
                  <w:rPr>
                    <w:rStyle w:val="Hyperlink"/>
                    <w:noProof/>
                  </w:rPr>
                  <w:delText>ProduktionEnhedNummer</w:delText>
                </w:r>
                <w:r w:rsidR="00AB1C8B">
                  <w:rPr>
                    <w:noProof/>
                    <w:webHidden/>
                  </w:rPr>
                  <w:tab/>
                </w:r>
              </w:del>
              <w:ins w:id="1660" w:author="Skat" w:date="2010-06-25T12:54:00Z">
                <w:r w:rsidRPr="00B303A9">
                  <w:rPr>
                    <w:rStyle w:val="Hyperlink"/>
                    <w:noProof/>
                  </w:rPr>
                  <w:t>9.31</w:t>
                </w:r>
                <w:r>
                  <w:rPr>
                    <w:rFonts w:asciiTheme="minorHAnsi" w:eastAsiaTheme="minorEastAsia" w:hAnsiTheme="minorHAnsi" w:cstheme="minorBidi"/>
                    <w:noProof/>
                    <w:sz w:val="22"/>
                    <w:szCs w:val="22"/>
                  </w:rPr>
                  <w:tab/>
                </w:r>
                <w:r w:rsidRPr="00B303A9">
                  <w:rPr>
                    <w:rStyle w:val="Hyperlink"/>
                    <w:noProof/>
                  </w:rPr>
                  <w:t>HusNummer</w:t>
                </w:r>
                <w:r>
                  <w:rPr>
                    <w:noProof/>
                    <w:webHidden/>
                  </w:rPr>
                  <w:tab/>
                </w:r>
              </w:ins>
              <w:r>
                <w:rPr>
                  <w:noProof/>
                  <w:webHidden/>
                </w:rPr>
                <w:fldChar w:fldCharType="begin"/>
              </w:r>
              <w:r>
                <w:rPr>
                  <w:noProof/>
                  <w:webHidden/>
                </w:rPr>
                <w:instrText xml:space="preserve"> PAGEREF _</w:instrText>
              </w:r>
              <w:del w:id="1661" w:author="Skat" w:date="2010-06-25T12:54:00Z">
                <w:r w:rsidR="00AB1C8B">
                  <w:rPr>
                    <w:noProof/>
                    <w:webHidden/>
                  </w:rPr>
                  <w:delInstrText>Toc263947462</w:delInstrText>
                </w:r>
              </w:del>
              <w:ins w:id="1662" w:author="Skat" w:date="2010-06-25T12:54:00Z">
                <w:r>
                  <w:rPr>
                    <w:noProof/>
                    <w:webHidden/>
                  </w:rPr>
                  <w:instrText>Toc265233995</w:instrText>
                </w:r>
              </w:ins>
              <w:r>
                <w:rPr>
                  <w:noProof/>
                  <w:webHidden/>
                </w:rPr>
                <w:instrText xml:space="preserve"> \h </w:instrText>
              </w:r>
              <w:r>
                <w:rPr>
                  <w:noProof/>
                  <w:webHidden/>
                </w:rPr>
              </w:r>
              <w:r>
                <w:rPr>
                  <w:noProof/>
                  <w:webHidden/>
                </w:rPr>
                <w:fldChar w:fldCharType="separate"/>
              </w:r>
              <w:r w:rsidR="006E18DF">
                <w:rPr>
                  <w:noProof/>
                  <w:webHidden/>
                </w:rPr>
                <w:t>193</w:t>
              </w:r>
              <w:r>
                <w:rPr>
                  <w:noProof/>
                  <w:webHidden/>
                </w:rPr>
                <w:fldChar w:fldCharType="end"/>
              </w:r>
              <w:r w:rsidRPr="00B303A9">
                <w:rPr>
                  <w:rStyle w:val="Hyperlink"/>
                  <w:rPrChange w:id="16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64" w:author="Skat" w:date="2010-06-25T12:54:00Z">
                    <w:rPr/>
                  </w:rPrChange>
                </w:rPr>
                <w:fldChar w:fldCharType="begin"/>
              </w:r>
              <w:ins w:id="1665" w:author="Skat" w:date="2010-06-25T12:54:00Z">
                <w:r w:rsidRPr="00B303A9">
                  <w:rPr>
                    <w:rStyle w:val="Hyperlink"/>
                    <w:noProof/>
                  </w:rPr>
                  <w:instrText xml:space="preserve"> </w:instrText>
                </w:r>
              </w:ins>
              <w:r>
                <w:rPr>
                  <w:noProof/>
                </w:rPr>
                <w:instrText>HYPERLINK \l "_</w:instrText>
              </w:r>
              <w:del w:id="1666" w:author="Skat" w:date="2010-06-25T12:54:00Z">
                <w:r w:rsidR="00786046">
                  <w:delInstrText>Toc263947463"</w:delInstrText>
                </w:r>
              </w:del>
              <w:ins w:id="1667" w:author="Skat" w:date="2010-06-25T12:54:00Z">
                <w:r>
                  <w:rPr>
                    <w:noProof/>
                  </w:rPr>
                  <w:instrText>Toc265233996"</w:instrText>
                </w:r>
                <w:r w:rsidRPr="00B303A9">
                  <w:rPr>
                    <w:rStyle w:val="Hyperlink"/>
                    <w:noProof/>
                  </w:rPr>
                  <w:instrText xml:space="preserve"> </w:instrText>
                </w:r>
                <w:r w:rsidRPr="00B303A9">
                  <w:rPr>
                    <w:rStyle w:val="Hyperlink"/>
                    <w:noProof/>
                  </w:rPr>
                </w:r>
              </w:ins>
              <w:r w:rsidRPr="00B303A9">
                <w:rPr>
                  <w:rStyle w:val="Hyperlink"/>
                  <w:rPrChange w:id="1668" w:author="Skat" w:date="2010-06-25T12:54:00Z">
                    <w:rPr/>
                  </w:rPrChange>
                </w:rPr>
                <w:fldChar w:fldCharType="separate"/>
              </w:r>
              <w:del w:id="1669" w:author="Skat" w:date="2010-06-25T12:54:00Z">
                <w:r w:rsidR="00AB1C8B" w:rsidRPr="00575F5F">
                  <w:rPr>
                    <w:rStyle w:val="Hyperlink"/>
                    <w:noProof/>
                  </w:rPr>
                  <w:delText>8.59</w:delText>
                </w:r>
                <w:r w:rsidR="00AB1C8B">
                  <w:rPr>
                    <w:rFonts w:asciiTheme="minorHAnsi" w:eastAsiaTheme="minorEastAsia" w:hAnsiTheme="minorHAnsi" w:cstheme="minorBidi"/>
                    <w:noProof/>
                    <w:sz w:val="22"/>
                    <w:szCs w:val="22"/>
                  </w:rPr>
                  <w:tab/>
                </w:r>
                <w:r w:rsidR="00AB1C8B" w:rsidRPr="00575F5F">
                  <w:rPr>
                    <w:rStyle w:val="Hyperlink"/>
                    <w:noProof/>
                  </w:rPr>
                  <w:delText>Rate</w:delText>
                </w:r>
                <w:r w:rsidR="00AB1C8B">
                  <w:rPr>
                    <w:noProof/>
                    <w:webHidden/>
                  </w:rPr>
                  <w:tab/>
                </w:r>
              </w:del>
              <w:ins w:id="1670" w:author="Skat" w:date="2010-06-25T12:54:00Z">
                <w:r w:rsidRPr="00B303A9">
                  <w:rPr>
                    <w:rStyle w:val="Hyperlink"/>
                    <w:noProof/>
                  </w:rPr>
                  <w:t>9.32</w:t>
                </w:r>
                <w:r>
                  <w:rPr>
                    <w:rFonts w:asciiTheme="minorHAnsi" w:eastAsiaTheme="minorEastAsia" w:hAnsiTheme="minorHAnsi" w:cstheme="minorBidi"/>
                    <w:noProof/>
                    <w:sz w:val="22"/>
                    <w:szCs w:val="22"/>
                  </w:rPr>
                  <w:tab/>
                </w:r>
                <w:r w:rsidRPr="00B303A9">
                  <w:rPr>
                    <w:rStyle w:val="Hyperlink"/>
                    <w:noProof/>
                  </w:rPr>
                  <w:t>IBANNummer</w:t>
                </w:r>
                <w:r>
                  <w:rPr>
                    <w:noProof/>
                    <w:webHidden/>
                  </w:rPr>
                  <w:tab/>
                </w:r>
              </w:ins>
              <w:r>
                <w:rPr>
                  <w:noProof/>
                  <w:webHidden/>
                </w:rPr>
                <w:fldChar w:fldCharType="begin"/>
              </w:r>
              <w:r>
                <w:rPr>
                  <w:noProof/>
                  <w:webHidden/>
                </w:rPr>
                <w:instrText xml:space="preserve"> PAGEREF _</w:instrText>
              </w:r>
              <w:del w:id="1671" w:author="Skat" w:date="2010-06-25T12:54:00Z">
                <w:r w:rsidR="00AB1C8B">
                  <w:rPr>
                    <w:noProof/>
                    <w:webHidden/>
                  </w:rPr>
                  <w:delInstrText>Toc263947463</w:delInstrText>
                </w:r>
              </w:del>
              <w:ins w:id="1672" w:author="Skat" w:date="2010-06-25T12:54:00Z">
                <w:r>
                  <w:rPr>
                    <w:noProof/>
                    <w:webHidden/>
                  </w:rPr>
                  <w:instrText>Toc265233996</w:instrText>
                </w:r>
              </w:ins>
              <w:r>
                <w:rPr>
                  <w:noProof/>
                  <w:webHidden/>
                </w:rPr>
                <w:instrText xml:space="preserve"> \h </w:instrText>
              </w:r>
              <w:r>
                <w:rPr>
                  <w:noProof/>
                  <w:webHidden/>
                </w:rPr>
              </w:r>
              <w:r>
                <w:rPr>
                  <w:noProof/>
                  <w:webHidden/>
                </w:rPr>
                <w:fldChar w:fldCharType="separate"/>
              </w:r>
              <w:r w:rsidR="006E18DF">
                <w:rPr>
                  <w:noProof/>
                  <w:webHidden/>
                </w:rPr>
                <w:t>194</w:t>
              </w:r>
              <w:r>
                <w:rPr>
                  <w:noProof/>
                  <w:webHidden/>
                </w:rPr>
                <w:fldChar w:fldCharType="end"/>
              </w:r>
              <w:r w:rsidRPr="00B303A9">
                <w:rPr>
                  <w:rStyle w:val="Hyperlink"/>
                  <w:rPrChange w:id="16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74" w:author="Skat" w:date="2010-06-25T12:54:00Z">
                    <w:rPr/>
                  </w:rPrChange>
                </w:rPr>
                <w:fldChar w:fldCharType="begin"/>
              </w:r>
              <w:ins w:id="1675" w:author="Skat" w:date="2010-06-25T12:54:00Z">
                <w:r w:rsidRPr="00B303A9">
                  <w:rPr>
                    <w:rStyle w:val="Hyperlink"/>
                    <w:noProof/>
                  </w:rPr>
                  <w:instrText xml:space="preserve"> </w:instrText>
                </w:r>
              </w:ins>
              <w:r>
                <w:rPr>
                  <w:noProof/>
                </w:rPr>
                <w:instrText>HYPERLINK \l "_</w:instrText>
              </w:r>
              <w:del w:id="1676" w:author="Skat" w:date="2010-06-25T12:54:00Z">
                <w:r w:rsidR="00786046">
                  <w:delInstrText>Toc263947464"</w:delInstrText>
                </w:r>
              </w:del>
              <w:ins w:id="1677" w:author="Skat" w:date="2010-06-25T12:54:00Z">
                <w:r>
                  <w:rPr>
                    <w:noProof/>
                  </w:rPr>
                  <w:instrText>Toc265233997"</w:instrText>
                </w:r>
                <w:r w:rsidRPr="00B303A9">
                  <w:rPr>
                    <w:rStyle w:val="Hyperlink"/>
                    <w:noProof/>
                  </w:rPr>
                  <w:instrText xml:space="preserve"> </w:instrText>
                </w:r>
                <w:r w:rsidRPr="00B303A9">
                  <w:rPr>
                    <w:rStyle w:val="Hyperlink"/>
                    <w:noProof/>
                  </w:rPr>
                </w:r>
              </w:ins>
              <w:r w:rsidRPr="00B303A9">
                <w:rPr>
                  <w:rStyle w:val="Hyperlink"/>
                  <w:rPrChange w:id="1678" w:author="Skat" w:date="2010-06-25T12:54:00Z">
                    <w:rPr/>
                  </w:rPrChange>
                </w:rPr>
                <w:fldChar w:fldCharType="separate"/>
              </w:r>
              <w:del w:id="1679" w:author="Skat" w:date="2010-06-25T12:54:00Z">
                <w:r w:rsidR="00AB1C8B" w:rsidRPr="00575F5F">
                  <w:rPr>
                    <w:rStyle w:val="Hyperlink"/>
                    <w:noProof/>
                  </w:rPr>
                  <w:delText>8.60</w:delText>
                </w:r>
                <w:r w:rsidR="00AB1C8B">
                  <w:rPr>
                    <w:rFonts w:asciiTheme="minorHAnsi" w:eastAsiaTheme="minorEastAsia" w:hAnsiTheme="minorHAnsi" w:cstheme="minorBidi"/>
                    <w:noProof/>
                    <w:sz w:val="22"/>
                    <w:szCs w:val="22"/>
                  </w:rPr>
                  <w:tab/>
                </w:r>
                <w:r w:rsidR="00AB1C8B" w:rsidRPr="00575F5F">
                  <w:rPr>
                    <w:rStyle w:val="Hyperlink"/>
                    <w:noProof/>
                  </w:rPr>
                  <w:delText>RegelSæt</w:delText>
                </w:r>
                <w:r w:rsidR="00AB1C8B">
                  <w:rPr>
                    <w:noProof/>
                    <w:webHidden/>
                  </w:rPr>
                  <w:tab/>
                </w:r>
              </w:del>
              <w:ins w:id="1680" w:author="Skat" w:date="2010-06-25T12:54:00Z">
                <w:r w:rsidRPr="00B303A9">
                  <w:rPr>
                    <w:rStyle w:val="Hyperlink"/>
                    <w:noProof/>
                  </w:rPr>
                  <w:t>9.33</w:t>
                </w:r>
                <w:r>
                  <w:rPr>
                    <w:rFonts w:asciiTheme="minorHAnsi" w:eastAsiaTheme="minorEastAsia" w:hAnsiTheme="minorHAnsi" w:cstheme="minorBidi"/>
                    <w:noProof/>
                    <w:sz w:val="22"/>
                    <w:szCs w:val="22"/>
                  </w:rPr>
                  <w:tab/>
                </w:r>
                <w:r w:rsidRPr="00B303A9">
                  <w:rPr>
                    <w:rStyle w:val="Hyperlink"/>
                    <w:noProof/>
                  </w:rPr>
                  <w:t>ID</w:t>
                </w:r>
                <w:r>
                  <w:rPr>
                    <w:noProof/>
                    <w:webHidden/>
                  </w:rPr>
                  <w:tab/>
                </w:r>
              </w:ins>
              <w:r>
                <w:rPr>
                  <w:noProof/>
                  <w:webHidden/>
                </w:rPr>
                <w:fldChar w:fldCharType="begin"/>
              </w:r>
              <w:r>
                <w:rPr>
                  <w:noProof/>
                  <w:webHidden/>
                </w:rPr>
                <w:instrText xml:space="preserve"> PAGEREF _</w:instrText>
              </w:r>
              <w:del w:id="1681" w:author="Skat" w:date="2010-06-25T12:54:00Z">
                <w:r w:rsidR="00AB1C8B">
                  <w:rPr>
                    <w:noProof/>
                    <w:webHidden/>
                  </w:rPr>
                  <w:delInstrText>Toc263947464</w:delInstrText>
                </w:r>
              </w:del>
              <w:ins w:id="1682" w:author="Skat" w:date="2010-06-25T12:54:00Z">
                <w:r>
                  <w:rPr>
                    <w:noProof/>
                    <w:webHidden/>
                  </w:rPr>
                  <w:instrText>Toc265233997</w:instrText>
                </w:r>
              </w:ins>
              <w:r>
                <w:rPr>
                  <w:noProof/>
                  <w:webHidden/>
                </w:rPr>
                <w:instrText xml:space="preserve"> \h </w:instrText>
              </w:r>
              <w:r>
                <w:rPr>
                  <w:noProof/>
                  <w:webHidden/>
                </w:rPr>
              </w:r>
              <w:r>
                <w:rPr>
                  <w:noProof/>
                  <w:webHidden/>
                </w:rPr>
                <w:fldChar w:fldCharType="separate"/>
              </w:r>
              <w:r w:rsidR="006E18DF">
                <w:rPr>
                  <w:noProof/>
                  <w:webHidden/>
                </w:rPr>
                <w:t>194</w:t>
              </w:r>
              <w:r>
                <w:rPr>
                  <w:noProof/>
                  <w:webHidden/>
                </w:rPr>
                <w:fldChar w:fldCharType="end"/>
              </w:r>
              <w:r w:rsidRPr="00B303A9">
                <w:rPr>
                  <w:rStyle w:val="Hyperlink"/>
                  <w:rPrChange w:id="168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84" w:author="Skat" w:date="2010-06-25T12:54:00Z">
                    <w:rPr/>
                  </w:rPrChange>
                </w:rPr>
                <w:fldChar w:fldCharType="begin"/>
              </w:r>
              <w:ins w:id="1685" w:author="Skat" w:date="2010-06-25T12:54:00Z">
                <w:r w:rsidRPr="00B303A9">
                  <w:rPr>
                    <w:rStyle w:val="Hyperlink"/>
                    <w:noProof/>
                  </w:rPr>
                  <w:instrText xml:space="preserve"> </w:instrText>
                </w:r>
              </w:ins>
              <w:r>
                <w:rPr>
                  <w:noProof/>
                </w:rPr>
                <w:instrText>HYPERLINK \l "_</w:instrText>
              </w:r>
              <w:del w:id="1686" w:author="Skat" w:date="2010-06-25T12:54:00Z">
                <w:r w:rsidR="00786046">
                  <w:delInstrText>Toc263947465"</w:delInstrText>
                </w:r>
              </w:del>
              <w:ins w:id="1687" w:author="Skat" w:date="2010-06-25T12:54:00Z">
                <w:r>
                  <w:rPr>
                    <w:noProof/>
                  </w:rPr>
                  <w:instrText>Toc265233998"</w:instrText>
                </w:r>
                <w:r w:rsidRPr="00B303A9">
                  <w:rPr>
                    <w:rStyle w:val="Hyperlink"/>
                    <w:noProof/>
                  </w:rPr>
                  <w:instrText xml:space="preserve"> </w:instrText>
                </w:r>
                <w:r w:rsidRPr="00B303A9">
                  <w:rPr>
                    <w:rStyle w:val="Hyperlink"/>
                    <w:noProof/>
                  </w:rPr>
                </w:r>
              </w:ins>
              <w:r w:rsidRPr="00B303A9">
                <w:rPr>
                  <w:rStyle w:val="Hyperlink"/>
                  <w:rPrChange w:id="1688" w:author="Skat" w:date="2010-06-25T12:54:00Z">
                    <w:rPr/>
                  </w:rPrChange>
                </w:rPr>
                <w:fldChar w:fldCharType="separate"/>
              </w:r>
              <w:del w:id="1689" w:author="Skat" w:date="2010-06-25T12:54:00Z">
                <w:r w:rsidR="00AB1C8B" w:rsidRPr="00575F5F">
                  <w:rPr>
                    <w:rStyle w:val="Hyperlink"/>
                    <w:noProof/>
                  </w:rPr>
                  <w:delText>8.61</w:delText>
                </w:r>
                <w:r w:rsidR="00AB1C8B">
                  <w:rPr>
                    <w:rFonts w:asciiTheme="minorHAnsi" w:eastAsiaTheme="minorEastAsia" w:hAnsiTheme="minorHAnsi" w:cstheme="minorBidi"/>
                    <w:noProof/>
                    <w:sz w:val="22"/>
                    <w:szCs w:val="22"/>
                  </w:rPr>
                  <w:tab/>
                </w:r>
                <w:r w:rsidR="00AB1C8B" w:rsidRPr="00575F5F">
                  <w:rPr>
                    <w:rStyle w:val="Hyperlink"/>
                    <w:noProof/>
                  </w:rPr>
                  <w:delText>Rentesats</w:delText>
                </w:r>
                <w:r w:rsidR="00AB1C8B">
                  <w:rPr>
                    <w:noProof/>
                    <w:webHidden/>
                  </w:rPr>
                  <w:tab/>
                </w:r>
              </w:del>
              <w:ins w:id="1690" w:author="Skat" w:date="2010-06-25T12:54:00Z">
                <w:r w:rsidRPr="00B303A9">
                  <w:rPr>
                    <w:rStyle w:val="Hyperlink"/>
                    <w:noProof/>
                  </w:rPr>
                  <w:t>9.34</w:t>
                </w:r>
                <w:r>
                  <w:rPr>
                    <w:rFonts w:asciiTheme="minorHAnsi" w:eastAsiaTheme="minorEastAsia" w:hAnsiTheme="minorHAnsi" w:cstheme="minorBidi"/>
                    <w:noProof/>
                    <w:sz w:val="22"/>
                    <w:szCs w:val="22"/>
                  </w:rPr>
                  <w:tab/>
                </w:r>
                <w:r w:rsidRPr="00B303A9">
                  <w:rPr>
                    <w:rStyle w:val="Hyperlink"/>
                    <w:noProof/>
                  </w:rPr>
                  <w:t>IdentifikationNummer</w:t>
                </w:r>
                <w:r>
                  <w:rPr>
                    <w:noProof/>
                    <w:webHidden/>
                  </w:rPr>
                  <w:tab/>
                </w:r>
              </w:ins>
              <w:r>
                <w:rPr>
                  <w:noProof/>
                  <w:webHidden/>
                </w:rPr>
                <w:fldChar w:fldCharType="begin"/>
              </w:r>
              <w:r>
                <w:rPr>
                  <w:noProof/>
                  <w:webHidden/>
                </w:rPr>
                <w:instrText xml:space="preserve"> PAGEREF _</w:instrText>
              </w:r>
              <w:del w:id="1691" w:author="Skat" w:date="2010-06-25T12:54:00Z">
                <w:r w:rsidR="00AB1C8B">
                  <w:rPr>
                    <w:noProof/>
                    <w:webHidden/>
                  </w:rPr>
                  <w:delInstrText>Toc263947465</w:delInstrText>
                </w:r>
              </w:del>
              <w:ins w:id="1692" w:author="Skat" w:date="2010-06-25T12:54:00Z">
                <w:r>
                  <w:rPr>
                    <w:noProof/>
                    <w:webHidden/>
                  </w:rPr>
                  <w:instrText>Toc265233998</w:instrText>
                </w:r>
              </w:ins>
              <w:r>
                <w:rPr>
                  <w:noProof/>
                  <w:webHidden/>
                </w:rPr>
                <w:instrText xml:space="preserve"> \h </w:instrText>
              </w:r>
              <w:r>
                <w:rPr>
                  <w:noProof/>
                  <w:webHidden/>
                </w:rPr>
              </w:r>
              <w:r>
                <w:rPr>
                  <w:noProof/>
                  <w:webHidden/>
                </w:rPr>
                <w:fldChar w:fldCharType="separate"/>
              </w:r>
              <w:r w:rsidR="006E18DF">
                <w:rPr>
                  <w:noProof/>
                  <w:webHidden/>
                </w:rPr>
                <w:t>194</w:t>
              </w:r>
              <w:r>
                <w:rPr>
                  <w:noProof/>
                  <w:webHidden/>
                </w:rPr>
                <w:fldChar w:fldCharType="end"/>
              </w:r>
              <w:r w:rsidRPr="00B303A9">
                <w:rPr>
                  <w:rStyle w:val="Hyperlink"/>
                  <w:rPrChange w:id="16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694" w:author="Skat" w:date="2010-06-25T12:54:00Z">
                    <w:rPr/>
                  </w:rPrChange>
                </w:rPr>
                <w:fldChar w:fldCharType="begin"/>
              </w:r>
              <w:ins w:id="1695" w:author="Skat" w:date="2010-06-25T12:54:00Z">
                <w:r w:rsidRPr="00B303A9">
                  <w:rPr>
                    <w:rStyle w:val="Hyperlink"/>
                    <w:noProof/>
                  </w:rPr>
                  <w:instrText xml:space="preserve"> </w:instrText>
                </w:r>
              </w:ins>
              <w:r>
                <w:rPr>
                  <w:noProof/>
                </w:rPr>
                <w:instrText>HYPERLINK \l "_</w:instrText>
              </w:r>
              <w:del w:id="1696" w:author="Skat" w:date="2010-06-25T12:54:00Z">
                <w:r w:rsidR="00786046">
                  <w:delInstrText>Toc263947466"</w:delInstrText>
                </w:r>
              </w:del>
              <w:ins w:id="1697" w:author="Skat" w:date="2010-06-25T12:54:00Z">
                <w:r>
                  <w:rPr>
                    <w:noProof/>
                  </w:rPr>
                  <w:instrText>Toc265233999"</w:instrText>
                </w:r>
                <w:r w:rsidRPr="00B303A9">
                  <w:rPr>
                    <w:rStyle w:val="Hyperlink"/>
                    <w:noProof/>
                  </w:rPr>
                  <w:instrText xml:space="preserve"> </w:instrText>
                </w:r>
                <w:r w:rsidRPr="00B303A9">
                  <w:rPr>
                    <w:rStyle w:val="Hyperlink"/>
                    <w:noProof/>
                  </w:rPr>
                </w:r>
              </w:ins>
              <w:r w:rsidRPr="00B303A9">
                <w:rPr>
                  <w:rStyle w:val="Hyperlink"/>
                  <w:rPrChange w:id="1698" w:author="Skat" w:date="2010-06-25T12:54:00Z">
                    <w:rPr/>
                  </w:rPrChange>
                </w:rPr>
                <w:fldChar w:fldCharType="separate"/>
              </w:r>
              <w:del w:id="1699" w:author="Skat" w:date="2010-06-25T12:54:00Z">
                <w:r w:rsidR="00AB1C8B" w:rsidRPr="00575F5F">
                  <w:rPr>
                    <w:rStyle w:val="Hyperlink"/>
                    <w:noProof/>
                  </w:rPr>
                  <w:delText>8.62</w:delText>
                </w:r>
                <w:r w:rsidR="00AB1C8B">
                  <w:rPr>
                    <w:rFonts w:asciiTheme="minorHAnsi" w:eastAsiaTheme="minorEastAsia" w:hAnsiTheme="minorHAnsi" w:cstheme="minorBidi"/>
                    <w:noProof/>
                    <w:sz w:val="22"/>
                    <w:szCs w:val="22"/>
                  </w:rPr>
                  <w:tab/>
                </w:r>
                <w:r w:rsidR="00AB1C8B" w:rsidRPr="00575F5F">
                  <w:rPr>
                    <w:rStyle w:val="Hyperlink"/>
                    <w:noProof/>
                  </w:rPr>
                  <w:delText>SENummer</w:delText>
                </w:r>
                <w:r w:rsidR="00AB1C8B">
                  <w:rPr>
                    <w:noProof/>
                    <w:webHidden/>
                  </w:rPr>
                  <w:tab/>
                </w:r>
              </w:del>
              <w:ins w:id="1700" w:author="Skat" w:date="2010-06-25T12:54:00Z">
                <w:r w:rsidRPr="00B303A9">
                  <w:rPr>
                    <w:rStyle w:val="Hyperlink"/>
                    <w:noProof/>
                  </w:rPr>
                  <w:t>9.35</w:t>
                </w:r>
                <w:r>
                  <w:rPr>
                    <w:rFonts w:asciiTheme="minorHAnsi" w:eastAsiaTheme="minorEastAsia" w:hAnsiTheme="minorHAnsi" w:cstheme="minorBidi"/>
                    <w:noProof/>
                    <w:sz w:val="22"/>
                    <w:szCs w:val="22"/>
                  </w:rPr>
                  <w:tab/>
                </w:r>
                <w:r w:rsidRPr="00B303A9">
                  <w:rPr>
                    <w:rStyle w:val="Hyperlink"/>
                    <w:noProof/>
                  </w:rPr>
                  <w:t>IndsatsType</w:t>
                </w:r>
                <w:r>
                  <w:rPr>
                    <w:noProof/>
                    <w:webHidden/>
                  </w:rPr>
                  <w:tab/>
                </w:r>
              </w:ins>
              <w:r>
                <w:rPr>
                  <w:noProof/>
                  <w:webHidden/>
                </w:rPr>
                <w:fldChar w:fldCharType="begin"/>
              </w:r>
              <w:r>
                <w:rPr>
                  <w:noProof/>
                  <w:webHidden/>
                </w:rPr>
                <w:instrText xml:space="preserve"> PAGEREF _</w:instrText>
              </w:r>
              <w:del w:id="1701" w:author="Skat" w:date="2010-06-25T12:54:00Z">
                <w:r w:rsidR="00AB1C8B">
                  <w:rPr>
                    <w:noProof/>
                    <w:webHidden/>
                  </w:rPr>
                  <w:delInstrText>Toc263947466</w:delInstrText>
                </w:r>
              </w:del>
              <w:ins w:id="1702" w:author="Skat" w:date="2010-06-25T12:54:00Z">
                <w:r>
                  <w:rPr>
                    <w:noProof/>
                    <w:webHidden/>
                  </w:rPr>
                  <w:instrText>Toc265233999</w:instrText>
                </w:r>
              </w:ins>
              <w:r>
                <w:rPr>
                  <w:noProof/>
                  <w:webHidden/>
                </w:rPr>
                <w:instrText xml:space="preserve"> \h </w:instrText>
              </w:r>
              <w:r>
                <w:rPr>
                  <w:noProof/>
                  <w:webHidden/>
                </w:rPr>
              </w:r>
              <w:r>
                <w:rPr>
                  <w:noProof/>
                  <w:webHidden/>
                </w:rPr>
                <w:fldChar w:fldCharType="separate"/>
              </w:r>
              <w:r w:rsidR="006E18DF">
                <w:rPr>
                  <w:noProof/>
                  <w:webHidden/>
                </w:rPr>
                <w:t>194</w:t>
              </w:r>
              <w:r>
                <w:rPr>
                  <w:noProof/>
                  <w:webHidden/>
                </w:rPr>
                <w:fldChar w:fldCharType="end"/>
              </w:r>
              <w:r w:rsidRPr="00B303A9">
                <w:rPr>
                  <w:rStyle w:val="Hyperlink"/>
                  <w:rPrChange w:id="17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04" w:author="Skat" w:date="2010-06-25T12:54:00Z">
                    <w:rPr/>
                  </w:rPrChange>
                </w:rPr>
                <w:fldChar w:fldCharType="begin"/>
              </w:r>
              <w:ins w:id="1705" w:author="Skat" w:date="2010-06-25T12:54:00Z">
                <w:r w:rsidRPr="00B303A9">
                  <w:rPr>
                    <w:rStyle w:val="Hyperlink"/>
                    <w:noProof/>
                  </w:rPr>
                  <w:instrText xml:space="preserve"> </w:instrText>
                </w:r>
              </w:ins>
              <w:r>
                <w:rPr>
                  <w:noProof/>
                </w:rPr>
                <w:instrText>HYPERLINK \l "_</w:instrText>
              </w:r>
              <w:del w:id="1706" w:author="Skat" w:date="2010-06-25T12:54:00Z">
                <w:r w:rsidR="00786046">
                  <w:delInstrText>Toc263947467"</w:delInstrText>
                </w:r>
              </w:del>
              <w:ins w:id="1707" w:author="Skat" w:date="2010-06-25T12:54:00Z">
                <w:r>
                  <w:rPr>
                    <w:noProof/>
                  </w:rPr>
                  <w:instrText>Toc265234000"</w:instrText>
                </w:r>
                <w:r w:rsidRPr="00B303A9">
                  <w:rPr>
                    <w:rStyle w:val="Hyperlink"/>
                    <w:noProof/>
                  </w:rPr>
                  <w:instrText xml:space="preserve"> </w:instrText>
                </w:r>
                <w:r w:rsidRPr="00B303A9">
                  <w:rPr>
                    <w:rStyle w:val="Hyperlink"/>
                    <w:noProof/>
                  </w:rPr>
                </w:r>
              </w:ins>
              <w:r w:rsidRPr="00B303A9">
                <w:rPr>
                  <w:rStyle w:val="Hyperlink"/>
                  <w:rPrChange w:id="1708" w:author="Skat" w:date="2010-06-25T12:54:00Z">
                    <w:rPr/>
                  </w:rPrChange>
                </w:rPr>
                <w:fldChar w:fldCharType="separate"/>
              </w:r>
              <w:del w:id="1709" w:author="Skat" w:date="2010-06-25T12:54:00Z">
                <w:r w:rsidR="00AB1C8B" w:rsidRPr="00575F5F">
                  <w:rPr>
                    <w:rStyle w:val="Hyperlink"/>
                    <w:noProof/>
                  </w:rPr>
                  <w:delText>8.63</w:delText>
                </w:r>
                <w:r w:rsidR="00AB1C8B">
                  <w:rPr>
                    <w:rFonts w:asciiTheme="minorHAnsi" w:eastAsiaTheme="minorEastAsia" w:hAnsiTheme="minorHAnsi" w:cstheme="minorBidi"/>
                    <w:noProof/>
                    <w:sz w:val="22"/>
                    <w:szCs w:val="22"/>
                  </w:rPr>
                  <w:tab/>
                </w:r>
                <w:r w:rsidR="00AB1C8B" w:rsidRPr="00575F5F">
                  <w:rPr>
                    <w:rStyle w:val="Hyperlink"/>
                    <w:noProof/>
                  </w:rPr>
                  <w:delText>SideDørTekst</w:delText>
                </w:r>
                <w:r w:rsidR="00AB1C8B">
                  <w:rPr>
                    <w:noProof/>
                    <w:webHidden/>
                  </w:rPr>
                  <w:tab/>
                </w:r>
              </w:del>
              <w:ins w:id="1710" w:author="Skat" w:date="2010-06-25T12:54:00Z">
                <w:r w:rsidRPr="00B303A9">
                  <w:rPr>
                    <w:rStyle w:val="Hyperlink"/>
                    <w:noProof/>
                  </w:rPr>
                  <w:t>9.36</w:t>
                </w:r>
                <w:r>
                  <w:rPr>
                    <w:rFonts w:asciiTheme="minorHAnsi" w:eastAsiaTheme="minorEastAsia" w:hAnsiTheme="minorHAnsi" w:cstheme="minorBidi"/>
                    <w:noProof/>
                    <w:sz w:val="22"/>
                    <w:szCs w:val="22"/>
                  </w:rPr>
                  <w:tab/>
                </w:r>
                <w:r w:rsidRPr="00B303A9">
                  <w:rPr>
                    <w:rStyle w:val="Hyperlink"/>
                    <w:noProof/>
                  </w:rPr>
                  <w:t>JaNej</w:t>
                </w:r>
                <w:r>
                  <w:rPr>
                    <w:noProof/>
                    <w:webHidden/>
                  </w:rPr>
                  <w:tab/>
                </w:r>
              </w:ins>
              <w:r>
                <w:rPr>
                  <w:noProof/>
                  <w:webHidden/>
                </w:rPr>
                <w:fldChar w:fldCharType="begin"/>
              </w:r>
              <w:r>
                <w:rPr>
                  <w:noProof/>
                  <w:webHidden/>
                </w:rPr>
                <w:instrText xml:space="preserve"> PAGEREF _</w:instrText>
              </w:r>
              <w:del w:id="1711" w:author="Skat" w:date="2010-06-25T12:54:00Z">
                <w:r w:rsidR="00AB1C8B">
                  <w:rPr>
                    <w:noProof/>
                    <w:webHidden/>
                  </w:rPr>
                  <w:delInstrText>Toc263947467</w:delInstrText>
                </w:r>
              </w:del>
              <w:ins w:id="1712" w:author="Skat" w:date="2010-06-25T12:54:00Z">
                <w:r>
                  <w:rPr>
                    <w:noProof/>
                    <w:webHidden/>
                  </w:rPr>
                  <w:instrText>Toc265234000</w:instrText>
                </w:r>
              </w:ins>
              <w:r>
                <w:rPr>
                  <w:noProof/>
                  <w:webHidden/>
                </w:rPr>
                <w:instrText xml:space="preserve"> \h </w:instrText>
              </w:r>
              <w:r>
                <w:rPr>
                  <w:noProof/>
                  <w:webHidden/>
                </w:rPr>
              </w:r>
              <w:r>
                <w:rPr>
                  <w:noProof/>
                  <w:webHidden/>
                </w:rPr>
                <w:fldChar w:fldCharType="separate"/>
              </w:r>
              <w:r w:rsidR="006E18DF">
                <w:rPr>
                  <w:noProof/>
                  <w:webHidden/>
                </w:rPr>
                <w:t>195</w:t>
              </w:r>
              <w:r>
                <w:rPr>
                  <w:noProof/>
                  <w:webHidden/>
                </w:rPr>
                <w:fldChar w:fldCharType="end"/>
              </w:r>
              <w:r w:rsidRPr="00B303A9">
                <w:rPr>
                  <w:rStyle w:val="Hyperlink"/>
                  <w:rPrChange w:id="17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14" w:author="Skat" w:date="2010-06-25T12:54:00Z">
                    <w:rPr/>
                  </w:rPrChange>
                </w:rPr>
                <w:fldChar w:fldCharType="begin"/>
              </w:r>
              <w:ins w:id="1715" w:author="Skat" w:date="2010-06-25T12:54:00Z">
                <w:r w:rsidRPr="00B303A9">
                  <w:rPr>
                    <w:rStyle w:val="Hyperlink"/>
                    <w:noProof/>
                  </w:rPr>
                  <w:instrText xml:space="preserve"> </w:instrText>
                </w:r>
              </w:ins>
              <w:r>
                <w:rPr>
                  <w:noProof/>
                </w:rPr>
                <w:instrText>HYPERLINK \l "_</w:instrText>
              </w:r>
              <w:del w:id="1716" w:author="Skat" w:date="2010-06-25T12:54:00Z">
                <w:r w:rsidR="00786046">
                  <w:delInstrText>Toc263947468"</w:delInstrText>
                </w:r>
              </w:del>
              <w:ins w:id="1717" w:author="Skat" w:date="2010-06-25T12:54:00Z">
                <w:r>
                  <w:rPr>
                    <w:noProof/>
                  </w:rPr>
                  <w:instrText>Toc265234001"</w:instrText>
                </w:r>
                <w:r w:rsidRPr="00B303A9">
                  <w:rPr>
                    <w:rStyle w:val="Hyperlink"/>
                    <w:noProof/>
                  </w:rPr>
                  <w:instrText xml:space="preserve"> </w:instrText>
                </w:r>
                <w:r w:rsidRPr="00B303A9">
                  <w:rPr>
                    <w:rStyle w:val="Hyperlink"/>
                    <w:noProof/>
                  </w:rPr>
                </w:r>
              </w:ins>
              <w:r w:rsidRPr="00B303A9">
                <w:rPr>
                  <w:rStyle w:val="Hyperlink"/>
                  <w:rPrChange w:id="1718" w:author="Skat" w:date="2010-06-25T12:54:00Z">
                    <w:rPr/>
                  </w:rPrChange>
                </w:rPr>
                <w:fldChar w:fldCharType="separate"/>
              </w:r>
              <w:del w:id="1719" w:author="Skat" w:date="2010-06-25T12:54:00Z">
                <w:r w:rsidR="00AB1C8B" w:rsidRPr="00575F5F">
                  <w:rPr>
                    <w:rStyle w:val="Hyperlink"/>
                    <w:noProof/>
                  </w:rPr>
                  <w:delText>8.64</w:delText>
                </w:r>
                <w:r w:rsidR="00AB1C8B">
                  <w:rPr>
                    <w:rFonts w:asciiTheme="minorHAnsi" w:eastAsiaTheme="minorEastAsia" w:hAnsiTheme="minorHAnsi" w:cstheme="minorBidi"/>
                    <w:noProof/>
                    <w:sz w:val="22"/>
                    <w:szCs w:val="22"/>
                  </w:rPr>
                  <w:tab/>
                </w:r>
                <w:r w:rsidR="00AB1C8B" w:rsidRPr="00575F5F">
                  <w:rPr>
                    <w:rStyle w:val="Hyperlink"/>
                    <w:noProof/>
                  </w:rPr>
                  <w:delText>SidsteRettidigeBetalingFrist</w:delText>
                </w:r>
                <w:r w:rsidR="00AB1C8B">
                  <w:rPr>
                    <w:noProof/>
                    <w:webHidden/>
                  </w:rPr>
                  <w:tab/>
                </w:r>
              </w:del>
              <w:ins w:id="1720" w:author="Skat" w:date="2010-06-25T12:54:00Z">
                <w:r w:rsidRPr="00B303A9">
                  <w:rPr>
                    <w:rStyle w:val="Hyperlink"/>
                    <w:noProof/>
                  </w:rPr>
                  <w:t>9.37</w:t>
                </w:r>
                <w:r>
                  <w:rPr>
                    <w:rFonts w:asciiTheme="minorHAnsi" w:eastAsiaTheme="minorEastAsia" w:hAnsiTheme="minorHAnsi" w:cstheme="minorBidi"/>
                    <w:noProof/>
                    <w:sz w:val="22"/>
                    <w:szCs w:val="22"/>
                  </w:rPr>
                  <w:tab/>
                </w:r>
                <w:r w:rsidRPr="00B303A9">
                  <w:rPr>
                    <w:rStyle w:val="Hyperlink"/>
                    <w:noProof/>
                  </w:rPr>
                  <w:t>Kode</w:t>
                </w:r>
                <w:r>
                  <w:rPr>
                    <w:noProof/>
                    <w:webHidden/>
                  </w:rPr>
                  <w:tab/>
                </w:r>
              </w:ins>
              <w:r>
                <w:rPr>
                  <w:noProof/>
                  <w:webHidden/>
                </w:rPr>
                <w:fldChar w:fldCharType="begin"/>
              </w:r>
              <w:r>
                <w:rPr>
                  <w:noProof/>
                  <w:webHidden/>
                </w:rPr>
                <w:instrText xml:space="preserve"> PAGEREF _</w:instrText>
              </w:r>
              <w:del w:id="1721" w:author="Skat" w:date="2010-06-25T12:54:00Z">
                <w:r w:rsidR="00AB1C8B">
                  <w:rPr>
                    <w:noProof/>
                    <w:webHidden/>
                  </w:rPr>
                  <w:delInstrText>Toc263947468</w:delInstrText>
                </w:r>
              </w:del>
              <w:ins w:id="1722" w:author="Skat" w:date="2010-06-25T12:54:00Z">
                <w:r>
                  <w:rPr>
                    <w:noProof/>
                    <w:webHidden/>
                  </w:rPr>
                  <w:instrText>Toc265234001</w:instrText>
                </w:r>
              </w:ins>
              <w:r>
                <w:rPr>
                  <w:noProof/>
                  <w:webHidden/>
                </w:rPr>
                <w:instrText xml:space="preserve"> \h </w:instrText>
              </w:r>
              <w:r>
                <w:rPr>
                  <w:noProof/>
                  <w:webHidden/>
                </w:rPr>
              </w:r>
              <w:r>
                <w:rPr>
                  <w:noProof/>
                  <w:webHidden/>
                </w:rPr>
                <w:fldChar w:fldCharType="separate"/>
              </w:r>
              <w:r w:rsidR="006E18DF">
                <w:rPr>
                  <w:noProof/>
                  <w:webHidden/>
                </w:rPr>
                <w:t>195</w:t>
              </w:r>
              <w:r>
                <w:rPr>
                  <w:noProof/>
                  <w:webHidden/>
                </w:rPr>
                <w:fldChar w:fldCharType="end"/>
              </w:r>
              <w:r w:rsidRPr="00B303A9">
                <w:rPr>
                  <w:rStyle w:val="Hyperlink"/>
                  <w:rPrChange w:id="17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24" w:author="Skat" w:date="2010-06-25T12:54:00Z">
                    <w:rPr/>
                  </w:rPrChange>
                </w:rPr>
                <w:fldChar w:fldCharType="begin"/>
              </w:r>
              <w:ins w:id="1725" w:author="Skat" w:date="2010-06-25T12:54:00Z">
                <w:r w:rsidRPr="00B303A9">
                  <w:rPr>
                    <w:rStyle w:val="Hyperlink"/>
                    <w:noProof/>
                  </w:rPr>
                  <w:instrText xml:space="preserve"> </w:instrText>
                </w:r>
              </w:ins>
              <w:r>
                <w:rPr>
                  <w:noProof/>
                </w:rPr>
                <w:instrText>HYPERLINK \l "_</w:instrText>
              </w:r>
              <w:del w:id="1726" w:author="Skat" w:date="2010-06-25T12:54:00Z">
                <w:r w:rsidR="00786046">
                  <w:delInstrText>Toc263947469"</w:delInstrText>
                </w:r>
              </w:del>
              <w:ins w:id="1727" w:author="Skat" w:date="2010-06-25T12:54:00Z">
                <w:r>
                  <w:rPr>
                    <w:noProof/>
                  </w:rPr>
                  <w:instrText>Toc265234002"</w:instrText>
                </w:r>
                <w:r w:rsidRPr="00B303A9">
                  <w:rPr>
                    <w:rStyle w:val="Hyperlink"/>
                    <w:noProof/>
                  </w:rPr>
                  <w:instrText xml:space="preserve"> </w:instrText>
                </w:r>
                <w:r w:rsidRPr="00B303A9">
                  <w:rPr>
                    <w:rStyle w:val="Hyperlink"/>
                    <w:noProof/>
                  </w:rPr>
                </w:r>
              </w:ins>
              <w:r w:rsidRPr="00B303A9">
                <w:rPr>
                  <w:rStyle w:val="Hyperlink"/>
                  <w:rPrChange w:id="1728" w:author="Skat" w:date="2010-06-25T12:54:00Z">
                    <w:rPr/>
                  </w:rPrChange>
                </w:rPr>
                <w:fldChar w:fldCharType="separate"/>
              </w:r>
              <w:del w:id="1729" w:author="Skat" w:date="2010-06-25T12:54:00Z">
                <w:r w:rsidR="00AB1C8B" w:rsidRPr="00575F5F">
                  <w:rPr>
                    <w:rStyle w:val="Hyperlink"/>
                    <w:noProof/>
                  </w:rPr>
                  <w:delText>8.65</w:delText>
                </w:r>
                <w:r w:rsidR="00AB1C8B">
                  <w:rPr>
                    <w:rFonts w:asciiTheme="minorHAnsi" w:eastAsiaTheme="minorEastAsia" w:hAnsiTheme="minorHAnsi" w:cstheme="minorBidi"/>
                    <w:noProof/>
                    <w:sz w:val="22"/>
                    <w:szCs w:val="22"/>
                  </w:rPr>
                  <w:tab/>
                </w:r>
                <w:r w:rsidR="00AB1C8B" w:rsidRPr="00575F5F">
                  <w:rPr>
                    <w:rStyle w:val="Hyperlink"/>
                    <w:noProof/>
                  </w:rPr>
                  <w:delText>Slutdato</w:delText>
                </w:r>
                <w:r w:rsidR="00AB1C8B">
                  <w:rPr>
                    <w:noProof/>
                    <w:webHidden/>
                  </w:rPr>
                  <w:tab/>
                </w:r>
              </w:del>
              <w:ins w:id="1730" w:author="Skat" w:date="2010-06-25T12:54:00Z">
                <w:r w:rsidRPr="00B303A9">
                  <w:rPr>
                    <w:rStyle w:val="Hyperlink"/>
                    <w:noProof/>
                  </w:rPr>
                  <w:t>9.38</w:t>
                </w:r>
                <w:r>
                  <w:rPr>
                    <w:rFonts w:asciiTheme="minorHAnsi" w:eastAsiaTheme="minorEastAsia" w:hAnsiTheme="minorHAnsi" w:cstheme="minorBidi"/>
                    <w:noProof/>
                    <w:sz w:val="22"/>
                    <w:szCs w:val="22"/>
                  </w:rPr>
                  <w:tab/>
                </w:r>
                <w:r w:rsidRPr="00B303A9">
                  <w:rPr>
                    <w:rStyle w:val="Hyperlink"/>
                    <w:noProof/>
                  </w:rPr>
                  <w:t>KodeFireCifreStartEt</w:t>
                </w:r>
                <w:r>
                  <w:rPr>
                    <w:noProof/>
                    <w:webHidden/>
                  </w:rPr>
                  <w:tab/>
                </w:r>
              </w:ins>
              <w:r>
                <w:rPr>
                  <w:noProof/>
                  <w:webHidden/>
                </w:rPr>
                <w:fldChar w:fldCharType="begin"/>
              </w:r>
              <w:r>
                <w:rPr>
                  <w:noProof/>
                  <w:webHidden/>
                </w:rPr>
                <w:instrText xml:space="preserve"> PAGEREF _</w:instrText>
              </w:r>
              <w:del w:id="1731" w:author="Skat" w:date="2010-06-25T12:54:00Z">
                <w:r w:rsidR="00AB1C8B">
                  <w:rPr>
                    <w:noProof/>
                    <w:webHidden/>
                  </w:rPr>
                  <w:delInstrText>Toc263947469</w:delInstrText>
                </w:r>
              </w:del>
              <w:ins w:id="1732" w:author="Skat" w:date="2010-06-25T12:54:00Z">
                <w:r>
                  <w:rPr>
                    <w:noProof/>
                    <w:webHidden/>
                  </w:rPr>
                  <w:instrText>Toc265234002</w:instrText>
                </w:r>
              </w:ins>
              <w:r>
                <w:rPr>
                  <w:noProof/>
                  <w:webHidden/>
                </w:rPr>
                <w:instrText xml:space="preserve"> \h </w:instrText>
              </w:r>
              <w:r>
                <w:rPr>
                  <w:noProof/>
                  <w:webHidden/>
                </w:rPr>
              </w:r>
              <w:r>
                <w:rPr>
                  <w:noProof/>
                  <w:webHidden/>
                </w:rPr>
                <w:fldChar w:fldCharType="separate"/>
              </w:r>
              <w:r w:rsidR="006E18DF">
                <w:rPr>
                  <w:noProof/>
                  <w:webHidden/>
                </w:rPr>
                <w:t>195</w:t>
              </w:r>
              <w:r>
                <w:rPr>
                  <w:noProof/>
                  <w:webHidden/>
                </w:rPr>
                <w:fldChar w:fldCharType="end"/>
              </w:r>
              <w:r w:rsidRPr="00B303A9">
                <w:rPr>
                  <w:rStyle w:val="Hyperlink"/>
                  <w:rPrChange w:id="173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34" w:author="Skat" w:date="2010-06-25T12:54:00Z">
                    <w:rPr/>
                  </w:rPrChange>
                </w:rPr>
                <w:fldChar w:fldCharType="begin"/>
              </w:r>
              <w:ins w:id="1735" w:author="Skat" w:date="2010-06-25T12:54:00Z">
                <w:r w:rsidRPr="00B303A9">
                  <w:rPr>
                    <w:rStyle w:val="Hyperlink"/>
                    <w:noProof/>
                  </w:rPr>
                  <w:instrText xml:space="preserve"> </w:instrText>
                </w:r>
              </w:ins>
              <w:r>
                <w:rPr>
                  <w:noProof/>
                </w:rPr>
                <w:instrText>HYPERLINK \l "_</w:instrText>
              </w:r>
              <w:del w:id="1736" w:author="Skat" w:date="2010-06-25T12:54:00Z">
                <w:r w:rsidR="00786046">
                  <w:delInstrText>Toc263947470"</w:delInstrText>
                </w:r>
              </w:del>
              <w:ins w:id="1737" w:author="Skat" w:date="2010-06-25T12:54:00Z">
                <w:r>
                  <w:rPr>
                    <w:noProof/>
                  </w:rPr>
                  <w:instrText>Toc265234003"</w:instrText>
                </w:r>
                <w:r w:rsidRPr="00B303A9">
                  <w:rPr>
                    <w:rStyle w:val="Hyperlink"/>
                    <w:noProof/>
                  </w:rPr>
                  <w:instrText xml:space="preserve"> </w:instrText>
                </w:r>
                <w:r w:rsidRPr="00B303A9">
                  <w:rPr>
                    <w:rStyle w:val="Hyperlink"/>
                    <w:noProof/>
                  </w:rPr>
                </w:r>
              </w:ins>
              <w:r w:rsidRPr="00B303A9">
                <w:rPr>
                  <w:rStyle w:val="Hyperlink"/>
                  <w:rPrChange w:id="1738" w:author="Skat" w:date="2010-06-25T12:54:00Z">
                    <w:rPr/>
                  </w:rPrChange>
                </w:rPr>
                <w:fldChar w:fldCharType="separate"/>
              </w:r>
              <w:del w:id="1739" w:author="Skat" w:date="2010-06-25T12:54:00Z">
                <w:r w:rsidR="00AB1C8B" w:rsidRPr="00575F5F">
                  <w:rPr>
                    <w:rStyle w:val="Hyperlink"/>
                    <w:noProof/>
                  </w:rPr>
                  <w:delText>8.66</w:delText>
                </w:r>
                <w:r w:rsidR="00AB1C8B">
                  <w:rPr>
                    <w:rFonts w:asciiTheme="minorHAnsi" w:eastAsiaTheme="minorEastAsia" w:hAnsiTheme="minorHAnsi" w:cstheme="minorBidi"/>
                    <w:noProof/>
                    <w:sz w:val="22"/>
                    <w:szCs w:val="22"/>
                  </w:rPr>
                  <w:tab/>
                </w:r>
                <w:r w:rsidR="00AB1C8B" w:rsidRPr="00575F5F">
                  <w:rPr>
                    <w:rStyle w:val="Hyperlink"/>
                    <w:noProof/>
                  </w:rPr>
                  <w:delText>Startdato</w:delText>
                </w:r>
                <w:r w:rsidR="00AB1C8B">
                  <w:rPr>
                    <w:noProof/>
                    <w:webHidden/>
                  </w:rPr>
                  <w:tab/>
                </w:r>
              </w:del>
              <w:ins w:id="1740" w:author="Skat" w:date="2010-06-25T12:54:00Z">
                <w:r w:rsidRPr="00B303A9">
                  <w:rPr>
                    <w:rStyle w:val="Hyperlink"/>
                    <w:noProof/>
                  </w:rPr>
                  <w:t>9.39</w:t>
                </w:r>
                <w:r>
                  <w:rPr>
                    <w:rFonts w:asciiTheme="minorHAnsi" w:eastAsiaTheme="minorEastAsia" w:hAnsiTheme="minorHAnsi" w:cstheme="minorBidi"/>
                    <w:noProof/>
                    <w:sz w:val="22"/>
                    <w:szCs w:val="22"/>
                  </w:rPr>
                  <w:tab/>
                </w:r>
                <w:r w:rsidRPr="00B303A9">
                  <w:rPr>
                    <w:rStyle w:val="Hyperlink"/>
                    <w:noProof/>
                  </w:rPr>
                  <w:t>KodeToCifreStartEt</w:t>
                </w:r>
                <w:r>
                  <w:rPr>
                    <w:noProof/>
                    <w:webHidden/>
                  </w:rPr>
                  <w:tab/>
                </w:r>
              </w:ins>
              <w:r>
                <w:rPr>
                  <w:noProof/>
                  <w:webHidden/>
                </w:rPr>
                <w:fldChar w:fldCharType="begin"/>
              </w:r>
              <w:r>
                <w:rPr>
                  <w:noProof/>
                  <w:webHidden/>
                </w:rPr>
                <w:instrText xml:space="preserve"> PAGEREF _</w:instrText>
              </w:r>
              <w:del w:id="1741" w:author="Skat" w:date="2010-06-25T12:54:00Z">
                <w:r w:rsidR="00AB1C8B">
                  <w:rPr>
                    <w:noProof/>
                    <w:webHidden/>
                  </w:rPr>
                  <w:delInstrText>Toc263947470</w:delInstrText>
                </w:r>
              </w:del>
              <w:ins w:id="1742" w:author="Skat" w:date="2010-06-25T12:54:00Z">
                <w:r>
                  <w:rPr>
                    <w:noProof/>
                    <w:webHidden/>
                  </w:rPr>
                  <w:instrText>Toc265234003</w:instrText>
                </w:r>
              </w:ins>
              <w:r>
                <w:rPr>
                  <w:noProof/>
                  <w:webHidden/>
                </w:rPr>
                <w:instrText xml:space="preserve"> \h </w:instrText>
              </w:r>
              <w:r>
                <w:rPr>
                  <w:noProof/>
                  <w:webHidden/>
                </w:rPr>
              </w:r>
              <w:r>
                <w:rPr>
                  <w:noProof/>
                  <w:webHidden/>
                </w:rPr>
                <w:fldChar w:fldCharType="separate"/>
              </w:r>
              <w:r w:rsidR="006E18DF">
                <w:rPr>
                  <w:noProof/>
                  <w:webHidden/>
                </w:rPr>
                <w:t>195</w:t>
              </w:r>
              <w:r>
                <w:rPr>
                  <w:noProof/>
                  <w:webHidden/>
                </w:rPr>
                <w:fldChar w:fldCharType="end"/>
              </w:r>
              <w:r w:rsidRPr="00B303A9">
                <w:rPr>
                  <w:rStyle w:val="Hyperlink"/>
                  <w:rPrChange w:id="17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44" w:author="Skat" w:date="2010-06-25T12:54:00Z">
                    <w:rPr/>
                  </w:rPrChange>
                </w:rPr>
                <w:fldChar w:fldCharType="begin"/>
              </w:r>
              <w:ins w:id="1745" w:author="Skat" w:date="2010-06-25T12:54:00Z">
                <w:r w:rsidRPr="00B303A9">
                  <w:rPr>
                    <w:rStyle w:val="Hyperlink"/>
                    <w:noProof/>
                  </w:rPr>
                  <w:instrText xml:space="preserve"> </w:instrText>
                </w:r>
              </w:ins>
              <w:r>
                <w:rPr>
                  <w:noProof/>
                </w:rPr>
                <w:instrText>HYPERLINK \l "_</w:instrText>
              </w:r>
              <w:del w:id="1746" w:author="Skat" w:date="2010-06-25T12:54:00Z">
                <w:r w:rsidR="00786046">
                  <w:delInstrText>Toc263947471"</w:delInstrText>
                </w:r>
              </w:del>
              <w:ins w:id="1747" w:author="Skat" w:date="2010-06-25T12:54:00Z">
                <w:r>
                  <w:rPr>
                    <w:noProof/>
                  </w:rPr>
                  <w:instrText>Toc265234004"</w:instrText>
                </w:r>
                <w:r w:rsidRPr="00B303A9">
                  <w:rPr>
                    <w:rStyle w:val="Hyperlink"/>
                    <w:noProof/>
                  </w:rPr>
                  <w:instrText xml:space="preserve"> </w:instrText>
                </w:r>
                <w:r w:rsidRPr="00B303A9">
                  <w:rPr>
                    <w:rStyle w:val="Hyperlink"/>
                    <w:noProof/>
                  </w:rPr>
                </w:r>
              </w:ins>
              <w:r w:rsidRPr="00B303A9">
                <w:rPr>
                  <w:rStyle w:val="Hyperlink"/>
                  <w:rPrChange w:id="1748" w:author="Skat" w:date="2010-06-25T12:54:00Z">
                    <w:rPr/>
                  </w:rPrChange>
                </w:rPr>
                <w:fldChar w:fldCharType="separate"/>
              </w:r>
              <w:del w:id="1749" w:author="Skat" w:date="2010-06-25T12:54:00Z">
                <w:r w:rsidR="00AB1C8B" w:rsidRPr="00575F5F">
                  <w:rPr>
                    <w:rStyle w:val="Hyperlink"/>
                    <w:noProof/>
                  </w:rPr>
                  <w:delText>8.67</w:delText>
                </w:r>
                <w:r w:rsidR="00AB1C8B">
                  <w:rPr>
                    <w:rFonts w:asciiTheme="minorHAnsi" w:eastAsiaTheme="minorEastAsia" w:hAnsiTheme="minorHAnsi" w:cstheme="minorBidi"/>
                    <w:noProof/>
                    <w:sz w:val="22"/>
                    <w:szCs w:val="22"/>
                  </w:rPr>
                  <w:tab/>
                </w:r>
                <w:r w:rsidR="00AB1C8B" w:rsidRPr="00575F5F">
                  <w:rPr>
                    <w:rStyle w:val="Hyperlink"/>
                    <w:noProof/>
                  </w:rPr>
                  <w:delText>TalHel</w:delText>
                </w:r>
                <w:r w:rsidR="00AB1C8B">
                  <w:rPr>
                    <w:noProof/>
                    <w:webHidden/>
                  </w:rPr>
                  <w:tab/>
                </w:r>
              </w:del>
              <w:ins w:id="1750" w:author="Skat" w:date="2010-06-25T12:54:00Z">
                <w:r w:rsidRPr="00B303A9">
                  <w:rPr>
                    <w:rStyle w:val="Hyperlink"/>
                    <w:noProof/>
                  </w:rPr>
                  <w:t>9.40</w:t>
                </w:r>
                <w:r>
                  <w:rPr>
                    <w:rFonts w:asciiTheme="minorHAnsi" w:eastAsiaTheme="minorEastAsia" w:hAnsiTheme="minorHAnsi" w:cstheme="minorBidi"/>
                    <w:noProof/>
                    <w:sz w:val="22"/>
                    <w:szCs w:val="22"/>
                  </w:rPr>
                  <w:tab/>
                </w:r>
                <w:r w:rsidRPr="00B303A9">
                  <w:rPr>
                    <w:rStyle w:val="Hyperlink"/>
                    <w:noProof/>
                  </w:rPr>
                  <w:t>KontoNummer</w:t>
                </w:r>
                <w:r>
                  <w:rPr>
                    <w:noProof/>
                    <w:webHidden/>
                  </w:rPr>
                  <w:tab/>
                </w:r>
              </w:ins>
              <w:r>
                <w:rPr>
                  <w:noProof/>
                  <w:webHidden/>
                </w:rPr>
                <w:fldChar w:fldCharType="begin"/>
              </w:r>
              <w:r>
                <w:rPr>
                  <w:noProof/>
                  <w:webHidden/>
                </w:rPr>
                <w:instrText xml:space="preserve"> PAGEREF _</w:instrText>
              </w:r>
              <w:del w:id="1751" w:author="Skat" w:date="2010-06-25T12:54:00Z">
                <w:r w:rsidR="00AB1C8B">
                  <w:rPr>
                    <w:noProof/>
                    <w:webHidden/>
                  </w:rPr>
                  <w:delInstrText>Toc263947471</w:delInstrText>
                </w:r>
              </w:del>
              <w:ins w:id="1752" w:author="Skat" w:date="2010-06-25T12:54:00Z">
                <w:r>
                  <w:rPr>
                    <w:noProof/>
                    <w:webHidden/>
                  </w:rPr>
                  <w:instrText>Toc265234004</w:instrText>
                </w:r>
              </w:ins>
              <w:r>
                <w:rPr>
                  <w:noProof/>
                  <w:webHidden/>
                </w:rPr>
                <w:instrText xml:space="preserve"> \h </w:instrText>
              </w:r>
              <w:r>
                <w:rPr>
                  <w:noProof/>
                  <w:webHidden/>
                </w:rPr>
              </w:r>
              <w:r>
                <w:rPr>
                  <w:noProof/>
                  <w:webHidden/>
                </w:rPr>
                <w:fldChar w:fldCharType="separate"/>
              </w:r>
              <w:r w:rsidR="006E18DF">
                <w:rPr>
                  <w:noProof/>
                  <w:webHidden/>
                </w:rPr>
                <w:t>196</w:t>
              </w:r>
              <w:r>
                <w:rPr>
                  <w:noProof/>
                  <w:webHidden/>
                </w:rPr>
                <w:fldChar w:fldCharType="end"/>
              </w:r>
              <w:r w:rsidRPr="00B303A9">
                <w:rPr>
                  <w:rStyle w:val="Hyperlink"/>
                  <w:rPrChange w:id="17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54" w:author="Skat" w:date="2010-06-25T12:54:00Z">
                    <w:rPr/>
                  </w:rPrChange>
                </w:rPr>
                <w:fldChar w:fldCharType="begin"/>
              </w:r>
              <w:ins w:id="1755" w:author="Skat" w:date="2010-06-25T12:54:00Z">
                <w:r w:rsidRPr="00B303A9">
                  <w:rPr>
                    <w:rStyle w:val="Hyperlink"/>
                    <w:noProof/>
                  </w:rPr>
                  <w:instrText xml:space="preserve"> </w:instrText>
                </w:r>
              </w:ins>
              <w:r>
                <w:rPr>
                  <w:noProof/>
                </w:rPr>
                <w:instrText>HYPERLINK \l "_</w:instrText>
              </w:r>
              <w:del w:id="1756" w:author="Skat" w:date="2010-06-25T12:54:00Z">
                <w:r w:rsidR="00786046">
                  <w:delInstrText>Toc263947472"</w:delInstrText>
                </w:r>
              </w:del>
              <w:ins w:id="1757" w:author="Skat" w:date="2010-06-25T12:54:00Z">
                <w:r>
                  <w:rPr>
                    <w:noProof/>
                  </w:rPr>
                  <w:instrText>Toc265234005"</w:instrText>
                </w:r>
                <w:r w:rsidRPr="00B303A9">
                  <w:rPr>
                    <w:rStyle w:val="Hyperlink"/>
                    <w:noProof/>
                  </w:rPr>
                  <w:instrText xml:space="preserve"> </w:instrText>
                </w:r>
                <w:r w:rsidRPr="00B303A9">
                  <w:rPr>
                    <w:rStyle w:val="Hyperlink"/>
                    <w:noProof/>
                  </w:rPr>
                </w:r>
              </w:ins>
              <w:r w:rsidRPr="00B303A9">
                <w:rPr>
                  <w:rStyle w:val="Hyperlink"/>
                  <w:rPrChange w:id="1758" w:author="Skat" w:date="2010-06-25T12:54:00Z">
                    <w:rPr/>
                  </w:rPrChange>
                </w:rPr>
                <w:fldChar w:fldCharType="separate"/>
              </w:r>
              <w:del w:id="1759" w:author="Skat" w:date="2010-06-25T12:54:00Z">
                <w:r w:rsidR="00AB1C8B" w:rsidRPr="00575F5F">
                  <w:rPr>
                    <w:rStyle w:val="Hyperlink"/>
                    <w:noProof/>
                  </w:rPr>
                  <w:delText>8.68</w:delText>
                </w:r>
                <w:r w:rsidR="00AB1C8B">
                  <w:rPr>
                    <w:rFonts w:asciiTheme="minorHAnsi" w:eastAsiaTheme="minorEastAsia" w:hAnsiTheme="minorHAnsi" w:cstheme="minorBidi"/>
                    <w:noProof/>
                    <w:sz w:val="22"/>
                    <w:szCs w:val="22"/>
                  </w:rPr>
                  <w:tab/>
                </w:r>
                <w:r w:rsidR="00AB1C8B" w:rsidRPr="00575F5F">
                  <w:rPr>
                    <w:rStyle w:val="Hyperlink"/>
                    <w:noProof/>
                  </w:rPr>
                  <w:delText>Tekst1</w:delText>
                </w:r>
                <w:r w:rsidR="00AB1C8B">
                  <w:rPr>
                    <w:noProof/>
                    <w:webHidden/>
                  </w:rPr>
                  <w:tab/>
                </w:r>
              </w:del>
              <w:ins w:id="1760" w:author="Skat" w:date="2010-06-25T12:54:00Z">
                <w:r w:rsidRPr="00B303A9">
                  <w:rPr>
                    <w:rStyle w:val="Hyperlink"/>
                    <w:noProof/>
                  </w:rPr>
                  <w:t>9.41</w:t>
                </w:r>
                <w:r>
                  <w:rPr>
                    <w:rFonts w:asciiTheme="minorHAnsi" w:eastAsiaTheme="minorEastAsia" w:hAnsiTheme="minorHAnsi" w:cstheme="minorBidi"/>
                    <w:noProof/>
                    <w:sz w:val="22"/>
                    <w:szCs w:val="22"/>
                  </w:rPr>
                  <w:tab/>
                </w:r>
                <w:r w:rsidRPr="00B303A9">
                  <w:rPr>
                    <w:rStyle w:val="Hyperlink"/>
                    <w:noProof/>
                  </w:rPr>
                  <w:t>Kortartkode</w:t>
                </w:r>
                <w:r>
                  <w:rPr>
                    <w:noProof/>
                    <w:webHidden/>
                  </w:rPr>
                  <w:tab/>
                </w:r>
              </w:ins>
              <w:r>
                <w:rPr>
                  <w:noProof/>
                  <w:webHidden/>
                </w:rPr>
                <w:fldChar w:fldCharType="begin"/>
              </w:r>
              <w:r>
                <w:rPr>
                  <w:noProof/>
                  <w:webHidden/>
                </w:rPr>
                <w:instrText xml:space="preserve"> PAGEREF _</w:instrText>
              </w:r>
              <w:del w:id="1761" w:author="Skat" w:date="2010-06-25T12:54:00Z">
                <w:r w:rsidR="00AB1C8B">
                  <w:rPr>
                    <w:noProof/>
                    <w:webHidden/>
                  </w:rPr>
                  <w:delInstrText>Toc263947472</w:delInstrText>
                </w:r>
              </w:del>
              <w:ins w:id="1762" w:author="Skat" w:date="2010-06-25T12:54:00Z">
                <w:r>
                  <w:rPr>
                    <w:noProof/>
                    <w:webHidden/>
                  </w:rPr>
                  <w:instrText>Toc265234005</w:instrText>
                </w:r>
              </w:ins>
              <w:r>
                <w:rPr>
                  <w:noProof/>
                  <w:webHidden/>
                </w:rPr>
                <w:instrText xml:space="preserve"> \h </w:instrText>
              </w:r>
              <w:r>
                <w:rPr>
                  <w:noProof/>
                  <w:webHidden/>
                </w:rPr>
              </w:r>
              <w:r>
                <w:rPr>
                  <w:noProof/>
                  <w:webHidden/>
                </w:rPr>
                <w:fldChar w:fldCharType="separate"/>
              </w:r>
              <w:r w:rsidR="006E18DF">
                <w:rPr>
                  <w:noProof/>
                  <w:webHidden/>
                </w:rPr>
                <w:t>196</w:t>
              </w:r>
              <w:r>
                <w:rPr>
                  <w:noProof/>
                  <w:webHidden/>
                </w:rPr>
                <w:fldChar w:fldCharType="end"/>
              </w:r>
              <w:r w:rsidRPr="00B303A9">
                <w:rPr>
                  <w:rStyle w:val="Hyperlink"/>
                  <w:rPrChange w:id="17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64" w:author="Skat" w:date="2010-06-25T12:54:00Z">
                    <w:rPr/>
                  </w:rPrChange>
                </w:rPr>
                <w:fldChar w:fldCharType="begin"/>
              </w:r>
              <w:ins w:id="1765" w:author="Skat" w:date="2010-06-25T12:54:00Z">
                <w:r w:rsidRPr="00B303A9">
                  <w:rPr>
                    <w:rStyle w:val="Hyperlink"/>
                    <w:noProof/>
                  </w:rPr>
                  <w:instrText xml:space="preserve"> </w:instrText>
                </w:r>
              </w:ins>
              <w:r>
                <w:rPr>
                  <w:noProof/>
                </w:rPr>
                <w:instrText>HYPERLINK \l "_</w:instrText>
              </w:r>
              <w:del w:id="1766" w:author="Skat" w:date="2010-06-25T12:54:00Z">
                <w:r w:rsidR="00786046">
                  <w:delInstrText>Toc263947473"</w:delInstrText>
                </w:r>
              </w:del>
              <w:ins w:id="1767" w:author="Skat" w:date="2010-06-25T12:54:00Z">
                <w:r>
                  <w:rPr>
                    <w:noProof/>
                  </w:rPr>
                  <w:instrText>Toc265234006"</w:instrText>
                </w:r>
                <w:r w:rsidRPr="00B303A9">
                  <w:rPr>
                    <w:rStyle w:val="Hyperlink"/>
                    <w:noProof/>
                  </w:rPr>
                  <w:instrText xml:space="preserve"> </w:instrText>
                </w:r>
                <w:r w:rsidRPr="00B303A9">
                  <w:rPr>
                    <w:rStyle w:val="Hyperlink"/>
                    <w:noProof/>
                  </w:rPr>
                </w:r>
              </w:ins>
              <w:r w:rsidRPr="00B303A9">
                <w:rPr>
                  <w:rStyle w:val="Hyperlink"/>
                  <w:rPrChange w:id="1768" w:author="Skat" w:date="2010-06-25T12:54:00Z">
                    <w:rPr/>
                  </w:rPrChange>
                </w:rPr>
                <w:fldChar w:fldCharType="separate"/>
              </w:r>
              <w:del w:id="1769" w:author="Skat" w:date="2010-06-25T12:54:00Z">
                <w:r w:rsidR="00AB1C8B" w:rsidRPr="00575F5F">
                  <w:rPr>
                    <w:rStyle w:val="Hyperlink"/>
                    <w:noProof/>
                  </w:rPr>
                  <w:delText>8.69</w:delText>
                </w:r>
                <w:r w:rsidR="00AB1C8B">
                  <w:rPr>
                    <w:rFonts w:asciiTheme="minorHAnsi" w:eastAsiaTheme="minorEastAsia" w:hAnsiTheme="minorHAnsi" w:cstheme="minorBidi"/>
                    <w:noProof/>
                    <w:sz w:val="22"/>
                    <w:szCs w:val="22"/>
                  </w:rPr>
                  <w:tab/>
                </w:r>
                <w:r w:rsidR="00AB1C8B" w:rsidRPr="00575F5F">
                  <w:rPr>
                    <w:rStyle w:val="Hyperlink"/>
                    <w:noProof/>
                  </w:rPr>
                  <w:delText>Tekst30</w:delText>
                </w:r>
                <w:r w:rsidR="00AB1C8B">
                  <w:rPr>
                    <w:noProof/>
                    <w:webHidden/>
                  </w:rPr>
                  <w:tab/>
                </w:r>
              </w:del>
              <w:ins w:id="1770" w:author="Skat" w:date="2010-06-25T12:54:00Z">
                <w:r w:rsidRPr="00B303A9">
                  <w:rPr>
                    <w:rStyle w:val="Hyperlink"/>
                    <w:noProof/>
                  </w:rPr>
                  <w:t>9.42</w:t>
                </w:r>
                <w:r>
                  <w:rPr>
                    <w:rFonts w:asciiTheme="minorHAnsi" w:eastAsiaTheme="minorEastAsia" w:hAnsiTheme="minorHAnsi" w:cstheme="minorBidi"/>
                    <w:noProof/>
                    <w:sz w:val="22"/>
                    <w:szCs w:val="22"/>
                  </w:rPr>
                  <w:tab/>
                </w:r>
                <w:r w:rsidRPr="00B303A9">
                  <w:rPr>
                    <w:rStyle w:val="Hyperlink"/>
                    <w:noProof/>
                  </w:rPr>
                  <w:t>Kreditornummer</w:t>
                </w:r>
                <w:r>
                  <w:rPr>
                    <w:noProof/>
                    <w:webHidden/>
                  </w:rPr>
                  <w:tab/>
                </w:r>
              </w:ins>
              <w:r>
                <w:rPr>
                  <w:noProof/>
                  <w:webHidden/>
                </w:rPr>
                <w:fldChar w:fldCharType="begin"/>
              </w:r>
              <w:r>
                <w:rPr>
                  <w:noProof/>
                  <w:webHidden/>
                </w:rPr>
                <w:instrText xml:space="preserve"> PAGEREF _</w:instrText>
              </w:r>
              <w:del w:id="1771" w:author="Skat" w:date="2010-06-25T12:54:00Z">
                <w:r w:rsidR="00AB1C8B">
                  <w:rPr>
                    <w:noProof/>
                    <w:webHidden/>
                  </w:rPr>
                  <w:delInstrText>Toc263947473</w:delInstrText>
                </w:r>
              </w:del>
              <w:ins w:id="1772" w:author="Skat" w:date="2010-06-25T12:54:00Z">
                <w:r>
                  <w:rPr>
                    <w:noProof/>
                    <w:webHidden/>
                  </w:rPr>
                  <w:instrText>Toc265234006</w:instrText>
                </w:r>
              </w:ins>
              <w:r>
                <w:rPr>
                  <w:noProof/>
                  <w:webHidden/>
                </w:rPr>
                <w:instrText xml:space="preserve"> \h </w:instrText>
              </w:r>
              <w:r>
                <w:rPr>
                  <w:noProof/>
                  <w:webHidden/>
                </w:rPr>
              </w:r>
              <w:r>
                <w:rPr>
                  <w:noProof/>
                  <w:webHidden/>
                </w:rPr>
                <w:fldChar w:fldCharType="separate"/>
              </w:r>
              <w:r w:rsidR="006E18DF">
                <w:rPr>
                  <w:noProof/>
                  <w:webHidden/>
                </w:rPr>
                <w:t>196</w:t>
              </w:r>
              <w:r>
                <w:rPr>
                  <w:noProof/>
                  <w:webHidden/>
                </w:rPr>
                <w:fldChar w:fldCharType="end"/>
              </w:r>
              <w:r w:rsidRPr="00B303A9">
                <w:rPr>
                  <w:rStyle w:val="Hyperlink"/>
                  <w:rPrChange w:id="17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74" w:author="Skat" w:date="2010-06-25T12:54:00Z">
                    <w:rPr/>
                  </w:rPrChange>
                </w:rPr>
                <w:fldChar w:fldCharType="begin"/>
              </w:r>
              <w:ins w:id="1775" w:author="Skat" w:date="2010-06-25T12:54:00Z">
                <w:r w:rsidRPr="00B303A9">
                  <w:rPr>
                    <w:rStyle w:val="Hyperlink"/>
                    <w:noProof/>
                  </w:rPr>
                  <w:instrText xml:space="preserve"> </w:instrText>
                </w:r>
              </w:ins>
              <w:r>
                <w:rPr>
                  <w:noProof/>
                </w:rPr>
                <w:instrText>HYPERLINK \l "_</w:instrText>
              </w:r>
              <w:del w:id="1776" w:author="Skat" w:date="2010-06-25T12:54:00Z">
                <w:r w:rsidR="00786046">
                  <w:delInstrText>Toc263947474"</w:delInstrText>
                </w:r>
              </w:del>
              <w:ins w:id="1777" w:author="Skat" w:date="2010-06-25T12:54:00Z">
                <w:r>
                  <w:rPr>
                    <w:noProof/>
                  </w:rPr>
                  <w:instrText>Toc265234007"</w:instrText>
                </w:r>
                <w:r w:rsidRPr="00B303A9">
                  <w:rPr>
                    <w:rStyle w:val="Hyperlink"/>
                    <w:noProof/>
                  </w:rPr>
                  <w:instrText xml:space="preserve"> </w:instrText>
                </w:r>
                <w:r w:rsidRPr="00B303A9">
                  <w:rPr>
                    <w:rStyle w:val="Hyperlink"/>
                    <w:noProof/>
                  </w:rPr>
                </w:r>
              </w:ins>
              <w:r w:rsidRPr="00B303A9">
                <w:rPr>
                  <w:rStyle w:val="Hyperlink"/>
                  <w:rPrChange w:id="1778" w:author="Skat" w:date="2010-06-25T12:54:00Z">
                    <w:rPr/>
                  </w:rPrChange>
                </w:rPr>
                <w:fldChar w:fldCharType="separate"/>
              </w:r>
              <w:del w:id="1779" w:author="Skat" w:date="2010-06-25T12:54:00Z">
                <w:r w:rsidR="00AB1C8B" w:rsidRPr="00575F5F">
                  <w:rPr>
                    <w:rStyle w:val="Hyperlink"/>
                    <w:noProof/>
                  </w:rPr>
                  <w:delText>8.70</w:delText>
                </w:r>
                <w:r w:rsidR="00AB1C8B">
                  <w:rPr>
                    <w:rFonts w:asciiTheme="minorHAnsi" w:eastAsiaTheme="minorEastAsia" w:hAnsiTheme="minorHAnsi" w:cstheme="minorBidi"/>
                    <w:noProof/>
                    <w:sz w:val="22"/>
                    <w:szCs w:val="22"/>
                  </w:rPr>
                  <w:tab/>
                </w:r>
                <w:r w:rsidR="00AB1C8B" w:rsidRPr="00575F5F">
                  <w:rPr>
                    <w:rStyle w:val="Hyperlink"/>
                    <w:noProof/>
                  </w:rPr>
                  <w:delText>Tekst300</w:delText>
                </w:r>
                <w:r w:rsidR="00AB1C8B">
                  <w:rPr>
                    <w:noProof/>
                    <w:webHidden/>
                  </w:rPr>
                  <w:tab/>
                </w:r>
              </w:del>
              <w:ins w:id="1780" w:author="Skat" w:date="2010-06-25T12:54:00Z">
                <w:r w:rsidRPr="00B303A9">
                  <w:rPr>
                    <w:rStyle w:val="Hyperlink"/>
                    <w:noProof/>
                  </w:rPr>
                  <w:t>9.43</w:t>
                </w:r>
                <w:r>
                  <w:rPr>
                    <w:rFonts w:asciiTheme="minorHAnsi" w:eastAsiaTheme="minorEastAsia" w:hAnsiTheme="minorHAnsi" w:cstheme="minorBidi"/>
                    <w:noProof/>
                    <w:sz w:val="22"/>
                    <w:szCs w:val="22"/>
                  </w:rPr>
                  <w:tab/>
                </w:r>
                <w:r w:rsidRPr="00B303A9">
                  <w:rPr>
                    <w:rStyle w:val="Hyperlink"/>
                    <w:noProof/>
                  </w:rPr>
                  <w:t>KundeNummer</w:t>
                </w:r>
                <w:r>
                  <w:rPr>
                    <w:noProof/>
                    <w:webHidden/>
                  </w:rPr>
                  <w:tab/>
                </w:r>
              </w:ins>
              <w:r>
                <w:rPr>
                  <w:noProof/>
                  <w:webHidden/>
                </w:rPr>
                <w:fldChar w:fldCharType="begin"/>
              </w:r>
              <w:r>
                <w:rPr>
                  <w:noProof/>
                  <w:webHidden/>
                </w:rPr>
                <w:instrText xml:space="preserve"> PAGEREF _</w:instrText>
              </w:r>
              <w:del w:id="1781" w:author="Skat" w:date="2010-06-25T12:54:00Z">
                <w:r w:rsidR="00AB1C8B">
                  <w:rPr>
                    <w:noProof/>
                    <w:webHidden/>
                  </w:rPr>
                  <w:delInstrText>Toc263947474</w:delInstrText>
                </w:r>
              </w:del>
              <w:ins w:id="1782" w:author="Skat" w:date="2010-06-25T12:54:00Z">
                <w:r>
                  <w:rPr>
                    <w:noProof/>
                    <w:webHidden/>
                  </w:rPr>
                  <w:instrText>Toc265234007</w:instrText>
                </w:r>
              </w:ins>
              <w:r>
                <w:rPr>
                  <w:noProof/>
                  <w:webHidden/>
                </w:rPr>
                <w:instrText xml:space="preserve"> \h </w:instrText>
              </w:r>
              <w:r>
                <w:rPr>
                  <w:noProof/>
                  <w:webHidden/>
                </w:rPr>
              </w:r>
              <w:r>
                <w:rPr>
                  <w:noProof/>
                  <w:webHidden/>
                </w:rPr>
                <w:fldChar w:fldCharType="separate"/>
              </w:r>
              <w:r w:rsidR="006E18DF">
                <w:rPr>
                  <w:noProof/>
                  <w:webHidden/>
                </w:rPr>
                <w:t>196</w:t>
              </w:r>
              <w:r>
                <w:rPr>
                  <w:noProof/>
                  <w:webHidden/>
                </w:rPr>
                <w:fldChar w:fldCharType="end"/>
              </w:r>
              <w:r w:rsidRPr="00B303A9">
                <w:rPr>
                  <w:rStyle w:val="Hyperlink"/>
                  <w:rPrChange w:id="178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84" w:author="Skat" w:date="2010-06-25T12:54:00Z">
                    <w:rPr/>
                  </w:rPrChange>
                </w:rPr>
                <w:fldChar w:fldCharType="begin"/>
              </w:r>
              <w:ins w:id="1785" w:author="Skat" w:date="2010-06-25T12:54:00Z">
                <w:r w:rsidRPr="00B303A9">
                  <w:rPr>
                    <w:rStyle w:val="Hyperlink"/>
                    <w:noProof/>
                  </w:rPr>
                  <w:instrText xml:space="preserve"> </w:instrText>
                </w:r>
              </w:ins>
              <w:r>
                <w:rPr>
                  <w:noProof/>
                </w:rPr>
                <w:instrText>HYPERLINK \l "_</w:instrText>
              </w:r>
              <w:del w:id="1786" w:author="Skat" w:date="2010-06-25T12:54:00Z">
                <w:r w:rsidR="00786046">
                  <w:delInstrText>Toc263947475"</w:delInstrText>
                </w:r>
              </w:del>
              <w:ins w:id="1787" w:author="Skat" w:date="2010-06-25T12:54:00Z">
                <w:r>
                  <w:rPr>
                    <w:noProof/>
                  </w:rPr>
                  <w:instrText>Toc265234008"</w:instrText>
                </w:r>
                <w:r w:rsidRPr="00B303A9">
                  <w:rPr>
                    <w:rStyle w:val="Hyperlink"/>
                    <w:noProof/>
                  </w:rPr>
                  <w:instrText xml:space="preserve"> </w:instrText>
                </w:r>
                <w:r w:rsidRPr="00B303A9">
                  <w:rPr>
                    <w:rStyle w:val="Hyperlink"/>
                    <w:noProof/>
                  </w:rPr>
                </w:r>
              </w:ins>
              <w:r w:rsidRPr="00B303A9">
                <w:rPr>
                  <w:rStyle w:val="Hyperlink"/>
                  <w:rPrChange w:id="1788" w:author="Skat" w:date="2010-06-25T12:54:00Z">
                    <w:rPr/>
                  </w:rPrChange>
                </w:rPr>
                <w:fldChar w:fldCharType="separate"/>
              </w:r>
              <w:del w:id="1789" w:author="Skat" w:date="2010-06-25T12:54:00Z">
                <w:r w:rsidR="00AB1C8B" w:rsidRPr="00575F5F">
                  <w:rPr>
                    <w:rStyle w:val="Hyperlink"/>
                    <w:noProof/>
                  </w:rPr>
                  <w:delText>8.71</w:delText>
                </w:r>
                <w:r w:rsidR="00AB1C8B">
                  <w:rPr>
                    <w:rFonts w:asciiTheme="minorHAnsi" w:eastAsiaTheme="minorEastAsia" w:hAnsiTheme="minorHAnsi" w:cstheme="minorBidi"/>
                    <w:noProof/>
                    <w:sz w:val="22"/>
                    <w:szCs w:val="22"/>
                  </w:rPr>
                  <w:tab/>
                </w:r>
                <w:r w:rsidR="00AB1C8B" w:rsidRPr="00575F5F">
                  <w:rPr>
                    <w:rStyle w:val="Hyperlink"/>
                    <w:noProof/>
                  </w:rPr>
                  <w:delText>Tekst45</w:delText>
                </w:r>
              </w:del>
              <w:ins w:id="1790" w:author="Skat" w:date="2010-06-25T12:54:00Z">
                <w:r w:rsidRPr="00B303A9">
                  <w:rPr>
                    <w:rStyle w:val="Hyperlink"/>
                    <w:noProof/>
                  </w:rPr>
                  <w:t>9.44</w:t>
                </w:r>
                <w:r>
                  <w:rPr>
                    <w:rFonts w:asciiTheme="minorHAnsi" w:eastAsiaTheme="minorEastAsia" w:hAnsiTheme="minorHAnsi" w:cstheme="minorBidi"/>
                    <w:noProof/>
                    <w:sz w:val="22"/>
                    <w:szCs w:val="22"/>
                  </w:rPr>
                  <w:tab/>
                </w:r>
                <w:r w:rsidRPr="00B303A9">
                  <w:rPr>
                    <w:rStyle w:val="Hyperlink"/>
                    <w:noProof/>
                  </w:rPr>
                  <w:t>Køn</w:t>
                </w:r>
              </w:ins>
              <w:r>
                <w:rPr>
                  <w:noProof/>
                  <w:webHidden/>
                </w:rPr>
                <w:tab/>
              </w:r>
              <w:r>
                <w:rPr>
                  <w:noProof/>
                  <w:webHidden/>
                </w:rPr>
                <w:fldChar w:fldCharType="begin"/>
              </w:r>
              <w:r>
                <w:rPr>
                  <w:noProof/>
                  <w:webHidden/>
                </w:rPr>
                <w:instrText xml:space="preserve"> PAGEREF _</w:instrText>
              </w:r>
              <w:del w:id="1791" w:author="Skat" w:date="2010-06-25T12:54:00Z">
                <w:r w:rsidR="00AB1C8B">
                  <w:rPr>
                    <w:noProof/>
                    <w:webHidden/>
                  </w:rPr>
                  <w:delInstrText>Toc263947475</w:delInstrText>
                </w:r>
              </w:del>
              <w:ins w:id="1792" w:author="Skat" w:date="2010-06-25T12:54:00Z">
                <w:r>
                  <w:rPr>
                    <w:noProof/>
                    <w:webHidden/>
                  </w:rPr>
                  <w:instrText>Toc265234008</w:instrText>
                </w:r>
              </w:ins>
              <w:r>
                <w:rPr>
                  <w:noProof/>
                  <w:webHidden/>
                </w:rPr>
                <w:instrText xml:space="preserve"> \h </w:instrText>
              </w:r>
              <w:r>
                <w:rPr>
                  <w:noProof/>
                  <w:webHidden/>
                </w:rPr>
              </w:r>
              <w:r>
                <w:rPr>
                  <w:noProof/>
                  <w:webHidden/>
                </w:rPr>
                <w:fldChar w:fldCharType="separate"/>
              </w:r>
              <w:r w:rsidR="006E18DF">
                <w:rPr>
                  <w:noProof/>
                  <w:webHidden/>
                </w:rPr>
                <w:t>196</w:t>
              </w:r>
              <w:r>
                <w:rPr>
                  <w:noProof/>
                  <w:webHidden/>
                </w:rPr>
                <w:fldChar w:fldCharType="end"/>
              </w:r>
              <w:r w:rsidRPr="00B303A9">
                <w:rPr>
                  <w:rStyle w:val="Hyperlink"/>
                  <w:rPrChange w:id="17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794" w:author="Skat" w:date="2010-06-25T12:54:00Z">
                    <w:rPr/>
                  </w:rPrChange>
                </w:rPr>
                <w:fldChar w:fldCharType="begin"/>
              </w:r>
              <w:ins w:id="1795" w:author="Skat" w:date="2010-06-25T12:54:00Z">
                <w:r w:rsidRPr="00B303A9">
                  <w:rPr>
                    <w:rStyle w:val="Hyperlink"/>
                    <w:noProof/>
                  </w:rPr>
                  <w:instrText xml:space="preserve"> </w:instrText>
                </w:r>
              </w:ins>
              <w:r>
                <w:rPr>
                  <w:noProof/>
                </w:rPr>
                <w:instrText>HYPERLINK \l "_</w:instrText>
              </w:r>
              <w:del w:id="1796" w:author="Skat" w:date="2010-06-25T12:54:00Z">
                <w:r w:rsidR="00786046">
                  <w:delInstrText>Toc263947476"</w:delInstrText>
                </w:r>
              </w:del>
              <w:ins w:id="1797" w:author="Skat" w:date="2010-06-25T12:54:00Z">
                <w:r>
                  <w:rPr>
                    <w:noProof/>
                  </w:rPr>
                  <w:instrText>Toc265234009"</w:instrText>
                </w:r>
                <w:r w:rsidRPr="00B303A9">
                  <w:rPr>
                    <w:rStyle w:val="Hyperlink"/>
                    <w:noProof/>
                  </w:rPr>
                  <w:instrText xml:space="preserve"> </w:instrText>
                </w:r>
                <w:r w:rsidRPr="00B303A9">
                  <w:rPr>
                    <w:rStyle w:val="Hyperlink"/>
                    <w:noProof/>
                  </w:rPr>
                </w:r>
              </w:ins>
              <w:r w:rsidRPr="00B303A9">
                <w:rPr>
                  <w:rStyle w:val="Hyperlink"/>
                  <w:rPrChange w:id="1798" w:author="Skat" w:date="2010-06-25T12:54:00Z">
                    <w:rPr/>
                  </w:rPrChange>
                </w:rPr>
                <w:fldChar w:fldCharType="separate"/>
              </w:r>
              <w:del w:id="1799" w:author="Skat" w:date="2010-06-25T12:54:00Z">
                <w:r w:rsidR="00AB1C8B" w:rsidRPr="00575F5F">
                  <w:rPr>
                    <w:rStyle w:val="Hyperlink"/>
                    <w:noProof/>
                  </w:rPr>
                  <w:delText>8.72</w:delText>
                </w:r>
                <w:r w:rsidR="00AB1C8B">
                  <w:rPr>
                    <w:rFonts w:asciiTheme="minorHAnsi" w:eastAsiaTheme="minorEastAsia" w:hAnsiTheme="minorHAnsi" w:cstheme="minorBidi"/>
                    <w:noProof/>
                    <w:sz w:val="22"/>
                    <w:szCs w:val="22"/>
                  </w:rPr>
                  <w:tab/>
                </w:r>
                <w:r w:rsidR="00AB1C8B" w:rsidRPr="00575F5F">
                  <w:rPr>
                    <w:rStyle w:val="Hyperlink"/>
                    <w:noProof/>
                  </w:rPr>
                  <w:delText>Tekst70</w:delText>
                </w:r>
                <w:r w:rsidR="00AB1C8B">
                  <w:rPr>
                    <w:noProof/>
                    <w:webHidden/>
                  </w:rPr>
                  <w:tab/>
                </w:r>
              </w:del>
              <w:ins w:id="1800" w:author="Skat" w:date="2010-06-25T12:54:00Z">
                <w:r w:rsidRPr="00B303A9">
                  <w:rPr>
                    <w:rStyle w:val="Hyperlink"/>
                    <w:noProof/>
                  </w:rPr>
                  <w:t>9.45</w:t>
                </w:r>
                <w:r>
                  <w:rPr>
                    <w:rFonts w:asciiTheme="minorHAnsi" w:eastAsiaTheme="minorEastAsia" w:hAnsiTheme="minorHAnsi" w:cstheme="minorBidi"/>
                    <w:noProof/>
                    <w:sz w:val="22"/>
                    <w:szCs w:val="22"/>
                  </w:rPr>
                  <w:tab/>
                </w:r>
                <w:r w:rsidRPr="00B303A9">
                  <w:rPr>
                    <w:rStyle w:val="Hyperlink"/>
                    <w:noProof/>
                  </w:rPr>
                  <w:t>LandeNummerKode</w:t>
                </w:r>
                <w:r>
                  <w:rPr>
                    <w:noProof/>
                    <w:webHidden/>
                  </w:rPr>
                  <w:tab/>
                </w:r>
              </w:ins>
              <w:r>
                <w:rPr>
                  <w:noProof/>
                  <w:webHidden/>
                </w:rPr>
                <w:fldChar w:fldCharType="begin"/>
              </w:r>
              <w:r>
                <w:rPr>
                  <w:noProof/>
                  <w:webHidden/>
                </w:rPr>
                <w:instrText xml:space="preserve"> PAGEREF _</w:instrText>
              </w:r>
              <w:del w:id="1801" w:author="Skat" w:date="2010-06-25T12:54:00Z">
                <w:r w:rsidR="00AB1C8B">
                  <w:rPr>
                    <w:noProof/>
                    <w:webHidden/>
                  </w:rPr>
                  <w:delInstrText>Toc263947476</w:delInstrText>
                </w:r>
              </w:del>
              <w:ins w:id="1802" w:author="Skat" w:date="2010-06-25T12:54:00Z">
                <w:r>
                  <w:rPr>
                    <w:noProof/>
                    <w:webHidden/>
                  </w:rPr>
                  <w:instrText>Toc265234009</w:instrText>
                </w:r>
              </w:ins>
              <w:r>
                <w:rPr>
                  <w:noProof/>
                  <w:webHidden/>
                </w:rPr>
                <w:instrText xml:space="preserve"> \h </w:instrText>
              </w:r>
              <w:r>
                <w:rPr>
                  <w:noProof/>
                  <w:webHidden/>
                </w:rPr>
              </w:r>
              <w:r>
                <w:rPr>
                  <w:noProof/>
                  <w:webHidden/>
                </w:rPr>
                <w:fldChar w:fldCharType="separate"/>
              </w:r>
              <w:r w:rsidR="006E18DF">
                <w:rPr>
                  <w:noProof/>
                  <w:webHidden/>
                </w:rPr>
                <w:t>197</w:t>
              </w:r>
              <w:r>
                <w:rPr>
                  <w:noProof/>
                  <w:webHidden/>
                </w:rPr>
                <w:fldChar w:fldCharType="end"/>
              </w:r>
              <w:r w:rsidRPr="00B303A9">
                <w:rPr>
                  <w:rStyle w:val="Hyperlink"/>
                  <w:rPrChange w:id="18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04" w:author="Skat" w:date="2010-06-25T12:54:00Z">
                    <w:rPr/>
                  </w:rPrChange>
                </w:rPr>
                <w:fldChar w:fldCharType="begin"/>
              </w:r>
              <w:ins w:id="1805" w:author="Skat" w:date="2010-06-25T12:54:00Z">
                <w:r w:rsidRPr="00B303A9">
                  <w:rPr>
                    <w:rStyle w:val="Hyperlink"/>
                    <w:noProof/>
                  </w:rPr>
                  <w:instrText xml:space="preserve"> </w:instrText>
                </w:r>
              </w:ins>
              <w:r>
                <w:rPr>
                  <w:noProof/>
                </w:rPr>
                <w:instrText>HYPERLINK \l "_</w:instrText>
              </w:r>
              <w:del w:id="1806" w:author="Skat" w:date="2010-06-25T12:54:00Z">
                <w:r w:rsidR="00786046">
                  <w:delInstrText>Toc263947477"</w:delInstrText>
                </w:r>
              </w:del>
              <w:ins w:id="1807" w:author="Skat" w:date="2010-06-25T12:54:00Z">
                <w:r>
                  <w:rPr>
                    <w:noProof/>
                  </w:rPr>
                  <w:instrText>Toc265234010"</w:instrText>
                </w:r>
                <w:r w:rsidRPr="00B303A9">
                  <w:rPr>
                    <w:rStyle w:val="Hyperlink"/>
                    <w:noProof/>
                  </w:rPr>
                  <w:instrText xml:space="preserve"> </w:instrText>
                </w:r>
                <w:r w:rsidRPr="00B303A9">
                  <w:rPr>
                    <w:rStyle w:val="Hyperlink"/>
                    <w:noProof/>
                  </w:rPr>
                </w:r>
              </w:ins>
              <w:r w:rsidRPr="00B303A9">
                <w:rPr>
                  <w:rStyle w:val="Hyperlink"/>
                  <w:rPrChange w:id="1808" w:author="Skat" w:date="2010-06-25T12:54:00Z">
                    <w:rPr/>
                  </w:rPrChange>
                </w:rPr>
                <w:fldChar w:fldCharType="separate"/>
              </w:r>
              <w:del w:id="1809" w:author="Skat" w:date="2010-06-25T12:54:00Z">
                <w:r w:rsidR="00AB1C8B" w:rsidRPr="00575F5F">
                  <w:rPr>
                    <w:rStyle w:val="Hyperlink"/>
                    <w:noProof/>
                  </w:rPr>
                  <w:delText>8.73</w:delText>
                </w:r>
                <w:r w:rsidR="00AB1C8B">
                  <w:rPr>
                    <w:rFonts w:asciiTheme="minorHAnsi" w:eastAsiaTheme="minorEastAsia" w:hAnsiTheme="minorHAnsi" w:cstheme="minorBidi"/>
                    <w:noProof/>
                    <w:sz w:val="22"/>
                    <w:szCs w:val="22"/>
                  </w:rPr>
                  <w:tab/>
                </w:r>
                <w:r w:rsidR="00AB1C8B" w:rsidRPr="00575F5F">
                  <w:rPr>
                    <w:rStyle w:val="Hyperlink"/>
                    <w:noProof/>
                  </w:rPr>
                  <w:delText>TekstKort</w:delText>
                </w:r>
                <w:r w:rsidR="00AB1C8B">
                  <w:rPr>
                    <w:noProof/>
                    <w:webHidden/>
                  </w:rPr>
                  <w:tab/>
                </w:r>
              </w:del>
              <w:ins w:id="1810" w:author="Skat" w:date="2010-06-25T12:54:00Z">
                <w:r w:rsidRPr="00B303A9">
                  <w:rPr>
                    <w:rStyle w:val="Hyperlink"/>
                    <w:noProof/>
                  </w:rPr>
                  <w:t>9.46</w:t>
                </w:r>
                <w:r>
                  <w:rPr>
                    <w:rFonts w:asciiTheme="minorHAnsi" w:eastAsiaTheme="minorEastAsia" w:hAnsiTheme="minorHAnsi" w:cstheme="minorBidi"/>
                    <w:noProof/>
                    <w:sz w:val="22"/>
                    <w:szCs w:val="22"/>
                  </w:rPr>
                  <w:tab/>
                </w:r>
                <w:r w:rsidRPr="00B303A9">
                  <w:rPr>
                    <w:rStyle w:val="Hyperlink"/>
                    <w:noProof/>
                  </w:rPr>
                  <w:t>LandsDel</w:t>
                </w:r>
                <w:r>
                  <w:rPr>
                    <w:noProof/>
                    <w:webHidden/>
                  </w:rPr>
                  <w:tab/>
                </w:r>
              </w:ins>
              <w:r>
                <w:rPr>
                  <w:noProof/>
                  <w:webHidden/>
                </w:rPr>
                <w:fldChar w:fldCharType="begin"/>
              </w:r>
              <w:r>
                <w:rPr>
                  <w:noProof/>
                  <w:webHidden/>
                </w:rPr>
                <w:instrText xml:space="preserve"> PAGEREF _</w:instrText>
              </w:r>
              <w:del w:id="1811" w:author="Skat" w:date="2010-06-25T12:54:00Z">
                <w:r w:rsidR="00AB1C8B">
                  <w:rPr>
                    <w:noProof/>
                    <w:webHidden/>
                  </w:rPr>
                  <w:delInstrText>Toc263947477</w:delInstrText>
                </w:r>
              </w:del>
              <w:ins w:id="1812" w:author="Skat" w:date="2010-06-25T12:54:00Z">
                <w:r>
                  <w:rPr>
                    <w:noProof/>
                    <w:webHidden/>
                  </w:rPr>
                  <w:instrText>Toc265234010</w:instrText>
                </w:r>
              </w:ins>
              <w:r>
                <w:rPr>
                  <w:noProof/>
                  <w:webHidden/>
                </w:rPr>
                <w:instrText xml:space="preserve"> \h </w:instrText>
              </w:r>
              <w:r>
                <w:rPr>
                  <w:noProof/>
                  <w:webHidden/>
                </w:rPr>
              </w:r>
              <w:r>
                <w:rPr>
                  <w:noProof/>
                  <w:webHidden/>
                </w:rPr>
                <w:fldChar w:fldCharType="separate"/>
              </w:r>
              <w:r w:rsidR="006E18DF">
                <w:rPr>
                  <w:noProof/>
                  <w:webHidden/>
                </w:rPr>
                <w:t>197</w:t>
              </w:r>
              <w:r>
                <w:rPr>
                  <w:noProof/>
                  <w:webHidden/>
                </w:rPr>
                <w:fldChar w:fldCharType="end"/>
              </w:r>
              <w:r w:rsidRPr="00B303A9">
                <w:rPr>
                  <w:rStyle w:val="Hyperlink"/>
                  <w:rPrChange w:id="18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14" w:author="Skat" w:date="2010-06-25T12:54:00Z">
                    <w:rPr/>
                  </w:rPrChange>
                </w:rPr>
                <w:fldChar w:fldCharType="begin"/>
              </w:r>
              <w:ins w:id="1815" w:author="Skat" w:date="2010-06-25T12:54:00Z">
                <w:r w:rsidRPr="00B303A9">
                  <w:rPr>
                    <w:rStyle w:val="Hyperlink"/>
                    <w:noProof/>
                  </w:rPr>
                  <w:instrText xml:space="preserve"> </w:instrText>
                </w:r>
              </w:ins>
              <w:r>
                <w:rPr>
                  <w:noProof/>
                </w:rPr>
                <w:instrText>HYPERLINK \l "_</w:instrText>
              </w:r>
              <w:del w:id="1816" w:author="Skat" w:date="2010-06-25T12:54:00Z">
                <w:r w:rsidR="00786046">
                  <w:delInstrText>Toc263947478"</w:delInstrText>
                </w:r>
              </w:del>
              <w:ins w:id="1817" w:author="Skat" w:date="2010-06-25T12:54:00Z">
                <w:r>
                  <w:rPr>
                    <w:noProof/>
                  </w:rPr>
                  <w:instrText>Toc265234011"</w:instrText>
                </w:r>
                <w:r w:rsidRPr="00B303A9">
                  <w:rPr>
                    <w:rStyle w:val="Hyperlink"/>
                    <w:noProof/>
                  </w:rPr>
                  <w:instrText xml:space="preserve"> </w:instrText>
                </w:r>
                <w:r w:rsidRPr="00B303A9">
                  <w:rPr>
                    <w:rStyle w:val="Hyperlink"/>
                    <w:noProof/>
                  </w:rPr>
                </w:r>
              </w:ins>
              <w:r w:rsidRPr="00B303A9">
                <w:rPr>
                  <w:rStyle w:val="Hyperlink"/>
                  <w:rPrChange w:id="1818" w:author="Skat" w:date="2010-06-25T12:54:00Z">
                    <w:rPr/>
                  </w:rPrChange>
                </w:rPr>
                <w:fldChar w:fldCharType="separate"/>
              </w:r>
              <w:del w:id="1819" w:author="Skat" w:date="2010-06-25T12:54:00Z">
                <w:r w:rsidR="00AB1C8B" w:rsidRPr="00575F5F">
                  <w:rPr>
                    <w:rStyle w:val="Hyperlink"/>
                    <w:noProof/>
                  </w:rPr>
                  <w:delText>8.74</w:delText>
                </w:r>
                <w:r w:rsidR="00AB1C8B">
                  <w:rPr>
                    <w:rFonts w:asciiTheme="minorHAnsi" w:eastAsiaTheme="minorEastAsia" w:hAnsiTheme="minorHAnsi" w:cstheme="minorBidi"/>
                    <w:noProof/>
                    <w:sz w:val="22"/>
                    <w:szCs w:val="22"/>
                  </w:rPr>
                  <w:tab/>
                </w:r>
                <w:r w:rsidR="00AB1C8B" w:rsidRPr="00575F5F">
                  <w:rPr>
                    <w:rStyle w:val="Hyperlink"/>
                    <w:noProof/>
                  </w:rPr>
                  <w:delText>TekstLang</w:delText>
                </w:r>
                <w:r w:rsidR="00AB1C8B">
                  <w:rPr>
                    <w:noProof/>
                    <w:webHidden/>
                  </w:rPr>
                  <w:tab/>
                </w:r>
              </w:del>
              <w:ins w:id="1820" w:author="Skat" w:date="2010-06-25T12:54:00Z">
                <w:r w:rsidRPr="00B303A9">
                  <w:rPr>
                    <w:rStyle w:val="Hyperlink"/>
                    <w:noProof/>
                  </w:rPr>
                  <w:t>9.47</w:t>
                </w:r>
                <w:r>
                  <w:rPr>
                    <w:rFonts w:asciiTheme="minorHAnsi" w:eastAsiaTheme="minorEastAsia" w:hAnsiTheme="minorHAnsi" w:cstheme="minorBidi"/>
                    <w:noProof/>
                    <w:sz w:val="22"/>
                    <w:szCs w:val="22"/>
                  </w:rPr>
                  <w:tab/>
                </w:r>
                <w:r w:rsidRPr="00B303A9">
                  <w:rPr>
                    <w:rStyle w:val="Hyperlink"/>
                    <w:noProof/>
                  </w:rPr>
                  <w:t>LigeUlige</w:t>
                </w:r>
                <w:r>
                  <w:rPr>
                    <w:noProof/>
                    <w:webHidden/>
                  </w:rPr>
                  <w:tab/>
                </w:r>
              </w:ins>
              <w:r>
                <w:rPr>
                  <w:noProof/>
                  <w:webHidden/>
                </w:rPr>
                <w:fldChar w:fldCharType="begin"/>
              </w:r>
              <w:r>
                <w:rPr>
                  <w:noProof/>
                  <w:webHidden/>
                </w:rPr>
                <w:instrText xml:space="preserve"> PAGEREF _</w:instrText>
              </w:r>
              <w:del w:id="1821" w:author="Skat" w:date="2010-06-25T12:54:00Z">
                <w:r w:rsidR="00AB1C8B">
                  <w:rPr>
                    <w:noProof/>
                    <w:webHidden/>
                  </w:rPr>
                  <w:delInstrText>Toc263947478</w:delInstrText>
                </w:r>
              </w:del>
              <w:ins w:id="1822" w:author="Skat" w:date="2010-06-25T12:54:00Z">
                <w:r>
                  <w:rPr>
                    <w:noProof/>
                    <w:webHidden/>
                  </w:rPr>
                  <w:instrText>Toc265234011</w:instrText>
                </w:r>
              </w:ins>
              <w:r>
                <w:rPr>
                  <w:noProof/>
                  <w:webHidden/>
                </w:rPr>
                <w:instrText xml:space="preserve"> \h </w:instrText>
              </w:r>
              <w:r>
                <w:rPr>
                  <w:noProof/>
                  <w:webHidden/>
                </w:rPr>
              </w:r>
              <w:r>
                <w:rPr>
                  <w:noProof/>
                  <w:webHidden/>
                </w:rPr>
                <w:fldChar w:fldCharType="separate"/>
              </w:r>
              <w:r w:rsidR="006E18DF">
                <w:rPr>
                  <w:noProof/>
                  <w:webHidden/>
                </w:rPr>
                <w:t>197</w:t>
              </w:r>
              <w:r>
                <w:rPr>
                  <w:noProof/>
                  <w:webHidden/>
                </w:rPr>
                <w:fldChar w:fldCharType="end"/>
              </w:r>
              <w:r w:rsidRPr="00B303A9">
                <w:rPr>
                  <w:rStyle w:val="Hyperlink"/>
                  <w:rPrChange w:id="18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24" w:author="Skat" w:date="2010-06-25T12:54:00Z">
                    <w:rPr/>
                  </w:rPrChange>
                </w:rPr>
                <w:fldChar w:fldCharType="begin"/>
              </w:r>
              <w:ins w:id="1825" w:author="Skat" w:date="2010-06-25T12:54:00Z">
                <w:r w:rsidRPr="00B303A9">
                  <w:rPr>
                    <w:rStyle w:val="Hyperlink"/>
                    <w:noProof/>
                  </w:rPr>
                  <w:instrText xml:space="preserve"> </w:instrText>
                </w:r>
              </w:ins>
              <w:r>
                <w:rPr>
                  <w:noProof/>
                </w:rPr>
                <w:instrText>HYPERLINK \l "_</w:instrText>
              </w:r>
              <w:del w:id="1826" w:author="Skat" w:date="2010-06-25T12:54:00Z">
                <w:r w:rsidR="00786046">
                  <w:delInstrText>Toc263947479"</w:delInstrText>
                </w:r>
              </w:del>
              <w:ins w:id="1827" w:author="Skat" w:date="2010-06-25T12:54:00Z">
                <w:r>
                  <w:rPr>
                    <w:noProof/>
                  </w:rPr>
                  <w:instrText>Toc265234012"</w:instrText>
                </w:r>
                <w:r w:rsidRPr="00B303A9">
                  <w:rPr>
                    <w:rStyle w:val="Hyperlink"/>
                    <w:noProof/>
                  </w:rPr>
                  <w:instrText xml:space="preserve"> </w:instrText>
                </w:r>
                <w:r w:rsidRPr="00B303A9">
                  <w:rPr>
                    <w:rStyle w:val="Hyperlink"/>
                    <w:noProof/>
                  </w:rPr>
                </w:r>
              </w:ins>
              <w:r w:rsidRPr="00B303A9">
                <w:rPr>
                  <w:rStyle w:val="Hyperlink"/>
                  <w:rPrChange w:id="1828" w:author="Skat" w:date="2010-06-25T12:54:00Z">
                    <w:rPr/>
                  </w:rPrChange>
                </w:rPr>
                <w:fldChar w:fldCharType="separate"/>
              </w:r>
              <w:del w:id="1829" w:author="Skat" w:date="2010-06-25T12:54:00Z">
                <w:r w:rsidR="00AB1C8B" w:rsidRPr="00575F5F">
                  <w:rPr>
                    <w:rStyle w:val="Hyperlink"/>
                    <w:noProof/>
                  </w:rPr>
                  <w:delText>8.75</w:delText>
                </w:r>
                <w:r w:rsidR="00AB1C8B">
                  <w:rPr>
                    <w:rFonts w:asciiTheme="minorHAnsi" w:eastAsiaTheme="minorEastAsia" w:hAnsiTheme="minorHAnsi" w:cstheme="minorBidi"/>
                    <w:noProof/>
                    <w:sz w:val="22"/>
                    <w:szCs w:val="22"/>
                  </w:rPr>
                  <w:tab/>
                </w:r>
                <w:r w:rsidR="00AB1C8B" w:rsidRPr="00575F5F">
                  <w:rPr>
                    <w:rStyle w:val="Hyperlink"/>
                    <w:noProof/>
                  </w:rPr>
                  <w:delText>Type</w:delText>
                </w:r>
                <w:r w:rsidR="00AB1C8B">
                  <w:rPr>
                    <w:noProof/>
                    <w:webHidden/>
                  </w:rPr>
                  <w:tab/>
                </w:r>
              </w:del>
              <w:ins w:id="1830" w:author="Skat" w:date="2010-06-25T12:54:00Z">
                <w:r w:rsidRPr="00B303A9">
                  <w:rPr>
                    <w:rStyle w:val="Hyperlink"/>
                    <w:noProof/>
                  </w:rPr>
                  <w:t>9.48</w:t>
                </w:r>
                <w:r>
                  <w:rPr>
                    <w:rFonts w:asciiTheme="minorHAnsi" w:eastAsiaTheme="minorEastAsia" w:hAnsiTheme="minorHAnsi" w:cstheme="minorBidi"/>
                    <w:noProof/>
                    <w:sz w:val="22"/>
                    <w:szCs w:val="22"/>
                  </w:rPr>
                  <w:tab/>
                </w:r>
                <w:r w:rsidRPr="00B303A9">
                  <w:rPr>
                    <w:rStyle w:val="Hyperlink"/>
                    <w:noProof/>
                  </w:rPr>
                  <w:t>Markering</w:t>
                </w:r>
                <w:r>
                  <w:rPr>
                    <w:noProof/>
                    <w:webHidden/>
                  </w:rPr>
                  <w:tab/>
                </w:r>
              </w:ins>
              <w:r>
                <w:rPr>
                  <w:noProof/>
                  <w:webHidden/>
                </w:rPr>
                <w:fldChar w:fldCharType="begin"/>
              </w:r>
              <w:r>
                <w:rPr>
                  <w:noProof/>
                  <w:webHidden/>
                </w:rPr>
                <w:instrText xml:space="preserve"> PAGEREF _</w:instrText>
              </w:r>
              <w:del w:id="1831" w:author="Skat" w:date="2010-06-25T12:54:00Z">
                <w:r w:rsidR="00AB1C8B">
                  <w:rPr>
                    <w:noProof/>
                    <w:webHidden/>
                  </w:rPr>
                  <w:delInstrText>Toc263947479</w:delInstrText>
                </w:r>
              </w:del>
              <w:ins w:id="1832" w:author="Skat" w:date="2010-06-25T12:54:00Z">
                <w:r>
                  <w:rPr>
                    <w:noProof/>
                    <w:webHidden/>
                  </w:rPr>
                  <w:instrText>Toc265234012</w:instrText>
                </w:r>
              </w:ins>
              <w:r>
                <w:rPr>
                  <w:noProof/>
                  <w:webHidden/>
                </w:rPr>
                <w:instrText xml:space="preserve"> \h </w:instrText>
              </w:r>
              <w:r>
                <w:rPr>
                  <w:noProof/>
                  <w:webHidden/>
                </w:rPr>
              </w:r>
              <w:r>
                <w:rPr>
                  <w:noProof/>
                  <w:webHidden/>
                </w:rPr>
                <w:fldChar w:fldCharType="separate"/>
              </w:r>
              <w:r w:rsidR="006E18DF">
                <w:rPr>
                  <w:noProof/>
                  <w:webHidden/>
                </w:rPr>
                <w:t>197</w:t>
              </w:r>
              <w:r>
                <w:rPr>
                  <w:noProof/>
                  <w:webHidden/>
                </w:rPr>
                <w:fldChar w:fldCharType="end"/>
              </w:r>
              <w:r w:rsidRPr="00B303A9">
                <w:rPr>
                  <w:rStyle w:val="Hyperlink"/>
                  <w:rPrChange w:id="183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34" w:author="Skat" w:date="2010-06-25T12:54:00Z">
                    <w:rPr/>
                  </w:rPrChange>
                </w:rPr>
                <w:fldChar w:fldCharType="begin"/>
              </w:r>
              <w:ins w:id="1835" w:author="Skat" w:date="2010-06-25T12:54:00Z">
                <w:r w:rsidRPr="00B303A9">
                  <w:rPr>
                    <w:rStyle w:val="Hyperlink"/>
                    <w:noProof/>
                  </w:rPr>
                  <w:instrText xml:space="preserve"> </w:instrText>
                </w:r>
              </w:ins>
              <w:r>
                <w:rPr>
                  <w:noProof/>
                </w:rPr>
                <w:instrText>HYPERLINK \l "_</w:instrText>
              </w:r>
              <w:del w:id="1836" w:author="Skat" w:date="2010-06-25T12:54:00Z">
                <w:r w:rsidR="00786046">
                  <w:delInstrText>Toc263947480"</w:delInstrText>
                </w:r>
              </w:del>
              <w:ins w:id="1837" w:author="Skat" w:date="2010-06-25T12:54:00Z">
                <w:r>
                  <w:rPr>
                    <w:noProof/>
                  </w:rPr>
                  <w:instrText>Toc265234013"</w:instrText>
                </w:r>
                <w:r w:rsidRPr="00B303A9">
                  <w:rPr>
                    <w:rStyle w:val="Hyperlink"/>
                    <w:noProof/>
                  </w:rPr>
                  <w:instrText xml:space="preserve"> </w:instrText>
                </w:r>
                <w:r w:rsidRPr="00B303A9">
                  <w:rPr>
                    <w:rStyle w:val="Hyperlink"/>
                    <w:noProof/>
                  </w:rPr>
                </w:r>
              </w:ins>
              <w:r w:rsidRPr="00B303A9">
                <w:rPr>
                  <w:rStyle w:val="Hyperlink"/>
                  <w:rPrChange w:id="1838" w:author="Skat" w:date="2010-06-25T12:54:00Z">
                    <w:rPr/>
                  </w:rPrChange>
                </w:rPr>
                <w:fldChar w:fldCharType="separate"/>
              </w:r>
              <w:del w:id="1839" w:author="Skat" w:date="2010-06-25T12:54:00Z">
                <w:r w:rsidR="00AB1C8B" w:rsidRPr="00575F5F">
                  <w:rPr>
                    <w:rStyle w:val="Hyperlink"/>
                    <w:noProof/>
                  </w:rPr>
                  <w:delText>8.76</w:delText>
                </w:r>
                <w:r w:rsidR="00AB1C8B">
                  <w:rPr>
                    <w:rFonts w:asciiTheme="minorHAnsi" w:eastAsiaTheme="minorEastAsia" w:hAnsiTheme="minorHAnsi" w:cstheme="minorBidi"/>
                    <w:noProof/>
                    <w:sz w:val="22"/>
                    <w:szCs w:val="22"/>
                  </w:rPr>
                  <w:tab/>
                </w:r>
                <w:r w:rsidR="00AB1C8B" w:rsidRPr="00575F5F">
                  <w:rPr>
                    <w:rStyle w:val="Hyperlink"/>
                    <w:noProof/>
                  </w:rPr>
                  <w:delText>UdbetalingType</w:delText>
                </w:r>
                <w:r w:rsidR="00AB1C8B">
                  <w:rPr>
                    <w:noProof/>
                    <w:webHidden/>
                  </w:rPr>
                  <w:tab/>
                </w:r>
              </w:del>
              <w:ins w:id="1840" w:author="Skat" w:date="2010-06-25T12:54:00Z">
                <w:r w:rsidRPr="00B303A9">
                  <w:rPr>
                    <w:rStyle w:val="Hyperlink"/>
                    <w:noProof/>
                  </w:rPr>
                  <w:t>9.49</w:t>
                </w:r>
                <w:r>
                  <w:rPr>
                    <w:rFonts w:asciiTheme="minorHAnsi" w:eastAsiaTheme="minorEastAsia" w:hAnsiTheme="minorHAnsi" w:cstheme="minorBidi"/>
                    <w:noProof/>
                    <w:sz w:val="22"/>
                    <w:szCs w:val="22"/>
                  </w:rPr>
                  <w:tab/>
                </w:r>
                <w:r w:rsidRPr="00B303A9">
                  <w:rPr>
                    <w:rStyle w:val="Hyperlink"/>
                    <w:noProof/>
                  </w:rPr>
                  <w:t>MeddelelseKode</w:t>
                </w:r>
                <w:r>
                  <w:rPr>
                    <w:noProof/>
                    <w:webHidden/>
                  </w:rPr>
                  <w:tab/>
                </w:r>
              </w:ins>
              <w:r>
                <w:rPr>
                  <w:noProof/>
                  <w:webHidden/>
                </w:rPr>
                <w:fldChar w:fldCharType="begin"/>
              </w:r>
              <w:r>
                <w:rPr>
                  <w:noProof/>
                  <w:webHidden/>
                </w:rPr>
                <w:instrText xml:space="preserve"> PAGEREF _</w:instrText>
              </w:r>
              <w:del w:id="1841" w:author="Skat" w:date="2010-06-25T12:54:00Z">
                <w:r w:rsidR="00AB1C8B">
                  <w:rPr>
                    <w:noProof/>
                    <w:webHidden/>
                  </w:rPr>
                  <w:delInstrText>Toc263947480</w:delInstrText>
                </w:r>
              </w:del>
              <w:ins w:id="1842" w:author="Skat" w:date="2010-06-25T12:54:00Z">
                <w:r>
                  <w:rPr>
                    <w:noProof/>
                    <w:webHidden/>
                  </w:rPr>
                  <w:instrText>Toc265234013</w:instrText>
                </w:r>
              </w:ins>
              <w:r>
                <w:rPr>
                  <w:noProof/>
                  <w:webHidden/>
                </w:rPr>
                <w:instrText xml:space="preserve"> \h </w:instrText>
              </w:r>
              <w:r>
                <w:rPr>
                  <w:noProof/>
                  <w:webHidden/>
                </w:rPr>
              </w:r>
              <w:r>
                <w:rPr>
                  <w:noProof/>
                  <w:webHidden/>
                </w:rPr>
                <w:fldChar w:fldCharType="separate"/>
              </w:r>
              <w:r w:rsidR="006E18DF">
                <w:rPr>
                  <w:noProof/>
                  <w:webHidden/>
                </w:rPr>
                <w:t>197</w:t>
              </w:r>
              <w:r>
                <w:rPr>
                  <w:noProof/>
                  <w:webHidden/>
                </w:rPr>
                <w:fldChar w:fldCharType="end"/>
              </w:r>
              <w:r w:rsidRPr="00B303A9">
                <w:rPr>
                  <w:rStyle w:val="Hyperlink"/>
                  <w:rPrChange w:id="18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44" w:author="Skat" w:date="2010-06-25T12:54:00Z">
                    <w:rPr/>
                  </w:rPrChange>
                </w:rPr>
                <w:fldChar w:fldCharType="begin"/>
              </w:r>
              <w:ins w:id="1845" w:author="Skat" w:date="2010-06-25T12:54:00Z">
                <w:r w:rsidRPr="00B303A9">
                  <w:rPr>
                    <w:rStyle w:val="Hyperlink"/>
                    <w:noProof/>
                  </w:rPr>
                  <w:instrText xml:space="preserve"> </w:instrText>
                </w:r>
              </w:ins>
              <w:r>
                <w:rPr>
                  <w:noProof/>
                </w:rPr>
                <w:instrText>HYPERLINK \l "_</w:instrText>
              </w:r>
              <w:del w:id="1846" w:author="Skat" w:date="2010-06-25T12:54:00Z">
                <w:r w:rsidR="00786046">
                  <w:delInstrText>Toc263947481"</w:delInstrText>
                </w:r>
              </w:del>
              <w:ins w:id="1847" w:author="Skat" w:date="2010-06-25T12:54:00Z">
                <w:r>
                  <w:rPr>
                    <w:noProof/>
                  </w:rPr>
                  <w:instrText>Toc265234014"</w:instrText>
                </w:r>
                <w:r w:rsidRPr="00B303A9">
                  <w:rPr>
                    <w:rStyle w:val="Hyperlink"/>
                    <w:noProof/>
                  </w:rPr>
                  <w:instrText xml:space="preserve"> </w:instrText>
                </w:r>
                <w:r w:rsidRPr="00B303A9">
                  <w:rPr>
                    <w:rStyle w:val="Hyperlink"/>
                    <w:noProof/>
                  </w:rPr>
                </w:r>
              </w:ins>
              <w:r w:rsidRPr="00B303A9">
                <w:rPr>
                  <w:rStyle w:val="Hyperlink"/>
                  <w:rPrChange w:id="1848" w:author="Skat" w:date="2010-06-25T12:54:00Z">
                    <w:rPr/>
                  </w:rPrChange>
                </w:rPr>
                <w:fldChar w:fldCharType="separate"/>
              </w:r>
              <w:del w:id="1849" w:author="Skat" w:date="2010-06-25T12:54:00Z">
                <w:r w:rsidR="00AB1C8B" w:rsidRPr="00575F5F">
                  <w:rPr>
                    <w:rStyle w:val="Hyperlink"/>
                    <w:noProof/>
                  </w:rPr>
                  <w:delText>8.77</w:delText>
                </w:r>
                <w:r w:rsidR="00AB1C8B">
                  <w:rPr>
                    <w:rFonts w:asciiTheme="minorHAnsi" w:eastAsiaTheme="minorEastAsia" w:hAnsiTheme="minorHAnsi" w:cstheme="minorBidi"/>
                    <w:noProof/>
                    <w:sz w:val="22"/>
                    <w:szCs w:val="22"/>
                  </w:rPr>
                  <w:tab/>
                </w:r>
                <w:r w:rsidR="00AB1C8B" w:rsidRPr="00575F5F">
                  <w:rPr>
                    <w:rStyle w:val="Hyperlink"/>
                    <w:noProof/>
                  </w:rPr>
                  <w:delText>UdenlandskKundeIdent</w:delText>
                </w:r>
                <w:r w:rsidR="00AB1C8B">
                  <w:rPr>
                    <w:noProof/>
                    <w:webHidden/>
                  </w:rPr>
                  <w:tab/>
                </w:r>
              </w:del>
              <w:ins w:id="1850" w:author="Skat" w:date="2010-06-25T12:54:00Z">
                <w:r w:rsidRPr="00B303A9">
                  <w:rPr>
                    <w:rStyle w:val="Hyperlink"/>
                    <w:noProof/>
                  </w:rPr>
                  <w:t>9.50</w:t>
                </w:r>
                <w:r>
                  <w:rPr>
                    <w:rFonts w:asciiTheme="minorHAnsi" w:eastAsiaTheme="minorEastAsia" w:hAnsiTheme="minorHAnsi" w:cstheme="minorBidi"/>
                    <w:noProof/>
                    <w:sz w:val="22"/>
                    <w:szCs w:val="22"/>
                  </w:rPr>
                  <w:tab/>
                </w:r>
                <w:r w:rsidRPr="00B303A9">
                  <w:rPr>
                    <w:rStyle w:val="Hyperlink"/>
                    <w:noProof/>
                  </w:rPr>
                  <w:t>MyndighedNummer</w:t>
                </w:r>
                <w:r>
                  <w:rPr>
                    <w:noProof/>
                    <w:webHidden/>
                  </w:rPr>
                  <w:tab/>
                </w:r>
              </w:ins>
              <w:r>
                <w:rPr>
                  <w:noProof/>
                  <w:webHidden/>
                </w:rPr>
                <w:fldChar w:fldCharType="begin"/>
              </w:r>
              <w:r>
                <w:rPr>
                  <w:noProof/>
                  <w:webHidden/>
                </w:rPr>
                <w:instrText xml:space="preserve"> PAGEREF _</w:instrText>
              </w:r>
              <w:del w:id="1851" w:author="Skat" w:date="2010-06-25T12:54:00Z">
                <w:r w:rsidR="00AB1C8B">
                  <w:rPr>
                    <w:noProof/>
                    <w:webHidden/>
                  </w:rPr>
                  <w:delInstrText>Toc263947481</w:delInstrText>
                </w:r>
              </w:del>
              <w:ins w:id="1852" w:author="Skat" w:date="2010-06-25T12:54:00Z">
                <w:r>
                  <w:rPr>
                    <w:noProof/>
                    <w:webHidden/>
                  </w:rPr>
                  <w:instrText>Toc265234014</w:instrText>
                </w:r>
              </w:ins>
              <w:r>
                <w:rPr>
                  <w:noProof/>
                  <w:webHidden/>
                </w:rPr>
                <w:instrText xml:space="preserve"> \h </w:instrText>
              </w:r>
              <w:r>
                <w:rPr>
                  <w:noProof/>
                  <w:webHidden/>
                </w:rPr>
              </w:r>
              <w:r>
                <w:rPr>
                  <w:noProof/>
                  <w:webHidden/>
                </w:rPr>
                <w:fldChar w:fldCharType="separate"/>
              </w:r>
              <w:r w:rsidR="006E18DF">
                <w:rPr>
                  <w:noProof/>
                  <w:webHidden/>
                </w:rPr>
                <w:t>198</w:t>
              </w:r>
              <w:r>
                <w:rPr>
                  <w:noProof/>
                  <w:webHidden/>
                </w:rPr>
                <w:fldChar w:fldCharType="end"/>
              </w:r>
              <w:r w:rsidRPr="00B303A9">
                <w:rPr>
                  <w:rStyle w:val="Hyperlink"/>
                  <w:rPrChange w:id="18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54" w:author="Skat" w:date="2010-06-25T12:54:00Z">
                    <w:rPr/>
                  </w:rPrChange>
                </w:rPr>
                <w:fldChar w:fldCharType="begin"/>
              </w:r>
              <w:ins w:id="1855" w:author="Skat" w:date="2010-06-25T12:54:00Z">
                <w:r w:rsidRPr="00B303A9">
                  <w:rPr>
                    <w:rStyle w:val="Hyperlink"/>
                    <w:noProof/>
                  </w:rPr>
                  <w:instrText xml:space="preserve"> </w:instrText>
                </w:r>
              </w:ins>
              <w:r>
                <w:rPr>
                  <w:noProof/>
                </w:rPr>
                <w:instrText>HYPERLINK \l "_</w:instrText>
              </w:r>
              <w:del w:id="1856" w:author="Skat" w:date="2010-06-25T12:54:00Z">
                <w:r w:rsidR="00786046">
                  <w:delInstrText>Toc263947482"</w:delInstrText>
                </w:r>
              </w:del>
              <w:ins w:id="1857" w:author="Skat" w:date="2010-06-25T12:54:00Z">
                <w:r>
                  <w:rPr>
                    <w:noProof/>
                  </w:rPr>
                  <w:instrText>Toc265234015"</w:instrText>
                </w:r>
                <w:r w:rsidRPr="00B303A9">
                  <w:rPr>
                    <w:rStyle w:val="Hyperlink"/>
                    <w:noProof/>
                  </w:rPr>
                  <w:instrText xml:space="preserve"> </w:instrText>
                </w:r>
                <w:r w:rsidRPr="00B303A9">
                  <w:rPr>
                    <w:rStyle w:val="Hyperlink"/>
                    <w:noProof/>
                  </w:rPr>
                </w:r>
              </w:ins>
              <w:r w:rsidRPr="00B303A9">
                <w:rPr>
                  <w:rStyle w:val="Hyperlink"/>
                  <w:rPrChange w:id="1858" w:author="Skat" w:date="2010-06-25T12:54:00Z">
                    <w:rPr/>
                  </w:rPrChange>
                </w:rPr>
                <w:fldChar w:fldCharType="separate"/>
              </w:r>
              <w:del w:id="1859" w:author="Skat" w:date="2010-06-25T12:54:00Z">
                <w:r w:rsidR="00AB1C8B" w:rsidRPr="00575F5F">
                  <w:rPr>
                    <w:rStyle w:val="Hyperlink"/>
                    <w:noProof/>
                  </w:rPr>
                  <w:delText>8.78</w:delText>
                </w:r>
                <w:r w:rsidR="00AB1C8B">
                  <w:rPr>
                    <w:rFonts w:asciiTheme="minorHAnsi" w:eastAsiaTheme="minorEastAsia" w:hAnsiTheme="minorHAnsi" w:cstheme="minorBidi"/>
                    <w:noProof/>
                    <w:sz w:val="22"/>
                    <w:szCs w:val="22"/>
                  </w:rPr>
                  <w:tab/>
                </w:r>
                <w:r w:rsidR="00AB1C8B" w:rsidRPr="00575F5F">
                  <w:rPr>
                    <w:rStyle w:val="Hyperlink"/>
                    <w:noProof/>
                  </w:rPr>
                  <w:delText>UdenlandskPersonNummer</w:delText>
                </w:r>
                <w:r w:rsidR="00AB1C8B">
                  <w:rPr>
                    <w:noProof/>
                    <w:webHidden/>
                  </w:rPr>
                  <w:tab/>
                </w:r>
              </w:del>
              <w:ins w:id="1860" w:author="Skat" w:date="2010-06-25T12:54:00Z">
                <w:r w:rsidRPr="00B303A9">
                  <w:rPr>
                    <w:rStyle w:val="Hyperlink"/>
                    <w:noProof/>
                  </w:rPr>
                  <w:t>9.51</w:t>
                </w:r>
                <w:r>
                  <w:rPr>
                    <w:rFonts w:asciiTheme="minorHAnsi" w:eastAsiaTheme="minorEastAsia" w:hAnsiTheme="minorHAnsi" w:cstheme="minorBidi"/>
                    <w:noProof/>
                    <w:sz w:val="22"/>
                    <w:szCs w:val="22"/>
                  </w:rPr>
                  <w:tab/>
                </w:r>
                <w:r w:rsidRPr="00B303A9">
                  <w:rPr>
                    <w:rStyle w:val="Hyperlink"/>
                    <w:noProof/>
                  </w:rPr>
                  <w:t>Navn</w:t>
                </w:r>
                <w:r>
                  <w:rPr>
                    <w:noProof/>
                    <w:webHidden/>
                  </w:rPr>
                  <w:tab/>
                </w:r>
              </w:ins>
              <w:r>
                <w:rPr>
                  <w:noProof/>
                  <w:webHidden/>
                </w:rPr>
                <w:fldChar w:fldCharType="begin"/>
              </w:r>
              <w:r>
                <w:rPr>
                  <w:noProof/>
                  <w:webHidden/>
                </w:rPr>
                <w:instrText xml:space="preserve"> PAGEREF _</w:instrText>
              </w:r>
              <w:del w:id="1861" w:author="Skat" w:date="2010-06-25T12:54:00Z">
                <w:r w:rsidR="00AB1C8B">
                  <w:rPr>
                    <w:noProof/>
                    <w:webHidden/>
                  </w:rPr>
                  <w:delInstrText>Toc263947482</w:delInstrText>
                </w:r>
              </w:del>
              <w:ins w:id="1862" w:author="Skat" w:date="2010-06-25T12:54:00Z">
                <w:r>
                  <w:rPr>
                    <w:noProof/>
                    <w:webHidden/>
                  </w:rPr>
                  <w:instrText>Toc265234015</w:instrText>
                </w:r>
              </w:ins>
              <w:r>
                <w:rPr>
                  <w:noProof/>
                  <w:webHidden/>
                </w:rPr>
                <w:instrText xml:space="preserve"> \h </w:instrText>
              </w:r>
              <w:r>
                <w:rPr>
                  <w:noProof/>
                  <w:webHidden/>
                </w:rPr>
              </w:r>
              <w:r>
                <w:rPr>
                  <w:noProof/>
                  <w:webHidden/>
                </w:rPr>
                <w:fldChar w:fldCharType="separate"/>
              </w:r>
              <w:r w:rsidR="006E18DF">
                <w:rPr>
                  <w:noProof/>
                  <w:webHidden/>
                </w:rPr>
                <w:t>198</w:t>
              </w:r>
              <w:r>
                <w:rPr>
                  <w:noProof/>
                  <w:webHidden/>
                </w:rPr>
                <w:fldChar w:fldCharType="end"/>
              </w:r>
              <w:r w:rsidRPr="00B303A9">
                <w:rPr>
                  <w:rStyle w:val="Hyperlink"/>
                  <w:rPrChange w:id="186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64" w:author="Skat" w:date="2010-06-25T12:54:00Z">
                    <w:rPr/>
                  </w:rPrChange>
                </w:rPr>
                <w:fldChar w:fldCharType="begin"/>
              </w:r>
              <w:ins w:id="1865" w:author="Skat" w:date="2010-06-25T12:54:00Z">
                <w:r w:rsidRPr="00B303A9">
                  <w:rPr>
                    <w:rStyle w:val="Hyperlink"/>
                    <w:noProof/>
                  </w:rPr>
                  <w:instrText xml:space="preserve"> </w:instrText>
                </w:r>
              </w:ins>
              <w:r>
                <w:rPr>
                  <w:noProof/>
                </w:rPr>
                <w:instrText>HYPERLINK \l "_</w:instrText>
              </w:r>
              <w:del w:id="1866" w:author="Skat" w:date="2010-06-25T12:54:00Z">
                <w:r w:rsidR="00786046">
                  <w:delInstrText>Toc263947483"</w:delInstrText>
                </w:r>
              </w:del>
              <w:ins w:id="1867" w:author="Skat" w:date="2010-06-25T12:54:00Z">
                <w:r>
                  <w:rPr>
                    <w:noProof/>
                  </w:rPr>
                  <w:instrText>Toc265234016"</w:instrText>
                </w:r>
                <w:r w:rsidRPr="00B303A9">
                  <w:rPr>
                    <w:rStyle w:val="Hyperlink"/>
                    <w:noProof/>
                  </w:rPr>
                  <w:instrText xml:space="preserve"> </w:instrText>
                </w:r>
                <w:r w:rsidRPr="00B303A9">
                  <w:rPr>
                    <w:rStyle w:val="Hyperlink"/>
                    <w:noProof/>
                  </w:rPr>
                </w:r>
              </w:ins>
              <w:r w:rsidRPr="00B303A9">
                <w:rPr>
                  <w:rStyle w:val="Hyperlink"/>
                  <w:rPrChange w:id="1868" w:author="Skat" w:date="2010-06-25T12:54:00Z">
                    <w:rPr/>
                  </w:rPrChange>
                </w:rPr>
                <w:fldChar w:fldCharType="separate"/>
              </w:r>
              <w:del w:id="1869" w:author="Skat" w:date="2010-06-25T12:54:00Z">
                <w:r w:rsidR="00AB1C8B" w:rsidRPr="00575F5F">
                  <w:rPr>
                    <w:rStyle w:val="Hyperlink"/>
                    <w:noProof/>
                  </w:rPr>
                  <w:delText>8.79</w:delText>
                </w:r>
                <w:r w:rsidR="00AB1C8B">
                  <w:rPr>
                    <w:rFonts w:asciiTheme="minorHAnsi" w:eastAsiaTheme="minorEastAsia" w:hAnsiTheme="minorHAnsi" w:cstheme="minorBidi"/>
                    <w:noProof/>
                    <w:sz w:val="22"/>
                    <w:szCs w:val="22"/>
                  </w:rPr>
                  <w:tab/>
                </w:r>
                <w:r w:rsidR="00AB1C8B" w:rsidRPr="00575F5F">
                  <w:rPr>
                    <w:rStyle w:val="Hyperlink"/>
                    <w:noProof/>
                  </w:rPr>
                  <w:delText>UdenlandskVirksomhedNummer</w:delText>
                </w:r>
                <w:r w:rsidR="00AB1C8B">
                  <w:rPr>
                    <w:noProof/>
                    <w:webHidden/>
                  </w:rPr>
                  <w:tab/>
                </w:r>
              </w:del>
              <w:ins w:id="1870" w:author="Skat" w:date="2010-06-25T12:54:00Z">
                <w:r w:rsidRPr="00B303A9">
                  <w:rPr>
                    <w:rStyle w:val="Hyperlink"/>
                    <w:noProof/>
                  </w:rPr>
                  <w:t>9.52</w:t>
                </w:r>
                <w:r>
                  <w:rPr>
                    <w:rFonts w:asciiTheme="minorHAnsi" w:eastAsiaTheme="minorEastAsia" w:hAnsiTheme="minorHAnsi" w:cstheme="minorBidi"/>
                    <w:noProof/>
                    <w:sz w:val="22"/>
                    <w:szCs w:val="22"/>
                  </w:rPr>
                  <w:tab/>
                </w:r>
                <w:r w:rsidRPr="00B303A9">
                  <w:rPr>
                    <w:rStyle w:val="Hyperlink"/>
                    <w:noProof/>
                  </w:rPr>
                  <w:t>NemKontoTekst</w:t>
                </w:r>
                <w:r>
                  <w:rPr>
                    <w:noProof/>
                    <w:webHidden/>
                  </w:rPr>
                  <w:tab/>
                </w:r>
              </w:ins>
              <w:r>
                <w:rPr>
                  <w:noProof/>
                  <w:webHidden/>
                </w:rPr>
                <w:fldChar w:fldCharType="begin"/>
              </w:r>
              <w:r>
                <w:rPr>
                  <w:noProof/>
                  <w:webHidden/>
                </w:rPr>
                <w:instrText xml:space="preserve"> PAGEREF _</w:instrText>
              </w:r>
              <w:del w:id="1871" w:author="Skat" w:date="2010-06-25T12:54:00Z">
                <w:r w:rsidR="00AB1C8B">
                  <w:rPr>
                    <w:noProof/>
                    <w:webHidden/>
                  </w:rPr>
                  <w:delInstrText>Toc263947483</w:delInstrText>
                </w:r>
              </w:del>
              <w:ins w:id="1872" w:author="Skat" w:date="2010-06-25T12:54:00Z">
                <w:r>
                  <w:rPr>
                    <w:noProof/>
                    <w:webHidden/>
                  </w:rPr>
                  <w:instrText>Toc265234016</w:instrText>
                </w:r>
              </w:ins>
              <w:r>
                <w:rPr>
                  <w:noProof/>
                  <w:webHidden/>
                </w:rPr>
                <w:instrText xml:space="preserve"> \h </w:instrText>
              </w:r>
              <w:r>
                <w:rPr>
                  <w:noProof/>
                  <w:webHidden/>
                </w:rPr>
              </w:r>
              <w:r>
                <w:rPr>
                  <w:noProof/>
                  <w:webHidden/>
                </w:rPr>
                <w:fldChar w:fldCharType="separate"/>
              </w:r>
              <w:r w:rsidR="006E18DF">
                <w:rPr>
                  <w:noProof/>
                  <w:webHidden/>
                </w:rPr>
                <w:t>198</w:t>
              </w:r>
              <w:r>
                <w:rPr>
                  <w:noProof/>
                  <w:webHidden/>
                </w:rPr>
                <w:fldChar w:fldCharType="end"/>
              </w:r>
              <w:r w:rsidRPr="00B303A9">
                <w:rPr>
                  <w:rStyle w:val="Hyperlink"/>
                  <w:rPrChange w:id="187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74" w:author="Skat" w:date="2010-06-25T12:54:00Z">
                    <w:rPr/>
                  </w:rPrChange>
                </w:rPr>
                <w:fldChar w:fldCharType="begin"/>
              </w:r>
              <w:ins w:id="1875" w:author="Skat" w:date="2010-06-25T12:54:00Z">
                <w:r w:rsidRPr="00B303A9">
                  <w:rPr>
                    <w:rStyle w:val="Hyperlink"/>
                    <w:noProof/>
                  </w:rPr>
                  <w:instrText xml:space="preserve"> </w:instrText>
                </w:r>
              </w:ins>
              <w:r>
                <w:rPr>
                  <w:noProof/>
                </w:rPr>
                <w:instrText>HYPERLINK \l "_</w:instrText>
              </w:r>
              <w:del w:id="1876" w:author="Skat" w:date="2010-06-25T12:54:00Z">
                <w:r w:rsidR="00786046">
                  <w:delInstrText>Toc263947484"</w:delInstrText>
                </w:r>
              </w:del>
              <w:ins w:id="1877" w:author="Skat" w:date="2010-06-25T12:54:00Z">
                <w:r>
                  <w:rPr>
                    <w:noProof/>
                  </w:rPr>
                  <w:instrText>Toc265234017"</w:instrText>
                </w:r>
                <w:r w:rsidRPr="00B303A9">
                  <w:rPr>
                    <w:rStyle w:val="Hyperlink"/>
                    <w:noProof/>
                  </w:rPr>
                  <w:instrText xml:space="preserve"> </w:instrText>
                </w:r>
                <w:r w:rsidRPr="00B303A9">
                  <w:rPr>
                    <w:rStyle w:val="Hyperlink"/>
                    <w:noProof/>
                  </w:rPr>
                </w:r>
              </w:ins>
              <w:r w:rsidRPr="00B303A9">
                <w:rPr>
                  <w:rStyle w:val="Hyperlink"/>
                  <w:rPrChange w:id="1878" w:author="Skat" w:date="2010-06-25T12:54:00Z">
                    <w:rPr/>
                  </w:rPrChange>
                </w:rPr>
                <w:fldChar w:fldCharType="separate"/>
              </w:r>
              <w:del w:id="1879" w:author="Skat" w:date="2010-06-25T12:54:00Z">
                <w:r w:rsidR="00AB1C8B" w:rsidRPr="00575F5F">
                  <w:rPr>
                    <w:rStyle w:val="Hyperlink"/>
                    <w:noProof/>
                  </w:rPr>
                  <w:delText>8.80</w:delText>
                </w:r>
                <w:r w:rsidR="00AB1C8B">
                  <w:rPr>
                    <w:rFonts w:asciiTheme="minorHAnsi" w:eastAsiaTheme="minorEastAsia" w:hAnsiTheme="minorHAnsi" w:cstheme="minorBidi"/>
                    <w:noProof/>
                    <w:sz w:val="22"/>
                    <w:szCs w:val="22"/>
                  </w:rPr>
                  <w:tab/>
                </w:r>
                <w:r w:rsidR="00AB1C8B" w:rsidRPr="00575F5F">
                  <w:rPr>
                    <w:rStyle w:val="Hyperlink"/>
                    <w:noProof/>
                  </w:rPr>
                  <w:delText>UmyndighedsKode</w:delText>
                </w:r>
                <w:r w:rsidR="00AB1C8B">
                  <w:rPr>
                    <w:noProof/>
                    <w:webHidden/>
                  </w:rPr>
                  <w:tab/>
                </w:r>
              </w:del>
              <w:ins w:id="1880" w:author="Skat" w:date="2010-06-25T12:54:00Z">
                <w:r w:rsidRPr="00B303A9">
                  <w:rPr>
                    <w:rStyle w:val="Hyperlink"/>
                    <w:noProof/>
                  </w:rPr>
                  <w:t>9.53</w:t>
                </w:r>
                <w:r>
                  <w:rPr>
                    <w:rFonts w:asciiTheme="minorHAnsi" w:eastAsiaTheme="minorEastAsia" w:hAnsiTheme="minorHAnsi" w:cstheme="minorBidi"/>
                    <w:noProof/>
                    <w:sz w:val="22"/>
                    <w:szCs w:val="22"/>
                  </w:rPr>
                  <w:tab/>
                </w:r>
                <w:r w:rsidRPr="00B303A9">
                  <w:rPr>
                    <w:rStyle w:val="Hyperlink"/>
                    <w:noProof/>
                  </w:rPr>
                  <w:t>OrganisatoriskEnhedNummer</w:t>
                </w:r>
                <w:r>
                  <w:rPr>
                    <w:noProof/>
                    <w:webHidden/>
                  </w:rPr>
                  <w:tab/>
                </w:r>
              </w:ins>
              <w:r>
                <w:rPr>
                  <w:noProof/>
                  <w:webHidden/>
                </w:rPr>
                <w:fldChar w:fldCharType="begin"/>
              </w:r>
              <w:r>
                <w:rPr>
                  <w:noProof/>
                  <w:webHidden/>
                </w:rPr>
                <w:instrText xml:space="preserve"> PAGEREF _</w:instrText>
              </w:r>
              <w:del w:id="1881" w:author="Skat" w:date="2010-06-25T12:54:00Z">
                <w:r w:rsidR="00AB1C8B">
                  <w:rPr>
                    <w:noProof/>
                    <w:webHidden/>
                  </w:rPr>
                  <w:delInstrText>Toc263947484</w:delInstrText>
                </w:r>
              </w:del>
              <w:ins w:id="1882" w:author="Skat" w:date="2010-06-25T12:54:00Z">
                <w:r>
                  <w:rPr>
                    <w:noProof/>
                    <w:webHidden/>
                  </w:rPr>
                  <w:instrText>Toc265234017</w:instrText>
                </w:r>
              </w:ins>
              <w:r>
                <w:rPr>
                  <w:noProof/>
                  <w:webHidden/>
                </w:rPr>
                <w:instrText xml:space="preserve"> \h </w:instrText>
              </w:r>
              <w:r>
                <w:rPr>
                  <w:noProof/>
                  <w:webHidden/>
                </w:rPr>
              </w:r>
              <w:r>
                <w:rPr>
                  <w:noProof/>
                  <w:webHidden/>
                </w:rPr>
                <w:fldChar w:fldCharType="separate"/>
              </w:r>
              <w:r w:rsidR="006E18DF">
                <w:rPr>
                  <w:noProof/>
                  <w:webHidden/>
                </w:rPr>
                <w:t>198</w:t>
              </w:r>
              <w:r>
                <w:rPr>
                  <w:noProof/>
                  <w:webHidden/>
                </w:rPr>
                <w:fldChar w:fldCharType="end"/>
              </w:r>
              <w:r w:rsidRPr="00B303A9">
                <w:rPr>
                  <w:rStyle w:val="Hyperlink"/>
                  <w:rPrChange w:id="188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84" w:author="Skat" w:date="2010-06-25T12:54:00Z">
                    <w:rPr/>
                  </w:rPrChange>
                </w:rPr>
                <w:fldChar w:fldCharType="begin"/>
              </w:r>
              <w:ins w:id="1885" w:author="Skat" w:date="2010-06-25T12:54:00Z">
                <w:r w:rsidRPr="00B303A9">
                  <w:rPr>
                    <w:rStyle w:val="Hyperlink"/>
                    <w:noProof/>
                  </w:rPr>
                  <w:instrText xml:space="preserve"> </w:instrText>
                </w:r>
              </w:ins>
              <w:r>
                <w:rPr>
                  <w:noProof/>
                </w:rPr>
                <w:instrText>HYPERLINK \l "_</w:instrText>
              </w:r>
              <w:del w:id="1886" w:author="Skat" w:date="2010-06-25T12:54:00Z">
                <w:r w:rsidR="00786046">
                  <w:delInstrText>Toc263947485"</w:delInstrText>
                </w:r>
              </w:del>
              <w:ins w:id="1887" w:author="Skat" w:date="2010-06-25T12:54:00Z">
                <w:r>
                  <w:rPr>
                    <w:noProof/>
                  </w:rPr>
                  <w:instrText>Toc265234018"</w:instrText>
                </w:r>
                <w:r w:rsidRPr="00B303A9">
                  <w:rPr>
                    <w:rStyle w:val="Hyperlink"/>
                    <w:noProof/>
                  </w:rPr>
                  <w:instrText xml:space="preserve"> </w:instrText>
                </w:r>
                <w:r w:rsidRPr="00B303A9">
                  <w:rPr>
                    <w:rStyle w:val="Hyperlink"/>
                    <w:noProof/>
                  </w:rPr>
                </w:r>
              </w:ins>
              <w:r w:rsidRPr="00B303A9">
                <w:rPr>
                  <w:rStyle w:val="Hyperlink"/>
                  <w:rPrChange w:id="1888" w:author="Skat" w:date="2010-06-25T12:54:00Z">
                    <w:rPr/>
                  </w:rPrChange>
                </w:rPr>
                <w:fldChar w:fldCharType="separate"/>
              </w:r>
              <w:del w:id="1889" w:author="Skat" w:date="2010-06-25T12:54:00Z">
                <w:r w:rsidR="00AB1C8B" w:rsidRPr="00575F5F">
                  <w:rPr>
                    <w:rStyle w:val="Hyperlink"/>
                    <w:noProof/>
                  </w:rPr>
                  <w:delText>8.81</w:delText>
                </w:r>
                <w:r w:rsidR="00AB1C8B">
                  <w:rPr>
                    <w:rFonts w:asciiTheme="minorHAnsi" w:eastAsiaTheme="minorEastAsia" w:hAnsiTheme="minorHAnsi" w:cstheme="minorBidi"/>
                    <w:noProof/>
                    <w:sz w:val="22"/>
                    <w:szCs w:val="22"/>
                  </w:rPr>
                  <w:tab/>
                </w:r>
                <w:r w:rsidR="00AB1C8B" w:rsidRPr="00575F5F">
                  <w:rPr>
                    <w:rStyle w:val="Hyperlink"/>
                    <w:noProof/>
                  </w:rPr>
                  <w:delText>Valuta</w:delText>
                </w:r>
                <w:r w:rsidR="00AB1C8B">
                  <w:rPr>
                    <w:noProof/>
                    <w:webHidden/>
                  </w:rPr>
                  <w:tab/>
                </w:r>
              </w:del>
              <w:ins w:id="1890" w:author="Skat" w:date="2010-06-25T12:54:00Z">
                <w:r w:rsidRPr="00B303A9">
                  <w:rPr>
                    <w:rStyle w:val="Hyperlink"/>
                    <w:noProof/>
                  </w:rPr>
                  <w:t>9.54</w:t>
                </w:r>
                <w:r>
                  <w:rPr>
                    <w:rFonts w:asciiTheme="minorHAnsi" w:eastAsiaTheme="minorEastAsia" w:hAnsiTheme="minorHAnsi" w:cstheme="minorBidi"/>
                    <w:noProof/>
                    <w:sz w:val="22"/>
                    <w:szCs w:val="22"/>
                  </w:rPr>
                  <w:tab/>
                </w:r>
                <w:r w:rsidRPr="00B303A9">
                  <w:rPr>
                    <w:rStyle w:val="Hyperlink"/>
                    <w:noProof/>
                  </w:rPr>
                  <w:t>PeriodeLængde</w:t>
                </w:r>
                <w:r>
                  <w:rPr>
                    <w:noProof/>
                    <w:webHidden/>
                  </w:rPr>
                  <w:tab/>
                </w:r>
              </w:ins>
              <w:r>
                <w:rPr>
                  <w:noProof/>
                  <w:webHidden/>
                </w:rPr>
                <w:fldChar w:fldCharType="begin"/>
              </w:r>
              <w:r>
                <w:rPr>
                  <w:noProof/>
                  <w:webHidden/>
                </w:rPr>
                <w:instrText xml:space="preserve"> PAGEREF _</w:instrText>
              </w:r>
              <w:del w:id="1891" w:author="Skat" w:date="2010-06-25T12:54:00Z">
                <w:r w:rsidR="00AB1C8B">
                  <w:rPr>
                    <w:noProof/>
                    <w:webHidden/>
                  </w:rPr>
                  <w:delInstrText>Toc263947485</w:delInstrText>
                </w:r>
              </w:del>
              <w:ins w:id="1892" w:author="Skat" w:date="2010-06-25T12:54:00Z">
                <w:r>
                  <w:rPr>
                    <w:noProof/>
                    <w:webHidden/>
                  </w:rPr>
                  <w:instrText>Toc265234018</w:instrText>
                </w:r>
              </w:ins>
              <w:r>
                <w:rPr>
                  <w:noProof/>
                  <w:webHidden/>
                </w:rPr>
                <w:instrText xml:space="preserve"> \h </w:instrText>
              </w:r>
              <w:r>
                <w:rPr>
                  <w:noProof/>
                  <w:webHidden/>
                </w:rPr>
              </w:r>
              <w:r>
                <w:rPr>
                  <w:noProof/>
                  <w:webHidden/>
                </w:rPr>
                <w:fldChar w:fldCharType="separate"/>
              </w:r>
              <w:r w:rsidR="006E18DF">
                <w:rPr>
                  <w:noProof/>
                  <w:webHidden/>
                </w:rPr>
                <w:t>199</w:t>
              </w:r>
              <w:r>
                <w:rPr>
                  <w:noProof/>
                  <w:webHidden/>
                </w:rPr>
                <w:fldChar w:fldCharType="end"/>
              </w:r>
              <w:r w:rsidRPr="00B303A9">
                <w:rPr>
                  <w:rStyle w:val="Hyperlink"/>
                  <w:rPrChange w:id="189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894" w:author="Skat" w:date="2010-06-25T12:54:00Z">
                    <w:rPr/>
                  </w:rPrChange>
                </w:rPr>
                <w:fldChar w:fldCharType="begin"/>
              </w:r>
              <w:ins w:id="1895" w:author="Skat" w:date="2010-06-25T12:54:00Z">
                <w:r w:rsidRPr="00B303A9">
                  <w:rPr>
                    <w:rStyle w:val="Hyperlink"/>
                    <w:noProof/>
                  </w:rPr>
                  <w:instrText xml:space="preserve"> </w:instrText>
                </w:r>
              </w:ins>
              <w:r>
                <w:rPr>
                  <w:noProof/>
                </w:rPr>
                <w:instrText>HYPERLINK \l "_</w:instrText>
              </w:r>
              <w:del w:id="1896" w:author="Skat" w:date="2010-06-25T12:54:00Z">
                <w:r w:rsidR="00786046">
                  <w:delInstrText>Toc263947486"</w:delInstrText>
                </w:r>
              </w:del>
              <w:ins w:id="1897" w:author="Skat" w:date="2010-06-25T12:54:00Z">
                <w:r>
                  <w:rPr>
                    <w:noProof/>
                  </w:rPr>
                  <w:instrText>Toc265234019"</w:instrText>
                </w:r>
                <w:r w:rsidRPr="00B303A9">
                  <w:rPr>
                    <w:rStyle w:val="Hyperlink"/>
                    <w:noProof/>
                  </w:rPr>
                  <w:instrText xml:space="preserve"> </w:instrText>
                </w:r>
                <w:r w:rsidRPr="00B303A9">
                  <w:rPr>
                    <w:rStyle w:val="Hyperlink"/>
                    <w:noProof/>
                  </w:rPr>
                </w:r>
              </w:ins>
              <w:r w:rsidRPr="00B303A9">
                <w:rPr>
                  <w:rStyle w:val="Hyperlink"/>
                  <w:rPrChange w:id="1898" w:author="Skat" w:date="2010-06-25T12:54:00Z">
                    <w:rPr/>
                  </w:rPrChange>
                </w:rPr>
                <w:fldChar w:fldCharType="separate"/>
              </w:r>
              <w:del w:id="1899" w:author="Skat" w:date="2010-06-25T12:54:00Z">
                <w:r w:rsidR="00AB1C8B" w:rsidRPr="00575F5F">
                  <w:rPr>
                    <w:rStyle w:val="Hyperlink"/>
                    <w:noProof/>
                  </w:rPr>
                  <w:delText>8.82</w:delText>
                </w:r>
                <w:r w:rsidR="00AB1C8B">
                  <w:rPr>
                    <w:rFonts w:asciiTheme="minorHAnsi" w:eastAsiaTheme="minorEastAsia" w:hAnsiTheme="minorHAnsi" w:cstheme="minorBidi"/>
                    <w:noProof/>
                    <w:sz w:val="22"/>
                    <w:szCs w:val="22"/>
                  </w:rPr>
                  <w:tab/>
                </w:r>
                <w:r w:rsidR="00AB1C8B" w:rsidRPr="00575F5F">
                  <w:rPr>
                    <w:rStyle w:val="Hyperlink"/>
                    <w:noProof/>
                  </w:rPr>
                  <w:delText>ValutaKode</w:delText>
                </w:r>
                <w:r w:rsidR="00AB1C8B">
                  <w:rPr>
                    <w:noProof/>
                    <w:webHidden/>
                  </w:rPr>
                  <w:tab/>
                </w:r>
              </w:del>
              <w:ins w:id="1900" w:author="Skat" w:date="2010-06-25T12:54:00Z">
                <w:r w:rsidRPr="00B303A9">
                  <w:rPr>
                    <w:rStyle w:val="Hyperlink"/>
                    <w:noProof/>
                  </w:rPr>
                  <w:t>9.55</w:t>
                </w:r>
                <w:r>
                  <w:rPr>
                    <w:rFonts w:asciiTheme="minorHAnsi" w:eastAsiaTheme="minorEastAsia" w:hAnsiTheme="minorHAnsi" w:cstheme="minorBidi"/>
                    <w:noProof/>
                    <w:sz w:val="22"/>
                    <w:szCs w:val="22"/>
                  </w:rPr>
                  <w:tab/>
                </w:r>
                <w:r w:rsidRPr="00B303A9">
                  <w:rPr>
                    <w:rStyle w:val="Hyperlink"/>
                    <w:noProof/>
                  </w:rPr>
                  <w:t>Placering</w:t>
                </w:r>
                <w:r>
                  <w:rPr>
                    <w:noProof/>
                    <w:webHidden/>
                  </w:rPr>
                  <w:tab/>
                </w:r>
              </w:ins>
              <w:r>
                <w:rPr>
                  <w:noProof/>
                  <w:webHidden/>
                </w:rPr>
                <w:fldChar w:fldCharType="begin"/>
              </w:r>
              <w:r>
                <w:rPr>
                  <w:noProof/>
                  <w:webHidden/>
                </w:rPr>
                <w:instrText xml:space="preserve"> PAGEREF _</w:instrText>
              </w:r>
              <w:del w:id="1901" w:author="Skat" w:date="2010-06-25T12:54:00Z">
                <w:r w:rsidR="00AB1C8B">
                  <w:rPr>
                    <w:noProof/>
                    <w:webHidden/>
                  </w:rPr>
                  <w:delInstrText>Toc263947486</w:delInstrText>
                </w:r>
              </w:del>
              <w:ins w:id="1902" w:author="Skat" w:date="2010-06-25T12:54:00Z">
                <w:r>
                  <w:rPr>
                    <w:noProof/>
                    <w:webHidden/>
                  </w:rPr>
                  <w:instrText>Toc265234019</w:instrText>
                </w:r>
              </w:ins>
              <w:r>
                <w:rPr>
                  <w:noProof/>
                  <w:webHidden/>
                </w:rPr>
                <w:instrText xml:space="preserve"> \h </w:instrText>
              </w:r>
              <w:r>
                <w:rPr>
                  <w:noProof/>
                  <w:webHidden/>
                </w:rPr>
              </w:r>
              <w:r>
                <w:rPr>
                  <w:noProof/>
                  <w:webHidden/>
                </w:rPr>
                <w:fldChar w:fldCharType="separate"/>
              </w:r>
              <w:r w:rsidR="006E18DF">
                <w:rPr>
                  <w:noProof/>
                  <w:webHidden/>
                </w:rPr>
                <w:t>199</w:t>
              </w:r>
              <w:r>
                <w:rPr>
                  <w:noProof/>
                  <w:webHidden/>
                </w:rPr>
                <w:fldChar w:fldCharType="end"/>
              </w:r>
              <w:r w:rsidRPr="00B303A9">
                <w:rPr>
                  <w:rStyle w:val="Hyperlink"/>
                  <w:rPrChange w:id="190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04" w:author="Skat" w:date="2010-06-25T12:54:00Z">
                    <w:rPr/>
                  </w:rPrChange>
                </w:rPr>
                <w:fldChar w:fldCharType="begin"/>
              </w:r>
              <w:ins w:id="1905" w:author="Skat" w:date="2010-06-25T12:54:00Z">
                <w:r w:rsidRPr="00B303A9">
                  <w:rPr>
                    <w:rStyle w:val="Hyperlink"/>
                    <w:noProof/>
                  </w:rPr>
                  <w:instrText xml:space="preserve"> </w:instrText>
                </w:r>
              </w:ins>
              <w:r>
                <w:rPr>
                  <w:noProof/>
                </w:rPr>
                <w:instrText>HYPERLINK \l "_</w:instrText>
              </w:r>
              <w:del w:id="1906" w:author="Skat" w:date="2010-06-25T12:54:00Z">
                <w:r w:rsidR="00786046">
                  <w:delInstrText>Toc263947487"</w:delInstrText>
                </w:r>
              </w:del>
              <w:ins w:id="1907" w:author="Skat" w:date="2010-06-25T12:54:00Z">
                <w:r>
                  <w:rPr>
                    <w:noProof/>
                  </w:rPr>
                  <w:instrText>Toc265234020"</w:instrText>
                </w:r>
                <w:r w:rsidRPr="00B303A9">
                  <w:rPr>
                    <w:rStyle w:val="Hyperlink"/>
                    <w:noProof/>
                  </w:rPr>
                  <w:instrText xml:space="preserve"> </w:instrText>
                </w:r>
                <w:r w:rsidRPr="00B303A9">
                  <w:rPr>
                    <w:rStyle w:val="Hyperlink"/>
                    <w:noProof/>
                  </w:rPr>
                </w:r>
              </w:ins>
              <w:r w:rsidRPr="00B303A9">
                <w:rPr>
                  <w:rStyle w:val="Hyperlink"/>
                  <w:rPrChange w:id="1908" w:author="Skat" w:date="2010-06-25T12:54:00Z">
                    <w:rPr/>
                  </w:rPrChange>
                </w:rPr>
                <w:fldChar w:fldCharType="separate"/>
              </w:r>
              <w:del w:id="1909" w:author="Skat" w:date="2010-06-25T12:54:00Z">
                <w:r w:rsidR="00AB1C8B" w:rsidRPr="00575F5F">
                  <w:rPr>
                    <w:rStyle w:val="Hyperlink"/>
                    <w:noProof/>
                  </w:rPr>
                  <w:delText>8.83</w:delText>
                </w:r>
                <w:r w:rsidR="00AB1C8B">
                  <w:rPr>
                    <w:rFonts w:asciiTheme="minorHAnsi" w:eastAsiaTheme="minorEastAsia" w:hAnsiTheme="minorHAnsi" w:cstheme="minorBidi"/>
                    <w:noProof/>
                    <w:sz w:val="22"/>
                    <w:szCs w:val="22"/>
                  </w:rPr>
                  <w:tab/>
                </w:r>
                <w:r w:rsidR="00AB1C8B" w:rsidRPr="00575F5F">
                  <w:rPr>
                    <w:rStyle w:val="Hyperlink"/>
                    <w:noProof/>
                  </w:rPr>
                  <w:delText>VejKode</w:delText>
                </w:r>
                <w:r w:rsidR="00AB1C8B">
                  <w:rPr>
                    <w:noProof/>
                    <w:webHidden/>
                  </w:rPr>
                  <w:tab/>
                </w:r>
              </w:del>
              <w:ins w:id="1910" w:author="Skat" w:date="2010-06-25T12:54:00Z">
                <w:r w:rsidRPr="00B303A9">
                  <w:rPr>
                    <w:rStyle w:val="Hyperlink"/>
                    <w:noProof/>
                  </w:rPr>
                  <w:t>9.56</w:t>
                </w:r>
                <w:r>
                  <w:rPr>
                    <w:rFonts w:asciiTheme="minorHAnsi" w:eastAsiaTheme="minorEastAsia" w:hAnsiTheme="minorHAnsi" w:cstheme="minorBidi"/>
                    <w:noProof/>
                    <w:sz w:val="22"/>
                    <w:szCs w:val="22"/>
                  </w:rPr>
                  <w:tab/>
                </w:r>
                <w:r w:rsidRPr="00B303A9">
                  <w:rPr>
                    <w:rStyle w:val="Hyperlink"/>
                    <w:noProof/>
                  </w:rPr>
                  <w:t>PostBoksNummer</w:t>
                </w:r>
                <w:r>
                  <w:rPr>
                    <w:noProof/>
                    <w:webHidden/>
                  </w:rPr>
                  <w:tab/>
                </w:r>
              </w:ins>
              <w:r>
                <w:rPr>
                  <w:noProof/>
                  <w:webHidden/>
                </w:rPr>
                <w:fldChar w:fldCharType="begin"/>
              </w:r>
              <w:r>
                <w:rPr>
                  <w:noProof/>
                  <w:webHidden/>
                </w:rPr>
                <w:instrText xml:space="preserve"> PAGEREF _</w:instrText>
              </w:r>
              <w:del w:id="1911" w:author="Skat" w:date="2010-06-25T12:54:00Z">
                <w:r w:rsidR="00AB1C8B">
                  <w:rPr>
                    <w:noProof/>
                    <w:webHidden/>
                  </w:rPr>
                  <w:delInstrText>Toc263947487</w:delInstrText>
                </w:r>
              </w:del>
              <w:ins w:id="1912" w:author="Skat" w:date="2010-06-25T12:54:00Z">
                <w:r>
                  <w:rPr>
                    <w:noProof/>
                    <w:webHidden/>
                  </w:rPr>
                  <w:instrText>Toc265234020</w:instrText>
                </w:r>
              </w:ins>
              <w:r>
                <w:rPr>
                  <w:noProof/>
                  <w:webHidden/>
                </w:rPr>
                <w:instrText xml:space="preserve"> \h </w:instrText>
              </w:r>
              <w:r>
                <w:rPr>
                  <w:noProof/>
                  <w:webHidden/>
                </w:rPr>
              </w:r>
              <w:r>
                <w:rPr>
                  <w:noProof/>
                  <w:webHidden/>
                </w:rPr>
                <w:fldChar w:fldCharType="separate"/>
              </w:r>
              <w:r w:rsidR="006E18DF">
                <w:rPr>
                  <w:noProof/>
                  <w:webHidden/>
                </w:rPr>
                <w:t>199</w:t>
              </w:r>
              <w:r>
                <w:rPr>
                  <w:noProof/>
                  <w:webHidden/>
                </w:rPr>
                <w:fldChar w:fldCharType="end"/>
              </w:r>
              <w:r w:rsidRPr="00B303A9">
                <w:rPr>
                  <w:rStyle w:val="Hyperlink"/>
                  <w:rPrChange w:id="191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14" w:author="Skat" w:date="2010-06-25T12:54:00Z">
                    <w:rPr/>
                  </w:rPrChange>
                </w:rPr>
                <w:fldChar w:fldCharType="begin"/>
              </w:r>
              <w:ins w:id="1915" w:author="Skat" w:date="2010-06-25T12:54:00Z">
                <w:r w:rsidRPr="00B303A9">
                  <w:rPr>
                    <w:rStyle w:val="Hyperlink"/>
                    <w:noProof/>
                  </w:rPr>
                  <w:instrText xml:space="preserve"> </w:instrText>
                </w:r>
              </w:ins>
              <w:r>
                <w:rPr>
                  <w:noProof/>
                </w:rPr>
                <w:instrText>HYPERLINK \l "_</w:instrText>
              </w:r>
              <w:del w:id="1916" w:author="Skat" w:date="2010-06-25T12:54:00Z">
                <w:r w:rsidR="00786046">
                  <w:delInstrText>Toc263947488"</w:delInstrText>
                </w:r>
              </w:del>
              <w:ins w:id="1917" w:author="Skat" w:date="2010-06-25T12:54:00Z">
                <w:r>
                  <w:rPr>
                    <w:noProof/>
                  </w:rPr>
                  <w:instrText>Toc265234021"</w:instrText>
                </w:r>
                <w:r w:rsidRPr="00B303A9">
                  <w:rPr>
                    <w:rStyle w:val="Hyperlink"/>
                    <w:noProof/>
                  </w:rPr>
                  <w:instrText xml:space="preserve"> </w:instrText>
                </w:r>
                <w:r w:rsidRPr="00B303A9">
                  <w:rPr>
                    <w:rStyle w:val="Hyperlink"/>
                    <w:noProof/>
                  </w:rPr>
                </w:r>
              </w:ins>
              <w:r w:rsidRPr="00B303A9">
                <w:rPr>
                  <w:rStyle w:val="Hyperlink"/>
                  <w:rPrChange w:id="1918" w:author="Skat" w:date="2010-06-25T12:54:00Z">
                    <w:rPr/>
                  </w:rPrChange>
                </w:rPr>
                <w:fldChar w:fldCharType="separate"/>
              </w:r>
              <w:del w:id="1919" w:author="Skat" w:date="2010-06-25T12:54:00Z">
                <w:r w:rsidR="00AB1C8B" w:rsidRPr="00575F5F">
                  <w:rPr>
                    <w:rStyle w:val="Hyperlink"/>
                    <w:noProof/>
                  </w:rPr>
                  <w:delText>8.84</w:delText>
                </w:r>
                <w:r w:rsidR="00AB1C8B">
                  <w:rPr>
                    <w:rFonts w:asciiTheme="minorHAnsi" w:eastAsiaTheme="minorEastAsia" w:hAnsiTheme="minorHAnsi" w:cstheme="minorBidi"/>
                    <w:noProof/>
                    <w:sz w:val="22"/>
                    <w:szCs w:val="22"/>
                  </w:rPr>
                  <w:tab/>
                </w:r>
                <w:r w:rsidR="00AB1C8B" w:rsidRPr="00575F5F">
                  <w:rPr>
                    <w:rStyle w:val="Hyperlink"/>
                    <w:noProof/>
                  </w:rPr>
                  <w:delText>VirksomhedAdresseLøbeNummer</w:delText>
                </w:r>
                <w:r w:rsidR="00AB1C8B">
                  <w:rPr>
                    <w:noProof/>
                    <w:webHidden/>
                  </w:rPr>
                  <w:tab/>
                </w:r>
              </w:del>
              <w:ins w:id="1920" w:author="Skat" w:date="2010-06-25T12:54:00Z">
                <w:r w:rsidRPr="00B303A9">
                  <w:rPr>
                    <w:rStyle w:val="Hyperlink"/>
                    <w:noProof/>
                  </w:rPr>
                  <w:t>9.57</w:t>
                </w:r>
                <w:r>
                  <w:rPr>
                    <w:rFonts w:asciiTheme="minorHAnsi" w:eastAsiaTheme="minorEastAsia" w:hAnsiTheme="minorHAnsi" w:cstheme="minorBidi"/>
                    <w:noProof/>
                    <w:sz w:val="22"/>
                    <w:szCs w:val="22"/>
                  </w:rPr>
                  <w:tab/>
                </w:r>
                <w:r w:rsidRPr="00B303A9">
                  <w:rPr>
                    <w:rStyle w:val="Hyperlink"/>
                    <w:noProof/>
                  </w:rPr>
                  <w:t>PostDistrikt</w:t>
                </w:r>
                <w:r>
                  <w:rPr>
                    <w:noProof/>
                    <w:webHidden/>
                  </w:rPr>
                  <w:tab/>
                </w:r>
              </w:ins>
              <w:r>
                <w:rPr>
                  <w:noProof/>
                  <w:webHidden/>
                </w:rPr>
                <w:fldChar w:fldCharType="begin"/>
              </w:r>
              <w:r>
                <w:rPr>
                  <w:noProof/>
                  <w:webHidden/>
                </w:rPr>
                <w:instrText xml:space="preserve"> PAGEREF _</w:instrText>
              </w:r>
              <w:del w:id="1921" w:author="Skat" w:date="2010-06-25T12:54:00Z">
                <w:r w:rsidR="00AB1C8B">
                  <w:rPr>
                    <w:noProof/>
                    <w:webHidden/>
                  </w:rPr>
                  <w:delInstrText>Toc263947488</w:delInstrText>
                </w:r>
              </w:del>
              <w:ins w:id="1922" w:author="Skat" w:date="2010-06-25T12:54:00Z">
                <w:r>
                  <w:rPr>
                    <w:noProof/>
                    <w:webHidden/>
                  </w:rPr>
                  <w:instrText>Toc265234021</w:instrText>
                </w:r>
              </w:ins>
              <w:r>
                <w:rPr>
                  <w:noProof/>
                  <w:webHidden/>
                </w:rPr>
                <w:instrText xml:space="preserve"> \h </w:instrText>
              </w:r>
              <w:r>
                <w:rPr>
                  <w:noProof/>
                  <w:webHidden/>
                </w:rPr>
              </w:r>
              <w:r>
                <w:rPr>
                  <w:noProof/>
                  <w:webHidden/>
                </w:rPr>
                <w:fldChar w:fldCharType="separate"/>
              </w:r>
              <w:r w:rsidR="006E18DF">
                <w:rPr>
                  <w:noProof/>
                  <w:webHidden/>
                </w:rPr>
                <w:t>199</w:t>
              </w:r>
              <w:r>
                <w:rPr>
                  <w:noProof/>
                  <w:webHidden/>
                </w:rPr>
                <w:fldChar w:fldCharType="end"/>
              </w:r>
              <w:r w:rsidRPr="00B303A9">
                <w:rPr>
                  <w:rStyle w:val="Hyperlink"/>
                  <w:rPrChange w:id="192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24" w:author="Skat" w:date="2010-06-25T12:54:00Z">
                    <w:rPr/>
                  </w:rPrChange>
                </w:rPr>
                <w:fldChar w:fldCharType="begin"/>
              </w:r>
              <w:ins w:id="1925" w:author="Skat" w:date="2010-06-25T12:54:00Z">
                <w:r w:rsidRPr="00B303A9">
                  <w:rPr>
                    <w:rStyle w:val="Hyperlink"/>
                    <w:noProof/>
                  </w:rPr>
                  <w:instrText xml:space="preserve"> </w:instrText>
                </w:r>
              </w:ins>
              <w:r>
                <w:rPr>
                  <w:noProof/>
                </w:rPr>
                <w:instrText>HYPERLINK \l "_</w:instrText>
              </w:r>
              <w:del w:id="1926" w:author="Skat" w:date="2010-06-25T12:54:00Z">
                <w:r w:rsidR="00786046">
                  <w:delInstrText>Toc263947489"</w:delInstrText>
                </w:r>
              </w:del>
              <w:ins w:id="1927" w:author="Skat" w:date="2010-06-25T12:54:00Z">
                <w:r>
                  <w:rPr>
                    <w:noProof/>
                  </w:rPr>
                  <w:instrText>Toc265234022"</w:instrText>
                </w:r>
                <w:r w:rsidRPr="00B303A9">
                  <w:rPr>
                    <w:rStyle w:val="Hyperlink"/>
                    <w:noProof/>
                  </w:rPr>
                  <w:instrText xml:space="preserve"> </w:instrText>
                </w:r>
                <w:r w:rsidRPr="00B303A9">
                  <w:rPr>
                    <w:rStyle w:val="Hyperlink"/>
                    <w:noProof/>
                  </w:rPr>
                </w:r>
              </w:ins>
              <w:r w:rsidRPr="00B303A9">
                <w:rPr>
                  <w:rStyle w:val="Hyperlink"/>
                  <w:rPrChange w:id="1928" w:author="Skat" w:date="2010-06-25T12:54:00Z">
                    <w:rPr/>
                  </w:rPrChange>
                </w:rPr>
                <w:fldChar w:fldCharType="separate"/>
              </w:r>
              <w:del w:id="1929" w:author="Skat" w:date="2010-06-25T12:54:00Z">
                <w:r w:rsidR="00AB1C8B" w:rsidRPr="00575F5F">
                  <w:rPr>
                    <w:rStyle w:val="Hyperlink"/>
                    <w:noProof/>
                  </w:rPr>
                  <w:delText>8.85</w:delText>
                </w:r>
                <w:r w:rsidR="00AB1C8B">
                  <w:rPr>
                    <w:rFonts w:asciiTheme="minorHAnsi" w:eastAsiaTheme="minorEastAsia" w:hAnsiTheme="minorHAnsi" w:cstheme="minorBidi"/>
                    <w:noProof/>
                    <w:sz w:val="22"/>
                    <w:szCs w:val="22"/>
                  </w:rPr>
                  <w:tab/>
                </w:r>
                <w:r w:rsidR="00AB1C8B" w:rsidRPr="00575F5F">
                  <w:rPr>
                    <w:rStyle w:val="Hyperlink"/>
                    <w:noProof/>
                  </w:rPr>
                  <w:delText>VirksomhedNavn</w:delText>
                </w:r>
                <w:r w:rsidR="00AB1C8B">
                  <w:rPr>
                    <w:noProof/>
                    <w:webHidden/>
                  </w:rPr>
                  <w:tab/>
                </w:r>
              </w:del>
              <w:ins w:id="1930" w:author="Skat" w:date="2010-06-25T12:54:00Z">
                <w:r w:rsidRPr="00B303A9">
                  <w:rPr>
                    <w:rStyle w:val="Hyperlink"/>
                    <w:noProof/>
                  </w:rPr>
                  <w:t>9.58</w:t>
                </w:r>
                <w:r>
                  <w:rPr>
                    <w:rFonts w:asciiTheme="minorHAnsi" w:eastAsiaTheme="minorEastAsia" w:hAnsiTheme="minorHAnsi" w:cstheme="minorBidi"/>
                    <w:noProof/>
                    <w:sz w:val="22"/>
                    <w:szCs w:val="22"/>
                  </w:rPr>
                  <w:tab/>
                </w:r>
                <w:r w:rsidRPr="00B303A9">
                  <w:rPr>
                    <w:rStyle w:val="Hyperlink"/>
                    <w:noProof/>
                  </w:rPr>
                  <w:t>PostNummer</w:t>
                </w:r>
                <w:r>
                  <w:rPr>
                    <w:noProof/>
                    <w:webHidden/>
                  </w:rPr>
                  <w:tab/>
                </w:r>
              </w:ins>
              <w:r>
                <w:rPr>
                  <w:noProof/>
                  <w:webHidden/>
                </w:rPr>
                <w:fldChar w:fldCharType="begin"/>
              </w:r>
              <w:r>
                <w:rPr>
                  <w:noProof/>
                  <w:webHidden/>
                </w:rPr>
                <w:instrText xml:space="preserve"> PAGEREF _</w:instrText>
              </w:r>
              <w:del w:id="1931" w:author="Skat" w:date="2010-06-25T12:54:00Z">
                <w:r w:rsidR="00AB1C8B">
                  <w:rPr>
                    <w:noProof/>
                    <w:webHidden/>
                  </w:rPr>
                  <w:delInstrText>Toc263947489</w:delInstrText>
                </w:r>
              </w:del>
              <w:ins w:id="1932" w:author="Skat" w:date="2010-06-25T12:54:00Z">
                <w:r>
                  <w:rPr>
                    <w:noProof/>
                    <w:webHidden/>
                  </w:rPr>
                  <w:instrText>Toc265234022</w:instrText>
                </w:r>
              </w:ins>
              <w:r>
                <w:rPr>
                  <w:noProof/>
                  <w:webHidden/>
                </w:rPr>
                <w:instrText xml:space="preserve"> \h </w:instrText>
              </w:r>
              <w:r>
                <w:rPr>
                  <w:noProof/>
                  <w:webHidden/>
                </w:rPr>
              </w:r>
              <w:r>
                <w:rPr>
                  <w:noProof/>
                  <w:webHidden/>
                </w:rPr>
                <w:fldChar w:fldCharType="separate"/>
              </w:r>
              <w:r w:rsidR="006E18DF">
                <w:rPr>
                  <w:noProof/>
                  <w:webHidden/>
                </w:rPr>
                <w:t>199</w:t>
              </w:r>
              <w:r>
                <w:rPr>
                  <w:noProof/>
                  <w:webHidden/>
                </w:rPr>
                <w:fldChar w:fldCharType="end"/>
              </w:r>
              <w:r w:rsidRPr="00B303A9">
                <w:rPr>
                  <w:rStyle w:val="Hyperlink"/>
                  <w:rPrChange w:id="193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34" w:author="Skat" w:date="2010-06-25T12:54:00Z">
                    <w:rPr/>
                  </w:rPrChange>
                </w:rPr>
                <w:fldChar w:fldCharType="begin"/>
              </w:r>
              <w:ins w:id="1935" w:author="Skat" w:date="2010-06-25T12:54:00Z">
                <w:r w:rsidRPr="00B303A9">
                  <w:rPr>
                    <w:rStyle w:val="Hyperlink"/>
                    <w:noProof/>
                  </w:rPr>
                  <w:instrText xml:space="preserve"> </w:instrText>
                </w:r>
              </w:ins>
              <w:r>
                <w:rPr>
                  <w:noProof/>
                </w:rPr>
                <w:instrText>HYPERLINK \l "_</w:instrText>
              </w:r>
              <w:del w:id="1936" w:author="Skat" w:date="2010-06-25T12:54:00Z">
                <w:r w:rsidR="00786046">
                  <w:delInstrText>Toc263947490"</w:delInstrText>
                </w:r>
              </w:del>
              <w:ins w:id="1937" w:author="Skat" w:date="2010-06-25T12:54:00Z">
                <w:r>
                  <w:rPr>
                    <w:noProof/>
                  </w:rPr>
                  <w:instrText>Toc265234023"</w:instrText>
                </w:r>
                <w:r w:rsidRPr="00B303A9">
                  <w:rPr>
                    <w:rStyle w:val="Hyperlink"/>
                    <w:noProof/>
                  </w:rPr>
                  <w:instrText xml:space="preserve"> </w:instrText>
                </w:r>
                <w:r w:rsidRPr="00B303A9">
                  <w:rPr>
                    <w:rStyle w:val="Hyperlink"/>
                    <w:noProof/>
                  </w:rPr>
                </w:r>
              </w:ins>
              <w:r w:rsidRPr="00B303A9">
                <w:rPr>
                  <w:rStyle w:val="Hyperlink"/>
                  <w:rPrChange w:id="1938" w:author="Skat" w:date="2010-06-25T12:54:00Z">
                    <w:rPr/>
                  </w:rPrChange>
                </w:rPr>
                <w:fldChar w:fldCharType="separate"/>
              </w:r>
              <w:del w:id="1939" w:author="Skat" w:date="2010-06-25T12:54:00Z">
                <w:r w:rsidR="00AB1C8B" w:rsidRPr="00575F5F">
                  <w:rPr>
                    <w:rStyle w:val="Hyperlink"/>
                    <w:noProof/>
                  </w:rPr>
                  <w:delText>8.86</w:delText>
                </w:r>
                <w:r w:rsidR="00AB1C8B">
                  <w:rPr>
                    <w:rFonts w:asciiTheme="minorHAnsi" w:eastAsiaTheme="minorEastAsia" w:hAnsiTheme="minorHAnsi" w:cstheme="minorBidi"/>
                    <w:noProof/>
                    <w:sz w:val="22"/>
                    <w:szCs w:val="22"/>
                  </w:rPr>
                  <w:tab/>
                </w:r>
                <w:r w:rsidR="00AB1C8B" w:rsidRPr="00575F5F">
                  <w:rPr>
                    <w:rStyle w:val="Hyperlink"/>
                    <w:noProof/>
                  </w:rPr>
                  <w:delText>XML</w:delText>
                </w:r>
              </w:del>
              <w:ins w:id="1940" w:author="Skat" w:date="2010-06-25T12:54:00Z">
                <w:r w:rsidRPr="00B303A9">
                  <w:rPr>
                    <w:rStyle w:val="Hyperlink"/>
                    <w:noProof/>
                  </w:rPr>
                  <w:t>9.59</w:t>
                </w:r>
                <w:r>
                  <w:rPr>
                    <w:rFonts w:asciiTheme="minorHAnsi" w:eastAsiaTheme="minorEastAsia" w:hAnsiTheme="minorHAnsi" w:cstheme="minorBidi"/>
                    <w:noProof/>
                    <w:sz w:val="22"/>
                    <w:szCs w:val="22"/>
                  </w:rPr>
                  <w:tab/>
                </w:r>
                <w:r w:rsidRPr="00B303A9">
                  <w:rPr>
                    <w:rStyle w:val="Hyperlink"/>
                    <w:noProof/>
                  </w:rPr>
                  <w:t>Procent</w:t>
                </w:r>
              </w:ins>
              <w:r>
                <w:rPr>
                  <w:noProof/>
                  <w:webHidden/>
                </w:rPr>
                <w:tab/>
              </w:r>
              <w:r>
                <w:rPr>
                  <w:noProof/>
                  <w:webHidden/>
                </w:rPr>
                <w:fldChar w:fldCharType="begin"/>
              </w:r>
              <w:r>
                <w:rPr>
                  <w:noProof/>
                  <w:webHidden/>
                </w:rPr>
                <w:instrText xml:space="preserve"> PAGEREF _</w:instrText>
              </w:r>
              <w:del w:id="1941" w:author="Skat" w:date="2010-06-25T12:54:00Z">
                <w:r w:rsidR="00AB1C8B">
                  <w:rPr>
                    <w:noProof/>
                    <w:webHidden/>
                  </w:rPr>
                  <w:delInstrText>Toc263947490</w:delInstrText>
                </w:r>
              </w:del>
              <w:ins w:id="1942" w:author="Skat" w:date="2010-06-25T12:54:00Z">
                <w:r>
                  <w:rPr>
                    <w:noProof/>
                    <w:webHidden/>
                  </w:rPr>
                  <w:instrText>Toc265234023</w:instrText>
                </w:r>
              </w:ins>
              <w:r>
                <w:rPr>
                  <w:noProof/>
                  <w:webHidden/>
                </w:rPr>
                <w:instrText xml:space="preserve"> \h </w:instrText>
              </w:r>
              <w:r>
                <w:rPr>
                  <w:noProof/>
                  <w:webHidden/>
                </w:rPr>
              </w:r>
              <w:r>
                <w:rPr>
                  <w:noProof/>
                  <w:webHidden/>
                </w:rPr>
                <w:fldChar w:fldCharType="separate"/>
              </w:r>
              <w:r w:rsidR="006E18DF">
                <w:rPr>
                  <w:noProof/>
                  <w:webHidden/>
                </w:rPr>
                <w:t>200</w:t>
              </w:r>
              <w:r>
                <w:rPr>
                  <w:noProof/>
                  <w:webHidden/>
                </w:rPr>
                <w:fldChar w:fldCharType="end"/>
              </w:r>
              <w:r w:rsidRPr="00B303A9">
                <w:rPr>
                  <w:rStyle w:val="Hyperlink"/>
                  <w:rPrChange w:id="194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44" w:author="Skat" w:date="2010-06-25T12:54:00Z">
                    <w:rPr/>
                  </w:rPrChange>
                </w:rPr>
                <w:fldChar w:fldCharType="begin"/>
              </w:r>
              <w:ins w:id="1945" w:author="Skat" w:date="2010-06-25T12:54:00Z">
                <w:r w:rsidRPr="00B303A9">
                  <w:rPr>
                    <w:rStyle w:val="Hyperlink"/>
                    <w:noProof/>
                  </w:rPr>
                  <w:instrText xml:space="preserve"> </w:instrText>
                </w:r>
              </w:ins>
              <w:r>
                <w:rPr>
                  <w:noProof/>
                </w:rPr>
                <w:instrText>HYPERLINK \l "_</w:instrText>
              </w:r>
              <w:del w:id="1946" w:author="Skat" w:date="2010-06-25T12:54:00Z">
                <w:r w:rsidR="00786046">
                  <w:delInstrText>Toc263947491"</w:delInstrText>
                </w:r>
              </w:del>
              <w:ins w:id="1947" w:author="Skat" w:date="2010-06-25T12:54:00Z">
                <w:r>
                  <w:rPr>
                    <w:noProof/>
                  </w:rPr>
                  <w:instrText>Toc265234024"</w:instrText>
                </w:r>
                <w:r w:rsidRPr="00B303A9">
                  <w:rPr>
                    <w:rStyle w:val="Hyperlink"/>
                    <w:noProof/>
                  </w:rPr>
                  <w:instrText xml:space="preserve"> </w:instrText>
                </w:r>
                <w:r w:rsidRPr="00B303A9">
                  <w:rPr>
                    <w:rStyle w:val="Hyperlink"/>
                    <w:noProof/>
                  </w:rPr>
                </w:r>
              </w:ins>
              <w:r w:rsidRPr="00B303A9">
                <w:rPr>
                  <w:rStyle w:val="Hyperlink"/>
                  <w:rPrChange w:id="1948" w:author="Skat" w:date="2010-06-25T12:54:00Z">
                    <w:rPr/>
                  </w:rPrChange>
                </w:rPr>
                <w:fldChar w:fldCharType="separate"/>
              </w:r>
              <w:del w:id="1949" w:author="Skat" w:date="2010-06-25T12:54:00Z">
                <w:r w:rsidR="00AB1C8B" w:rsidRPr="00575F5F">
                  <w:rPr>
                    <w:rStyle w:val="Hyperlink"/>
                    <w:noProof/>
                  </w:rPr>
                  <w:delText>8.87</w:delText>
                </w:r>
                <w:r w:rsidR="00AB1C8B">
                  <w:rPr>
                    <w:rFonts w:asciiTheme="minorHAnsi" w:eastAsiaTheme="minorEastAsia" w:hAnsiTheme="minorHAnsi" w:cstheme="minorBidi"/>
                    <w:noProof/>
                    <w:sz w:val="22"/>
                    <w:szCs w:val="22"/>
                  </w:rPr>
                  <w:tab/>
                </w:r>
                <w:r w:rsidR="00AB1C8B" w:rsidRPr="00575F5F">
                  <w:rPr>
                    <w:rStyle w:val="Hyperlink"/>
                    <w:noProof/>
                  </w:rPr>
                  <w:delText>Årsag</w:delText>
                </w:r>
                <w:r w:rsidR="00AB1C8B">
                  <w:rPr>
                    <w:noProof/>
                    <w:webHidden/>
                  </w:rPr>
                  <w:tab/>
                </w:r>
              </w:del>
              <w:ins w:id="1950" w:author="Skat" w:date="2010-06-25T12:54:00Z">
                <w:r w:rsidRPr="00B303A9">
                  <w:rPr>
                    <w:rStyle w:val="Hyperlink"/>
                    <w:noProof/>
                  </w:rPr>
                  <w:t>9.60</w:t>
                </w:r>
                <w:r>
                  <w:rPr>
                    <w:rFonts w:asciiTheme="minorHAnsi" w:eastAsiaTheme="minorEastAsia" w:hAnsiTheme="minorHAnsi" w:cstheme="minorBidi"/>
                    <w:noProof/>
                    <w:sz w:val="22"/>
                    <w:szCs w:val="22"/>
                  </w:rPr>
                  <w:tab/>
                </w:r>
                <w:r w:rsidRPr="00B303A9">
                  <w:rPr>
                    <w:rStyle w:val="Hyperlink"/>
                    <w:noProof/>
                  </w:rPr>
                  <w:t>ProcesKontoKode</w:t>
                </w:r>
                <w:r>
                  <w:rPr>
                    <w:noProof/>
                    <w:webHidden/>
                  </w:rPr>
                  <w:tab/>
                </w:r>
              </w:ins>
              <w:r>
                <w:rPr>
                  <w:noProof/>
                  <w:webHidden/>
                </w:rPr>
                <w:fldChar w:fldCharType="begin"/>
              </w:r>
              <w:r>
                <w:rPr>
                  <w:noProof/>
                  <w:webHidden/>
                </w:rPr>
                <w:instrText xml:space="preserve"> PAGEREF _</w:instrText>
              </w:r>
              <w:del w:id="1951" w:author="Skat" w:date="2010-06-25T12:54:00Z">
                <w:r w:rsidR="00AB1C8B">
                  <w:rPr>
                    <w:noProof/>
                    <w:webHidden/>
                  </w:rPr>
                  <w:delInstrText>Toc263947491</w:delInstrText>
                </w:r>
              </w:del>
              <w:ins w:id="1952" w:author="Skat" w:date="2010-06-25T12:54:00Z">
                <w:r>
                  <w:rPr>
                    <w:noProof/>
                    <w:webHidden/>
                  </w:rPr>
                  <w:instrText>Toc265234024</w:instrText>
                </w:r>
              </w:ins>
              <w:r>
                <w:rPr>
                  <w:noProof/>
                  <w:webHidden/>
                </w:rPr>
                <w:instrText xml:space="preserve"> \h </w:instrText>
              </w:r>
              <w:r>
                <w:rPr>
                  <w:noProof/>
                  <w:webHidden/>
                </w:rPr>
              </w:r>
              <w:r>
                <w:rPr>
                  <w:noProof/>
                  <w:webHidden/>
                </w:rPr>
                <w:fldChar w:fldCharType="separate"/>
              </w:r>
              <w:r w:rsidR="006E18DF">
                <w:rPr>
                  <w:noProof/>
                  <w:webHidden/>
                </w:rPr>
                <w:t>200</w:t>
              </w:r>
              <w:r>
                <w:rPr>
                  <w:noProof/>
                  <w:webHidden/>
                </w:rPr>
                <w:fldChar w:fldCharType="end"/>
              </w:r>
              <w:r w:rsidRPr="00B303A9">
                <w:rPr>
                  <w:rStyle w:val="Hyperlink"/>
                  <w:rPrChange w:id="1953" w:author="Skat" w:date="2010-06-25T12:54:00Z">
                    <w:rPr/>
                  </w:rPrChange>
                </w:rPr>
                <w:fldChar w:fldCharType="end"/>
              </w:r>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r w:rsidRPr="00B303A9">
                <w:rPr>
                  <w:rStyle w:val="Hyperlink"/>
                  <w:rPrChange w:id="1954" w:author="Skat" w:date="2010-06-25T12:54:00Z">
                    <w:rPr/>
                  </w:rPrChange>
                </w:rPr>
                <w:fldChar w:fldCharType="begin"/>
              </w:r>
              <w:ins w:id="1955" w:author="Skat" w:date="2010-06-25T12:54:00Z">
                <w:r w:rsidRPr="00B303A9">
                  <w:rPr>
                    <w:rStyle w:val="Hyperlink"/>
                    <w:noProof/>
                  </w:rPr>
                  <w:instrText xml:space="preserve"> </w:instrText>
                </w:r>
              </w:ins>
              <w:r>
                <w:rPr>
                  <w:noProof/>
                </w:rPr>
                <w:instrText>HYPERLINK \l "_</w:instrText>
              </w:r>
              <w:del w:id="1956" w:author="Skat" w:date="2010-06-25T12:54:00Z">
                <w:r w:rsidR="00786046">
                  <w:delInstrText>Toc263947492"</w:delInstrText>
                </w:r>
              </w:del>
              <w:ins w:id="1957" w:author="Skat" w:date="2010-06-25T12:54:00Z">
                <w:r>
                  <w:rPr>
                    <w:noProof/>
                  </w:rPr>
                  <w:instrText>Toc265234025"</w:instrText>
                </w:r>
                <w:r w:rsidRPr="00B303A9">
                  <w:rPr>
                    <w:rStyle w:val="Hyperlink"/>
                    <w:noProof/>
                  </w:rPr>
                  <w:instrText xml:space="preserve"> </w:instrText>
                </w:r>
                <w:r w:rsidRPr="00B303A9">
                  <w:rPr>
                    <w:rStyle w:val="Hyperlink"/>
                    <w:noProof/>
                  </w:rPr>
                </w:r>
              </w:ins>
              <w:r w:rsidRPr="00B303A9">
                <w:rPr>
                  <w:rStyle w:val="Hyperlink"/>
                  <w:rPrChange w:id="1958" w:author="Skat" w:date="2010-06-25T12:54:00Z">
                    <w:rPr/>
                  </w:rPrChange>
                </w:rPr>
                <w:fldChar w:fldCharType="separate"/>
              </w:r>
              <w:del w:id="1959" w:author="Skat" w:date="2010-06-25T12:54:00Z">
                <w:r w:rsidR="00AB1C8B" w:rsidRPr="00575F5F">
                  <w:rPr>
                    <w:rStyle w:val="Hyperlink"/>
                    <w:noProof/>
                  </w:rPr>
                  <w:delText>8.88</w:delText>
                </w:r>
                <w:r w:rsidR="00AB1C8B">
                  <w:rPr>
                    <w:rFonts w:asciiTheme="minorHAnsi" w:eastAsiaTheme="minorEastAsia" w:hAnsiTheme="minorHAnsi" w:cstheme="minorBidi"/>
                    <w:noProof/>
                    <w:sz w:val="22"/>
                    <w:szCs w:val="22"/>
                  </w:rPr>
                  <w:tab/>
                </w:r>
                <w:r w:rsidR="00AB1C8B" w:rsidRPr="00575F5F">
                  <w:rPr>
                    <w:rStyle w:val="Hyperlink"/>
                    <w:noProof/>
                  </w:rPr>
                  <w:delText>ÅrsagFastTekst</w:delText>
                </w:r>
                <w:r w:rsidR="00AB1C8B">
                  <w:rPr>
                    <w:noProof/>
                    <w:webHidden/>
                  </w:rPr>
                  <w:tab/>
                </w:r>
              </w:del>
              <w:ins w:id="1960" w:author="Skat" w:date="2010-06-25T12:54:00Z">
                <w:r w:rsidRPr="00B303A9">
                  <w:rPr>
                    <w:rStyle w:val="Hyperlink"/>
                    <w:noProof/>
                  </w:rPr>
                  <w:t>9.61</w:t>
                </w:r>
                <w:r>
                  <w:rPr>
                    <w:rFonts w:asciiTheme="minorHAnsi" w:eastAsiaTheme="minorEastAsia" w:hAnsiTheme="minorHAnsi" w:cstheme="minorBidi"/>
                    <w:noProof/>
                    <w:sz w:val="22"/>
                    <w:szCs w:val="22"/>
                  </w:rPr>
                  <w:tab/>
                </w:r>
                <w:r w:rsidRPr="00B303A9">
                  <w:rPr>
                    <w:rStyle w:val="Hyperlink"/>
                    <w:noProof/>
                  </w:rPr>
                  <w:t>ProduktionEnhedNummer</w:t>
                </w:r>
                <w:r>
                  <w:rPr>
                    <w:noProof/>
                    <w:webHidden/>
                  </w:rPr>
                  <w:tab/>
                </w:r>
              </w:ins>
              <w:r>
                <w:rPr>
                  <w:noProof/>
                  <w:webHidden/>
                </w:rPr>
                <w:fldChar w:fldCharType="begin"/>
              </w:r>
              <w:r>
                <w:rPr>
                  <w:noProof/>
                  <w:webHidden/>
                </w:rPr>
                <w:instrText xml:space="preserve"> PAGEREF _</w:instrText>
              </w:r>
              <w:del w:id="1961" w:author="Skat" w:date="2010-06-25T12:54:00Z">
                <w:r w:rsidR="00AB1C8B">
                  <w:rPr>
                    <w:noProof/>
                    <w:webHidden/>
                  </w:rPr>
                  <w:delInstrText>Toc263947492</w:delInstrText>
                </w:r>
              </w:del>
              <w:ins w:id="1962" w:author="Skat" w:date="2010-06-25T12:54:00Z">
                <w:r>
                  <w:rPr>
                    <w:noProof/>
                    <w:webHidden/>
                  </w:rPr>
                  <w:instrText>Toc265234025</w:instrText>
                </w:r>
              </w:ins>
              <w:r>
                <w:rPr>
                  <w:noProof/>
                  <w:webHidden/>
                </w:rPr>
                <w:instrText xml:space="preserve"> \h </w:instrText>
              </w:r>
              <w:r>
                <w:rPr>
                  <w:noProof/>
                  <w:webHidden/>
                </w:rPr>
              </w:r>
              <w:r>
                <w:rPr>
                  <w:noProof/>
                  <w:webHidden/>
                </w:rPr>
                <w:fldChar w:fldCharType="separate"/>
              </w:r>
              <w:r w:rsidR="006E18DF">
                <w:rPr>
                  <w:noProof/>
                  <w:webHidden/>
                </w:rPr>
                <w:t>200</w:t>
              </w:r>
              <w:r>
                <w:rPr>
                  <w:noProof/>
                  <w:webHidden/>
                </w:rPr>
                <w:fldChar w:fldCharType="end"/>
              </w:r>
              <w:r w:rsidRPr="00B303A9">
                <w:rPr>
                  <w:rStyle w:val="Hyperlink"/>
                  <w:rPrChange w:id="1963" w:author="Skat" w:date="2010-06-25T12:54:00Z">
                    <w:rPr/>
                  </w:rPrChange>
                </w:rPr>
                <w:fldChar w:fldCharType="end"/>
              </w:r>
            </w:p>
            <w:p w:rsidR="00AB1C8B" w:rsidRDefault="003C3769">
              <w:pPr>
                <w:pStyle w:val="Indholdsfortegnelse2"/>
                <w:tabs>
                  <w:tab w:val="left" w:pos="1100"/>
                  <w:tab w:val="right" w:leader="dot" w:pos="10705"/>
                </w:tabs>
                <w:rPr>
                  <w:del w:id="1964" w:author="Skat" w:date="2010-06-25T12:54:00Z"/>
                  <w:rFonts w:asciiTheme="minorHAnsi" w:eastAsiaTheme="minorEastAsia" w:hAnsiTheme="minorHAnsi" w:cstheme="minorBidi"/>
                  <w:noProof/>
                  <w:sz w:val="22"/>
                  <w:szCs w:val="22"/>
                </w:rPr>
              </w:pPr>
              <w:r w:rsidRPr="00B303A9">
                <w:rPr>
                  <w:rStyle w:val="Hyperlink"/>
                  <w:rPrChange w:id="1965" w:author="Skat" w:date="2010-06-25T12:54:00Z">
                    <w:rPr/>
                  </w:rPrChange>
                </w:rPr>
                <w:fldChar w:fldCharType="begin"/>
              </w:r>
              <w:ins w:id="1966" w:author="Skat" w:date="2010-06-25T12:54:00Z">
                <w:r w:rsidRPr="00B303A9">
                  <w:rPr>
                    <w:rStyle w:val="Hyperlink"/>
                    <w:noProof/>
                  </w:rPr>
                  <w:instrText xml:space="preserve"> </w:instrText>
                </w:r>
              </w:ins>
              <w:r>
                <w:rPr>
                  <w:noProof/>
                </w:rPr>
                <w:instrText>HYPERLINK \l "_</w:instrText>
              </w:r>
              <w:del w:id="1967" w:author="Skat" w:date="2010-06-25T12:54:00Z">
                <w:r w:rsidR="00786046">
                  <w:delInstrText>Toc263947493"</w:delInstrText>
                </w:r>
              </w:del>
              <w:ins w:id="1968" w:author="Skat" w:date="2010-06-25T12:54:00Z">
                <w:r>
                  <w:rPr>
                    <w:noProof/>
                  </w:rPr>
                  <w:instrText>Toc265234026"</w:instrText>
                </w:r>
                <w:r w:rsidRPr="00B303A9">
                  <w:rPr>
                    <w:rStyle w:val="Hyperlink"/>
                    <w:noProof/>
                  </w:rPr>
                  <w:instrText xml:space="preserve"> </w:instrText>
                </w:r>
                <w:r w:rsidRPr="00B303A9">
                  <w:rPr>
                    <w:rStyle w:val="Hyperlink"/>
                    <w:noProof/>
                  </w:rPr>
                </w:r>
              </w:ins>
              <w:r w:rsidRPr="00B303A9">
                <w:rPr>
                  <w:rStyle w:val="Hyperlink"/>
                  <w:rPrChange w:id="1969" w:author="Skat" w:date="2010-06-25T12:54:00Z">
                    <w:rPr/>
                  </w:rPrChange>
                </w:rPr>
                <w:fldChar w:fldCharType="separate"/>
              </w:r>
              <w:del w:id="1970" w:author="Skat" w:date="2010-06-25T12:54:00Z">
                <w:r w:rsidR="00AB1C8B" w:rsidRPr="00575F5F">
                  <w:rPr>
                    <w:rStyle w:val="Hyperlink"/>
                    <w:noProof/>
                  </w:rPr>
                  <w:delText>8.89</w:delText>
                </w:r>
                <w:r w:rsidR="00AB1C8B">
                  <w:rPr>
                    <w:rFonts w:asciiTheme="minorHAnsi" w:eastAsiaTheme="minorEastAsia" w:hAnsiTheme="minorHAnsi" w:cstheme="minorBidi"/>
                    <w:noProof/>
                    <w:sz w:val="22"/>
                    <w:szCs w:val="22"/>
                  </w:rPr>
                  <w:tab/>
                </w:r>
                <w:r w:rsidR="00AB1C8B" w:rsidRPr="00575F5F">
                  <w:rPr>
                    <w:rStyle w:val="Hyperlink"/>
                    <w:noProof/>
                  </w:rPr>
                  <w:delText>ÅrsagFastTekst1</w:delText>
                </w:r>
                <w:r w:rsidR="00AB1C8B">
                  <w:rPr>
                    <w:noProof/>
                    <w:webHidden/>
                  </w:rPr>
                  <w:tab/>
                </w:r>
              </w:del>
              <w:ins w:id="1971" w:author="Skat" w:date="2010-06-25T12:54:00Z">
                <w:r w:rsidRPr="00B303A9">
                  <w:rPr>
                    <w:rStyle w:val="Hyperlink"/>
                    <w:noProof/>
                  </w:rPr>
                  <w:t>9.62</w:t>
                </w:r>
                <w:r>
                  <w:rPr>
                    <w:rFonts w:asciiTheme="minorHAnsi" w:eastAsiaTheme="minorEastAsia" w:hAnsiTheme="minorHAnsi" w:cstheme="minorBidi"/>
                    <w:noProof/>
                    <w:sz w:val="22"/>
                    <w:szCs w:val="22"/>
                  </w:rPr>
                  <w:tab/>
                </w:r>
                <w:r w:rsidRPr="00B303A9">
                  <w:rPr>
                    <w:rStyle w:val="Hyperlink"/>
                    <w:noProof/>
                  </w:rPr>
                  <w:t>Rate</w:t>
                </w:r>
                <w:r>
                  <w:rPr>
                    <w:noProof/>
                    <w:webHidden/>
                  </w:rPr>
                  <w:tab/>
                </w:r>
              </w:ins>
              <w:r>
                <w:rPr>
                  <w:noProof/>
                  <w:webHidden/>
                </w:rPr>
                <w:fldChar w:fldCharType="begin"/>
              </w:r>
              <w:r>
                <w:rPr>
                  <w:noProof/>
                  <w:webHidden/>
                </w:rPr>
                <w:instrText xml:space="preserve"> PAGEREF _</w:instrText>
              </w:r>
              <w:del w:id="1972" w:author="Skat" w:date="2010-06-25T12:54:00Z">
                <w:r w:rsidR="00AB1C8B">
                  <w:rPr>
                    <w:noProof/>
                    <w:webHidden/>
                  </w:rPr>
                  <w:delInstrText>Toc263947493</w:delInstrText>
                </w:r>
              </w:del>
              <w:ins w:id="1973" w:author="Skat" w:date="2010-06-25T12:54:00Z">
                <w:r>
                  <w:rPr>
                    <w:noProof/>
                    <w:webHidden/>
                  </w:rPr>
                  <w:instrText>Toc265234026</w:instrText>
                </w:r>
              </w:ins>
              <w:r>
                <w:rPr>
                  <w:noProof/>
                  <w:webHidden/>
                </w:rPr>
                <w:instrText xml:space="preserve"> \h </w:instrText>
              </w:r>
              <w:r>
                <w:rPr>
                  <w:noProof/>
                  <w:webHidden/>
                </w:rPr>
              </w:r>
              <w:r>
                <w:rPr>
                  <w:noProof/>
                  <w:webHidden/>
                </w:rPr>
                <w:fldChar w:fldCharType="separate"/>
              </w:r>
              <w:r w:rsidR="006E18DF">
                <w:rPr>
                  <w:noProof/>
                  <w:webHidden/>
                </w:rPr>
                <w:t>200</w:t>
              </w:r>
              <w:r>
                <w:rPr>
                  <w:noProof/>
                  <w:webHidden/>
                </w:rPr>
                <w:fldChar w:fldCharType="end"/>
              </w:r>
              <w:r w:rsidRPr="00B303A9">
                <w:rPr>
                  <w:rStyle w:val="Hyperlink"/>
                  <w:rPrChange w:id="1974" w:author="Skat" w:date="2010-06-25T12:54:00Z">
                    <w:rPr/>
                  </w:rPrChange>
                </w:rPr>
                <w:fldChar w:fldCharType="end"/>
              </w:r>
            </w:p>
            <w:p w:rsidR="003C3769" w:rsidRDefault="003C3769">
              <w:pPr>
                <w:pStyle w:val="Indholdsfortegnelse2"/>
                <w:tabs>
                  <w:tab w:val="left" w:pos="1100"/>
                  <w:tab w:val="right" w:leader="dot" w:pos="10705"/>
                </w:tabs>
                <w:rPr>
                  <w:ins w:id="1975" w:author="Skat" w:date="2010-06-25T12:54:00Z"/>
                  <w:rFonts w:asciiTheme="minorHAnsi" w:eastAsiaTheme="minorEastAsia" w:hAnsiTheme="minorHAnsi" w:cstheme="minorBidi"/>
                  <w:noProof/>
                  <w:sz w:val="22"/>
                  <w:szCs w:val="22"/>
                </w:rPr>
              </w:pPr>
            </w:p>
            <w:p w:rsidR="003C3769" w:rsidRDefault="003C3769">
              <w:pPr>
                <w:pStyle w:val="Indholdsfortegnelse2"/>
                <w:tabs>
                  <w:tab w:val="left" w:pos="1100"/>
                  <w:tab w:val="right" w:leader="dot" w:pos="10705"/>
                </w:tabs>
                <w:rPr>
                  <w:ins w:id="1976" w:author="Skat" w:date="2010-06-25T12:54:00Z"/>
                  <w:rFonts w:asciiTheme="minorHAnsi" w:eastAsiaTheme="minorEastAsia" w:hAnsiTheme="minorHAnsi" w:cstheme="minorBidi"/>
                  <w:noProof/>
                  <w:sz w:val="22"/>
                  <w:szCs w:val="22"/>
                </w:rPr>
              </w:pPr>
              <w:ins w:id="1977"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"_Toc265234027"</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9.63</w:t>
                </w:r>
                <w:r>
                  <w:rPr>
                    <w:rFonts w:asciiTheme="minorHAnsi" w:eastAsiaTheme="minorEastAsia" w:hAnsiTheme="minorHAnsi" w:cstheme="minorBidi"/>
                    <w:noProof/>
                    <w:sz w:val="22"/>
                    <w:szCs w:val="22"/>
                  </w:rPr>
                  <w:tab/>
                </w:r>
                <w:r w:rsidRPr="00B303A9">
                  <w:rPr>
                    <w:rStyle w:val="Hyperlink"/>
                    <w:noProof/>
                  </w:rPr>
                  <w:t>RegelSæt</w:t>
                </w:r>
                <w:r>
                  <w:rPr>
                    <w:noProof/>
                    <w:webHidden/>
                  </w:rPr>
                  <w:tab/>
                </w:r>
                <w:r>
                  <w:rPr>
                    <w:noProof/>
                    <w:webHidden/>
                  </w:rPr>
                  <w:fldChar w:fldCharType="begin"/>
                </w:r>
                <w:r>
                  <w:rPr>
                    <w:noProof/>
                    <w:webHidden/>
                  </w:rPr>
                  <w:instrText xml:space="preserve"> PAGEREF _Toc265234027 \h </w:instrText>
                </w:r>
                <w:r>
                  <w:rPr>
                    <w:noProof/>
                    <w:webHidden/>
                  </w:rPr>
                </w:r>
                <w:r>
                  <w:rPr>
                    <w:noProof/>
                    <w:webHidden/>
                  </w:rPr>
                  <w:fldChar w:fldCharType="separate"/>
                </w:r>
              </w:ins>
              <w:r w:rsidR="006E18DF">
                <w:rPr>
                  <w:noProof/>
                  <w:webHidden/>
                </w:rPr>
                <w:t>200</w:t>
              </w:r>
              <w:ins w:id="1978"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79" w:author="Skat" w:date="2010-06-25T12:54:00Z"/>
                  <w:rFonts w:asciiTheme="minorHAnsi" w:eastAsiaTheme="minorEastAsia" w:hAnsiTheme="minorHAnsi" w:cstheme="minorBidi"/>
                  <w:noProof/>
                  <w:sz w:val="22"/>
                  <w:szCs w:val="22"/>
                </w:rPr>
              </w:pPr>
              <w:ins w:id="1980"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"_Toc265234028"</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9.64</w:t>
                </w:r>
                <w:r>
                  <w:rPr>
                    <w:rFonts w:asciiTheme="minorHAnsi" w:eastAsiaTheme="minorEastAsia" w:hAnsiTheme="minorHAnsi" w:cstheme="minorBidi"/>
                    <w:noProof/>
                    <w:sz w:val="22"/>
                    <w:szCs w:val="22"/>
                  </w:rPr>
                  <w:tab/>
                </w:r>
                <w:r w:rsidRPr="00B303A9">
                  <w:rPr>
                    <w:rStyle w:val="Hyperlink"/>
                    <w:noProof/>
                  </w:rPr>
                  <w:t>Rentesats</w:t>
                </w:r>
                <w:r>
                  <w:rPr>
                    <w:noProof/>
                    <w:webHidden/>
                  </w:rPr>
                  <w:tab/>
                </w:r>
                <w:r>
                  <w:rPr>
                    <w:noProof/>
                    <w:webHidden/>
                  </w:rPr>
                  <w:fldChar w:fldCharType="begin"/>
                </w:r>
                <w:r>
                  <w:rPr>
                    <w:noProof/>
                    <w:webHidden/>
                  </w:rPr>
                  <w:instrText xml:space="preserve"> PAGEREF _Toc265234028 \h </w:instrText>
                </w:r>
                <w:r>
                  <w:rPr>
                    <w:noProof/>
                    <w:webHidden/>
                  </w:rPr>
                </w:r>
                <w:r>
                  <w:rPr>
                    <w:noProof/>
                    <w:webHidden/>
                  </w:rPr>
                  <w:fldChar w:fldCharType="separate"/>
                </w:r>
              </w:ins>
              <w:r w:rsidR="006E18DF">
                <w:rPr>
                  <w:noProof/>
                  <w:webHidden/>
                </w:rPr>
                <w:t>200</w:t>
              </w:r>
              <w:ins w:id="1981"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82" w:author="Skat" w:date="2010-06-25T12:54:00Z"/>
                  <w:rFonts w:asciiTheme="minorHAnsi" w:eastAsiaTheme="minorEastAsia" w:hAnsiTheme="minorHAnsi" w:cstheme="minorBidi"/>
                  <w:noProof/>
                  <w:sz w:val="22"/>
                  <w:szCs w:val="22"/>
                </w:rPr>
              </w:pPr>
              <w:ins w:id="1983"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"_Toc265234029"</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9.65</w:t>
                </w:r>
                <w:r>
                  <w:rPr>
                    <w:rFonts w:asciiTheme="minorHAnsi" w:eastAsiaTheme="minorEastAsia" w:hAnsiTheme="minorHAnsi" w:cstheme="minorBidi"/>
                    <w:noProof/>
                    <w:sz w:val="22"/>
                    <w:szCs w:val="22"/>
                  </w:rPr>
                  <w:tab/>
                </w:r>
                <w:r w:rsidRPr="00B303A9">
                  <w:rPr>
                    <w:rStyle w:val="Hyperlink"/>
                    <w:noProof/>
                  </w:rPr>
                  <w:t>SENummer</w:t>
                </w:r>
                <w:r>
                  <w:rPr>
                    <w:noProof/>
                    <w:webHidden/>
                  </w:rPr>
                  <w:tab/>
                </w:r>
                <w:r>
                  <w:rPr>
                    <w:noProof/>
                    <w:webHidden/>
                  </w:rPr>
                  <w:fldChar w:fldCharType="begin"/>
                </w:r>
                <w:r>
                  <w:rPr>
                    <w:noProof/>
                    <w:webHidden/>
                  </w:rPr>
                  <w:instrText xml:space="preserve"> PAGEREF _Toc265234029 \h </w:instrText>
                </w:r>
                <w:r>
                  <w:rPr>
                    <w:noProof/>
                    <w:webHidden/>
                  </w:rPr>
                </w:r>
                <w:r>
                  <w:rPr>
                    <w:noProof/>
                    <w:webHidden/>
                  </w:rPr>
                  <w:fldChar w:fldCharType="separate"/>
                </w:r>
              </w:ins>
              <w:r w:rsidR="006E18DF">
                <w:rPr>
                  <w:noProof/>
                  <w:webHidden/>
                </w:rPr>
                <w:t>201</w:t>
              </w:r>
              <w:ins w:id="1984"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85" w:author="Skat" w:date="2010-06-25T12:54:00Z"/>
                  <w:rFonts w:asciiTheme="minorHAnsi" w:eastAsiaTheme="minorEastAsia" w:hAnsiTheme="minorHAnsi" w:cstheme="minorBidi"/>
                  <w:noProof/>
                  <w:sz w:val="22"/>
                  <w:szCs w:val="22"/>
                </w:rPr>
              </w:pPr>
              <w:ins w:id="1986"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"_Toc265234030"</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9.66</w:t>
                </w:r>
                <w:r>
                  <w:rPr>
                    <w:rFonts w:asciiTheme="minorHAnsi" w:eastAsiaTheme="minorEastAsia" w:hAnsiTheme="minorHAnsi" w:cstheme="minorBidi"/>
                    <w:noProof/>
                    <w:sz w:val="22"/>
                    <w:szCs w:val="22"/>
                  </w:rPr>
                  <w:tab/>
                </w:r>
                <w:r w:rsidRPr="00B303A9">
                  <w:rPr>
                    <w:rStyle w:val="Hyperlink"/>
                    <w:noProof/>
                  </w:rPr>
                  <w:t>SagJournalNummer</w:t>
                </w:r>
                <w:r>
                  <w:rPr>
                    <w:noProof/>
                    <w:webHidden/>
                  </w:rPr>
                  <w:tab/>
                </w:r>
                <w:r>
                  <w:rPr>
                    <w:noProof/>
                    <w:webHidden/>
                  </w:rPr>
                  <w:fldChar w:fldCharType="begin"/>
                </w:r>
                <w:r>
                  <w:rPr>
                    <w:noProof/>
                    <w:webHidden/>
                  </w:rPr>
                  <w:instrText xml:space="preserve"> PAGEREF _Toc265234030 \h </w:instrText>
                </w:r>
                <w:r>
                  <w:rPr>
                    <w:noProof/>
                    <w:webHidden/>
                  </w:rPr>
                </w:r>
                <w:r>
                  <w:rPr>
                    <w:noProof/>
                    <w:webHidden/>
                  </w:rPr>
                  <w:fldChar w:fldCharType="separate"/>
                </w:r>
              </w:ins>
              <w:r w:rsidR="006E18DF">
                <w:rPr>
                  <w:noProof/>
                  <w:webHidden/>
                </w:rPr>
                <w:t>201</w:t>
              </w:r>
              <w:ins w:id="1987"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88" w:author="Skat" w:date="2010-06-25T12:54:00Z"/>
                  <w:rFonts w:asciiTheme="minorHAnsi" w:eastAsiaTheme="minorEastAsia" w:hAnsiTheme="minorHAnsi" w:cstheme="minorBidi"/>
                  <w:noProof/>
                  <w:sz w:val="22"/>
                  <w:szCs w:val="22"/>
                </w:rPr>
              </w:pPr>
              <w:ins w:id="1989"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"_Toc265234031"</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9.67</w:t>
                </w:r>
                <w:r>
                  <w:rPr>
                    <w:rFonts w:asciiTheme="minorHAnsi" w:eastAsiaTheme="minorEastAsia" w:hAnsiTheme="minorHAnsi" w:cstheme="minorBidi"/>
                    <w:noProof/>
                    <w:sz w:val="22"/>
                    <w:szCs w:val="22"/>
                  </w:rPr>
                  <w:tab/>
                </w:r>
                <w:r w:rsidRPr="00B303A9">
                  <w:rPr>
                    <w:rStyle w:val="Hyperlink"/>
                    <w:noProof/>
                  </w:rPr>
                  <w:t>SagStatus</w:t>
                </w:r>
                <w:r>
                  <w:rPr>
                    <w:noProof/>
                    <w:webHidden/>
                  </w:rPr>
                  <w:tab/>
                </w:r>
                <w:r>
                  <w:rPr>
                    <w:noProof/>
                    <w:webHidden/>
                  </w:rPr>
                  <w:fldChar w:fldCharType="begin"/>
                </w:r>
                <w:r>
                  <w:rPr>
                    <w:noProof/>
                    <w:webHidden/>
                  </w:rPr>
                  <w:instrText xml:space="preserve"> PAGEREF _Toc265234031 \h </w:instrText>
                </w:r>
                <w:r>
                  <w:rPr>
                    <w:noProof/>
                    <w:webHidden/>
                  </w:rPr>
                </w:r>
                <w:r>
                  <w:rPr>
                    <w:noProof/>
                    <w:webHidden/>
                  </w:rPr>
                  <w:fldChar w:fldCharType="separate"/>
                </w:r>
              </w:ins>
              <w:r w:rsidR="006E18DF">
                <w:rPr>
                  <w:noProof/>
                  <w:webHidden/>
                </w:rPr>
                <w:t>201</w:t>
              </w:r>
              <w:ins w:id="1990"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91" w:author="Skat" w:date="2010-06-25T12:54:00Z"/>
                  <w:rFonts w:asciiTheme="minorHAnsi" w:eastAsiaTheme="minorEastAsia" w:hAnsiTheme="minorHAnsi" w:cstheme="minorBidi"/>
                  <w:noProof/>
                  <w:sz w:val="22"/>
                  <w:szCs w:val="22"/>
                </w:rPr>
              </w:pPr>
              <w:ins w:id="1992"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"_Toc265234032"</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9.68</w:t>
                </w:r>
                <w:r>
                  <w:rPr>
                    <w:rFonts w:asciiTheme="minorHAnsi" w:eastAsiaTheme="minorEastAsia" w:hAnsiTheme="minorHAnsi" w:cstheme="minorBidi"/>
                    <w:noProof/>
                    <w:sz w:val="22"/>
                    <w:szCs w:val="22"/>
                  </w:rPr>
                  <w:tab/>
                </w:r>
                <w:r w:rsidRPr="00B303A9">
                  <w:rPr>
                    <w:rStyle w:val="Hyperlink"/>
                    <w:noProof/>
                  </w:rPr>
                  <w:t>SideDørTekst</w:t>
                </w:r>
                <w:r>
                  <w:rPr>
                    <w:noProof/>
                    <w:webHidden/>
                  </w:rPr>
                  <w:tab/>
                </w:r>
                <w:r>
                  <w:rPr>
                    <w:noProof/>
                    <w:webHidden/>
                  </w:rPr>
                  <w:fldChar w:fldCharType="begin"/>
                </w:r>
                <w:r>
                  <w:rPr>
                    <w:noProof/>
                    <w:webHidden/>
                  </w:rPr>
                  <w:instrText xml:space="preserve"> PAGEREF _Toc265234032 \h </w:instrText>
                </w:r>
                <w:r>
                  <w:rPr>
                    <w:noProof/>
                    <w:webHidden/>
                  </w:rPr>
                </w:r>
                <w:r>
                  <w:rPr>
                    <w:noProof/>
                    <w:webHidden/>
                  </w:rPr>
                  <w:fldChar w:fldCharType="separate"/>
                </w:r>
              </w:ins>
              <w:r w:rsidR="006E18DF">
                <w:rPr>
                  <w:noProof/>
                  <w:webHidden/>
                </w:rPr>
                <w:t>201</w:t>
              </w:r>
              <w:ins w:id="1993"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94" w:author="Skat" w:date="2010-06-25T12:54:00Z"/>
                  <w:rFonts w:asciiTheme="minorHAnsi" w:eastAsiaTheme="minorEastAsia" w:hAnsiTheme="minorHAnsi" w:cstheme="minorBidi"/>
                  <w:noProof/>
                  <w:sz w:val="22"/>
                  <w:szCs w:val="22"/>
                </w:rPr>
              </w:pPr>
              <w:ins w:id="1995"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"_Toc265234033"</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9.69</w:t>
                </w:r>
                <w:r>
                  <w:rPr>
                    <w:rFonts w:asciiTheme="minorHAnsi" w:eastAsiaTheme="minorEastAsia" w:hAnsiTheme="minorHAnsi" w:cstheme="minorBidi"/>
                    <w:noProof/>
                    <w:sz w:val="22"/>
                    <w:szCs w:val="22"/>
                  </w:rPr>
                  <w:tab/>
                </w:r>
                <w:r w:rsidRPr="00B303A9">
                  <w:rPr>
                    <w:rStyle w:val="Hyperlink"/>
                    <w:noProof/>
                  </w:rPr>
                  <w:t>SidsteRettidigeBetalingFrist</w:t>
                </w:r>
                <w:r>
                  <w:rPr>
                    <w:noProof/>
                    <w:webHidden/>
                  </w:rPr>
                  <w:tab/>
                </w:r>
                <w:r>
                  <w:rPr>
                    <w:noProof/>
                    <w:webHidden/>
                  </w:rPr>
                  <w:fldChar w:fldCharType="begin"/>
                </w:r>
                <w:r>
                  <w:rPr>
                    <w:noProof/>
                    <w:webHidden/>
                  </w:rPr>
                  <w:instrText xml:space="preserve"> PAGEREF _Toc265234033 \h </w:instrText>
                </w:r>
                <w:r>
                  <w:rPr>
                    <w:noProof/>
                    <w:webHidden/>
                  </w:rPr>
                </w:r>
                <w:r>
                  <w:rPr>
                    <w:noProof/>
                    <w:webHidden/>
                  </w:rPr>
                  <w:fldChar w:fldCharType="separate"/>
                </w:r>
              </w:ins>
              <w:r w:rsidR="006E18DF">
                <w:rPr>
                  <w:noProof/>
                  <w:webHidden/>
                </w:rPr>
                <w:t>202</w:t>
              </w:r>
              <w:ins w:id="1996"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1997" w:author="Skat" w:date="2010-06-25T12:54:00Z"/>
                  <w:rFonts w:asciiTheme="minorHAnsi" w:eastAsiaTheme="minorEastAsia" w:hAnsiTheme="minorHAnsi" w:cstheme="minorBidi"/>
                  <w:noProof/>
                  <w:sz w:val="22"/>
                  <w:szCs w:val="22"/>
                </w:rPr>
              </w:pPr>
              <w:ins w:id="1998"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"_Toc265234034"</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9.70</w:t>
                </w:r>
                <w:r>
                  <w:rPr>
                    <w:rFonts w:asciiTheme="minorHAnsi" w:eastAsiaTheme="minorEastAsia" w:hAnsiTheme="minorHAnsi" w:cstheme="minorBidi"/>
                    <w:noProof/>
                    <w:sz w:val="22"/>
                    <w:szCs w:val="22"/>
                  </w:rPr>
                  <w:tab/>
                </w:r>
                <w:r w:rsidRPr="00B303A9">
                  <w:rPr>
                    <w:rStyle w:val="Hyperlink"/>
                    <w:noProof/>
                  </w:rPr>
                  <w:t>Slutdato</w:t>
                </w:r>
                <w:r>
                  <w:rPr>
                    <w:noProof/>
                    <w:webHidden/>
                  </w:rPr>
                  <w:tab/>
                </w:r>
                <w:r>
                  <w:rPr>
                    <w:noProof/>
                    <w:webHidden/>
                  </w:rPr>
                  <w:fldChar w:fldCharType="begin"/>
                </w:r>
                <w:r>
                  <w:rPr>
                    <w:noProof/>
                    <w:webHidden/>
                  </w:rPr>
                  <w:instrText xml:space="preserve"> PAGEREF _Toc265234034 \h </w:instrText>
                </w:r>
                <w:r>
                  <w:rPr>
                    <w:noProof/>
                    <w:webHidden/>
                  </w:rPr>
                </w:r>
                <w:r>
                  <w:rPr>
                    <w:noProof/>
                    <w:webHidden/>
                  </w:rPr>
                  <w:fldChar w:fldCharType="separate"/>
                </w:r>
              </w:ins>
              <w:r w:rsidR="006E18DF">
                <w:rPr>
                  <w:noProof/>
                  <w:webHidden/>
                </w:rPr>
                <w:t>202</w:t>
              </w:r>
              <w:ins w:id="1999"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00" w:author="Skat" w:date="2010-06-25T12:54:00Z"/>
                  <w:rFonts w:asciiTheme="minorHAnsi" w:eastAsiaTheme="minorEastAsia" w:hAnsiTheme="minorHAnsi" w:cstheme="minorBidi"/>
                  <w:noProof/>
                  <w:sz w:val="22"/>
                  <w:szCs w:val="22"/>
                </w:rPr>
              </w:pPr>
              <w:ins w:id="2001"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"_Toc265234035"</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9.71</w:t>
                </w:r>
                <w:r>
                  <w:rPr>
                    <w:rFonts w:asciiTheme="minorHAnsi" w:eastAsiaTheme="minorEastAsia" w:hAnsiTheme="minorHAnsi" w:cstheme="minorBidi"/>
                    <w:noProof/>
                    <w:sz w:val="22"/>
                    <w:szCs w:val="22"/>
                  </w:rPr>
                  <w:tab/>
                </w:r>
                <w:r w:rsidRPr="00B303A9">
                  <w:rPr>
                    <w:rStyle w:val="Hyperlink"/>
                    <w:noProof/>
                  </w:rPr>
                  <w:t>Sprog</w:t>
                </w:r>
                <w:r>
                  <w:rPr>
                    <w:noProof/>
                    <w:webHidden/>
                  </w:rPr>
                  <w:tab/>
                </w:r>
                <w:r>
                  <w:rPr>
                    <w:noProof/>
                    <w:webHidden/>
                  </w:rPr>
                  <w:fldChar w:fldCharType="begin"/>
                </w:r>
                <w:r>
                  <w:rPr>
                    <w:noProof/>
                    <w:webHidden/>
                  </w:rPr>
                  <w:instrText xml:space="preserve"> PAGEREF _Toc265234035 \h </w:instrText>
                </w:r>
                <w:r>
                  <w:rPr>
                    <w:noProof/>
                    <w:webHidden/>
                  </w:rPr>
                </w:r>
                <w:r>
                  <w:rPr>
                    <w:noProof/>
                    <w:webHidden/>
                  </w:rPr>
                  <w:fldChar w:fldCharType="separate"/>
                </w:r>
              </w:ins>
              <w:r w:rsidR="006E18DF">
                <w:rPr>
                  <w:noProof/>
                  <w:webHidden/>
                </w:rPr>
                <w:t>202</w:t>
              </w:r>
              <w:ins w:id="2002"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03" w:author="Skat" w:date="2010-06-25T12:54:00Z"/>
                  <w:rFonts w:asciiTheme="minorHAnsi" w:eastAsiaTheme="minorEastAsia" w:hAnsiTheme="minorHAnsi" w:cstheme="minorBidi"/>
                  <w:noProof/>
                  <w:sz w:val="22"/>
                  <w:szCs w:val="22"/>
                </w:rPr>
              </w:pPr>
              <w:ins w:id="2004"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"_Toc265234036"</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9.72</w:t>
                </w:r>
                <w:r>
                  <w:rPr>
                    <w:rFonts w:asciiTheme="minorHAnsi" w:eastAsiaTheme="minorEastAsia" w:hAnsiTheme="minorHAnsi" w:cstheme="minorBidi"/>
                    <w:noProof/>
                    <w:sz w:val="22"/>
                    <w:szCs w:val="22"/>
                  </w:rPr>
                  <w:tab/>
                </w:r>
                <w:r w:rsidRPr="00B303A9">
                  <w:rPr>
                    <w:rStyle w:val="Hyperlink"/>
                    <w:noProof/>
                  </w:rPr>
                  <w:t>Startdato</w:t>
                </w:r>
                <w:r>
                  <w:rPr>
                    <w:noProof/>
                    <w:webHidden/>
                  </w:rPr>
                  <w:tab/>
                </w:r>
                <w:r>
                  <w:rPr>
                    <w:noProof/>
                    <w:webHidden/>
                  </w:rPr>
                  <w:fldChar w:fldCharType="begin"/>
                </w:r>
                <w:r>
                  <w:rPr>
                    <w:noProof/>
                    <w:webHidden/>
                  </w:rPr>
                  <w:instrText xml:space="preserve"> PAGEREF _Toc265234036 \h </w:instrText>
                </w:r>
                <w:r>
                  <w:rPr>
                    <w:noProof/>
                    <w:webHidden/>
                  </w:rPr>
                </w:r>
                <w:r>
                  <w:rPr>
                    <w:noProof/>
                    <w:webHidden/>
                  </w:rPr>
                  <w:fldChar w:fldCharType="separate"/>
                </w:r>
              </w:ins>
              <w:r w:rsidR="006E18DF">
                <w:rPr>
                  <w:noProof/>
                  <w:webHidden/>
                </w:rPr>
                <w:t>202</w:t>
              </w:r>
              <w:ins w:id="2005"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06" w:author="Skat" w:date="2010-06-25T12:54:00Z"/>
                  <w:rFonts w:asciiTheme="minorHAnsi" w:eastAsiaTheme="minorEastAsia" w:hAnsiTheme="minorHAnsi" w:cstheme="minorBidi"/>
                  <w:noProof/>
                  <w:sz w:val="22"/>
                  <w:szCs w:val="22"/>
                </w:rPr>
              </w:pPr>
              <w:ins w:id="2007"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"_Toc265234037"</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9.73</w:t>
                </w:r>
                <w:r>
                  <w:rPr>
                    <w:rFonts w:asciiTheme="minorHAnsi" w:eastAsiaTheme="minorEastAsia" w:hAnsiTheme="minorHAnsi" w:cstheme="minorBidi"/>
                    <w:noProof/>
                    <w:sz w:val="22"/>
                    <w:szCs w:val="22"/>
                  </w:rPr>
                  <w:tab/>
                </w:r>
                <w:r w:rsidRPr="00B303A9">
                  <w:rPr>
                    <w:rStyle w:val="Hyperlink"/>
                    <w:noProof/>
                  </w:rPr>
                  <w:t>TalHel</w:t>
                </w:r>
                <w:r>
                  <w:rPr>
                    <w:noProof/>
                    <w:webHidden/>
                  </w:rPr>
                  <w:tab/>
                </w:r>
                <w:r>
                  <w:rPr>
                    <w:noProof/>
                    <w:webHidden/>
                  </w:rPr>
                  <w:fldChar w:fldCharType="begin"/>
                </w:r>
                <w:r>
                  <w:rPr>
                    <w:noProof/>
                    <w:webHidden/>
                  </w:rPr>
                  <w:instrText xml:space="preserve"> PAGEREF _Toc265234037 \h </w:instrText>
                </w:r>
                <w:r>
                  <w:rPr>
                    <w:noProof/>
                    <w:webHidden/>
                  </w:rPr>
                </w:r>
                <w:r>
                  <w:rPr>
                    <w:noProof/>
                    <w:webHidden/>
                  </w:rPr>
                  <w:fldChar w:fldCharType="separate"/>
                </w:r>
              </w:ins>
              <w:r w:rsidR="006E18DF">
                <w:rPr>
                  <w:noProof/>
                  <w:webHidden/>
                </w:rPr>
                <w:t>202</w:t>
              </w:r>
              <w:ins w:id="2008"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09" w:author="Skat" w:date="2010-06-25T12:54:00Z"/>
                  <w:rFonts w:asciiTheme="minorHAnsi" w:eastAsiaTheme="minorEastAsia" w:hAnsiTheme="minorHAnsi" w:cstheme="minorBidi"/>
                  <w:noProof/>
                  <w:sz w:val="22"/>
                  <w:szCs w:val="22"/>
                </w:rPr>
              </w:pPr>
              <w:ins w:id="2010"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"_Toc265234038"</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9.74</w:t>
                </w:r>
                <w:r>
                  <w:rPr>
                    <w:rFonts w:asciiTheme="minorHAnsi" w:eastAsiaTheme="minorEastAsia" w:hAnsiTheme="minorHAnsi" w:cstheme="minorBidi"/>
                    <w:noProof/>
                    <w:sz w:val="22"/>
                    <w:szCs w:val="22"/>
                  </w:rPr>
                  <w:tab/>
                </w:r>
                <w:r w:rsidRPr="00B303A9">
                  <w:rPr>
                    <w:rStyle w:val="Hyperlink"/>
                    <w:noProof/>
                  </w:rPr>
                  <w:t>TalHel22</w:t>
                </w:r>
                <w:r>
                  <w:rPr>
                    <w:noProof/>
                    <w:webHidden/>
                  </w:rPr>
                  <w:tab/>
                </w:r>
                <w:r>
                  <w:rPr>
                    <w:noProof/>
                    <w:webHidden/>
                  </w:rPr>
                  <w:fldChar w:fldCharType="begin"/>
                </w:r>
                <w:r>
                  <w:rPr>
                    <w:noProof/>
                    <w:webHidden/>
                  </w:rPr>
                  <w:instrText xml:space="preserve"> PAGEREF _Toc265234038 \h </w:instrText>
                </w:r>
                <w:r>
                  <w:rPr>
                    <w:noProof/>
                    <w:webHidden/>
                  </w:rPr>
                </w:r>
                <w:r>
                  <w:rPr>
                    <w:noProof/>
                    <w:webHidden/>
                  </w:rPr>
                  <w:fldChar w:fldCharType="separate"/>
                </w:r>
              </w:ins>
              <w:r w:rsidR="006E18DF">
                <w:rPr>
                  <w:noProof/>
                  <w:webHidden/>
                </w:rPr>
                <w:t>202</w:t>
              </w:r>
              <w:ins w:id="2011"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12" w:author="Skat" w:date="2010-06-25T12:54:00Z"/>
                  <w:rFonts w:asciiTheme="minorHAnsi" w:eastAsiaTheme="minorEastAsia" w:hAnsiTheme="minorHAnsi" w:cstheme="minorBidi"/>
                  <w:noProof/>
                  <w:sz w:val="22"/>
                  <w:szCs w:val="22"/>
                </w:rPr>
              </w:pPr>
              <w:ins w:id="2013"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"_Toc265234039"</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9.75</w:t>
                </w:r>
                <w:r>
                  <w:rPr>
                    <w:rFonts w:asciiTheme="minorHAnsi" w:eastAsiaTheme="minorEastAsia" w:hAnsiTheme="minorHAnsi" w:cstheme="minorBidi"/>
                    <w:noProof/>
                    <w:sz w:val="22"/>
                    <w:szCs w:val="22"/>
                  </w:rPr>
                  <w:tab/>
                </w:r>
                <w:r w:rsidRPr="00B303A9">
                  <w:rPr>
                    <w:rStyle w:val="Hyperlink"/>
                    <w:noProof/>
                  </w:rPr>
                  <w:t>Tekst1</w:t>
                </w:r>
                <w:r>
                  <w:rPr>
                    <w:noProof/>
                    <w:webHidden/>
                  </w:rPr>
                  <w:tab/>
                </w:r>
                <w:r>
                  <w:rPr>
                    <w:noProof/>
                    <w:webHidden/>
                  </w:rPr>
                  <w:fldChar w:fldCharType="begin"/>
                </w:r>
                <w:r>
                  <w:rPr>
                    <w:noProof/>
                    <w:webHidden/>
                  </w:rPr>
                  <w:instrText xml:space="preserve"> PAGEREF _Toc265234039 \h </w:instrText>
                </w:r>
                <w:r>
                  <w:rPr>
                    <w:noProof/>
                    <w:webHidden/>
                  </w:rPr>
                </w:r>
                <w:r>
                  <w:rPr>
                    <w:noProof/>
                    <w:webHidden/>
                  </w:rPr>
                  <w:fldChar w:fldCharType="separate"/>
                </w:r>
              </w:ins>
              <w:r w:rsidR="006E18DF">
                <w:rPr>
                  <w:noProof/>
                  <w:webHidden/>
                </w:rPr>
                <w:t>203</w:t>
              </w:r>
              <w:ins w:id="2014"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15" w:author="Skat" w:date="2010-06-25T12:54:00Z"/>
                  <w:rFonts w:asciiTheme="minorHAnsi" w:eastAsiaTheme="minorEastAsia" w:hAnsiTheme="minorHAnsi" w:cstheme="minorBidi"/>
                  <w:noProof/>
                  <w:sz w:val="22"/>
                  <w:szCs w:val="22"/>
                </w:rPr>
              </w:pPr>
              <w:ins w:id="2016"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"_Toc265234040"</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9.76</w:t>
                </w:r>
                <w:r>
                  <w:rPr>
                    <w:rFonts w:asciiTheme="minorHAnsi" w:eastAsiaTheme="minorEastAsia" w:hAnsiTheme="minorHAnsi" w:cstheme="minorBidi"/>
                    <w:noProof/>
                    <w:sz w:val="22"/>
                    <w:szCs w:val="22"/>
                  </w:rPr>
                  <w:tab/>
                </w:r>
                <w:r w:rsidRPr="00B303A9">
                  <w:rPr>
                    <w:rStyle w:val="Hyperlink"/>
                    <w:noProof/>
                  </w:rPr>
                  <w:t>Tekst11</w:t>
                </w:r>
                <w:r>
                  <w:rPr>
                    <w:noProof/>
                    <w:webHidden/>
                  </w:rPr>
                  <w:tab/>
                </w:r>
                <w:r>
                  <w:rPr>
                    <w:noProof/>
                    <w:webHidden/>
                  </w:rPr>
                  <w:fldChar w:fldCharType="begin"/>
                </w:r>
                <w:r>
                  <w:rPr>
                    <w:noProof/>
                    <w:webHidden/>
                  </w:rPr>
                  <w:instrText xml:space="preserve"> PAGEREF _Toc265234040 \h </w:instrText>
                </w:r>
                <w:r>
                  <w:rPr>
                    <w:noProof/>
                    <w:webHidden/>
                  </w:rPr>
                </w:r>
                <w:r>
                  <w:rPr>
                    <w:noProof/>
                    <w:webHidden/>
                  </w:rPr>
                  <w:fldChar w:fldCharType="separate"/>
                </w:r>
              </w:ins>
              <w:r w:rsidR="006E18DF">
                <w:rPr>
                  <w:noProof/>
                  <w:webHidden/>
                </w:rPr>
                <w:t>203</w:t>
              </w:r>
              <w:ins w:id="2017"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18" w:author="Skat" w:date="2010-06-25T12:54:00Z"/>
                  <w:rFonts w:asciiTheme="minorHAnsi" w:eastAsiaTheme="minorEastAsia" w:hAnsiTheme="minorHAnsi" w:cstheme="minorBidi"/>
                  <w:noProof/>
                  <w:sz w:val="22"/>
                  <w:szCs w:val="22"/>
                </w:rPr>
              </w:pPr>
              <w:ins w:id="2019"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"_Toc265234041"</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9.77</w:t>
                </w:r>
                <w:r>
                  <w:rPr>
                    <w:rFonts w:asciiTheme="minorHAnsi" w:eastAsiaTheme="minorEastAsia" w:hAnsiTheme="minorHAnsi" w:cstheme="minorBidi"/>
                    <w:noProof/>
                    <w:sz w:val="22"/>
                    <w:szCs w:val="22"/>
                  </w:rPr>
                  <w:tab/>
                </w:r>
                <w:r w:rsidRPr="00B303A9">
                  <w:rPr>
                    <w:rStyle w:val="Hyperlink"/>
                    <w:noProof/>
                  </w:rPr>
                  <w:t>Tekst13</w:t>
                </w:r>
                <w:r>
                  <w:rPr>
                    <w:noProof/>
                    <w:webHidden/>
                  </w:rPr>
                  <w:tab/>
                </w:r>
                <w:r>
                  <w:rPr>
                    <w:noProof/>
                    <w:webHidden/>
                  </w:rPr>
                  <w:fldChar w:fldCharType="begin"/>
                </w:r>
                <w:r>
                  <w:rPr>
                    <w:noProof/>
                    <w:webHidden/>
                  </w:rPr>
                  <w:instrText xml:space="preserve"> PAGEREF _Toc265234041 \h </w:instrText>
                </w:r>
                <w:r>
                  <w:rPr>
                    <w:noProof/>
                    <w:webHidden/>
                  </w:rPr>
                </w:r>
                <w:r>
                  <w:rPr>
                    <w:noProof/>
                    <w:webHidden/>
                  </w:rPr>
                  <w:fldChar w:fldCharType="separate"/>
                </w:r>
              </w:ins>
              <w:r w:rsidR="006E18DF">
                <w:rPr>
                  <w:noProof/>
                  <w:webHidden/>
                </w:rPr>
                <w:t>203</w:t>
              </w:r>
              <w:ins w:id="2020"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21" w:author="Skat" w:date="2010-06-25T12:54:00Z"/>
                  <w:rFonts w:asciiTheme="minorHAnsi" w:eastAsiaTheme="minorEastAsia" w:hAnsiTheme="minorHAnsi" w:cstheme="minorBidi"/>
                  <w:noProof/>
                  <w:sz w:val="22"/>
                  <w:szCs w:val="22"/>
                </w:rPr>
              </w:pPr>
              <w:ins w:id="2022"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"_Toc265234042"</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9.78</w:t>
                </w:r>
                <w:r>
                  <w:rPr>
                    <w:rFonts w:asciiTheme="minorHAnsi" w:eastAsiaTheme="minorEastAsia" w:hAnsiTheme="minorHAnsi" w:cstheme="minorBidi"/>
                    <w:noProof/>
                    <w:sz w:val="22"/>
                    <w:szCs w:val="22"/>
                  </w:rPr>
                  <w:tab/>
                </w:r>
                <w:r w:rsidRPr="00B303A9">
                  <w:rPr>
                    <w:rStyle w:val="Hyperlink"/>
                    <w:noProof/>
                  </w:rPr>
                  <w:t>Tekst2000</w:t>
                </w:r>
                <w:r>
                  <w:rPr>
                    <w:noProof/>
                    <w:webHidden/>
                  </w:rPr>
                  <w:tab/>
                </w:r>
                <w:r>
                  <w:rPr>
                    <w:noProof/>
                    <w:webHidden/>
                  </w:rPr>
                  <w:fldChar w:fldCharType="begin"/>
                </w:r>
                <w:r>
                  <w:rPr>
                    <w:noProof/>
                    <w:webHidden/>
                  </w:rPr>
                  <w:instrText xml:space="preserve"> PAGEREF _Toc265234042 \h </w:instrText>
                </w:r>
                <w:r>
                  <w:rPr>
                    <w:noProof/>
                    <w:webHidden/>
                  </w:rPr>
                </w:r>
                <w:r>
                  <w:rPr>
                    <w:noProof/>
                    <w:webHidden/>
                  </w:rPr>
                  <w:fldChar w:fldCharType="separate"/>
                </w:r>
              </w:ins>
              <w:r w:rsidR="006E18DF">
                <w:rPr>
                  <w:noProof/>
                  <w:webHidden/>
                </w:rPr>
                <w:t>203</w:t>
              </w:r>
              <w:ins w:id="2023"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24" w:author="Skat" w:date="2010-06-25T12:54:00Z"/>
                  <w:rFonts w:asciiTheme="minorHAnsi" w:eastAsiaTheme="minorEastAsia" w:hAnsiTheme="minorHAnsi" w:cstheme="minorBidi"/>
                  <w:noProof/>
                  <w:sz w:val="22"/>
                  <w:szCs w:val="22"/>
                </w:rPr>
              </w:pPr>
              <w:ins w:id="2025"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"_Toc265234043"</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9.79</w:t>
                </w:r>
                <w:r>
                  <w:rPr>
                    <w:rFonts w:asciiTheme="minorHAnsi" w:eastAsiaTheme="minorEastAsia" w:hAnsiTheme="minorHAnsi" w:cstheme="minorBidi"/>
                    <w:noProof/>
                    <w:sz w:val="22"/>
                    <w:szCs w:val="22"/>
                  </w:rPr>
                  <w:tab/>
                </w:r>
                <w:r w:rsidRPr="00B303A9">
                  <w:rPr>
                    <w:rStyle w:val="Hyperlink"/>
                    <w:noProof/>
                  </w:rPr>
                  <w:t>Tekst240</w:t>
                </w:r>
                <w:r>
                  <w:rPr>
                    <w:noProof/>
                    <w:webHidden/>
                  </w:rPr>
                  <w:tab/>
                </w:r>
                <w:r>
                  <w:rPr>
                    <w:noProof/>
                    <w:webHidden/>
                  </w:rPr>
                  <w:fldChar w:fldCharType="begin"/>
                </w:r>
                <w:r>
                  <w:rPr>
                    <w:noProof/>
                    <w:webHidden/>
                  </w:rPr>
                  <w:instrText xml:space="preserve"> PAGEREF _Toc265234043 \h </w:instrText>
                </w:r>
                <w:r>
                  <w:rPr>
                    <w:noProof/>
                    <w:webHidden/>
                  </w:rPr>
                </w:r>
                <w:r>
                  <w:rPr>
                    <w:noProof/>
                    <w:webHidden/>
                  </w:rPr>
                  <w:fldChar w:fldCharType="separate"/>
                </w:r>
              </w:ins>
              <w:r w:rsidR="006E18DF">
                <w:rPr>
                  <w:noProof/>
                  <w:webHidden/>
                </w:rPr>
                <w:t>203</w:t>
              </w:r>
              <w:ins w:id="2026"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27" w:author="Skat" w:date="2010-06-25T12:54:00Z"/>
                  <w:rFonts w:asciiTheme="minorHAnsi" w:eastAsiaTheme="minorEastAsia" w:hAnsiTheme="minorHAnsi" w:cstheme="minorBidi"/>
                  <w:noProof/>
                  <w:sz w:val="22"/>
                  <w:szCs w:val="22"/>
                </w:rPr>
              </w:pPr>
              <w:ins w:id="2028"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"_Toc265234044"</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9.80</w:t>
                </w:r>
                <w:r>
                  <w:rPr>
                    <w:rFonts w:asciiTheme="minorHAnsi" w:eastAsiaTheme="minorEastAsia" w:hAnsiTheme="minorHAnsi" w:cstheme="minorBidi"/>
                    <w:noProof/>
                    <w:sz w:val="22"/>
                    <w:szCs w:val="22"/>
                  </w:rPr>
                  <w:tab/>
                </w:r>
                <w:r w:rsidRPr="00B303A9">
                  <w:rPr>
                    <w:rStyle w:val="Hyperlink"/>
                    <w:noProof/>
                  </w:rPr>
                  <w:t>Tekst25</w:t>
                </w:r>
                <w:r>
                  <w:rPr>
                    <w:noProof/>
                    <w:webHidden/>
                  </w:rPr>
                  <w:tab/>
                </w:r>
                <w:r>
                  <w:rPr>
                    <w:noProof/>
                    <w:webHidden/>
                  </w:rPr>
                  <w:fldChar w:fldCharType="begin"/>
                </w:r>
                <w:r>
                  <w:rPr>
                    <w:noProof/>
                    <w:webHidden/>
                  </w:rPr>
                  <w:instrText xml:space="preserve"> PAGEREF _Toc265234044 \h </w:instrText>
                </w:r>
                <w:r>
                  <w:rPr>
                    <w:noProof/>
                    <w:webHidden/>
                  </w:rPr>
                </w:r>
                <w:r>
                  <w:rPr>
                    <w:noProof/>
                    <w:webHidden/>
                  </w:rPr>
                  <w:fldChar w:fldCharType="separate"/>
                </w:r>
              </w:ins>
              <w:r w:rsidR="006E18DF">
                <w:rPr>
                  <w:noProof/>
                  <w:webHidden/>
                </w:rPr>
                <w:t>203</w:t>
              </w:r>
              <w:ins w:id="2029"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30" w:author="Skat" w:date="2010-06-25T12:54:00Z"/>
                  <w:rFonts w:asciiTheme="minorHAnsi" w:eastAsiaTheme="minorEastAsia" w:hAnsiTheme="minorHAnsi" w:cstheme="minorBidi"/>
                  <w:noProof/>
                  <w:sz w:val="22"/>
                  <w:szCs w:val="22"/>
                </w:rPr>
              </w:pPr>
              <w:ins w:id="2031"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"_Toc265234045"</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9.81</w:t>
                </w:r>
                <w:r>
                  <w:rPr>
                    <w:rFonts w:asciiTheme="minorHAnsi" w:eastAsiaTheme="minorEastAsia" w:hAnsiTheme="minorHAnsi" w:cstheme="minorBidi"/>
                    <w:noProof/>
                    <w:sz w:val="22"/>
                    <w:szCs w:val="22"/>
                  </w:rPr>
                  <w:tab/>
                </w:r>
                <w:r w:rsidRPr="00B303A9">
                  <w:rPr>
                    <w:rStyle w:val="Hyperlink"/>
                    <w:noProof/>
                  </w:rPr>
                  <w:t>Tekst255</w:t>
                </w:r>
                <w:r>
                  <w:rPr>
                    <w:noProof/>
                    <w:webHidden/>
                  </w:rPr>
                  <w:tab/>
                </w:r>
                <w:r>
                  <w:rPr>
                    <w:noProof/>
                    <w:webHidden/>
                  </w:rPr>
                  <w:fldChar w:fldCharType="begin"/>
                </w:r>
                <w:r>
                  <w:rPr>
                    <w:noProof/>
                    <w:webHidden/>
                  </w:rPr>
                  <w:instrText xml:space="preserve"> PAGEREF _Toc265234045 \h </w:instrText>
                </w:r>
                <w:r>
                  <w:rPr>
                    <w:noProof/>
                    <w:webHidden/>
                  </w:rPr>
                </w:r>
                <w:r>
                  <w:rPr>
                    <w:noProof/>
                    <w:webHidden/>
                  </w:rPr>
                  <w:fldChar w:fldCharType="separate"/>
                </w:r>
              </w:ins>
              <w:r w:rsidR="006E18DF">
                <w:rPr>
                  <w:noProof/>
                  <w:webHidden/>
                </w:rPr>
                <w:t>204</w:t>
              </w:r>
              <w:ins w:id="2032"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33" w:author="Skat" w:date="2010-06-25T12:54:00Z"/>
                  <w:rFonts w:asciiTheme="minorHAnsi" w:eastAsiaTheme="minorEastAsia" w:hAnsiTheme="minorHAnsi" w:cstheme="minorBidi"/>
                  <w:noProof/>
                  <w:sz w:val="22"/>
                  <w:szCs w:val="22"/>
                </w:rPr>
              </w:pPr>
              <w:ins w:id="2034"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"_Toc265234046"</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9.82</w:t>
                </w:r>
                <w:r>
                  <w:rPr>
                    <w:rFonts w:asciiTheme="minorHAnsi" w:eastAsiaTheme="minorEastAsia" w:hAnsiTheme="minorHAnsi" w:cstheme="minorBidi"/>
                    <w:noProof/>
                    <w:sz w:val="22"/>
                    <w:szCs w:val="22"/>
                  </w:rPr>
                  <w:tab/>
                </w:r>
                <w:r w:rsidRPr="00B303A9">
                  <w:rPr>
                    <w:rStyle w:val="Hyperlink"/>
                    <w:noProof/>
                  </w:rPr>
                  <w:t>Tekst30</w:t>
                </w:r>
                <w:r>
                  <w:rPr>
                    <w:noProof/>
                    <w:webHidden/>
                  </w:rPr>
                  <w:tab/>
                </w:r>
                <w:r>
                  <w:rPr>
                    <w:noProof/>
                    <w:webHidden/>
                  </w:rPr>
                  <w:fldChar w:fldCharType="begin"/>
                </w:r>
                <w:r>
                  <w:rPr>
                    <w:noProof/>
                    <w:webHidden/>
                  </w:rPr>
                  <w:instrText xml:space="preserve"> PAGEREF _Toc265234046 \h </w:instrText>
                </w:r>
                <w:r>
                  <w:rPr>
                    <w:noProof/>
                    <w:webHidden/>
                  </w:rPr>
                </w:r>
                <w:r>
                  <w:rPr>
                    <w:noProof/>
                    <w:webHidden/>
                  </w:rPr>
                  <w:fldChar w:fldCharType="separate"/>
                </w:r>
              </w:ins>
              <w:r w:rsidR="006E18DF">
                <w:rPr>
                  <w:noProof/>
                  <w:webHidden/>
                </w:rPr>
                <w:t>204</w:t>
              </w:r>
              <w:ins w:id="2035"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36" w:author="Skat" w:date="2010-06-25T12:54:00Z"/>
                  <w:rFonts w:asciiTheme="minorHAnsi" w:eastAsiaTheme="minorEastAsia" w:hAnsiTheme="minorHAnsi" w:cstheme="minorBidi"/>
                  <w:noProof/>
                  <w:sz w:val="22"/>
                  <w:szCs w:val="22"/>
                </w:rPr>
              </w:pPr>
              <w:ins w:id="2037"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"_Toc265234047"</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9.83</w:t>
                </w:r>
                <w:r>
                  <w:rPr>
                    <w:rFonts w:asciiTheme="minorHAnsi" w:eastAsiaTheme="minorEastAsia" w:hAnsiTheme="minorHAnsi" w:cstheme="minorBidi"/>
                    <w:noProof/>
                    <w:sz w:val="22"/>
                    <w:szCs w:val="22"/>
                  </w:rPr>
                  <w:tab/>
                </w:r>
                <w:r w:rsidRPr="00B303A9">
                  <w:rPr>
                    <w:rStyle w:val="Hyperlink"/>
                    <w:noProof/>
                  </w:rPr>
                  <w:t>Tekst300</w:t>
                </w:r>
                <w:r>
                  <w:rPr>
                    <w:noProof/>
                    <w:webHidden/>
                  </w:rPr>
                  <w:tab/>
                </w:r>
                <w:r>
                  <w:rPr>
                    <w:noProof/>
                    <w:webHidden/>
                  </w:rPr>
                  <w:fldChar w:fldCharType="begin"/>
                </w:r>
                <w:r>
                  <w:rPr>
                    <w:noProof/>
                    <w:webHidden/>
                  </w:rPr>
                  <w:instrText xml:space="preserve"> PAGEREF _Toc265234047 \h </w:instrText>
                </w:r>
                <w:r>
                  <w:rPr>
                    <w:noProof/>
                    <w:webHidden/>
                  </w:rPr>
                </w:r>
                <w:r>
                  <w:rPr>
                    <w:noProof/>
                    <w:webHidden/>
                  </w:rPr>
                  <w:fldChar w:fldCharType="separate"/>
                </w:r>
              </w:ins>
              <w:r w:rsidR="006E18DF">
                <w:rPr>
                  <w:noProof/>
                  <w:webHidden/>
                </w:rPr>
                <w:t>204</w:t>
              </w:r>
              <w:ins w:id="2038"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39" w:author="Skat" w:date="2010-06-25T12:54:00Z"/>
                  <w:rFonts w:asciiTheme="minorHAnsi" w:eastAsiaTheme="minorEastAsia" w:hAnsiTheme="minorHAnsi" w:cstheme="minorBidi"/>
                  <w:noProof/>
                  <w:sz w:val="22"/>
                  <w:szCs w:val="22"/>
                </w:rPr>
              </w:pPr>
              <w:ins w:id="2040"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"_Toc265234048"</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9.84</w:t>
                </w:r>
                <w:r>
                  <w:rPr>
                    <w:rFonts w:asciiTheme="minorHAnsi" w:eastAsiaTheme="minorEastAsia" w:hAnsiTheme="minorHAnsi" w:cstheme="minorBidi"/>
                    <w:noProof/>
                    <w:sz w:val="22"/>
                    <w:szCs w:val="22"/>
                  </w:rPr>
                  <w:tab/>
                </w:r>
                <w:r w:rsidRPr="00B303A9">
                  <w:rPr>
                    <w:rStyle w:val="Hyperlink"/>
                    <w:noProof/>
                  </w:rPr>
                  <w:t>Tekst32</w:t>
                </w:r>
                <w:r>
                  <w:rPr>
                    <w:noProof/>
                    <w:webHidden/>
                  </w:rPr>
                  <w:tab/>
                </w:r>
                <w:r>
                  <w:rPr>
                    <w:noProof/>
                    <w:webHidden/>
                  </w:rPr>
                  <w:fldChar w:fldCharType="begin"/>
                </w:r>
                <w:r>
                  <w:rPr>
                    <w:noProof/>
                    <w:webHidden/>
                  </w:rPr>
                  <w:instrText xml:space="preserve"> PAGEREF _Toc265234048 \h </w:instrText>
                </w:r>
                <w:r>
                  <w:rPr>
                    <w:noProof/>
                    <w:webHidden/>
                  </w:rPr>
                </w:r>
                <w:r>
                  <w:rPr>
                    <w:noProof/>
                    <w:webHidden/>
                  </w:rPr>
                  <w:fldChar w:fldCharType="separate"/>
                </w:r>
              </w:ins>
              <w:r w:rsidR="006E18DF">
                <w:rPr>
                  <w:noProof/>
                  <w:webHidden/>
                </w:rPr>
                <w:t>204</w:t>
              </w:r>
              <w:ins w:id="2041"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42" w:author="Skat" w:date="2010-06-25T12:54:00Z"/>
                  <w:rFonts w:asciiTheme="minorHAnsi" w:eastAsiaTheme="minorEastAsia" w:hAnsiTheme="minorHAnsi" w:cstheme="minorBidi"/>
                  <w:noProof/>
                  <w:sz w:val="22"/>
                  <w:szCs w:val="22"/>
                </w:rPr>
              </w:pPr>
              <w:ins w:id="2043"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"_Toc265234049"</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9.85</w:t>
                </w:r>
                <w:r>
                  <w:rPr>
                    <w:rFonts w:asciiTheme="minorHAnsi" w:eastAsiaTheme="minorEastAsia" w:hAnsiTheme="minorHAnsi" w:cstheme="minorBidi"/>
                    <w:noProof/>
                    <w:sz w:val="22"/>
                    <w:szCs w:val="22"/>
                  </w:rPr>
                  <w:tab/>
                </w:r>
                <w:r w:rsidRPr="00B303A9">
                  <w:rPr>
                    <w:rStyle w:val="Hyperlink"/>
                    <w:noProof/>
                  </w:rPr>
                  <w:t>Tekst45</w:t>
                </w:r>
                <w:r>
                  <w:rPr>
                    <w:noProof/>
                    <w:webHidden/>
                  </w:rPr>
                  <w:tab/>
                </w:r>
                <w:r>
                  <w:rPr>
                    <w:noProof/>
                    <w:webHidden/>
                  </w:rPr>
                  <w:fldChar w:fldCharType="begin"/>
                </w:r>
                <w:r>
                  <w:rPr>
                    <w:noProof/>
                    <w:webHidden/>
                  </w:rPr>
                  <w:instrText xml:space="preserve"> PAGEREF _Toc265234049 \h </w:instrText>
                </w:r>
                <w:r>
                  <w:rPr>
                    <w:noProof/>
                    <w:webHidden/>
                  </w:rPr>
                </w:r>
                <w:r>
                  <w:rPr>
                    <w:noProof/>
                    <w:webHidden/>
                  </w:rPr>
                  <w:fldChar w:fldCharType="separate"/>
                </w:r>
              </w:ins>
              <w:r w:rsidR="006E18DF">
                <w:rPr>
                  <w:noProof/>
                  <w:webHidden/>
                </w:rPr>
                <w:t>204</w:t>
              </w:r>
              <w:ins w:id="2044"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45" w:author="Skat" w:date="2010-06-25T12:54:00Z"/>
                  <w:rFonts w:asciiTheme="minorHAnsi" w:eastAsiaTheme="minorEastAsia" w:hAnsiTheme="minorHAnsi" w:cstheme="minorBidi"/>
                  <w:noProof/>
                  <w:sz w:val="22"/>
                  <w:szCs w:val="22"/>
                </w:rPr>
              </w:pPr>
              <w:ins w:id="2046"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"_Toc265234050"</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9.86</w:t>
                </w:r>
                <w:r>
                  <w:rPr>
                    <w:rFonts w:asciiTheme="minorHAnsi" w:eastAsiaTheme="minorEastAsia" w:hAnsiTheme="minorHAnsi" w:cstheme="minorBidi"/>
                    <w:noProof/>
                    <w:sz w:val="22"/>
                    <w:szCs w:val="22"/>
                  </w:rPr>
                  <w:tab/>
                </w:r>
                <w:r w:rsidRPr="00B303A9">
                  <w:rPr>
                    <w:rStyle w:val="Hyperlink"/>
                    <w:noProof/>
                  </w:rPr>
                  <w:t>Tekst70</w:t>
                </w:r>
                <w:r>
                  <w:rPr>
                    <w:noProof/>
                    <w:webHidden/>
                  </w:rPr>
                  <w:tab/>
                </w:r>
                <w:r>
                  <w:rPr>
                    <w:noProof/>
                    <w:webHidden/>
                  </w:rPr>
                  <w:fldChar w:fldCharType="begin"/>
                </w:r>
                <w:r>
                  <w:rPr>
                    <w:noProof/>
                    <w:webHidden/>
                  </w:rPr>
                  <w:instrText xml:space="preserve"> PAGEREF _Toc265234050 \h </w:instrText>
                </w:r>
                <w:r>
                  <w:rPr>
                    <w:noProof/>
                    <w:webHidden/>
                  </w:rPr>
                </w:r>
                <w:r>
                  <w:rPr>
                    <w:noProof/>
                    <w:webHidden/>
                  </w:rPr>
                  <w:fldChar w:fldCharType="separate"/>
                </w:r>
              </w:ins>
              <w:r w:rsidR="006E18DF">
                <w:rPr>
                  <w:noProof/>
                  <w:webHidden/>
                </w:rPr>
                <w:t>204</w:t>
              </w:r>
              <w:ins w:id="2047"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48" w:author="Skat" w:date="2010-06-25T12:54:00Z"/>
                  <w:rFonts w:asciiTheme="minorHAnsi" w:eastAsiaTheme="minorEastAsia" w:hAnsiTheme="minorHAnsi" w:cstheme="minorBidi"/>
                  <w:noProof/>
                  <w:sz w:val="22"/>
                  <w:szCs w:val="22"/>
                </w:rPr>
              </w:pPr>
              <w:ins w:id="2049"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"_Toc265234051"</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9.87</w:t>
                </w:r>
                <w:r>
                  <w:rPr>
                    <w:rFonts w:asciiTheme="minorHAnsi" w:eastAsiaTheme="minorEastAsia" w:hAnsiTheme="minorHAnsi" w:cstheme="minorBidi"/>
                    <w:noProof/>
                    <w:sz w:val="22"/>
                    <w:szCs w:val="22"/>
                  </w:rPr>
                  <w:tab/>
                </w:r>
                <w:r w:rsidRPr="00B303A9">
                  <w:rPr>
                    <w:rStyle w:val="Hyperlink"/>
                    <w:noProof/>
                  </w:rPr>
                  <w:t>Tekst8</w:t>
                </w:r>
                <w:r>
                  <w:rPr>
                    <w:noProof/>
                    <w:webHidden/>
                  </w:rPr>
                  <w:tab/>
                </w:r>
                <w:r>
                  <w:rPr>
                    <w:noProof/>
                    <w:webHidden/>
                  </w:rPr>
                  <w:fldChar w:fldCharType="begin"/>
                </w:r>
                <w:r>
                  <w:rPr>
                    <w:noProof/>
                    <w:webHidden/>
                  </w:rPr>
                  <w:instrText xml:space="preserve"> PAGEREF _Toc265234051 \h </w:instrText>
                </w:r>
                <w:r>
                  <w:rPr>
                    <w:noProof/>
                    <w:webHidden/>
                  </w:rPr>
                </w:r>
                <w:r>
                  <w:rPr>
                    <w:noProof/>
                    <w:webHidden/>
                  </w:rPr>
                  <w:fldChar w:fldCharType="separate"/>
                </w:r>
              </w:ins>
              <w:r w:rsidR="006E18DF">
                <w:rPr>
                  <w:noProof/>
                  <w:webHidden/>
                </w:rPr>
                <w:t>205</w:t>
              </w:r>
              <w:ins w:id="2050"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51" w:author="Skat" w:date="2010-06-25T12:54:00Z"/>
                  <w:rFonts w:asciiTheme="minorHAnsi" w:eastAsiaTheme="minorEastAsia" w:hAnsiTheme="minorHAnsi" w:cstheme="minorBidi"/>
                  <w:noProof/>
                  <w:sz w:val="22"/>
                  <w:szCs w:val="22"/>
                </w:rPr>
              </w:pPr>
              <w:ins w:id="2052"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"_Toc265234052"</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9.88</w:t>
                </w:r>
                <w:r>
                  <w:rPr>
                    <w:rFonts w:asciiTheme="minorHAnsi" w:eastAsiaTheme="minorEastAsia" w:hAnsiTheme="minorHAnsi" w:cstheme="minorBidi"/>
                    <w:noProof/>
                    <w:sz w:val="22"/>
                    <w:szCs w:val="22"/>
                  </w:rPr>
                  <w:tab/>
                </w:r>
                <w:r w:rsidRPr="00B303A9">
                  <w:rPr>
                    <w:rStyle w:val="Hyperlink"/>
                    <w:noProof/>
                  </w:rPr>
                  <w:t>Tekst80</w:t>
                </w:r>
                <w:r>
                  <w:rPr>
                    <w:noProof/>
                    <w:webHidden/>
                  </w:rPr>
                  <w:tab/>
                </w:r>
                <w:r>
                  <w:rPr>
                    <w:noProof/>
                    <w:webHidden/>
                  </w:rPr>
                  <w:fldChar w:fldCharType="begin"/>
                </w:r>
                <w:r>
                  <w:rPr>
                    <w:noProof/>
                    <w:webHidden/>
                  </w:rPr>
                  <w:instrText xml:space="preserve"> PAGEREF _Toc265234052 \h </w:instrText>
                </w:r>
                <w:r>
                  <w:rPr>
                    <w:noProof/>
                    <w:webHidden/>
                  </w:rPr>
                </w:r>
                <w:r>
                  <w:rPr>
                    <w:noProof/>
                    <w:webHidden/>
                  </w:rPr>
                  <w:fldChar w:fldCharType="separate"/>
                </w:r>
              </w:ins>
              <w:r w:rsidR="006E18DF">
                <w:rPr>
                  <w:noProof/>
                  <w:webHidden/>
                </w:rPr>
                <w:t>205</w:t>
              </w:r>
              <w:ins w:id="2053"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54" w:author="Skat" w:date="2010-06-25T12:54:00Z"/>
                  <w:rFonts w:asciiTheme="minorHAnsi" w:eastAsiaTheme="minorEastAsia" w:hAnsiTheme="minorHAnsi" w:cstheme="minorBidi"/>
                  <w:noProof/>
                  <w:sz w:val="22"/>
                  <w:szCs w:val="22"/>
                </w:rPr>
              </w:pPr>
              <w:ins w:id="2055"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"_Toc265234053"</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9.89</w:t>
                </w:r>
                <w:r>
                  <w:rPr>
                    <w:rFonts w:asciiTheme="minorHAnsi" w:eastAsiaTheme="minorEastAsia" w:hAnsiTheme="minorHAnsi" w:cstheme="minorBidi"/>
                    <w:noProof/>
                    <w:sz w:val="22"/>
                    <w:szCs w:val="22"/>
                  </w:rPr>
                  <w:tab/>
                </w:r>
                <w:r w:rsidRPr="00B303A9">
                  <w:rPr>
                    <w:rStyle w:val="Hyperlink"/>
                    <w:noProof/>
                  </w:rPr>
                  <w:t>TekstKort</w:t>
                </w:r>
                <w:r>
                  <w:rPr>
                    <w:noProof/>
                    <w:webHidden/>
                  </w:rPr>
                  <w:tab/>
                </w:r>
                <w:r>
                  <w:rPr>
                    <w:noProof/>
                    <w:webHidden/>
                  </w:rPr>
                  <w:fldChar w:fldCharType="begin"/>
                </w:r>
                <w:r>
                  <w:rPr>
                    <w:noProof/>
                    <w:webHidden/>
                  </w:rPr>
                  <w:instrText xml:space="preserve"> PAGEREF _Toc265234053 \h </w:instrText>
                </w:r>
                <w:r>
                  <w:rPr>
                    <w:noProof/>
                    <w:webHidden/>
                  </w:rPr>
                </w:r>
                <w:r>
                  <w:rPr>
                    <w:noProof/>
                    <w:webHidden/>
                  </w:rPr>
                  <w:fldChar w:fldCharType="separate"/>
                </w:r>
              </w:ins>
              <w:r w:rsidR="006E18DF">
                <w:rPr>
                  <w:noProof/>
                  <w:webHidden/>
                </w:rPr>
                <w:t>205</w:t>
              </w:r>
              <w:ins w:id="2056"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57" w:author="Skat" w:date="2010-06-25T12:54:00Z"/>
                  <w:rFonts w:asciiTheme="minorHAnsi" w:eastAsiaTheme="minorEastAsia" w:hAnsiTheme="minorHAnsi" w:cstheme="minorBidi"/>
                  <w:noProof/>
                  <w:sz w:val="22"/>
                  <w:szCs w:val="22"/>
                </w:rPr>
              </w:pPr>
              <w:ins w:id="2058"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"_Toc265234054"</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9.90</w:t>
                </w:r>
                <w:r>
                  <w:rPr>
                    <w:rFonts w:asciiTheme="minorHAnsi" w:eastAsiaTheme="minorEastAsia" w:hAnsiTheme="minorHAnsi" w:cstheme="minorBidi"/>
                    <w:noProof/>
                    <w:sz w:val="22"/>
                    <w:szCs w:val="22"/>
                  </w:rPr>
                  <w:tab/>
                </w:r>
                <w:r w:rsidRPr="00B303A9">
                  <w:rPr>
                    <w:rStyle w:val="Hyperlink"/>
                    <w:noProof/>
                  </w:rPr>
                  <w:t>TekstLang</w:t>
                </w:r>
                <w:r>
                  <w:rPr>
                    <w:noProof/>
                    <w:webHidden/>
                  </w:rPr>
                  <w:tab/>
                </w:r>
                <w:r>
                  <w:rPr>
                    <w:noProof/>
                    <w:webHidden/>
                  </w:rPr>
                  <w:fldChar w:fldCharType="begin"/>
                </w:r>
                <w:r>
                  <w:rPr>
                    <w:noProof/>
                    <w:webHidden/>
                  </w:rPr>
                  <w:instrText xml:space="preserve"> PAGEREF _Toc265234054 \h </w:instrText>
                </w:r>
                <w:r>
                  <w:rPr>
                    <w:noProof/>
                    <w:webHidden/>
                  </w:rPr>
                </w:r>
                <w:r>
                  <w:rPr>
                    <w:noProof/>
                    <w:webHidden/>
                  </w:rPr>
                  <w:fldChar w:fldCharType="separate"/>
                </w:r>
              </w:ins>
              <w:r w:rsidR="006E18DF">
                <w:rPr>
                  <w:noProof/>
                  <w:webHidden/>
                </w:rPr>
                <w:t>205</w:t>
              </w:r>
              <w:ins w:id="2059"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60" w:author="Skat" w:date="2010-06-25T12:54:00Z"/>
                  <w:rFonts w:asciiTheme="minorHAnsi" w:eastAsiaTheme="minorEastAsia" w:hAnsiTheme="minorHAnsi" w:cstheme="minorBidi"/>
                  <w:noProof/>
                  <w:sz w:val="22"/>
                  <w:szCs w:val="22"/>
                </w:rPr>
              </w:pPr>
              <w:ins w:id="2061"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"_Toc265234055"</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9.91</w:t>
                </w:r>
                <w:r>
                  <w:rPr>
                    <w:rFonts w:asciiTheme="minorHAnsi" w:eastAsiaTheme="minorEastAsia" w:hAnsiTheme="minorHAnsi" w:cstheme="minorBidi"/>
                    <w:noProof/>
                    <w:sz w:val="22"/>
                    <w:szCs w:val="22"/>
                  </w:rPr>
                  <w:tab/>
                </w:r>
                <w:r w:rsidRPr="00B303A9">
                  <w:rPr>
                    <w:rStyle w:val="Hyperlink"/>
                    <w:noProof/>
                  </w:rPr>
                  <w:t>Type</w:t>
                </w:r>
                <w:r>
                  <w:rPr>
                    <w:noProof/>
                    <w:webHidden/>
                  </w:rPr>
                  <w:tab/>
                </w:r>
                <w:r>
                  <w:rPr>
                    <w:noProof/>
                    <w:webHidden/>
                  </w:rPr>
                  <w:fldChar w:fldCharType="begin"/>
                </w:r>
                <w:r>
                  <w:rPr>
                    <w:noProof/>
                    <w:webHidden/>
                  </w:rPr>
                  <w:instrText xml:space="preserve"> PAGEREF _Toc265234055 \h </w:instrText>
                </w:r>
                <w:r>
                  <w:rPr>
                    <w:noProof/>
                    <w:webHidden/>
                  </w:rPr>
                </w:r>
                <w:r>
                  <w:rPr>
                    <w:noProof/>
                    <w:webHidden/>
                  </w:rPr>
                  <w:fldChar w:fldCharType="separate"/>
                </w:r>
              </w:ins>
              <w:r w:rsidR="006E18DF">
                <w:rPr>
                  <w:noProof/>
                  <w:webHidden/>
                </w:rPr>
                <w:t>205</w:t>
              </w:r>
              <w:ins w:id="2062"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63" w:author="Skat" w:date="2010-06-25T12:54:00Z"/>
                  <w:rFonts w:asciiTheme="minorHAnsi" w:eastAsiaTheme="minorEastAsia" w:hAnsiTheme="minorHAnsi" w:cstheme="minorBidi"/>
                  <w:noProof/>
                  <w:sz w:val="22"/>
                  <w:szCs w:val="22"/>
                </w:rPr>
              </w:pPr>
              <w:ins w:id="2064"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"_Toc265234056"</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9.92</w:t>
                </w:r>
                <w:r>
                  <w:rPr>
                    <w:rFonts w:asciiTheme="minorHAnsi" w:eastAsiaTheme="minorEastAsia" w:hAnsiTheme="minorHAnsi" w:cstheme="minorBidi"/>
                    <w:noProof/>
                    <w:sz w:val="22"/>
                    <w:szCs w:val="22"/>
                  </w:rPr>
                  <w:tab/>
                </w:r>
                <w:r w:rsidRPr="00B303A9">
                  <w:rPr>
                    <w:rStyle w:val="Hyperlink"/>
                    <w:noProof/>
                  </w:rPr>
                  <w:t>UUID</w:t>
                </w:r>
                <w:r>
                  <w:rPr>
                    <w:noProof/>
                    <w:webHidden/>
                  </w:rPr>
                  <w:tab/>
                </w:r>
                <w:r>
                  <w:rPr>
                    <w:noProof/>
                    <w:webHidden/>
                  </w:rPr>
                  <w:fldChar w:fldCharType="begin"/>
                </w:r>
                <w:r>
                  <w:rPr>
                    <w:noProof/>
                    <w:webHidden/>
                  </w:rPr>
                  <w:instrText xml:space="preserve"> PAGEREF _Toc265234056 \h </w:instrText>
                </w:r>
                <w:r>
                  <w:rPr>
                    <w:noProof/>
                    <w:webHidden/>
                  </w:rPr>
                </w:r>
                <w:r>
                  <w:rPr>
                    <w:noProof/>
                    <w:webHidden/>
                  </w:rPr>
                  <w:fldChar w:fldCharType="separate"/>
                </w:r>
              </w:ins>
              <w:r w:rsidR="006E18DF">
                <w:rPr>
                  <w:noProof/>
                  <w:webHidden/>
                </w:rPr>
                <w:t>205</w:t>
              </w:r>
              <w:ins w:id="2065"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66" w:author="Skat" w:date="2010-06-25T12:54:00Z"/>
                  <w:rFonts w:asciiTheme="minorHAnsi" w:eastAsiaTheme="minorEastAsia" w:hAnsiTheme="minorHAnsi" w:cstheme="minorBidi"/>
                  <w:noProof/>
                  <w:sz w:val="22"/>
                  <w:szCs w:val="22"/>
                </w:rPr>
              </w:pPr>
              <w:ins w:id="2067"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"_Toc265234057"</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9.93</w:t>
                </w:r>
                <w:r>
                  <w:rPr>
                    <w:rFonts w:asciiTheme="minorHAnsi" w:eastAsiaTheme="minorEastAsia" w:hAnsiTheme="minorHAnsi" w:cstheme="minorBidi"/>
                    <w:noProof/>
                    <w:sz w:val="22"/>
                    <w:szCs w:val="22"/>
                  </w:rPr>
                  <w:tab/>
                </w:r>
                <w:r w:rsidRPr="00B303A9">
                  <w:rPr>
                    <w:rStyle w:val="Hyperlink"/>
                    <w:noProof/>
                  </w:rPr>
                  <w:t>UdbetalingType</w:t>
                </w:r>
                <w:r>
                  <w:rPr>
                    <w:noProof/>
                    <w:webHidden/>
                  </w:rPr>
                  <w:tab/>
                </w:r>
                <w:r>
                  <w:rPr>
                    <w:noProof/>
                    <w:webHidden/>
                  </w:rPr>
                  <w:fldChar w:fldCharType="begin"/>
                </w:r>
                <w:r>
                  <w:rPr>
                    <w:noProof/>
                    <w:webHidden/>
                  </w:rPr>
                  <w:instrText xml:space="preserve"> PAGEREF _Toc265234057 \h </w:instrText>
                </w:r>
                <w:r>
                  <w:rPr>
                    <w:noProof/>
                    <w:webHidden/>
                  </w:rPr>
                </w:r>
                <w:r>
                  <w:rPr>
                    <w:noProof/>
                    <w:webHidden/>
                  </w:rPr>
                  <w:fldChar w:fldCharType="separate"/>
                </w:r>
              </w:ins>
              <w:r w:rsidR="006E18DF">
                <w:rPr>
                  <w:noProof/>
                  <w:webHidden/>
                </w:rPr>
                <w:t>206</w:t>
              </w:r>
              <w:ins w:id="2068"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69" w:author="Skat" w:date="2010-06-25T12:54:00Z"/>
                  <w:rFonts w:asciiTheme="minorHAnsi" w:eastAsiaTheme="minorEastAsia" w:hAnsiTheme="minorHAnsi" w:cstheme="minorBidi"/>
                  <w:noProof/>
                  <w:sz w:val="22"/>
                  <w:szCs w:val="22"/>
                </w:rPr>
              </w:pPr>
              <w:ins w:id="2070"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"_Toc265234058"</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9.94</w:t>
                </w:r>
                <w:r>
                  <w:rPr>
                    <w:rFonts w:asciiTheme="minorHAnsi" w:eastAsiaTheme="minorEastAsia" w:hAnsiTheme="minorHAnsi" w:cstheme="minorBidi"/>
                    <w:noProof/>
                    <w:sz w:val="22"/>
                    <w:szCs w:val="22"/>
                  </w:rPr>
                  <w:tab/>
                </w:r>
                <w:r w:rsidRPr="00B303A9">
                  <w:rPr>
                    <w:rStyle w:val="Hyperlink"/>
                    <w:noProof/>
                  </w:rPr>
                  <w:t>UdenlandskKundeIdent</w:t>
                </w:r>
                <w:r>
                  <w:rPr>
                    <w:noProof/>
                    <w:webHidden/>
                  </w:rPr>
                  <w:tab/>
                </w:r>
                <w:r>
                  <w:rPr>
                    <w:noProof/>
                    <w:webHidden/>
                  </w:rPr>
                  <w:fldChar w:fldCharType="begin"/>
                </w:r>
                <w:r>
                  <w:rPr>
                    <w:noProof/>
                    <w:webHidden/>
                  </w:rPr>
                  <w:instrText xml:space="preserve"> PAGEREF _Toc265234058 \h </w:instrText>
                </w:r>
                <w:r>
                  <w:rPr>
                    <w:noProof/>
                    <w:webHidden/>
                  </w:rPr>
                </w:r>
                <w:r>
                  <w:rPr>
                    <w:noProof/>
                    <w:webHidden/>
                  </w:rPr>
                  <w:fldChar w:fldCharType="separate"/>
                </w:r>
              </w:ins>
              <w:r w:rsidR="006E18DF">
                <w:rPr>
                  <w:noProof/>
                  <w:webHidden/>
                </w:rPr>
                <w:t>206</w:t>
              </w:r>
              <w:ins w:id="2071"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72" w:author="Skat" w:date="2010-06-25T12:54:00Z"/>
                  <w:rFonts w:asciiTheme="minorHAnsi" w:eastAsiaTheme="minorEastAsia" w:hAnsiTheme="minorHAnsi" w:cstheme="minorBidi"/>
                  <w:noProof/>
                  <w:sz w:val="22"/>
                  <w:szCs w:val="22"/>
                </w:rPr>
              </w:pPr>
              <w:ins w:id="2073"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"_Toc265234059"</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9.95</w:t>
                </w:r>
                <w:r>
                  <w:rPr>
                    <w:rFonts w:asciiTheme="minorHAnsi" w:eastAsiaTheme="minorEastAsia" w:hAnsiTheme="minorHAnsi" w:cstheme="minorBidi"/>
                    <w:noProof/>
                    <w:sz w:val="22"/>
                    <w:szCs w:val="22"/>
                  </w:rPr>
                  <w:tab/>
                </w:r>
                <w:r w:rsidRPr="00B303A9">
                  <w:rPr>
                    <w:rStyle w:val="Hyperlink"/>
                    <w:noProof/>
                  </w:rPr>
                  <w:t>UdenlandskPersonNummer</w:t>
                </w:r>
                <w:r>
                  <w:rPr>
                    <w:noProof/>
                    <w:webHidden/>
                  </w:rPr>
                  <w:tab/>
                </w:r>
                <w:r>
                  <w:rPr>
                    <w:noProof/>
                    <w:webHidden/>
                  </w:rPr>
                  <w:fldChar w:fldCharType="begin"/>
                </w:r>
                <w:r>
                  <w:rPr>
                    <w:noProof/>
                    <w:webHidden/>
                  </w:rPr>
                  <w:instrText xml:space="preserve"> PAGEREF _Toc265234059 \h </w:instrText>
                </w:r>
                <w:r>
                  <w:rPr>
                    <w:noProof/>
                    <w:webHidden/>
                  </w:rPr>
                </w:r>
                <w:r>
                  <w:rPr>
                    <w:noProof/>
                    <w:webHidden/>
                  </w:rPr>
                  <w:fldChar w:fldCharType="separate"/>
                </w:r>
              </w:ins>
              <w:r w:rsidR="006E18DF">
                <w:rPr>
                  <w:noProof/>
                  <w:webHidden/>
                </w:rPr>
                <w:t>206</w:t>
              </w:r>
              <w:ins w:id="2074"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75" w:author="Skat" w:date="2010-06-25T12:54:00Z"/>
                  <w:rFonts w:asciiTheme="minorHAnsi" w:eastAsiaTheme="minorEastAsia" w:hAnsiTheme="minorHAnsi" w:cstheme="minorBidi"/>
                  <w:noProof/>
                  <w:sz w:val="22"/>
                  <w:szCs w:val="22"/>
                </w:rPr>
              </w:pPr>
              <w:ins w:id="2076"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"_Toc265234060"</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9.96</w:t>
                </w:r>
                <w:r>
                  <w:rPr>
                    <w:rFonts w:asciiTheme="minorHAnsi" w:eastAsiaTheme="minorEastAsia" w:hAnsiTheme="minorHAnsi" w:cstheme="minorBidi"/>
                    <w:noProof/>
                    <w:sz w:val="22"/>
                    <w:szCs w:val="22"/>
                  </w:rPr>
                  <w:tab/>
                </w:r>
                <w:r w:rsidRPr="00B303A9">
                  <w:rPr>
                    <w:rStyle w:val="Hyperlink"/>
                    <w:noProof/>
                  </w:rPr>
                  <w:t>UdenlandskVirksomhedNummer</w:t>
                </w:r>
                <w:r>
                  <w:rPr>
                    <w:noProof/>
                    <w:webHidden/>
                  </w:rPr>
                  <w:tab/>
                </w:r>
                <w:r>
                  <w:rPr>
                    <w:noProof/>
                    <w:webHidden/>
                  </w:rPr>
                  <w:fldChar w:fldCharType="begin"/>
                </w:r>
                <w:r>
                  <w:rPr>
                    <w:noProof/>
                    <w:webHidden/>
                  </w:rPr>
                  <w:instrText xml:space="preserve"> PAGEREF _Toc265234060 \h </w:instrText>
                </w:r>
                <w:r>
                  <w:rPr>
                    <w:noProof/>
                    <w:webHidden/>
                  </w:rPr>
                </w:r>
                <w:r>
                  <w:rPr>
                    <w:noProof/>
                    <w:webHidden/>
                  </w:rPr>
                  <w:fldChar w:fldCharType="separate"/>
                </w:r>
              </w:ins>
              <w:r w:rsidR="006E18DF">
                <w:rPr>
                  <w:noProof/>
                  <w:webHidden/>
                </w:rPr>
                <w:t>206</w:t>
              </w:r>
              <w:ins w:id="2077"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78" w:author="Skat" w:date="2010-06-25T12:54:00Z"/>
                  <w:rFonts w:asciiTheme="minorHAnsi" w:eastAsiaTheme="minorEastAsia" w:hAnsiTheme="minorHAnsi" w:cstheme="minorBidi"/>
                  <w:noProof/>
                  <w:sz w:val="22"/>
                  <w:szCs w:val="22"/>
                </w:rPr>
              </w:pPr>
              <w:ins w:id="2079"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"_Toc265234061"</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9.97</w:t>
                </w:r>
                <w:r>
                  <w:rPr>
                    <w:rFonts w:asciiTheme="minorHAnsi" w:eastAsiaTheme="minorEastAsia" w:hAnsiTheme="minorHAnsi" w:cstheme="minorBidi"/>
                    <w:noProof/>
                    <w:sz w:val="22"/>
                    <w:szCs w:val="22"/>
                  </w:rPr>
                  <w:tab/>
                </w:r>
                <w:r w:rsidRPr="00B303A9">
                  <w:rPr>
                    <w:rStyle w:val="Hyperlink"/>
                    <w:noProof/>
                  </w:rPr>
                  <w:t>UmyndighedsKode</w:t>
                </w:r>
                <w:r>
                  <w:rPr>
                    <w:noProof/>
                    <w:webHidden/>
                  </w:rPr>
                  <w:tab/>
                </w:r>
                <w:r>
                  <w:rPr>
                    <w:noProof/>
                    <w:webHidden/>
                  </w:rPr>
                  <w:fldChar w:fldCharType="begin"/>
                </w:r>
                <w:r>
                  <w:rPr>
                    <w:noProof/>
                    <w:webHidden/>
                  </w:rPr>
                  <w:instrText xml:space="preserve"> PAGEREF _Toc265234061 \h </w:instrText>
                </w:r>
                <w:r>
                  <w:rPr>
                    <w:noProof/>
                    <w:webHidden/>
                  </w:rPr>
                </w:r>
                <w:r>
                  <w:rPr>
                    <w:noProof/>
                    <w:webHidden/>
                  </w:rPr>
                  <w:fldChar w:fldCharType="separate"/>
                </w:r>
              </w:ins>
              <w:r w:rsidR="006E18DF">
                <w:rPr>
                  <w:noProof/>
                  <w:webHidden/>
                </w:rPr>
                <w:t>206</w:t>
              </w:r>
              <w:ins w:id="2080"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81" w:author="Skat" w:date="2010-06-25T12:54:00Z"/>
                  <w:rFonts w:asciiTheme="minorHAnsi" w:eastAsiaTheme="minorEastAsia" w:hAnsiTheme="minorHAnsi" w:cstheme="minorBidi"/>
                  <w:noProof/>
                  <w:sz w:val="22"/>
                  <w:szCs w:val="22"/>
                </w:rPr>
              </w:pPr>
              <w:ins w:id="2082"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"_Toc265234062"</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9.98</w:t>
                </w:r>
                <w:r>
                  <w:rPr>
                    <w:rFonts w:asciiTheme="minorHAnsi" w:eastAsiaTheme="minorEastAsia" w:hAnsiTheme="minorHAnsi" w:cstheme="minorBidi"/>
                    <w:noProof/>
                    <w:sz w:val="22"/>
                    <w:szCs w:val="22"/>
                  </w:rPr>
                  <w:tab/>
                </w:r>
                <w:r w:rsidRPr="00B303A9">
                  <w:rPr>
                    <w:rStyle w:val="Hyperlink"/>
                    <w:noProof/>
                  </w:rPr>
                  <w:t>Valuta</w:t>
                </w:r>
                <w:r>
                  <w:rPr>
                    <w:noProof/>
                    <w:webHidden/>
                  </w:rPr>
                  <w:tab/>
                </w:r>
                <w:r>
                  <w:rPr>
                    <w:noProof/>
                    <w:webHidden/>
                  </w:rPr>
                  <w:fldChar w:fldCharType="begin"/>
                </w:r>
                <w:r>
                  <w:rPr>
                    <w:noProof/>
                    <w:webHidden/>
                  </w:rPr>
                  <w:instrText xml:space="preserve"> PAGEREF _Toc265234062 \h </w:instrText>
                </w:r>
                <w:r>
                  <w:rPr>
                    <w:noProof/>
                    <w:webHidden/>
                  </w:rPr>
                </w:r>
                <w:r>
                  <w:rPr>
                    <w:noProof/>
                    <w:webHidden/>
                  </w:rPr>
                  <w:fldChar w:fldCharType="separate"/>
                </w:r>
              </w:ins>
              <w:r w:rsidR="006E18DF">
                <w:rPr>
                  <w:noProof/>
                  <w:webHidden/>
                </w:rPr>
                <w:t>207</w:t>
              </w:r>
              <w:ins w:id="2083"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84" w:author="Skat" w:date="2010-06-25T12:54:00Z"/>
                  <w:rFonts w:asciiTheme="minorHAnsi" w:eastAsiaTheme="minorEastAsia" w:hAnsiTheme="minorHAnsi" w:cstheme="minorBidi"/>
                  <w:noProof/>
                  <w:sz w:val="22"/>
                  <w:szCs w:val="22"/>
                </w:rPr>
              </w:pPr>
              <w:ins w:id="2085"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"_Toc265234063"</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9.99</w:t>
                </w:r>
                <w:r>
                  <w:rPr>
                    <w:rFonts w:asciiTheme="minorHAnsi" w:eastAsiaTheme="minorEastAsia" w:hAnsiTheme="minorHAnsi" w:cstheme="minorBidi"/>
                    <w:noProof/>
                    <w:sz w:val="22"/>
                    <w:szCs w:val="22"/>
                  </w:rPr>
                  <w:tab/>
                </w:r>
                <w:r w:rsidRPr="00B303A9">
                  <w:rPr>
                    <w:rStyle w:val="Hyperlink"/>
                    <w:noProof/>
                  </w:rPr>
                  <w:t>ValutaKode</w:t>
                </w:r>
                <w:r>
                  <w:rPr>
                    <w:noProof/>
                    <w:webHidden/>
                  </w:rPr>
                  <w:tab/>
                </w:r>
                <w:r>
                  <w:rPr>
                    <w:noProof/>
                    <w:webHidden/>
                  </w:rPr>
                  <w:fldChar w:fldCharType="begin"/>
                </w:r>
                <w:r>
                  <w:rPr>
                    <w:noProof/>
                    <w:webHidden/>
                  </w:rPr>
                  <w:instrText xml:space="preserve"> PAGEREF _Toc265234063 \h </w:instrText>
                </w:r>
                <w:r>
                  <w:rPr>
                    <w:noProof/>
                    <w:webHidden/>
                  </w:rPr>
                </w:r>
                <w:r>
                  <w:rPr>
                    <w:noProof/>
                    <w:webHidden/>
                  </w:rPr>
                  <w:fldChar w:fldCharType="separate"/>
                </w:r>
              </w:ins>
              <w:r w:rsidR="006E18DF">
                <w:rPr>
                  <w:noProof/>
                  <w:webHidden/>
                </w:rPr>
                <w:t>207</w:t>
              </w:r>
              <w:ins w:id="2086"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87" w:author="Skat" w:date="2010-06-25T12:54:00Z"/>
                  <w:rFonts w:asciiTheme="minorHAnsi" w:eastAsiaTheme="minorEastAsia" w:hAnsiTheme="minorHAnsi" w:cstheme="minorBidi"/>
                  <w:noProof/>
                  <w:sz w:val="22"/>
                  <w:szCs w:val="22"/>
                </w:rPr>
              </w:pPr>
              <w:ins w:id="2088"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"_Toc265234064"</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9.100</w:t>
                </w:r>
                <w:r>
                  <w:rPr>
                    <w:rFonts w:asciiTheme="minorHAnsi" w:eastAsiaTheme="minorEastAsia" w:hAnsiTheme="minorHAnsi" w:cstheme="minorBidi"/>
                    <w:noProof/>
                    <w:sz w:val="22"/>
                    <w:szCs w:val="22"/>
                  </w:rPr>
                  <w:tab/>
                </w:r>
                <w:r w:rsidRPr="00B303A9">
                  <w:rPr>
                    <w:rStyle w:val="Hyperlink"/>
                    <w:noProof/>
                  </w:rPr>
                  <w:t>VejKode</w:t>
                </w:r>
                <w:r>
                  <w:rPr>
                    <w:noProof/>
                    <w:webHidden/>
                  </w:rPr>
                  <w:tab/>
                </w:r>
                <w:r>
                  <w:rPr>
                    <w:noProof/>
                    <w:webHidden/>
                  </w:rPr>
                  <w:fldChar w:fldCharType="begin"/>
                </w:r>
                <w:r>
                  <w:rPr>
                    <w:noProof/>
                    <w:webHidden/>
                  </w:rPr>
                  <w:instrText xml:space="preserve"> PAGEREF _Toc265234064 \h </w:instrText>
                </w:r>
                <w:r>
                  <w:rPr>
                    <w:noProof/>
                    <w:webHidden/>
                  </w:rPr>
                </w:r>
                <w:r>
                  <w:rPr>
                    <w:noProof/>
                    <w:webHidden/>
                  </w:rPr>
                  <w:fldChar w:fldCharType="separate"/>
                </w:r>
              </w:ins>
              <w:r w:rsidR="006E18DF">
                <w:rPr>
                  <w:noProof/>
                  <w:webHidden/>
                </w:rPr>
                <w:t>207</w:t>
              </w:r>
              <w:ins w:id="2089"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90" w:author="Skat" w:date="2010-06-25T12:54:00Z"/>
                  <w:rFonts w:asciiTheme="minorHAnsi" w:eastAsiaTheme="minorEastAsia" w:hAnsiTheme="minorHAnsi" w:cstheme="minorBidi"/>
                  <w:noProof/>
                  <w:sz w:val="22"/>
                  <w:szCs w:val="22"/>
                </w:rPr>
              </w:pPr>
              <w:ins w:id="2091"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"_Toc265234065"</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9.101</w:t>
                </w:r>
                <w:r>
                  <w:rPr>
                    <w:rFonts w:asciiTheme="minorHAnsi" w:eastAsiaTheme="minorEastAsia" w:hAnsiTheme="minorHAnsi" w:cstheme="minorBidi"/>
                    <w:noProof/>
                    <w:sz w:val="22"/>
                    <w:szCs w:val="22"/>
                  </w:rPr>
                  <w:tab/>
                </w:r>
                <w:r w:rsidRPr="00B303A9">
                  <w:rPr>
                    <w:rStyle w:val="Hyperlink"/>
                    <w:noProof/>
                  </w:rPr>
                  <w:t>VirksomhedAdresseLøbeNummer</w:t>
                </w:r>
                <w:r>
                  <w:rPr>
                    <w:noProof/>
                    <w:webHidden/>
                  </w:rPr>
                  <w:tab/>
                </w:r>
                <w:r>
                  <w:rPr>
                    <w:noProof/>
                    <w:webHidden/>
                  </w:rPr>
                  <w:fldChar w:fldCharType="begin"/>
                </w:r>
                <w:r>
                  <w:rPr>
                    <w:noProof/>
                    <w:webHidden/>
                  </w:rPr>
                  <w:instrText xml:space="preserve"> PAGEREF _Toc265234065 \h </w:instrText>
                </w:r>
                <w:r>
                  <w:rPr>
                    <w:noProof/>
                    <w:webHidden/>
                  </w:rPr>
                </w:r>
                <w:r>
                  <w:rPr>
                    <w:noProof/>
                    <w:webHidden/>
                  </w:rPr>
                  <w:fldChar w:fldCharType="separate"/>
                </w:r>
              </w:ins>
              <w:r w:rsidR="006E18DF">
                <w:rPr>
                  <w:noProof/>
                  <w:webHidden/>
                </w:rPr>
                <w:t>207</w:t>
              </w:r>
              <w:ins w:id="2092"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93" w:author="Skat" w:date="2010-06-25T12:54:00Z"/>
                  <w:rFonts w:asciiTheme="minorHAnsi" w:eastAsiaTheme="minorEastAsia" w:hAnsiTheme="minorHAnsi" w:cstheme="minorBidi"/>
                  <w:noProof/>
                  <w:sz w:val="22"/>
                  <w:szCs w:val="22"/>
                </w:rPr>
              </w:pPr>
              <w:ins w:id="2094"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"_Toc265234066"</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9.102</w:t>
                </w:r>
                <w:r>
                  <w:rPr>
                    <w:rFonts w:asciiTheme="minorHAnsi" w:eastAsiaTheme="minorEastAsia" w:hAnsiTheme="minorHAnsi" w:cstheme="minorBidi"/>
                    <w:noProof/>
                    <w:sz w:val="22"/>
                    <w:szCs w:val="22"/>
                  </w:rPr>
                  <w:tab/>
                </w:r>
                <w:r w:rsidRPr="00B303A9">
                  <w:rPr>
                    <w:rStyle w:val="Hyperlink"/>
                    <w:noProof/>
                  </w:rPr>
                  <w:t>VirksomhedNavn</w:t>
                </w:r>
                <w:r>
                  <w:rPr>
                    <w:noProof/>
                    <w:webHidden/>
                  </w:rPr>
                  <w:tab/>
                </w:r>
                <w:r>
                  <w:rPr>
                    <w:noProof/>
                    <w:webHidden/>
                  </w:rPr>
                  <w:fldChar w:fldCharType="begin"/>
                </w:r>
                <w:r>
                  <w:rPr>
                    <w:noProof/>
                    <w:webHidden/>
                  </w:rPr>
                  <w:instrText xml:space="preserve"> PAGEREF _Toc265234066 \h </w:instrText>
                </w:r>
                <w:r>
                  <w:rPr>
                    <w:noProof/>
                    <w:webHidden/>
                  </w:rPr>
                </w:r>
                <w:r>
                  <w:rPr>
                    <w:noProof/>
                    <w:webHidden/>
                  </w:rPr>
                  <w:fldChar w:fldCharType="separate"/>
                </w:r>
              </w:ins>
              <w:r w:rsidR="006E18DF">
                <w:rPr>
                  <w:noProof/>
                  <w:webHidden/>
                </w:rPr>
                <w:t>207</w:t>
              </w:r>
              <w:ins w:id="2095"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96" w:author="Skat" w:date="2010-06-25T12:54:00Z"/>
                  <w:rFonts w:asciiTheme="minorHAnsi" w:eastAsiaTheme="minorEastAsia" w:hAnsiTheme="minorHAnsi" w:cstheme="minorBidi"/>
                  <w:noProof/>
                  <w:sz w:val="22"/>
                  <w:szCs w:val="22"/>
                </w:rPr>
              </w:pPr>
              <w:ins w:id="2097"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"_Toc265234067"</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9.103</w:t>
                </w:r>
                <w:r>
                  <w:rPr>
                    <w:rFonts w:asciiTheme="minorHAnsi" w:eastAsiaTheme="minorEastAsia" w:hAnsiTheme="minorHAnsi" w:cstheme="minorBidi"/>
                    <w:noProof/>
                    <w:sz w:val="22"/>
                    <w:szCs w:val="22"/>
                  </w:rPr>
                  <w:tab/>
                </w:r>
                <w:r w:rsidRPr="00B303A9">
                  <w:rPr>
                    <w:rStyle w:val="Hyperlink"/>
                    <w:noProof/>
                  </w:rPr>
                  <w:t>XML</w:t>
                </w:r>
                <w:r>
                  <w:rPr>
                    <w:noProof/>
                    <w:webHidden/>
                  </w:rPr>
                  <w:tab/>
                </w:r>
                <w:r>
                  <w:rPr>
                    <w:noProof/>
                    <w:webHidden/>
                  </w:rPr>
                  <w:fldChar w:fldCharType="begin"/>
                </w:r>
                <w:r>
                  <w:rPr>
                    <w:noProof/>
                    <w:webHidden/>
                  </w:rPr>
                  <w:instrText xml:space="preserve"> PAGEREF _Toc265234067 \h </w:instrText>
                </w:r>
                <w:r>
                  <w:rPr>
                    <w:noProof/>
                    <w:webHidden/>
                  </w:rPr>
                </w:r>
                <w:r>
                  <w:rPr>
                    <w:noProof/>
                    <w:webHidden/>
                  </w:rPr>
                  <w:fldChar w:fldCharType="separate"/>
                </w:r>
              </w:ins>
              <w:r w:rsidR="006E18DF">
                <w:rPr>
                  <w:noProof/>
                  <w:webHidden/>
                </w:rPr>
                <w:t>207</w:t>
              </w:r>
              <w:ins w:id="2098"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099" w:author="Skat" w:date="2010-06-25T12:54:00Z"/>
                  <w:rFonts w:asciiTheme="minorHAnsi" w:eastAsiaTheme="minorEastAsia" w:hAnsiTheme="minorHAnsi" w:cstheme="minorBidi"/>
                  <w:noProof/>
                  <w:sz w:val="22"/>
                  <w:szCs w:val="22"/>
                </w:rPr>
              </w:pPr>
              <w:ins w:id="2100"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"_Toc265234068"</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9.104</w:t>
                </w:r>
                <w:r>
                  <w:rPr>
                    <w:rFonts w:asciiTheme="minorHAnsi" w:eastAsiaTheme="minorEastAsia" w:hAnsiTheme="minorHAnsi" w:cstheme="minorBidi"/>
                    <w:noProof/>
                    <w:sz w:val="22"/>
                    <w:szCs w:val="22"/>
                  </w:rPr>
                  <w:tab/>
                </w:r>
                <w:r w:rsidRPr="00B303A9">
                  <w:rPr>
                    <w:rStyle w:val="Hyperlink"/>
                    <w:noProof/>
                  </w:rPr>
                  <w:t>ÅbningTid</w:t>
                </w:r>
                <w:r>
                  <w:rPr>
                    <w:noProof/>
                    <w:webHidden/>
                  </w:rPr>
                  <w:tab/>
                </w:r>
                <w:r>
                  <w:rPr>
                    <w:noProof/>
                    <w:webHidden/>
                  </w:rPr>
                  <w:fldChar w:fldCharType="begin"/>
                </w:r>
                <w:r>
                  <w:rPr>
                    <w:noProof/>
                    <w:webHidden/>
                  </w:rPr>
                  <w:instrText xml:space="preserve"> PAGEREF _Toc265234068 \h </w:instrText>
                </w:r>
                <w:r>
                  <w:rPr>
                    <w:noProof/>
                    <w:webHidden/>
                  </w:rPr>
                </w:r>
                <w:r>
                  <w:rPr>
                    <w:noProof/>
                    <w:webHidden/>
                  </w:rPr>
                  <w:fldChar w:fldCharType="separate"/>
                </w:r>
              </w:ins>
              <w:r w:rsidR="006E18DF">
                <w:rPr>
                  <w:noProof/>
                  <w:webHidden/>
                </w:rPr>
                <w:t>208</w:t>
              </w:r>
              <w:ins w:id="2101"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102" w:author="Skat" w:date="2010-06-25T12:54:00Z"/>
                  <w:rFonts w:asciiTheme="minorHAnsi" w:eastAsiaTheme="minorEastAsia" w:hAnsiTheme="minorHAnsi" w:cstheme="minorBidi"/>
                  <w:noProof/>
                  <w:sz w:val="22"/>
                  <w:szCs w:val="22"/>
                </w:rPr>
              </w:pPr>
              <w:ins w:id="2103"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"_Toc265234069"</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9.105</w:t>
                </w:r>
                <w:r>
                  <w:rPr>
                    <w:rFonts w:asciiTheme="minorHAnsi" w:eastAsiaTheme="minorEastAsia" w:hAnsiTheme="minorHAnsi" w:cstheme="minorBidi"/>
                    <w:noProof/>
                    <w:sz w:val="22"/>
                    <w:szCs w:val="22"/>
                  </w:rPr>
                  <w:tab/>
                </w:r>
                <w:r w:rsidRPr="00B303A9">
                  <w:rPr>
                    <w:rStyle w:val="Hyperlink"/>
                    <w:noProof/>
                  </w:rPr>
                  <w:t>Årsag</w:t>
                </w:r>
                <w:r>
                  <w:rPr>
                    <w:noProof/>
                    <w:webHidden/>
                  </w:rPr>
                  <w:tab/>
                </w:r>
                <w:r>
                  <w:rPr>
                    <w:noProof/>
                    <w:webHidden/>
                  </w:rPr>
                  <w:fldChar w:fldCharType="begin"/>
                </w:r>
                <w:r>
                  <w:rPr>
                    <w:noProof/>
                    <w:webHidden/>
                  </w:rPr>
                  <w:instrText xml:space="preserve"> PAGEREF _Toc265234069 \h </w:instrText>
                </w:r>
                <w:r>
                  <w:rPr>
                    <w:noProof/>
                    <w:webHidden/>
                  </w:rPr>
                </w:r>
                <w:r>
                  <w:rPr>
                    <w:noProof/>
                    <w:webHidden/>
                  </w:rPr>
                  <w:fldChar w:fldCharType="separate"/>
                </w:r>
              </w:ins>
              <w:r w:rsidR="006E18DF">
                <w:rPr>
                  <w:noProof/>
                  <w:webHidden/>
                </w:rPr>
                <w:t>208</w:t>
              </w:r>
              <w:ins w:id="2104"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105" w:author="Skat" w:date="2010-06-25T12:54:00Z"/>
                  <w:rFonts w:asciiTheme="minorHAnsi" w:eastAsiaTheme="minorEastAsia" w:hAnsiTheme="minorHAnsi" w:cstheme="minorBidi"/>
                  <w:noProof/>
                  <w:sz w:val="22"/>
                  <w:szCs w:val="22"/>
                </w:rPr>
              </w:pPr>
              <w:ins w:id="2106"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"_Toc265234070"</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9.106</w:t>
                </w:r>
                <w:r>
                  <w:rPr>
                    <w:rFonts w:asciiTheme="minorHAnsi" w:eastAsiaTheme="minorEastAsia" w:hAnsiTheme="minorHAnsi" w:cstheme="minorBidi"/>
                    <w:noProof/>
                    <w:sz w:val="22"/>
                    <w:szCs w:val="22"/>
                  </w:rPr>
                  <w:tab/>
                </w:r>
                <w:r w:rsidRPr="00B303A9">
                  <w:rPr>
                    <w:rStyle w:val="Hyperlink"/>
                    <w:noProof/>
                  </w:rPr>
                  <w:t>ÅrsagFastTekst</w:t>
                </w:r>
                <w:r>
                  <w:rPr>
                    <w:noProof/>
                    <w:webHidden/>
                  </w:rPr>
                  <w:tab/>
                </w:r>
                <w:r>
                  <w:rPr>
                    <w:noProof/>
                    <w:webHidden/>
                  </w:rPr>
                  <w:fldChar w:fldCharType="begin"/>
                </w:r>
                <w:r>
                  <w:rPr>
                    <w:noProof/>
                    <w:webHidden/>
                  </w:rPr>
                  <w:instrText xml:space="preserve"> PAGEREF _Toc265234070 \h </w:instrText>
                </w:r>
                <w:r>
                  <w:rPr>
                    <w:noProof/>
                    <w:webHidden/>
                  </w:rPr>
                </w:r>
                <w:r>
                  <w:rPr>
                    <w:noProof/>
                    <w:webHidden/>
                  </w:rPr>
                  <w:fldChar w:fldCharType="separate"/>
                </w:r>
              </w:ins>
              <w:r w:rsidR="006E18DF">
                <w:rPr>
                  <w:noProof/>
                  <w:webHidden/>
                </w:rPr>
                <w:t>208</w:t>
              </w:r>
              <w:ins w:id="2107" w:author="Skat" w:date="2010-06-25T12:54:00Z">
                <w:r>
                  <w:rPr>
                    <w:noProof/>
                    <w:webHidden/>
                  </w:rPr>
                  <w:fldChar w:fldCharType="end"/>
                </w:r>
                <w:r w:rsidRPr="00B303A9">
                  <w:rPr>
                    <w:rStyle w:val="Hyperlink"/>
                    <w:noProof/>
                  </w:rPr>
                  <w:fldChar w:fldCharType="end"/>
                </w:r>
              </w:ins>
            </w:p>
            <w:p w:rsidR="003C3769" w:rsidRDefault="003C3769">
              <w:pPr>
                <w:pStyle w:val="Indholdsfortegnelse2"/>
                <w:tabs>
                  <w:tab w:val="left" w:pos="1100"/>
                  <w:tab w:val="right" w:leader="dot" w:pos="10705"/>
                </w:tabs>
                <w:rPr>
                  <w:ins w:id="2108" w:author="Skat" w:date="2010-06-25T12:54:00Z"/>
                  <w:rFonts w:asciiTheme="minorHAnsi" w:eastAsiaTheme="minorEastAsia" w:hAnsiTheme="minorHAnsi" w:cstheme="minorBidi"/>
                  <w:noProof/>
                  <w:sz w:val="22"/>
                  <w:szCs w:val="22"/>
                </w:rPr>
              </w:pPr>
              <w:ins w:id="2109" w:author="Skat" w:date="2010-06-25T12:54:00Z">
                <w:r w:rsidRPr="00B303A9">
                  <w:rPr>
                    <w:rStyle w:val="Hyperlink"/>
                    <w:noProof/>
                  </w:rPr>
                  <w:fldChar w:fldCharType="begin"/>
                </w:r>
                <w:r w:rsidRPr="00B303A9">
                  <w:rPr>
                    <w:rStyle w:val="Hyperlink"/>
                    <w:noProof/>
                  </w:rPr>
                  <w:instrText xml:space="preserve"> </w:instrText>
                </w:r>
                <w:r>
                  <w:rPr>
                    <w:noProof/>
                  </w:rPr>
                  <w:instrText>HYPERLINK \l "_Toc265234071"</w:instrText>
                </w:r>
                <w:r w:rsidRPr="00B303A9">
                  <w:rPr>
                    <w:rStyle w:val="Hyperlink"/>
                    <w:noProof/>
                  </w:rPr>
                  <w:instrText xml:space="preserve"> </w:instrText>
                </w:r>
                <w:r w:rsidRPr="00B303A9">
                  <w:rPr>
                    <w:rStyle w:val="Hyperlink"/>
                    <w:noProof/>
                  </w:rPr>
                </w:r>
                <w:r w:rsidRPr="00B303A9">
                  <w:rPr>
                    <w:rStyle w:val="Hyperlink"/>
                    <w:noProof/>
                  </w:rPr>
                  <w:fldChar w:fldCharType="separate"/>
                </w:r>
                <w:r w:rsidRPr="00B303A9">
                  <w:rPr>
                    <w:rStyle w:val="Hyperlink"/>
                    <w:noProof/>
                  </w:rPr>
                  <w:t>9.107</w:t>
                </w:r>
                <w:r>
                  <w:rPr>
                    <w:rFonts w:asciiTheme="minorHAnsi" w:eastAsiaTheme="minorEastAsia" w:hAnsiTheme="minorHAnsi" w:cstheme="minorBidi"/>
                    <w:noProof/>
                    <w:sz w:val="22"/>
                    <w:szCs w:val="22"/>
                  </w:rPr>
                  <w:tab/>
                </w:r>
                <w:r w:rsidRPr="00B303A9">
                  <w:rPr>
                    <w:rStyle w:val="Hyperlink"/>
                    <w:noProof/>
                  </w:rPr>
                  <w:t>ÅrsagFastTekst1</w:t>
                </w:r>
                <w:r>
                  <w:rPr>
                    <w:noProof/>
                    <w:webHidden/>
                  </w:rPr>
                  <w:tab/>
                </w:r>
                <w:r>
                  <w:rPr>
                    <w:noProof/>
                    <w:webHidden/>
                  </w:rPr>
                  <w:fldChar w:fldCharType="begin"/>
                </w:r>
                <w:r>
                  <w:rPr>
                    <w:noProof/>
                    <w:webHidden/>
                  </w:rPr>
                  <w:instrText xml:space="preserve"> PAGEREF _Toc265234071 \h </w:instrText>
                </w:r>
                <w:r>
                  <w:rPr>
                    <w:noProof/>
                    <w:webHidden/>
                  </w:rPr>
                </w:r>
                <w:r>
                  <w:rPr>
                    <w:noProof/>
                    <w:webHidden/>
                  </w:rPr>
                  <w:fldChar w:fldCharType="separate"/>
                </w:r>
              </w:ins>
              <w:r w:rsidR="006E18DF">
                <w:rPr>
                  <w:noProof/>
                  <w:webHidden/>
                </w:rPr>
                <w:t>208</w:t>
              </w:r>
              <w:ins w:id="2110" w:author="Skat" w:date="2010-06-25T12:54:00Z">
                <w:r>
                  <w:rPr>
                    <w:noProof/>
                    <w:webHidden/>
                  </w:rPr>
                  <w:fldChar w:fldCharType="end"/>
                </w:r>
                <w:r w:rsidRPr="00B303A9">
                  <w:rPr>
                    <w:rStyle w:val="Hyperlink"/>
                    <w:noProof/>
                  </w:rPr>
                  <w:fldChar w:fldCharType="end"/>
                </w:r>
              </w:ins>
            </w:p>
            <w:p w:rsidR="003C3769" w:rsidRDefault="003C3769">
              <w:r>
                <w:fldChar w:fldCharType="end"/>
              </w:r>
            </w:p>
          </w:sdtContent>
          <w:customXmlInsRangeStart w:id="2111" w:author="Skat" w:date="2010-06-25T12:54:00Z"/>
        </w:sdt>
        <w:customXmlInsRangeEnd w:id="2111"/>
      </w:sdtContent>
      <w:customXmlDelRangeStart w:id="2112" w:author="Skat" w:date="2010-06-25T12:54:00Z"/>
    </w:sdt>
    <w:customXmlDelRangeEnd w:id="2112"/>
    <w:p w:rsidR="00E1161E" w:rsidRDefault="00E1161E">
      <w:pPr>
        <w:rPr>
          <w:ins w:id="2113" w:author="Skat" w:date="2010-06-25T12:54:00Z"/>
        </w:rPr>
      </w:pPr>
    </w:p>
    <w:p w:rsidR="003C3769" w:rsidRDefault="003C3769">
      <w:pPr>
        <w:rPr>
          <w:ins w:id="2114" w:author="Skat" w:date="2010-06-25T12:54:00Z"/>
        </w:rPr>
      </w:pPr>
      <w:ins w:id="2115" w:author="Skat" w:date="2010-06-25T12:54:00Z">
        <w:r>
          <w:br w:type="page"/>
        </w:r>
      </w:ins>
    </w:p>
    <w:p w:rsidR="003C3769" w:rsidRDefault="003C3769">
      <w:pPr>
        <w:rPr>
          <w:ins w:id="2116" w:author="Skat" w:date="2010-06-25T12:54:00Z"/>
        </w:rPr>
      </w:pPr>
    </w:p>
    <w:p w:rsidR="00E1161E" w:rsidRDefault="00E1161E" w:rsidP="00162F95">
      <w:pPr>
        <w:rPr>
          <w:ins w:id="2117" w:author="Skat" w:date="2010-06-25T12:54:00Z"/>
        </w:rPr>
      </w:pPr>
    </w:p>
    <w:p w:rsidR="00162F95" w:rsidRDefault="00162F95" w:rsidP="00162F95">
      <w:pPr>
        <w:pStyle w:val="Overskrift1"/>
      </w:pPr>
      <w:bookmarkStart w:id="2118" w:name="_Toc265233835"/>
      <w:bookmarkStart w:id="2119" w:name="_Toc263947302"/>
      <w:r>
        <w:t>DMO Finansmodul (regnskab)</w:t>
      </w:r>
      <w:bookmarkEnd w:id="2118"/>
      <w:bookmarkEnd w:id="2119"/>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2120" w:author="Skat" w:date="2010-06-25T12:54:00Z">
              <w:r>
                <w:rPr>
                  <w:noProof/>
                </w:rPr>
                <w:drawing>
                  <wp:anchor distT="0" distB="0" distL="114300" distR="114300" simplePos="0" relativeHeight="251667456" behindDoc="1" locked="0" layoutInCell="1" allowOverlap="1">
                    <wp:simplePos x="0" y="0"/>
                    <wp:positionH relativeFrom="column">
                      <wp:posOffset>3810</wp:posOffset>
                    </wp:positionH>
                    <wp:positionV relativeFrom="paragraph">
                      <wp:posOffset>-314325</wp:posOffset>
                    </wp:positionV>
                    <wp:extent cx="6800850" cy="3990975"/>
                    <wp:effectExtent l="0" t="0" r="0" b="0"/>
                    <wp:wrapTight wrapText="bothSides">
                      <wp:wrapPolygon edited="0">
                        <wp:start x="7805" y="928"/>
                        <wp:lineTo x="7805" y="9279"/>
                        <wp:lineTo x="9257" y="10826"/>
                        <wp:lineTo x="121" y="11341"/>
                        <wp:lineTo x="121" y="20621"/>
                        <wp:lineTo x="4659" y="20621"/>
                        <wp:lineTo x="9499" y="20621"/>
                        <wp:lineTo x="20692" y="19589"/>
                        <wp:lineTo x="20753" y="12682"/>
                        <wp:lineTo x="10165" y="12475"/>
                        <wp:lineTo x="10770" y="11032"/>
                        <wp:lineTo x="10830" y="10826"/>
                        <wp:lineTo x="11919" y="9279"/>
                        <wp:lineTo x="11919" y="5877"/>
                        <wp:lineTo x="13795" y="5877"/>
                        <wp:lineTo x="20148" y="4640"/>
                        <wp:lineTo x="20148" y="928"/>
                        <wp:lineTo x="7805" y="928"/>
                      </wp:wrapPolygon>
                    </wp:wrapTight>
                    <wp:docPr id="9"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00850" cy="3990975"/>
                            </a:xfrm>
                            <a:prstGeom prst="rect">
                              <a:avLst/>
                            </a:prstGeom>
                          </pic:spPr>
                        </pic:pic>
                      </a:graphicData>
                    </a:graphic>
                  </wp:anchor>
                </w:drawing>
              </w:r>
            </w:del>
            <w:ins w:id="2121" w:author="Skat" w:date="2010-06-25T12:54:00Z">
              <w:r w:rsidR="00162F95">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-314325</wp:posOffset>
                    </wp:positionV>
                    <wp:extent cx="6805295" cy="3853180"/>
                    <wp:effectExtent l="0" t="0" r="0" b="0"/>
                    <wp:wrapTight wrapText="bothSides">
                      <wp:wrapPolygon edited="0">
                        <wp:start x="8284" y="961"/>
                        <wp:lineTo x="8284" y="9291"/>
                        <wp:lineTo x="8526" y="9504"/>
                        <wp:lineTo x="10158" y="9504"/>
                        <wp:lineTo x="9735" y="10572"/>
                        <wp:lineTo x="847" y="11320"/>
                        <wp:lineTo x="847" y="20504"/>
                        <wp:lineTo x="5260" y="20504"/>
                        <wp:lineTo x="5260" y="19756"/>
                        <wp:lineTo x="18381" y="19756"/>
                        <wp:lineTo x="20800" y="19543"/>
                        <wp:lineTo x="20800" y="12601"/>
                        <wp:lineTo x="10400" y="11213"/>
                        <wp:lineTo x="11126" y="10999"/>
                        <wp:lineTo x="11126" y="10679"/>
                        <wp:lineTo x="10400" y="9504"/>
                        <wp:lineTo x="11972" y="9504"/>
                        <wp:lineTo x="12395" y="9184"/>
                        <wp:lineTo x="12274" y="6087"/>
                        <wp:lineTo x="13060" y="6087"/>
                        <wp:lineTo x="20195" y="4592"/>
                        <wp:lineTo x="20195" y="961"/>
                        <wp:lineTo x="8284" y="96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05295" cy="3853180"/>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headerReference w:type="default" r:id="rId11"/>
          <w:footerReference w:type="default" r:id="rId12"/>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122" w:name="_Toc265233836"/>
      <w:bookmarkStart w:id="2123" w:name="_Toc263947303"/>
      <w:r>
        <w:t>DelRegnskab</w:t>
      </w:r>
      <w:bookmarkEnd w:id="2122"/>
      <w:bookmarkEnd w:id="2123"/>
    </w:p>
    <w:p w:rsidR="00162F95" w:rsidRDefault="00162F95" w:rsidP="00162F95">
      <w:pPr>
        <w:pStyle w:val="Normal11"/>
      </w:pPr>
      <w:r>
        <w:t>Et delregnskab samler en række finanskonti. Delregnskaber indgår som en del af et samlet regnskab. F.x. indgår delregnskaberne for henholdsvis DMO og DMI i § 38 regnskabet.</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A5902">
              <w:instrText>ID</w:instrText>
            </w:r>
            <w:r>
              <w:instrText xml:space="preserve">" </w:instrText>
            </w:r>
            <w:r>
              <w:fldChar w:fldCharType="end"/>
            </w:r>
          </w:p>
        </w:tc>
        <w:tc>
          <w:tcPr>
            <w:tcW w:w="5573" w:type="dxa"/>
          </w:tcPr>
          <w:p w:rsidR="00162F95" w:rsidRDefault="00162F95" w:rsidP="00162F95">
            <w:pPr>
              <w:pStyle w:val="Normal11"/>
            </w:pPr>
            <w:r>
              <w:t>En organisatorisk enhed f.eks DMO (Opkrævningsmyndighed) eller DMI (Inddrivelsesmyndighed)</w:t>
            </w:r>
          </w:p>
        </w:tc>
      </w:tr>
      <w:tr w:rsidR="00162F95" w:rsidTr="00162F95">
        <w:tblPrEx>
          <w:tblCellMar>
            <w:top w:w="0" w:type="dxa"/>
            <w:bottom w:w="0" w:type="dxa"/>
          </w:tblCellMar>
        </w:tblPrEx>
        <w:tc>
          <w:tcPr>
            <w:tcW w:w="2625" w:type="dxa"/>
          </w:tcPr>
          <w:p w:rsidR="00162F95" w:rsidRDefault="00162F95" w:rsidP="00162F95">
            <w:pPr>
              <w:pStyle w:val="Normal11"/>
            </w:pPr>
            <w:r>
              <w:t>PeriodeStart</w:t>
            </w:r>
          </w:p>
        </w:tc>
        <w:tc>
          <w:tcPr>
            <w:tcW w:w="1797" w:type="dxa"/>
          </w:tcPr>
          <w:p w:rsidR="00162F95" w:rsidRDefault="00162F95" w:rsidP="00162F95">
            <w:pPr>
              <w:pStyle w:val="Normal11"/>
            </w:pPr>
            <w:r>
              <w:t>Startdato</w:t>
            </w:r>
            <w:r>
              <w:fldChar w:fldCharType="begin"/>
            </w:r>
            <w:r>
              <w:instrText xml:space="preserve"> XE "</w:instrText>
            </w:r>
            <w:r w:rsidRPr="00595F0D">
              <w:instrText>Startdato</w:instrText>
            </w:r>
            <w:r>
              <w:instrText xml:space="preserve">" </w:instrText>
            </w:r>
            <w:r>
              <w:fldChar w:fldCharType="end"/>
            </w:r>
          </w:p>
        </w:tc>
        <w:tc>
          <w:tcPr>
            <w:tcW w:w="5573" w:type="dxa"/>
          </w:tcPr>
          <w:p w:rsidR="00162F95" w:rsidRDefault="00162F95" w:rsidP="00162F95">
            <w:pPr>
              <w:pStyle w:val="Normal11"/>
            </w:pPr>
            <w:r>
              <w:t>Angiver startdatoen for delregnskabet.</w:t>
            </w:r>
          </w:p>
        </w:tc>
      </w:tr>
      <w:tr w:rsidR="00162F95" w:rsidTr="00162F95">
        <w:tblPrEx>
          <w:tblCellMar>
            <w:top w:w="0" w:type="dxa"/>
            <w:bottom w:w="0" w:type="dxa"/>
          </w:tblCellMar>
        </w:tblPrEx>
        <w:tc>
          <w:tcPr>
            <w:tcW w:w="2625" w:type="dxa"/>
          </w:tcPr>
          <w:p w:rsidR="00162F95" w:rsidRDefault="00162F95" w:rsidP="00162F95">
            <w:pPr>
              <w:pStyle w:val="Normal11"/>
            </w:pPr>
            <w:r>
              <w:t>PeriodeSlut</w:t>
            </w:r>
          </w:p>
        </w:tc>
        <w:tc>
          <w:tcPr>
            <w:tcW w:w="1797" w:type="dxa"/>
          </w:tcPr>
          <w:p w:rsidR="00162F95" w:rsidRDefault="00162F95" w:rsidP="00162F95">
            <w:pPr>
              <w:pStyle w:val="Normal11"/>
            </w:pPr>
            <w:r>
              <w:t>Slutdato</w:t>
            </w:r>
            <w:r>
              <w:fldChar w:fldCharType="begin"/>
            </w:r>
            <w:r>
              <w:instrText xml:space="preserve"> XE "</w:instrText>
            </w:r>
            <w:r w:rsidRPr="00A50A96">
              <w:instrText>Slutdato</w:instrText>
            </w:r>
            <w:r>
              <w:instrText xml:space="preserve">" </w:instrText>
            </w:r>
            <w:r>
              <w:fldChar w:fldCharType="end"/>
            </w:r>
          </w:p>
        </w:tc>
        <w:tc>
          <w:tcPr>
            <w:tcW w:w="5573" w:type="dxa"/>
          </w:tcPr>
          <w:p w:rsidR="00162F95" w:rsidRDefault="00162F95" w:rsidP="00162F95">
            <w:pPr>
              <w:pStyle w:val="Normal11"/>
            </w:pPr>
            <w:r>
              <w:t>Angiver slutdatoen for delregnskabet</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Primosaldo</w:t>
            </w:r>
          </w:p>
        </w:tc>
        <w:tc>
          <w:tcPr>
            <w:tcW w:w="1797" w:type="dxa"/>
          </w:tcPr>
          <w:p w:rsidR="00162F95" w:rsidRDefault="00162F95" w:rsidP="00162F95">
            <w:pPr>
              <w:pStyle w:val="Normal11"/>
            </w:pPr>
            <w:r>
              <w:t>BeløbPositivNegativ15Decimaler2</w:t>
            </w:r>
            <w:r>
              <w:fldChar w:fldCharType="begin"/>
            </w:r>
            <w:r>
              <w:instrText xml:space="preserve"> XE "</w:instrText>
            </w:r>
            <w:r w:rsidRPr="004B1CC8">
              <w:instrText>BeløbPositivNegativ15Decimaler2</w:instrText>
            </w:r>
            <w:r>
              <w:instrText xml:space="preserve">" </w:instrText>
            </w:r>
            <w:r>
              <w:fldChar w:fldCharType="end"/>
            </w:r>
          </w:p>
        </w:tc>
        <w:tc>
          <w:tcPr>
            <w:tcW w:w="5573" w:type="dxa"/>
          </w:tcPr>
          <w:p w:rsidR="00162F95" w:rsidRDefault="00162F95" w:rsidP="00162F95">
            <w:pPr>
              <w:pStyle w:val="Normal11"/>
            </w:pPr>
            <w:r>
              <w:t xml:space="preserve">Angiver saldo på Finanskontoen dagen før regnskabsperiodens start. </w:t>
            </w:r>
          </w:p>
        </w:tc>
      </w:tr>
      <w:tr w:rsidR="00162F95" w:rsidTr="00162F95">
        <w:tblPrEx>
          <w:tblCellMar>
            <w:top w:w="0" w:type="dxa"/>
            <w:bottom w:w="0" w:type="dxa"/>
          </w:tblCellMar>
        </w:tblPrEx>
        <w:tc>
          <w:tcPr>
            <w:tcW w:w="2625" w:type="dxa"/>
          </w:tcPr>
          <w:p w:rsidR="00162F95" w:rsidRDefault="00162F95" w:rsidP="00162F95">
            <w:pPr>
              <w:pStyle w:val="Normal11"/>
            </w:pPr>
            <w:r>
              <w:t>Bevægelse</w:t>
            </w:r>
          </w:p>
        </w:tc>
        <w:tc>
          <w:tcPr>
            <w:tcW w:w="1797" w:type="dxa"/>
          </w:tcPr>
          <w:p w:rsidR="00162F95" w:rsidRDefault="00162F95" w:rsidP="00162F95">
            <w:pPr>
              <w:pStyle w:val="Normal11"/>
            </w:pPr>
            <w:r>
              <w:t>BeløbPositivNegativ15Decimaler2</w:t>
            </w:r>
            <w:r>
              <w:fldChar w:fldCharType="begin"/>
            </w:r>
            <w:r>
              <w:instrText xml:space="preserve"> XE "</w:instrText>
            </w:r>
            <w:r w:rsidRPr="001F164E">
              <w:instrText>BeløbPositivNegativ15Decimaler2</w:instrText>
            </w:r>
            <w:r>
              <w:instrText xml:space="preserve">" </w:instrText>
            </w:r>
            <w:r>
              <w:fldChar w:fldCharType="end"/>
            </w:r>
          </w:p>
        </w:tc>
        <w:tc>
          <w:tcPr>
            <w:tcW w:w="5573" w:type="dxa"/>
          </w:tcPr>
          <w:p w:rsidR="00162F95" w:rsidRDefault="00162F95" w:rsidP="00162F95">
            <w:pPr>
              <w:pStyle w:val="Normal11"/>
            </w:pPr>
            <w:r>
              <w:t xml:space="preserve">Angiver regnskabsperiodens samlede poststeringer specificeret som debetbevægelser og kreditbevægelser. </w:t>
            </w:r>
          </w:p>
        </w:tc>
      </w:tr>
      <w:tr w:rsidR="00162F95" w:rsidTr="00162F95">
        <w:tblPrEx>
          <w:tblCellMar>
            <w:top w:w="0" w:type="dxa"/>
            <w:bottom w:w="0" w:type="dxa"/>
          </w:tblCellMar>
        </w:tblPrEx>
        <w:tc>
          <w:tcPr>
            <w:tcW w:w="2625" w:type="dxa"/>
          </w:tcPr>
          <w:p w:rsidR="00162F95" w:rsidRDefault="00162F95" w:rsidP="00162F95">
            <w:pPr>
              <w:pStyle w:val="Normal11"/>
            </w:pPr>
            <w:r>
              <w:t>Ultimosaldo</w:t>
            </w:r>
          </w:p>
        </w:tc>
        <w:tc>
          <w:tcPr>
            <w:tcW w:w="1797" w:type="dxa"/>
          </w:tcPr>
          <w:p w:rsidR="00162F95" w:rsidRDefault="00162F95" w:rsidP="00162F95">
            <w:pPr>
              <w:pStyle w:val="Normal11"/>
            </w:pPr>
            <w:r>
              <w:t>BeløbPositivNegativ15Decimaler2</w:t>
            </w:r>
            <w:r>
              <w:fldChar w:fldCharType="begin"/>
            </w:r>
            <w:r>
              <w:instrText xml:space="preserve"> XE "</w:instrText>
            </w:r>
            <w:r w:rsidRPr="008E7711">
              <w:instrText>BeløbPositivNegativ15Decimaler2</w:instrText>
            </w:r>
            <w:r>
              <w:instrText xml:space="preserve">" </w:instrText>
            </w:r>
            <w:r>
              <w:fldChar w:fldCharType="end"/>
            </w:r>
          </w:p>
        </w:tc>
        <w:tc>
          <w:tcPr>
            <w:tcW w:w="5573" w:type="dxa"/>
          </w:tcPr>
          <w:p w:rsidR="00162F95" w:rsidRDefault="00162F95" w:rsidP="00162F95">
            <w:pPr>
              <w:pStyle w:val="Normal11"/>
            </w:pPr>
            <w:r>
              <w:t>Angiver summen af primosaldo + bevægelse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DelRegnskab(1)</w:t>
            </w:r>
          </w:p>
          <w:p w:rsidR="00162F95" w:rsidRDefault="00162F95" w:rsidP="00162F95">
            <w:pPr>
              <w:pStyle w:val="Normal11"/>
            </w:pPr>
            <w:r>
              <w:t>FinansKonto(1..*)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124" w:name="_Toc265233837"/>
      <w:bookmarkStart w:id="2125" w:name="_Toc263947304"/>
      <w:r>
        <w:t>FinansKonto</w:t>
      </w:r>
      <w:bookmarkEnd w:id="2124"/>
      <w:bookmarkEnd w:id="2125"/>
    </w:p>
    <w:p w:rsidR="00162F95" w:rsidRDefault="00162F95" w:rsidP="00162F95">
      <w:pPr>
        <w:pStyle w:val="Normal11"/>
      </w:pPr>
      <w:r>
        <w:t>En finanskonto er en samling af en bestemt type finansposteringer. Kontoen indeholder debet- og kreditposteringer.</w:t>
      </w:r>
    </w:p>
    <w:p w:rsidR="00162F95" w:rsidRDefault="00162F95" w:rsidP="00162F95">
      <w:pPr>
        <w:pStyle w:val="Normal11"/>
      </w:pPr>
    </w:p>
    <w:p w:rsidR="00162F95" w:rsidRDefault="00162F95" w:rsidP="00162F95">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162F95" w:rsidRDefault="00162F95" w:rsidP="00162F95">
      <w:pPr>
        <w:pStyle w:val="Normal11"/>
      </w:pPr>
    </w:p>
    <w:p w:rsidR="00162F95" w:rsidRDefault="00162F95" w:rsidP="00162F95">
      <w:pPr>
        <w:pStyle w:val="Normal11"/>
      </w:pPr>
      <w:r>
        <w:t>Finanskonti er defineret i forhold til et specifikt regnskab med udgangspunkt i regnskabets kontoplan.</w:t>
      </w:r>
    </w:p>
    <w:p w:rsidR="00162F95" w:rsidRDefault="00162F95" w:rsidP="00162F95">
      <w:pPr>
        <w:pStyle w:val="Normal11"/>
      </w:pPr>
    </w:p>
    <w:p w:rsidR="00162F95" w:rsidRDefault="00162F95" w:rsidP="00162F95">
      <w:pPr>
        <w:pStyle w:val="Normal11"/>
      </w:pPr>
      <w:r>
        <w:t>Finanskontoen kan være af typen resultatkonto eller beholdningskonto. I SKAT er der finanskonti i såvel Debitormotorens finansmodul,  i § 9 regnskabet, i § 38 regnskabet og i Statsregnskabet.</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Finanskontonummer</w:t>
            </w:r>
            <w:r>
              <w:fldChar w:fldCharType="begin"/>
            </w:r>
            <w:r>
              <w:instrText xml:space="preserve"> XE "</w:instrText>
            </w:r>
            <w:r w:rsidRPr="002C22C0">
              <w:instrText>Finanskontonummer</w:instrText>
            </w:r>
            <w:r>
              <w:instrText xml:space="preserve">" </w:instrText>
            </w:r>
            <w:r>
              <w:fldChar w:fldCharType="end"/>
            </w:r>
          </w:p>
        </w:tc>
        <w:tc>
          <w:tcPr>
            <w:tcW w:w="5573" w:type="dxa"/>
          </w:tcPr>
          <w:p w:rsidR="00162F95" w:rsidRDefault="00162F95" w:rsidP="00162F95">
            <w:pPr>
              <w:pStyle w:val="Normal11"/>
            </w:pPr>
            <w:r>
              <w:t xml:space="preserve">Identificerer kontoen ved hjælp af et antal cifre.     </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16582C">
              <w:instrText>Tekst30</w:instrText>
            </w:r>
            <w:r>
              <w:instrText xml:space="preserve">" </w:instrText>
            </w:r>
            <w:r>
              <w:fldChar w:fldCharType="end"/>
            </w:r>
          </w:p>
        </w:tc>
        <w:tc>
          <w:tcPr>
            <w:tcW w:w="5573" w:type="dxa"/>
          </w:tcPr>
          <w:p w:rsidR="00162F95" w:rsidRDefault="00162F95" w:rsidP="00162F95">
            <w:pPr>
              <w:pStyle w:val="Normal11"/>
            </w:pPr>
            <w:r>
              <w:t>Navnet på en Finanskonto</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Tekst30</w:t>
            </w:r>
            <w:r>
              <w:fldChar w:fldCharType="begin"/>
            </w:r>
            <w:r>
              <w:instrText xml:space="preserve"> XE "</w:instrText>
            </w:r>
            <w:r w:rsidRPr="009D060C">
              <w:instrText>Tekst30</w:instrText>
            </w:r>
            <w:r>
              <w:instrText xml:space="preserve">" </w:instrText>
            </w:r>
            <w:r>
              <w:fldChar w:fldCharType="end"/>
            </w:r>
          </w:p>
        </w:tc>
        <w:tc>
          <w:tcPr>
            <w:tcW w:w="5573" w:type="dxa"/>
          </w:tcPr>
          <w:p w:rsidR="00162F95" w:rsidRDefault="00162F95" w:rsidP="00162F95">
            <w:pPr>
              <w:pStyle w:val="Normal11"/>
            </w:pPr>
            <w:r>
              <w:t>Angiver opdelingen i FinansKonto, - resultatkonto eller beholdningskonto</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0F1F88">
              <w:instrText>Dato</w:instrText>
            </w:r>
            <w:r>
              <w:instrText xml:space="preserve">" </w:instrText>
            </w:r>
            <w:r>
              <w:fldChar w:fldCharType="end"/>
            </w:r>
          </w:p>
        </w:tc>
        <w:tc>
          <w:tcPr>
            <w:tcW w:w="5573" w:type="dxa"/>
          </w:tcPr>
          <w:p w:rsidR="00162F95" w:rsidRDefault="00162F95" w:rsidP="00162F95">
            <w:pPr>
              <w:pStyle w:val="Normal11"/>
            </w:pPr>
            <w:r>
              <w:t>Dato for Finanskontoens ikrafttræden</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9773C4">
              <w:instrText>Dato</w:instrText>
            </w:r>
            <w:r>
              <w:instrText xml:space="preserve">" </w:instrText>
            </w:r>
            <w:r>
              <w:fldChar w:fldCharType="end"/>
            </w:r>
          </w:p>
        </w:tc>
        <w:tc>
          <w:tcPr>
            <w:tcW w:w="5573" w:type="dxa"/>
          </w:tcPr>
          <w:p w:rsidR="00162F95" w:rsidRDefault="00162F95" w:rsidP="00162F95">
            <w:pPr>
              <w:pStyle w:val="Normal11"/>
            </w:pPr>
            <w:r>
              <w:t>Dato for Finanskontoens afslutning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bogført</w:t>
            </w:r>
          </w:p>
        </w:tc>
        <w:tc>
          <w:tcPr>
            <w:tcW w:w="2398" w:type="dxa"/>
          </w:tcPr>
          <w:p w:rsidR="00162F95" w:rsidRDefault="00162F95" w:rsidP="00162F95">
            <w:pPr>
              <w:pStyle w:val="Normal11"/>
            </w:pPr>
            <w:r>
              <w:t>FinansKonto(1)</w:t>
            </w:r>
          </w:p>
          <w:p w:rsidR="00162F95" w:rsidRDefault="00162F95" w:rsidP="00162F95">
            <w:pPr>
              <w:pStyle w:val="Normal11"/>
            </w:pPr>
            <w:r>
              <w:t>FinansKontoPostering(0..*)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oprettet af</w:t>
            </w:r>
          </w:p>
        </w:tc>
        <w:tc>
          <w:tcPr>
            <w:tcW w:w="2398" w:type="dxa"/>
          </w:tcPr>
          <w:p w:rsidR="00162F95" w:rsidRDefault="00162F95" w:rsidP="00162F95">
            <w:pPr>
              <w:pStyle w:val="Normal11"/>
            </w:pPr>
            <w:r>
              <w:t>FinansKonto(0..1)</w:t>
            </w:r>
          </w:p>
          <w:p w:rsidR="00162F95" w:rsidRDefault="00162F95" w:rsidP="00162F95">
            <w:pPr>
              <w:pStyle w:val="Normal11"/>
            </w:pPr>
            <w:r>
              <w:t>Ressource(1)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DelRegnskab(1)</w:t>
            </w:r>
          </w:p>
          <w:p w:rsidR="00162F95" w:rsidRDefault="00162F95" w:rsidP="00162F95">
            <w:pPr>
              <w:pStyle w:val="Normal11"/>
            </w:pPr>
            <w:r>
              <w:t>FinansKonto(1..*)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126" w:name="_Toc265233838"/>
      <w:bookmarkStart w:id="2127" w:name="_Toc263947305"/>
      <w:r>
        <w:t>FinansKontoPostering</w:t>
      </w:r>
      <w:bookmarkEnd w:id="2126"/>
      <w:bookmarkEnd w:id="2127"/>
    </w:p>
    <w:p w:rsidR="00162F95" w:rsidRDefault="00162F95" w:rsidP="00162F95">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BilagNummer</w:t>
            </w:r>
          </w:p>
        </w:tc>
        <w:tc>
          <w:tcPr>
            <w:tcW w:w="1797" w:type="dxa"/>
          </w:tcPr>
          <w:p w:rsidR="00162F95" w:rsidRDefault="00162F95" w:rsidP="00162F95">
            <w:pPr>
              <w:pStyle w:val="Normal11"/>
            </w:pPr>
            <w:r>
              <w:t>IdentifikationNummer</w:t>
            </w:r>
            <w:r>
              <w:fldChar w:fldCharType="begin"/>
            </w:r>
            <w:r>
              <w:instrText xml:space="preserve"> XE "</w:instrText>
            </w:r>
            <w:r w:rsidRPr="00891CB9">
              <w:instrText>IdentifikationNummer</w:instrText>
            </w:r>
            <w:r>
              <w:instrText xml:space="preserve">" </w:instrText>
            </w:r>
            <w:r>
              <w:fldChar w:fldCharType="end"/>
            </w:r>
          </w:p>
        </w:tc>
        <w:tc>
          <w:tcPr>
            <w:tcW w:w="5573" w:type="dxa"/>
          </w:tcPr>
          <w:p w:rsidR="00162F95" w:rsidRDefault="00162F95" w:rsidP="00162F95">
            <w:pPr>
              <w:pStyle w:val="Normal11"/>
            </w:pPr>
            <w:r>
              <w:t>Unik nummerisk identifikation af en finanspostering.</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5B30F1">
              <w:instrText>Beløb</w:instrText>
            </w:r>
            <w:r>
              <w:instrText xml:space="preserve">" </w:instrText>
            </w:r>
            <w:r>
              <w:fldChar w:fldCharType="end"/>
            </w:r>
          </w:p>
        </w:tc>
        <w:tc>
          <w:tcPr>
            <w:tcW w:w="5573" w:type="dxa"/>
          </w:tcPr>
          <w:p w:rsidR="00162F95" w:rsidRDefault="00162F95" w:rsidP="00162F95">
            <w:pPr>
              <w:pStyle w:val="Normal11"/>
            </w:pPr>
            <w:r>
              <w:t>Det bruttobeløb, der er posteret.</w:t>
            </w:r>
          </w:p>
        </w:tc>
      </w:tr>
      <w:tr w:rsidR="00162F95" w:rsidTr="00162F95">
        <w:tblPrEx>
          <w:tblCellMar>
            <w:top w:w="0" w:type="dxa"/>
            <w:bottom w:w="0" w:type="dxa"/>
          </w:tblCellMar>
        </w:tblPrEx>
        <w:tc>
          <w:tcPr>
            <w:tcW w:w="2625" w:type="dxa"/>
          </w:tcPr>
          <w:p w:rsidR="00162F95" w:rsidRDefault="00162F95" w:rsidP="00162F95">
            <w:pPr>
              <w:pStyle w:val="Normal11"/>
            </w:pPr>
            <w:r>
              <w:t>RegnskabPeriode</w:t>
            </w:r>
          </w:p>
        </w:tc>
        <w:tc>
          <w:tcPr>
            <w:tcW w:w="1797" w:type="dxa"/>
          </w:tcPr>
          <w:p w:rsidR="00162F95" w:rsidRDefault="00162F95" w:rsidP="00162F95">
            <w:pPr>
              <w:pStyle w:val="Normal11"/>
            </w:pPr>
            <w:r>
              <w:t>Dato</w:t>
            </w:r>
            <w:r>
              <w:fldChar w:fldCharType="begin"/>
            </w:r>
            <w:r>
              <w:instrText xml:space="preserve"> XE "</w:instrText>
            </w:r>
            <w:r w:rsidRPr="00334F11">
              <w:instrText>Dato</w:instrText>
            </w:r>
            <w:r>
              <w:instrText xml:space="preserve">" </w:instrText>
            </w:r>
            <w:r>
              <w:fldChar w:fldCharType="end"/>
            </w:r>
          </w:p>
        </w:tc>
        <w:tc>
          <w:tcPr>
            <w:tcW w:w="5573" w:type="dxa"/>
          </w:tcPr>
          <w:p w:rsidR="00162F95" w:rsidRDefault="00162F95" w:rsidP="00162F95">
            <w:pPr>
              <w:pStyle w:val="Normal11"/>
            </w:pPr>
            <w:r>
              <w:t>Angiver dato for hvilken regnskabsperiode finansposteringen placeres i. [Anders&amp;Jesper: Fx...???]</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EA1AA2">
              <w:instrText>Dato</w:instrText>
            </w:r>
            <w:r>
              <w:instrText xml:space="preserve">" </w:instrText>
            </w:r>
            <w:r>
              <w:fldChar w:fldCharType="end"/>
            </w:r>
          </w:p>
        </w:tc>
        <w:tc>
          <w:tcPr>
            <w:tcW w:w="5573" w:type="dxa"/>
          </w:tcPr>
          <w:p w:rsidR="00162F95" w:rsidRDefault="00162F95" w:rsidP="00162F95">
            <w:pPr>
              <w:pStyle w:val="Normal11"/>
            </w:pPr>
            <w:r>
              <w:t>Bestemmer dato for den regnskabsperiode finansposteringen default placeres i og dermed periodeafgrænses til. [Anders&amp;Jesper: Fx...???]</w:t>
            </w:r>
          </w:p>
        </w:tc>
      </w:tr>
      <w:tr w:rsidR="00162F95" w:rsidTr="00162F95">
        <w:tblPrEx>
          <w:tblCellMar>
            <w:top w:w="0" w:type="dxa"/>
            <w:bottom w:w="0" w:type="dxa"/>
          </w:tblCellMar>
        </w:tblPrEx>
        <w:tc>
          <w:tcPr>
            <w:tcW w:w="2625" w:type="dxa"/>
          </w:tcPr>
          <w:p w:rsidR="00162F95" w:rsidRDefault="00162F95" w:rsidP="00162F95">
            <w:pPr>
              <w:pStyle w:val="Normal11"/>
            </w:pPr>
            <w:r>
              <w:t>RegisteringDatoTid</w:t>
            </w:r>
          </w:p>
        </w:tc>
        <w:tc>
          <w:tcPr>
            <w:tcW w:w="1797" w:type="dxa"/>
          </w:tcPr>
          <w:p w:rsidR="00162F95" w:rsidRDefault="00162F95" w:rsidP="00162F95">
            <w:pPr>
              <w:pStyle w:val="Normal11"/>
            </w:pPr>
            <w:r>
              <w:t>DatoTid</w:t>
            </w:r>
            <w:r>
              <w:fldChar w:fldCharType="begin"/>
            </w:r>
            <w:r>
              <w:instrText xml:space="preserve"> XE "</w:instrText>
            </w:r>
            <w:r w:rsidRPr="00B70506">
              <w:instrText>DatoTid</w:instrText>
            </w:r>
            <w:r>
              <w:instrText xml:space="preserve">" </w:instrText>
            </w:r>
            <w:r>
              <w:fldChar w:fldCharType="end"/>
            </w:r>
          </w:p>
        </w:tc>
        <w:tc>
          <w:tcPr>
            <w:tcW w:w="5573" w:type="dxa"/>
          </w:tcPr>
          <w:p w:rsidR="00162F95" w:rsidRDefault="00162F95" w:rsidP="00162F95">
            <w:pPr>
              <w:pStyle w:val="Normal11"/>
            </w:pPr>
            <w:r>
              <w:t>Datoklokkeslæt for registrering af finansposteringen.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bogført</w:t>
            </w:r>
          </w:p>
        </w:tc>
        <w:tc>
          <w:tcPr>
            <w:tcW w:w="2398" w:type="dxa"/>
          </w:tcPr>
          <w:p w:rsidR="00162F95" w:rsidRDefault="00162F95" w:rsidP="00162F95">
            <w:pPr>
              <w:pStyle w:val="Normal11"/>
            </w:pPr>
            <w:r>
              <w:t>FinansKonto(1)</w:t>
            </w:r>
          </w:p>
          <w:p w:rsidR="00162F95" w:rsidRDefault="00162F95" w:rsidP="00162F95">
            <w:pPr>
              <w:pStyle w:val="Normal11"/>
            </w:pPr>
            <w:r>
              <w:t>FinansKontoPostering(0..*)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128" w:name="_Toc265233839"/>
      <w:bookmarkStart w:id="2129" w:name="_Toc263947306"/>
      <w:r>
        <w:t>Ressource</w:t>
      </w:r>
      <w:bookmarkEnd w:id="2128"/>
      <w:bookmarkEnd w:id="2129"/>
    </w:p>
    <w:p w:rsidR="00162F95" w:rsidRDefault="00162F95" w:rsidP="00162F95">
      <w:pPr>
        <w:pStyle w:val="Normal11"/>
      </w:pPr>
      <w:r>
        <w:t>En ressource i en organisatorisk enhed i SKAT</w:t>
      </w:r>
      <w:del w:id="2130" w:author="Skat" w:date="2010-06-25T12:54:00Z">
        <w:r w:rsidR="00307A99">
          <w:delText>. En ressource er en medarbejder hos SKAT.</w:delText>
        </w:r>
      </w:del>
      <w:ins w:id="2131" w:author="Skat" w:date="2010-06-25T12:54:00Z">
        <w:r>
          <w:t xml:space="preserve">/RIM. </w:t>
        </w:r>
      </w:ins>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ins w:id="2132" w:author="Skat" w:date="2010-06-25T12:54:00Z">
              <w:r>
                <w:t>Nummer</w:t>
              </w:r>
            </w:ins>
            <w:moveFromRangeStart w:id="2133" w:author="Skat" w:date="2010-06-25T12:54:00Z" w:name="move265234072"/>
            <w:moveFrom w:id="2134" w:author="Skat" w:date="2010-06-25T12:54:00Z">
              <w:r>
                <w:t>Type</w:t>
              </w:r>
            </w:moveFrom>
            <w:moveFromRangeEnd w:id="2133"/>
          </w:p>
        </w:tc>
        <w:tc>
          <w:tcPr>
            <w:tcW w:w="1797" w:type="dxa"/>
          </w:tcPr>
          <w:p w:rsidR="00162F95" w:rsidRDefault="00307A99" w:rsidP="00162F95">
            <w:pPr>
              <w:pStyle w:val="Normal11"/>
            </w:pPr>
            <w:del w:id="2135" w:author="Skat" w:date="2010-06-25T12:54:00Z">
              <w:r>
                <w:delText>Type</w:delText>
              </w:r>
            </w:del>
            <w:ins w:id="2136" w:author="Skat" w:date="2010-06-25T12:54:00Z">
              <w:r w:rsidR="00162F95">
                <w:t>Tekst11</w:t>
              </w:r>
            </w:ins>
            <w:r w:rsidR="00162F95">
              <w:fldChar w:fldCharType="begin"/>
            </w:r>
            <w:r w:rsidR="00162F95">
              <w:instrText xml:space="preserve"> XE "</w:instrText>
            </w:r>
            <w:del w:id="2137" w:author="Skat" w:date="2010-06-25T12:54:00Z">
              <w:r w:rsidRPr="00C55BA6">
                <w:delInstrText>Type</w:delInstrText>
              </w:r>
            </w:del>
            <w:ins w:id="2138" w:author="Skat" w:date="2010-06-25T12:54:00Z">
              <w:r w:rsidR="00162F95" w:rsidRPr="00CC402F">
                <w:instrText>Tekst11</w:instrText>
              </w:r>
            </w:ins>
            <w:r w:rsidR="00162F95">
              <w:instrText xml:space="preserve">" </w:instrText>
            </w:r>
            <w:r w:rsidR="00162F95">
              <w:fldChar w:fldCharType="end"/>
            </w:r>
          </w:p>
        </w:tc>
        <w:tc>
          <w:tcPr>
            <w:tcW w:w="5573" w:type="dxa"/>
          </w:tcPr>
          <w:p w:rsidR="00307A99" w:rsidRDefault="00307A99" w:rsidP="00307A99">
            <w:pPr>
              <w:pStyle w:val="Normal11"/>
              <w:rPr>
                <w:del w:id="2139" w:author="Skat" w:date="2010-06-25T12:54:00Z"/>
              </w:rPr>
            </w:pPr>
            <w:del w:id="2140" w:author="Skat" w:date="2010-06-25T12:54:00Z">
              <w:r>
                <w:delText>Ressourcetypen. Svarer til specialiseringerne under klassen Ressource</w:delText>
              </w:r>
            </w:del>
          </w:p>
          <w:p w:rsidR="00307A99" w:rsidRDefault="00307A99" w:rsidP="00307A99">
            <w:pPr>
              <w:pStyle w:val="Normal11"/>
              <w:rPr>
                <w:del w:id="2141" w:author="Skat" w:date="2010-06-25T12:54:00Z"/>
              </w:rPr>
            </w:pPr>
          </w:p>
          <w:p w:rsidR="00307A99" w:rsidRDefault="00307A99" w:rsidP="00307A99">
            <w:pPr>
              <w:pStyle w:val="Normal11"/>
              <w:rPr>
                <w:del w:id="2142" w:author="Skat" w:date="2010-06-25T12:54:00Z"/>
                <w:u w:val="single"/>
              </w:rPr>
            </w:pPr>
            <w:del w:id="2143" w:author="Skat" w:date="2010-06-25T12:54:00Z">
              <w:r>
                <w:rPr>
                  <w:u w:val="single"/>
                </w:rPr>
                <w:delText>Tilladte værdier:</w:delText>
              </w:r>
            </w:del>
          </w:p>
          <w:p w:rsidR="00162F95" w:rsidRDefault="00307A99" w:rsidP="00162F95">
            <w:pPr>
              <w:pStyle w:val="Normal11"/>
              <w:rPr>
                <w:ins w:id="2144" w:author="Skat" w:date="2010-06-25T12:54:00Z"/>
              </w:rPr>
            </w:pPr>
            <w:del w:id="2145" w:author="Skat" w:date="2010-06-25T12:54:00Z">
              <w:r>
                <w:delText>- Medarbejder</w:delText>
              </w:r>
            </w:del>
            <w:ins w:id="2146" w:author="Skat" w:date="2010-06-25T12:54:00Z">
              <w:r w:rsidR="00162F95">
                <w:t xml:space="preserve">Nummeret på ressourcen, der unikt identificerer ressourcen. </w:t>
              </w:r>
            </w:ins>
          </w:p>
          <w:p w:rsidR="00162F95" w:rsidRDefault="00162F95" w:rsidP="00162F95">
            <w:pPr>
              <w:pStyle w:val="Normal11"/>
            </w:pPr>
            <w:ins w:id="2147" w:author="Skat" w:date="2010-06-25T12:54:00Z">
              <w:r>
                <w:t>Det er fx medarbejdernummer (medarbejder ID) eller køretøjets nummer.</w:t>
              </w:r>
            </w:ins>
          </w:p>
        </w:tc>
      </w:tr>
      <w:tr w:rsidR="00162F95" w:rsidTr="00162F95">
        <w:tblPrEx>
          <w:tblCellMar>
            <w:top w:w="0" w:type="dxa"/>
            <w:bottom w:w="0" w:type="dxa"/>
          </w:tblCellMar>
        </w:tblPrEx>
        <w:tc>
          <w:tcPr>
            <w:tcW w:w="2625" w:type="dxa"/>
          </w:tcPr>
          <w:p w:rsidR="00162F95" w:rsidRDefault="00162F95" w:rsidP="00162F95">
            <w:pPr>
              <w:pStyle w:val="Normal11"/>
            </w:pPr>
            <w:moveToRangeStart w:id="2148" w:author="Skat" w:date="2010-06-25T12:54:00Z" w:name="move265234072"/>
            <w:moveTo w:id="2149" w:author="Skat" w:date="2010-06-25T12:54:00Z">
              <w:r>
                <w:t>Type</w:t>
              </w:r>
            </w:moveTo>
            <w:moveToRangeEnd w:id="2148"/>
            <w:del w:id="2150" w:author="Skat" w:date="2010-06-25T12:54:00Z">
              <w:r w:rsidR="00307A99">
                <w:delText>Navn</w:delText>
              </w:r>
            </w:del>
          </w:p>
        </w:tc>
        <w:tc>
          <w:tcPr>
            <w:tcW w:w="1797" w:type="dxa"/>
          </w:tcPr>
          <w:p w:rsidR="00162F95" w:rsidRDefault="00307A99" w:rsidP="00162F95">
            <w:pPr>
              <w:pStyle w:val="Normal11"/>
            </w:pPr>
            <w:del w:id="2151" w:author="Skat" w:date="2010-06-25T12:54:00Z">
              <w:r>
                <w:delText>Navn</w:delText>
              </w:r>
            </w:del>
            <w:ins w:id="2152" w:author="Skat" w:date="2010-06-25T12:54:00Z">
              <w:r w:rsidR="00162F95">
                <w:t>Type</w:t>
              </w:r>
            </w:ins>
            <w:r w:rsidR="00162F95">
              <w:fldChar w:fldCharType="begin"/>
            </w:r>
            <w:r w:rsidR="00162F95">
              <w:instrText xml:space="preserve"> XE "</w:instrText>
            </w:r>
            <w:del w:id="2153" w:author="Skat" w:date="2010-06-25T12:54:00Z">
              <w:r w:rsidRPr="00356E9A">
                <w:delInstrText>Navn</w:delInstrText>
              </w:r>
            </w:del>
            <w:ins w:id="2154" w:author="Skat" w:date="2010-06-25T12:54:00Z">
              <w:r w:rsidR="00162F95" w:rsidRPr="00665D87">
                <w:instrText>Type</w:instrText>
              </w:r>
            </w:ins>
            <w:r w:rsidR="00162F95">
              <w:instrText xml:space="preserve">" </w:instrText>
            </w:r>
            <w:r w:rsidR="00162F95">
              <w:fldChar w:fldCharType="end"/>
            </w:r>
          </w:p>
        </w:tc>
        <w:tc>
          <w:tcPr>
            <w:tcW w:w="5573" w:type="dxa"/>
          </w:tcPr>
          <w:p w:rsidR="00162F95" w:rsidRDefault="00307A99" w:rsidP="00162F95">
            <w:pPr>
              <w:pStyle w:val="Normal11"/>
              <w:rPr>
                <w:ins w:id="2155" w:author="Skat" w:date="2010-06-25T12:54:00Z"/>
              </w:rPr>
            </w:pPr>
            <w:del w:id="2156" w:author="Skat" w:date="2010-06-25T12:54:00Z">
              <w:r>
                <w:delText>Navnet på ressourcen ved den pågældende organisatoriske enhed, dvs. navnet på medarbejderen.</w:delText>
              </w:r>
            </w:del>
            <w:ins w:id="2157" w:author="Skat" w:date="2010-06-25T12:54:00Z">
              <w:r w:rsidR="00162F95">
                <w:t>Ressourcetypen. Svarer til specialiseringerne under klassen Ressource</w:t>
              </w:r>
            </w:ins>
          </w:p>
          <w:p w:rsidR="00162F95" w:rsidRDefault="00162F95" w:rsidP="00162F95">
            <w:pPr>
              <w:pStyle w:val="Normal11"/>
              <w:rPr>
                <w:ins w:id="2158" w:author="Skat" w:date="2010-06-25T12:54:00Z"/>
              </w:rPr>
            </w:pPr>
          </w:p>
          <w:p w:rsidR="00162F95" w:rsidRDefault="00162F95" w:rsidP="00162F95">
            <w:pPr>
              <w:pStyle w:val="Normal11"/>
              <w:rPr>
                <w:ins w:id="2159" w:author="Skat" w:date="2010-06-25T12:54:00Z"/>
                <w:u w:val="single"/>
              </w:rPr>
            </w:pPr>
            <w:ins w:id="2160" w:author="Skat" w:date="2010-06-25T12:54:00Z">
              <w:r>
                <w:rPr>
                  <w:u w:val="single"/>
                </w:rPr>
                <w:t>Tilladte værdier:</w:t>
              </w:r>
            </w:ins>
          </w:p>
          <w:p w:rsidR="00162F95" w:rsidRDefault="00162F95" w:rsidP="00162F95">
            <w:pPr>
              <w:pStyle w:val="Normal11"/>
              <w:rPr>
                <w:ins w:id="2161" w:author="Skat" w:date="2010-06-25T12:54:00Z"/>
              </w:rPr>
            </w:pPr>
            <w:ins w:id="2162" w:author="Skat" w:date="2010-06-25T12:54:00Z">
              <w:r>
                <w:t>- Medarbejder</w:t>
              </w:r>
            </w:ins>
          </w:p>
          <w:p w:rsidR="00162F95" w:rsidRDefault="00162F95" w:rsidP="00162F95">
            <w:pPr>
              <w:pStyle w:val="Normal11"/>
              <w:rPr>
                <w:ins w:id="2163" w:author="Skat" w:date="2010-06-25T12:54:00Z"/>
              </w:rPr>
            </w:pPr>
            <w:ins w:id="2164" w:author="Skat" w:date="2010-06-25T12:54:00Z">
              <w:r>
                <w:t>- Køretøj</w:t>
              </w:r>
            </w:ins>
          </w:p>
          <w:p w:rsidR="00162F95" w:rsidRDefault="00162F95" w:rsidP="00162F95">
            <w:pPr>
              <w:pStyle w:val="Normal11"/>
              <w:rPr>
                <w:ins w:id="2165" w:author="Skat" w:date="2010-06-25T12:54:00Z"/>
              </w:rPr>
            </w:pPr>
            <w:ins w:id="2166" w:author="Skat" w:date="2010-06-25T12:54:00Z">
              <w:r>
                <w:t>- Lokale</w:t>
              </w:r>
            </w:ins>
          </w:p>
          <w:p w:rsidR="00162F95" w:rsidRDefault="00162F95" w:rsidP="00162F95">
            <w:pPr>
              <w:pStyle w:val="Normal11"/>
              <w:rPr>
                <w:ins w:id="2167" w:author="Skat" w:date="2010-06-25T12:54:00Z"/>
              </w:rPr>
            </w:pPr>
            <w:ins w:id="2168" w:author="Skat" w:date="2010-06-25T12:54:00Z">
              <w:r>
                <w:t>- Samarbejdspart</w:t>
              </w:r>
            </w:ins>
          </w:p>
          <w:p w:rsidR="00162F95" w:rsidRPr="00162F95" w:rsidRDefault="00162F95" w:rsidP="00162F95">
            <w:pPr>
              <w:pStyle w:val="Normal11"/>
            </w:pPr>
            <w:ins w:id="2169" w:author="Skat" w:date="2010-06-25T12:54:00Z">
              <w:r>
                <w:t>- Udstyr</w:t>
              </w:r>
            </w:ins>
          </w:p>
        </w:tc>
      </w:tr>
      <w:tr w:rsidR="00162F95" w:rsidTr="00162F95">
        <w:tblPrEx>
          <w:tblCellMar>
            <w:top w:w="0" w:type="dxa"/>
            <w:bottom w:w="0" w:type="dxa"/>
          </w:tblCellMar>
        </w:tblPrEx>
        <w:tc>
          <w:tcPr>
            <w:tcW w:w="2625" w:type="dxa"/>
          </w:tcPr>
          <w:p w:rsidR="00162F95" w:rsidRDefault="00307A99" w:rsidP="00162F95">
            <w:pPr>
              <w:pStyle w:val="Normal11"/>
            </w:pPr>
            <w:del w:id="2170" w:author="Skat" w:date="2010-06-25T12:54:00Z">
              <w:r>
                <w:delText>Nummer</w:delText>
              </w:r>
            </w:del>
            <w:ins w:id="2171" w:author="Skat" w:date="2010-06-25T12:54:00Z">
              <w:r w:rsidR="00162F95">
                <w:t>Navn</w:t>
              </w:r>
            </w:ins>
          </w:p>
        </w:tc>
        <w:tc>
          <w:tcPr>
            <w:tcW w:w="1797" w:type="dxa"/>
          </w:tcPr>
          <w:p w:rsidR="00162F95" w:rsidRDefault="00307A99" w:rsidP="00162F95">
            <w:pPr>
              <w:pStyle w:val="Normal11"/>
            </w:pPr>
            <w:del w:id="2172" w:author="Skat" w:date="2010-06-25T12:54:00Z">
              <w:r>
                <w:delText>ID</w:delText>
              </w:r>
            </w:del>
            <w:ins w:id="2173" w:author="Skat" w:date="2010-06-25T12:54:00Z">
              <w:r w:rsidR="00162F95">
                <w:t>Navn</w:t>
              </w:r>
            </w:ins>
            <w:r w:rsidR="00162F95">
              <w:fldChar w:fldCharType="begin"/>
            </w:r>
            <w:r w:rsidR="00162F95">
              <w:instrText xml:space="preserve"> XE "</w:instrText>
            </w:r>
            <w:del w:id="2174" w:author="Skat" w:date="2010-06-25T12:54:00Z">
              <w:r w:rsidRPr="00DB4026">
                <w:delInstrText>ID</w:delInstrText>
              </w:r>
            </w:del>
            <w:ins w:id="2175" w:author="Skat" w:date="2010-06-25T12:54:00Z">
              <w:r w:rsidR="00162F95" w:rsidRPr="00436EC3">
                <w:instrText>Navn</w:instrText>
              </w:r>
            </w:ins>
            <w:r w:rsidR="00162F95">
              <w:instrText xml:space="preserve">" </w:instrText>
            </w:r>
            <w:r w:rsidR="00162F95">
              <w:fldChar w:fldCharType="end"/>
            </w:r>
          </w:p>
        </w:tc>
        <w:tc>
          <w:tcPr>
            <w:tcW w:w="5573" w:type="dxa"/>
          </w:tcPr>
          <w:p w:rsidR="00307A99" w:rsidRDefault="00307A99" w:rsidP="00307A99">
            <w:pPr>
              <w:pStyle w:val="Normal11"/>
              <w:rPr>
                <w:del w:id="2176" w:author="Skat" w:date="2010-06-25T12:54:00Z"/>
              </w:rPr>
            </w:pPr>
            <w:del w:id="2177" w:author="Skat" w:date="2010-06-25T12:54:00Z">
              <w:r>
                <w:delText xml:space="preserve">Nummeret på ressourcen, der unikt identificerer ressourcen. </w:delText>
              </w:r>
            </w:del>
          </w:p>
          <w:p w:rsidR="00162F95" w:rsidRDefault="00307A99" w:rsidP="00162F95">
            <w:pPr>
              <w:pStyle w:val="Normal11"/>
            </w:pPr>
            <w:del w:id="2178" w:author="Skat" w:date="2010-06-25T12:54:00Z">
              <w:r>
                <w:delText>Det er medarbejdernummer (medarbejder ID).</w:delText>
              </w:r>
            </w:del>
            <w:ins w:id="2179" w:author="Skat" w:date="2010-06-25T12:54:00Z">
              <w:r w:rsidR="00162F95">
                <w:t>Navnet på ressourcen ved den pågældende organisatoriske enhed, fx navnet på køretøjet, lokalet, medarbejderen mm.</w:t>
              </w:r>
            </w:ins>
          </w:p>
        </w:tc>
      </w:tr>
      <w:tr w:rsidR="00162F95" w:rsidTr="00162F95">
        <w:tblPrEx>
          <w:tblCellMar>
            <w:top w:w="0" w:type="dxa"/>
            <w:bottom w:w="0" w:type="dxa"/>
          </w:tblCellMar>
        </w:tblPrEx>
        <w:tc>
          <w:tcPr>
            <w:tcW w:w="2625" w:type="dxa"/>
          </w:tcPr>
          <w:p w:rsidR="00162F95" w:rsidRDefault="00162F95" w:rsidP="00162F95">
            <w:pPr>
              <w:pStyle w:val="Normal11"/>
            </w:pPr>
            <w:r>
              <w:t>Placering</w:t>
            </w:r>
          </w:p>
        </w:tc>
        <w:tc>
          <w:tcPr>
            <w:tcW w:w="1797" w:type="dxa"/>
          </w:tcPr>
          <w:p w:rsidR="00162F95" w:rsidRDefault="00162F95" w:rsidP="00162F95">
            <w:pPr>
              <w:pStyle w:val="Normal11"/>
            </w:pPr>
            <w:r>
              <w:t>Placering</w:t>
            </w:r>
            <w:r>
              <w:fldChar w:fldCharType="begin"/>
            </w:r>
            <w:r>
              <w:instrText xml:space="preserve"> XE "</w:instrText>
            </w:r>
            <w:r w:rsidRPr="001F2F0E">
              <w:instrText>Placering</w:instrText>
            </w:r>
            <w:r>
              <w:instrText xml:space="preserve">" </w:instrText>
            </w:r>
            <w:r>
              <w:fldChar w:fldCharType="end"/>
            </w:r>
          </w:p>
        </w:tc>
        <w:tc>
          <w:tcPr>
            <w:tcW w:w="5573" w:type="dxa"/>
          </w:tcPr>
          <w:p w:rsidR="00162F95" w:rsidRDefault="00162F95" w:rsidP="00162F95">
            <w:pPr>
              <w:pStyle w:val="Normal11"/>
            </w:pPr>
            <w:r>
              <w:t>Placering for ressource, fx lokalenummer for en medarbejder</w:t>
            </w:r>
            <w:ins w:id="2180" w:author="Skat" w:date="2010-06-25T12:54:00Z">
              <w:r>
                <w:t>, parkeringsplads for et RIM køretøj.</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oprettet af</w:t>
            </w:r>
          </w:p>
        </w:tc>
        <w:tc>
          <w:tcPr>
            <w:tcW w:w="2398" w:type="dxa"/>
          </w:tcPr>
          <w:p w:rsidR="00162F95" w:rsidRDefault="00162F95" w:rsidP="00162F95">
            <w:pPr>
              <w:pStyle w:val="Normal11"/>
            </w:pPr>
            <w:r>
              <w:t>FinansKonto(0..1)</w:t>
            </w:r>
          </w:p>
          <w:p w:rsidR="00162F95" w:rsidRDefault="00162F95" w:rsidP="00162F95">
            <w:pPr>
              <w:pStyle w:val="Normal11"/>
            </w:pPr>
            <w:r>
              <w:t>Ressource(1)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2181" w:name="_Toc265233840"/>
      <w:bookmarkStart w:id="2182" w:name="_Toc263947307"/>
      <w:r>
        <w:t>DMO Indbetaling</w:t>
      </w:r>
      <w:bookmarkEnd w:id="2181"/>
      <w:bookmarkEnd w:id="2182"/>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2183" w:author="Skat" w:date="2010-06-25T12:54:00Z">
              <w:r>
                <w:rPr>
                  <w:noProof/>
                </w:rPr>
                <w:drawing>
                  <wp:anchor distT="0" distB="0" distL="114300" distR="114300" simplePos="0" relativeHeight="251669504" behindDoc="1" locked="0" layoutInCell="1" allowOverlap="1">
                    <wp:simplePos x="0" y="0"/>
                    <wp:positionH relativeFrom="column">
                      <wp:posOffset>3810</wp:posOffset>
                    </wp:positionH>
                    <wp:positionV relativeFrom="paragraph">
                      <wp:posOffset>-314325</wp:posOffset>
                    </wp:positionV>
                    <wp:extent cx="6800850" cy="3905250"/>
                    <wp:effectExtent l="0" t="0" r="0" b="0"/>
                    <wp:wrapTight wrapText="bothSides">
                      <wp:wrapPolygon edited="0">
                        <wp:start x="17123" y="948"/>
                        <wp:lineTo x="17123" y="2634"/>
                        <wp:lineTo x="847" y="2950"/>
                        <wp:lineTo x="847" y="6954"/>
                        <wp:lineTo x="1997" y="7692"/>
                        <wp:lineTo x="3328" y="7692"/>
                        <wp:lineTo x="3328" y="9378"/>
                        <wp:lineTo x="1694" y="10010"/>
                        <wp:lineTo x="847" y="10537"/>
                        <wp:lineTo x="847" y="14014"/>
                        <wp:lineTo x="2723" y="14435"/>
                        <wp:lineTo x="7563" y="14435"/>
                        <wp:lineTo x="6958" y="15805"/>
                        <wp:lineTo x="5445" y="16964"/>
                        <wp:lineTo x="5324" y="20441"/>
                        <wp:lineTo x="5506" y="20546"/>
                        <wp:lineTo x="7563" y="20546"/>
                        <wp:lineTo x="9923" y="20546"/>
                        <wp:lineTo x="11980" y="20546"/>
                        <wp:lineTo x="12282" y="20441"/>
                        <wp:lineTo x="12161" y="19493"/>
                        <wp:lineTo x="14582" y="19493"/>
                        <wp:lineTo x="20692" y="18334"/>
                        <wp:lineTo x="20753" y="14962"/>
                        <wp:lineTo x="20511" y="14540"/>
                        <wp:lineTo x="19785" y="14435"/>
                        <wp:lineTo x="20692" y="12855"/>
                        <wp:lineTo x="20692" y="11063"/>
                        <wp:lineTo x="20995" y="9694"/>
                        <wp:lineTo x="17486" y="9378"/>
                        <wp:lineTo x="17486" y="5374"/>
                        <wp:lineTo x="17244" y="5058"/>
                        <wp:lineTo x="16457" y="4320"/>
                        <wp:lineTo x="19240" y="2740"/>
                        <wp:lineTo x="19240" y="2634"/>
                        <wp:lineTo x="19845" y="1791"/>
                        <wp:lineTo x="19845" y="948"/>
                        <wp:lineTo x="19240" y="948"/>
                        <wp:lineTo x="17123" y="948"/>
                      </wp:wrapPolygon>
                    </wp:wrapTight>
                    <wp:docPr id="10"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0850" cy="3905250"/>
                            </a:xfrm>
                            <a:prstGeom prst="rect">
                              <a:avLst/>
                            </a:prstGeom>
                          </pic:spPr>
                        </pic:pic>
                      </a:graphicData>
                    </a:graphic>
                  </wp:anchor>
                </w:drawing>
              </w:r>
            </w:del>
            <w:ins w:id="2184" w:author="Skat" w:date="2010-06-25T12:54:00Z">
              <w:r w:rsidR="00162F95">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-314325</wp:posOffset>
                    </wp:positionV>
                    <wp:extent cx="6805295" cy="4166870"/>
                    <wp:effectExtent l="0" t="0" r="0" b="0"/>
                    <wp:wrapTight wrapText="bothSides">
                      <wp:wrapPolygon edited="0">
                        <wp:start x="2540" y="296"/>
                        <wp:lineTo x="60" y="1778"/>
                        <wp:lineTo x="1572" y="3456"/>
                        <wp:lineTo x="1633" y="16096"/>
                        <wp:lineTo x="907" y="17183"/>
                        <wp:lineTo x="1270" y="17676"/>
                        <wp:lineTo x="4656" y="17676"/>
                        <wp:lineTo x="1753" y="18170"/>
                        <wp:lineTo x="1270" y="18368"/>
                        <wp:lineTo x="1270" y="20540"/>
                        <wp:lineTo x="3930" y="20540"/>
                        <wp:lineTo x="9795" y="20540"/>
                        <wp:lineTo x="20679" y="19750"/>
                        <wp:lineTo x="20739" y="16393"/>
                        <wp:lineTo x="16688" y="16096"/>
                        <wp:lineTo x="17172" y="15504"/>
                        <wp:lineTo x="17172" y="15109"/>
                        <wp:lineTo x="16688" y="14516"/>
                        <wp:lineTo x="17656" y="14516"/>
                        <wp:lineTo x="18442" y="13825"/>
                        <wp:lineTo x="18381" y="12936"/>
                        <wp:lineTo x="19711" y="12739"/>
                        <wp:lineTo x="19651" y="12640"/>
                        <wp:lineTo x="17958" y="11356"/>
                        <wp:lineTo x="18018" y="4938"/>
                        <wp:lineTo x="17777" y="4444"/>
                        <wp:lineTo x="17112" y="3456"/>
                        <wp:lineTo x="17777" y="3456"/>
                        <wp:lineTo x="20014" y="2271"/>
                        <wp:lineTo x="20014" y="1876"/>
                        <wp:lineTo x="20618" y="988"/>
                        <wp:lineTo x="20316" y="395"/>
                        <wp:lineTo x="5079" y="296"/>
                        <wp:lineTo x="2540" y="29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5295" cy="4166870"/>
                            </a:xfrm>
                            <a:prstGeom prst="rect">
                              <a:avLst/>
                            </a:prstGeom>
                          </pic:spPr>
                        </pic:pic>
                      </a:graphicData>
                    </a:graphic>
                  </wp:anchor>
                </w:drawing>
              </w:r>
            </w:ins>
          </w:p>
        </w:tc>
      </w:tr>
    </w:tbl>
    <w:p w:rsidR="00307A99" w:rsidRDefault="00307A99" w:rsidP="00307A99">
      <w:pPr>
        <w:pStyle w:val="Normal11"/>
        <w:rPr>
          <w:del w:id="2185" w:author="Skat" w:date="2010-06-25T12:54:00Z"/>
        </w:rPr>
      </w:pPr>
    </w:p>
    <w:p w:rsidR="00307A99" w:rsidRDefault="00307A99" w:rsidP="00307A99">
      <w:pPr>
        <w:pStyle w:val="Normal11"/>
        <w:rPr>
          <w:del w:id="2186"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Overskrift2"/>
        <w:rPr>
          <w:del w:id="2187" w:author="Skat" w:date="2010-06-25T12:54:00Z"/>
        </w:rPr>
      </w:pPr>
      <w:bookmarkStart w:id="2188" w:name="_Toc263947308"/>
      <w:del w:id="2189" w:author="Skat" w:date="2010-06-25T12:54:00Z">
        <w:r>
          <w:delText>Dækning</w:delText>
        </w:r>
        <w:bookmarkEnd w:id="2188"/>
      </w:del>
    </w:p>
    <w:p w:rsidR="00162F95" w:rsidRDefault="00162F95" w:rsidP="00162F95">
      <w:pPr>
        <w:pStyle w:val="Normal11"/>
      </w:pPr>
      <w:moveFromRangeStart w:id="2190" w:author="Skat" w:date="2010-06-25T12:54:00Z" w:name="move265234073"/>
      <w:moveFrom w:id="2191" w:author="Skat" w:date="2010-06-25T12:54:00Z">
        <w:r>
          <w:t>Dokumentation for, at en fordring er dækket. Dette er fordelingen af indbetalingerne til at dække fordringer. Her angives, hvilken fordring er dækket af hvilken indbetaling, og hvilken indbetaling der dækker hvilken fordring.</w:t>
        </w:r>
      </w:moveFrom>
    </w:p>
    <w:p w:rsidR="00162F95" w:rsidRDefault="00162F95" w:rsidP="00162F95">
      <w:pPr>
        <w:pStyle w:val="Normal11"/>
      </w:pPr>
    </w:p>
    <w:p w:rsidR="00162F95" w:rsidRDefault="00162F95" w:rsidP="00162F95">
      <w:pPr>
        <w:pStyle w:val="Normal11"/>
      </w:pPr>
      <w:moveFrom w:id="2192" w:author="Skat" w:date="2010-06-25T12:54:00Z">
        <w:r>
          <w:t>Det er også her, der sker en om- eller modpostering mellem en indbetaling og evt. fordringer. Det sker i henhold til reglerne for dækningsrækkefølge (FIFO).</w:t>
        </w:r>
      </w:moveFrom>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2193"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2194"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2195" w:author="Skat" w:date="2010-06-25T12:54:00Z">
              <w:r>
                <w:rPr>
                  <w:color w:val="FFFFFF"/>
                </w:rPr>
                <w:t>Beskrivelse</w:t>
              </w:r>
            </w:moveFrom>
          </w:p>
        </w:tc>
      </w:tr>
      <w:tr w:rsidR="00162F95" w:rsidTr="00162F95">
        <w:tblPrEx>
          <w:tblCellMar>
            <w:top w:w="0" w:type="dxa"/>
            <w:bottom w:w="0" w:type="dxa"/>
          </w:tblCellMar>
        </w:tblPrEx>
        <w:tc>
          <w:tcPr>
            <w:tcW w:w="2625" w:type="dxa"/>
          </w:tcPr>
          <w:p w:rsidR="00162F95" w:rsidRDefault="00162F95" w:rsidP="00162F95">
            <w:pPr>
              <w:pStyle w:val="Normal11"/>
            </w:pPr>
            <w:moveFrom w:id="2196" w:author="Skat" w:date="2010-06-25T12:54:00Z">
              <w:r>
                <w:t>Beløb</w:t>
              </w:r>
            </w:moveFrom>
          </w:p>
        </w:tc>
        <w:tc>
          <w:tcPr>
            <w:tcW w:w="1797" w:type="dxa"/>
          </w:tcPr>
          <w:p w:rsidR="00162F95" w:rsidRDefault="00162F95" w:rsidP="00162F95">
            <w:pPr>
              <w:pStyle w:val="Normal11"/>
            </w:pPr>
            <w:moveFrom w:id="2197" w:author="Skat" w:date="2010-06-25T12:54:00Z">
              <w:r>
                <w:t>Beløb</w:t>
              </w:r>
              <w:r>
                <w:fldChar w:fldCharType="begin"/>
              </w:r>
              <w:r>
                <w:instrText xml:space="preserve"> XE "</w:instrText>
              </w:r>
              <w:r w:rsidRPr="002A6DB8">
                <w:instrText>Beløb</w:instrText>
              </w:r>
              <w:r>
                <w:instrText xml:space="preserve">" </w:instrText>
              </w:r>
              <w:r>
                <w:fldChar w:fldCharType="end"/>
              </w:r>
            </w:moveFrom>
          </w:p>
        </w:tc>
        <w:tc>
          <w:tcPr>
            <w:tcW w:w="5573" w:type="dxa"/>
          </w:tcPr>
          <w:p w:rsidR="00162F95" w:rsidRDefault="00162F95" w:rsidP="00162F95">
            <w:pPr>
              <w:pStyle w:val="Normal11"/>
            </w:pPr>
            <w:moveFrom w:id="2198" w:author="Skat" w:date="2010-06-25T12:54:00Z">
              <w:r>
                <w:t>Beløbet som fordringen er dækket med, dvs. hvis fordringen er på 1000 kr. og indbetalingen er på 500 kr., så er FordringDækningBeløb 500 kr.</w:t>
              </w:r>
            </w:moveFrom>
          </w:p>
        </w:tc>
      </w:tr>
      <w:tr w:rsidR="00162F95" w:rsidTr="00162F95">
        <w:tblPrEx>
          <w:tblCellMar>
            <w:top w:w="0" w:type="dxa"/>
            <w:bottom w:w="0" w:type="dxa"/>
          </w:tblCellMar>
        </w:tblPrEx>
        <w:tc>
          <w:tcPr>
            <w:tcW w:w="2625" w:type="dxa"/>
          </w:tcPr>
          <w:p w:rsidR="00162F95" w:rsidRDefault="00162F95" w:rsidP="00162F95">
            <w:pPr>
              <w:pStyle w:val="Normal11"/>
            </w:pPr>
            <w:moveFrom w:id="2199" w:author="Skat" w:date="2010-06-25T12:54:00Z">
              <w:r>
                <w:t>Dato</w:t>
              </w:r>
            </w:moveFrom>
          </w:p>
        </w:tc>
        <w:tc>
          <w:tcPr>
            <w:tcW w:w="1797" w:type="dxa"/>
          </w:tcPr>
          <w:p w:rsidR="00162F95" w:rsidRDefault="00162F95" w:rsidP="00162F95">
            <w:pPr>
              <w:pStyle w:val="Normal11"/>
            </w:pPr>
            <w:moveFrom w:id="2200" w:author="Skat" w:date="2010-06-25T12:54:00Z">
              <w:r>
                <w:t>Dato</w:t>
              </w:r>
              <w:r>
                <w:fldChar w:fldCharType="begin"/>
              </w:r>
              <w:r>
                <w:instrText xml:space="preserve"> XE "</w:instrText>
              </w:r>
              <w:r w:rsidRPr="00B05C82">
                <w:instrText>Dato</w:instrText>
              </w:r>
              <w:r>
                <w:instrText xml:space="preserve">" </w:instrText>
              </w:r>
              <w:r>
                <w:fldChar w:fldCharType="end"/>
              </w:r>
            </w:moveFrom>
          </w:p>
        </w:tc>
        <w:tc>
          <w:tcPr>
            <w:tcW w:w="5573" w:type="dxa"/>
          </w:tcPr>
          <w:p w:rsidR="00162F95" w:rsidRDefault="00162F95" w:rsidP="00162F95">
            <w:pPr>
              <w:pStyle w:val="Normal11"/>
            </w:pPr>
            <w:moveFrom w:id="2201" w:author="Skat" w:date="2010-06-25T12:54:00Z">
              <w:r>
                <w:t>Datoen hvor fordringen er dækket med et givet beløb.</w:t>
              </w:r>
            </w:moveFrom>
          </w:p>
        </w:tc>
      </w:tr>
      <w:moveFromRangeEnd w:id="2190"/>
      <w:tr w:rsidR="00307A99" w:rsidTr="00307A99">
        <w:tblPrEx>
          <w:tblCellMar>
            <w:top w:w="0" w:type="dxa"/>
            <w:bottom w:w="0" w:type="dxa"/>
          </w:tblCellMar>
        </w:tblPrEx>
        <w:trPr>
          <w:del w:id="2202" w:author="Skat" w:date="2010-06-25T12:54:00Z"/>
        </w:trPr>
        <w:tc>
          <w:tcPr>
            <w:tcW w:w="2625" w:type="dxa"/>
          </w:tcPr>
          <w:p w:rsidR="00307A99" w:rsidRDefault="00307A99" w:rsidP="00307A99">
            <w:pPr>
              <w:pStyle w:val="Normal11"/>
              <w:rPr>
                <w:del w:id="2203" w:author="Skat" w:date="2010-06-25T12:54:00Z"/>
              </w:rPr>
            </w:pPr>
            <w:del w:id="2204" w:author="Skat" w:date="2010-06-25T12:54:00Z">
              <w:r>
                <w:delText>Forslag</w:delText>
              </w:r>
            </w:del>
          </w:p>
        </w:tc>
        <w:tc>
          <w:tcPr>
            <w:tcW w:w="1797" w:type="dxa"/>
          </w:tcPr>
          <w:p w:rsidR="00307A99" w:rsidRDefault="00307A99" w:rsidP="00307A99">
            <w:pPr>
              <w:pStyle w:val="Normal11"/>
              <w:rPr>
                <w:del w:id="2205" w:author="Skat" w:date="2010-06-25T12:54:00Z"/>
              </w:rPr>
            </w:pPr>
            <w:del w:id="2206" w:author="Skat" w:date="2010-06-25T12:54:00Z">
              <w:r>
                <w:delText>XML</w:delText>
              </w:r>
              <w:r w:rsidR="00786046">
                <w:fldChar w:fldCharType="begin"/>
              </w:r>
              <w:r>
                <w:delInstrText xml:space="preserve"> XE "</w:delInstrText>
              </w:r>
              <w:r w:rsidRPr="00B317DC">
                <w:delInstrText>XML</w:delInstrText>
              </w:r>
              <w:r>
                <w:delInstrText xml:space="preserve">" </w:delInstrText>
              </w:r>
              <w:r w:rsidR="00786046">
                <w:fldChar w:fldCharType="end"/>
              </w:r>
            </w:del>
          </w:p>
        </w:tc>
        <w:tc>
          <w:tcPr>
            <w:tcW w:w="5573" w:type="dxa"/>
          </w:tcPr>
          <w:p w:rsidR="00307A99" w:rsidRDefault="00307A99" w:rsidP="00307A99">
            <w:pPr>
              <w:pStyle w:val="Normal11"/>
              <w:rPr>
                <w:del w:id="2207" w:author="Skat" w:date="2010-06-25T12:54:00Z"/>
              </w:rPr>
            </w:pPr>
            <w:del w:id="2208" w:author="Skat" w:date="2010-06-25T12:54:00Z">
              <w:r>
                <w:delText xml:space="preserve">I visse tilfælde vil man inden gennemførelse af fordringsdækningen opstille et forslag, som en aktør kan tage stilling til. </w:delText>
              </w:r>
            </w:del>
          </w:p>
          <w:p w:rsidR="00307A99" w:rsidRDefault="00307A99" w:rsidP="00307A99">
            <w:pPr>
              <w:pStyle w:val="Normal11"/>
              <w:rPr>
                <w:del w:id="2209" w:author="Skat" w:date="2010-06-25T12:54:00Z"/>
              </w:rPr>
            </w:pPr>
          </w:p>
          <w:p w:rsidR="00307A99" w:rsidRDefault="00307A99" w:rsidP="00307A99">
            <w:pPr>
              <w:pStyle w:val="Normal11"/>
              <w:rPr>
                <w:del w:id="2210" w:author="Skat" w:date="2010-06-25T12:54:00Z"/>
              </w:rPr>
            </w:pPr>
            <w:del w:id="2211" w:author="Skat" w:date="2010-06-25T12:54:00Z">
              <w:r>
                <w:delText>Specifikt Restanceinddrivelsesmyndigheden: Dette skal f.eks. bruges ved indsatsen "Modregning" og de forskellige bobehandlingsindsatser, og bruges i det øjeblik, man vælger at gennemføre modregning.</w:delText>
              </w:r>
            </w:del>
          </w:p>
        </w:tc>
      </w:tr>
      <w:tr w:rsidR="00307A99" w:rsidTr="00307A99">
        <w:tblPrEx>
          <w:tblCellMar>
            <w:top w:w="0" w:type="dxa"/>
            <w:bottom w:w="0" w:type="dxa"/>
          </w:tblCellMar>
        </w:tblPrEx>
        <w:trPr>
          <w:del w:id="2212" w:author="Skat" w:date="2010-06-25T12:54:00Z"/>
        </w:trPr>
        <w:tc>
          <w:tcPr>
            <w:tcW w:w="2625" w:type="dxa"/>
          </w:tcPr>
          <w:p w:rsidR="00307A99" w:rsidRDefault="00307A99" w:rsidP="00307A99">
            <w:pPr>
              <w:pStyle w:val="Normal11"/>
              <w:rPr>
                <w:del w:id="2213" w:author="Skat" w:date="2010-06-25T12:54:00Z"/>
              </w:rPr>
            </w:pPr>
            <w:del w:id="2214" w:author="Skat" w:date="2010-06-25T12:54:00Z">
              <w:r>
                <w:delText>Årsag</w:delText>
              </w:r>
            </w:del>
          </w:p>
        </w:tc>
        <w:tc>
          <w:tcPr>
            <w:tcW w:w="1797" w:type="dxa"/>
          </w:tcPr>
          <w:p w:rsidR="00307A99" w:rsidRDefault="00307A99" w:rsidP="00307A99">
            <w:pPr>
              <w:pStyle w:val="Normal11"/>
              <w:rPr>
                <w:del w:id="2215" w:author="Skat" w:date="2010-06-25T12:54:00Z"/>
              </w:rPr>
            </w:pPr>
            <w:del w:id="2216" w:author="Skat" w:date="2010-06-25T12:54:00Z">
              <w:r>
                <w:delText>Årsag</w:delText>
              </w:r>
              <w:r w:rsidR="00786046">
                <w:fldChar w:fldCharType="begin"/>
              </w:r>
              <w:r>
                <w:delInstrText xml:space="preserve"> XE "</w:delInstrText>
              </w:r>
              <w:r w:rsidRPr="006C054C">
                <w:delInstrText>Årsag</w:delInstrText>
              </w:r>
              <w:r>
                <w:delInstrText xml:space="preserve">" </w:delInstrText>
              </w:r>
              <w:r w:rsidR="00786046">
                <w:fldChar w:fldCharType="end"/>
              </w:r>
            </w:del>
          </w:p>
        </w:tc>
        <w:tc>
          <w:tcPr>
            <w:tcW w:w="5573" w:type="dxa"/>
          </w:tcPr>
          <w:p w:rsidR="00307A99" w:rsidRDefault="00307A99" w:rsidP="00307A99">
            <w:pPr>
              <w:pStyle w:val="Normal11"/>
              <w:rPr>
                <w:del w:id="2217" w:author="Skat" w:date="2010-06-25T12:54:00Z"/>
              </w:rPr>
            </w:pPr>
            <w:del w:id="2218" w:author="Skat" w:date="2010-06-25T12:54:00Z">
              <w:r>
                <w:delText>Forklarer hvorledes et beløb er dækket og vil typisk være om en dækning er sket automatisk eller manuelt. Anvendes også i forbindelse med ompostering.</w:delText>
              </w:r>
            </w:del>
          </w:p>
          <w:p w:rsidR="00307A99" w:rsidRDefault="00307A99" w:rsidP="00307A99">
            <w:pPr>
              <w:pStyle w:val="Normal11"/>
              <w:rPr>
                <w:del w:id="2219" w:author="Skat" w:date="2010-06-25T12:54:00Z"/>
              </w:rPr>
            </w:pPr>
          </w:p>
          <w:p w:rsidR="00307A99" w:rsidRDefault="00307A99" w:rsidP="00307A99">
            <w:pPr>
              <w:pStyle w:val="Normal11"/>
              <w:rPr>
                <w:del w:id="2220" w:author="Skat" w:date="2010-06-25T12:54:00Z"/>
              </w:rPr>
            </w:pPr>
          </w:p>
        </w:tc>
      </w:tr>
    </w:tbl>
    <w:p w:rsidR="00307A99" w:rsidRDefault="00307A99" w:rsidP="00307A99">
      <w:pPr>
        <w:pStyle w:val="Normal11"/>
        <w:rPr>
          <w:del w:id="2221"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Normal11"/>
        <w:rPr>
          <w:del w:id="2222" w:author="Skat" w:date="2010-06-25T12:54:00Z"/>
        </w:rPr>
      </w:pPr>
    </w:p>
    <w:p w:rsidR="00307A99" w:rsidRDefault="00307A99" w:rsidP="00307A99">
      <w:pPr>
        <w:pStyle w:val="Normal11"/>
        <w:rPr>
          <w:del w:id="2223" w:author="Skat" w:date="2010-06-25T12:54:00Z"/>
        </w:rPr>
      </w:pPr>
    </w:p>
    <w:p w:rsidR="00162F95" w:rsidRDefault="00162F95" w:rsidP="00162F95">
      <w:pPr>
        <w:pStyle w:val="Normal11"/>
      </w:pPr>
    </w:p>
    <w:p w:rsidR="00162F95" w:rsidRDefault="00162F95" w:rsidP="00162F95">
      <w:pPr>
        <w:pStyle w:val="Normal11"/>
        <w:sectPr w:rsidR="00162F95" w:rsidSect="00162F95">
          <w:type w:val="nextPage"/>
          <w:pgSz w:w="11906" w:h="16838"/>
          <w:pgMar w:top="567" w:right="567" w:bottom="567" w:left="567" w:header="556" w:footer="850" w:gutter="57"/>
          <w:paperSrc w:first="2" w:other="2"/>
          <w:cols w:space="708"/>
          <w:docGrid w:linePitch="360"/>
          <w:sectPrChange w:id="2224" w:author="Skat" w:date="2010-06-25T12:54:00Z">
            <w:sectPr w:rsidR="00162F95" w:rsidSect="00162F95">
              <w:type w:val="continuous"/>
            </w:sectPr>
          </w:sectPrChange>
        </w:sectPr>
      </w:pPr>
    </w:p>
    <w:p w:rsidR="00162F95" w:rsidRDefault="00162F95" w:rsidP="00162F95">
      <w:pPr>
        <w:pStyle w:val="Overskrift2"/>
        <w:numPr>
          <w:numberingChange w:id="2225" w:author="Skat" w:date="2010-06-25T12:54:00Z" w:original="%1:2:0:.%2:2:0:"/>
        </w:numPr>
      </w:pPr>
      <w:bookmarkStart w:id="2226" w:name="_Toc265233841"/>
      <w:bookmarkStart w:id="2227" w:name="_Toc263947309"/>
      <w:r>
        <w:t>DækningRækkefølge</w:t>
      </w:r>
      <w:bookmarkEnd w:id="2226"/>
      <w:bookmarkEnd w:id="2227"/>
    </w:p>
    <w:p w:rsidR="00162F95" w:rsidRDefault="00162F95" w:rsidP="00162F95">
      <w:pPr>
        <w:pStyle w:val="Normal11"/>
      </w:pPr>
      <w:r>
        <w:t>Vedrører de regelsæt for hvilke fordringer, der skal dækkes før andre. Reglerne er lovbestemte og kan være forskellige alt efter, hvilken situation indbetalingen skal dækkes i</w:t>
      </w:r>
      <w:ins w:id="2228" w:author="Skat" w:date="2010-06-25T12:54:00Z">
        <w:r>
          <w:t xml:space="preserve"> </w:t>
        </w:r>
      </w:ins>
      <w:r>
        <w:t xml:space="preserve">. Der gælder fx et sæt regler ved modregning og et andet ved </w:t>
      </w:r>
      <w:del w:id="2229" w:author="Skat" w:date="2010-06-25T12:54:00Z">
        <w:r w:rsidR="00307A99">
          <w:delText>en kundes</w:delText>
        </w:r>
      </w:del>
      <w:ins w:id="2230" w:author="Skat" w:date="2010-06-25T12:54:00Z">
        <w:r>
          <w:t>kundens</w:t>
        </w:r>
      </w:ins>
      <w:r>
        <w:t xml:space="preserve"> frivillige indbetaling.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RegelSæt</w:t>
            </w:r>
            <w:r>
              <w:fldChar w:fldCharType="begin"/>
            </w:r>
            <w:r>
              <w:instrText xml:space="preserve"> XE "</w:instrText>
            </w:r>
            <w:r w:rsidRPr="00A474EA">
              <w:instrText>RegelSæt</w:instrText>
            </w:r>
            <w:r>
              <w:instrText xml:space="preserve">" </w:instrText>
            </w:r>
            <w:r>
              <w:fldChar w:fldCharType="end"/>
            </w:r>
          </w:p>
        </w:tc>
        <w:tc>
          <w:tcPr>
            <w:tcW w:w="5573" w:type="dxa"/>
          </w:tcPr>
          <w:p w:rsidR="00162F95" w:rsidRDefault="00162F95" w:rsidP="00162F95">
            <w:pPr>
              <w:pStyle w:val="Normal11"/>
            </w:pPr>
            <w:r>
              <w:t>Regelsættet omkring hvilke fordringer der skal dækkes før andre. Synonym med prioritetsrækkefølge og konkursorden (som dog er omfattet af et andet regelsæt, og derfor er opstillet individuelt som attribut).</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FIFO (first in first out) dvs. at ældste skyld (fordring) dækkes først</w:t>
            </w:r>
          </w:p>
          <w:p w:rsidR="00162F95" w:rsidRDefault="00162F95" w:rsidP="00162F95">
            <w:pPr>
              <w:pStyle w:val="Normal11"/>
            </w:pPr>
            <w:r>
              <w:t>- Sagsbehandlerfordeling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SagBehandlerFordelingForm</w:t>
            </w:r>
          </w:p>
        </w:tc>
        <w:tc>
          <w:tcPr>
            <w:tcW w:w="1797" w:type="dxa"/>
          </w:tcPr>
          <w:p w:rsidR="00162F95" w:rsidRDefault="00162F95" w:rsidP="00162F95">
            <w:pPr>
              <w:pStyle w:val="Normal11"/>
            </w:pPr>
            <w:r>
              <w:t>Type</w:t>
            </w:r>
            <w:r>
              <w:fldChar w:fldCharType="begin"/>
            </w:r>
            <w:r>
              <w:instrText xml:space="preserve"> XE "</w:instrText>
            </w:r>
            <w:r w:rsidRPr="0062733B">
              <w:instrText>Type</w:instrText>
            </w:r>
            <w:r>
              <w:instrText xml:space="preserve">" </w:instrText>
            </w:r>
            <w:r>
              <w:fldChar w:fldCharType="end"/>
            </w:r>
          </w:p>
        </w:tc>
        <w:tc>
          <w:tcPr>
            <w:tcW w:w="5573" w:type="dxa"/>
          </w:tcPr>
          <w:p w:rsidR="00162F95" w:rsidRDefault="00162F95" w:rsidP="00162F95">
            <w:pPr>
              <w:pStyle w:val="Normal11"/>
            </w:pPr>
            <w:r>
              <w:t>Hvis den valgte type af dækningsrækkefølge er "Sagsbehandlerfordeling" skal formen for fordeling manuelt vælges for de valgte fordringer, fx fordringer under en bestemt indsats.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Beløbsfordeling</w:t>
            </w:r>
          </w:p>
          <w:p w:rsidR="00162F95" w:rsidRDefault="00162F95" w:rsidP="00162F95">
            <w:pPr>
              <w:pStyle w:val="Normal11"/>
            </w:pPr>
            <w:r>
              <w:t>- Forholdsmæssig fordeling</w:t>
            </w:r>
          </w:p>
          <w:p w:rsidR="00162F95" w:rsidRDefault="00162F95" w:rsidP="00162F95">
            <w:pPr>
              <w:pStyle w:val="Normal11"/>
            </w:pPr>
            <w:r>
              <w:t>- Kombination af beløb og forholdsmæssig fordeling</w:t>
            </w:r>
          </w:p>
          <w:p w:rsidR="00162F95" w:rsidRPr="00162F95" w:rsidRDefault="00162F95" w:rsidP="00162F95">
            <w:pPr>
              <w:pStyle w:val="Normal11"/>
            </w:pPr>
          </w:p>
        </w:tc>
      </w:tr>
      <w:tr w:rsidR="00162F95" w:rsidTr="00162F95">
        <w:tblPrEx>
          <w:tblCellMar>
            <w:top w:w="0" w:type="dxa"/>
            <w:bottom w:w="0" w:type="dxa"/>
          </w:tblCellMar>
        </w:tblPrEx>
        <w:trPr>
          <w:ins w:id="2231" w:author="Skat" w:date="2010-06-25T12:54:00Z"/>
        </w:trPr>
        <w:tc>
          <w:tcPr>
            <w:tcW w:w="2625" w:type="dxa"/>
          </w:tcPr>
          <w:p w:rsidR="00162F95" w:rsidRDefault="00162F95" w:rsidP="00162F95">
            <w:pPr>
              <w:pStyle w:val="Normal11"/>
              <w:rPr>
                <w:ins w:id="2232" w:author="Skat" w:date="2010-06-25T12:54:00Z"/>
              </w:rPr>
            </w:pPr>
            <w:ins w:id="2233" w:author="Skat" w:date="2010-06-25T12:54:00Z">
              <w:r>
                <w:t>SagBehandlerProcentFordeling</w:t>
              </w:r>
            </w:ins>
          </w:p>
        </w:tc>
        <w:tc>
          <w:tcPr>
            <w:tcW w:w="1797" w:type="dxa"/>
          </w:tcPr>
          <w:p w:rsidR="00162F95" w:rsidRDefault="00162F95" w:rsidP="00162F95">
            <w:pPr>
              <w:pStyle w:val="Normal11"/>
              <w:rPr>
                <w:ins w:id="2234" w:author="Skat" w:date="2010-06-25T12:54:00Z"/>
              </w:rPr>
            </w:pPr>
            <w:ins w:id="2235" w:author="Skat" w:date="2010-06-25T12:54:00Z">
              <w:r>
                <w:t>Procent</w:t>
              </w:r>
              <w:r>
                <w:fldChar w:fldCharType="begin"/>
              </w:r>
              <w:r>
                <w:instrText xml:space="preserve"> XE "</w:instrText>
              </w:r>
              <w:r w:rsidRPr="00EC5725">
                <w:instrText>Procent</w:instrText>
              </w:r>
              <w:r>
                <w:instrText xml:space="preserve">" </w:instrText>
              </w:r>
              <w:r>
                <w:fldChar w:fldCharType="end"/>
              </w:r>
            </w:ins>
          </w:p>
        </w:tc>
        <w:tc>
          <w:tcPr>
            <w:tcW w:w="5573" w:type="dxa"/>
          </w:tcPr>
          <w:p w:rsidR="00162F95" w:rsidRDefault="00162F95" w:rsidP="00162F95">
            <w:pPr>
              <w:pStyle w:val="Normal11"/>
              <w:rPr>
                <w:ins w:id="2236" w:author="Skat" w:date="2010-06-25T12:54:00Z"/>
              </w:rPr>
            </w:pPr>
            <w:ins w:id="2237" w:author="Skat" w:date="2010-06-25T12:54:00Z">
              <w:r>
                <w:t xml:space="preserve">Hvis den valgte SagBehandlerFordelingForm er "Forholdsmæssig fordeling", skal man her kunne angive, hvordan indbetalinger (nutidige og fremtidige) på de valgte fordringer skal fordeles med procenter. </w:t>
              </w:r>
            </w:ins>
          </w:p>
          <w:p w:rsidR="00162F95" w:rsidRDefault="00162F95" w:rsidP="00162F95">
            <w:pPr>
              <w:pStyle w:val="Normal11"/>
              <w:rPr>
                <w:ins w:id="2238" w:author="Skat" w:date="2010-06-25T12:54:00Z"/>
              </w:rPr>
            </w:pPr>
          </w:p>
          <w:p w:rsidR="00162F95" w:rsidRDefault="00162F95" w:rsidP="00162F95">
            <w:pPr>
              <w:pStyle w:val="Normal11"/>
              <w:rPr>
                <w:ins w:id="2239" w:author="Skat" w:date="2010-06-25T12:54:00Z"/>
              </w:rPr>
            </w:pPr>
            <w:ins w:id="2240" w:author="Skat" w:date="2010-06-25T12:54:00Z">
              <w:r>
                <w:t xml:space="preserve">Eksempel: </w:t>
              </w:r>
            </w:ins>
          </w:p>
          <w:p w:rsidR="00162F95" w:rsidRDefault="00162F95" w:rsidP="00162F95">
            <w:pPr>
              <w:pStyle w:val="Normal11"/>
              <w:rPr>
                <w:ins w:id="2241" w:author="Skat" w:date="2010-06-25T12:54:00Z"/>
              </w:rPr>
            </w:pPr>
          </w:p>
          <w:p w:rsidR="00162F95" w:rsidRDefault="00162F95" w:rsidP="00162F95">
            <w:pPr>
              <w:pStyle w:val="Normal11"/>
              <w:rPr>
                <w:ins w:id="2242" w:author="Skat" w:date="2010-06-25T12:54:00Z"/>
              </w:rPr>
            </w:pPr>
            <w:ins w:id="2243" w:author="Skat" w:date="2010-06-25T12:54:00Z">
              <w:r>
                <w:t xml:space="preserve">Kunden indbetaler hver måned et beløb til nogle fordringer, f.eks. bidrag, restskat og arbejdsmarkedsbidrag. Kunden ønsker, at beløbet fordeles med: </w:t>
              </w:r>
            </w:ins>
          </w:p>
          <w:p w:rsidR="00162F95" w:rsidRDefault="00162F95" w:rsidP="00162F95">
            <w:pPr>
              <w:pStyle w:val="Normal11"/>
              <w:rPr>
                <w:ins w:id="2244" w:author="Skat" w:date="2010-06-25T12:54:00Z"/>
              </w:rPr>
            </w:pPr>
          </w:p>
          <w:p w:rsidR="00162F95" w:rsidRDefault="00162F95" w:rsidP="00162F95">
            <w:pPr>
              <w:pStyle w:val="Normal11"/>
              <w:rPr>
                <w:ins w:id="2245" w:author="Skat" w:date="2010-06-25T12:54:00Z"/>
              </w:rPr>
            </w:pPr>
            <w:ins w:id="2246" w:author="Skat" w:date="2010-06-25T12:54:00Z">
              <w:r>
                <w:t>50 % til bidrag</w:t>
              </w:r>
            </w:ins>
          </w:p>
          <w:p w:rsidR="00162F95" w:rsidRDefault="00162F95" w:rsidP="00162F95">
            <w:pPr>
              <w:pStyle w:val="Normal11"/>
              <w:rPr>
                <w:ins w:id="2247" w:author="Skat" w:date="2010-06-25T12:54:00Z"/>
              </w:rPr>
            </w:pPr>
            <w:ins w:id="2248" w:author="Skat" w:date="2010-06-25T12:54:00Z">
              <w:r>
                <w:t>30 % til restskatten</w:t>
              </w:r>
            </w:ins>
          </w:p>
          <w:p w:rsidR="00162F95" w:rsidRDefault="00162F95" w:rsidP="00162F95">
            <w:pPr>
              <w:pStyle w:val="Normal11"/>
              <w:rPr>
                <w:ins w:id="2249" w:author="Skat" w:date="2010-06-25T12:54:00Z"/>
              </w:rPr>
            </w:pPr>
            <w:ins w:id="2250" w:author="Skat" w:date="2010-06-25T12:54:00Z">
              <w:r>
                <w:t xml:space="preserve">20 % til arbejdsmarkedsbidrag. </w:t>
              </w:r>
            </w:ins>
          </w:p>
          <w:p w:rsidR="00162F95" w:rsidRDefault="00162F95" w:rsidP="00162F95">
            <w:pPr>
              <w:pStyle w:val="Normal11"/>
              <w:rPr>
                <w:ins w:id="2251" w:author="Skat" w:date="2010-06-25T12:54:00Z"/>
              </w:rPr>
            </w:pPr>
          </w:p>
          <w:p w:rsidR="00162F95" w:rsidRDefault="00162F95" w:rsidP="00162F95">
            <w:pPr>
              <w:pStyle w:val="Normal11"/>
              <w:rPr>
                <w:ins w:id="2252" w:author="Skat" w:date="2010-06-25T12:54:00Z"/>
              </w:rPr>
            </w:pPr>
            <w:ins w:id="2253" w:author="Skat" w:date="2010-06-25T12:54:00Z">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2254" w:author="Skat" w:date="2010-06-25T12:54:00Z" w:original="%1:2:0:.%2:3:0:"/>
        </w:numPr>
      </w:pPr>
      <w:bookmarkStart w:id="2255" w:name="_Toc265233842"/>
      <w:bookmarkStart w:id="2256" w:name="_Toc263947310"/>
      <w:r>
        <w:t>ForældelseFristType</w:t>
      </w:r>
      <w:bookmarkEnd w:id="2255"/>
      <w:bookmarkEnd w:id="2256"/>
    </w:p>
    <w:p w:rsidR="00162F95" w:rsidRDefault="00162F95" w:rsidP="00162F95">
      <w:pPr>
        <w:pStyle w:val="Normal11"/>
      </w:pPr>
      <w:r>
        <w:t>Typen af forældelsesfrister som en fordringstype kan være underlagt ud fra lovgivningen. Det kan fx være fem års frist før en fordring forælder og ikke længere kan opkræves (eller inddrives).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6440DE">
              <w:instrText>Type</w:instrText>
            </w:r>
            <w:r>
              <w:instrText xml:space="preserve">" </w:instrText>
            </w:r>
            <w:r>
              <w:fldChar w:fldCharType="end"/>
            </w:r>
          </w:p>
        </w:tc>
        <w:tc>
          <w:tcPr>
            <w:tcW w:w="5573" w:type="dxa"/>
          </w:tcPr>
          <w:p w:rsidR="00162F95" w:rsidRDefault="00162F95" w:rsidP="00162F95">
            <w:pPr>
              <w:pStyle w:val="Normal11"/>
            </w:pPr>
            <w:r>
              <w:t>Navnet på forældelsesfristtypen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Forældelsesfrist for bøder mindre end 3000 kr. (ny lov)</w:t>
            </w:r>
          </w:p>
          <w:p w:rsidR="00162F95" w:rsidRDefault="00162F95" w:rsidP="00162F95">
            <w:pPr>
              <w:pStyle w:val="Normal11"/>
            </w:pPr>
            <w:r>
              <w:t>- Forældelsesfrist for bøder indtil 10.000 kr.</w:t>
            </w:r>
          </w:p>
          <w:p w:rsidR="00162F95" w:rsidRDefault="00162F95" w:rsidP="00162F95">
            <w:pPr>
              <w:pStyle w:val="Normal11"/>
            </w:pPr>
            <w:r>
              <w:t>- Forældelsesfrist for bøder over 10.000 kr.</w:t>
            </w:r>
          </w:p>
          <w:p w:rsidR="00162F95" w:rsidRPr="00162F95" w:rsidRDefault="00162F95" w:rsidP="00162F95">
            <w:pPr>
              <w:pStyle w:val="Normal11"/>
            </w:pPr>
            <w:r>
              <w:t>- Forældelsesfrister for fordringer omfattet af 1908 loven</w:t>
            </w:r>
          </w:p>
        </w:tc>
      </w:tr>
      <w:tr w:rsidR="00162F95" w:rsidTr="00162F95">
        <w:tblPrEx>
          <w:tblCellMar>
            <w:top w:w="0" w:type="dxa"/>
            <w:bottom w:w="0" w:type="dxa"/>
          </w:tblCellMar>
        </w:tblPrEx>
        <w:tc>
          <w:tcPr>
            <w:tcW w:w="2625" w:type="dxa"/>
          </w:tcPr>
          <w:p w:rsidR="00162F95" w:rsidRDefault="00162F95" w:rsidP="00162F95">
            <w:pPr>
              <w:pStyle w:val="Normal11"/>
            </w:pPr>
            <w:r>
              <w:t>Varighed</w:t>
            </w:r>
          </w:p>
        </w:tc>
        <w:tc>
          <w:tcPr>
            <w:tcW w:w="1797" w:type="dxa"/>
          </w:tcPr>
          <w:p w:rsidR="00162F95" w:rsidRDefault="00162F95" w:rsidP="00162F95">
            <w:pPr>
              <w:pStyle w:val="Normal11"/>
            </w:pPr>
            <w:r>
              <w:t>AntalÅr</w:t>
            </w:r>
            <w:r>
              <w:fldChar w:fldCharType="begin"/>
            </w:r>
            <w:r>
              <w:instrText xml:space="preserve"> XE "</w:instrText>
            </w:r>
            <w:r w:rsidRPr="002606DE">
              <w:instrText>AntalÅr</w:instrText>
            </w:r>
            <w:r>
              <w:instrText xml:space="preserve">" </w:instrText>
            </w:r>
            <w:r>
              <w:fldChar w:fldCharType="end"/>
            </w:r>
          </w:p>
        </w:tc>
        <w:tc>
          <w:tcPr>
            <w:tcW w:w="5573" w:type="dxa"/>
          </w:tcPr>
          <w:p w:rsidR="00162F95" w:rsidRDefault="00162F95" w:rsidP="00162F95">
            <w:pPr>
              <w:pStyle w:val="Normal11"/>
            </w:pPr>
            <w:r>
              <w:t>Hvor lang forældelsesfristen er målt i antal år. For nuværende er mulige forældelsesfrister 1, 3, 5,10, 20 og 30 år.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Pr="00162F95" w:rsidRDefault="00162F95" w:rsidP="00162F95">
            <w:pPr>
              <w:pStyle w:val="Normal11"/>
            </w:pPr>
            <w:r>
              <w:t>30 år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7F0187">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A3F42">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til.</w:t>
            </w:r>
          </w:p>
        </w:tc>
      </w:tr>
      <w:tr w:rsidR="00162F95" w:rsidTr="00162F95">
        <w:tblPrEx>
          <w:tblCellMar>
            <w:top w:w="0" w:type="dxa"/>
            <w:bottom w:w="0" w:type="dxa"/>
          </w:tblCellMar>
        </w:tblPrEx>
        <w:tc>
          <w:tcPr>
            <w:tcW w:w="2625" w:type="dxa"/>
          </w:tcPr>
          <w:p w:rsidR="00162F95" w:rsidRDefault="00162F95" w:rsidP="00162F95">
            <w:pPr>
              <w:pStyle w:val="Normal11"/>
            </w:pPr>
            <w:r>
              <w:t>BeløbFra</w:t>
            </w:r>
          </w:p>
        </w:tc>
        <w:tc>
          <w:tcPr>
            <w:tcW w:w="1797" w:type="dxa"/>
          </w:tcPr>
          <w:p w:rsidR="00162F95" w:rsidRDefault="00162F95" w:rsidP="00162F95">
            <w:pPr>
              <w:pStyle w:val="Normal11"/>
            </w:pPr>
            <w:r>
              <w:t>Beløb</w:t>
            </w:r>
            <w:r>
              <w:fldChar w:fldCharType="begin"/>
            </w:r>
            <w:r>
              <w:instrText xml:space="preserve"> XE "</w:instrText>
            </w:r>
            <w:r w:rsidRPr="00DE2F5C">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for, fx fra 0,01 kr. og op.</w:t>
            </w:r>
          </w:p>
        </w:tc>
      </w:tr>
      <w:tr w:rsidR="00162F95" w:rsidTr="00162F95">
        <w:tblPrEx>
          <w:tblCellMar>
            <w:top w:w="0" w:type="dxa"/>
            <w:bottom w:w="0" w:type="dxa"/>
          </w:tblCellMar>
        </w:tblPrEx>
        <w:tc>
          <w:tcPr>
            <w:tcW w:w="2625" w:type="dxa"/>
          </w:tcPr>
          <w:p w:rsidR="00162F95" w:rsidRDefault="00162F95" w:rsidP="00162F95">
            <w:pPr>
              <w:pStyle w:val="Normal11"/>
            </w:pPr>
            <w:r>
              <w:t>BeløbTil</w:t>
            </w:r>
          </w:p>
        </w:tc>
        <w:tc>
          <w:tcPr>
            <w:tcW w:w="1797" w:type="dxa"/>
          </w:tcPr>
          <w:p w:rsidR="00162F95" w:rsidRDefault="00162F95" w:rsidP="00162F95">
            <w:pPr>
              <w:pStyle w:val="Normal11"/>
            </w:pPr>
            <w:r>
              <w:t>Beløb</w:t>
            </w:r>
            <w:r>
              <w:fldChar w:fldCharType="begin"/>
            </w:r>
            <w:r>
              <w:instrText xml:space="preserve"> XE "</w:instrText>
            </w:r>
            <w:r w:rsidRPr="00806A02">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til, fx til og med 2999,99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moveToRangeStart w:id="2257" w:author="Skat" w:date="2010-06-25T12:54:00Z" w:name="move265234074"/>
    </w:p>
    <w:p w:rsidR="00162F95" w:rsidRDefault="00162F95" w:rsidP="00162F95">
      <w:pPr>
        <w:pStyle w:val="Overskrift2"/>
        <w:numPr>
          <w:numberingChange w:id="2258" w:author="Skat" w:date="2010-06-25T12:54:00Z" w:original="%1:5:0:.%2:2:0:"/>
        </w:numPr>
      </w:pPr>
      <w:bookmarkStart w:id="2259" w:name="_Toc265233843"/>
      <w:moveTo w:id="2260" w:author="Skat" w:date="2010-06-25T12:54:00Z">
        <w:r>
          <w:t>Kunde</w:t>
        </w:r>
        <w:bookmarkEnd w:id="2259"/>
      </w:moveTo>
    </w:p>
    <w:p w:rsidR="00162F95" w:rsidRDefault="00162F95" w:rsidP="00162F95">
      <w:pPr>
        <w:pStyle w:val="Normal11"/>
      </w:pPr>
      <w:moveTo w:id="2261" w:author="Skat" w:date="2010-06-25T12:54:00Z">
        <w:r>
          <w:t xml:space="preserve">Kan være en virksomhed, en person eller begge dele (kun ved selvstændige erhvervsdrivende). </w:t>
        </w:r>
      </w:moveTo>
    </w:p>
    <w:p w:rsidR="00162F95" w:rsidRDefault="00162F95" w:rsidP="00162F95">
      <w:pPr>
        <w:pStyle w:val="Normal11"/>
      </w:pPr>
      <w:moveTo w:id="2262" w:author="Skat" w:date="2010-06-25T12:54:00Z">
        <w:r>
          <w:t>Begrebet dækker både over kunder til opkrævning og til inddrivelse.</w:t>
        </w:r>
      </w:moveTo>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2263"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2264"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2265" w:author="Skat" w:date="2010-06-25T12:54:00Z">
              <w:r>
                <w:rPr>
                  <w:color w:val="FFFFFF"/>
                </w:rPr>
                <w:t>Beskrivelse</w:t>
              </w:r>
            </w:moveTo>
          </w:p>
        </w:tc>
      </w:tr>
      <w:tr w:rsidR="00162F95" w:rsidTr="00162F95">
        <w:tblPrEx>
          <w:tblCellMar>
            <w:top w:w="0" w:type="dxa"/>
            <w:bottom w:w="0" w:type="dxa"/>
          </w:tblCellMar>
        </w:tblPrEx>
        <w:tc>
          <w:tcPr>
            <w:tcW w:w="2625" w:type="dxa"/>
          </w:tcPr>
          <w:p w:rsidR="00162F95" w:rsidRDefault="00162F95" w:rsidP="00162F95">
            <w:pPr>
              <w:pStyle w:val="Normal11"/>
            </w:pPr>
            <w:moveTo w:id="2266" w:author="Skat" w:date="2010-06-25T12:54:00Z">
              <w:r>
                <w:t>Nummer</w:t>
              </w:r>
            </w:moveTo>
          </w:p>
        </w:tc>
        <w:tc>
          <w:tcPr>
            <w:tcW w:w="1797" w:type="dxa"/>
          </w:tcPr>
          <w:p w:rsidR="00162F95" w:rsidRDefault="00162F95" w:rsidP="00162F95">
            <w:pPr>
              <w:pStyle w:val="Normal11"/>
            </w:pPr>
            <w:moveTo w:id="2267" w:author="Skat" w:date="2010-06-25T12:54:00Z">
              <w:r>
                <w:t>KundeNummer</w:t>
              </w:r>
              <w:r>
                <w:fldChar w:fldCharType="begin"/>
              </w:r>
              <w:r>
                <w:instrText xml:space="preserve"> XE "</w:instrText>
              </w:r>
              <w:r w:rsidRPr="004C7554">
                <w:instrText>KundeNummer</w:instrText>
              </w:r>
              <w:r>
                <w:instrText xml:space="preserve">" </w:instrText>
              </w:r>
              <w:r>
                <w:fldChar w:fldCharType="end"/>
              </w:r>
            </w:moveTo>
          </w:p>
        </w:tc>
        <w:tc>
          <w:tcPr>
            <w:tcW w:w="5573" w:type="dxa"/>
          </w:tcPr>
          <w:p w:rsidR="00162F95" w:rsidRDefault="00162F95" w:rsidP="00162F95">
            <w:pPr>
              <w:pStyle w:val="Normal11"/>
            </w:pPr>
            <w:moveTo w:id="2268" w:author="Skat" w:date="2010-06-25T12:54:00Z">
              <w:r>
                <w:t>Identifikationen af kunden i form af CVR/SE nr. for virksomheder, CPR for personer og journalnr. for dem, som ikke har et af de 2 andre typer.</w:t>
              </w:r>
            </w:moveTo>
          </w:p>
        </w:tc>
      </w:tr>
      <w:tr w:rsidR="00162F95" w:rsidTr="00162F95">
        <w:tblPrEx>
          <w:tblCellMar>
            <w:top w:w="0" w:type="dxa"/>
            <w:bottom w:w="0" w:type="dxa"/>
          </w:tblCellMar>
        </w:tblPrEx>
        <w:tc>
          <w:tcPr>
            <w:tcW w:w="2625" w:type="dxa"/>
          </w:tcPr>
          <w:p w:rsidR="00162F95" w:rsidRDefault="00162F95" w:rsidP="00162F95">
            <w:pPr>
              <w:pStyle w:val="Normal11"/>
            </w:pPr>
            <w:moveTo w:id="2269" w:author="Skat" w:date="2010-06-25T12:54:00Z">
              <w:r>
                <w:t>Navn</w:t>
              </w:r>
            </w:moveTo>
          </w:p>
        </w:tc>
        <w:tc>
          <w:tcPr>
            <w:tcW w:w="1797" w:type="dxa"/>
          </w:tcPr>
          <w:p w:rsidR="00162F95" w:rsidRDefault="00162F95" w:rsidP="00162F95">
            <w:pPr>
              <w:pStyle w:val="Normal11"/>
            </w:pPr>
            <w:moveTo w:id="2270" w:author="Skat" w:date="2010-06-25T12:54:00Z">
              <w:r>
                <w:t>Navn</w:t>
              </w:r>
              <w:r>
                <w:fldChar w:fldCharType="begin"/>
              </w:r>
              <w:r>
                <w:instrText xml:space="preserve"> XE "</w:instrText>
              </w:r>
              <w:r w:rsidRPr="008C7A80">
                <w:instrText>Navn</w:instrText>
              </w:r>
              <w:r>
                <w:instrText xml:space="preserve">" </w:instrText>
              </w:r>
              <w:r>
                <w:fldChar w:fldCharType="end"/>
              </w:r>
            </w:moveTo>
          </w:p>
        </w:tc>
        <w:tc>
          <w:tcPr>
            <w:tcW w:w="5573" w:type="dxa"/>
          </w:tcPr>
          <w:p w:rsidR="00162F95" w:rsidRDefault="00162F95" w:rsidP="00162F95">
            <w:pPr>
              <w:pStyle w:val="Normal11"/>
            </w:pPr>
            <w:moveTo w:id="2271" w:author="Skat" w:date="2010-06-25T12:54:00Z">
              <w:r>
                <w:t>Navn på kunde</w:t>
              </w:r>
            </w:moveTo>
          </w:p>
        </w:tc>
      </w:tr>
      <w:tr w:rsidR="00162F95" w:rsidTr="00162F95">
        <w:tblPrEx>
          <w:tblCellMar>
            <w:top w:w="0" w:type="dxa"/>
            <w:bottom w:w="0" w:type="dxa"/>
          </w:tblCellMar>
        </w:tblPrEx>
        <w:tc>
          <w:tcPr>
            <w:tcW w:w="2625" w:type="dxa"/>
          </w:tcPr>
          <w:p w:rsidR="00162F95" w:rsidRDefault="00162F95" w:rsidP="00162F95">
            <w:pPr>
              <w:pStyle w:val="Normal11"/>
            </w:pPr>
            <w:moveTo w:id="2272" w:author="Skat" w:date="2010-06-25T12:54:00Z">
              <w:r>
                <w:t>Type</w:t>
              </w:r>
            </w:moveTo>
          </w:p>
        </w:tc>
        <w:tc>
          <w:tcPr>
            <w:tcW w:w="1797" w:type="dxa"/>
          </w:tcPr>
          <w:p w:rsidR="00162F95" w:rsidRDefault="00162F95" w:rsidP="00162F95">
            <w:pPr>
              <w:pStyle w:val="Normal11"/>
            </w:pPr>
            <w:moveTo w:id="2273" w:author="Skat" w:date="2010-06-25T12:54:00Z">
              <w:r>
                <w:t>Type</w:t>
              </w:r>
              <w:r>
                <w:fldChar w:fldCharType="begin"/>
              </w:r>
              <w:r>
                <w:instrText xml:space="preserve"> XE "</w:instrText>
              </w:r>
              <w:r w:rsidRPr="00A17F27">
                <w:instrText>Type</w:instrText>
              </w:r>
              <w:r>
                <w:instrText xml:space="preserve">" </w:instrText>
              </w:r>
              <w:r>
                <w:fldChar w:fldCharType="end"/>
              </w:r>
            </w:moveTo>
          </w:p>
        </w:tc>
        <w:tc>
          <w:tcPr>
            <w:tcW w:w="5573" w:type="dxa"/>
          </w:tcPr>
          <w:p w:rsidR="00162F95" w:rsidRDefault="00162F95" w:rsidP="00162F95">
            <w:pPr>
              <w:pStyle w:val="Normal11"/>
            </w:pPr>
            <w:moveTo w:id="2274" w:author="Skat" w:date="2010-06-25T12:54:00Z">
              <w:r>
                <w:t>Identificere hvilken type kunde, der er tale om, dvs. hvad KundeNummer dækker over. Eksempelvis et CVR-nr. (virksomhed) eller CPR-nr. (person).</w:t>
              </w:r>
            </w:moveTo>
          </w:p>
          <w:p w:rsidR="00162F95" w:rsidRDefault="00162F95" w:rsidP="00162F95">
            <w:pPr>
              <w:pStyle w:val="Normal11"/>
            </w:pPr>
          </w:p>
          <w:p w:rsidR="00162F95" w:rsidRDefault="00162F95" w:rsidP="00162F95">
            <w:pPr>
              <w:pStyle w:val="Normal11"/>
              <w:rPr>
                <w:u w:val="single"/>
              </w:rPr>
            </w:pPr>
            <w:moveTo w:id="2275" w:author="Skat" w:date="2010-06-25T12:54:00Z">
              <w:r>
                <w:rPr>
                  <w:u w:val="single"/>
                </w:rPr>
                <w:t>Tilladte værdier:</w:t>
              </w:r>
            </w:moveTo>
          </w:p>
          <w:p w:rsidR="00162F95" w:rsidRDefault="00162F95" w:rsidP="00162F95">
            <w:pPr>
              <w:pStyle w:val="Normal11"/>
            </w:pPr>
            <w:moveTo w:id="2276" w:author="Skat" w:date="2010-06-25T12:54:00Z">
              <w:r>
                <w:t>CVR-nummer</w:t>
              </w:r>
            </w:moveTo>
          </w:p>
          <w:p w:rsidR="00162F95" w:rsidRDefault="00162F95" w:rsidP="00162F95">
            <w:pPr>
              <w:pStyle w:val="Normal11"/>
            </w:pPr>
            <w:moveTo w:id="2277" w:author="Skat" w:date="2010-06-25T12:54:00Z">
              <w:r>
                <w:t>SE-nummer</w:t>
              </w:r>
            </w:moveTo>
          </w:p>
          <w:p w:rsidR="00162F95" w:rsidRDefault="00162F95" w:rsidP="00162F95">
            <w:pPr>
              <w:pStyle w:val="Normal11"/>
            </w:pPr>
            <w:moveTo w:id="2278" w:author="Skat" w:date="2010-06-25T12:54:00Z">
              <w:r>
                <w:t>CPR-nummer</w:t>
              </w:r>
            </w:moveTo>
          </w:p>
          <w:p w:rsidR="00162F95" w:rsidRDefault="00162F95" w:rsidP="00162F95">
            <w:pPr>
              <w:pStyle w:val="Normal11"/>
            </w:pPr>
            <w:moveTo w:id="2279" w:author="Skat" w:date="2010-06-25T12:54:00Z">
              <w:r>
                <w:t>EAR-Person</w:t>
              </w:r>
            </w:moveTo>
          </w:p>
          <w:p w:rsidR="00162F95" w:rsidRDefault="00162F95" w:rsidP="00162F95">
            <w:pPr>
              <w:pStyle w:val="Normal11"/>
            </w:pPr>
            <w:moveTo w:id="2280" w:author="Skat" w:date="2010-06-25T12:54:00Z">
              <w:r>
                <w:t>EAR-Virksomhed</w:t>
              </w:r>
            </w:moveTo>
          </w:p>
          <w:p w:rsidR="00162F95" w:rsidRDefault="00162F95" w:rsidP="00162F95">
            <w:pPr>
              <w:pStyle w:val="Normal11"/>
            </w:pPr>
            <w:moveTo w:id="2281" w:author="Skat" w:date="2010-06-25T12:54:00Z">
              <w:r>
                <w:t>EAR-Myndighed</w:t>
              </w:r>
            </w:moveTo>
          </w:p>
          <w:p w:rsidR="00162F95" w:rsidRDefault="00162F95" w:rsidP="00162F95">
            <w:pPr>
              <w:pStyle w:val="Normal11"/>
            </w:pPr>
            <w:moveTo w:id="2282" w:author="Skat" w:date="2010-06-25T12:54:00Z">
              <w:r>
                <w:t>DMR-virksomhed-udenlandsk</w:t>
              </w:r>
            </w:moveTo>
          </w:p>
          <w:p w:rsidR="00162F95" w:rsidRDefault="00162F95" w:rsidP="00162F95">
            <w:pPr>
              <w:pStyle w:val="Normal11"/>
            </w:pPr>
            <w:moveTo w:id="2283" w:author="Skat" w:date="2010-06-25T12:54:00Z">
              <w:r>
                <w:t>DMR-virksomhed-dansk</w:t>
              </w:r>
            </w:moveTo>
          </w:p>
          <w:p w:rsidR="00162F95" w:rsidRDefault="00162F95" w:rsidP="00162F95">
            <w:pPr>
              <w:pStyle w:val="Normal11"/>
            </w:pPr>
            <w:moveTo w:id="2284" w:author="Skat" w:date="2010-06-25T12:54:00Z">
              <w:r>
                <w:t>DMR-person-udenlandsk</w:t>
              </w:r>
            </w:moveTo>
          </w:p>
          <w:p w:rsidR="00162F95" w:rsidRDefault="00162F95" w:rsidP="00162F95">
            <w:pPr>
              <w:pStyle w:val="Normal11"/>
            </w:pPr>
            <w:moveTo w:id="2285" w:author="Skat" w:date="2010-06-25T12:54:00Z">
              <w:r>
                <w:t>DMR-person-dansk</w:t>
              </w:r>
            </w:moveTo>
          </w:p>
          <w:p w:rsidR="00162F95" w:rsidRDefault="00162F95" w:rsidP="00162F95">
            <w:pPr>
              <w:pStyle w:val="Normal11"/>
            </w:pPr>
          </w:p>
          <w:p w:rsidR="00162F95" w:rsidRDefault="00162F95" w:rsidP="00162F95">
            <w:pPr>
              <w:pStyle w:val="Normal11"/>
            </w:pPr>
            <w:moveTo w:id="2286" w:author="Skat" w:date="2010-06-25T12:54:00Z">
              <w:r>
                <w:t>(EAR er et kunderegister i EFI/Inddrivelsesmyndigheden og DMR er et kunderegister under Motorregistret)</w:t>
              </w:r>
            </w:moveTo>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To w:id="2287" w:author="Skat" w:date="2010-06-25T12:54:00Z">
              <w:r>
                <w:rPr>
                  <w:color w:val="FFFFFF"/>
                </w:rPr>
                <w:t>Relationsnavn</w:t>
              </w:r>
            </w:moveTo>
          </w:p>
        </w:tc>
        <w:tc>
          <w:tcPr>
            <w:tcW w:w="2398" w:type="dxa"/>
            <w:shd w:val="pct20" w:color="auto" w:fill="0000FF"/>
          </w:tcPr>
          <w:p w:rsidR="00162F95" w:rsidRPr="00162F95" w:rsidRDefault="00162F95" w:rsidP="00162F95">
            <w:pPr>
              <w:pStyle w:val="Normal11"/>
              <w:rPr>
                <w:color w:val="FFFFFF"/>
              </w:rPr>
            </w:pPr>
            <w:moveTo w:id="2288" w:author="Skat" w:date="2010-06-25T12:54:00Z">
              <w:r>
                <w:rPr>
                  <w:color w:val="FFFFFF"/>
                </w:rPr>
                <w:t>Relationsbegreber</w:t>
              </w:r>
            </w:moveTo>
          </w:p>
        </w:tc>
        <w:tc>
          <w:tcPr>
            <w:tcW w:w="5879" w:type="dxa"/>
            <w:shd w:val="pct20" w:color="auto" w:fill="0000FF"/>
          </w:tcPr>
          <w:p w:rsidR="00162F95" w:rsidRPr="00162F95" w:rsidRDefault="00162F95" w:rsidP="00162F95">
            <w:pPr>
              <w:pStyle w:val="Normal11"/>
              <w:rPr>
                <w:color w:val="FFFFFF"/>
              </w:rPr>
            </w:pPr>
            <w:moveTo w:id="2289" w:author="Skat" w:date="2010-06-25T12:54:00Z">
              <w:r>
                <w:rPr>
                  <w:color w:val="FFFFFF"/>
                </w:rPr>
                <w:t>Beskrivelse</w:t>
              </w:r>
            </w:moveTo>
          </w:p>
        </w:tc>
      </w:tr>
      <w:moveToRangeEnd w:id="2257"/>
    </w:tbl>
    <w:p w:rsidR="00307A99" w:rsidRDefault="00307A99" w:rsidP="00307A99">
      <w:pPr>
        <w:pStyle w:val="Normal11"/>
        <w:rPr>
          <w:del w:id="2290"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2291" w:author="Skat" w:date="2010-06-25T12:54:00Z"/>
        </w:rPr>
      </w:pPr>
      <w:bookmarkStart w:id="2292" w:name="_Toc263947311"/>
      <w:del w:id="2293" w:author="Skat" w:date="2010-06-25T12:54:00Z">
        <w:r>
          <w:delText>Indbetaling</w:delText>
        </w:r>
        <w:bookmarkEnd w:id="2292"/>
      </w:del>
    </w:p>
    <w:p w:rsidR="00162F95" w:rsidRDefault="00162F95" w:rsidP="00162F95">
      <w:pPr>
        <w:pStyle w:val="Normal11"/>
      </w:pPr>
      <w:moveFromRangeStart w:id="2294" w:author="Skat" w:date="2010-06-25T12:54:00Z" w:name="move265234075"/>
      <w:moveFrom w:id="2295" w:author="Skat" w:date="2010-06-25T12:54:00Z">
        <w:r>
          <w:t>En indbetaling til dækning af diverse fordringer.</w:t>
        </w:r>
        <w:moveFromRangeStart w:id="2296" w:author="Skat" w:date="2010-06-25T12:54:00Z" w:name="move265234076"/>
        <w:moveFromRangeEnd w:id="2294"/>
        <w:r>
          <w:t xml:space="preserve"> Det er den samlede indbetaling, som vedrører en specifik konto.</w:t>
        </w:r>
      </w:moveFrom>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2297"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2298"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2299" w:author="Skat" w:date="2010-06-25T12:54:00Z">
              <w:r>
                <w:rPr>
                  <w:color w:val="FFFFFF"/>
                </w:rPr>
                <w:t>Beskrivelse</w:t>
              </w:r>
            </w:moveFrom>
          </w:p>
        </w:tc>
      </w:tr>
      <w:tr w:rsidR="00162F95" w:rsidTr="00162F95">
        <w:tblPrEx>
          <w:tblCellMar>
            <w:top w:w="0" w:type="dxa"/>
            <w:bottom w:w="0" w:type="dxa"/>
          </w:tblCellMar>
        </w:tblPrEx>
        <w:tc>
          <w:tcPr>
            <w:tcW w:w="2625" w:type="dxa"/>
          </w:tcPr>
          <w:p w:rsidR="00162F95" w:rsidRDefault="00162F95" w:rsidP="00162F95">
            <w:pPr>
              <w:pStyle w:val="Normal11"/>
            </w:pPr>
            <w:moveFrom w:id="2300" w:author="Skat" w:date="2010-06-25T12:54:00Z">
              <w:r>
                <w:t>ID</w:t>
              </w:r>
            </w:moveFrom>
          </w:p>
        </w:tc>
        <w:tc>
          <w:tcPr>
            <w:tcW w:w="1797" w:type="dxa"/>
          </w:tcPr>
          <w:p w:rsidR="00162F95" w:rsidRDefault="00162F95" w:rsidP="00162F95">
            <w:pPr>
              <w:pStyle w:val="Normal11"/>
            </w:pPr>
            <w:moveFrom w:id="2301" w:author="Skat" w:date="2010-06-25T12:54:00Z">
              <w:r>
                <w:t>ID</w:t>
              </w:r>
              <w:r>
                <w:fldChar w:fldCharType="begin"/>
              </w:r>
              <w:r>
                <w:instrText xml:space="preserve"> XE "</w:instrText>
              </w:r>
              <w:r w:rsidRPr="00FC50A2">
                <w:instrText>ID</w:instrText>
              </w:r>
              <w:r>
                <w:instrText xml:space="preserve">" </w:instrText>
              </w:r>
              <w:r>
                <w:fldChar w:fldCharType="end"/>
              </w:r>
            </w:moveFrom>
          </w:p>
        </w:tc>
        <w:tc>
          <w:tcPr>
            <w:tcW w:w="5573" w:type="dxa"/>
          </w:tcPr>
          <w:p w:rsidR="00162F95" w:rsidRDefault="00162F95" w:rsidP="00162F95">
            <w:pPr>
              <w:pStyle w:val="Normal11"/>
            </w:pPr>
            <w:moveFrom w:id="2302" w:author="Skat" w:date="2010-06-25T12:54:00Z">
              <w:r>
                <w:t>Den unikke identifikation af den enkelte indbetaling, som skal anvendes til at kunne spore indbetalingen fx ifm med 2 identiske betalinger foretaget samme dag.</w:t>
              </w:r>
            </w:moveFrom>
          </w:p>
        </w:tc>
      </w:tr>
      <w:moveFromRangeEnd w:id="2296"/>
      <w:tr w:rsidR="00307A99" w:rsidTr="00307A99">
        <w:tblPrEx>
          <w:tblCellMar>
            <w:top w:w="0" w:type="dxa"/>
            <w:bottom w:w="0" w:type="dxa"/>
          </w:tblCellMar>
        </w:tblPrEx>
        <w:trPr>
          <w:del w:id="2303" w:author="Skat" w:date="2010-06-25T12:54:00Z"/>
        </w:trPr>
        <w:tc>
          <w:tcPr>
            <w:tcW w:w="2625" w:type="dxa"/>
          </w:tcPr>
          <w:p w:rsidR="00307A99" w:rsidRDefault="00307A99" w:rsidP="00307A99">
            <w:pPr>
              <w:pStyle w:val="Normal11"/>
              <w:rPr>
                <w:del w:id="2304" w:author="Skat" w:date="2010-06-25T12:54:00Z"/>
              </w:rPr>
            </w:pPr>
            <w:del w:id="2305" w:author="Skat" w:date="2010-06-25T12:54:00Z">
              <w:r>
                <w:delText>EksternID</w:delText>
              </w:r>
            </w:del>
          </w:p>
        </w:tc>
        <w:tc>
          <w:tcPr>
            <w:tcW w:w="1797" w:type="dxa"/>
          </w:tcPr>
          <w:p w:rsidR="00307A99" w:rsidRDefault="00307A99" w:rsidP="00307A99">
            <w:pPr>
              <w:pStyle w:val="Normal11"/>
              <w:rPr>
                <w:del w:id="2306" w:author="Skat" w:date="2010-06-25T12:54:00Z"/>
              </w:rPr>
            </w:pPr>
            <w:del w:id="2307" w:author="Skat" w:date="2010-06-25T12:54:00Z">
              <w:r>
                <w:delText>EksternID</w:delText>
              </w:r>
              <w:r w:rsidR="00786046">
                <w:fldChar w:fldCharType="begin"/>
              </w:r>
              <w:r>
                <w:delInstrText xml:space="preserve"> XE "</w:delInstrText>
              </w:r>
              <w:r w:rsidRPr="00D23C8A">
                <w:delInstrText>EksternID</w:delInstrText>
              </w:r>
              <w:r>
                <w:delInstrText xml:space="preserve">" </w:delInstrText>
              </w:r>
              <w:r w:rsidR="00786046">
                <w:fldChar w:fldCharType="end"/>
              </w:r>
            </w:del>
          </w:p>
        </w:tc>
        <w:tc>
          <w:tcPr>
            <w:tcW w:w="5573" w:type="dxa"/>
          </w:tcPr>
          <w:p w:rsidR="00307A99" w:rsidRDefault="00307A99" w:rsidP="00307A99">
            <w:pPr>
              <w:pStyle w:val="Normal11"/>
              <w:rPr>
                <w:del w:id="2308" w:author="Skat" w:date="2010-06-25T12:54:00Z"/>
              </w:rPr>
            </w:pPr>
            <w:del w:id="2309" w:author="Skat" w:date="2010-06-25T12:54:00Z">
              <w:r>
                <w:delText>Er den unikke identifikation af DIBS-indbetalingen (dankort)</w:delText>
              </w:r>
            </w:del>
          </w:p>
        </w:tc>
      </w:tr>
      <w:tr w:rsidR="00307A99" w:rsidTr="00307A99">
        <w:tblPrEx>
          <w:tblCellMar>
            <w:top w:w="0" w:type="dxa"/>
            <w:bottom w:w="0" w:type="dxa"/>
          </w:tblCellMar>
        </w:tblPrEx>
        <w:trPr>
          <w:del w:id="2310" w:author="Skat" w:date="2010-06-25T12:54:00Z"/>
        </w:trPr>
        <w:tc>
          <w:tcPr>
            <w:tcW w:w="2625" w:type="dxa"/>
          </w:tcPr>
          <w:p w:rsidR="00307A99" w:rsidRDefault="00307A99" w:rsidP="00307A99">
            <w:pPr>
              <w:pStyle w:val="Normal11"/>
              <w:rPr>
                <w:del w:id="2311" w:author="Skat" w:date="2010-06-25T12:54:00Z"/>
              </w:rPr>
            </w:pPr>
            <w:del w:id="2312" w:author="Skat" w:date="2010-06-25T12:54:00Z">
              <w:r>
                <w:delText>Dato</w:delText>
              </w:r>
            </w:del>
          </w:p>
        </w:tc>
        <w:tc>
          <w:tcPr>
            <w:tcW w:w="1797" w:type="dxa"/>
          </w:tcPr>
          <w:p w:rsidR="00307A99" w:rsidRDefault="00307A99" w:rsidP="00307A99">
            <w:pPr>
              <w:pStyle w:val="Normal11"/>
              <w:rPr>
                <w:del w:id="2313" w:author="Skat" w:date="2010-06-25T12:54:00Z"/>
              </w:rPr>
            </w:pPr>
            <w:del w:id="2314" w:author="Skat" w:date="2010-06-25T12:54:00Z">
              <w:r>
                <w:delText>Dato</w:delText>
              </w:r>
              <w:r w:rsidR="00786046">
                <w:fldChar w:fldCharType="begin"/>
              </w:r>
              <w:r>
                <w:delInstrText xml:space="preserve"> XE "</w:delInstrText>
              </w:r>
              <w:r w:rsidRPr="003035FC">
                <w:delInstrText>Dato</w:delInstrText>
              </w:r>
              <w:r>
                <w:delInstrText xml:space="preserve">" </w:delInstrText>
              </w:r>
              <w:r w:rsidR="00786046">
                <w:fldChar w:fldCharType="end"/>
              </w:r>
            </w:del>
          </w:p>
        </w:tc>
        <w:tc>
          <w:tcPr>
            <w:tcW w:w="5573" w:type="dxa"/>
          </w:tcPr>
          <w:p w:rsidR="00307A99" w:rsidRDefault="00307A99" w:rsidP="00307A99">
            <w:pPr>
              <w:pStyle w:val="Normal11"/>
              <w:rPr>
                <w:del w:id="2315" w:author="Skat" w:date="2010-06-25T12:54:00Z"/>
              </w:rPr>
            </w:pPr>
            <w:del w:id="2316" w:author="Skat" w:date="2010-06-25T12:54:00Z">
              <w:r>
                <w:delText>IndbetalingDato er det forretningsmæssige begreb, og er datoen for, hvornår fordringen tilgår SKB-kontoen og bliver rentebærende. Det vil sige, at det er den dato, hvor renten skal beregnes.</w:delText>
              </w:r>
            </w:del>
          </w:p>
        </w:tc>
      </w:tr>
      <w:tr w:rsidR="00307A99" w:rsidTr="00307A99">
        <w:tblPrEx>
          <w:tblCellMar>
            <w:top w:w="0" w:type="dxa"/>
            <w:bottom w:w="0" w:type="dxa"/>
          </w:tblCellMar>
        </w:tblPrEx>
        <w:trPr>
          <w:del w:id="2317" w:author="Skat" w:date="2010-06-25T12:54:00Z"/>
        </w:trPr>
        <w:tc>
          <w:tcPr>
            <w:tcW w:w="2625" w:type="dxa"/>
          </w:tcPr>
          <w:p w:rsidR="00307A99" w:rsidRDefault="00307A99" w:rsidP="00307A99">
            <w:pPr>
              <w:pStyle w:val="Normal11"/>
              <w:rPr>
                <w:del w:id="2318" w:author="Skat" w:date="2010-06-25T12:54:00Z"/>
              </w:rPr>
            </w:pPr>
            <w:del w:id="2319" w:author="Skat" w:date="2010-06-25T12:54:00Z">
              <w:r>
                <w:delText>Beløb</w:delText>
              </w:r>
            </w:del>
          </w:p>
        </w:tc>
        <w:tc>
          <w:tcPr>
            <w:tcW w:w="1797" w:type="dxa"/>
          </w:tcPr>
          <w:p w:rsidR="00307A99" w:rsidRDefault="00307A99" w:rsidP="00307A99">
            <w:pPr>
              <w:pStyle w:val="Normal11"/>
              <w:rPr>
                <w:del w:id="2320" w:author="Skat" w:date="2010-06-25T12:54:00Z"/>
              </w:rPr>
            </w:pPr>
            <w:del w:id="2321" w:author="Skat" w:date="2010-06-25T12:54:00Z">
              <w:r>
                <w:delText>Beløb</w:delText>
              </w:r>
              <w:r w:rsidR="00786046">
                <w:fldChar w:fldCharType="begin"/>
              </w:r>
              <w:r>
                <w:delInstrText xml:space="preserve"> XE "</w:delInstrText>
              </w:r>
              <w:r w:rsidRPr="004B3C26">
                <w:delInstrText>Beløb</w:delInstrText>
              </w:r>
              <w:r>
                <w:delInstrText xml:space="preserve">" </w:delInstrText>
              </w:r>
              <w:r w:rsidR="00786046">
                <w:fldChar w:fldCharType="end"/>
              </w:r>
            </w:del>
          </w:p>
        </w:tc>
        <w:tc>
          <w:tcPr>
            <w:tcW w:w="5573" w:type="dxa"/>
          </w:tcPr>
          <w:p w:rsidR="00307A99" w:rsidRDefault="00307A99" w:rsidP="00307A99">
            <w:pPr>
              <w:pStyle w:val="Normal11"/>
              <w:rPr>
                <w:del w:id="2322" w:author="Skat" w:date="2010-06-25T12:54:00Z"/>
              </w:rPr>
            </w:pPr>
            <w:del w:id="2323" w:author="Skat" w:date="2010-06-25T12:54:00Z">
              <w:r>
                <w:delText>Det indbetalte beløb.</w:delText>
              </w:r>
            </w:del>
          </w:p>
        </w:tc>
      </w:tr>
      <w:tr w:rsidR="00307A99" w:rsidTr="00307A99">
        <w:tblPrEx>
          <w:tblCellMar>
            <w:top w:w="0" w:type="dxa"/>
            <w:bottom w:w="0" w:type="dxa"/>
          </w:tblCellMar>
        </w:tblPrEx>
        <w:trPr>
          <w:del w:id="2324" w:author="Skat" w:date="2010-06-25T12:54:00Z"/>
        </w:trPr>
        <w:tc>
          <w:tcPr>
            <w:tcW w:w="2625" w:type="dxa"/>
          </w:tcPr>
          <w:p w:rsidR="00307A99" w:rsidRDefault="00307A99" w:rsidP="00307A99">
            <w:pPr>
              <w:pStyle w:val="Normal11"/>
              <w:rPr>
                <w:del w:id="2325" w:author="Skat" w:date="2010-06-25T12:54:00Z"/>
              </w:rPr>
            </w:pPr>
            <w:del w:id="2326" w:author="Skat" w:date="2010-06-25T12:54:00Z">
              <w:r>
                <w:delText>BogføringDato</w:delText>
              </w:r>
            </w:del>
          </w:p>
        </w:tc>
        <w:tc>
          <w:tcPr>
            <w:tcW w:w="1797" w:type="dxa"/>
          </w:tcPr>
          <w:p w:rsidR="00307A99" w:rsidRDefault="00307A99" w:rsidP="00307A99">
            <w:pPr>
              <w:pStyle w:val="Normal11"/>
              <w:rPr>
                <w:del w:id="2327" w:author="Skat" w:date="2010-06-25T12:54:00Z"/>
              </w:rPr>
            </w:pPr>
            <w:del w:id="2328" w:author="Skat" w:date="2010-06-25T12:54:00Z">
              <w:r>
                <w:delText>Dato</w:delText>
              </w:r>
              <w:r w:rsidR="00786046">
                <w:fldChar w:fldCharType="begin"/>
              </w:r>
              <w:r>
                <w:delInstrText xml:space="preserve"> XE "</w:delInstrText>
              </w:r>
              <w:r w:rsidRPr="00480671">
                <w:delInstrText>Dato</w:delInstrText>
              </w:r>
              <w:r>
                <w:delInstrText xml:space="preserve">" </w:delInstrText>
              </w:r>
              <w:r w:rsidR="00786046">
                <w:fldChar w:fldCharType="end"/>
              </w:r>
            </w:del>
          </w:p>
        </w:tc>
        <w:tc>
          <w:tcPr>
            <w:tcW w:w="5573" w:type="dxa"/>
          </w:tcPr>
          <w:p w:rsidR="00307A99" w:rsidRDefault="00307A99" w:rsidP="00307A99">
            <w:pPr>
              <w:pStyle w:val="Normal11"/>
              <w:rPr>
                <w:del w:id="2329" w:author="Skat" w:date="2010-06-25T12:54:00Z"/>
              </w:rPr>
            </w:pPr>
            <w:del w:id="2330" w:author="Skat" w:date="2010-06-25T12:54:00Z">
              <w:r>
                <w:delText xml:space="preserve">Bogføringsdato på indbetalingen er den regbskabsmæssige dato, dvs. dato for bogføring. </w:delText>
              </w:r>
            </w:del>
          </w:p>
          <w:p w:rsidR="00307A99" w:rsidRDefault="00307A99" w:rsidP="00307A99">
            <w:pPr>
              <w:pStyle w:val="Normal11"/>
              <w:rPr>
                <w:del w:id="2331" w:author="Skat" w:date="2010-06-25T12:54:00Z"/>
              </w:rPr>
            </w:pPr>
            <w:del w:id="2332" w:author="Skat" w:date="2010-06-25T12:54:00Z">
              <w:r>
                <w:delText>Bogføringsdato er også dato for SKATs faktiske modtagelse af indbetalingen. Anvendes især til at forklare hændelser (fx. rykkere), som krydser indbetalinger fra kunden.</w:delText>
              </w:r>
            </w:del>
          </w:p>
        </w:tc>
      </w:tr>
      <w:tr w:rsidR="00307A99" w:rsidTr="00307A99">
        <w:tblPrEx>
          <w:tblCellMar>
            <w:top w:w="0" w:type="dxa"/>
            <w:bottom w:w="0" w:type="dxa"/>
          </w:tblCellMar>
        </w:tblPrEx>
        <w:trPr>
          <w:del w:id="2333" w:author="Skat" w:date="2010-06-25T12:54:00Z"/>
        </w:trPr>
        <w:tc>
          <w:tcPr>
            <w:tcW w:w="2625" w:type="dxa"/>
          </w:tcPr>
          <w:p w:rsidR="00307A99" w:rsidRDefault="00307A99" w:rsidP="00307A99">
            <w:pPr>
              <w:pStyle w:val="Normal11"/>
              <w:rPr>
                <w:del w:id="2334" w:author="Skat" w:date="2010-06-25T12:54:00Z"/>
              </w:rPr>
            </w:pPr>
            <w:del w:id="2335" w:author="Skat" w:date="2010-06-25T12:54:00Z">
              <w:r>
                <w:delText>Reference</w:delText>
              </w:r>
            </w:del>
          </w:p>
        </w:tc>
        <w:tc>
          <w:tcPr>
            <w:tcW w:w="1797" w:type="dxa"/>
          </w:tcPr>
          <w:p w:rsidR="00307A99" w:rsidRDefault="00307A99" w:rsidP="00307A99">
            <w:pPr>
              <w:pStyle w:val="Normal11"/>
              <w:rPr>
                <w:del w:id="2336" w:author="Skat" w:date="2010-06-25T12:54:00Z"/>
              </w:rPr>
            </w:pPr>
            <w:del w:id="2337" w:author="Skat" w:date="2010-06-25T12:54:00Z">
              <w:r>
                <w:delText>TekstKort</w:delText>
              </w:r>
              <w:r w:rsidR="00786046">
                <w:fldChar w:fldCharType="begin"/>
              </w:r>
              <w:r>
                <w:delInstrText xml:space="preserve"> XE "</w:delInstrText>
              </w:r>
              <w:r w:rsidRPr="001C52BC">
                <w:delInstrText>TekstKort</w:delInstrText>
              </w:r>
              <w:r>
                <w:delInstrText xml:space="preserve">" </w:delInstrText>
              </w:r>
              <w:r w:rsidR="00786046">
                <w:fldChar w:fldCharType="end"/>
              </w:r>
            </w:del>
          </w:p>
        </w:tc>
        <w:tc>
          <w:tcPr>
            <w:tcW w:w="5573" w:type="dxa"/>
          </w:tcPr>
          <w:p w:rsidR="00307A99" w:rsidRDefault="00307A99" w:rsidP="00307A99">
            <w:pPr>
              <w:pStyle w:val="Normal11"/>
              <w:rPr>
                <w:del w:id="2338" w:author="Skat" w:date="2010-06-25T12:54:00Z"/>
              </w:rPr>
            </w:pPr>
            <w:del w:id="2339" w:author="Skat" w:date="2010-06-25T12:54:00Z">
              <w:r>
                <w:delText xml:space="preserve">Henvisning til det som betalingen vedrører. Her kan sagsbehandleren/bogholderen indsætte supplerende oplysninger (tekst) som er med til at identificere indbetalingen f.eks.: </w:delText>
              </w:r>
            </w:del>
          </w:p>
          <w:p w:rsidR="00307A99" w:rsidRDefault="00307A99" w:rsidP="00307A99">
            <w:pPr>
              <w:pStyle w:val="Normal11"/>
              <w:rPr>
                <w:del w:id="2340" w:author="Skat" w:date="2010-06-25T12:54:00Z"/>
              </w:rPr>
            </w:pPr>
            <w:del w:id="2341" w:author="Skat" w:date="2010-06-25T12:54:00Z">
              <w:r>
                <w:delText>- et checknummer eller navn og adresse på en indbetaling, hvor banken ikke kan oplyse andet</w:delText>
              </w:r>
            </w:del>
          </w:p>
          <w:p w:rsidR="00307A99" w:rsidRDefault="00307A99" w:rsidP="00307A99">
            <w:pPr>
              <w:pStyle w:val="Normal11"/>
              <w:rPr>
                <w:del w:id="2342" w:author="Skat" w:date="2010-06-25T12:54:00Z"/>
              </w:rPr>
            </w:pPr>
            <w:del w:id="2343" w:author="Skat" w:date="2010-06-25T12:54:00Z">
              <w:r>
                <w:delText>- ifm kortartkode 01 kan betaler have givet en information, som er relevant for den videre sagsbehandling</w:delText>
              </w:r>
            </w:del>
          </w:p>
          <w:p w:rsidR="00307A99" w:rsidRDefault="00307A99" w:rsidP="00307A99">
            <w:pPr>
              <w:pStyle w:val="Normal11"/>
              <w:rPr>
                <w:del w:id="2344" w:author="Skat" w:date="2010-06-25T12:54:00Z"/>
              </w:rPr>
            </w:pPr>
            <w:del w:id="2345" w:author="Skat" w:date="2010-06-25T12:54:00Z">
              <w:r>
                <w:delText>- et OCR-nummer eller henvisning til alt muligt andet.</w:delText>
              </w:r>
            </w:del>
          </w:p>
        </w:tc>
      </w:tr>
      <w:tr w:rsidR="00307A99" w:rsidTr="00307A99">
        <w:tblPrEx>
          <w:tblCellMar>
            <w:top w:w="0" w:type="dxa"/>
            <w:bottom w:w="0" w:type="dxa"/>
          </w:tblCellMar>
        </w:tblPrEx>
        <w:trPr>
          <w:del w:id="2346" w:author="Skat" w:date="2010-06-25T12:54:00Z"/>
        </w:trPr>
        <w:tc>
          <w:tcPr>
            <w:tcW w:w="2625" w:type="dxa"/>
          </w:tcPr>
          <w:p w:rsidR="00307A99" w:rsidRDefault="00307A99" w:rsidP="00307A99">
            <w:pPr>
              <w:pStyle w:val="Normal11"/>
              <w:rPr>
                <w:del w:id="2347" w:author="Skat" w:date="2010-06-25T12:54:00Z"/>
              </w:rPr>
            </w:pPr>
            <w:del w:id="2348" w:author="Skat" w:date="2010-06-25T12:54:00Z">
              <w:r>
                <w:delText>System</w:delText>
              </w:r>
            </w:del>
          </w:p>
        </w:tc>
        <w:tc>
          <w:tcPr>
            <w:tcW w:w="1797" w:type="dxa"/>
          </w:tcPr>
          <w:p w:rsidR="00307A99" w:rsidRDefault="00307A99" w:rsidP="00307A99">
            <w:pPr>
              <w:pStyle w:val="Normal11"/>
              <w:rPr>
                <w:del w:id="2349" w:author="Skat" w:date="2010-06-25T12:54:00Z"/>
              </w:rPr>
            </w:pPr>
            <w:del w:id="2350" w:author="Skat" w:date="2010-06-25T12:54:00Z">
              <w:r>
                <w:delText>TekstKort</w:delText>
              </w:r>
              <w:r w:rsidR="00786046">
                <w:fldChar w:fldCharType="begin"/>
              </w:r>
              <w:r>
                <w:delInstrText xml:space="preserve"> XE "</w:delInstrText>
              </w:r>
              <w:r w:rsidRPr="007B3D24">
                <w:delInstrText>TekstKort</w:delInstrText>
              </w:r>
              <w:r>
                <w:delInstrText xml:space="preserve">" </w:delInstrText>
              </w:r>
              <w:r w:rsidR="00786046">
                <w:fldChar w:fldCharType="end"/>
              </w:r>
            </w:del>
          </w:p>
        </w:tc>
        <w:tc>
          <w:tcPr>
            <w:tcW w:w="5573" w:type="dxa"/>
          </w:tcPr>
          <w:p w:rsidR="00307A99" w:rsidRDefault="00307A99" w:rsidP="00307A99">
            <w:pPr>
              <w:pStyle w:val="Normal11"/>
              <w:rPr>
                <w:del w:id="2351" w:author="Skat" w:date="2010-06-25T12:54:00Z"/>
              </w:rPr>
            </w:pPr>
            <w:del w:id="2352" w:author="Skat" w:date="2010-06-25T12:54:00Z">
              <w:r>
                <w:delText xml:space="preserve">Navnet på det system, hvorfra indbetalingen stammer. Formålet er at skabe sporbarhed. </w:delText>
              </w:r>
            </w:del>
          </w:p>
          <w:p w:rsidR="00307A99" w:rsidRDefault="00307A99" w:rsidP="00307A99">
            <w:pPr>
              <w:pStyle w:val="Normal11"/>
              <w:rPr>
                <w:del w:id="2353" w:author="Skat" w:date="2010-06-25T12:54:00Z"/>
              </w:rPr>
            </w:pPr>
          </w:p>
          <w:p w:rsidR="00307A99" w:rsidRDefault="00307A99" w:rsidP="00307A99">
            <w:pPr>
              <w:pStyle w:val="Normal11"/>
              <w:rPr>
                <w:del w:id="2354" w:author="Skat" w:date="2010-06-25T12:54:00Z"/>
                <w:u w:val="single"/>
              </w:rPr>
            </w:pPr>
            <w:del w:id="2355" w:author="Skat" w:date="2010-06-25T12:54:00Z">
              <w:r>
                <w:rPr>
                  <w:u w:val="single"/>
                </w:rPr>
                <w:delText>Tilladte værdier:</w:delText>
              </w:r>
            </w:del>
          </w:p>
          <w:p w:rsidR="00307A99" w:rsidRDefault="00307A99" w:rsidP="00307A99">
            <w:pPr>
              <w:pStyle w:val="Normal11"/>
              <w:rPr>
                <w:del w:id="2356" w:author="Skat" w:date="2010-06-25T12:54:00Z"/>
              </w:rPr>
            </w:pPr>
            <w:del w:id="2357" w:author="Skat" w:date="2010-06-25T12:54:00Z">
              <w:r>
                <w:delText>SAP38</w:delText>
              </w:r>
            </w:del>
          </w:p>
          <w:p w:rsidR="00307A99" w:rsidRDefault="00307A99" w:rsidP="00307A99">
            <w:pPr>
              <w:pStyle w:val="Normal11"/>
              <w:rPr>
                <w:del w:id="2358" w:author="Skat" w:date="2010-06-25T12:54:00Z"/>
              </w:rPr>
            </w:pPr>
            <w:del w:id="2359" w:author="Skat" w:date="2010-06-25T12:54:00Z">
              <w:r>
                <w:delText>LetLøn</w:delText>
              </w:r>
            </w:del>
          </w:p>
          <w:p w:rsidR="00307A99" w:rsidRPr="00307A99" w:rsidRDefault="00307A99" w:rsidP="00307A99">
            <w:pPr>
              <w:pStyle w:val="Normal11"/>
              <w:rPr>
                <w:del w:id="2360" w:author="Skat" w:date="2010-06-25T12:54:00Z"/>
              </w:rPr>
            </w:pPr>
            <w:del w:id="2361" w:author="Skat" w:date="2010-06-25T12:54:00Z">
              <w:r>
                <w:delText>SAP Kasse</w:delText>
              </w:r>
            </w:del>
          </w:p>
        </w:tc>
      </w:tr>
    </w:tbl>
    <w:p w:rsidR="00307A99" w:rsidRDefault="00307A99" w:rsidP="00307A99">
      <w:pPr>
        <w:pStyle w:val="Normal11"/>
        <w:rPr>
          <w:del w:id="2362"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Normal11"/>
        <w:rPr>
          <w:del w:id="2363" w:author="Skat" w:date="2010-06-25T12:54:00Z"/>
        </w:rPr>
      </w:pPr>
    </w:p>
    <w:p w:rsidR="00307A99" w:rsidRDefault="00307A99" w:rsidP="00307A99">
      <w:pPr>
        <w:pStyle w:val="Normal11"/>
        <w:rPr>
          <w:del w:id="236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2365" w:author="Skat" w:date="2010-06-25T12:54:00Z"/>
        </w:trPr>
        <w:tc>
          <w:tcPr>
            <w:tcW w:w="1667" w:type="dxa"/>
            <w:shd w:val="pct20" w:color="auto" w:fill="0000FF"/>
          </w:tcPr>
          <w:p w:rsidR="00307A99" w:rsidRPr="00307A99" w:rsidRDefault="00307A99" w:rsidP="00307A99">
            <w:pPr>
              <w:pStyle w:val="Normal11"/>
              <w:rPr>
                <w:del w:id="2366" w:author="Skat" w:date="2010-06-25T12:54:00Z"/>
                <w:color w:val="FFFFFF"/>
              </w:rPr>
            </w:pPr>
            <w:del w:id="2367" w:author="Skat" w:date="2010-06-25T12:54:00Z">
              <w:r>
                <w:rPr>
                  <w:color w:val="FFFFFF"/>
                </w:rPr>
                <w:delText>Relationsnavn</w:delText>
              </w:r>
            </w:del>
          </w:p>
        </w:tc>
        <w:tc>
          <w:tcPr>
            <w:tcW w:w="2398" w:type="dxa"/>
            <w:shd w:val="pct20" w:color="auto" w:fill="0000FF"/>
          </w:tcPr>
          <w:p w:rsidR="00307A99" w:rsidRPr="00307A99" w:rsidRDefault="00307A99" w:rsidP="00307A99">
            <w:pPr>
              <w:pStyle w:val="Normal11"/>
              <w:rPr>
                <w:del w:id="2368" w:author="Skat" w:date="2010-06-25T12:54:00Z"/>
                <w:color w:val="FFFFFF"/>
              </w:rPr>
            </w:pPr>
            <w:del w:id="2369" w:author="Skat" w:date="2010-06-25T12:54:00Z">
              <w:r>
                <w:rPr>
                  <w:color w:val="FFFFFF"/>
                </w:rPr>
                <w:delText>Relationsbegreber</w:delText>
              </w:r>
            </w:del>
          </w:p>
        </w:tc>
        <w:tc>
          <w:tcPr>
            <w:tcW w:w="5879" w:type="dxa"/>
            <w:shd w:val="pct20" w:color="auto" w:fill="0000FF"/>
          </w:tcPr>
          <w:p w:rsidR="00307A99" w:rsidRPr="00307A99" w:rsidRDefault="00307A99" w:rsidP="00307A99">
            <w:pPr>
              <w:pStyle w:val="Normal11"/>
              <w:rPr>
                <w:del w:id="2370" w:author="Skat" w:date="2010-06-25T12:54:00Z"/>
                <w:color w:val="FFFFFF"/>
              </w:rPr>
            </w:pPr>
            <w:del w:id="2371" w:author="Skat" w:date="2010-06-25T12:54:00Z">
              <w:r>
                <w:rPr>
                  <w:color w:val="FFFFFF"/>
                </w:rPr>
                <w:delText>Beskrivelse</w:delText>
              </w:r>
            </w:del>
          </w:p>
        </w:tc>
      </w:tr>
      <w:tr w:rsidR="00307A99" w:rsidTr="00307A99">
        <w:trPr>
          <w:del w:id="2372" w:author="Skat" w:date="2010-06-25T12:54:00Z"/>
        </w:trPr>
        <w:tc>
          <w:tcPr>
            <w:tcW w:w="1667" w:type="dxa"/>
          </w:tcPr>
          <w:p w:rsidR="00307A99" w:rsidRDefault="00307A99" w:rsidP="00307A99">
            <w:pPr>
              <w:pStyle w:val="Normal11"/>
              <w:rPr>
                <w:del w:id="2373" w:author="Skat" w:date="2010-06-25T12:54:00Z"/>
              </w:rPr>
            </w:pPr>
            <w:del w:id="2374" w:author="Skat" w:date="2010-06-25T12:54:00Z">
              <w:r>
                <w:delText>har</w:delText>
              </w:r>
            </w:del>
          </w:p>
        </w:tc>
        <w:tc>
          <w:tcPr>
            <w:tcW w:w="2398" w:type="dxa"/>
          </w:tcPr>
          <w:p w:rsidR="00307A99" w:rsidRDefault="00307A99" w:rsidP="00307A99">
            <w:pPr>
              <w:pStyle w:val="Normal11"/>
              <w:rPr>
                <w:del w:id="2375" w:author="Skat" w:date="2010-06-25T12:54:00Z"/>
              </w:rPr>
            </w:pPr>
            <w:del w:id="2376" w:author="Skat" w:date="2010-06-25T12:54:00Z">
              <w:r>
                <w:delText>Indbetaling(0..*)</w:delText>
              </w:r>
            </w:del>
          </w:p>
          <w:p w:rsidR="00307A99" w:rsidRDefault="00307A99" w:rsidP="00307A99">
            <w:pPr>
              <w:pStyle w:val="Normal11"/>
              <w:rPr>
                <w:del w:id="2377" w:author="Skat" w:date="2010-06-25T12:54:00Z"/>
              </w:rPr>
            </w:pPr>
            <w:del w:id="2378" w:author="Skat" w:date="2010-06-25T12:54:00Z">
              <w:r>
                <w:delText>ValutaOplysning(1)</w:delText>
              </w:r>
            </w:del>
          </w:p>
        </w:tc>
        <w:tc>
          <w:tcPr>
            <w:tcW w:w="5879" w:type="dxa"/>
          </w:tcPr>
          <w:p w:rsidR="00307A99" w:rsidRDefault="00307A99" w:rsidP="00307A99">
            <w:pPr>
              <w:pStyle w:val="Normal11"/>
              <w:rPr>
                <w:del w:id="2379" w:author="Skat" w:date="2010-06-25T12:54:00Z"/>
              </w:rPr>
            </w:pPr>
            <w:del w:id="2380" w:author="Skat" w:date="2010-06-25T12:54:00Z">
              <w:r>
                <w:delText>Til en indbetaling kan der høre oplysninger om beløbets valuta</w:delText>
              </w:r>
            </w:del>
          </w:p>
        </w:tc>
      </w:tr>
      <w:tr w:rsidR="00307A99" w:rsidTr="00307A99">
        <w:trPr>
          <w:del w:id="2381" w:author="Skat" w:date="2010-06-25T12:54:00Z"/>
        </w:trPr>
        <w:tc>
          <w:tcPr>
            <w:tcW w:w="1667" w:type="dxa"/>
          </w:tcPr>
          <w:p w:rsidR="00307A99" w:rsidRDefault="00307A99" w:rsidP="00307A99">
            <w:pPr>
              <w:pStyle w:val="Normal11"/>
              <w:rPr>
                <w:del w:id="2382" w:author="Skat" w:date="2010-06-25T12:54:00Z"/>
              </w:rPr>
            </w:pPr>
            <w:del w:id="2383" w:author="Skat" w:date="2010-06-25T12:54:00Z">
              <w:r>
                <w:delText>dækker fordring</w:delText>
              </w:r>
            </w:del>
          </w:p>
        </w:tc>
        <w:tc>
          <w:tcPr>
            <w:tcW w:w="2398" w:type="dxa"/>
          </w:tcPr>
          <w:p w:rsidR="00307A99" w:rsidRDefault="00307A99" w:rsidP="00307A99">
            <w:pPr>
              <w:pStyle w:val="Normal11"/>
              <w:rPr>
                <w:del w:id="2384" w:author="Skat" w:date="2010-06-25T12:54:00Z"/>
              </w:rPr>
            </w:pPr>
            <w:del w:id="2385" w:author="Skat" w:date="2010-06-25T12:54:00Z">
              <w:r>
                <w:delText>Indbetaling(0..*)</w:delText>
              </w:r>
            </w:del>
          </w:p>
          <w:p w:rsidR="00307A99" w:rsidRDefault="00307A99" w:rsidP="00307A99">
            <w:pPr>
              <w:pStyle w:val="Normal11"/>
              <w:rPr>
                <w:del w:id="2386" w:author="Skat" w:date="2010-06-25T12:54:00Z"/>
              </w:rPr>
            </w:pPr>
            <w:del w:id="2387" w:author="Skat" w:date="2010-06-25T12:54:00Z">
              <w:r>
                <w:delText>OpkrævningFordring(1..*)</w:delText>
              </w:r>
            </w:del>
          </w:p>
          <w:p w:rsidR="00307A99" w:rsidRDefault="00307A99" w:rsidP="00307A99">
            <w:pPr>
              <w:pStyle w:val="Normal11"/>
              <w:rPr>
                <w:del w:id="2388" w:author="Skat" w:date="2010-06-25T12:54:00Z"/>
              </w:rPr>
            </w:pPr>
            <w:del w:id="2389" w:author="Skat" w:date="2010-06-25T12:54:00Z">
              <w:r>
                <w:delText xml:space="preserve"> via Dækning</w:delText>
              </w:r>
            </w:del>
          </w:p>
        </w:tc>
        <w:tc>
          <w:tcPr>
            <w:tcW w:w="5879" w:type="dxa"/>
          </w:tcPr>
          <w:p w:rsidR="00307A99" w:rsidRDefault="00307A99" w:rsidP="00307A99">
            <w:pPr>
              <w:pStyle w:val="Normal11"/>
              <w:rPr>
                <w:del w:id="2390" w:author="Skat" w:date="2010-06-25T12:54:00Z"/>
              </w:rPr>
            </w:pPr>
            <w:del w:id="2391" w:author="Skat" w:date="2010-06-25T12:54:00Z">
              <w:r>
                <w:delText>En indbetaling kan anvendes til at dække eventuelle fordringer.</w:delText>
              </w:r>
            </w:del>
          </w:p>
        </w:tc>
      </w:tr>
      <w:tr w:rsidR="00307A99" w:rsidTr="00307A99">
        <w:trPr>
          <w:del w:id="2392" w:author="Skat" w:date="2010-06-25T12:54:00Z"/>
        </w:trPr>
        <w:tc>
          <w:tcPr>
            <w:tcW w:w="1667" w:type="dxa"/>
          </w:tcPr>
          <w:p w:rsidR="00307A99" w:rsidRDefault="00307A99" w:rsidP="00307A99">
            <w:pPr>
              <w:pStyle w:val="Normal11"/>
              <w:rPr>
                <w:del w:id="2393" w:author="Skat" w:date="2010-06-25T12:54:00Z"/>
              </w:rPr>
            </w:pPr>
            <w:del w:id="2394" w:author="Skat" w:date="2010-06-25T12:54:00Z">
              <w:r>
                <w:delText>indbetalt til konto</w:delText>
              </w:r>
            </w:del>
          </w:p>
        </w:tc>
        <w:tc>
          <w:tcPr>
            <w:tcW w:w="2398" w:type="dxa"/>
          </w:tcPr>
          <w:p w:rsidR="00307A99" w:rsidRDefault="00307A99" w:rsidP="00307A99">
            <w:pPr>
              <w:pStyle w:val="Normal11"/>
              <w:rPr>
                <w:del w:id="2395" w:author="Skat" w:date="2010-06-25T12:54:00Z"/>
              </w:rPr>
            </w:pPr>
            <w:del w:id="2396" w:author="Skat" w:date="2010-06-25T12:54:00Z">
              <w:r>
                <w:delText>OpkrævningKonto(0..1)</w:delText>
              </w:r>
            </w:del>
          </w:p>
          <w:p w:rsidR="00307A99" w:rsidRDefault="00307A99" w:rsidP="00307A99">
            <w:pPr>
              <w:pStyle w:val="Normal11"/>
              <w:rPr>
                <w:del w:id="2397" w:author="Skat" w:date="2010-06-25T12:54:00Z"/>
              </w:rPr>
            </w:pPr>
            <w:del w:id="2398" w:author="Skat" w:date="2010-06-25T12:54:00Z">
              <w:r>
                <w:delText>Indbetaling(0..*)</w:delText>
              </w:r>
            </w:del>
          </w:p>
        </w:tc>
        <w:tc>
          <w:tcPr>
            <w:tcW w:w="5879" w:type="dxa"/>
          </w:tcPr>
          <w:p w:rsidR="00307A99" w:rsidRDefault="00307A99" w:rsidP="00307A99">
            <w:pPr>
              <w:pStyle w:val="Normal11"/>
              <w:rPr>
                <w:del w:id="2399" w:author="Skat" w:date="2010-06-25T12:54:00Z"/>
              </w:rPr>
            </w:pPr>
            <w:del w:id="2400" w:author="Skat" w:date="2010-06-25T12:54:00Z">
              <w:r>
                <w:delText>En indbetaling sker til kontoen, hvor man kan se den figurere.</w:delText>
              </w:r>
            </w:del>
          </w:p>
        </w:tc>
      </w:tr>
      <w:tr w:rsidR="00307A99" w:rsidTr="00307A99">
        <w:trPr>
          <w:del w:id="2401" w:author="Skat" w:date="2010-06-25T12:54:00Z"/>
        </w:trPr>
        <w:tc>
          <w:tcPr>
            <w:tcW w:w="1667" w:type="dxa"/>
          </w:tcPr>
          <w:p w:rsidR="00307A99" w:rsidRDefault="00307A99" w:rsidP="00307A99">
            <w:pPr>
              <w:pStyle w:val="Normal11"/>
              <w:rPr>
                <w:del w:id="2402" w:author="Skat" w:date="2010-06-25T12:54:00Z"/>
              </w:rPr>
            </w:pPr>
            <w:del w:id="2403" w:author="Skat" w:date="2010-06-25T12:54:00Z">
              <w:r>
                <w:delText>kan have</w:delText>
              </w:r>
            </w:del>
          </w:p>
        </w:tc>
        <w:tc>
          <w:tcPr>
            <w:tcW w:w="2398" w:type="dxa"/>
          </w:tcPr>
          <w:p w:rsidR="00307A99" w:rsidRDefault="00307A99" w:rsidP="00307A99">
            <w:pPr>
              <w:pStyle w:val="Normal11"/>
              <w:rPr>
                <w:del w:id="2404" w:author="Skat" w:date="2010-06-25T12:54:00Z"/>
              </w:rPr>
            </w:pPr>
            <w:del w:id="2405" w:author="Skat" w:date="2010-06-25T12:54:00Z">
              <w:r>
                <w:delText>OCR(0..1)</w:delText>
              </w:r>
            </w:del>
          </w:p>
          <w:p w:rsidR="00307A99" w:rsidRDefault="00307A99" w:rsidP="00307A99">
            <w:pPr>
              <w:pStyle w:val="Normal11"/>
              <w:rPr>
                <w:del w:id="2406" w:author="Skat" w:date="2010-06-25T12:54:00Z"/>
              </w:rPr>
            </w:pPr>
            <w:del w:id="2407" w:author="Skat" w:date="2010-06-25T12:54:00Z">
              <w:r>
                <w:delText>Indbetaling(0..1)</w:delText>
              </w:r>
            </w:del>
          </w:p>
        </w:tc>
        <w:tc>
          <w:tcPr>
            <w:tcW w:w="5879" w:type="dxa"/>
          </w:tcPr>
          <w:p w:rsidR="00307A99" w:rsidRDefault="00307A99" w:rsidP="00307A99">
            <w:pPr>
              <w:pStyle w:val="Normal11"/>
              <w:rPr>
                <w:del w:id="2408" w:author="Skat" w:date="2010-06-25T12:54:00Z"/>
              </w:rPr>
            </w:pPr>
          </w:p>
        </w:tc>
      </w:tr>
    </w:tbl>
    <w:p w:rsidR="00307A99" w:rsidRDefault="00307A99" w:rsidP="00307A99">
      <w:pPr>
        <w:pStyle w:val="Normal11"/>
        <w:rPr>
          <w:del w:id="2409"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Normal11"/>
        <w:rPr>
          <w:del w:id="2410" w:author="Skat" w:date="2010-06-25T12:54:00Z"/>
        </w:rPr>
      </w:pPr>
    </w:p>
    <w:p w:rsidR="00307A99" w:rsidRDefault="00307A99" w:rsidP="00307A99">
      <w:pPr>
        <w:pStyle w:val="Normal11"/>
        <w:rPr>
          <w:del w:id="241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2412" w:author="Skat" w:date="2010-06-25T12:54:00Z"/>
        </w:trPr>
        <w:tc>
          <w:tcPr>
            <w:tcW w:w="1667" w:type="dxa"/>
            <w:shd w:val="pct20" w:color="auto" w:fill="0000FF"/>
          </w:tcPr>
          <w:p w:rsidR="00307A99" w:rsidRPr="00307A99" w:rsidRDefault="00307A99" w:rsidP="00307A99">
            <w:pPr>
              <w:pStyle w:val="Normal11"/>
              <w:rPr>
                <w:del w:id="2413" w:author="Skat" w:date="2010-06-25T12:54:00Z"/>
                <w:color w:val="FFFFFF"/>
              </w:rPr>
            </w:pPr>
            <w:del w:id="2414" w:author="Skat" w:date="2010-06-25T12:54:00Z">
              <w:r>
                <w:rPr>
                  <w:color w:val="FFFFFF"/>
                </w:rPr>
                <w:delText>Specialisering</w:delText>
              </w:r>
            </w:del>
          </w:p>
        </w:tc>
        <w:tc>
          <w:tcPr>
            <w:tcW w:w="2398" w:type="dxa"/>
            <w:shd w:val="pct20" w:color="auto" w:fill="0000FF"/>
          </w:tcPr>
          <w:p w:rsidR="00307A99" w:rsidRPr="00307A99" w:rsidRDefault="00307A99" w:rsidP="00307A99">
            <w:pPr>
              <w:pStyle w:val="Normal11"/>
              <w:rPr>
                <w:del w:id="2415" w:author="Skat" w:date="2010-06-25T12:54:00Z"/>
                <w:color w:val="FFFFFF"/>
              </w:rPr>
            </w:pPr>
            <w:del w:id="2416" w:author="Skat" w:date="2010-06-25T12:54:00Z">
              <w:r>
                <w:rPr>
                  <w:color w:val="FFFFFF"/>
                </w:rPr>
                <w:delText>Sammenhæng</w:delText>
              </w:r>
            </w:del>
          </w:p>
        </w:tc>
        <w:tc>
          <w:tcPr>
            <w:tcW w:w="5879" w:type="dxa"/>
            <w:shd w:val="pct20" w:color="auto" w:fill="0000FF"/>
          </w:tcPr>
          <w:p w:rsidR="00307A99" w:rsidRPr="00307A99" w:rsidRDefault="00307A99" w:rsidP="00307A99">
            <w:pPr>
              <w:pStyle w:val="Normal11"/>
              <w:rPr>
                <w:del w:id="2417" w:author="Skat" w:date="2010-06-25T12:54:00Z"/>
                <w:color w:val="FFFFFF"/>
              </w:rPr>
            </w:pPr>
            <w:del w:id="2418" w:author="Skat" w:date="2010-06-25T12:54:00Z">
              <w:r>
                <w:rPr>
                  <w:color w:val="FFFFFF"/>
                </w:rPr>
                <w:delText>Beskrivelse</w:delText>
              </w:r>
            </w:del>
          </w:p>
        </w:tc>
      </w:tr>
      <w:tr w:rsidR="00307A99" w:rsidTr="00307A99">
        <w:trPr>
          <w:del w:id="2419" w:author="Skat" w:date="2010-06-25T12:54:00Z"/>
        </w:trPr>
        <w:tc>
          <w:tcPr>
            <w:tcW w:w="1667" w:type="dxa"/>
          </w:tcPr>
          <w:p w:rsidR="00307A99" w:rsidRDefault="00307A99" w:rsidP="00307A99">
            <w:pPr>
              <w:pStyle w:val="Normal11"/>
              <w:rPr>
                <w:del w:id="2420" w:author="Skat" w:date="2010-06-25T12:54:00Z"/>
              </w:rPr>
            </w:pPr>
            <w:del w:id="2421" w:author="Skat" w:date="2010-06-25T12:54:00Z">
              <w:r>
                <w:delText>kan være</w:delText>
              </w:r>
            </w:del>
          </w:p>
        </w:tc>
        <w:tc>
          <w:tcPr>
            <w:tcW w:w="2398" w:type="dxa"/>
          </w:tcPr>
          <w:p w:rsidR="00307A99" w:rsidRDefault="00307A99" w:rsidP="00307A99">
            <w:pPr>
              <w:pStyle w:val="Normal11"/>
              <w:rPr>
                <w:del w:id="2422" w:author="Skat" w:date="2010-06-25T12:54:00Z"/>
              </w:rPr>
            </w:pPr>
            <w:del w:id="2423" w:author="Skat" w:date="2010-06-25T12:54:00Z">
              <w:r>
                <w:delText>Rentegodtgørelse arver fra/er en specialisering af Indbetaling</w:delText>
              </w:r>
            </w:del>
          </w:p>
        </w:tc>
        <w:tc>
          <w:tcPr>
            <w:tcW w:w="5879" w:type="dxa"/>
          </w:tcPr>
          <w:p w:rsidR="00307A99" w:rsidRDefault="00307A99" w:rsidP="00307A99">
            <w:pPr>
              <w:pStyle w:val="Normal11"/>
              <w:rPr>
                <w:del w:id="2424" w:author="Skat" w:date="2010-06-25T12:54:00Z"/>
              </w:rPr>
            </w:pPr>
            <w:del w:id="2425" w:author="Skat" w:date="2010-06-25T12:54:00Z">
              <w:r>
                <w:delText>Type af indbetaling til kontoen.</w:delText>
              </w:r>
            </w:del>
          </w:p>
        </w:tc>
      </w:tr>
      <w:tr w:rsidR="00307A99" w:rsidTr="00307A99">
        <w:trPr>
          <w:del w:id="2426" w:author="Skat" w:date="2010-06-25T12:54:00Z"/>
        </w:trPr>
        <w:tc>
          <w:tcPr>
            <w:tcW w:w="1667" w:type="dxa"/>
          </w:tcPr>
          <w:p w:rsidR="00307A99" w:rsidRDefault="00307A99" w:rsidP="00307A99">
            <w:pPr>
              <w:pStyle w:val="Normal11"/>
              <w:rPr>
                <w:del w:id="2427" w:author="Skat" w:date="2010-06-25T12:54:00Z"/>
              </w:rPr>
            </w:pPr>
            <w:del w:id="2428" w:author="Skat" w:date="2010-06-25T12:54:00Z">
              <w:r>
                <w:delText>kan være</w:delText>
              </w:r>
            </w:del>
          </w:p>
        </w:tc>
        <w:tc>
          <w:tcPr>
            <w:tcW w:w="2398" w:type="dxa"/>
          </w:tcPr>
          <w:p w:rsidR="00307A99" w:rsidRDefault="00307A99" w:rsidP="00307A99">
            <w:pPr>
              <w:pStyle w:val="Normal11"/>
              <w:rPr>
                <w:del w:id="2429" w:author="Skat" w:date="2010-06-25T12:54:00Z"/>
              </w:rPr>
            </w:pPr>
            <w:del w:id="2430" w:author="Skat" w:date="2010-06-25T12:54:00Z">
              <w:r>
                <w:delText>NemkontoUdbetaling arver fra/er en specialisering af Indbetaling</w:delText>
              </w:r>
            </w:del>
          </w:p>
        </w:tc>
        <w:tc>
          <w:tcPr>
            <w:tcW w:w="5879" w:type="dxa"/>
          </w:tcPr>
          <w:p w:rsidR="00307A99" w:rsidRDefault="00307A99" w:rsidP="00307A99">
            <w:pPr>
              <w:pStyle w:val="Normal11"/>
              <w:rPr>
                <w:del w:id="2431" w:author="Skat" w:date="2010-06-25T12:54:00Z"/>
              </w:rPr>
            </w:pPr>
            <w:del w:id="2432" w:author="Skat" w:date="2010-06-25T12:54:00Z">
              <w:r>
                <w:delText>En indbetaling kan være fra en anden myndighed gennem Nemkonto.</w:delText>
              </w:r>
            </w:del>
          </w:p>
        </w:tc>
      </w:tr>
      <w:tr w:rsidR="00307A99" w:rsidTr="00307A99">
        <w:trPr>
          <w:del w:id="2433" w:author="Skat" w:date="2010-06-25T12:54:00Z"/>
        </w:trPr>
        <w:tc>
          <w:tcPr>
            <w:tcW w:w="1667" w:type="dxa"/>
          </w:tcPr>
          <w:p w:rsidR="00307A99" w:rsidRDefault="00307A99" w:rsidP="00307A99">
            <w:pPr>
              <w:pStyle w:val="Normal11"/>
              <w:rPr>
                <w:del w:id="2434" w:author="Skat" w:date="2010-06-25T12:54:00Z"/>
              </w:rPr>
            </w:pPr>
            <w:del w:id="2435" w:author="Skat" w:date="2010-06-25T12:54:00Z">
              <w:r>
                <w:delText>kan være</w:delText>
              </w:r>
            </w:del>
          </w:p>
        </w:tc>
        <w:tc>
          <w:tcPr>
            <w:tcW w:w="2398" w:type="dxa"/>
          </w:tcPr>
          <w:p w:rsidR="00307A99" w:rsidRDefault="00307A99" w:rsidP="00307A99">
            <w:pPr>
              <w:pStyle w:val="Normal11"/>
              <w:rPr>
                <w:del w:id="2436" w:author="Skat" w:date="2010-06-25T12:54:00Z"/>
              </w:rPr>
            </w:pPr>
            <w:del w:id="2437" w:author="Skat" w:date="2010-06-25T12:54:00Z">
              <w:r>
                <w:delText>KontoIndbetaling arver fra/er en specialisering af Indbetaling</w:delText>
              </w:r>
            </w:del>
          </w:p>
        </w:tc>
        <w:tc>
          <w:tcPr>
            <w:tcW w:w="5879" w:type="dxa"/>
          </w:tcPr>
          <w:p w:rsidR="00307A99" w:rsidRDefault="00307A99" w:rsidP="00307A99">
            <w:pPr>
              <w:pStyle w:val="Normal11"/>
              <w:rPr>
                <w:del w:id="2438" w:author="Skat" w:date="2010-06-25T12:54:00Z"/>
              </w:rPr>
            </w:pPr>
            <w:del w:id="2439" w:author="Skat" w:date="2010-06-25T12:54:00Z">
              <w:r>
                <w:delText>Type af indbetaling til kontoen.</w:delText>
              </w:r>
            </w:del>
          </w:p>
        </w:tc>
      </w:tr>
    </w:tbl>
    <w:p w:rsidR="00307A99" w:rsidRDefault="00307A99" w:rsidP="00307A99">
      <w:pPr>
        <w:pStyle w:val="Normal11"/>
        <w:rPr>
          <w:del w:id="2440" w:author="Skat" w:date="2010-06-25T12:54:00Z"/>
        </w:rPr>
      </w:pPr>
    </w:p>
    <w:p w:rsidR="00307A99" w:rsidRDefault="00307A99" w:rsidP="00307A99">
      <w:pPr>
        <w:pStyle w:val="Normal11"/>
        <w:rPr>
          <w:del w:id="2441"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2442" w:author="Skat" w:date="2010-06-25T12:54:00Z"/>
        </w:rPr>
      </w:pPr>
      <w:bookmarkStart w:id="2443" w:name="_Toc263947312"/>
      <w:del w:id="2444" w:author="Skat" w:date="2010-06-25T12:54:00Z">
        <w:r>
          <w:delText>KontoIndbetaling</w:delText>
        </w:r>
        <w:bookmarkEnd w:id="2443"/>
      </w:del>
    </w:p>
    <w:p w:rsidR="00162F95" w:rsidRDefault="00162F95" w:rsidP="00162F95">
      <w:pPr>
        <w:pStyle w:val="Normal11"/>
      </w:pPr>
      <w:moveFromRangeStart w:id="2445" w:author="Skat" w:date="2010-06-25T12:54:00Z" w:name="move265234077"/>
      <w:moveFrom w:id="2446" w:author="Skat" w:date="2010-06-25T12:54:00Z">
        <w:r>
          <w:t>En udefrakommende indbetaling til kontoen fx. indbetaling via FI-kort eller en kontooverførsel.</w:t>
        </w:r>
      </w:moveFrom>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2447"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2448"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2449" w:author="Skat" w:date="2010-06-25T12:54:00Z">
              <w:r>
                <w:rPr>
                  <w:color w:val="FFFFFF"/>
                </w:rPr>
                <w:t>Beskrivelse</w:t>
              </w:r>
            </w:moveFrom>
          </w:p>
        </w:tc>
      </w:tr>
      <w:moveFromRangeEnd w:id="2445"/>
      <w:tr w:rsidR="00307A99" w:rsidTr="00307A99">
        <w:tblPrEx>
          <w:tblCellMar>
            <w:top w:w="0" w:type="dxa"/>
            <w:bottom w:w="0" w:type="dxa"/>
          </w:tblCellMar>
        </w:tblPrEx>
        <w:trPr>
          <w:del w:id="2450" w:author="Skat" w:date="2010-06-25T12:54:00Z"/>
        </w:trPr>
        <w:tc>
          <w:tcPr>
            <w:tcW w:w="2625" w:type="dxa"/>
          </w:tcPr>
          <w:p w:rsidR="00307A99" w:rsidRDefault="00307A99" w:rsidP="00307A99">
            <w:pPr>
              <w:pStyle w:val="Normal11"/>
              <w:rPr>
                <w:del w:id="2451" w:author="Skat" w:date="2010-06-25T12:54:00Z"/>
              </w:rPr>
            </w:pPr>
            <w:del w:id="2452" w:author="Skat" w:date="2010-06-25T12:54:00Z">
              <w:r>
                <w:delText>Form</w:delText>
              </w:r>
            </w:del>
          </w:p>
        </w:tc>
        <w:tc>
          <w:tcPr>
            <w:tcW w:w="1797" w:type="dxa"/>
          </w:tcPr>
          <w:p w:rsidR="00307A99" w:rsidRDefault="00307A99" w:rsidP="00307A99">
            <w:pPr>
              <w:pStyle w:val="Normal11"/>
              <w:rPr>
                <w:del w:id="2453" w:author="Skat" w:date="2010-06-25T12:54:00Z"/>
              </w:rPr>
            </w:pPr>
            <w:del w:id="2454" w:author="Skat" w:date="2010-06-25T12:54:00Z">
              <w:r>
                <w:delText>BetalingForm</w:delText>
              </w:r>
              <w:r w:rsidR="00786046">
                <w:fldChar w:fldCharType="begin"/>
              </w:r>
              <w:r>
                <w:delInstrText xml:space="preserve"> XE "</w:delInstrText>
              </w:r>
              <w:r w:rsidRPr="00024C19">
                <w:delInstrText>BetalingForm</w:delInstrText>
              </w:r>
              <w:r>
                <w:delInstrText xml:space="preserve">" </w:delInstrText>
              </w:r>
              <w:r w:rsidR="00786046">
                <w:fldChar w:fldCharType="end"/>
              </w:r>
            </w:del>
          </w:p>
        </w:tc>
        <w:tc>
          <w:tcPr>
            <w:tcW w:w="5573" w:type="dxa"/>
          </w:tcPr>
          <w:p w:rsidR="00307A99" w:rsidRDefault="00307A99" w:rsidP="00307A99">
            <w:pPr>
              <w:pStyle w:val="Normal11"/>
              <w:rPr>
                <w:del w:id="2455" w:author="Skat" w:date="2010-06-25T12:54:00Z"/>
              </w:rPr>
            </w:pPr>
            <w:del w:id="2456" w:author="Skat" w:date="2010-06-25T12:54:00Z">
              <w:r>
                <w:delText>Angiver de mulige indbetalingsformer, fx BS (Betalingsservice), HomeBanking, Statens Koncern Bank (SKB), FI-kort eller kontant herunder også Dankort. Det er altså betalingsmuligheder.</w:delText>
              </w:r>
            </w:del>
          </w:p>
          <w:p w:rsidR="00307A99" w:rsidRDefault="00307A99" w:rsidP="00307A99">
            <w:pPr>
              <w:pStyle w:val="Normal11"/>
              <w:rPr>
                <w:del w:id="2457" w:author="Skat" w:date="2010-06-25T12:54:00Z"/>
              </w:rPr>
            </w:pPr>
            <w:del w:id="2458" w:author="Skat" w:date="2010-06-25T12:54:00Z">
              <w:r>
                <w:delText xml:space="preserve">Betalingsformen SKB vedrører dog kun offentlige betalere, herunder kommuner (OBS-loven) og kan ikke fravælges. </w:delText>
              </w:r>
            </w:del>
          </w:p>
          <w:p w:rsidR="00307A99" w:rsidRDefault="00307A99" w:rsidP="00307A99">
            <w:pPr>
              <w:pStyle w:val="Normal11"/>
              <w:rPr>
                <w:del w:id="2459" w:author="Skat" w:date="2010-06-25T12:54:00Z"/>
              </w:rPr>
            </w:pPr>
            <w:del w:id="2460" w:author="Skat" w:date="2010-06-25T12:54:00Z">
              <w:r>
                <w:delText>Offentlige virksomheder (indberettere og betalere) identificeres på specifikke forretningsområder under den enkelte pligt.</w:delText>
              </w:r>
            </w:del>
          </w:p>
          <w:p w:rsidR="00307A99" w:rsidRDefault="00307A99" w:rsidP="00307A99">
            <w:pPr>
              <w:pStyle w:val="Normal11"/>
              <w:rPr>
                <w:del w:id="2461" w:author="Skat" w:date="2010-06-25T12:54:00Z"/>
              </w:rPr>
            </w:pPr>
          </w:p>
          <w:p w:rsidR="00307A99" w:rsidRDefault="00307A99" w:rsidP="00307A99">
            <w:pPr>
              <w:pStyle w:val="Normal11"/>
              <w:rPr>
                <w:del w:id="2462" w:author="Skat" w:date="2010-06-25T12:54:00Z"/>
                <w:u w:val="single"/>
              </w:rPr>
            </w:pPr>
            <w:del w:id="2463" w:author="Skat" w:date="2010-06-25T12:54:00Z">
              <w:r>
                <w:rPr>
                  <w:u w:val="single"/>
                </w:rPr>
                <w:delText>Tilladte værdier:</w:delText>
              </w:r>
            </w:del>
          </w:p>
          <w:p w:rsidR="00307A99" w:rsidRDefault="00307A99" w:rsidP="00307A99">
            <w:pPr>
              <w:pStyle w:val="Normal11"/>
              <w:rPr>
                <w:del w:id="2464" w:author="Skat" w:date="2010-06-25T12:54:00Z"/>
              </w:rPr>
            </w:pPr>
            <w:del w:id="2465" w:author="Skat" w:date="2010-06-25T12:54:00Z">
              <w:r>
                <w:delText>- SAP Kasse</w:delText>
              </w:r>
            </w:del>
          </w:p>
          <w:p w:rsidR="00307A99" w:rsidRDefault="00307A99" w:rsidP="00307A99">
            <w:pPr>
              <w:pStyle w:val="Normal11"/>
              <w:rPr>
                <w:del w:id="2466" w:author="Skat" w:date="2010-06-25T12:54:00Z"/>
              </w:rPr>
            </w:pPr>
            <w:del w:id="2467" w:author="Skat" w:date="2010-06-25T12:54:00Z">
              <w:r>
                <w:delText>- PBS</w:delText>
              </w:r>
            </w:del>
          </w:p>
          <w:p w:rsidR="00307A99" w:rsidRDefault="00307A99" w:rsidP="00307A99">
            <w:pPr>
              <w:pStyle w:val="Normal11"/>
              <w:rPr>
                <w:del w:id="2468" w:author="Skat" w:date="2010-06-25T12:54:00Z"/>
              </w:rPr>
            </w:pPr>
            <w:del w:id="2469" w:author="Skat" w:date="2010-06-25T12:54:00Z">
              <w:r>
                <w:delText>- HomeBanking</w:delText>
              </w:r>
            </w:del>
          </w:p>
          <w:p w:rsidR="00307A99" w:rsidRDefault="00307A99" w:rsidP="00307A99">
            <w:pPr>
              <w:pStyle w:val="Normal11"/>
              <w:rPr>
                <w:del w:id="2470" w:author="Skat" w:date="2010-06-25T12:54:00Z"/>
              </w:rPr>
            </w:pPr>
            <w:del w:id="2471" w:author="Skat" w:date="2010-06-25T12:54:00Z">
              <w:r>
                <w:delText>- SKB</w:delText>
              </w:r>
            </w:del>
          </w:p>
          <w:p w:rsidR="00307A99" w:rsidRPr="00307A99" w:rsidRDefault="00307A99" w:rsidP="00307A99">
            <w:pPr>
              <w:pStyle w:val="Normal11"/>
              <w:rPr>
                <w:del w:id="2472" w:author="Skat" w:date="2010-06-25T12:54:00Z"/>
              </w:rPr>
            </w:pPr>
            <w:del w:id="2473" w:author="Skat" w:date="2010-06-25T12:54:00Z">
              <w:r>
                <w:delText>- anden betalingsform</w:delText>
              </w:r>
            </w:del>
          </w:p>
        </w:tc>
      </w:tr>
      <w:tr w:rsidR="00307A99" w:rsidTr="00307A99">
        <w:tblPrEx>
          <w:tblCellMar>
            <w:top w:w="0" w:type="dxa"/>
            <w:bottom w:w="0" w:type="dxa"/>
          </w:tblCellMar>
        </w:tblPrEx>
        <w:trPr>
          <w:del w:id="2474" w:author="Skat" w:date="2010-06-25T12:54:00Z"/>
        </w:trPr>
        <w:tc>
          <w:tcPr>
            <w:tcW w:w="2625" w:type="dxa"/>
          </w:tcPr>
          <w:p w:rsidR="00307A99" w:rsidRDefault="00307A99" w:rsidP="00307A99">
            <w:pPr>
              <w:pStyle w:val="Normal11"/>
              <w:rPr>
                <w:del w:id="2475" w:author="Skat" w:date="2010-06-25T12:54:00Z"/>
              </w:rPr>
            </w:pPr>
            <w:del w:id="2476" w:author="Skat" w:date="2010-06-25T12:54:00Z">
              <w:r>
                <w:delText>KontoNummer</w:delText>
              </w:r>
            </w:del>
          </w:p>
        </w:tc>
        <w:tc>
          <w:tcPr>
            <w:tcW w:w="1797" w:type="dxa"/>
          </w:tcPr>
          <w:p w:rsidR="00307A99" w:rsidRDefault="00307A99" w:rsidP="00307A99">
            <w:pPr>
              <w:pStyle w:val="Normal11"/>
              <w:rPr>
                <w:del w:id="2477" w:author="Skat" w:date="2010-06-25T12:54:00Z"/>
              </w:rPr>
            </w:pPr>
            <w:del w:id="2478" w:author="Skat" w:date="2010-06-25T12:54:00Z">
              <w:r>
                <w:delText>Konto</w:delText>
              </w:r>
              <w:r w:rsidR="00786046">
                <w:fldChar w:fldCharType="begin"/>
              </w:r>
              <w:r>
                <w:delInstrText xml:space="preserve"> XE "</w:delInstrText>
              </w:r>
              <w:r w:rsidRPr="00ED4B6C">
                <w:delInstrText>Konto</w:delInstrText>
              </w:r>
              <w:r>
                <w:delInstrText xml:space="preserve">" </w:delInstrText>
              </w:r>
              <w:r w:rsidR="00786046">
                <w:fldChar w:fldCharType="end"/>
              </w:r>
            </w:del>
          </w:p>
        </w:tc>
        <w:tc>
          <w:tcPr>
            <w:tcW w:w="5573" w:type="dxa"/>
          </w:tcPr>
          <w:p w:rsidR="00307A99" w:rsidRDefault="00307A99" w:rsidP="00307A99">
            <w:pPr>
              <w:pStyle w:val="Normal11"/>
              <w:rPr>
                <w:del w:id="2479" w:author="Skat" w:date="2010-06-25T12:54:00Z"/>
              </w:rPr>
            </w:pPr>
            <w:del w:id="2480" w:author="Skat" w:date="2010-06-25T12:54:00Z">
              <w:r>
                <w:delText>Fungere som statusfelt, der skal indikere om beløbet er indbetalt til Opkrævningsmyndigheden, hvilket har betydning for efter, hvilket regelsæt en fordring skal dækkes.</w:delText>
              </w:r>
            </w:del>
          </w:p>
        </w:tc>
      </w:tr>
      <w:tr w:rsidR="00307A99" w:rsidTr="00307A99">
        <w:tblPrEx>
          <w:tblCellMar>
            <w:top w:w="0" w:type="dxa"/>
            <w:bottom w:w="0" w:type="dxa"/>
          </w:tblCellMar>
        </w:tblPrEx>
        <w:trPr>
          <w:del w:id="2481" w:author="Skat" w:date="2010-06-25T12:54:00Z"/>
        </w:trPr>
        <w:tc>
          <w:tcPr>
            <w:tcW w:w="2625" w:type="dxa"/>
          </w:tcPr>
          <w:p w:rsidR="00307A99" w:rsidRDefault="00307A99" w:rsidP="00307A99">
            <w:pPr>
              <w:pStyle w:val="Normal11"/>
              <w:rPr>
                <w:del w:id="2482" w:author="Skat" w:date="2010-06-25T12:54:00Z"/>
              </w:rPr>
            </w:pPr>
            <w:del w:id="2483" w:author="Skat" w:date="2010-06-25T12:54:00Z">
              <w:r>
                <w:delText>Indbetaler</w:delText>
              </w:r>
            </w:del>
          </w:p>
        </w:tc>
        <w:tc>
          <w:tcPr>
            <w:tcW w:w="1797" w:type="dxa"/>
          </w:tcPr>
          <w:p w:rsidR="00307A99" w:rsidRDefault="00307A99" w:rsidP="00307A99">
            <w:pPr>
              <w:pStyle w:val="Normal11"/>
              <w:rPr>
                <w:del w:id="2484" w:author="Skat" w:date="2010-06-25T12:54:00Z"/>
              </w:rPr>
            </w:pPr>
            <w:del w:id="2485" w:author="Skat" w:date="2010-06-25T12:54:00Z">
              <w:r>
                <w:delText>KundeNummer</w:delText>
              </w:r>
              <w:r w:rsidR="00786046">
                <w:fldChar w:fldCharType="begin"/>
              </w:r>
              <w:r>
                <w:delInstrText xml:space="preserve"> XE "</w:delInstrText>
              </w:r>
              <w:r w:rsidRPr="00937C32">
                <w:delInstrText>KundeNummer</w:delInstrText>
              </w:r>
              <w:r>
                <w:delInstrText xml:space="preserve">" </w:delInstrText>
              </w:r>
              <w:r w:rsidR="00786046">
                <w:fldChar w:fldCharType="end"/>
              </w:r>
            </w:del>
          </w:p>
        </w:tc>
        <w:tc>
          <w:tcPr>
            <w:tcW w:w="5573" w:type="dxa"/>
          </w:tcPr>
          <w:p w:rsidR="00307A99" w:rsidRDefault="00307A99" w:rsidP="00307A99">
            <w:pPr>
              <w:pStyle w:val="Normal11"/>
              <w:rPr>
                <w:del w:id="2486" w:author="Skat" w:date="2010-06-25T12:54:00Z"/>
              </w:rPr>
            </w:pPr>
            <w:del w:id="2487" w:author="Skat" w:date="2010-06-25T12:54:00Z">
              <w:r>
                <w:delText xml:space="preserve">Indbetaler kan være kunde (virksomhed eller borger) eller en tredje mand, som indbetaler på vegne af kunden. Indbetaleren vil være kvitteringsmodtageren og er som default kunden. </w:delText>
              </w:r>
            </w:del>
          </w:p>
          <w:p w:rsidR="00307A99" w:rsidRDefault="00307A99" w:rsidP="00307A99">
            <w:pPr>
              <w:pStyle w:val="Normal11"/>
              <w:rPr>
                <w:del w:id="2488" w:author="Skat" w:date="2010-06-25T12:54:00Z"/>
              </w:rPr>
            </w:pPr>
            <w:del w:id="2489" w:author="Skat" w:date="2010-06-25T12:54:00Z">
              <w:r>
                <w:delText xml:space="preserve">Attributten skal kun rettes, når det er tredje mand, der indbetaler. </w:delText>
              </w:r>
            </w:del>
          </w:p>
          <w:p w:rsidR="00307A99" w:rsidRDefault="00307A99" w:rsidP="00307A99">
            <w:pPr>
              <w:pStyle w:val="Normal11"/>
              <w:rPr>
                <w:del w:id="2490" w:author="Skat" w:date="2010-06-25T12:54:00Z"/>
              </w:rPr>
            </w:pPr>
            <w:del w:id="2491" w:author="Skat" w:date="2010-06-25T12:54:00Z">
              <w:r>
                <w:delText>Når det er kunden selv, så bruges attributter Indbetaler og PåVegneAf ikke.</w:delText>
              </w:r>
            </w:del>
          </w:p>
          <w:p w:rsidR="00307A99" w:rsidRDefault="00307A99" w:rsidP="00307A99">
            <w:pPr>
              <w:pStyle w:val="Normal11"/>
              <w:rPr>
                <w:del w:id="2492" w:author="Skat" w:date="2010-06-25T12:54:00Z"/>
              </w:rPr>
            </w:pPr>
            <w:del w:id="2493" w:author="Skat" w:date="2010-06-25T12:54:00Z">
              <w:r>
                <w:delText>Når indbetaleren er en tredje mand, så er det identifikationsnummeret på indbetaleren, som indsættes.</w:delText>
              </w:r>
            </w:del>
          </w:p>
        </w:tc>
      </w:tr>
      <w:tr w:rsidR="00307A99" w:rsidTr="00307A99">
        <w:tblPrEx>
          <w:tblCellMar>
            <w:top w:w="0" w:type="dxa"/>
            <w:bottom w:w="0" w:type="dxa"/>
          </w:tblCellMar>
        </w:tblPrEx>
        <w:trPr>
          <w:del w:id="2494" w:author="Skat" w:date="2010-06-25T12:54:00Z"/>
        </w:trPr>
        <w:tc>
          <w:tcPr>
            <w:tcW w:w="2625" w:type="dxa"/>
          </w:tcPr>
          <w:p w:rsidR="00307A99" w:rsidRDefault="00307A99" w:rsidP="00307A99">
            <w:pPr>
              <w:pStyle w:val="Normal11"/>
              <w:rPr>
                <w:del w:id="2495" w:author="Skat" w:date="2010-06-25T12:54:00Z"/>
              </w:rPr>
            </w:pPr>
            <w:del w:id="2496" w:author="Skat" w:date="2010-06-25T12:54:00Z">
              <w:r>
                <w:delText>PåVegneAf</w:delText>
              </w:r>
            </w:del>
          </w:p>
        </w:tc>
        <w:tc>
          <w:tcPr>
            <w:tcW w:w="1797" w:type="dxa"/>
          </w:tcPr>
          <w:p w:rsidR="00307A99" w:rsidRDefault="00307A99" w:rsidP="00307A99">
            <w:pPr>
              <w:pStyle w:val="Normal11"/>
              <w:rPr>
                <w:del w:id="2497" w:author="Skat" w:date="2010-06-25T12:54:00Z"/>
              </w:rPr>
            </w:pPr>
            <w:del w:id="2498" w:author="Skat" w:date="2010-06-25T12:54:00Z">
              <w:r>
                <w:delText>KundeNummer</w:delText>
              </w:r>
              <w:r w:rsidR="00786046">
                <w:fldChar w:fldCharType="begin"/>
              </w:r>
              <w:r>
                <w:delInstrText xml:space="preserve"> XE "</w:delInstrText>
              </w:r>
              <w:r w:rsidRPr="00E4508C">
                <w:delInstrText>KundeNummer</w:delInstrText>
              </w:r>
              <w:r>
                <w:delInstrText xml:space="preserve">" </w:delInstrText>
              </w:r>
              <w:r w:rsidR="00786046">
                <w:fldChar w:fldCharType="end"/>
              </w:r>
            </w:del>
          </w:p>
        </w:tc>
        <w:tc>
          <w:tcPr>
            <w:tcW w:w="5573" w:type="dxa"/>
          </w:tcPr>
          <w:p w:rsidR="00307A99" w:rsidRDefault="00307A99" w:rsidP="00307A99">
            <w:pPr>
              <w:pStyle w:val="Normal11"/>
              <w:rPr>
                <w:del w:id="2499" w:author="Skat" w:date="2010-06-25T12:54:00Z"/>
              </w:rPr>
            </w:pPr>
            <w:del w:id="2500" w:author="Skat" w:date="2010-06-25T12:54:00Z">
              <w:r>
                <w:delText xml:space="preserve">Hvis indbetaleren ikke er kunden (virksomhed eller borger), der ejer kontoen hvortil der indbetales, men er tredjemand, angives kunden her. </w:delText>
              </w:r>
            </w:del>
          </w:p>
        </w:tc>
      </w:tr>
      <w:tr w:rsidR="00162F95" w:rsidTr="00162F95">
        <w:tblPrEx>
          <w:tblCellMar>
            <w:top w:w="0" w:type="dxa"/>
            <w:bottom w:w="0" w:type="dxa"/>
          </w:tblCellMar>
        </w:tblPrEx>
        <w:tc>
          <w:tcPr>
            <w:tcW w:w="2625" w:type="dxa"/>
          </w:tcPr>
          <w:p w:rsidR="00162F95" w:rsidRDefault="00162F95" w:rsidP="00162F95">
            <w:pPr>
              <w:pStyle w:val="Normal11"/>
            </w:pPr>
            <w:moveFromRangeStart w:id="2501" w:author="Skat" w:date="2010-06-25T12:54:00Z" w:name="move265234078"/>
            <w:moveFrom w:id="2502" w:author="Skat" w:date="2010-06-25T12:54:00Z">
              <w:r>
                <w:t>FordringHenvisning</w:t>
              </w:r>
            </w:moveFrom>
          </w:p>
        </w:tc>
        <w:tc>
          <w:tcPr>
            <w:tcW w:w="1797" w:type="dxa"/>
          </w:tcPr>
          <w:p w:rsidR="00162F95" w:rsidRDefault="00162F95" w:rsidP="00162F95">
            <w:pPr>
              <w:pStyle w:val="Normal11"/>
            </w:pPr>
            <w:moveFrom w:id="2503" w:author="Skat" w:date="2010-06-25T12:54:00Z">
              <w:r>
                <w:t>ID</w:t>
              </w:r>
              <w:r>
                <w:fldChar w:fldCharType="begin"/>
              </w:r>
              <w:r>
                <w:instrText xml:space="preserve"> XE "</w:instrText>
              </w:r>
              <w:r w:rsidRPr="00D376BB">
                <w:instrText>ID</w:instrText>
              </w:r>
              <w:r>
                <w:instrText xml:space="preserve">" </w:instrText>
              </w:r>
              <w:r>
                <w:fldChar w:fldCharType="end"/>
              </w:r>
            </w:moveFrom>
          </w:p>
        </w:tc>
        <w:tc>
          <w:tcPr>
            <w:tcW w:w="5573" w:type="dxa"/>
          </w:tcPr>
          <w:p w:rsidR="00162F95" w:rsidRDefault="00162F95" w:rsidP="00162F95">
            <w:pPr>
              <w:pStyle w:val="Normal11"/>
            </w:pPr>
            <w:moveFrom w:id="2504" w:author="Skat" w:date="2010-06-25T12:54:00Z">
              <w:r>
                <w:t>Henvisning til hvilken konto, der indbetales til. Det kan f.eks. være referencen fra et udsendt FI-kort.</w:t>
              </w:r>
            </w:moveFrom>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moveFromRangeEnd w:id="2501"/>
    <w:p w:rsidR="00307A99" w:rsidRDefault="00307A99" w:rsidP="00307A99">
      <w:pPr>
        <w:pStyle w:val="Normal11"/>
        <w:rPr>
          <w:del w:id="2505" w:author="Skat" w:date="2010-06-25T12:54:00Z"/>
        </w:rPr>
      </w:pPr>
    </w:p>
    <w:p w:rsidR="00307A99" w:rsidRDefault="00307A99" w:rsidP="00307A99">
      <w:pPr>
        <w:pStyle w:val="Normal11"/>
        <w:rPr>
          <w:del w:id="2506"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Normal11"/>
        <w:rPr>
          <w:del w:id="2507" w:author="Skat" w:date="2010-06-25T12:54:00Z"/>
        </w:rPr>
      </w:pPr>
    </w:p>
    <w:p w:rsidR="00307A99" w:rsidRDefault="00307A99" w:rsidP="00307A99">
      <w:pPr>
        <w:pStyle w:val="Normal11"/>
        <w:rPr>
          <w:del w:id="250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2509" w:author="Skat" w:date="2010-06-25T12:54:00Z"/>
        </w:trPr>
        <w:tc>
          <w:tcPr>
            <w:tcW w:w="1667" w:type="dxa"/>
            <w:shd w:val="pct20" w:color="auto" w:fill="0000FF"/>
          </w:tcPr>
          <w:p w:rsidR="00307A99" w:rsidRPr="00307A99" w:rsidRDefault="00307A99" w:rsidP="00307A99">
            <w:pPr>
              <w:pStyle w:val="Normal11"/>
              <w:rPr>
                <w:del w:id="2510" w:author="Skat" w:date="2010-06-25T12:54:00Z"/>
                <w:color w:val="FFFFFF"/>
              </w:rPr>
            </w:pPr>
            <w:del w:id="2511" w:author="Skat" w:date="2010-06-25T12:54:00Z">
              <w:r>
                <w:rPr>
                  <w:color w:val="FFFFFF"/>
                </w:rPr>
                <w:delText>Specialisering</w:delText>
              </w:r>
            </w:del>
          </w:p>
        </w:tc>
        <w:tc>
          <w:tcPr>
            <w:tcW w:w="2398" w:type="dxa"/>
            <w:shd w:val="pct20" w:color="auto" w:fill="0000FF"/>
          </w:tcPr>
          <w:p w:rsidR="00307A99" w:rsidRPr="00307A99" w:rsidRDefault="00307A99" w:rsidP="00307A99">
            <w:pPr>
              <w:pStyle w:val="Normal11"/>
              <w:rPr>
                <w:del w:id="2512" w:author="Skat" w:date="2010-06-25T12:54:00Z"/>
                <w:color w:val="FFFFFF"/>
              </w:rPr>
            </w:pPr>
            <w:del w:id="2513" w:author="Skat" w:date="2010-06-25T12:54:00Z">
              <w:r>
                <w:rPr>
                  <w:color w:val="FFFFFF"/>
                </w:rPr>
                <w:delText>Sammenhæng</w:delText>
              </w:r>
            </w:del>
          </w:p>
        </w:tc>
        <w:tc>
          <w:tcPr>
            <w:tcW w:w="5879" w:type="dxa"/>
            <w:shd w:val="pct20" w:color="auto" w:fill="0000FF"/>
          </w:tcPr>
          <w:p w:rsidR="00307A99" w:rsidRPr="00307A99" w:rsidRDefault="00307A99" w:rsidP="00307A99">
            <w:pPr>
              <w:pStyle w:val="Normal11"/>
              <w:rPr>
                <w:del w:id="2514" w:author="Skat" w:date="2010-06-25T12:54:00Z"/>
                <w:color w:val="FFFFFF"/>
              </w:rPr>
            </w:pPr>
            <w:del w:id="2515" w:author="Skat" w:date="2010-06-25T12:54:00Z">
              <w:r>
                <w:rPr>
                  <w:color w:val="FFFFFF"/>
                </w:rPr>
                <w:delText>Beskrivelse</w:delText>
              </w:r>
            </w:del>
          </w:p>
        </w:tc>
      </w:tr>
      <w:tr w:rsidR="00307A99" w:rsidTr="00307A99">
        <w:trPr>
          <w:del w:id="2516" w:author="Skat" w:date="2010-06-25T12:54:00Z"/>
        </w:trPr>
        <w:tc>
          <w:tcPr>
            <w:tcW w:w="1667" w:type="dxa"/>
          </w:tcPr>
          <w:p w:rsidR="00307A99" w:rsidRDefault="00307A99" w:rsidP="00307A99">
            <w:pPr>
              <w:pStyle w:val="Normal11"/>
              <w:rPr>
                <w:del w:id="2517" w:author="Skat" w:date="2010-06-25T12:54:00Z"/>
              </w:rPr>
            </w:pPr>
            <w:del w:id="2518" w:author="Skat" w:date="2010-06-25T12:54:00Z">
              <w:r>
                <w:delText>kan være</w:delText>
              </w:r>
            </w:del>
          </w:p>
        </w:tc>
        <w:tc>
          <w:tcPr>
            <w:tcW w:w="2398" w:type="dxa"/>
          </w:tcPr>
          <w:p w:rsidR="00307A99" w:rsidRDefault="00307A99" w:rsidP="00307A99">
            <w:pPr>
              <w:pStyle w:val="Normal11"/>
              <w:rPr>
                <w:del w:id="2519" w:author="Skat" w:date="2010-06-25T12:54:00Z"/>
              </w:rPr>
            </w:pPr>
            <w:del w:id="2520" w:author="Skat" w:date="2010-06-25T12:54:00Z">
              <w:r>
                <w:delText>KontoIndbetaling arver fra/er en specialisering af Indbetaling</w:delText>
              </w:r>
            </w:del>
          </w:p>
        </w:tc>
        <w:tc>
          <w:tcPr>
            <w:tcW w:w="5879" w:type="dxa"/>
          </w:tcPr>
          <w:p w:rsidR="00307A99" w:rsidRDefault="00307A99" w:rsidP="00307A99">
            <w:pPr>
              <w:pStyle w:val="Normal11"/>
              <w:rPr>
                <w:del w:id="2521" w:author="Skat" w:date="2010-06-25T12:54:00Z"/>
              </w:rPr>
            </w:pPr>
            <w:del w:id="2522" w:author="Skat" w:date="2010-06-25T12:54:00Z">
              <w:r>
                <w:delText>Type af indbetaling til kontoen.</w:delText>
              </w:r>
            </w:del>
          </w:p>
        </w:tc>
      </w:tr>
    </w:tbl>
    <w:p w:rsidR="00307A99" w:rsidRDefault="00307A99" w:rsidP="00307A99">
      <w:pPr>
        <w:pStyle w:val="Normal11"/>
        <w:rPr>
          <w:del w:id="2523" w:author="Skat" w:date="2010-06-25T12:54:00Z"/>
        </w:rPr>
      </w:pPr>
    </w:p>
    <w:p w:rsidR="00307A99" w:rsidRDefault="00307A99" w:rsidP="00307A99">
      <w:pPr>
        <w:pStyle w:val="Normal11"/>
        <w:rPr>
          <w:del w:id="2524"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2525" w:author="Skat" w:date="2010-06-25T12:54:00Z"/>
        </w:rPr>
      </w:pPr>
      <w:bookmarkStart w:id="2526" w:name="_Toc263947313"/>
      <w:del w:id="2527" w:author="Skat" w:date="2010-06-25T12:54:00Z">
        <w:r>
          <w:delText>NemkontoUdbetaling</w:delText>
        </w:r>
        <w:bookmarkEnd w:id="2526"/>
      </w:del>
    </w:p>
    <w:p w:rsidR="00307A99" w:rsidRDefault="00307A99" w:rsidP="00307A99">
      <w:pPr>
        <w:pStyle w:val="Normal11"/>
        <w:rPr>
          <w:del w:id="2528" w:author="Skat" w:date="2010-06-25T12:54:00Z"/>
        </w:rPr>
      </w:pPr>
      <w:del w:id="2529" w:author="Skat" w:date="2010-06-25T12:54:00Z">
        <w:r>
          <w:delText>UDGÅET - ERSTATTET AF NemKontoUdbetaling !!!!</w:delText>
        </w:r>
      </w:del>
    </w:p>
    <w:p w:rsidR="00307A99" w:rsidRDefault="00307A99" w:rsidP="00307A99">
      <w:pPr>
        <w:pStyle w:val="Normal11"/>
        <w:rPr>
          <w:del w:id="2530" w:author="Skat" w:date="2010-06-25T12:54:00Z"/>
        </w:rPr>
      </w:pPr>
    </w:p>
    <w:p w:rsidR="00307A99" w:rsidRDefault="00307A99" w:rsidP="00307A99">
      <w:pPr>
        <w:pStyle w:val="Normal11"/>
        <w:rPr>
          <w:del w:id="2531" w:author="Skat" w:date="2010-06-25T12:54:00Z"/>
        </w:rPr>
      </w:pPr>
      <w:del w:id="2532" w:author="Skat" w:date="2010-06-25T12:54:00Z">
        <w:r>
          <w:delText xml:space="preserve">Nemkonto håndterer udbetalinger fra det offentlige. Alle i Danmark skal have en NemKonto, både virksomheder, borgere og foreninger. </w:delText>
        </w:r>
      </w:del>
    </w:p>
    <w:p w:rsidR="00307A99" w:rsidRDefault="00307A99" w:rsidP="00307A99">
      <w:pPr>
        <w:pStyle w:val="Normal11"/>
        <w:rPr>
          <w:del w:id="2533" w:author="Skat" w:date="2010-06-25T12:54:00Z"/>
        </w:rPr>
      </w:pPr>
    </w:p>
    <w:p w:rsidR="00307A99" w:rsidRDefault="00307A99" w:rsidP="00307A99">
      <w:pPr>
        <w:pStyle w:val="Normal11"/>
        <w:rPr>
          <w:del w:id="2534" w:author="Skat" w:date="2010-06-25T12:54:00Z"/>
        </w:rPr>
      </w:pPr>
      <w:del w:id="2535" w:author="Skat" w:date="2010-06-25T12:54:00Z">
        <w:r>
          <w:delText>En NemKonto er en helt almindelig bankkonto, som en kunde (virksomhed eller kunde) har angivet, at det offentlige skal bruge til at udbetale penge til.</w:delText>
        </w:r>
      </w:del>
    </w:p>
    <w:p w:rsidR="00307A99" w:rsidRDefault="00307A99" w:rsidP="00307A99">
      <w:pPr>
        <w:pStyle w:val="Normal11"/>
        <w:rPr>
          <w:del w:id="2536"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307A99" w:rsidTr="00307A99">
        <w:trPr>
          <w:tblHeader/>
          <w:del w:id="2537" w:author="Skat" w:date="2010-06-25T12:54:00Z"/>
        </w:trPr>
        <w:tc>
          <w:tcPr>
            <w:tcW w:w="2625" w:type="dxa"/>
            <w:shd w:val="pct20" w:color="auto" w:fill="0000FF"/>
          </w:tcPr>
          <w:p w:rsidR="00307A99" w:rsidRPr="00307A99" w:rsidRDefault="00307A99" w:rsidP="00307A99">
            <w:pPr>
              <w:pStyle w:val="Normal11"/>
              <w:rPr>
                <w:del w:id="2538" w:author="Skat" w:date="2010-06-25T12:54:00Z"/>
                <w:color w:val="FFFFFF"/>
              </w:rPr>
            </w:pPr>
            <w:del w:id="2539" w:author="Skat" w:date="2010-06-25T12:54:00Z">
              <w:r>
                <w:rPr>
                  <w:color w:val="FFFFFF"/>
                </w:rPr>
                <w:delText>Attribut</w:delText>
              </w:r>
            </w:del>
          </w:p>
        </w:tc>
        <w:tc>
          <w:tcPr>
            <w:tcW w:w="1797" w:type="dxa"/>
            <w:shd w:val="pct20" w:color="auto" w:fill="0000FF"/>
          </w:tcPr>
          <w:p w:rsidR="00307A99" w:rsidRPr="00307A99" w:rsidRDefault="00307A99" w:rsidP="00307A99">
            <w:pPr>
              <w:pStyle w:val="Normal11"/>
              <w:rPr>
                <w:del w:id="2540" w:author="Skat" w:date="2010-06-25T12:54:00Z"/>
                <w:color w:val="FFFFFF"/>
              </w:rPr>
            </w:pPr>
            <w:del w:id="2541" w:author="Skat" w:date="2010-06-25T12:54:00Z">
              <w:r>
                <w:rPr>
                  <w:color w:val="FFFFFF"/>
                </w:rPr>
                <w:delText>Domæne</w:delText>
              </w:r>
            </w:del>
          </w:p>
        </w:tc>
        <w:tc>
          <w:tcPr>
            <w:tcW w:w="5573" w:type="dxa"/>
            <w:shd w:val="pct20" w:color="auto" w:fill="0000FF"/>
          </w:tcPr>
          <w:p w:rsidR="00307A99" w:rsidRPr="00307A99" w:rsidRDefault="00307A99" w:rsidP="00307A99">
            <w:pPr>
              <w:pStyle w:val="Normal11"/>
              <w:rPr>
                <w:del w:id="2542" w:author="Skat" w:date="2010-06-25T12:54:00Z"/>
                <w:color w:val="FFFFFF"/>
              </w:rPr>
            </w:pPr>
            <w:del w:id="2543" w:author="Skat" w:date="2010-06-25T12:54:00Z">
              <w:r>
                <w:rPr>
                  <w:color w:val="FFFFFF"/>
                </w:rPr>
                <w:delText>Beskrivelse</w:delText>
              </w:r>
            </w:del>
          </w:p>
        </w:tc>
      </w:tr>
      <w:tr w:rsidR="00307A99" w:rsidTr="00307A99">
        <w:trPr>
          <w:del w:id="2544" w:author="Skat" w:date="2010-06-25T12:54:00Z"/>
        </w:trPr>
        <w:tc>
          <w:tcPr>
            <w:tcW w:w="2625" w:type="dxa"/>
          </w:tcPr>
          <w:p w:rsidR="00307A99" w:rsidRDefault="00307A99" w:rsidP="00307A99">
            <w:pPr>
              <w:pStyle w:val="Normal11"/>
              <w:rPr>
                <w:del w:id="2545" w:author="Skat" w:date="2010-06-25T12:54:00Z"/>
              </w:rPr>
            </w:pPr>
            <w:del w:id="2546" w:author="Skat" w:date="2010-06-25T12:54:00Z">
              <w:r>
                <w:delText>UdbetalendeMyndighed</w:delText>
              </w:r>
            </w:del>
          </w:p>
        </w:tc>
        <w:tc>
          <w:tcPr>
            <w:tcW w:w="1797" w:type="dxa"/>
          </w:tcPr>
          <w:p w:rsidR="00307A99" w:rsidRDefault="00307A99" w:rsidP="00307A99">
            <w:pPr>
              <w:pStyle w:val="Normal11"/>
              <w:rPr>
                <w:del w:id="2547" w:author="Skat" w:date="2010-06-25T12:54:00Z"/>
              </w:rPr>
            </w:pPr>
            <w:del w:id="2548" w:author="Skat" w:date="2010-06-25T12:54:00Z">
              <w:r>
                <w:delText>VirksomhedNavn</w:delText>
              </w:r>
              <w:r w:rsidR="00786046">
                <w:fldChar w:fldCharType="begin"/>
              </w:r>
              <w:r>
                <w:delInstrText xml:space="preserve"> XE "</w:delInstrText>
              </w:r>
              <w:r w:rsidRPr="00330E3B">
                <w:delInstrText>VirksomhedNavn</w:delInstrText>
              </w:r>
              <w:r>
                <w:delInstrText xml:space="preserve">" </w:delInstrText>
              </w:r>
              <w:r w:rsidR="00786046">
                <w:fldChar w:fldCharType="end"/>
              </w:r>
            </w:del>
          </w:p>
        </w:tc>
        <w:tc>
          <w:tcPr>
            <w:tcW w:w="5573" w:type="dxa"/>
          </w:tcPr>
          <w:p w:rsidR="00307A99" w:rsidRDefault="00307A99" w:rsidP="00307A99">
            <w:pPr>
              <w:pStyle w:val="Normal11"/>
              <w:rPr>
                <w:del w:id="2549" w:author="Skat" w:date="2010-06-25T12:54:00Z"/>
              </w:rPr>
            </w:pPr>
            <w:del w:id="2550" w:author="Skat" w:date="2010-06-25T12:54:00Z">
              <w:r>
                <w:delText>Den myndighed som har udbetalt til en beløbsmodtager via Nemkonto - kaldes også den udbetalende myndighed (den samme som.den modtagende myndighed).</w:delText>
              </w:r>
            </w:del>
          </w:p>
          <w:p w:rsidR="00307A99" w:rsidRDefault="00307A99" w:rsidP="00307A99">
            <w:pPr>
              <w:pStyle w:val="Normal11"/>
              <w:rPr>
                <w:del w:id="2551" w:author="Skat" w:date="2010-06-25T12:54:00Z"/>
              </w:rPr>
            </w:pPr>
            <w:del w:id="2552" w:author="Skat" w:date="2010-06-25T12:54:00Z">
              <w:r>
                <w:delText>For opkrævning er den UdbetalendeMyndighed = SKAT</w:delText>
              </w:r>
            </w:del>
          </w:p>
        </w:tc>
      </w:tr>
      <w:tr w:rsidR="00307A99" w:rsidTr="00307A99">
        <w:trPr>
          <w:del w:id="2553" w:author="Skat" w:date="2010-06-25T12:54:00Z"/>
        </w:trPr>
        <w:tc>
          <w:tcPr>
            <w:tcW w:w="2625" w:type="dxa"/>
          </w:tcPr>
          <w:p w:rsidR="00307A99" w:rsidRDefault="00307A99" w:rsidP="00307A99">
            <w:pPr>
              <w:pStyle w:val="Normal11"/>
              <w:rPr>
                <w:del w:id="2554" w:author="Skat" w:date="2010-06-25T12:54:00Z"/>
              </w:rPr>
            </w:pPr>
            <w:del w:id="2555" w:author="Skat" w:date="2010-06-25T12:54:00Z">
              <w:r>
                <w:delText>Type</w:delText>
              </w:r>
            </w:del>
          </w:p>
        </w:tc>
        <w:tc>
          <w:tcPr>
            <w:tcW w:w="1797" w:type="dxa"/>
          </w:tcPr>
          <w:p w:rsidR="00307A99" w:rsidRDefault="00307A99" w:rsidP="00307A99">
            <w:pPr>
              <w:pStyle w:val="Normal11"/>
              <w:rPr>
                <w:del w:id="2556" w:author="Skat" w:date="2010-06-25T12:54:00Z"/>
              </w:rPr>
            </w:pPr>
            <w:del w:id="2557" w:author="Skat" w:date="2010-06-25T12:54:00Z">
              <w:r>
                <w:delText>UdbetalingType</w:delText>
              </w:r>
              <w:r w:rsidR="00786046">
                <w:fldChar w:fldCharType="begin"/>
              </w:r>
              <w:r>
                <w:delInstrText xml:space="preserve"> XE "</w:delInstrText>
              </w:r>
              <w:r w:rsidRPr="001B7F7F">
                <w:delInstrText>UdbetalingType</w:delInstrText>
              </w:r>
              <w:r>
                <w:delInstrText xml:space="preserve">" </w:delInstrText>
              </w:r>
              <w:r w:rsidR="00786046">
                <w:fldChar w:fldCharType="end"/>
              </w:r>
            </w:del>
          </w:p>
        </w:tc>
        <w:tc>
          <w:tcPr>
            <w:tcW w:w="5573" w:type="dxa"/>
          </w:tcPr>
          <w:p w:rsidR="00307A99" w:rsidRDefault="00307A99" w:rsidP="00307A99">
            <w:pPr>
              <w:pStyle w:val="Normal11"/>
              <w:rPr>
                <w:del w:id="2558" w:author="Skat" w:date="2010-06-25T12:54:00Z"/>
              </w:rPr>
            </w:pPr>
            <w:del w:id="2559" w:author="Skat" w:date="2010-06-25T12:54:00Z">
              <w:r>
                <w:delText>Typen af udbetaling som defineret af Nemkonto. Det svarer til den type af beløb, der kan udbetales via Nemkonto.</w:delText>
              </w:r>
            </w:del>
          </w:p>
          <w:p w:rsidR="00307A99" w:rsidRDefault="00307A99" w:rsidP="00307A99">
            <w:pPr>
              <w:pStyle w:val="Normal11"/>
              <w:rPr>
                <w:del w:id="2560" w:author="Skat" w:date="2010-06-25T12:54:00Z"/>
              </w:rPr>
            </w:pPr>
          </w:p>
          <w:p w:rsidR="00307A99" w:rsidRDefault="00307A99" w:rsidP="00307A99">
            <w:pPr>
              <w:pStyle w:val="Normal11"/>
              <w:rPr>
                <w:del w:id="2561" w:author="Skat" w:date="2010-06-25T12:54:00Z"/>
                <w:u w:val="single"/>
              </w:rPr>
            </w:pPr>
            <w:del w:id="2562" w:author="Skat" w:date="2010-06-25T12:54:00Z">
              <w:r>
                <w:rPr>
                  <w:u w:val="single"/>
                </w:rPr>
                <w:delText>Tilladte værdier fra Data Domain:</w:delText>
              </w:r>
            </w:del>
          </w:p>
          <w:p w:rsidR="00307A99" w:rsidRPr="00307A99" w:rsidRDefault="00307A99" w:rsidP="00307A99">
            <w:pPr>
              <w:pStyle w:val="Normal11"/>
              <w:rPr>
                <w:del w:id="2563" w:author="Skat" w:date="2010-06-25T12:54:00Z"/>
              </w:rPr>
            </w:pPr>
            <w:del w:id="2564" w:author="Skat" w:date="2010-06-25T12:54:00Z">
              <w:r>
                <w:delText>Kreditsaldo fra EKKO</w:delText>
              </w:r>
            </w:del>
          </w:p>
        </w:tc>
      </w:tr>
      <w:tr w:rsidR="00307A99" w:rsidTr="00307A99">
        <w:trPr>
          <w:del w:id="2565" w:author="Skat" w:date="2010-06-25T12:54:00Z"/>
        </w:trPr>
        <w:tc>
          <w:tcPr>
            <w:tcW w:w="2625" w:type="dxa"/>
          </w:tcPr>
          <w:p w:rsidR="00307A99" w:rsidRDefault="00307A99" w:rsidP="00307A99">
            <w:pPr>
              <w:pStyle w:val="Normal11"/>
              <w:rPr>
                <w:del w:id="2566" w:author="Skat" w:date="2010-06-25T12:54:00Z"/>
              </w:rPr>
            </w:pPr>
            <w:del w:id="2567" w:author="Skat" w:date="2010-06-25T12:54:00Z">
              <w:r>
                <w:delText>Specifikation</w:delText>
              </w:r>
            </w:del>
          </w:p>
        </w:tc>
        <w:tc>
          <w:tcPr>
            <w:tcW w:w="1797" w:type="dxa"/>
          </w:tcPr>
          <w:p w:rsidR="00307A99" w:rsidRDefault="00307A99" w:rsidP="00307A99">
            <w:pPr>
              <w:pStyle w:val="Normal11"/>
              <w:rPr>
                <w:del w:id="2568" w:author="Skat" w:date="2010-06-25T12:54:00Z"/>
              </w:rPr>
            </w:pPr>
            <w:del w:id="2569" w:author="Skat" w:date="2010-06-25T12:54:00Z">
              <w:r>
                <w:delText>XML</w:delText>
              </w:r>
              <w:r w:rsidR="00786046">
                <w:fldChar w:fldCharType="begin"/>
              </w:r>
              <w:r>
                <w:delInstrText xml:space="preserve"> XE "</w:delInstrText>
              </w:r>
              <w:r w:rsidRPr="00DC2290">
                <w:delInstrText>XML</w:delInstrText>
              </w:r>
              <w:r>
                <w:delInstrText xml:space="preserve">" </w:delInstrText>
              </w:r>
              <w:r w:rsidR="00786046">
                <w:fldChar w:fldCharType="end"/>
              </w:r>
            </w:del>
          </w:p>
        </w:tc>
        <w:tc>
          <w:tcPr>
            <w:tcW w:w="5573" w:type="dxa"/>
          </w:tcPr>
          <w:p w:rsidR="00307A99" w:rsidRDefault="00307A99" w:rsidP="00307A99">
            <w:pPr>
              <w:pStyle w:val="Normal11"/>
              <w:rPr>
                <w:del w:id="2570" w:author="Skat" w:date="2010-06-25T12:54:00Z"/>
              </w:rPr>
            </w:pPr>
            <w:del w:id="2571" w:author="Skat" w:date="2010-06-25T12:54:00Z">
              <w:r>
                <w:delText>Specifikation som sendes sammen med udbetalingen fra Nemkonto (det kan f.eks. være en banknotits).</w:delText>
              </w:r>
            </w:del>
          </w:p>
        </w:tc>
      </w:tr>
    </w:tbl>
    <w:p w:rsidR="00307A99" w:rsidRDefault="00307A99" w:rsidP="00307A99">
      <w:pPr>
        <w:pStyle w:val="Normal11"/>
        <w:rPr>
          <w:del w:id="2572"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Normal11"/>
        <w:rPr>
          <w:del w:id="2573" w:author="Skat" w:date="2010-06-25T12:54:00Z"/>
        </w:rPr>
      </w:pPr>
    </w:p>
    <w:p w:rsidR="00307A99" w:rsidRDefault="00307A99" w:rsidP="00307A99">
      <w:pPr>
        <w:pStyle w:val="Normal11"/>
        <w:rPr>
          <w:del w:id="2574" w:author="Skat" w:date="2010-06-25T12:54:00Z"/>
        </w:rPr>
      </w:pPr>
    </w:p>
    <w:p w:rsidR="00307A99" w:rsidRDefault="00307A99" w:rsidP="00307A99">
      <w:pPr>
        <w:pStyle w:val="Normal11"/>
        <w:rPr>
          <w:del w:id="2575"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Normal11"/>
        <w:rPr>
          <w:del w:id="2576" w:author="Skat" w:date="2010-06-25T12:54:00Z"/>
        </w:rPr>
      </w:pPr>
    </w:p>
    <w:p w:rsidR="00307A99" w:rsidRDefault="00307A99" w:rsidP="00307A99">
      <w:pPr>
        <w:pStyle w:val="Normal11"/>
        <w:rPr>
          <w:del w:id="257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2578" w:author="Skat" w:date="2010-06-25T12:54:00Z"/>
        </w:trPr>
        <w:tc>
          <w:tcPr>
            <w:tcW w:w="1667" w:type="dxa"/>
            <w:shd w:val="pct20" w:color="auto" w:fill="0000FF"/>
          </w:tcPr>
          <w:p w:rsidR="00307A99" w:rsidRPr="00307A99" w:rsidRDefault="00307A99" w:rsidP="00307A99">
            <w:pPr>
              <w:pStyle w:val="Normal11"/>
              <w:rPr>
                <w:del w:id="2579" w:author="Skat" w:date="2010-06-25T12:54:00Z"/>
                <w:color w:val="FFFFFF"/>
              </w:rPr>
            </w:pPr>
            <w:del w:id="2580" w:author="Skat" w:date="2010-06-25T12:54:00Z">
              <w:r>
                <w:rPr>
                  <w:color w:val="FFFFFF"/>
                </w:rPr>
                <w:delText>Specialisering</w:delText>
              </w:r>
            </w:del>
          </w:p>
        </w:tc>
        <w:tc>
          <w:tcPr>
            <w:tcW w:w="2398" w:type="dxa"/>
            <w:shd w:val="pct20" w:color="auto" w:fill="0000FF"/>
          </w:tcPr>
          <w:p w:rsidR="00307A99" w:rsidRPr="00307A99" w:rsidRDefault="00307A99" w:rsidP="00307A99">
            <w:pPr>
              <w:pStyle w:val="Normal11"/>
              <w:rPr>
                <w:del w:id="2581" w:author="Skat" w:date="2010-06-25T12:54:00Z"/>
                <w:color w:val="FFFFFF"/>
              </w:rPr>
            </w:pPr>
            <w:del w:id="2582" w:author="Skat" w:date="2010-06-25T12:54:00Z">
              <w:r>
                <w:rPr>
                  <w:color w:val="FFFFFF"/>
                </w:rPr>
                <w:delText>Sammenhæng</w:delText>
              </w:r>
            </w:del>
          </w:p>
        </w:tc>
        <w:tc>
          <w:tcPr>
            <w:tcW w:w="5879" w:type="dxa"/>
            <w:shd w:val="pct20" w:color="auto" w:fill="0000FF"/>
          </w:tcPr>
          <w:p w:rsidR="00307A99" w:rsidRPr="00307A99" w:rsidRDefault="00307A99" w:rsidP="00307A99">
            <w:pPr>
              <w:pStyle w:val="Normal11"/>
              <w:rPr>
                <w:del w:id="2583" w:author="Skat" w:date="2010-06-25T12:54:00Z"/>
                <w:color w:val="FFFFFF"/>
              </w:rPr>
            </w:pPr>
            <w:del w:id="2584" w:author="Skat" w:date="2010-06-25T12:54:00Z">
              <w:r>
                <w:rPr>
                  <w:color w:val="FFFFFF"/>
                </w:rPr>
                <w:delText>Beskrivelse</w:delText>
              </w:r>
            </w:del>
          </w:p>
        </w:tc>
      </w:tr>
      <w:tr w:rsidR="00307A99" w:rsidTr="00307A99">
        <w:trPr>
          <w:del w:id="2585" w:author="Skat" w:date="2010-06-25T12:54:00Z"/>
        </w:trPr>
        <w:tc>
          <w:tcPr>
            <w:tcW w:w="1667" w:type="dxa"/>
          </w:tcPr>
          <w:p w:rsidR="00307A99" w:rsidRDefault="00307A99" w:rsidP="00307A99">
            <w:pPr>
              <w:pStyle w:val="Normal11"/>
              <w:rPr>
                <w:del w:id="2586" w:author="Skat" w:date="2010-06-25T12:54:00Z"/>
              </w:rPr>
            </w:pPr>
            <w:del w:id="2587" w:author="Skat" w:date="2010-06-25T12:54:00Z">
              <w:r>
                <w:delText>kan være</w:delText>
              </w:r>
            </w:del>
          </w:p>
        </w:tc>
        <w:tc>
          <w:tcPr>
            <w:tcW w:w="2398" w:type="dxa"/>
          </w:tcPr>
          <w:p w:rsidR="00307A99" w:rsidRDefault="00307A99" w:rsidP="00307A99">
            <w:pPr>
              <w:pStyle w:val="Normal11"/>
              <w:rPr>
                <w:del w:id="2588" w:author="Skat" w:date="2010-06-25T12:54:00Z"/>
              </w:rPr>
            </w:pPr>
            <w:del w:id="2589" w:author="Skat" w:date="2010-06-25T12:54:00Z">
              <w:r>
                <w:delText>NemkontoUdbetaling arver fra/er en specialisering af Indbetaling</w:delText>
              </w:r>
            </w:del>
          </w:p>
        </w:tc>
        <w:tc>
          <w:tcPr>
            <w:tcW w:w="5879" w:type="dxa"/>
          </w:tcPr>
          <w:p w:rsidR="00307A99" w:rsidRDefault="00307A99" w:rsidP="00307A99">
            <w:pPr>
              <w:pStyle w:val="Normal11"/>
              <w:rPr>
                <w:del w:id="2590" w:author="Skat" w:date="2010-06-25T12:54:00Z"/>
              </w:rPr>
            </w:pPr>
            <w:del w:id="2591" w:author="Skat" w:date="2010-06-25T12:54:00Z">
              <w:r>
                <w:delText>En indbetaling kan være fra en anden myndighed gennem Nemkonto.</w:delText>
              </w:r>
            </w:del>
          </w:p>
        </w:tc>
      </w:tr>
    </w:tbl>
    <w:p w:rsidR="00307A99" w:rsidRDefault="00307A99" w:rsidP="00307A99">
      <w:pPr>
        <w:pStyle w:val="Normal11"/>
        <w:rPr>
          <w:del w:id="2592" w:author="Skat" w:date="2010-06-25T12:54:00Z"/>
        </w:rPr>
      </w:pPr>
    </w:p>
    <w:p w:rsidR="00307A99" w:rsidRDefault="00307A99" w:rsidP="00307A99">
      <w:pPr>
        <w:pStyle w:val="Normal11"/>
        <w:rPr>
          <w:del w:id="2593"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ins w:id="2594" w:author="Skat" w:date="2010-06-25T12:54:00Z"/>
        </w:trPr>
        <w:tc>
          <w:tcPr>
            <w:tcW w:w="1667" w:type="dxa"/>
          </w:tcPr>
          <w:p w:rsidR="00162F95" w:rsidRDefault="00162F95" w:rsidP="00162F95">
            <w:pPr>
              <w:pStyle w:val="Normal11"/>
              <w:rPr>
                <w:ins w:id="2595" w:author="Skat" w:date="2010-06-25T12:54:00Z"/>
              </w:rPr>
            </w:pPr>
            <w:ins w:id="2596" w:author="Skat" w:date="2010-06-25T12:54:00Z">
              <w:r>
                <w:t>har udestående i form af</w:t>
              </w:r>
            </w:ins>
          </w:p>
        </w:tc>
        <w:tc>
          <w:tcPr>
            <w:tcW w:w="2398" w:type="dxa"/>
          </w:tcPr>
          <w:p w:rsidR="00162F95" w:rsidRDefault="00162F95" w:rsidP="00162F95">
            <w:pPr>
              <w:pStyle w:val="Normal11"/>
              <w:rPr>
                <w:ins w:id="2597" w:author="Skat" w:date="2010-06-25T12:54:00Z"/>
              </w:rPr>
            </w:pPr>
            <w:ins w:id="2598" w:author="Skat" w:date="2010-06-25T12:54:00Z">
              <w:r>
                <w:t>Kunde(1)</w:t>
              </w:r>
            </w:ins>
          </w:p>
          <w:p w:rsidR="00162F95" w:rsidRDefault="00162F95" w:rsidP="00162F95">
            <w:pPr>
              <w:pStyle w:val="Normal11"/>
              <w:rPr>
                <w:ins w:id="2599" w:author="Skat" w:date="2010-06-25T12:54:00Z"/>
              </w:rPr>
            </w:pPr>
            <w:ins w:id="2600" w:author="Skat" w:date="2010-06-25T12:54:00Z">
              <w:r>
                <w:t>OpkrævningFordring(0..*)</w:t>
              </w:r>
            </w:ins>
          </w:p>
        </w:tc>
        <w:tc>
          <w:tcPr>
            <w:tcW w:w="5879" w:type="dxa"/>
          </w:tcPr>
          <w:p w:rsidR="00162F95" w:rsidRDefault="00162F95" w:rsidP="00162F95">
            <w:pPr>
              <w:pStyle w:val="Normal11"/>
              <w:rPr>
                <w:ins w:id="2601" w:author="Skat" w:date="2010-06-25T12:54:00Z"/>
              </w:rPr>
            </w:pPr>
          </w:p>
        </w:tc>
      </w:tr>
      <w:tr w:rsidR="00162F95" w:rsidTr="00162F95">
        <w:tblPrEx>
          <w:tblCellMar>
            <w:top w:w="0" w:type="dxa"/>
            <w:bottom w:w="0" w:type="dxa"/>
          </w:tblCellMar>
        </w:tblPrEx>
        <w:trPr>
          <w:ins w:id="2602" w:author="Skat" w:date="2010-06-25T12:54:00Z"/>
        </w:trPr>
        <w:tc>
          <w:tcPr>
            <w:tcW w:w="1667" w:type="dxa"/>
          </w:tcPr>
          <w:p w:rsidR="00162F95" w:rsidRDefault="00162F95" w:rsidP="00162F95">
            <w:pPr>
              <w:pStyle w:val="Normal11"/>
              <w:rPr>
                <w:ins w:id="2603" w:author="Skat" w:date="2010-06-25T12:54:00Z"/>
              </w:rPr>
            </w:pPr>
            <w:ins w:id="2604" w:author="Skat" w:date="2010-06-25T12:54:00Z">
              <w:r>
                <w:t>har</w:t>
              </w:r>
            </w:ins>
          </w:p>
        </w:tc>
        <w:tc>
          <w:tcPr>
            <w:tcW w:w="2398" w:type="dxa"/>
          </w:tcPr>
          <w:p w:rsidR="00162F95" w:rsidRDefault="00162F95" w:rsidP="00162F95">
            <w:pPr>
              <w:pStyle w:val="Normal11"/>
              <w:rPr>
                <w:ins w:id="2605" w:author="Skat" w:date="2010-06-25T12:54:00Z"/>
              </w:rPr>
            </w:pPr>
            <w:ins w:id="2606" w:author="Skat" w:date="2010-06-25T12:54:00Z">
              <w:r>
                <w:t>Kunde(1)</w:t>
              </w:r>
            </w:ins>
          </w:p>
          <w:p w:rsidR="00162F95" w:rsidRDefault="00162F95" w:rsidP="00162F95">
            <w:pPr>
              <w:pStyle w:val="Normal11"/>
              <w:rPr>
                <w:ins w:id="2607" w:author="Skat" w:date="2010-06-25T12:54:00Z"/>
              </w:rPr>
            </w:pPr>
            <w:ins w:id="2608" w:author="Skat" w:date="2010-06-25T12:54:00Z">
              <w:r>
                <w:t>OpkrævningKonto(0..1)</w:t>
              </w:r>
            </w:ins>
          </w:p>
        </w:tc>
        <w:tc>
          <w:tcPr>
            <w:tcW w:w="5879" w:type="dxa"/>
          </w:tcPr>
          <w:p w:rsidR="00162F95" w:rsidRDefault="00162F95" w:rsidP="00162F95">
            <w:pPr>
              <w:pStyle w:val="Normal11"/>
              <w:rPr>
                <w:ins w:id="2609" w:author="Skat" w:date="2010-06-25T12:54:00Z"/>
              </w:rPr>
            </w:pPr>
          </w:p>
        </w:tc>
      </w:tr>
      <w:tr w:rsidR="00162F95" w:rsidTr="00162F95">
        <w:tblPrEx>
          <w:tblCellMar>
            <w:top w:w="0" w:type="dxa"/>
            <w:bottom w:w="0" w:type="dxa"/>
          </w:tblCellMar>
        </w:tblPrEx>
        <w:trPr>
          <w:ins w:id="2610" w:author="Skat" w:date="2010-06-25T12:54:00Z"/>
        </w:trPr>
        <w:tc>
          <w:tcPr>
            <w:tcW w:w="1667" w:type="dxa"/>
          </w:tcPr>
          <w:p w:rsidR="00162F95" w:rsidRDefault="00162F95" w:rsidP="00162F95">
            <w:pPr>
              <w:pStyle w:val="Normal11"/>
              <w:rPr>
                <w:ins w:id="2611" w:author="Skat" w:date="2010-06-25T12:54:00Z"/>
              </w:rPr>
            </w:pPr>
            <w:ins w:id="2612" w:author="Skat" w:date="2010-06-25T12:54:00Z">
              <w:r>
                <w:t>kan relatere sig til en anden kunde</w:t>
              </w:r>
            </w:ins>
          </w:p>
        </w:tc>
        <w:tc>
          <w:tcPr>
            <w:tcW w:w="2398" w:type="dxa"/>
          </w:tcPr>
          <w:p w:rsidR="00162F95" w:rsidRDefault="00162F95" w:rsidP="00162F95">
            <w:pPr>
              <w:pStyle w:val="Normal11"/>
              <w:rPr>
                <w:ins w:id="2613" w:author="Skat" w:date="2010-06-25T12:54:00Z"/>
              </w:rPr>
            </w:pPr>
            <w:ins w:id="2614" w:author="Skat" w:date="2010-06-25T12:54:00Z">
              <w:r>
                <w:t>Kunde(1)</w:t>
              </w:r>
            </w:ins>
          </w:p>
          <w:p w:rsidR="00162F95" w:rsidRDefault="00162F95" w:rsidP="00162F95">
            <w:pPr>
              <w:pStyle w:val="Normal11"/>
              <w:rPr>
                <w:ins w:id="2615" w:author="Skat" w:date="2010-06-25T12:54:00Z"/>
              </w:rPr>
            </w:pPr>
            <w:ins w:id="2616" w:author="Skat" w:date="2010-06-25T12:54:00Z">
              <w:r>
                <w:t>Kunde(0..*)</w:t>
              </w:r>
            </w:ins>
          </w:p>
        </w:tc>
        <w:tc>
          <w:tcPr>
            <w:tcW w:w="5879" w:type="dxa"/>
          </w:tcPr>
          <w:p w:rsidR="00162F95" w:rsidRDefault="00162F95" w:rsidP="00162F95">
            <w:pPr>
              <w:pStyle w:val="Normal11"/>
              <w:rPr>
                <w:ins w:id="2617" w:author="Skat" w:date="2010-06-25T12:54:00Z"/>
              </w:rPr>
            </w:pPr>
          </w:p>
        </w:tc>
      </w:tr>
      <w:tr w:rsidR="00162F95" w:rsidTr="00162F95">
        <w:tblPrEx>
          <w:tblCellMar>
            <w:top w:w="0" w:type="dxa"/>
            <w:bottom w:w="0" w:type="dxa"/>
          </w:tblCellMar>
        </w:tblPrEx>
        <w:trPr>
          <w:ins w:id="2618" w:author="Skat" w:date="2010-06-25T12:54:00Z"/>
        </w:trPr>
        <w:tc>
          <w:tcPr>
            <w:tcW w:w="1667" w:type="dxa"/>
          </w:tcPr>
          <w:p w:rsidR="00162F95" w:rsidRDefault="00162F95" w:rsidP="00162F95">
            <w:pPr>
              <w:pStyle w:val="Normal11"/>
              <w:rPr>
                <w:ins w:id="2619" w:author="Skat" w:date="2010-06-25T12:54:00Z"/>
              </w:rPr>
            </w:pPr>
            <w:ins w:id="2620" w:author="Skat" w:date="2010-06-25T12:54:00Z">
              <w:r>
                <w:t>indbetalt af tredjepart</w:t>
              </w:r>
            </w:ins>
          </w:p>
        </w:tc>
        <w:tc>
          <w:tcPr>
            <w:tcW w:w="2398" w:type="dxa"/>
          </w:tcPr>
          <w:p w:rsidR="00162F95" w:rsidRDefault="00162F95" w:rsidP="00162F95">
            <w:pPr>
              <w:pStyle w:val="Normal11"/>
              <w:rPr>
                <w:ins w:id="2621" w:author="Skat" w:date="2010-06-25T12:54:00Z"/>
              </w:rPr>
            </w:pPr>
            <w:ins w:id="2622" w:author="Skat" w:date="2010-06-25T12:54:00Z">
              <w:r>
                <w:t>OpkrævningKontoIndbetaling(0..1)</w:t>
              </w:r>
            </w:ins>
          </w:p>
          <w:p w:rsidR="00162F95" w:rsidRDefault="00162F95" w:rsidP="00162F95">
            <w:pPr>
              <w:pStyle w:val="Normal11"/>
              <w:rPr>
                <w:ins w:id="2623" w:author="Skat" w:date="2010-06-25T12:54:00Z"/>
              </w:rPr>
            </w:pPr>
            <w:ins w:id="2624" w:author="Skat" w:date="2010-06-25T12:54:00Z">
              <w:r>
                <w:t>Kunde(0..1)</w:t>
              </w:r>
            </w:ins>
          </w:p>
        </w:tc>
        <w:tc>
          <w:tcPr>
            <w:tcW w:w="5879" w:type="dxa"/>
          </w:tcPr>
          <w:p w:rsidR="00162F95" w:rsidRDefault="00162F95" w:rsidP="00162F95">
            <w:pPr>
              <w:pStyle w:val="Normal11"/>
              <w:rPr>
                <w:ins w:id="2625" w:author="Skat" w:date="2010-06-25T12:54:00Z"/>
              </w:rPr>
            </w:pPr>
          </w:p>
        </w:tc>
      </w:tr>
    </w:tbl>
    <w:p w:rsidR="00162F95" w:rsidRDefault="00162F95" w:rsidP="00162F95">
      <w:pPr>
        <w:pStyle w:val="Normal11"/>
        <w:rPr>
          <w:ins w:id="2626" w:author="Skat" w:date="2010-06-25T12:54:00Z"/>
        </w:rPr>
      </w:pPr>
    </w:p>
    <w:p w:rsidR="00162F95" w:rsidRDefault="00162F95" w:rsidP="00162F95">
      <w:pPr>
        <w:pStyle w:val="Normal11"/>
        <w:rPr>
          <w:ins w:id="262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2628" w:author="Skat" w:date="2010-06-25T12:54:00Z"/>
        </w:rPr>
      </w:pPr>
      <w:bookmarkStart w:id="2629" w:name="_Toc265233844"/>
      <w:ins w:id="2630" w:author="Skat" w:date="2010-06-25T12:54:00Z">
        <w:r>
          <w:t>OCR</w:t>
        </w:r>
        <w:bookmarkEnd w:id="2629"/>
      </w:ins>
    </w:p>
    <w:p w:rsidR="00162F95" w:rsidRDefault="00162F95" w:rsidP="00162F95">
      <w:pPr>
        <w:pStyle w:val="Normal11"/>
        <w:rPr>
          <w:ins w:id="2631" w:author="Skat" w:date="2010-06-25T12:54:00Z"/>
        </w:rPr>
      </w:pPr>
      <w:ins w:id="2632" w:author="Skat" w:date="2010-06-25T12:54:00Z">
        <w:r>
          <w:t xml:space="preserve">OCR står for Optical Character Recognition og anvendes til at identificere betalingen. </w:t>
        </w:r>
      </w:ins>
    </w:p>
    <w:p w:rsidR="00162F95" w:rsidRDefault="00162F95" w:rsidP="00162F95">
      <w:pPr>
        <w:pStyle w:val="Normal11"/>
        <w:rPr>
          <w:ins w:id="2633" w:author="Skat" w:date="2010-06-25T12:54:00Z"/>
        </w:rPr>
      </w:pPr>
    </w:p>
    <w:p w:rsidR="00307A99" w:rsidRDefault="00162F95" w:rsidP="00307A99">
      <w:pPr>
        <w:pStyle w:val="Overskrift2"/>
        <w:rPr>
          <w:del w:id="2634" w:author="Skat" w:date="2010-06-25T12:54:00Z"/>
        </w:rPr>
      </w:pPr>
      <w:bookmarkStart w:id="2635" w:name="_Toc263947314"/>
      <w:r>
        <w:t>OCR</w:t>
      </w:r>
      <w:bookmarkEnd w:id="2635"/>
    </w:p>
    <w:p w:rsidR="00162F95" w:rsidRDefault="00162F95" w:rsidP="00162F95">
      <w:pPr>
        <w:pStyle w:val="Normal11"/>
      </w:pPr>
      <w:ins w:id="2636" w:author="Skat" w:date="2010-06-25T12:54:00Z">
        <w:r>
          <w:t xml:space="preserve"> (</w:t>
        </w:r>
      </w:ins>
      <w:r>
        <w:t>OCR-linien</w:t>
      </w:r>
      <w:del w:id="2637" w:author="Skat" w:date="2010-06-25T12:54:00Z">
        <w:r w:rsidR="00307A99">
          <w:delText xml:space="preserve"> anvendes til bankernes optiske læsning af, hvem der skal modtage betalingen (FI-kort</w:delText>
        </w:r>
      </w:del>
      <w:ins w:id="2638" w:author="Skat" w:date="2010-06-25T12:54:00Z">
        <w:r>
          <w:t>) indeholder oplysninger til brug ved datafangst på indløsningsstedet (kortart, betalingsidentifikation og kreditornummer</w:t>
        </w:r>
      </w:ins>
      <w:r>
        <w:t>).</w:t>
      </w:r>
    </w:p>
    <w:p w:rsidR="00162F95" w:rsidRDefault="00162F95" w:rsidP="00162F95">
      <w:pPr>
        <w:pStyle w:val="Normal11"/>
      </w:pPr>
    </w:p>
    <w:p w:rsidR="00307A99" w:rsidRDefault="00162F95" w:rsidP="00307A99">
      <w:pPr>
        <w:pStyle w:val="Normal11"/>
        <w:rPr>
          <w:del w:id="2639" w:author="Skat" w:date="2010-06-25T12:54:00Z"/>
        </w:rPr>
      </w:pPr>
      <w:r>
        <w:t xml:space="preserve">OCR-linien </w:t>
      </w:r>
      <w:del w:id="2640" w:author="Skat" w:date="2010-06-25T12:54:00Z">
        <w:r w:rsidR="00307A99">
          <w:delText xml:space="preserve">vises på skærmen og anvendes af virksomheden ved copy/paste til deres egen  HomeBanking. </w:delText>
        </w:r>
      </w:del>
    </w:p>
    <w:p w:rsidR="00307A99" w:rsidRDefault="00307A99" w:rsidP="00307A99">
      <w:pPr>
        <w:pStyle w:val="Normal11"/>
        <w:rPr>
          <w:del w:id="2641" w:author="Skat" w:date="2010-06-25T12:54:00Z"/>
        </w:rPr>
      </w:pPr>
    </w:p>
    <w:p w:rsidR="00162F95" w:rsidRDefault="00307A99" w:rsidP="00162F95">
      <w:pPr>
        <w:pStyle w:val="Normal11"/>
      </w:pPr>
      <w:del w:id="2642" w:author="Skat" w:date="2010-06-25T12:54:00Z">
        <w:r>
          <w:delText xml:space="preserve">OCR-linien </w:delText>
        </w:r>
      </w:del>
      <w:r w:rsidR="00162F95">
        <w:t xml:space="preserve">er specifik for den enkelte kunde </w:t>
      </w:r>
      <w:del w:id="2643" w:author="Skat" w:date="2010-06-25T12:54:00Z">
        <w:r>
          <w:delText xml:space="preserve">(virksomhed eller borger) </w:delText>
        </w:r>
      </w:del>
      <w:r w:rsidR="00162F95">
        <w:t>og vil indeholde kundens CVR-/SE-/CPR-nr. samt det kontonr. som betalingen skal tilgå.</w:t>
      </w:r>
    </w:p>
    <w:p w:rsidR="00162F95" w:rsidRDefault="00162F95" w:rsidP="00162F95">
      <w:pPr>
        <w:pStyle w:val="Normal11"/>
      </w:pPr>
    </w:p>
    <w:p w:rsidR="00162F95" w:rsidRDefault="00162F95" w:rsidP="00162F95">
      <w:pPr>
        <w:pStyle w:val="Normal11"/>
        <w:rPr>
          <w:ins w:id="2644" w:author="Skat" w:date="2010-06-25T12:54:00Z"/>
        </w:rPr>
      </w:pPr>
      <w:ins w:id="2645" w:author="Skat" w:date="2010-06-25T12:54:00Z">
        <w:r>
          <w:t>OCR-linien vises i skærmbilledet "Vis kontooplysninger" (på portalen) og anvendes af kunden ved betaling til opkrævningskontoen.</w:t>
        </w:r>
      </w:ins>
    </w:p>
    <w:p w:rsidR="00162F95" w:rsidRDefault="00162F95" w:rsidP="00162F95">
      <w:pPr>
        <w:pStyle w:val="Normal11"/>
        <w:rPr>
          <w:ins w:id="2646"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307A99" w:rsidTr="00307A99">
        <w:tblPrEx>
          <w:tblCellMar>
            <w:top w:w="0" w:type="dxa"/>
            <w:bottom w:w="0" w:type="dxa"/>
          </w:tblCellMar>
        </w:tblPrEx>
        <w:trPr>
          <w:del w:id="2647" w:author="Skat" w:date="2010-06-25T12:54:00Z"/>
        </w:trPr>
        <w:tc>
          <w:tcPr>
            <w:tcW w:w="2625" w:type="dxa"/>
          </w:tcPr>
          <w:p w:rsidR="00307A99" w:rsidRDefault="00307A99" w:rsidP="00307A99">
            <w:pPr>
              <w:pStyle w:val="Normal11"/>
              <w:rPr>
                <w:del w:id="2648" w:author="Skat" w:date="2010-06-25T12:54:00Z"/>
              </w:rPr>
            </w:pPr>
            <w:del w:id="2649" w:author="Skat" w:date="2010-06-25T12:54:00Z">
              <w:r>
                <w:delText>KortType</w:delText>
              </w:r>
            </w:del>
          </w:p>
        </w:tc>
        <w:tc>
          <w:tcPr>
            <w:tcW w:w="1797" w:type="dxa"/>
          </w:tcPr>
          <w:p w:rsidR="00307A99" w:rsidRDefault="00307A99" w:rsidP="00307A99">
            <w:pPr>
              <w:pStyle w:val="Normal11"/>
              <w:rPr>
                <w:del w:id="2650" w:author="Skat" w:date="2010-06-25T12:54:00Z"/>
              </w:rPr>
            </w:pPr>
            <w:del w:id="2651" w:author="Skat" w:date="2010-06-25T12:54:00Z">
              <w:r>
                <w:delText>OCRKortType</w:delText>
              </w:r>
              <w:r w:rsidR="00786046">
                <w:fldChar w:fldCharType="begin"/>
              </w:r>
              <w:r>
                <w:delInstrText xml:space="preserve"> XE "</w:delInstrText>
              </w:r>
              <w:r w:rsidRPr="00124227">
                <w:delInstrText>OCRKortType</w:delInstrText>
              </w:r>
              <w:r>
                <w:delInstrText xml:space="preserve">" </w:delInstrText>
              </w:r>
              <w:r w:rsidR="00786046">
                <w:fldChar w:fldCharType="end"/>
              </w:r>
            </w:del>
          </w:p>
        </w:tc>
        <w:tc>
          <w:tcPr>
            <w:tcW w:w="5573" w:type="dxa"/>
          </w:tcPr>
          <w:p w:rsidR="00307A99" w:rsidRDefault="00307A99" w:rsidP="00307A99">
            <w:pPr>
              <w:pStyle w:val="Normal11"/>
              <w:rPr>
                <w:del w:id="2652" w:author="Skat" w:date="2010-06-25T12:54:00Z"/>
              </w:rPr>
            </w:pPr>
            <w:del w:id="2653" w:author="Skat" w:date="2010-06-25T12:54:00Z">
              <w:r>
                <w:delText>Angiver korttypen (kortart) i en OCR-linie, f.eks. 71</w:delText>
              </w:r>
            </w:del>
          </w:p>
          <w:p w:rsidR="00307A99" w:rsidRDefault="00307A99" w:rsidP="00307A99">
            <w:pPr>
              <w:pStyle w:val="Normal11"/>
              <w:rPr>
                <w:del w:id="2654" w:author="Skat" w:date="2010-06-25T12:54:00Z"/>
              </w:rPr>
            </w:pPr>
          </w:p>
          <w:p w:rsidR="00307A99" w:rsidRDefault="00307A99" w:rsidP="00307A99">
            <w:pPr>
              <w:pStyle w:val="Normal11"/>
              <w:rPr>
                <w:del w:id="2655" w:author="Skat" w:date="2010-06-25T12:54:00Z"/>
                <w:u w:val="single"/>
              </w:rPr>
            </w:pPr>
            <w:del w:id="2656" w:author="Skat" w:date="2010-06-25T12:54:00Z">
              <w:r>
                <w:rPr>
                  <w:u w:val="single"/>
                </w:rPr>
                <w:delText>Tilladte værdier:</w:delText>
              </w:r>
            </w:del>
          </w:p>
          <w:p w:rsidR="00307A99" w:rsidRPr="00307A99" w:rsidRDefault="00307A99" w:rsidP="00307A99">
            <w:pPr>
              <w:pStyle w:val="Normal11"/>
              <w:rPr>
                <w:del w:id="2657" w:author="Skat" w:date="2010-06-25T12:54:00Z"/>
              </w:rPr>
            </w:pPr>
            <w:del w:id="2658" w:author="Skat" w:date="2010-06-25T12:54:00Z">
              <w:r>
                <w:delText>00 - 99</w:delText>
              </w:r>
            </w:del>
          </w:p>
        </w:tc>
      </w:tr>
      <w:tr w:rsidR="00307A99" w:rsidTr="00307A99">
        <w:tblPrEx>
          <w:tblCellMar>
            <w:top w:w="0" w:type="dxa"/>
            <w:bottom w:w="0" w:type="dxa"/>
          </w:tblCellMar>
        </w:tblPrEx>
        <w:trPr>
          <w:del w:id="2659" w:author="Skat" w:date="2010-06-25T12:54:00Z"/>
        </w:trPr>
        <w:tc>
          <w:tcPr>
            <w:tcW w:w="2625" w:type="dxa"/>
          </w:tcPr>
          <w:p w:rsidR="00307A99" w:rsidRDefault="00307A99" w:rsidP="00307A99">
            <w:pPr>
              <w:pStyle w:val="Normal11"/>
              <w:rPr>
                <w:del w:id="2660" w:author="Skat" w:date="2010-06-25T12:54:00Z"/>
              </w:rPr>
            </w:pPr>
            <w:del w:id="2661" w:author="Skat" w:date="2010-06-25T12:54:00Z">
              <w:r>
                <w:delText>Nummer</w:delText>
              </w:r>
            </w:del>
          </w:p>
        </w:tc>
        <w:tc>
          <w:tcPr>
            <w:tcW w:w="1797" w:type="dxa"/>
          </w:tcPr>
          <w:p w:rsidR="00307A99" w:rsidRDefault="00307A99" w:rsidP="00307A99">
            <w:pPr>
              <w:pStyle w:val="Normal11"/>
              <w:rPr>
                <w:del w:id="2662" w:author="Skat" w:date="2010-06-25T12:54:00Z"/>
              </w:rPr>
            </w:pPr>
            <w:del w:id="2663" w:author="Skat" w:date="2010-06-25T12:54:00Z">
              <w:r>
                <w:delText>OCRNummer</w:delText>
              </w:r>
              <w:r w:rsidR="00786046">
                <w:fldChar w:fldCharType="begin"/>
              </w:r>
              <w:r>
                <w:delInstrText xml:space="preserve"> XE "</w:delInstrText>
              </w:r>
              <w:r w:rsidRPr="003B37BF">
                <w:delInstrText>OCRNummer</w:delInstrText>
              </w:r>
              <w:r>
                <w:delInstrText xml:space="preserve">" </w:delInstrText>
              </w:r>
              <w:r w:rsidR="00786046">
                <w:fldChar w:fldCharType="end"/>
              </w:r>
            </w:del>
          </w:p>
        </w:tc>
        <w:tc>
          <w:tcPr>
            <w:tcW w:w="5573" w:type="dxa"/>
          </w:tcPr>
          <w:p w:rsidR="00307A99" w:rsidRDefault="00307A99" w:rsidP="00307A99">
            <w:pPr>
              <w:pStyle w:val="Normal11"/>
              <w:rPr>
                <w:del w:id="2664" w:author="Skat" w:date="2010-06-25T12:54:00Z"/>
              </w:rPr>
            </w:pPr>
            <w:del w:id="2665" w:author="Skat" w:date="2010-06-25T12:54:00Z">
              <w:r>
                <w:delText>Angiver OCR-nummer generelt for alle fordringstyper</w:delText>
              </w:r>
            </w:del>
          </w:p>
        </w:tc>
      </w:tr>
      <w:tr w:rsidR="00307A99" w:rsidTr="00307A99">
        <w:tblPrEx>
          <w:tblCellMar>
            <w:top w:w="0" w:type="dxa"/>
            <w:bottom w:w="0" w:type="dxa"/>
          </w:tblCellMar>
        </w:tblPrEx>
        <w:trPr>
          <w:del w:id="2666" w:author="Skat" w:date="2010-06-25T12:54:00Z"/>
        </w:trPr>
        <w:tc>
          <w:tcPr>
            <w:tcW w:w="2625" w:type="dxa"/>
          </w:tcPr>
          <w:p w:rsidR="00307A99" w:rsidRDefault="00307A99" w:rsidP="00307A99">
            <w:pPr>
              <w:pStyle w:val="Normal11"/>
              <w:rPr>
                <w:del w:id="2667" w:author="Skat" w:date="2010-06-25T12:54:00Z"/>
              </w:rPr>
            </w:pPr>
            <w:del w:id="2668" w:author="Skat" w:date="2010-06-25T12:54:00Z">
              <w:r>
                <w:delText>KortNummer</w:delText>
              </w:r>
            </w:del>
          </w:p>
        </w:tc>
        <w:tc>
          <w:tcPr>
            <w:tcW w:w="1797" w:type="dxa"/>
          </w:tcPr>
          <w:p w:rsidR="00307A99" w:rsidRDefault="00307A99" w:rsidP="00307A99">
            <w:pPr>
              <w:pStyle w:val="Normal11"/>
              <w:rPr>
                <w:del w:id="2669" w:author="Skat" w:date="2010-06-25T12:54:00Z"/>
              </w:rPr>
            </w:pPr>
            <w:del w:id="2670" w:author="Skat" w:date="2010-06-25T12:54:00Z">
              <w:r>
                <w:delText>OCRNummer</w:delText>
              </w:r>
              <w:r w:rsidR="00786046">
                <w:fldChar w:fldCharType="begin"/>
              </w:r>
              <w:r>
                <w:delInstrText xml:space="preserve"> XE "</w:delInstrText>
              </w:r>
              <w:r w:rsidRPr="007215D3">
                <w:delInstrText>OCRNummer</w:delInstrText>
              </w:r>
              <w:r>
                <w:delInstrText xml:space="preserve">" </w:delInstrText>
              </w:r>
              <w:r w:rsidR="00786046">
                <w:fldChar w:fldCharType="end"/>
              </w:r>
            </w:del>
          </w:p>
        </w:tc>
        <w:tc>
          <w:tcPr>
            <w:tcW w:w="5573" w:type="dxa"/>
          </w:tcPr>
          <w:p w:rsidR="00307A99" w:rsidRDefault="00307A99" w:rsidP="00307A99">
            <w:pPr>
              <w:pStyle w:val="Normal11"/>
              <w:rPr>
                <w:del w:id="2671" w:author="Skat" w:date="2010-06-25T12:54:00Z"/>
              </w:rPr>
            </w:pPr>
            <w:del w:id="2672" w:author="Skat" w:date="2010-06-25T12:54:00Z">
              <w:r>
                <w:delText>Angiver OCR kontonummer</w:delText>
              </w:r>
            </w:del>
          </w:p>
        </w:tc>
      </w:tr>
      <w:tr w:rsidR="00162F95" w:rsidTr="00162F95">
        <w:tblPrEx>
          <w:tblCellMar>
            <w:top w:w="0" w:type="dxa"/>
            <w:bottom w:w="0" w:type="dxa"/>
          </w:tblCellMar>
        </w:tblPrEx>
        <w:trPr>
          <w:ins w:id="2673" w:author="Skat" w:date="2010-06-25T12:54:00Z"/>
        </w:trPr>
        <w:tc>
          <w:tcPr>
            <w:tcW w:w="2625" w:type="dxa"/>
          </w:tcPr>
          <w:p w:rsidR="00162F95" w:rsidRDefault="00162F95" w:rsidP="00162F95">
            <w:pPr>
              <w:pStyle w:val="Normal11"/>
              <w:rPr>
                <w:ins w:id="2674" w:author="Skat" w:date="2010-06-25T12:54:00Z"/>
              </w:rPr>
            </w:pPr>
            <w:ins w:id="2675" w:author="Skat" w:date="2010-06-25T12:54:00Z">
              <w:r>
                <w:t>Kortartkode</w:t>
              </w:r>
            </w:ins>
          </w:p>
        </w:tc>
        <w:tc>
          <w:tcPr>
            <w:tcW w:w="1797" w:type="dxa"/>
          </w:tcPr>
          <w:p w:rsidR="00162F95" w:rsidRDefault="00162F95" w:rsidP="00162F95">
            <w:pPr>
              <w:pStyle w:val="Normal11"/>
              <w:rPr>
                <w:ins w:id="2676" w:author="Skat" w:date="2010-06-25T12:54:00Z"/>
              </w:rPr>
            </w:pPr>
            <w:ins w:id="2677" w:author="Skat" w:date="2010-06-25T12:54:00Z">
              <w:r>
                <w:t>Kortartkode</w:t>
              </w:r>
              <w:r>
                <w:fldChar w:fldCharType="begin"/>
              </w:r>
              <w:r>
                <w:instrText xml:space="preserve"> XE "</w:instrText>
              </w:r>
              <w:r w:rsidRPr="00AC5A43">
                <w:instrText>Kortartkode</w:instrText>
              </w:r>
              <w:r>
                <w:instrText xml:space="preserve">" </w:instrText>
              </w:r>
              <w:r>
                <w:fldChar w:fldCharType="end"/>
              </w:r>
            </w:ins>
          </w:p>
        </w:tc>
        <w:tc>
          <w:tcPr>
            <w:tcW w:w="5573" w:type="dxa"/>
          </w:tcPr>
          <w:p w:rsidR="00162F95" w:rsidRDefault="00162F95" w:rsidP="00162F95">
            <w:pPr>
              <w:pStyle w:val="Normal11"/>
              <w:rPr>
                <w:ins w:id="2678" w:author="Skat" w:date="2010-06-25T12:54:00Z"/>
              </w:rPr>
            </w:pPr>
            <w:ins w:id="2679" w:author="Skat" w:date="2010-06-25T12:54:00Z">
              <w:r>
                <w:t>Kortartkode angiver, hvilken type indbetalingskort (FIK) der er tale om. SKATs opkrævningssystem (DMO) vil typisk anvende kortart 71.</w:t>
              </w:r>
            </w:ins>
          </w:p>
        </w:tc>
      </w:tr>
      <w:tr w:rsidR="00162F95" w:rsidTr="00162F95">
        <w:tblPrEx>
          <w:tblCellMar>
            <w:top w:w="0" w:type="dxa"/>
            <w:bottom w:w="0" w:type="dxa"/>
          </w:tblCellMar>
        </w:tblPrEx>
        <w:trPr>
          <w:ins w:id="2680" w:author="Skat" w:date="2010-06-25T12:54:00Z"/>
        </w:trPr>
        <w:tc>
          <w:tcPr>
            <w:tcW w:w="2625" w:type="dxa"/>
          </w:tcPr>
          <w:p w:rsidR="00162F95" w:rsidRDefault="00162F95" w:rsidP="00162F95">
            <w:pPr>
              <w:pStyle w:val="Normal11"/>
              <w:rPr>
                <w:ins w:id="2681" w:author="Skat" w:date="2010-06-25T12:54:00Z"/>
              </w:rPr>
            </w:pPr>
            <w:ins w:id="2682" w:author="Skat" w:date="2010-06-25T12:54:00Z">
              <w:r>
                <w:t>Betalingsidentifikation</w:t>
              </w:r>
            </w:ins>
          </w:p>
        </w:tc>
        <w:tc>
          <w:tcPr>
            <w:tcW w:w="1797" w:type="dxa"/>
          </w:tcPr>
          <w:p w:rsidR="00162F95" w:rsidRDefault="00162F95" w:rsidP="00162F95">
            <w:pPr>
              <w:pStyle w:val="Normal11"/>
              <w:rPr>
                <w:ins w:id="2683" w:author="Skat" w:date="2010-06-25T12:54:00Z"/>
              </w:rPr>
            </w:pPr>
            <w:ins w:id="2684" w:author="Skat" w:date="2010-06-25T12:54:00Z">
              <w:r>
                <w:t>Betalingsidentifikation</w:t>
              </w:r>
              <w:r>
                <w:fldChar w:fldCharType="begin"/>
              </w:r>
              <w:r>
                <w:instrText xml:space="preserve"> XE "</w:instrText>
              </w:r>
              <w:r w:rsidRPr="004371A3">
                <w:instrText>Betalingsidentifikation</w:instrText>
              </w:r>
              <w:r>
                <w:instrText xml:space="preserve">" </w:instrText>
              </w:r>
              <w:r>
                <w:fldChar w:fldCharType="end"/>
              </w:r>
            </w:ins>
          </w:p>
        </w:tc>
        <w:tc>
          <w:tcPr>
            <w:tcW w:w="5573" w:type="dxa"/>
          </w:tcPr>
          <w:p w:rsidR="00162F95" w:rsidRDefault="00162F95" w:rsidP="00162F95">
            <w:pPr>
              <w:pStyle w:val="Normal11"/>
              <w:rPr>
                <w:ins w:id="2685" w:author="Skat" w:date="2010-06-25T12:54:00Z"/>
              </w:rPr>
            </w:pPr>
            <w:ins w:id="2686" w:author="Skat" w:date="2010-06-25T12:54:00Z">
              <w:r>
                <w:t>Identificere hvem indbetaler er. Identificeres ved kundenummer. består af 14 cifre + et kontrolciffer. Kundenummer er på 8 cifre og øvrige cifre udfyldes med nuller (6x0) foranstillet.</w:t>
              </w:r>
            </w:ins>
          </w:p>
        </w:tc>
      </w:tr>
      <w:tr w:rsidR="00162F95" w:rsidTr="00162F95">
        <w:tblPrEx>
          <w:tblCellMar>
            <w:top w:w="0" w:type="dxa"/>
            <w:bottom w:w="0" w:type="dxa"/>
          </w:tblCellMar>
        </w:tblPrEx>
        <w:trPr>
          <w:ins w:id="2687" w:author="Skat" w:date="2010-06-25T12:54:00Z"/>
        </w:trPr>
        <w:tc>
          <w:tcPr>
            <w:tcW w:w="2625" w:type="dxa"/>
          </w:tcPr>
          <w:p w:rsidR="00162F95" w:rsidRDefault="00162F95" w:rsidP="00162F95">
            <w:pPr>
              <w:pStyle w:val="Normal11"/>
              <w:rPr>
                <w:ins w:id="2688" w:author="Skat" w:date="2010-06-25T12:54:00Z"/>
              </w:rPr>
            </w:pPr>
            <w:ins w:id="2689" w:author="Skat" w:date="2010-06-25T12:54:00Z">
              <w:r>
                <w:t>Kreditornummer</w:t>
              </w:r>
            </w:ins>
          </w:p>
        </w:tc>
        <w:tc>
          <w:tcPr>
            <w:tcW w:w="1797" w:type="dxa"/>
          </w:tcPr>
          <w:p w:rsidR="00162F95" w:rsidRDefault="00162F95" w:rsidP="00162F95">
            <w:pPr>
              <w:pStyle w:val="Normal11"/>
              <w:rPr>
                <w:ins w:id="2690" w:author="Skat" w:date="2010-06-25T12:54:00Z"/>
              </w:rPr>
            </w:pPr>
            <w:ins w:id="2691" w:author="Skat" w:date="2010-06-25T12:54:00Z">
              <w:r>
                <w:t>Kreditornummer</w:t>
              </w:r>
              <w:r>
                <w:fldChar w:fldCharType="begin"/>
              </w:r>
              <w:r>
                <w:instrText xml:space="preserve"> XE "</w:instrText>
              </w:r>
              <w:r w:rsidRPr="0079705F">
                <w:instrText>Kreditornummer</w:instrText>
              </w:r>
              <w:r>
                <w:instrText xml:space="preserve">" </w:instrText>
              </w:r>
              <w:r>
                <w:fldChar w:fldCharType="end"/>
              </w:r>
            </w:ins>
          </w:p>
        </w:tc>
        <w:tc>
          <w:tcPr>
            <w:tcW w:w="5573" w:type="dxa"/>
          </w:tcPr>
          <w:p w:rsidR="00162F95" w:rsidRDefault="00162F95" w:rsidP="00162F95">
            <w:pPr>
              <w:pStyle w:val="Normal11"/>
              <w:rPr>
                <w:ins w:id="2692" w:author="Skat" w:date="2010-06-25T12:54:00Z"/>
              </w:rPr>
            </w:pPr>
            <w:ins w:id="2693" w:author="Skat" w:date="2010-06-25T12:54:00Z">
              <w:r>
                <w:t xml:space="preserve">Angiver hvilket kreditornummer betalingen skal tilgå. For opkrævningskontoen gælder, at alle kunder indbetaliger til én og samme konto. </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OCR(0..1)</w:t>
            </w:r>
          </w:p>
          <w:p w:rsidR="00162F95" w:rsidRDefault="00307A99" w:rsidP="00162F95">
            <w:pPr>
              <w:pStyle w:val="Normal11"/>
            </w:pPr>
            <w:del w:id="2694" w:author="Skat" w:date="2010-06-25T12:54:00Z">
              <w:r>
                <w:delText>Indbetaling</w:delText>
              </w:r>
            </w:del>
            <w:ins w:id="2695" w:author="Skat" w:date="2010-06-25T12:54:00Z">
              <w:r w:rsidR="00162F95">
                <w:t>OpkrævningIndbetaling</w:t>
              </w:r>
            </w:ins>
            <w:r w:rsidR="00162F95">
              <w:t>(0..1)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2696" w:author="Skat" w:date="2010-06-25T12:54:00Z" w:original="%1:2:0:.%2:8:0:"/>
        </w:numPr>
      </w:pPr>
      <w:bookmarkStart w:id="2697" w:name="_Toc265233845"/>
      <w:bookmarkStart w:id="2698" w:name="_Toc263947315"/>
      <w:r>
        <w:t>OpkrævningFordring</w:t>
      </w:r>
      <w:bookmarkEnd w:id="2697"/>
      <w:bookmarkEnd w:id="2698"/>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91976">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034E5A">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3B4781">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FE077F">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1904B9">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EA63AD">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656C4E">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4D5E62">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6C2F08">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9F3B05">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CC5EAE">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1E0EF3">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865D63">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9A4F88">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CF2AB0">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1D6F0B">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0506B0">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205427">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A11BD2">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AC113A">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51434F">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6F7340">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726B30">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dækker fordring</w:t>
            </w:r>
          </w:p>
        </w:tc>
        <w:tc>
          <w:tcPr>
            <w:tcW w:w="2398" w:type="dxa"/>
          </w:tcPr>
          <w:p w:rsidR="00162F95" w:rsidRDefault="00307A99" w:rsidP="00162F95">
            <w:pPr>
              <w:pStyle w:val="Normal11"/>
            </w:pPr>
            <w:del w:id="2699" w:author="Skat" w:date="2010-06-25T12:54:00Z">
              <w:r>
                <w:delText>Indbetaling</w:delText>
              </w:r>
            </w:del>
            <w:ins w:id="2700" w:author="Skat" w:date="2010-06-25T12:54:00Z">
              <w:r w:rsidR="00162F95">
                <w:t>OpkrævningIndbetaling</w:t>
              </w:r>
            </w:ins>
            <w:r w:rsidR="00162F95">
              <w:t>(0..*)</w:t>
            </w:r>
          </w:p>
          <w:p w:rsidR="00162F95" w:rsidRDefault="00162F95" w:rsidP="00162F95">
            <w:pPr>
              <w:pStyle w:val="Normal11"/>
            </w:pPr>
            <w:r>
              <w:t>OpkrævningFordring(1..*)</w:t>
            </w:r>
          </w:p>
          <w:p w:rsidR="00162F95" w:rsidRDefault="00162F95" w:rsidP="00162F95">
            <w:pPr>
              <w:pStyle w:val="Normal11"/>
            </w:pPr>
            <w:r>
              <w:t xml:space="preserve"> via </w:t>
            </w:r>
            <w:del w:id="2701" w:author="Skat" w:date="2010-06-25T12:54:00Z">
              <w:r w:rsidR="00307A99">
                <w:delText>Dækning</w:delText>
              </w:r>
            </w:del>
            <w:ins w:id="2702" w:author="Skat" w:date="2010-06-25T12:54:00Z">
              <w:r>
                <w:t>OpkrævningFordringDækning</w:t>
              </w:r>
            </w:ins>
          </w:p>
        </w:tc>
        <w:tc>
          <w:tcPr>
            <w:tcW w:w="5879" w:type="dxa"/>
          </w:tcPr>
          <w:p w:rsidR="00162F95" w:rsidRDefault="00162F95" w:rsidP="00162F95">
            <w:pPr>
              <w:pStyle w:val="Normal11"/>
            </w:pPr>
            <w:r>
              <w:t>En indbetaling kan anvendes til at dække eventuelle fordringer.</w:t>
            </w:r>
          </w:p>
        </w:tc>
      </w:tr>
      <w:tr w:rsidR="00162F95" w:rsidTr="00162F95">
        <w:tblPrEx>
          <w:tblCellMar>
            <w:top w:w="0" w:type="dxa"/>
            <w:bottom w:w="0" w:type="dxa"/>
          </w:tblCellMar>
        </w:tblPrEx>
        <w:trPr>
          <w:ins w:id="2703" w:author="Skat" w:date="2010-06-25T12:54:00Z"/>
        </w:trPr>
        <w:tc>
          <w:tcPr>
            <w:tcW w:w="1667" w:type="dxa"/>
          </w:tcPr>
          <w:p w:rsidR="00162F95" w:rsidRDefault="00162F95" w:rsidP="00162F95">
            <w:pPr>
              <w:pStyle w:val="Normal11"/>
              <w:rPr>
                <w:ins w:id="2704" w:author="Skat" w:date="2010-06-25T12:54:00Z"/>
              </w:rPr>
            </w:pPr>
            <w:ins w:id="2705" w:author="Skat" w:date="2010-06-25T12:54:00Z">
              <w:r>
                <w:t>har udestående i form af</w:t>
              </w:r>
            </w:ins>
          </w:p>
        </w:tc>
        <w:tc>
          <w:tcPr>
            <w:tcW w:w="2398" w:type="dxa"/>
          </w:tcPr>
          <w:p w:rsidR="00162F95" w:rsidRDefault="00162F95" w:rsidP="00162F95">
            <w:pPr>
              <w:pStyle w:val="Normal11"/>
              <w:rPr>
                <w:ins w:id="2706" w:author="Skat" w:date="2010-06-25T12:54:00Z"/>
              </w:rPr>
            </w:pPr>
            <w:ins w:id="2707" w:author="Skat" w:date="2010-06-25T12:54:00Z">
              <w:r>
                <w:t>Kunde(1)</w:t>
              </w:r>
            </w:ins>
          </w:p>
          <w:p w:rsidR="00162F95" w:rsidRDefault="00162F95" w:rsidP="00162F95">
            <w:pPr>
              <w:pStyle w:val="Normal11"/>
              <w:rPr>
                <w:ins w:id="2708" w:author="Skat" w:date="2010-06-25T12:54:00Z"/>
              </w:rPr>
            </w:pPr>
            <w:ins w:id="2709" w:author="Skat" w:date="2010-06-25T12:54:00Z">
              <w:r>
                <w:t>OpkrævningFordring(0..*)</w:t>
              </w:r>
            </w:ins>
          </w:p>
        </w:tc>
        <w:tc>
          <w:tcPr>
            <w:tcW w:w="5879" w:type="dxa"/>
          </w:tcPr>
          <w:p w:rsidR="00162F95" w:rsidRDefault="00162F95" w:rsidP="00162F95">
            <w:pPr>
              <w:pStyle w:val="Normal11"/>
              <w:rPr>
                <w:ins w:id="2710" w:author="Skat" w:date="2010-06-25T12:54:00Z"/>
              </w:rPr>
            </w:pPr>
          </w:p>
        </w:tc>
      </w:tr>
    </w:tbl>
    <w:p w:rsidR="00162F95" w:rsidRDefault="00162F95" w:rsidP="00162F95">
      <w:pPr>
        <w:pStyle w:val="Normal11"/>
        <w:rPr>
          <w:ins w:id="2711" w:author="Skat" w:date="2010-06-25T12:54:00Z"/>
        </w:rPr>
      </w:pPr>
    </w:p>
    <w:p w:rsidR="00162F95" w:rsidRDefault="00162F95" w:rsidP="00162F95">
      <w:pPr>
        <w:pStyle w:val="Normal11"/>
        <w:rPr>
          <w:ins w:id="271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2713" w:author="Skat" w:date="2010-06-25T12:54:00Z"/>
        </w:rPr>
      </w:pPr>
      <w:bookmarkStart w:id="2714" w:name="_Toc265233846"/>
      <w:ins w:id="2715" w:author="Skat" w:date="2010-06-25T12:54:00Z">
        <w:r>
          <w:t>OpkrævningFordringDækning</w:t>
        </w:r>
        <w:bookmarkEnd w:id="2714"/>
      </w:ins>
    </w:p>
    <w:p w:rsidR="00162F95" w:rsidRDefault="00162F95" w:rsidP="00162F95">
      <w:pPr>
        <w:pStyle w:val="Normal11"/>
      </w:pPr>
      <w:moveToRangeStart w:id="2716" w:author="Skat" w:date="2010-06-25T12:54:00Z" w:name="move265234073"/>
      <w:moveTo w:id="2717" w:author="Skat" w:date="2010-06-25T12:54:00Z">
        <w:r>
          <w:t>Dokumentation for, at en fordring er dækket. Dette er fordelingen af indbetalingerne til at dække fordringer. Her angives, hvilken fordring er dækket af hvilken indbetaling, og hvilken indbetaling der dækker hvilken fordring.</w:t>
        </w:r>
      </w:moveTo>
    </w:p>
    <w:p w:rsidR="00162F95" w:rsidRDefault="00162F95" w:rsidP="00162F95">
      <w:pPr>
        <w:pStyle w:val="Normal11"/>
      </w:pPr>
    </w:p>
    <w:p w:rsidR="00162F95" w:rsidRDefault="00162F95" w:rsidP="00162F95">
      <w:pPr>
        <w:pStyle w:val="Normal11"/>
      </w:pPr>
      <w:moveTo w:id="2718" w:author="Skat" w:date="2010-06-25T12:54:00Z">
        <w:r>
          <w:t>Det er også her, der sker en om- eller modpostering mellem en indbetaling og evt. fordringer. Det sker i henhold til reglerne for dækningsrækkefølge (FIFO).</w:t>
        </w:r>
      </w:moveTo>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2719"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2720"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2721" w:author="Skat" w:date="2010-06-25T12:54:00Z">
              <w:r>
                <w:rPr>
                  <w:color w:val="FFFFFF"/>
                </w:rPr>
                <w:t>Beskrivelse</w:t>
              </w:r>
            </w:moveTo>
          </w:p>
        </w:tc>
      </w:tr>
      <w:tr w:rsidR="00162F95" w:rsidTr="00162F95">
        <w:tblPrEx>
          <w:tblCellMar>
            <w:top w:w="0" w:type="dxa"/>
            <w:bottom w:w="0" w:type="dxa"/>
          </w:tblCellMar>
        </w:tblPrEx>
        <w:tc>
          <w:tcPr>
            <w:tcW w:w="2625" w:type="dxa"/>
          </w:tcPr>
          <w:p w:rsidR="00162F95" w:rsidRDefault="00162F95" w:rsidP="00162F95">
            <w:pPr>
              <w:pStyle w:val="Normal11"/>
            </w:pPr>
            <w:moveTo w:id="2722" w:author="Skat" w:date="2010-06-25T12:54:00Z">
              <w:r>
                <w:t>Beløb</w:t>
              </w:r>
            </w:moveTo>
          </w:p>
        </w:tc>
        <w:tc>
          <w:tcPr>
            <w:tcW w:w="1797" w:type="dxa"/>
          </w:tcPr>
          <w:p w:rsidR="00162F95" w:rsidRDefault="00162F95" w:rsidP="00162F95">
            <w:pPr>
              <w:pStyle w:val="Normal11"/>
            </w:pPr>
            <w:moveTo w:id="2723" w:author="Skat" w:date="2010-06-25T12:54:00Z">
              <w:r>
                <w:t>Beløb</w:t>
              </w:r>
              <w:r>
                <w:fldChar w:fldCharType="begin"/>
              </w:r>
              <w:r>
                <w:instrText xml:space="preserve"> XE "</w:instrText>
              </w:r>
              <w:r w:rsidRPr="002A6DB8">
                <w:instrText>Beløb</w:instrText>
              </w:r>
              <w:r>
                <w:instrText xml:space="preserve">" </w:instrText>
              </w:r>
              <w:r>
                <w:fldChar w:fldCharType="end"/>
              </w:r>
            </w:moveTo>
          </w:p>
        </w:tc>
        <w:tc>
          <w:tcPr>
            <w:tcW w:w="5573" w:type="dxa"/>
          </w:tcPr>
          <w:p w:rsidR="00162F95" w:rsidRDefault="00162F95" w:rsidP="00162F95">
            <w:pPr>
              <w:pStyle w:val="Normal11"/>
            </w:pPr>
            <w:moveTo w:id="2724" w:author="Skat" w:date="2010-06-25T12:54:00Z">
              <w:r>
                <w:t>Beløbet som fordringen er dækket med, dvs. hvis fordringen er på 1000 kr. og indbetalingen er på 500 kr., så er FordringDækningBeløb 500 kr.</w:t>
              </w:r>
            </w:moveTo>
          </w:p>
        </w:tc>
      </w:tr>
      <w:tr w:rsidR="00162F95" w:rsidTr="00162F95">
        <w:tblPrEx>
          <w:tblCellMar>
            <w:top w:w="0" w:type="dxa"/>
            <w:bottom w:w="0" w:type="dxa"/>
          </w:tblCellMar>
        </w:tblPrEx>
        <w:tc>
          <w:tcPr>
            <w:tcW w:w="2625" w:type="dxa"/>
          </w:tcPr>
          <w:p w:rsidR="00162F95" w:rsidRDefault="00162F95" w:rsidP="00162F95">
            <w:pPr>
              <w:pStyle w:val="Normal11"/>
            </w:pPr>
            <w:moveTo w:id="2725" w:author="Skat" w:date="2010-06-25T12:54:00Z">
              <w:r>
                <w:t>Dato</w:t>
              </w:r>
            </w:moveTo>
          </w:p>
        </w:tc>
        <w:tc>
          <w:tcPr>
            <w:tcW w:w="1797" w:type="dxa"/>
          </w:tcPr>
          <w:p w:rsidR="00162F95" w:rsidRDefault="00162F95" w:rsidP="00162F95">
            <w:pPr>
              <w:pStyle w:val="Normal11"/>
            </w:pPr>
            <w:moveTo w:id="2726" w:author="Skat" w:date="2010-06-25T12:54:00Z">
              <w:r>
                <w:t>Dato</w:t>
              </w:r>
              <w:r>
                <w:fldChar w:fldCharType="begin"/>
              </w:r>
              <w:r>
                <w:instrText xml:space="preserve"> XE "</w:instrText>
              </w:r>
              <w:r w:rsidRPr="00B05C82">
                <w:instrText>Dato</w:instrText>
              </w:r>
              <w:r>
                <w:instrText xml:space="preserve">" </w:instrText>
              </w:r>
              <w:r>
                <w:fldChar w:fldCharType="end"/>
              </w:r>
            </w:moveTo>
          </w:p>
        </w:tc>
        <w:tc>
          <w:tcPr>
            <w:tcW w:w="5573" w:type="dxa"/>
          </w:tcPr>
          <w:p w:rsidR="00162F95" w:rsidRDefault="00162F95" w:rsidP="00162F95">
            <w:pPr>
              <w:pStyle w:val="Normal11"/>
            </w:pPr>
            <w:moveTo w:id="2727" w:author="Skat" w:date="2010-06-25T12:54:00Z">
              <w:r>
                <w:t>Datoen hvor fordringen er dækket med et givet beløb.</w:t>
              </w:r>
            </w:moveTo>
          </w:p>
        </w:tc>
      </w:tr>
      <w:moveToRangeEnd w:id="2716"/>
      <w:tr w:rsidR="00162F95" w:rsidTr="00162F95">
        <w:tblPrEx>
          <w:tblCellMar>
            <w:top w:w="0" w:type="dxa"/>
            <w:bottom w:w="0" w:type="dxa"/>
          </w:tblCellMar>
        </w:tblPrEx>
        <w:trPr>
          <w:ins w:id="2728" w:author="Skat" w:date="2010-06-25T12:54:00Z"/>
        </w:trPr>
        <w:tc>
          <w:tcPr>
            <w:tcW w:w="2625" w:type="dxa"/>
          </w:tcPr>
          <w:p w:rsidR="00162F95" w:rsidRDefault="00162F95" w:rsidP="00162F95">
            <w:pPr>
              <w:pStyle w:val="Normal11"/>
              <w:rPr>
                <w:ins w:id="2729" w:author="Skat" w:date="2010-06-25T12:54:00Z"/>
              </w:rPr>
            </w:pPr>
            <w:ins w:id="2730" w:author="Skat" w:date="2010-06-25T12:54:00Z">
              <w:r>
                <w:t>Forslag</w:t>
              </w:r>
            </w:ins>
          </w:p>
        </w:tc>
        <w:tc>
          <w:tcPr>
            <w:tcW w:w="1797" w:type="dxa"/>
          </w:tcPr>
          <w:p w:rsidR="00162F95" w:rsidRDefault="00162F95" w:rsidP="00162F95">
            <w:pPr>
              <w:pStyle w:val="Normal11"/>
              <w:rPr>
                <w:ins w:id="2731" w:author="Skat" w:date="2010-06-25T12:54:00Z"/>
              </w:rPr>
            </w:pPr>
            <w:ins w:id="2732" w:author="Skat" w:date="2010-06-25T12:54:00Z">
              <w:r>
                <w:t>Tekst300</w:t>
              </w:r>
              <w:r>
                <w:fldChar w:fldCharType="begin"/>
              </w:r>
              <w:r>
                <w:instrText xml:space="preserve"> XE "</w:instrText>
              </w:r>
              <w:r w:rsidRPr="00B31C50">
                <w:instrText>Tekst300</w:instrText>
              </w:r>
              <w:r>
                <w:instrText xml:space="preserve">" </w:instrText>
              </w:r>
              <w:r>
                <w:fldChar w:fldCharType="end"/>
              </w:r>
            </w:ins>
          </w:p>
        </w:tc>
        <w:tc>
          <w:tcPr>
            <w:tcW w:w="5573" w:type="dxa"/>
          </w:tcPr>
          <w:p w:rsidR="00162F95" w:rsidRDefault="00162F95" w:rsidP="00162F95">
            <w:pPr>
              <w:pStyle w:val="Normal11"/>
              <w:rPr>
                <w:ins w:id="2733" w:author="Skat" w:date="2010-06-25T12:54:00Z"/>
              </w:rPr>
            </w:pPr>
            <w:ins w:id="2734" w:author="Skat" w:date="2010-06-25T12:54:00Z">
              <w:r>
                <w:t>I visse tilfælde vil man inden gennemførelse af fordringsdækningen opstille et forslag, som en aktør kan tage stilling til.</w:t>
              </w:r>
            </w:ins>
          </w:p>
        </w:tc>
      </w:tr>
      <w:tr w:rsidR="00162F95" w:rsidTr="00162F95">
        <w:tblPrEx>
          <w:tblCellMar>
            <w:top w:w="0" w:type="dxa"/>
            <w:bottom w:w="0" w:type="dxa"/>
          </w:tblCellMar>
        </w:tblPrEx>
        <w:trPr>
          <w:ins w:id="2735" w:author="Skat" w:date="2010-06-25T12:54:00Z"/>
        </w:trPr>
        <w:tc>
          <w:tcPr>
            <w:tcW w:w="2625" w:type="dxa"/>
          </w:tcPr>
          <w:p w:rsidR="00162F95" w:rsidRDefault="00162F95" w:rsidP="00162F95">
            <w:pPr>
              <w:pStyle w:val="Normal11"/>
              <w:rPr>
                <w:ins w:id="2736" w:author="Skat" w:date="2010-06-25T12:54:00Z"/>
              </w:rPr>
            </w:pPr>
            <w:ins w:id="2737" w:author="Skat" w:date="2010-06-25T12:54:00Z">
              <w:r>
                <w:t>Årsag</w:t>
              </w:r>
            </w:ins>
          </w:p>
        </w:tc>
        <w:tc>
          <w:tcPr>
            <w:tcW w:w="1797" w:type="dxa"/>
          </w:tcPr>
          <w:p w:rsidR="00162F95" w:rsidRDefault="00162F95" w:rsidP="00162F95">
            <w:pPr>
              <w:pStyle w:val="Normal11"/>
              <w:rPr>
                <w:ins w:id="2738" w:author="Skat" w:date="2010-06-25T12:54:00Z"/>
              </w:rPr>
            </w:pPr>
            <w:ins w:id="2739" w:author="Skat" w:date="2010-06-25T12:54:00Z">
              <w:r>
                <w:t>Tekst25</w:t>
              </w:r>
              <w:r>
                <w:fldChar w:fldCharType="begin"/>
              </w:r>
              <w:r>
                <w:instrText xml:space="preserve"> XE "</w:instrText>
              </w:r>
              <w:r w:rsidRPr="0031068D">
                <w:instrText>Tekst25</w:instrText>
              </w:r>
              <w:r>
                <w:instrText xml:space="preserve">" </w:instrText>
              </w:r>
              <w:r>
                <w:fldChar w:fldCharType="end"/>
              </w:r>
            </w:ins>
          </w:p>
        </w:tc>
        <w:tc>
          <w:tcPr>
            <w:tcW w:w="5573" w:type="dxa"/>
          </w:tcPr>
          <w:p w:rsidR="00162F95" w:rsidRDefault="00162F95" w:rsidP="00162F95">
            <w:pPr>
              <w:pStyle w:val="Normal11"/>
              <w:rPr>
                <w:ins w:id="2740" w:author="Skat" w:date="2010-06-25T12:54:00Z"/>
              </w:rPr>
            </w:pPr>
            <w:ins w:id="2741" w:author="Skat" w:date="2010-06-25T12:54:00Z">
              <w:r>
                <w:t>Forklarer hvorledes et beløb er dækket/omfordelt. Der gives mulighed for at vælge mellem en række faste tekster.</w:t>
              </w:r>
            </w:ins>
          </w:p>
        </w:tc>
      </w:tr>
    </w:tbl>
    <w:p w:rsidR="00162F95" w:rsidRDefault="00162F95" w:rsidP="00162F95">
      <w:pPr>
        <w:pStyle w:val="Normal11"/>
        <w:rPr>
          <w:ins w:id="2742"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2743" w:author="Skat" w:date="2010-06-25T12:54:00Z"/>
        </w:rPr>
      </w:pPr>
    </w:p>
    <w:p w:rsidR="00162F95" w:rsidRDefault="00162F95" w:rsidP="00162F95">
      <w:pPr>
        <w:pStyle w:val="Normal11"/>
        <w:rPr>
          <w:ins w:id="2744" w:author="Skat" w:date="2010-06-25T12:54:00Z"/>
        </w:rPr>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2745" w:author="Skat" w:date="2010-06-25T12:54:00Z" w:original="%1:2:0:.%2:9:0:"/>
        </w:numPr>
      </w:pPr>
      <w:bookmarkStart w:id="2746" w:name="_Toc265233847"/>
      <w:bookmarkStart w:id="2747" w:name="_Toc263947316"/>
      <w:r>
        <w:t>OpkrævningFordringType</w:t>
      </w:r>
      <w:bookmarkEnd w:id="2746"/>
      <w:bookmarkEnd w:id="2747"/>
    </w:p>
    <w:p w:rsidR="00162F95" w:rsidRDefault="00162F95" w:rsidP="00162F95">
      <w:pPr>
        <w:pStyle w:val="Normal11"/>
      </w:pPr>
      <w:r>
        <w:t>Typen af fordring, som fx kan være moms</w:t>
      </w:r>
      <w:ins w:id="2748" w:author="Skat" w:date="2010-06-25T12:54:00Z">
        <w:r>
          <w:t xml:space="preserve"> halvår, moms halvår FF</w:t>
        </w:r>
      </w:ins>
      <w:r>
        <w:t xml:space="preserve">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3B0AC6">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C66298">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6C1579">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3E44FA">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8D3892">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2749" w:author="Skat" w:date="2010-06-25T12:54:00Z"/>
        </w:rPr>
      </w:pPr>
      <w:bookmarkStart w:id="2750" w:name="_Toc265233848"/>
      <w:ins w:id="2751" w:author="Skat" w:date="2010-06-25T12:54:00Z">
        <w:r>
          <w:t>OpkrævningIndbetaling</w:t>
        </w:r>
        <w:bookmarkEnd w:id="2750"/>
      </w:ins>
    </w:p>
    <w:p w:rsidR="00162F95" w:rsidRDefault="00162F95" w:rsidP="00162F95">
      <w:pPr>
        <w:pStyle w:val="Normal11"/>
      </w:pPr>
      <w:moveToRangeStart w:id="2752" w:author="Skat" w:date="2010-06-25T12:54:00Z" w:name="move265234075"/>
      <w:moveTo w:id="2753" w:author="Skat" w:date="2010-06-25T12:54:00Z">
        <w:r>
          <w:t>En indbetaling til dækning af diverse fordringer.</w:t>
        </w:r>
        <w:moveToRangeStart w:id="2754" w:author="Skat" w:date="2010-06-25T12:54:00Z" w:name="move265234076"/>
        <w:moveToRangeEnd w:id="2752"/>
        <w:r>
          <w:t xml:space="preserve"> Det er den samlede indbetaling, som vedrører en specifik konto.</w:t>
        </w:r>
      </w:moveTo>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2755"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2756"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2757" w:author="Skat" w:date="2010-06-25T12:54:00Z">
              <w:r>
                <w:rPr>
                  <w:color w:val="FFFFFF"/>
                </w:rPr>
                <w:t>Beskrivelse</w:t>
              </w:r>
            </w:moveTo>
          </w:p>
        </w:tc>
      </w:tr>
      <w:tr w:rsidR="00162F95" w:rsidTr="00162F95">
        <w:tblPrEx>
          <w:tblCellMar>
            <w:top w:w="0" w:type="dxa"/>
            <w:bottom w:w="0" w:type="dxa"/>
          </w:tblCellMar>
        </w:tblPrEx>
        <w:tc>
          <w:tcPr>
            <w:tcW w:w="2625" w:type="dxa"/>
          </w:tcPr>
          <w:p w:rsidR="00162F95" w:rsidRDefault="00162F95" w:rsidP="00162F95">
            <w:pPr>
              <w:pStyle w:val="Normal11"/>
            </w:pPr>
            <w:moveTo w:id="2758" w:author="Skat" w:date="2010-06-25T12:54:00Z">
              <w:r>
                <w:t>ID</w:t>
              </w:r>
            </w:moveTo>
          </w:p>
        </w:tc>
        <w:tc>
          <w:tcPr>
            <w:tcW w:w="1797" w:type="dxa"/>
          </w:tcPr>
          <w:p w:rsidR="00162F95" w:rsidRDefault="00162F95" w:rsidP="00162F95">
            <w:pPr>
              <w:pStyle w:val="Normal11"/>
            </w:pPr>
            <w:moveTo w:id="2759" w:author="Skat" w:date="2010-06-25T12:54:00Z">
              <w:r>
                <w:t>ID</w:t>
              </w:r>
              <w:r>
                <w:fldChar w:fldCharType="begin"/>
              </w:r>
              <w:r>
                <w:instrText xml:space="preserve"> XE "</w:instrText>
              </w:r>
              <w:r w:rsidRPr="00FC50A2">
                <w:instrText>ID</w:instrText>
              </w:r>
              <w:r>
                <w:instrText xml:space="preserve">" </w:instrText>
              </w:r>
              <w:r>
                <w:fldChar w:fldCharType="end"/>
              </w:r>
            </w:moveTo>
          </w:p>
        </w:tc>
        <w:tc>
          <w:tcPr>
            <w:tcW w:w="5573" w:type="dxa"/>
          </w:tcPr>
          <w:p w:rsidR="00162F95" w:rsidRDefault="00162F95" w:rsidP="00162F95">
            <w:pPr>
              <w:pStyle w:val="Normal11"/>
            </w:pPr>
            <w:moveTo w:id="2760" w:author="Skat" w:date="2010-06-25T12:54:00Z">
              <w:r>
                <w:t>Den unikke identifikation af den enkelte indbetaling, som skal anvendes til at kunne spore indbetalingen fx ifm med 2 identiske betalinger foretaget samme dag.</w:t>
              </w:r>
            </w:moveTo>
          </w:p>
        </w:tc>
      </w:tr>
      <w:tr w:rsidR="00162F95" w:rsidTr="00162F95">
        <w:tblPrEx>
          <w:tblCellMar>
            <w:top w:w="0" w:type="dxa"/>
            <w:bottom w:w="0" w:type="dxa"/>
          </w:tblCellMar>
        </w:tblPrEx>
        <w:tc>
          <w:tcPr>
            <w:tcW w:w="2625" w:type="dxa"/>
          </w:tcPr>
          <w:p w:rsidR="00162F95" w:rsidRDefault="00162F95" w:rsidP="00162F95">
            <w:pPr>
              <w:pStyle w:val="Normal11"/>
            </w:pPr>
            <w:moveToRangeStart w:id="2761" w:author="Skat" w:date="2010-06-25T12:54:00Z" w:name="move265234079"/>
            <w:moveToRangeEnd w:id="2754"/>
            <w:moveTo w:id="2762" w:author="Skat" w:date="2010-06-25T12:54:00Z">
              <w:r>
                <w:t>Dato</w:t>
              </w:r>
            </w:moveTo>
          </w:p>
        </w:tc>
        <w:tc>
          <w:tcPr>
            <w:tcW w:w="1797" w:type="dxa"/>
          </w:tcPr>
          <w:p w:rsidR="00162F95" w:rsidRDefault="00162F95" w:rsidP="00162F95">
            <w:pPr>
              <w:pStyle w:val="Normal11"/>
            </w:pPr>
            <w:moveTo w:id="2763" w:author="Skat" w:date="2010-06-25T12:54:00Z">
              <w:r>
                <w:t>Dato</w:t>
              </w:r>
              <w:r>
                <w:fldChar w:fldCharType="begin"/>
              </w:r>
              <w:r>
                <w:instrText xml:space="preserve"> XE "</w:instrText>
              </w:r>
              <w:r w:rsidRPr="00B054DB">
                <w:instrText>Dato</w:instrText>
              </w:r>
              <w:r>
                <w:instrText xml:space="preserve">" </w:instrText>
              </w:r>
              <w:r>
                <w:fldChar w:fldCharType="end"/>
              </w:r>
            </w:moveTo>
          </w:p>
        </w:tc>
        <w:tc>
          <w:tcPr>
            <w:tcW w:w="5573" w:type="dxa"/>
          </w:tcPr>
          <w:p w:rsidR="00162F95" w:rsidRDefault="00162F95" w:rsidP="00162F95">
            <w:pPr>
              <w:pStyle w:val="Normal11"/>
            </w:pPr>
            <w:moveTo w:id="2764" w:author="Skat" w:date="2010-06-25T12:54:00Z">
              <w:r>
                <w:t>IndbetalingDato er det forretningsmæssige begreb, og er datoen for, hvornår fordringen tilgår SKB-kontoen og bliver rentebærende. Det vil sige, at det er den dato, hvor renten skal beregnes.</w:t>
              </w:r>
            </w:moveTo>
          </w:p>
        </w:tc>
      </w:tr>
      <w:tr w:rsidR="00162F95" w:rsidTr="00162F95">
        <w:tblPrEx>
          <w:tblCellMar>
            <w:top w:w="0" w:type="dxa"/>
            <w:bottom w:w="0" w:type="dxa"/>
          </w:tblCellMar>
        </w:tblPrEx>
        <w:tc>
          <w:tcPr>
            <w:tcW w:w="2625" w:type="dxa"/>
          </w:tcPr>
          <w:p w:rsidR="00162F95" w:rsidRDefault="00162F95" w:rsidP="00162F95">
            <w:pPr>
              <w:pStyle w:val="Normal11"/>
            </w:pPr>
            <w:moveTo w:id="2765" w:author="Skat" w:date="2010-06-25T12:54:00Z">
              <w:r>
                <w:t>Beløb</w:t>
              </w:r>
            </w:moveTo>
          </w:p>
        </w:tc>
        <w:tc>
          <w:tcPr>
            <w:tcW w:w="1797" w:type="dxa"/>
          </w:tcPr>
          <w:p w:rsidR="00162F95" w:rsidRDefault="00162F95" w:rsidP="00162F95">
            <w:pPr>
              <w:pStyle w:val="Normal11"/>
            </w:pPr>
            <w:moveTo w:id="2766" w:author="Skat" w:date="2010-06-25T12:54:00Z">
              <w:r>
                <w:t>Beløb</w:t>
              </w:r>
              <w:r>
                <w:fldChar w:fldCharType="begin"/>
              </w:r>
              <w:r>
                <w:instrText xml:space="preserve"> XE "</w:instrText>
              </w:r>
              <w:r w:rsidRPr="001860C2">
                <w:instrText>Beløb</w:instrText>
              </w:r>
              <w:r>
                <w:instrText xml:space="preserve">" </w:instrText>
              </w:r>
              <w:r>
                <w:fldChar w:fldCharType="end"/>
              </w:r>
            </w:moveTo>
          </w:p>
        </w:tc>
        <w:tc>
          <w:tcPr>
            <w:tcW w:w="5573" w:type="dxa"/>
          </w:tcPr>
          <w:p w:rsidR="00162F95" w:rsidRDefault="00162F95" w:rsidP="00162F95">
            <w:pPr>
              <w:pStyle w:val="Normal11"/>
            </w:pPr>
            <w:moveTo w:id="2767" w:author="Skat" w:date="2010-06-25T12:54:00Z">
              <w:r>
                <w:t>Det indbetalte beløb.</w:t>
              </w:r>
            </w:moveTo>
          </w:p>
        </w:tc>
      </w:tr>
      <w:tr w:rsidR="00162F95" w:rsidTr="00162F95">
        <w:tblPrEx>
          <w:tblCellMar>
            <w:top w:w="0" w:type="dxa"/>
            <w:bottom w:w="0" w:type="dxa"/>
          </w:tblCellMar>
        </w:tblPrEx>
        <w:tc>
          <w:tcPr>
            <w:tcW w:w="2625" w:type="dxa"/>
          </w:tcPr>
          <w:p w:rsidR="00162F95" w:rsidRDefault="00162F95" w:rsidP="00162F95">
            <w:pPr>
              <w:pStyle w:val="Normal11"/>
            </w:pPr>
            <w:moveTo w:id="2768" w:author="Skat" w:date="2010-06-25T12:54:00Z">
              <w:r>
                <w:t>BogføringDato</w:t>
              </w:r>
            </w:moveTo>
          </w:p>
        </w:tc>
        <w:tc>
          <w:tcPr>
            <w:tcW w:w="1797" w:type="dxa"/>
          </w:tcPr>
          <w:p w:rsidR="00162F95" w:rsidRDefault="00162F95" w:rsidP="00162F95">
            <w:pPr>
              <w:pStyle w:val="Normal11"/>
            </w:pPr>
            <w:moveTo w:id="2769" w:author="Skat" w:date="2010-06-25T12:54:00Z">
              <w:r>
                <w:t>Dato</w:t>
              </w:r>
              <w:r>
                <w:fldChar w:fldCharType="begin"/>
              </w:r>
              <w:r>
                <w:instrText xml:space="preserve"> XE "</w:instrText>
              </w:r>
              <w:r w:rsidRPr="00852C32">
                <w:instrText>Dato</w:instrText>
              </w:r>
              <w:r>
                <w:instrText xml:space="preserve">" </w:instrText>
              </w:r>
              <w:r>
                <w:fldChar w:fldCharType="end"/>
              </w:r>
            </w:moveTo>
          </w:p>
        </w:tc>
        <w:tc>
          <w:tcPr>
            <w:tcW w:w="5573" w:type="dxa"/>
          </w:tcPr>
          <w:p w:rsidR="00162F95" w:rsidRDefault="00162F95" w:rsidP="00162F95">
            <w:pPr>
              <w:pStyle w:val="Normal11"/>
            </w:pPr>
            <w:moveTo w:id="2770" w:author="Skat" w:date="2010-06-25T12:54:00Z">
              <w:r>
                <w:t xml:space="preserve">Bogføringsdato på indbetalingen er den regbskabsmæssige dato, dvs. dato for bogføring. </w:t>
              </w:r>
            </w:moveTo>
          </w:p>
          <w:p w:rsidR="00162F95" w:rsidRDefault="00162F95" w:rsidP="00162F95">
            <w:pPr>
              <w:pStyle w:val="Normal11"/>
            </w:pPr>
            <w:moveTo w:id="2771" w:author="Skat" w:date="2010-06-25T12:54:00Z">
              <w:r>
                <w:t>Bogføringsdato er også dato for SKATs faktiske modtagelse af indbetalingen. Anvendes især til at forklare hændelser (fx. rykkere), som krydser indbetalinger fra kunden.</w:t>
              </w:r>
            </w:moveTo>
          </w:p>
        </w:tc>
      </w:tr>
      <w:tr w:rsidR="00162F95" w:rsidTr="00162F95">
        <w:tblPrEx>
          <w:tblCellMar>
            <w:top w:w="0" w:type="dxa"/>
            <w:bottom w:w="0" w:type="dxa"/>
          </w:tblCellMar>
        </w:tblPrEx>
        <w:tc>
          <w:tcPr>
            <w:tcW w:w="2625" w:type="dxa"/>
          </w:tcPr>
          <w:p w:rsidR="00162F95" w:rsidRDefault="00162F95" w:rsidP="00162F95">
            <w:pPr>
              <w:pStyle w:val="Normal11"/>
            </w:pPr>
            <w:moveTo w:id="2772" w:author="Skat" w:date="2010-06-25T12:54:00Z">
              <w:r>
                <w:t>Reference</w:t>
              </w:r>
            </w:moveTo>
          </w:p>
        </w:tc>
        <w:tc>
          <w:tcPr>
            <w:tcW w:w="1797" w:type="dxa"/>
          </w:tcPr>
          <w:p w:rsidR="00162F95" w:rsidRDefault="00162F95" w:rsidP="00162F95">
            <w:pPr>
              <w:pStyle w:val="Normal11"/>
            </w:pPr>
            <w:moveTo w:id="2773" w:author="Skat" w:date="2010-06-25T12:54:00Z">
              <w:r>
                <w:t>TekstKort</w:t>
              </w:r>
              <w:r>
                <w:fldChar w:fldCharType="begin"/>
              </w:r>
              <w:r>
                <w:instrText xml:space="preserve"> XE "</w:instrText>
              </w:r>
              <w:r w:rsidRPr="000C1620">
                <w:instrText>TekstKort</w:instrText>
              </w:r>
              <w:r>
                <w:instrText xml:space="preserve">" </w:instrText>
              </w:r>
              <w:r>
                <w:fldChar w:fldCharType="end"/>
              </w:r>
            </w:moveTo>
          </w:p>
        </w:tc>
        <w:tc>
          <w:tcPr>
            <w:tcW w:w="5573" w:type="dxa"/>
          </w:tcPr>
          <w:p w:rsidR="00162F95" w:rsidRDefault="00162F95" w:rsidP="00162F95">
            <w:pPr>
              <w:pStyle w:val="Normal11"/>
            </w:pPr>
            <w:moveTo w:id="2774" w:author="Skat" w:date="2010-06-25T12:54:00Z">
              <w:r>
                <w:t xml:space="preserve">Henvisning til det som betalingen vedrører. Her kan sagsbehandleren/bogholderen indsætte supplerende oplysninger (tekst) som er med til at identificere indbetalingen f.eks.: </w:t>
              </w:r>
            </w:moveTo>
          </w:p>
          <w:p w:rsidR="00162F95" w:rsidRDefault="00162F95" w:rsidP="00162F95">
            <w:pPr>
              <w:pStyle w:val="Normal11"/>
            </w:pPr>
            <w:moveTo w:id="2775" w:author="Skat" w:date="2010-06-25T12:54:00Z">
              <w:r>
                <w:t>- et checknummer eller navn og adresse på en indbetaling, hvor banken ikke kan oplyse andet</w:t>
              </w:r>
            </w:moveTo>
          </w:p>
          <w:p w:rsidR="00162F95" w:rsidRDefault="00162F95" w:rsidP="00162F95">
            <w:pPr>
              <w:pStyle w:val="Normal11"/>
            </w:pPr>
            <w:moveTo w:id="2776" w:author="Skat" w:date="2010-06-25T12:54:00Z">
              <w:r>
                <w:t>- ifm kortartkode 01 kan betaler have givet en information, som er relevant for den videre sagsbehandling</w:t>
              </w:r>
            </w:moveTo>
          </w:p>
          <w:p w:rsidR="00162F95" w:rsidRDefault="00162F95" w:rsidP="00162F95">
            <w:pPr>
              <w:pStyle w:val="Normal11"/>
            </w:pPr>
            <w:moveTo w:id="2777" w:author="Skat" w:date="2010-06-25T12:54:00Z">
              <w:r>
                <w:t>- et OCR-nummer eller henvisning til alt muligt andet.</w:t>
              </w:r>
            </w:moveTo>
          </w:p>
        </w:tc>
      </w:tr>
      <w:moveToRangeEnd w:id="2761"/>
      <w:tr w:rsidR="00162F95" w:rsidTr="00162F95">
        <w:tblPrEx>
          <w:tblCellMar>
            <w:top w:w="0" w:type="dxa"/>
            <w:bottom w:w="0" w:type="dxa"/>
          </w:tblCellMar>
        </w:tblPrEx>
        <w:trPr>
          <w:ins w:id="2778" w:author="Skat" w:date="2010-06-25T12:54:00Z"/>
        </w:trPr>
        <w:tc>
          <w:tcPr>
            <w:tcW w:w="2625" w:type="dxa"/>
          </w:tcPr>
          <w:p w:rsidR="00162F95" w:rsidRDefault="00162F95" w:rsidP="00162F95">
            <w:pPr>
              <w:pStyle w:val="Normal11"/>
              <w:rPr>
                <w:ins w:id="2779" w:author="Skat" w:date="2010-06-25T12:54:00Z"/>
              </w:rPr>
            </w:pPr>
            <w:ins w:id="2780" w:author="Skat" w:date="2010-06-25T12:54:00Z">
              <w:r>
                <w:t>System</w:t>
              </w:r>
            </w:ins>
          </w:p>
        </w:tc>
        <w:tc>
          <w:tcPr>
            <w:tcW w:w="1797" w:type="dxa"/>
          </w:tcPr>
          <w:p w:rsidR="00162F95" w:rsidRDefault="00162F95" w:rsidP="00162F95">
            <w:pPr>
              <w:pStyle w:val="Normal11"/>
              <w:rPr>
                <w:ins w:id="2781" w:author="Skat" w:date="2010-06-25T12:54:00Z"/>
              </w:rPr>
            </w:pPr>
            <w:ins w:id="2782" w:author="Skat" w:date="2010-06-25T12:54:00Z">
              <w:r>
                <w:t>TekstKort</w:t>
              </w:r>
              <w:r>
                <w:fldChar w:fldCharType="begin"/>
              </w:r>
              <w:r>
                <w:instrText xml:space="preserve"> XE "</w:instrText>
              </w:r>
              <w:r w:rsidRPr="009F4C0A">
                <w:instrText>TekstKort</w:instrText>
              </w:r>
              <w:r>
                <w:instrText xml:space="preserve">" </w:instrText>
              </w:r>
              <w:r>
                <w:fldChar w:fldCharType="end"/>
              </w:r>
            </w:ins>
          </w:p>
        </w:tc>
        <w:tc>
          <w:tcPr>
            <w:tcW w:w="5573" w:type="dxa"/>
          </w:tcPr>
          <w:p w:rsidR="00162F95" w:rsidRDefault="00162F95" w:rsidP="00162F95">
            <w:pPr>
              <w:pStyle w:val="Normal11"/>
              <w:rPr>
                <w:ins w:id="2783" w:author="Skat" w:date="2010-06-25T12:54:00Z"/>
              </w:rPr>
            </w:pPr>
            <w:ins w:id="2784" w:author="Skat" w:date="2010-06-25T12:54:00Z">
              <w:r>
                <w:t xml:space="preserve">Navnet på det system, hvorfra indbetalingen stammer. Formålet er at skabe sporbarhed. </w:t>
              </w:r>
            </w:ins>
          </w:p>
          <w:p w:rsidR="00162F95" w:rsidRDefault="00162F95" w:rsidP="00162F95">
            <w:pPr>
              <w:pStyle w:val="Normal11"/>
              <w:rPr>
                <w:ins w:id="2785" w:author="Skat" w:date="2010-06-25T12:54:00Z"/>
              </w:rPr>
            </w:pPr>
          </w:p>
          <w:p w:rsidR="00162F95" w:rsidRDefault="00162F95" w:rsidP="00162F95">
            <w:pPr>
              <w:pStyle w:val="Normal11"/>
              <w:rPr>
                <w:ins w:id="2786" w:author="Skat" w:date="2010-06-25T12:54:00Z"/>
                <w:u w:val="single"/>
              </w:rPr>
            </w:pPr>
            <w:ins w:id="2787" w:author="Skat" w:date="2010-06-25T12:54:00Z">
              <w:r>
                <w:rPr>
                  <w:u w:val="single"/>
                </w:rPr>
                <w:t>Tilladte værdier:</w:t>
              </w:r>
            </w:ins>
          </w:p>
          <w:p w:rsidR="00162F95" w:rsidRDefault="00162F95" w:rsidP="00162F95">
            <w:pPr>
              <w:pStyle w:val="Normal11"/>
              <w:rPr>
                <w:ins w:id="2788" w:author="Skat" w:date="2010-06-25T12:54:00Z"/>
              </w:rPr>
            </w:pPr>
            <w:ins w:id="2789" w:author="Skat" w:date="2010-06-25T12:54:00Z">
              <w:r>
                <w:t>- BS/LS (betalingstræk på kundens konto)</w:t>
              </w:r>
            </w:ins>
          </w:p>
          <w:p w:rsidR="00162F95" w:rsidRDefault="00162F95" w:rsidP="00162F95">
            <w:pPr>
              <w:pStyle w:val="Normal11"/>
              <w:rPr>
                <w:ins w:id="2790" w:author="Skat" w:date="2010-06-25T12:54:00Z"/>
              </w:rPr>
            </w:pPr>
            <w:ins w:id="2791" w:author="Skat" w:date="2010-06-25T12:54:00Z">
              <w:r>
                <w:t>- SKB (bankoverførsel og FIK-kort)</w:t>
              </w:r>
            </w:ins>
          </w:p>
          <w:p w:rsidR="00162F95" w:rsidRDefault="00162F95" w:rsidP="00162F95">
            <w:pPr>
              <w:pStyle w:val="Normal11"/>
              <w:rPr>
                <w:ins w:id="2792" w:author="Skat" w:date="2010-06-25T12:54:00Z"/>
              </w:rPr>
            </w:pPr>
            <w:ins w:id="2793" w:author="Skat" w:date="2010-06-25T12:54:00Z">
              <w:r>
                <w:t>- SAP38/SAP kasse (kontant betaling eller overførsel til opkrævningskontoen)</w:t>
              </w:r>
            </w:ins>
          </w:p>
          <w:p w:rsidR="00162F95" w:rsidRDefault="00162F95" w:rsidP="00162F95">
            <w:pPr>
              <w:pStyle w:val="Normal11"/>
              <w:rPr>
                <w:ins w:id="2794" w:author="Skat" w:date="2010-06-25T12:54:00Z"/>
              </w:rPr>
            </w:pPr>
            <w:ins w:id="2795" w:author="Skat" w:date="2010-06-25T12:54:00Z">
              <w:r>
                <w:t>- LetLøn (indbetalingsfil)</w:t>
              </w:r>
            </w:ins>
          </w:p>
          <w:p w:rsidR="00162F95" w:rsidRPr="00162F95" w:rsidRDefault="00162F95" w:rsidP="00162F95">
            <w:pPr>
              <w:pStyle w:val="Normal11"/>
              <w:rPr>
                <w:ins w:id="2796" w:author="Skat" w:date="2010-06-25T12:54:00Z"/>
              </w:rPr>
            </w:pPr>
            <w:ins w:id="2797" w:author="Skat" w:date="2010-06-25T12:54:00Z">
              <w:r>
                <w:t>- Online betaling (betalingskort pt. dankort)</w:t>
              </w:r>
            </w:ins>
          </w:p>
        </w:tc>
      </w:tr>
    </w:tbl>
    <w:p w:rsidR="00162F95" w:rsidRDefault="00162F95" w:rsidP="00162F95">
      <w:pPr>
        <w:pStyle w:val="Normal11"/>
        <w:rPr>
          <w:ins w:id="2798"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2799" w:author="Skat" w:date="2010-06-25T12:54:00Z"/>
        </w:rPr>
      </w:pPr>
    </w:p>
    <w:p w:rsidR="00162F95" w:rsidRDefault="00162F95" w:rsidP="00162F95">
      <w:pPr>
        <w:pStyle w:val="Normal11"/>
        <w:rPr>
          <w:ins w:id="280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2801" w:author="Skat" w:date="2010-06-25T12:54:00Z"/>
        </w:trPr>
        <w:tc>
          <w:tcPr>
            <w:tcW w:w="1667" w:type="dxa"/>
            <w:shd w:val="pct20" w:color="auto" w:fill="0000FF"/>
          </w:tcPr>
          <w:p w:rsidR="00162F95" w:rsidRPr="00162F95" w:rsidRDefault="00162F95" w:rsidP="00162F95">
            <w:pPr>
              <w:pStyle w:val="Normal11"/>
              <w:rPr>
                <w:ins w:id="2802" w:author="Skat" w:date="2010-06-25T12:54:00Z"/>
                <w:color w:val="FFFFFF"/>
              </w:rPr>
            </w:pPr>
            <w:ins w:id="2803"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2804" w:author="Skat" w:date="2010-06-25T12:54:00Z"/>
                <w:color w:val="FFFFFF"/>
              </w:rPr>
            </w:pPr>
            <w:ins w:id="2805"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2806" w:author="Skat" w:date="2010-06-25T12:54:00Z"/>
                <w:color w:val="FFFFFF"/>
              </w:rPr>
            </w:pPr>
            <w:ins w:id="2807" w:author="Skat" w:date="2010-06-25T12:54:00Z">
              <w:r>
                <w:rPr>
                  <w:color w:val="FFFFFF"/>
                </w:rPr>
                <w:t>Beskrivelse</w:t>
              </w:r>
            </w:ins>
          </w:p>
        </w:tc>
      </w:tr>
      <w:tr w:rsidR="00162F95" w:rsidTr="00162F95">
        <w:tblPrEx>
          <w:tblCellMar>
            <w:top w:w="0" w:type="dxa"/>
            <w:bottom w:w="0" w:type="dxa"/>
          </w:tblCellMar>
        </w:tblPrEx>
        <w:trPr>
          <w:ins w:id="2808" w:author="Skat" w:date="2010-06-25T12:54:00Z"/>
        </w:trPr>
        <w:tc>
          <w:tcPr>
            <w:tcW w:w="1667" w:type="dxa"/>
          </w:tcPr>
          <w:p w:rsidR="00162F95" w:rsidRDefault="00162F95" w:rsidP="00162F95">
            <w:pPr>
              <w:pStyle w:val="Normal11"/>
              <w:rPr>
                <w:ins w:id="2809" w:author="Skat" w:date="2010-06-25T12:54:00Z"/>
              </w:rPr>
            </w:pPr>
            <w:ins w:id="2810" w:author="Skat" w:date="2010-06-25T12:54:00Z">
              <w:r>
                <w:t>har</w:t>
              </w:r>
            </w:ins>
          </w:p>
        </w:tc>
        <w:tc>
          <w:tcPr>
            <w:tcW w:w="2398" w:type="dxa"/>
          </w:tcPr>
          <w:p w:rsidR="00162F95" w:rsidRDefault="00162F95" w:rsidP="00162F95">
            <w:pPr>
              <w:pStyle w:val="Normal11"/>
              <w:rPr>
                <w:ins w:id="2811" w:author="Skat" w:date="2010-06-25T12:54:00Z"/>
              </w:rPr>
            </w:pPr>
            <w:ins w:id="2812" w:author="Skat" w:date="2010-06-25T12:54:00Z">
              <w:r>
                <w:t>OpkrævningIndbetaling(0..*)</w:t>
              </w:r>
            </w:ins>
          </w:p>
          <w:p w:rsidR="00162F95" w:rsidRDefault="00162F95" w:rsidP="00162F95">
            <w:pPr>
              <w:pStyle w:val="Normal11"/>
              <w:rPr>
                <w:ins w:id="2813" w:author="Skat" w:date="2010-06-25T12:54:00Z"/>
              </w:rPr>
            </w:pPr>
            <w:ins w:id="2814" w:author="Skat" w:date="2010-06-25T12:54:00Z">
              <w:r>
                <w:t>ValutaOplysning(1)</w:t>
              </w:r>
            </w:ins>
          </w:p>
        </w:tc>
        <w:tc>
          <w:tcPr>
            <w:tcW w:w="5879" w:type="dxa"/>
          </w:tcPr>
          <w:p w:rsidR="00162F95" w:rsidRDefault="00162F95" w:rsidP="00162F95">
            <w:pPr>
              <w:pStyle w:val="Normal11"/>
              <w:rPr>
                <w:ins w:id="2815" w:author="Skat" w:date="2010-06-25T12:54:00Z"/>
              </w:rPr>
            </w:pPr>
            <w:ins w:id="2816" w:author="Skat" w:date="2010-06-25T12:54:00Z">
              <w:r>
                <w:t>Til en indbetaling kan der høre oplysninger om beløbets valuta</w:t>
              </w:r>
            </w:ins>
          </w:p>
        </w:tc>
      </w:tr>
      <w:tr w:rsidR="00162F95" w:rsidTr="00162F95">
        <w:tblPrEx>
          <w:tblCellMar>
            <w:top w:w="0" w:type="dxa"/>
            <w:bottom w:w="0" w:type="dxa"/>
          </w:tblCellMar>
        </w:tblPrEx>
        <w:trPr>
          <w:ins w:id="2817" w:author="Skat" w:date="2010-06-25T12:54:00Z"/>
        </w:trPr>
        <w:tc>
          <w:tcPr>
            <w:tcW w:w="1667" w:type="dxa"/>
          </w:tcPr>
          <w:p w:rsidR="00162F95" w:rsidRDefault="00162F95" w:rsidP="00162F95">
            <w:pPr>
              <w:pStyle w:val="Normal11"/>
              <w:rPr>
                <w:ins w:id="2818" w:author="Skat" w:date="2010-06-25T12:54:00Z"/>
              </w:rPr>
            </w:pPr>
            <w:ins w:id="2819" w:author="Skat" w:date="2010-06-25T12:54:00Z">
              <w:r>
                <w:t>dækker fordring</w:t>
              </w:r>
            </w:ins>
          </w:p>
        </w:tc>
        <w:tc>
          <w:tcPr>
            <w:tcW w:w="2398" w:type="dxa"/>
          </w:tcPr>
          <w:p w:rsidR="00162F95" w:rsidRDefault="00162F95" w:rsidP="00162F95">
            <w:pPr>
              <w:pStyle w:val="Normal11"/>
              <w:rPr>
                <w:ins w:id="2820" w:author="Skat" w:date="2010-06-25T12:54:00Z"/>
              </w:rPr>
            </w:pPr>
            <w:ins w:id="2821" w:author="Skat" w:date="2010-06-25T12:54:00Z">
              <w:r>
                <w:t>OpkrævningIndbetaling(0..*)</w:t>
              </w:r>
            </w:ins>
          </w:p>
          <w:p w:rsidR="00162F95" w:rsidRDefault="00162F95" w:rsidP="00162F95">
            <w:pPr>
              <w:pStyle w:val="Normal11"/>
              <w:rPr>
                <w:ins w:id="2822" w:author="Skat" w:date="2010-06-25T12:54:00Z"/>
              </w:rPr>
            </w:pPr>
            <w:ins w:id="2823" w:author="Skat" w:date="2010-06-25T12:54:00Z">
              <w:r>
                <w:t>OpkrævningFordring(1..*)</w:t>
              </w:r>
            </w:ins>
          </w:p>
          <w:p w:rsidR="00162F95" w:rsidRDefault="00162F95" w:rsidP="00162F95">
            <w:pPr>
              <w:pStyle w:val="Normal11"/>
              <w:rPr>
                <w:ins w:id="2824" w:author="Skat" w:date="2010-06-25T12:54:00Z"/>
              </w:rPr>
            </w:pPr>
            <w:ins w:id="2825" w:author="Skat" w:date="2010-06-25T12:54:00Z">
              <w:r>
                <w:t xml:space="preserve"> via OpkrævningFordringDækning</w:t>
              </w:r>
            </w:ins>
          </w:p>
        </w:tc>
        <w:tc>
          <w:tcPr>
            <w:tcW w:w="5879" w:type="dxa"/>
          </w:tcPr>
          <w:p w:rsidR="00162F95" w:rsidRDefault="00162F95" w:rsidP="00162F95">
            <w:pPr>
              <w:pStyle w:val="Normal11"/>
              <w:rPr>
                <w:ins w:id="2826" w:author="Skat" w:date="2010-06-25T12:54:00Z"/>
              </w:rPr>
            </w:pPr>
            <w:ins w:id="2827" w:author="Skat" w:date="2010-06-25T12:54:00Z">
              <w:r>
                <w:t>En indbetaling kan anvendes til at dække eventuelle fordringer.</w:t>
              </w:r>
            </w:ins>
          </w:p>
        </w:tc>
      </w:tr>
      <w:tr w:rsidR="00162F95" w:rsidTr="00162F95">
        <w:tblPrEx>
          <w:tblCellMar>
            <w:top w:w="0" w:type="dxa"/>
            <w:bottom w:w="0" w:type="dxa"/>
          </w:tblCellMar>
        </w:tblPrEx>
        <w:trPr>
          <w:ins w:id="2828" w:author="Skat" w:date="2010-06-25T12:54:00Z"/>
        </w:trPr>
        <w:tc>
          <w:tcPr>
            <w:tcW w:w="1667" w:type="dxa"/>
          </w:tcPr>
          <w:p w:rsidR="00162F95" w:rsidRDefault="00162F95" w:rsidP="00162F95">
            <w:pPr>
              <w:pStyle w:val="Normal11"/>
              <w:rPr>
                <w:ins w:id="2829" w:author="Skat" w:date="2010-06-25T12:54:00Z"/>
              </w:rPr>
            </w:pPr>
            <w:ins w:id="2830" w:author="Skat" w:date="2010-06-25T12:54:00Z">
              <w:r>
                <w:t>kan have</w:t>
              </w:r>
            </w:ins>
          </w:p>
        </w:tc>
        <w:tc>
          <w:tcPr>
            <w:tcW w:w="2398" w:type="dxa"/>
          </w:tcPr>
          <w:p w:rsidR="00162F95" w:rsidRDefault="00162F95" w:rsidP="00162F95">
            <w:pPr>
              <w:pStyle w:val="Normal11"/>
              <w:rPr>
                <w:ins w:id="2831" w:author="Skat" w:date="2010-06-25T12:54:00Z"/>
              </w:rPr>
            </w:pPr>
            <w:ins w:id="2832" w:author="Skat" w:date="2010-06-25T12:54:00Z">
              <w:r>
                <w:t>OCR(0..1)</w:t>
              </w:r>
            </w:ins>
          </w:p>
          <w:p w:rsidR="00162F95" w:rsidRDefault="00162F95" w:rsidP="00162F95">
            <w:pPr>
              <w:pStyle w:val="Normal11"/>
              <w:rPr>
                <w:ins w:id="2833" w:author="Skat" w:date="2010-06-25T12:54:00Z"/>
              </w:rPr>
            </w:pPr>
            <w:ins w:id="2834" w:author="Skat" w:date="2010-06-25T12:54:00Z">
              <w:r>
                <w:t>OpkrævningIndbetaling(0..1)</w:t>
              </w:r>
            </w:ins>
          </w:p>
        </w:tc>
        <w:tc>
          <w:tcPr>
            <w:tcW w:w="5879" w:type="dxa"/>
          </w:tcPr>
          <w:p w:rsidR="00162F95" w:rsidRDefault="00162F95" w:rsidP="00162F95">
            <w:pPr>
              <w:pStyle w:val="Normal11"/>
              <w:rPr>
                <w:ins w:id="2835" w:author="Skat" w:date="2010-06-25T12:54:00Z"/>
              </w:rPr>
            </w:pPr>
          </w:p>
        </w:tc>
      </w:tr>
      <w:tr w:rsidR="00162F95" w:rsidTr="00162F95">
        <w:tblPrEx>
          <w:tblCellMar>
            <w:top w:w="0" w:type="dxa"/>
            <w:bottom w:w="0" w:type="dxa"/>
          </w:tblCellMar>
        </w:tblPrEx>
        <w:trPr>
          <w:ins w:id="2836" w:author="Skat" w:date="2010-06-25T12:54:00Z"/>
        </w:trPr>
        <w:tc>
          <w:tcPr>
            <w:tcW w:w="1667" w:type="dxa"/>
          </w:tcPr>
          <w:p w:rsidR="00162F95" w:rsidRDefault="00162F95" w:rsidP="00162F95">
            <w:pPr>
              <w:pStyle w:val="Normal11"/>
              <w:rPr>
                <w:ins w:id="2837" w:author="Skat" w:date="2010-06-25T12:54:00Z"/>
              </w:rPr>
            </w:pPr>
            <w:ins w:id="2838" w:author="Skat" w:date="2010-06-25T12:54:00Z">
              <w:r>
                <w:t>indbetalt til konto</w:t>
              </w:r>
            </w:ins>
          </w:p>
        </w:tc>
        <w:tc>
          <w:tcPr>
            <w:tcW w:w="2398" w:type="dxa"/>
          </w:tcPr>
          <w:p w:rsidR="00162F95" w:rsidRDefault="00162F95" w:rsidP="00162F95">
            <w:pPr>
              <w:pStyle w:val="Normal11"/>
              <w:rPr>
                <w:ins w:id="2839" w:author="Skat" w:date="2010-06-25T12:54:00Z"/>
              </w:rPr>
            </w:pPr>
            <w:ins w:id="2840" w:author="Skat" w:date="2010-06-25T12:54:00Z">
              <w:r>
                <w:t>OpkrævningKonto(0..1)</w:t>
              </w:r>
            </w:ins>
          </w:p>
          <w:p w:rsidR="00162F95" w:rsidRDefault="00162F95" w:rsidP="00162F95">
            <w:pPr>
              <w:pStyle w:val="Normal11"/>
              <w:rPr>
                <w:ins w:id="2841" w:author="Skat" w:date="2010-06-25T12:54:00Z"/>
              </w:rPr>
            </w:pPr>
            <w:ins w:id="2842" w:author="Skat" w:date="2010-06-25T12:54:00Z">
              <w:r>
                <w:t>OpkrævningIndbetaling(0..*)</w:t>
              </w:r>
            </w:ins>
          </w:p>
        </w:tc>
        <w:tc>
          <w:tcPr>
            <w:tcW w:w="5879" w:type="dxa"/>
          </w:tcPr>
          <w:p w:rsidR="00162F95" w:rsidRDefault="00162F95" w:rsidP="00162F95">
            <w:pPr>
              <w:pStyle w:val="Normal11"/>
              <w:rPr>
                <w:ins w:id="2843" w:author="Skat" w:date="2010-06-25T12:54:00Z"/>
              </w:rPr>
            </w:pPr>
            <w:ins w:id="2844" w:author="Skat" w:date="2010-06-25T12:54:00Z">
              <w:r>
                <w:t>En indbetaling sker til kontoen, hvor man kan se den figurere.</w:t>
              </w:r>
            </w:ins>
          </w:p>
        </w:tc>
      </w:tr>
    </w:tbl>
    <w:p w:rsidR="00162F95" w:rsidRDefault="00162F95" w:rsidP="00162F95">
      <w:pPr>
        <w:pStyle w:val="Normal11"/>
        <w:rPr>
          <w:ins w:id="284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2846" w:author="Skat" w:date="2010-06-25T12:54:00Z"/>
        </w:rPr>
      </w:pPr>
    </w:p>
    <w:p w:rsidR="00162F95" w:rsidRDefault="00162F95" w:rsidP="00162F95">
      <w:pPr>
        <w:pStyle w:val="Normal11"/>
        <w:rPr>
          <w:ins w:id="284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2848" w:author="Skat" w:date="2010-06-25T12:54:00Z"/>
        </w:trPr>
        <w:tc>
          <w:tcPr>
            <w:tcW w:w="1667" w:type="dxa"/>
            <w:shd w:val="pct20" w:color="auto" w:fill="0000FF"/>
          </w:tcPr>
          <w:p w:rsidR="00162F95" w:rsidRPr="00162F95" w:rsidRDefault="00162F95" w:rsidP="00162F95">
            <w:pPr>
              <w:pStyle w:val="Normal11"/>
              <w:rPr>
                <w:ins w:id="2849" w:author="Skat" w:date="2010-06-25T12:54:00Z"/>
                <w:color w:val="FFFFFF"/>
              </w:rPr>
            </w:pPr>
            <w:ins w:id="2850"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2851" w:author="Skat" w:date="2010-06-25T12:54:00Z"/>
                <w:color w:val="FFFFFF"/>
              </w:rPr>
            </w:pPr>
            <w:ins w:id="2852"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2853" w:author="Skat" w:date="2010-06-25T12:54:00Z"/>
                <w:color w:val="FFFFFF"/>
              </w:rPr>
            </w:pPr>
            <w:ins w:id="2854" w:author="Skat" w:date="2010-06-25T12:54:00Z">
              <w:r>
                <w:rPr>
                  <w:color w:val="FFFFFF"/>
                </w:rPr>
                <w:t>Beskrivelse</w:t>
              </w:r>
            </w:ins>
          </w:p>
        </w:tc>
      </w:tr>
      <w:tr w:rsidR="00162F95" w:rsidTr="00162F95">
        <w:tblPrEx>
          <w:tblCellMar>
            <w:top w:w="0" w:type="dxa"/>
            <w:bottom w:w="0" w:type="dxa"/>
          </w:tblCellMar>
        </w:tblPrEx>
        <w:trPr>
          <w:ins w:id="2855" w:author="Skat" w:date="2010-06-25T12:54:00Z"/>
        </w:trPr>
        <w:tc>
          <w:tcPr>
            <w:tcW w:w="1667" w:type="dxa"/>
          </w:tcPr>
          <w:p w:rsidR="00162F95" w:rsidRDefault="00162F95" w:rsidP="00162F95">
            <w:pPr>
              <w:pStyle w:val="Normal11"/>
              <w:rPr>
                <w:ins w:id="2856" w:author="Skat" w:date="2010-06-25T12:54:00Z"/>
              </w:rPr>
            </w:pPr>
            <w:ins w:id="2857" w:author="Skat" w:date="2010-06-25T12:54:00Z">
              <w:r>
                <w:t>kan være</w:t>
              </w:r>
            </w:ins>
          </w:p>
        </w:tc>
        <w:tc>
          <w:tcPr>
            <w:tcW w:w="2398" w:type="dxa"/>
          </w:tcPr>
          <w:p w:rsidR="00162F95" w:rsidRDefault="00162F95" w:rsidP="00162F95">
            <w:pPr>
              <w:pStyle w:val="Normal11"/>
              <w:rPr>
                <w:ins w:id="2858" w:author="Skat" w:date="2010-06-25T12:54:00Z"/>
              </w:rPr>
            </w:pPr>
            <w:ins w:id="2859" w:author="Skat" w:date="2010-06-25T12:54:00Z">
              <w:r>
                <w:t>OpkrævningRentegodtgørelse arver fra/er en specialisering af OpkrævningIndbetaling</w:t>
              </w:r>
            </w:ins>
          </w:p>
        </w:tc>
        <w:tc>
          <w:tcPr>
            <w:tcW w:w="5879" w:type="dxa"/>
          </w:tcPr>
          <w:p w:rsidR="00162F95" w:rsidRDefault="00162F95" w:rsidP="00162F95">
            <w:pPr>
              <w:pStyle w:val="Normal11"/>
              <w:rPr>
                <w:ins w:id="2860" w:author="Skat" w:date="2010-06-25T12:54:00Z"/>
              </w:rPr>
            </w:pPr>
            <w:ins w:id="2861" w:author="Skat" w:date="2010-06-25T12:54:00Z">
              <w:r>
                <w:t>Type af indbetaling til kontoen.</w:t>
              </w:r>
            </w:ins>
          </w:p>
        </w:tc>
      </w:tr>
      <w:tr w:rsidR="00162F95" w:rsidTr="00162F95">
        <w:tblPrEx>
          <w:tblCellMar>
            <w:top w:w="0" w:type="dxa"/>
            <w:bottom w:w="0" w:type="dxa"/>
          </w:tblCellMar>
        </w:tblPrEx>
        <w:trPr>
          <w:ins w:id="2862" w:author="Skat" w:date="2010-06-25T12:54:00Z"/>
        </w:trPr>
        <w:tc>
          <w:tcPr>
            <w:tcW w:w="1667" w:type="dxa"/>
          </w:tcPr>
          <w:p w:rsidR="00162F95" w:rsidRDefault="00162F95" w:rsidP="00162F95">
            <w:pPr>
              <w:pStyle w:val="Normal11"/>
              <w:rPr>
                <w:ins w:id="2863" w:author="Skat" w:date="2010-06-25T12:54:00Z"/>
              </w:rPr>
            </w:pPr>
            <w:ins w:id="2864" w:author="Skat" w:date="2010-06-25T12:54:00Z">
              <w:r>
                <w:t>kan være</w:t>
              </w:r>
            </w:ins>
          </w:p>
        </w:tc>
        <w:tc>
          <w:tcPr>
            <w:tcW w:w="2398" w:type="dxa"/>
          </w:tcPr>
          <w:p w:rsidR="00162F95" w:rsidRDefault="00162F95" w:rsidP="00162F95">
            <w:pPr>
              <w:pStyle w:val="Normal11"/>
              <w:rPr>
                <w:ins w:id="2865" w:author="Skat" w:date="2010-06-25T12:54:00Z"/>
              </w:rPr>
            </w:pPr>
            <w:ins w:id="2866" w:author="Skat" w:date="2010-06-25T12:54:00Z">
              <w:r>
                <w:t>OpkrævningModregningIndbetaling arver fra/er en specialisering af OpkrævningIndbetaling</w:t>
              </w:r>
            </w:ins>
          </w:p>
        </w:tc>
        <w:tc>
          <w:tcPr>
            <w:tcW w:w="5879" w:type="dxa"/>
          </w:tcPr>
          <w:p w:rsidR="00162F95" w:rsidRDefault="00162F95" w:rsidP="00162F95">
            <w:pPr>
              <w:pStyle w:val="Normal11"/>
              <w:rPr>
                <w:ins w:id="2867" w:author="Skat" w:date="2010-06-25T12:54:00Z"/>
              </w:rPr>
            </w:pPr>
            <w:ins w:id="2868" w:author="Skat" w:date="2010-06-25T12:54:00Z">
              <w:r>
                <w:t>En indbetaling kan være fra en anden myndighed gennem Nemkonto.</w:t>
              </w:r>
            </w:ins>
          </w:p>
        </w:tc>
      </w:tr>
      <w:tr w:rsidR="00162F95" w:rsidTr="00162F95">
        <w:tblPrEx>
          <w:tblCellMar>
            <w:top w:w="0" w:type="dxa"/>
            <w:bottom w:w="0" w:type="dxa"/>
          </w:tblCellMar>
        </w:tblPrEx>
        <w:trPr>
          <w:ins w:id="2869" w:author="Skat" w:date="2010-06-25T12:54:00Z"/>
        </w:trPr>
        <w:tc>
          <w:tcPr>
            <w:tcW w:w="1667" w:type="dxa"/>
          </w:tcPr>
          <w:p w:rsidR="00162F95" w:rsidRDefault="00162F95" w:rsidP="00162F95">
            <w:pPr>
              <w:pStyle w:val="Normal11"/>
              <w:rPr>
                <w:ins w:id="2870" w:author="Skat" w:date="2010-06-25T12:54:00Z"/>
              </w:rPr>
            </w:pPr>
            <w:ins w:id="2871" w:author="Skat" w:date="2010-06-25T12:54:00Z">
              <w:r>
                <w:t>kan være</w:t>
              </w:r>
            </w:ins>
          </w:p>
        </w:tc>
        <w:tc>
          <w:tcPr>
            <w:tcW w:w="2398" w:type="dxa"/>
          </w:tcPr>
          <w:p w:rsidR="00162F95" w:rsidRDefault="00162F95" w:rsidP="00162F95">
            <w:pPr>
              <w:pStyle w:val="Normal11"/>
              <w:rPr>
                <w:ins w:id="2872" w:author="Skat" w:date="2010-06-25T12:54:00Z"/>
              </w:rPr>
            </w:pPr>
            <w:ins w:id="2873" w:author="Skat" w:date="2010-06-25T12:54:00Z">
              <w:r>
                <w:t>OpkrævningKontoIndbetaling arver fra/er en specialisering af OpkrævningIndbetaling</w:t>
              </w:r>
            </w:ins>
          </w:p>
        </w:tc>
        <w:tc>
          <w:tcPr>
            <w:tcW w:w="5879" w:type="dxa"/>
          </w:tcPr>
          <w:p w:rsidR="00162F95" w:rsidRDefault="00162F95" w:rsidP="00162F95">
            <w:pPr>
              <w:pStyle w:val="Normal11"/>
              <w:rPr>
                <w:ins w:id="2874" w:author="Skat" w:date="2010-06-25T12:54:00Z"/>
              </w:rPr>
            </w:pPr>
            <w:ins w:id="2875" w:author="Skat" w:date="2010-06-25T12:54:00Z">
              <w:r>
                <w:t>Type af indbetaling til kontoen.</w:t>
              </w:r>
            </w:ins>
          </w:p>
        </w:tc>
      </w:tr>
    </w:tbl>
    <w:p w:rsidR="00162F95" w:rsidRDefault="00162F95" w:rsidP="00162F95">
      <w:pPr>
        <w:pStyle w:val="Normal11"/>
        <w:rPr>
          <w:ins w:id="2876" w:author="Skat" w:date="2010-06-25T12:54:00Z"/>
        </w:rPr>
      </w:pPr>
    </w:p>
    <w:p w:rsidR="00162F95" w:rsidRDefault="00162F95" w:rsidP="00162F95">
      <w:pPr>
        <w:pStyle w:val="Normal11"/>
        <w:rPr>
          <w:ins w:id="287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2878" w:author="Skat" w:date="2010-06-25T12:54:00Z"/>
        </w:rPr>
      </w:pPr>
      <w:bookmarkStart w:id="2879" w:name="_Toc265233849"/>
      <w:ins w:id="2880" w:author="Skat" w:date="2010-06-25T12:54:00Z">
        <w:r>
          <w:t>OpkrævningKontantIndbetaling</w:t>
        </w:r>
        <w:bookmarkEnd w:id="2879"/>
      </w:ins>
    </w:p>
    <w:p w:rsidR="00162F95" w:rsidRDefault="00162F95" w:rsidP="00162F95">
      <w:pPr>
        <w:pStyle w:val="Normal11"/>
        <w:rPr>
          <w:ins w:id="2881" w:author="Skat" w:date="2010-06-25T12:54:00Z"/>
        </w:rPr>
      </w:pPr>
      <w:ins w:id="2882" w:author="Skat" w:date="2010-06-25T12:54:00Z">
        <w:r>
          <w:t>Beskriver en kontant opkrævningsindbetaling. Omfatter reelle kontanter og betalingskort (pt. Dankort) ved kassen samt betalingskort (pt. Dankort) ved online indbetalinger.</w:t>
        </w:r>
      </w:ins>
    </w:p>
    <w:p w:rsidR="00162F95" w:rsidRDefault="00162F95" w:rsidP="00162F95">
      <w:pPr>
        <w:pStyle w:val="Normal11"/>
        <w:rPr>
          <w:ins w:id="288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2884" w:author="Skat" w:date="2010-06-25T12:54:00Z"/>
        </w:trPr>
        <w:tc>
          <w:tcPr>
            <w:tcW w:w="2625" w:type="dxa"/>
            <w:shd w:val="pct20" w:color="auto" w:fill="0000FF"/>
          </w:tcPr>
          <w:p w:rsidR="00162F95" w:rsidRPr="00162F95" w:rsidRDefault="00162F95" w:rsidP="00162F95">
            <w:pPr>
              <w:pStyle w:val="Normal11"/>
              <w:rPr>
                <w:ins w:id="2885" w:author="Skat" w:date="2010-06-25T12:54:00Z"/>
                <w:color w:val="FFFFFF"/>
              </w:rPr>
            </w:pPr>
            <w:ins w:id="2886"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2887" w:author="Skat" w:date="2010-06-25T12:54:00Z"/>
                <w:color w:val="FFFFFF"/>
              </w:rPr>
            </w:pPr>
            <w:ins w:id="2888" w:author="Skat" w:date="2010-06-25T12:54:00Z">
              <w:r>
                <w:rPr>
                  <w:color w:val="FFFFFF"/>
                </w:rPr>
                <w:t>Domæne</w:t>
              </w:r>
            </w:ins>
          </w:p>
        </w:tc>
        <w:tc>
          <w:tcPr>
            <w:tcW w:w="5573" w:type="dxa"/>
            <w:shd w:val="pct20" w:color="auto" w:fill="0000FF"/>
          </w:tcPr>
          <w:p w:rsidR="00162F95" w:rsidRPr="00162F95" w:rsidRDefault="00162F95" w:rsidP="00162F95">
            <w:pPr>
              <w:pStyle w:val="Normal11"/>
              <w:rPr>
                <w:ins w:id="2889" w:author="Skat" w:date="2010-06-25T12:54:00Z"/>
                <w:color w:val="FFFFFF"/>
              </w:rPr>
            </w:pPr>
            <w:ins w:id="2890" w:author="Skat" w:date="2010-06-25T12:54:00Z">
              <w:r>
                <w:rPr>
                  <w:color w:val="FFFFFF"/>
                </w:rPr>
                <w:t>Beskrivelse</w:t>
              </w:r>
            </w:ins>
          </w:p>
        </w:tc>
      </w:tr>
      <w:tr w:rsidR="00162F95" w:rsidTr="00162F95">
        <w:tblPrEx>
          <w:tblCellMar>
            <w:top w:w="0" w:type="dxa"/>
            <w:bottom w:w="0" w:type="dxa"/>
          </w:tblCellMar>
        </w:tblPrEx>
        <w:trPr>
          <w:ins w:id="2891" w:author="Skat" w:date="2010-06-25T12:54:00Z"/>
        </w:trPr>
        <w:tc>
          <w:tcPr>
            <w:tcW w:w="2625" w:type="dxa"/>
          </w:tcPr>
          <w:p w:rsidR="00162F95" w:rsidRDefault="00162F95" w:rsidP="00162F95">
            <w:pPr>
              <w:pStyle w:val="Normal11"/>
              <w:rPr>
                <w:ins w:id="2892" w:author="Skat" w:date="2010-06-25T12:54:00Z"/>
              </w:rPr>
            </w:pPr>
            <w:ins w:id="2893" w:author="Skat" w:date="2010-06-25T12:54:00Z">
              <w:r>
                <w:t>Type</w:t>
              </w:r>
            </w:ins>
          </w:p>
        </w:tc>
        <w:tc>
          <w:tcPr>
            <w:tcW w:w="1797" w:type="dxa"/>
          </w:tcPr>
          <w:p w:rsidR="00162F95" w:rsidRDefault="00162F95" w:rsidP="00162F95">
            <w:pPr>
              <w:pStyle w:val="Normal11"/>
              <w:rPr>
                <w:ins w:id="2894" w:author="Skat" w:date="2010-06-25T12:54:00Z"/>
              </w:rPr>
            </w:pPr>
            <w:ins w:id="2895" w:author="Skat" w:date="2010-06-25T12:54:00Z">
              <w:r>
                <w:t>Tekst25</w:t>
              </w:r>
              <w:r>
                <w:fldChar w:fldCharType="begin"/>
              </w:r>
              <w:r>
                <w:instrText xml:space="preserve"> XE "</w:instrText>
              </w:r>
              <w:r w:rsidRPr="00544063">
                <w:instrText>Tekst25</w:instrText>
              </w:r>
              <w:r>
                <w:instrText xml:space="preserve">" </w:instrText>
              </w:r>
              <w:r>
                <w:fldChar w:fldCharType="end"/>
              </w:r>
            </w:ins>
          </w:p>
        </w:tc>
        <w:tc>
          <w:tcPr>
            <w:tcW w:w="5573" w:type="dxa"/>
          </w:tcPr>
          <w:p w:rsidR="00162F95" w:rsidRDefault="00162F95" w:rsidP="00162F95">
            <w:pPr>
              <w:pStyle w:val="Normal11"/>
              <w:rPr>
                <w:ins w:id="2896" w:author="Skat" w:date="2010-06-25T12:54:00Z"/>
              </w:rPr>
            </w:pPr>
            <w:ins w:id="2897" w:author="Skat" w:date="2010-06-25T12:54:00Z">
              <w:r>
                <w:t>Identifikation af hvilke type kontant opkrævningsindbetaling det drejer sig om:</w:t>
              </w:r>
            </w:ins>
          </w:p>
          <w:p w:rsidR="00162F95" w:rsidRDefault="00162F95" w:rsidP="00162F95">
            <w:pPr>
              <w:pStyle w:val="Normal11"/>
              <w:rPr>
                <w:ins w:id="2898" w:author="Skat" w:date="2010-06-25T12:54:00Z"/>
              </w:rPr>
            </w:pPr>
          </w:p>
          <w:p w:rsidR="00162F95" w:rsidRDefault="00162F95" w:rsidP="00162F95">
            <w:pPr>
              <w:pStyle w:val="Normal11"/>
              <w:rPr>
                <w:ins w:id="2899" w:author="Skat" w:date="2010-06-25T12:54:00Z"/>
              </w:rPr>
            </w:pPr>
            <w:ins w:id="2900" w:author="Skat" w:date="2010-06-25T12:54:00Z">
              <w:r>
                <w:t>- reelle kontanter</w:t>
              </w:r>
            </w:ins>
          </w:p>
          <w:p w:rsidR="00162F95" w:rsidRDefault="00162F95" w:rsidP="00162F95">
            <w:pPr>
              <w:pStyle w:val="Normal11"/>
              <w:rPr>
                <w:ins w:id="2901" w:author="Skat" w:date="2010-06-25T12:54:00Z"/>
              </w:rPr>
            </w:pPr>
            <w:ins w:id="2902" w:author="Skat" w:date="2010-06-25T12:54:00Z">
              <w:r>
                <w:t>- betalingskort (fx Dankort) ved kasse</w:t>
              </w:r>
            </w:ins>
          </w:p>
          <w:p w:rsidR="00162F95" w:rsidRDefault="00162F95" w:rsidP="00162F95">
            <w:pPr>
              <w:pStyle w:val="Normal11"/>
              <w:rPr>
                <w:ins w:id="2903" w:author="Skat" w:date="2010-06-25T12:54:00Z"/>
              </w:rPr>
            </w:pPr>
            <w:ins w:id="2904" w:author="Skat" w:date="2010-06-25T12:54:00Z">
              <w:r>
                <w:t>- betalingskort (fx Dankort) ved online indbetalinger.</w:t>
              </w:r>
            </w:ins>
          </w:p>
        </w:tc>
      </w:tr>
      <w:tr w:rsidR="00162F95" w:rsidTr="00162F95">
        <w:tblPrEx>
          <w:tblCellMar>
            <w:top w:w="0" w:type="dxa"/>
            <w:bottom w:w="0" w:type="dxa"/>
          </w:tblCellMar>
        </w:tblPrEx>
        <w:tc>
          <w:tcPr>
            <w:tcW w:w="2625" w:type="dxa"/>
          </w:tcPr>
          <w:p w:rsidR="00162F95" w:rsidRDefault="00162F95" w:rsidP="00162F95">
            <w:pPr>
              <w:pStyle w:val="Normal11"/>
            </w:pPr>
            <w:moveToRangeStart w:id="2905" w:author="Skat" w:date="2010-06-25T12:54:00Z" w:name="move265234080"/>
            <w:moveTo w:id="2906" w:author="Skat" w:date="2010-06-25T12:54:00Z">
              <w:r>
                <w:t>EksternID</w:t>
              </w:r>
            </w:moveTo>
          </w:p>
        </w:tc>
        <w:tc>
          <w:tcPr>
            <w:tcW w:w="1797" w:type="dxa"/>
          </w:tcPr>
          <w:p w:rsidR="00162F95" w:rsidRDefault="00162F95" w:rsidP="00162F95">
            <w:pPr>
              <w:pStyle w:val="Normal11"/>
            </w:pPr>
            <w:moveTo w:id="2907" w:author="Skat" w:date="2010-06-25T12:54:00Z">
              <w:r>
                <w:t>EksternID</w:t>
              </w:r>
              <w:r>
                <w:fldChar w:fldCharType="begin"/>
              </w:r>
              <w:r>
                <w:instrText xml:space="preserve"> XE "</w:instrText>
              </w:r>
              <w:r w:rsidRPr="005643D0">
                <w:instrText>EksternID</w:instrText>
              </w:r>
              <w:r>
                <w:instrText xml:space="preserve">" </w:instrText>
              </w:r>
              <w:r>
                <w:fldChar w:fldCharType="end"/>
              </w:r>
            </w:moveTo>
          </w:p>
        </w:tc>
        <w:tc>
          <w:tcPr>
            <w:tcW w:w="5573" w:type="dxa"/>
          </w:tcPr>
          <w:p w:rsidR="00162F95" w:rsidRDefault="00162F95" w:rsidP="00162F95">
            <w:pPr>
              <w:pStyle w:val="Normal11"/>
            </w:pPr>
            <w:moveTo w:id="2908" w:author="Skat" w:date="2010-06-25T12:54:00Z">
              <w:r>
                <w:t>Er den unikke identifikation af DIBS-indbetalingen (dankort)</w:t>
              </w:r>
            </w:moveTo>
          </w:p>
        </w:tc>
      </w:tr>
      <w:moveToRangeEnd w:id="2905"/>
    </w:tbl>
    <w:p w:rsidR="00162F95" w:rsidRDefault="00162F95" w:rsidP="00162F95">
      <w:pPr>
        <w:pStyle w:val="Normal11"/>
        <w:rPr>
          <w:ins w:id="2909"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2910" w:author="Skat" w:date="2010-06-25T12:54:00Z"/>
        </w:rPr>
      </w:pPr>
    </w:p>
    <w:p w:rsidR="00162F95" w:rsidRDefault="00162F95" w:rsidP="00162F95">
      <w:pPr>
        <w:pStyle w:val="Normal11"/>
        <w:rPr>
          <w:ins w:id="2911" w:author="Skat" w:date="2010-06-25T12:54:00Z"/>
        </w:rPr>
      </w:pPr>
    </w:p>
    <w:p w:rsidR="00162F95" w:rsidRDefault="00162F95" w:rsidP="00162F95">
      <w:pPr>
        <w:pStyle w:val="Normal11"/>
        <w:rPr>
          <w:ins w:id="291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2913" w:author="Skat" w:date="2010-06-25T12:54:00Z"/>
        </w:rPr>
      </w:pPr>
    </w:p>
    <w:p w:rsidR="00162F95" w:rsidRDefault="00162F95" w:rsidP="00162F95">
      <w:pPr>
        <w:pStyle w:val="Normal11"/>
        <w:rPr>
          <w:ins w:id="291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2915" w:author="Skat" w:date="2010-06-25T12:54:00Z"/>
        </w:trPr>
        <w:tc>
          <w:tcPr>
            <w:tcW w:w="1667" w:type="dxa"/>
            <w:shd w:val="pct20" w:color="auto" w:fill="0000FF"/>
          </w:tcPr>
          <w:p w:rsidR="00162F95" w:rsidRPr="00162F95" w:rsidRDefault="00162F95" w:rsidP="00162F95">
            <w:pPr>
              <w:pStyle w:val="Normal11"/>
              <w:rPr>
                <w:ins w:id="2916" w:author="Skat" w:date="2010-06-25T12:54:00Z"/>
                <w:color w:val="FFFFFF"/>
              </w:rPr>
            </w:pPr>
            <w:ins w:id="2917"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2918" w:author="Skat" w:date="2010-06-25T12:54:00Z"/>
                <w:color w:val="FFFFFF"/>
              </w:rPr>
            </w:pPr>
            <w:ins w:id="2919"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2920" w:author="Skat" w:date="2010-06-25T12:54:00Z"/>
                <w:color w:val="FFFFFF"/>
              </w:rPr>
            </w:pPr>
            <w:ins w:id="2921" w:author="Skat" w:date="2010-06-25T12:54:00Z">
              <w:r>
                <w:rPr>
                  <w:color w:val="FFFFFF"/>
                </w:rPr>
                <w:t>Beskrivelse</w:t>
              </w:r>
            </w:ins>
          </w:p>
        </w:tc>
      </w:tr>
      <w:tr w:rsidR="00162F95" w:rsidTr="00162F95">
        <w:tblPrEx>
          <w:tblCellMar>
            <w:top w:w="0" w:type="dxa"/>
            <w:bottom w:w="0" w:type="dxa"/>
          </w:tblCellMar>
        </w:tblPrEx>
        <w:trPr>
          <w:ins w:id="2922" w:author="Skat" w:date="2010-06-25T12:54:00Z"/>
        </w:trPr>
        <w:tc>
          <w:tcPr>
            <w:tcW w:w="1667" w:type="dxa"/>
          </w:tcPr>
          <w:p w:rsidR="00162F95" w:rsidRDefault="00162F95" w:rsidP="00162F95">
            <w:pPr>
              <w:pStyle w:val="Normal11"/>
              <w:rPr>
                <w:ins w:id="2923" w:author="Skat" w:date="2010-06-25T12:54:00Z"/>
              </w:rPr>
            </w:pPr>
          </w:p>
        </w:tc>
        <w:tc>
          <w:tcPr>
            <w:tcW w:w="2398" w:type="dxa"/>
          </w:tcPr>
          <w:p w:rsidR="00162F95" w:rsidRDefault="00162F95" w:rsidP="00162F95">
            <w:pPr>
              <w:pStyle w:val="Normal11"/>
              <w:rPr>
                <w:ins w:id="2924" w:author="Skat" w:date="2010-06-25T12:54:00Z"/>
              </w:rPr>
            </w:pPr>
            <w:ins w:id="2925" w:author="Skat" w:date="2010-06-25T12:54:00Z">
              <w:r>
                <w:t>OpkrævningKontantIndbetaling arver fra/er en specialisering af OpkrævningKontoIndbetaling</w:t>
              </w:r>
            </w:ins>
          </w:p>
        </w:tc>
        <w:tc>
          <w:tcPr>
            <w:tcW w:w="5879" w:type="dxa"/>
          </w:tcPr>
          <w:p w:rsidR="00162F95" w:rsidRDefault="00162F95" w:rsidP="00162F95">
            <w:pPr>
              <w:pStyle w:val="Normal11"/>
              <w:rPr>
                <w:ins w:id="2926" w:author="Skat" w:date="2010-06-25T12:54:00Z"/>
              </w:rPr>
            </w:pPr>
          </w:p>
        </w:tc>
      </w:tr>
    </w:tbl>
    <w:p w:rsidR="00162F95" w:rsidRDefault="00162F95" w:rsidP="00162F95">
      <w:pPr>
        <w:pStyle w:val="Normal11"/>
        <w:rPr>
          <w:ins w:id="2927" w:author="Skat" w:date="2010-06-25T12:54:00Z"/>
        </w:rPr>
      </w:pPr>
    </w:p>
    <w:p w:rsidR="00162F95" w:rsidRDefault="00162F95" w:rsidP="00162F95">
      <w:pPr>
        <w:pStyle w:val="Normal11"/>
        <w:rPr>
          <w:ins w:id="2928"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929" w:name="_Toc265233850"/>
      <w:bookmarkStart w:id="2930" w:name="_Toc263947317"/>
      <w:r>
        <w:t>OpkrævningKonto</w:t>
      </w:r>
      <w:bookmarkEnd w:id="2929"/>
      <w:bookmarkEnd w:id="2930"/>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F06100">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676895">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1E6066">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0306F5">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307A99" w:rsidP="00162F95">
            <w:pPr>
              <w:pStyle w:val="Normal11"/>
            </w:pPr>
            <w:del w:id="2931" w:author="Skat" w:date="2010-06-25T12:54:00Z">
              <w:r>
                <w:delText>UdbetalingGrænseBeløbSidstOpdateretDatoTid</w:delText>
              </w:r>
            </w:del>
            <w:ins w:id="2932" w:author="Skat" w:date="2010-06-25T12:54:00Z">
              <w:r w:rsidR="00162F95">
                <w:t>UdbetalingGrænseBeløbDatoTid</w:t>
              </w:r>
            </w:ins>
          </w:p>
        </w:tc>
        <w:tc>
          <w:tcPr>
            <w:tcW w:w="1797" w:type="dxa"/>
          </w:tcPr>
          <w:p w:rsidR="00162F95" w:rsidRDefault="00162F95" w:rsidP="00162F95">
            <w:pPr>
              <w:pStyle w:val="Normal11"/>
            </w:pPr>
            <w:r>
              <w:t>DatoTid</w:t>
            </w:r>
            <w:r>
              <w:fldChar w:fldCharType="begin"/>
            </w:r>
            <w:r>
              <w:instrText xml:space="preserve"> XE "</w:instrText>
            </w:r>
            <w:r w:rsidRPr="00605429">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C26392">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483995">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B6254F">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812FE2">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r w:rsidR="00307A99" w:rsidTr="00307A99">
        <w:tblPrEx>
          <w:tblCellMar>
            <w:top w:w="0" w:type="dxa"/>
            <w:bottom w:w="0" w:type="dxa"/>
          </w:tblCellMar>
        </w:tblPrEx>
        <w:trPr>
          <w:del w:id="2933" w:author="Skat" w:date="2010-06-25T12:54:00Z"/>
        </w:trPr>
        <w:tc>
          <w:tcPr>
            <w:tcW w:w="2625" w:type="dxa"/>
          </w:tcPr>
          <w:p w:rsidR="00307A99" w:rsidRDefault="00307A99" w:rsidP="00307A99">
            <w:pPr>
              <w:pStyle w:val="Normal11"/>
              <w:rPr>
                <w:del w:id="2934" w:author="Skat" w:date="2010-06-25T12:54:00Z"/>
              </w:rPr>
            </w:pPr>
            <w:del w:id="2935" w:author="Skat" w:date="2010-06-25T12:54:00Z">
              <w:r>
                <w:delText>BogføringSpærreKode</w:delText>
              </w:r>
            </w:del>
          </w:p>
        </w:tc>
        <w:tc>
          <w:tcPr>
            <w:tcW w:w="1797" w:type="dxa"/>
          </w:tcPr>
          <w:p w:rsidR="00307A99" w:rsidRDefault="00307A99" w:rsidP="00307A99">
            <w:pPr>
              <w:pStyle w:val="Normal11"/>
              <w:rPr>
                <w:del w:id="2936" w:author="Skat" w:date="2010-06-25T12:54:00Z"/>
              </w:rPr>
            </w:pPr>
            <w:del w:id="2937" w:author="Skat" w:date="2010-06-25T12:54:00Z">
              <w:r>
                <w:delText>Tekst1</w:delText>
              </w:r>
              <w:r w:rsidR="00786046">
                <w:fldChar w:fldCharType="begin"/>
              </w:r>
              <w:r>
                <w:delInstrText xml:space="preserve"> XE "</w:delInstrText>
              </w:r>
              <w:r w:rsidRPr="001F4072">
                <w:delInstrText>Tekst1</w:delInstrText>
              </w:r>
              <w:r>
                <w:delInstrText xml:space="preserve">" </w:delInstrText>
              </w:r>
              <w:r w:rsidR="00786046">
                <w:fldChar w:fldCharType="end"/>
              </w:r>
            </w:del>
          </w:p>
        </w:tc>
        <w:tc>
          <w:tcPr>
            <w:tcW w:w="5573" w:type="dxa"/>
          </w:tcPr>
          <w:p w:rsidR="00307A99" w:rsidRDefault="00307A99" w:rsidP="00307A99">
            <w:pPr>
              <w:pStyle w:val="Normal11"/>
              <w:rPr>
                <w:del w:id="2938" w:author="Skat" w:date="2010-06-25T12:54:00Z"/>
              </w:rPr>
            </w:pPr>
          </w:p>
        </w:tc>
      </w:tr>
      <w:tr w:rsidR="00307A99" w:rsidTr="00307A99">
        <w:tblPrEx>
          <w:tblCellMar>
            <w:top w:w="0" w:type="dxa"/>
            <w:bottom w:w="0" w:type="dxa"/>
          </w:tblCellMar>
        </w:tblPrEx>
        <w:trPr>
          <w:del w:id="2939" w:author="Skat" w:date="2010-06-25T12:54:00Z"/>
        </w:trPr>
        <w:tc>
          <w:tcPr>
            <w:tcW w:w="2625" w:type="dxa"/>
          </w:tcPr>
          <w:p w:rsidR="00307A99" w:rsidRDefault="00307A99" w:rsidP="00307A99">
            <w:pPr>
              <w:pStyle w:val="Normal11"/>
              <w:rPr>
                <w:del w:id="2940" w:author="Skat" w:date="2010-06-25T12:54:00Z"/>
              </w:rPr>
            </w:pPr>
            <w:del w:id="2941" w:author="Skat" w:date="2010-06-25T12:54:00Z">
              <w:r>
                <w:delText>RenteSpærreÅrsagKode</w:delText>
              </w:r>
            </w:del>
          </w:p>
        </w:tc>
        <w:tc>
          <w:tcPr>
            <w:tcW w:w="1797" w:type="dxa"/>
          </w:tcPr>
          <w:p w:rsidR="00307A99" w:rsidRDefault="00307A99" w:rsidP="00307A99">
            <w:pPr>
              <w:pStyle w:val="Normal11"/>
              <w:rPr>
                <w:del w:id="2942" w:author="Skat" w:date="2010-06-25T12:54:00Z"/>
              </w:rPr>
            </w:pPr>
            <w:del w:id="2943" w:author="Skat" w:date="2010-06-25T12:54:00Z">
              <w:r>
                <w:delText>Tekst1</w:delText>
              </w:r>
              <w:r w:rsidR="00786046">
                <w:fldChar w:fldCharType="begin"/>
              </w:r>
              <w:r>
                <w:delInstrText xml:space="preserve"> XE "</w:delInstrText>
              </w:r>
              <w:r w:rsidRPr="00536CDC">
                <w:delInstrText>Tekst1</w:delInstrText>
              </w:r>
              <w:r>
                <w:delInstrText xml:space="preserve">" </w:delInstrText>
              </w:r>
              <w:r w:rsidR="00786046">
                <w:fldChar w:fldCharType="end"/>
              </w:r>
            </w:del>
          </w:p>
        </w:tc>
        <w:tc>
          <w:tcPr>
            <w:tcW w:w="5573" w:type="dxa"/>
          </w:tcPr>
          <w:p w:rsidR="00307A99" w:rsidRDefault="00307A99" w:rsidP="00307A99">
            <w:pPr>
              <w:pStyle w:val="Normal11"/>
              <w:rPr>
                <w:del w:id="2944" w:author="Skat" w:date="2010-06-25T12:54:00Z"/>
              </w:rPr>
            </w:pPr>
          </w:p>
        </w:tc>
      </w:tr>
      <w:tr w:rsidR="00307A99" w:rsidTr="00307A99">
        <w:tblPrEx>
          <w:tblCellMar>
            <w:top w:w="0" w:type="dxa"/>
            <w:bottom w:w="0" w:type="dxa"/>
          </w:tblCellMar>
        </w:tblPrEx>
        <w:trPr>
          <w:del w:id="2945" w:author="Skat" w:date="2010-06-25T12:54:00Z"/>
        </w:trPr>
        <w:tc>
          <w:tcPr>
            <w:tcW w:w="2625" w:type="dxa"/>
          </w:tcPr>
          <w:p w:rsidR="00307A99" w:rsidRDefault="00307A99" w:rsidP="00307A99">
            <w:pPr>
              <w:pStyle w:val="Normal11"/>
              <w:rPr>
                <w:del w:id="2946" w:author="Skat" w:date="2010-06-25T12:54:00Z"/>
              </w:rPr>
            </w:pPr>
            <w:del w:id="2947" w:author="Skat" w:date="2010-06-25T12:54:00Z">
              <w:r>
                <w:delText>UdbetalingSpærreKode</w:delText>
              </w:r>
            </w:del>
          </w:p>
        </w:tc>
        <w:tc>
          <w:tcPr>
            <w:tcW w:w="1797" w:type="dxa"/>
          </w:tcPr>
          <w:p w:rsidR="00307A99" w:rsidRDefault="00307A99" w:rsidP="00307A99">
            <w:pPr>
              <w:pStyle w:val="Normal11"/>
              <w:rPr>
                <w:del w:id="2948" w:author="Skat" w:date="2010-06-25T12:54:00Z"/>
              </w:rPr>
            </w:pPr>
            <w:del w:id="2949" w:author="Skat" w:date="2010-06-25T12:54:00Z">
              <w:r>
                <w:delText>Tekst1</w:delText>
              </w:r>
              <w:r w:rsidR="00786046">
                <w:fldChar w:fldCharType="begin"/>
              </w:r>
              <w:r>
                <w:delInstrText xml:space="preserve"> XE "</w:delInstrText>
              </w:r>
              <w:r w:rsidRPr="00EA675E">
                <w:delInstrText>Tekst1</w:delInstrText>
              </w:r>
              <w:r>
                <w:delInstrText xml:space="preserve">" </w:delInstrText>
              </w:r>
              <w:r w:rsidR="00786046">
                <w:fldChar w:fldCharType="end"/>
              </w:r>
            </w:del>
          </w:p>
        </w:tc>
        <w:tc>
          <w:tcPr>
            <w:tcW w:w="5573" w:type="dxa"/>
          </w:tcPr>
          <w:p w:rsidR="00307A99" w:rsidRDefault="00307A99" w:rsidP="00307A99">
            <w:pPr>
              <w:pStyle w:val="Normal11"/>
              <w:rPr>
                <w:del w:id="2950" w:author="Skat" w:date="2010-06-25T12:54:00Z"/>
              </w:rPr>
            </w:pPr>
          </w:p>
        </w:tc>
      </w:tr>
      <w:tr w:rsidR="00307A99" w:rsidTr="00307A99">
        <w:tblPrEx>
          <w:tblCellMar>
            <w:top w:w="0" w:type="dxa"/>
            <w:bottom w:w="0" w:type="dxa"/>
          </w:tblCellMar>
        </w:tblPrEx>
        <w:trPr>
          <w:del w:id="2951" w:author="Skat" w:date="2010-06-25T12:54:00Z"/>
        </w:trPr>
        <w:tc>
          <w:tcPr>
            <w:tcW w:w="2625" w:type="dxa"/>
          </w:tcPr>
          <w:p w:rsidR="00307A99" w:rsidRDefault="00307A99" w:rsidP="00307A99">
            <w:pPr>
              <w:pStyle w:val="Normal11"/>
              <w:rPr>
                <w:del w:id="2952" w:author="Skat" w:date="2010-06-25T12:54:00Z"/>
              </w:rPr>
            </w:pPr>
            <w:del w:id="2953" w:author="Skat" w:date="2010-06-25T12:54:00Z">
              <w:r>
                <w:delText>RykkerSpærreKode</w:delText>
              </w:r>
            </w:del>
          </w:p>
        </w:tc>
        <w:tc>
          <w:tcPr>
            <w:tcW w:w="1797" w:type="dxa"/>
          </w:tcPr>
          <w:p w:rsidR="00307A99" w:rsidRDefault="00307A99" w:rsidP="00307A99">
            <w:pPr>
              <w:pStyle w:val="Normal11"/>
              <w:rPr>
                <w:del w:id="2954" w:author="Skat" w:date="2010-06-25T12:54:00Z"/>
              </w:rPr>
            </w:pPr>
            <w:del w:id="2955" w:author="Skat" w:date="2010-06-25T12:54:00Z">
              <w:r>
                <w:delText>Tekst1</w:delText>
              </w:r>
              <w:r w:rsidR="00786046">
                <w:fldChar w:fldCharType="begin"/>
              </w:r>
              <w:r>
                <w:delInstrText xml:space="preserve"> XE "</w:delInstrText>
              </w:r>
              <w:r w:rsidRPr="003A756F">
                <w:delInstrText>Tekst1</w:delInstrText>
              </w:r>
              <w:r>
                <w:delInstrText xml:space="preserve">" </w:delInstrText>
              </w:r>
              <w:r w:rsidR="00786046">
                <w:fldChar w:fldCharType="end"/>
              </w:r>
            </w:del>
          </w:p>
        </w:tc>
        <w:tc>
          <w:tcPr>
            <w:tcW w:w="5573" w:type="dxa"/>
          </w:tcPr>
          <w:p w:rsidR="00307A99" w:rsidRDefault="00307A99" w:rsidP="00307A99">
            <w:pPr>
              <w:pStyle w:val="Normal11"/>
              <w:rPr>
                <w:del w:id="2956" w:author="Skat" w:date="2010-06-25T12:54:00Z"/>
              </w:rPr>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indbetalt til konto</w:t>
            </w:r>
          </w:p>
        </w:tc>
        <w:tc>
          <w:tcPr>
            <w:tcW w:w="2398" w:type="dxa"/>
          </w:tcPr>
          <w:p w:rsidR="00162F95" w:rsidRDefault="00162F95" w:rsidP="00162F95">
            <w:pPr>
              <w:pStyle w:val="Normal11"/>
            </w:pPr>
            <w:r>
              <w:t>OpkrævningKonto(0..1)</w:t>
            </w:r>
          </w:p>
          <w:p w:rsidR="00162F95" w:rsidRDefault="00307A99" w:rsidP="00162F95">
            <w:pPr>
              <w:pStyle w:val="Normal11"/>
            </w:pPr>
            <w:del w:id="2957" w:author="Skat" w:date="2010-06-25T12:54:00Z">
              <w:r>
                <w:delText>Indbetaling</w:delText>
              </w:r>
            </w:del>
            <w:ins w:id="2958" w:author="Skat" w:date="2010-06-25T12:54:00Z">
              <w:r w:rsidR="00162F95">
                <w:t>OpkrævningIndbetaling</w:t>
              </w:r>
            </w:ins>
            <w:r w:rsidR="00162F95">
              <w:t>(0..*)</w:t>
            </w:r>
          </w:p>
        </w:tc>
        <w:tc>
          <w:tcPr>
            <w:tcW w:w="5879" w:type="dxa"/>
          </w:tcPr>
          <w:p w:rsidR="00162F95" w:rsidRDefault="00162F95" w:rsidP="00162F95">
            <w:pPr>
              <w:pStyle w:val="Normal11"/>
            </w:pPr>
            <w:r>
              <w:t>En indbetaling sker til kontoen, hvor man kan se den figurere.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rPr>
          <w:ins w:id="2959" w:author="Skat" w:date="2010-06-25T12:54:00Z"/>
        </w:trPr>
        <w:tc>
          <w:tcPr>
            <w:tcW w:w="1667" w:type="dxa"/>
          </w:tcPr>
          <w:p w:rsidR="00162F95" w:rsidRDefault="00162F95" w:rsidP="00162F95">
            <w:pPr>
              <w:pStyle w:val="Normal11"/>
              <w:rPr>
                <w:ins w:id="2960" w:author="Skat" w:date="2010-06-25T12:54:00Z"/>
              </w:rPr>
            </w:pPr>
            <w:ins w:id="2961" w:author="Skat" w:date="2010-06-25T12:54:00Z">
              <w:r>
                <w:t>har</w:t>
              </w:r>
            </w:ins>
          </w:p>
        </w:tc>
        <w:tc>
          <w:tcPr>
            <w:tcW w:w="2398" w:type="dxa"/>
          </w:tcPr>
          <w:p w:rsidR="00162F95" w:rsidRDefault="00162F95" w:rsidP="00162F95">
            <w:pPr>
              <w:pStyle w:val="Normal11"/>
              <w:rPr>
                <w:ins w:id="2962" w:author="Skat" w:date="2010-06-25T12:54:00Z"/>
              </w:rPr>
            </w:pPr>
            <w:ins w:id="2963" w:author="Skat" w:date="2010-06-25T12:54:00Z">
              <w:r>
                <w:t>Kunde(1)</w:t>
              </w:r>
            </w:ins>
          </w:p>
          <w:p w:rsidR="00162F95" w:rsidRDefault="00162F95" w:rsidP="00162F95">
            <w:pPr>
              <w:pStyle w:val="Normal11"/>
              <w:rPr>
                <w:ins w:id="2964" w:author="Skat" w:date="2010-06-25T12:54:00Z"/>
              </w:rPr>
            </w:pPr>
            <w:ins w:id="2965" w:author="Skat" w:date="2010-06-25T12:54:00Z">
              <w:r>
                <w:t>OpkrævningKonto(0..1)</w:t>
              </w:r>
            </w:ins>
          </w:p>
        </w:tc>
        <w:tc>
          <w:tcPr>
            <w:tcW w:w="5879" w:type="dxa"/>
          </w:tcPr>
          <w:p w:rsidR="00162F95" w:rsidRDefault="00162F95" w:rsidP="00162F95">
            <w:pPr>
              <w:pStyle w:val="Normal11"/>
              <w:rPr>
                <w:ins w:id="2966" w:author="Skat" w:date="2010-06-25T12:54:00Z"/>
              </w:rPr>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2967" w:author="Skat" w:date="2010-06-25T12:54:00Z"/>
        </w:rPr>
      </w:pPr>
      <w:bookmarkStart w:id="2968" w:name="_Toc265233851"/>
      <w:ins w:id="2969" w:author="Skat" w:date="2010-06-25T12:54:00Z">
        <w:r>
          <w:t>OpkrævningKontoIndbetaling</w:t>
        </w:r>
        <w:bookmarkEnd w:id="2968"/>
      </w:ins>
    </w:p>
    <w:p w:rsidR="00162F95" w:rsidRDefault="00162F95" w:rsidP="00162F95">
      <w:pPr>
        <w:pStyle w:val="Normal11"/>
      </w:pPr>
      <w:moveToRangeStart w:id="2970" w:author="Skat" w:date="2010-06-25T12:54:00Z" w:name="move265234077"/>
      <w:moveTo w:id="2971" w:author="Skat" w:date="2010-06-25T12:54:00Z">
        <w:r>
          <w:t>En udefrakommende indbetaling til kontoen fx. indbetaling via FI-kort eller en kontooverførsel.</w:t>
        </w:r>
      </w:moveTo>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2972"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2973"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2974" w:author="Skat" w:date="2010-06-25T12:54:00Z">
              <w:r>
                <w:rPr>
                  <w:color w:val="FFFFFF"/>
                </w:rPr>
                <w:t>Beskrivelse</w:t>
              </w:r>
            </w:moveTo>
          </w:p>
        </w:tc>
      </w:tr>
      <w:moveToRangeEnd w:id="2970"/>
      <w:tr w:rsidR="00162F95" w:rsidTr="00162F95">
        <w:tblPrEx>
          <w:tblCellMar>
            <w:top w:w="0" w:type="dxa"/>
            <w:bottom w:w="0" w:type="dxa"/>
          </w:tblCellMar>
        </w:tblPrEx>
        <w:trPr>
          <w:ins w:id="2975" w:author="Skat" w:date="2010-06-25T12:54:00Z"/>
        </w:trPr>
        <w:tc>
          <w:tcPr>
            <w:tcW w:w="2625" w:type="dxa"/>
          </w:tcPr>
          <w:p w:rsidR="00162F95" w:rsidRDefault="00162F95" w:rsidP="00162F95">
            <w:pPr>
              <w:pStyle w:val="Normal11"/>
              <w:rPr>
                <w:ins w:id="2976" w:author="Skat" w:date="2010-06-25T12:54:00Z"/>
              </w:rPr>
            </w:pPr>
            <w:ins w:id="2977" w:author="Skat" w:date="2010-06-25T12:54:00Z">
              <w:r>
                <w:t>Form</w:t>
              </w:r>
            </w:ins>
          </w:p>
        </w:tc>
        <w:tc>
          <w:tcPr>
            <w:tcW w:w="1797" w:type="dxa"/>
          </w:tcPr>
          <w:p w:rsidR="00162F95" w:rsidRDefault="00162F95" w:rsidP="00162F95">
            <w:pPr>
              <w:pStyle w:val="Normal11"/>
              <w:rPr>
                <w:ins w:id="2978" w:author="Skat" w:date="2010-06-25T12:54:00Z"/>
              </w:rPr>
            </w:pPr>
            <w:ins w:id="2979" w:author="Skat" w:date="2010-06-25T12:54:00Z">
              <w:r>
                <w:t>BetalingForm</w:t>
              </w:r>
              <w:r>
                <w:fldChar w:fldCharType="begin"/>
              </w:r>
              <w:r>
                <w:instrText xml:space="preserve"> XE "</w:instrText>
              </w:r>
              <w:r w:rsidRPr="00F900DC">
                <w:instrText>BetalingForm</w:instrText>
              </w:r>
              <w:r>
                <w:instrText xml:space="preserve">" </w:instrText>
              </w:r>
              <w:r>
                <w:fldChar w:fldCharType="end"/>
              </w:r>
            </w:ins>
          </w:p>
        </w:tc>
        <w:tc>
          <w:tcPr>
            <w:tcW w:w="5573" w:type="dxa"/>
          </w:tcPr>
          <w:p w:rsidR="00162F95" w:rsidRDefault="00162F95" w:rsidP="00162F95">
            <w:pPr>
              <w:pStyle w:val="Normal11"/>
              <w:rPr>
                <w:ins w:id="2980" w:author="Skat" w:date="2010-06-25T12:54:00Z"/>
              </w:rPr>
            </w:pPr>
            <w:ins w:id="2981" w:author="Skat" w:date="2010-06-25T12:54:00Z">
              <w:r>
                <w:t xml:space="preserve">Angiver de mulige indbetalingsformer, fx BS (Betalingsservice), HomeBanking, Statens Koncern Bank (SKB), FI-kort eller kontant herunder også Dankort og onlinebetaling. </w:t>
              </w:r>
            </w:ins>
          </w:p>
          <w:p w:rsidR="00162F95" w:rsidRDefault="00162F95" w:rsidP="00162F95">
            <w:pPr>
              <w:pStyle w:val="Normal11"/>
              <w:rPr>
                <w:ins w:id="2982" w:author="Skat" w:date="2010-06-25T12:54:00Z"/>
              </w:rPr>
            </w:pPr>
          </w:p>
          <w:p w:rsidR="00162F95" w:rsidRDefault="00162F95" w:rsidP="00162F95">
            <w:pPr>
              <w:pStyle w:val="Normal11"/>
              <w:rPr>
                <w:ins w:id="2983" w:author="Skat" w:date="2010-06-25T12:54:00Z"/>
              </w:rPr>
            </w:pPr>
            <w:ins w:id="2984" w:author="Skat" w:date="2010-06-25T12:54:00Z">
              <w:r>
                <w:t>Det er altså betalingsmuligheder.</w:t>
              </w:r>
            </w:ins>
          </w:p>
          <w:p w:rsidR="00162F95" w:rsidRDefault="00162F95" w:rsidP="00162F95">
            <w:pPr>
              <w:pStyle w:val="Normal11"/>
              <w:rPr>
                <w:ins w:id="2985" w:author="Skat" w:date="2010-06-25T12:54:00Z"/>
              </w:rPr>
            </w:pPr>
            <w:ins w:id="2986" w:author="Skat" w:date="2010-06-25T12:54:00Z">
              <w:r>
                <w:t xml:space="preserve">Betalingsformen SKB vedrører dog kun offentlige betalere, herunder kommuner (OBS-loven) og kan ikke fravælges. </w:t>
              </w:r>
            </w:ins>
          </w:p>
          <w:p w:rsidR="00162F95" w:rsidRDefault="00162F95" w:rsidP="00162F95">
            <w:pPr>
              <w:pStyle w:val="Normal11"/>
              <w:rPr>
                <w:ins w:id="2987" w:author="Skat" w:date="2010-06-25T12:54:00Z"/>
              </w:rPr>
            </w:pPr>
            <w:ins w:id="2988" w:author="Skat" w:date="2010-06-25T12:54:00Z">
              <w:r>
                <w:t>Offentlige virksomheder (indberettere og betalere) identificeres på specifikke forretningsområder under den enkelte pligt.</w:t>
              </w:r>
            </w:ins>
          </w:p>
          <w:p w:rsidR="00162F95" w:rsidRDefault="00162F95" w:rsidP="00162F95">
            <w:pPr>
              <w:pStyle w:val="Normal11"/>
              <w:rPr>
                <w:ins w:id="2989" w:author="Skat" w:date="2010-06-25T12:54:00Z"/>
              </w:rPr>
            </w:pPr>
          </w:p>
          <w:p w:rsidR="00162F95" w:rsidRDefault="00162F95" w:rsidP="00162F95">
            <w:pPr>
              <w:pStyle w:val="Normal11"/>
              <w:rPr>
                <w:ins w:id="2990" w:author="Skat" w:date="2010-06-25T12:54:00Z"/>
                <w:u w:val="single"/>
              </w:rPr>
            </w:pPr>
            <w:ins w:id="2991" w:author="Skat" w:date="2010-06-25T12:54:00Z">
              <w:r>
                <w:rPr>
                  <w:u w:val="single"/>
                </w:rPr>
                <w:t>Tilladte værdier:</w:t>
              </w:r>
            </w:ins>
          </w:p>
          <w:p w:rsidR="00162F95" w:rsidRDefault="00162F95" w:rsidP="00162F95">
            <w:pPr>
              <w:pStyle w:val="Normal11"/>
              <w:rPr>
                <w:ins w:id="2992" w:author="Skat" w:date="2010-06-25T12:54:00Z"/>
              </w:rPr>
            </w:pPr>
            <w:ins w:id="2993" w:author="Skat" w:date="2010-06-25T12:54:00Z">
              <w:r>
                <w:t>- Kontant</w:t>
              </w:r>
            </w:ins>
          </w:p>
          <w:p w:rsidR="00162F95" w:rsidRDefault="00162F95" w:rsidP="00162F95">
            <w:pPr>
              <w:pStyle w:val="Normal11"/>
              <w:rPr>
                <w:ins w:id="2994" w:author="Skat" w:date="2010-06-25T12:54:00Z"/>
              </w:rPr>
            </w:pPr>
            <w:ins w:id="2995" w:author="Skat" w:date="2010-06-25T12:54:00Z">
              <w:r>
                <w:t>- PBS</w:t>
              </w:r>
            </w:ins>
          </w:p>
          <w:p w:rsidR="00162F95" w:rsidRDefault="00162F95" w:rsidP="00162F95">
            <w:pPr>
              <w:pStyle w:val="Normal11"/>
              <w:rPr>
                <w:ins w:id="2996" w:author="Skat" w:date="2010-06-25T12:54:00Z"/>
              </w:rPr>
            </w:pPr>
            <w:ins w:id="2997" w:author="Skat" w:date="2010-06-25T12:54:00Z">
              <w:r>
                <w:t>- HomeBanking</w:t>
              </w:r>
            </w:ins>
          </w:p>
          <w:p w:rsidR="00162F95" w:rsidRDefault="00162F95" w:rsidP="00162F95">
            <w:pPr>
              <w:pStyle w:val="Normal11"/>
              <w:rPr>
                <w:ins w:id="2998" w:author="Skat" w:date="2010-06-25T12:54:00Z"/>
              </w:rPr>
            </w:pPr>
            <w:ins w:id="2999" w:author="Skat" w:date="2010-06-25T12:54:00Z">
              <w:r>
                <w:t>- SKB</w:t>
              </w:r>
            </w:ins>
          </w:p>
          <w:p w:rsidR="00162F95" w:rsidRPr="00162F95" w:rsidRDefault="00162F95" w:rsidP="00162F95">
            <w:pPr>
              <w:pStyle w:val="Normal11"/>
              <w:rPr>
                <w:ins w:id="3000" w:author="Skat" w:date="2010-06-25T12:54:00Z"/>
              </w:rPr>
            </w:pPr>
            <w:ins w:id="3001" w:author="Skat" w:date="2010-06-25T12:54:00Z">
              <w:r>
                <w:t>- anden betalingsform</w:t>
              </w:r>
            </w:ins>
          </w:p>
        </w:tc>
      </w:tr>
      <w:tr w:rsidR="00162F95" w:rsidTr="00162F95">
        <w:tblPrEx>
          <w:tblCellMar>
            <w:top w:w="0" w:type="dxa"/>
            <w:bottom w:w="0" w:type="dxa"/>
          </w:tblCellMar>
        </w:tblPrEx>
        <w:tc>
          <w:tcPr>
            <w:tcW w:w="2625" w:type="dxa"/>
          </w:tcPr>
          <w:p w:rsidR="00162F95" w:rsidRDefault="00162F95" w:rsidP="00162F95">
            <w:pPr>
              <w:pStyle w:val="Normal11"/>
            </w:pPr>
            <w:moveToRangeStart w:id="3002" w:author="Skat" w:date="2010-06-25T12:54:00Z" w:name="move265234078"/>
            <w:moveTo w:id="3003" w:author="Skat" w:date="2010-06-25T12:54:00Z">
              <w:r>
                <w:t>FordringHenvisning</w:t>
              </w:r>
            </w:moveTo>
          </w:p>
        </w:tc>
        <w:tc>
          <w:tcPr>
            <w:tcW w:w="1797" w:type="dxa"/>
          </w:tcPr>
          <w:p w:rsidR="00162F95" w:rsidRDefault="00162F95" w:rsidP="00162F95">
            <w:pPr>
              <w:pStyle w:val="Normal11"/>
            </w:pPr>
            <w:moveTo w:id="3004" w:author="Skat" w:date="2010-06-25T12:54:00Z">
              <w:r>
                <w:t>ID</w:t>
              </w:r>
              <w:r>
                <w:fldChar w:fldCharType="begin"/>
              </w:r>
              <w:r>
                <w:instrText xml:space="preserve"> XE "</w:instrText>
              </w:r>
              <w:r w:rsidRPr="00D376BB">
                <w:instrText>ID</w:instrText>
              </w:r>
              <w:r>
                <w:instrText xml:space="preserve">" </w:instrText>
              </w:r>
              <w:r>
                <w:fldChar w:fldCharType="end"/>
              </w:r>
            </w:moveTo>
          </w:p>
        </w:tc>
        <w:tc>
          <w:tcPr>
            <w:tcW w:w="5573" w:type="dxa"/>
          </w:tcPr>
          <w:p w:rsidR="00162F95" w:rsidRDefault="00162F95" w:rsidP="00162F95">
            <w:pPr>
              <w:pStyle w:val="Normal11"/>
            </w:pPr>
            <w:moveTo w:id="3005" w:author="Skat" w:date="2010-06-25T12:54:00Z">
              <w:r>
                <w:t>Henvisning til hvilken konto, der indbetales til. Det kan f.eks. være referencen fra et udsendt FI-kort.</w:t>
              </w:r>
            </w:moveTo>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moveToRangeStart w:id="3006" w:author="Skat" w:date="2010-06-25T12:54:00Z" w:name="move265234081"/>
      <w:moveToRangeEnd w:id="30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To w:id="3007" w:author="Skat" w:date="2010-06-25T12:54:00Z">
              <w:r>
                <w:rPr>
                  <w:color w:val="FFFFFF"/>
                </w:rPr>
                <w:t>Relationsnavn</w:t>
              </w:r>
            </w:moveTo>
          </w:p>
        </w:tc>
        <w:tc>
          <w:tcPr>
            <w:tcW w:w="2398" w:type="dxa"/>
            <w:shd w:val="pct20" w:color="auto" w:fill="0000FF"/>
          </w:tcPr>
          <w:p w:rsidR="00162F95" w:rsidRPr="00162F95" w:rsidRDefault="00162F95" w:rsidP="00162F95">
            <w:pPr>
              <w:pStyle w:val="Normal11"/>
              <w:rPr>
                <w:color w:val="FFFFFF"/>
              </w:rPr>
            </w:pPr>
            <w:moveTo w:id="3008" w:author="Skat" w:date="2010-06-25T12:54:00Z">
              <w:r>
                <w:rPr>
                  <w:color w:val="FFFFFF"/>
                </w:rPr>
                <w:t>Relationsbegreber</w:t>
              </w:r>
            </w:moveTo>
          </w:p>
        </w:tc>
        <w:tc>
          <w:tcPr>
            <w:tcW w:w="5879" w:type="dxa"/>
            <w:shd w:val="pct20" w:color="auto" w:fill="0000FF"/>
          </w:tcPr>
          <w:p w:rsidR="00162F95" w:rsidRPr="00162F95" w:rsidRDefault="00162F95" w:rsidP="00162F95">
            <w:pPr>
              <w:pStyle w:val="Normal11"/>
              <w:rPr>
                <w:color w:val="FFFFFF"/>
              </w:rPr>
            </w:pPr>
            <w:moveTo w:id="3009" w:author="Skat" w:date="2010-06-25T12:54:00Z">
              <w:r>
                <w:rPr>
                  <w:color w:val="FFFFFF"/>
                </w:rPr>
                <w:t>Beskrivelse</w:t>
              </w:r>
            </w:moveTo>
          </w:p>
        </w:tc>
      </w:tr>
    </w:tbl>
    <w:p w:rsidR="00307A99" w:rsidRDefault="00307A99" w:rsidP="00307A99">
      <w:pPr>
        <w:pStyle w:val="Overskrift2"/>
        <w:rPr>
          <w:del w:id="3010" w:author="Skat" w:date="2010-06-25T12:54:00Z"/>
        </w:rPr>
      </w:pPr>
      <w:bookmarkStart w:id="3011" w:name="_Toc263947318"/>
      <w:moveToRangeEnd w:id="3006"/>
      <w:del w:id="3012" w:author="Skat" w:date="2010-06-25T12:54:00Z">
        <w:r>
          <w:delText>Rentegodtgørelse</w:delText>
        </w:r>
        <w:bookmarkEnd w:id="3011"/>
      </w:de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ins w:id="3013" w:author="Skat" w:date="2010-06-25T12:54:00Z"/>
        </w:trPr>
        <w:tc>
          <w:tcPr>
            <w:tcW w:w="1667" w:type="dxa"/>
          </w:tcPr>
          <w:p w:rsidR="00162F95" w:rsidRDefault="00162F95" w:rsidP="00162F95">
            <w:pPr>
              <w:pStyle w:val="Normal11"/>
              <w:rPr>
                <w:ins w:id="3014" w:author="Skat" w:date="2010-06-25T12:54:00Z"/>
              </w:rPr>
            </w:pPr>
            <w:ins w:id="3015" w:author="Skat" w:date="2010-06-25T12:54:00Z">
              <w:r>
                <w:t>indbetalt af tredjepart</w:t>
              </w:r>
            </w:ins>
          </w:p>
        </w:tc>
        <w:tc>
          <w:tcPr>
            <w:tcW w:w="2398" w:type="dxa"/>
          </w:tcPr>
          <w:p w:rsidR="00162F95" w:rsidRDefault="00162F95" w:rsidP="00162F95">
            <w:pPr>
              <w:pStyle w:val="Normal11"/>
              <w:rPr>
                <w:ins w:id="3016" w:author="Skat" w:date="2010-06-25T12:54:00Z"/>
              </w:rPr>
            </w:pPr>
            <w:ins w:id="3017" w:author="Skat" w:date="2010-06-25T12:54:00Z">
              <w:r>
                <w:t>OpkrævningKontoIndbetaling(0..1)</w:t>
              </w:r>
            </w:ins>
          </w:p>
          <w:p w:rsidR="00162F95" w:rsidRDefault="00162F95" w:rsidP="00162F95">
            <w:pPr>
              <w:pStyle w:val="Normal11"/>
              <w:rPr>
                <w:ins w:id="3018" w:author="Skat" w:date="2010-06-25T12:54:00Z"/>
              </w:rPr>
            </w:pPr>
            <w:ins w:id="3019" w:author="Skat" w:date="2010-06-25T12:54:00Z">
              <w:r>
                <w:t>Kunde(0..1)</w:t>
              </w:r>
            </w:ins>
          </w:p>
        </w:tc>
        <w:tc>
          <w:tcPr>
            <w:tcW w:w="5879" w:type="dxa"/>
          </w:tcPr>
          <w:p w:rsidR="00162F95" w:rsidRDefault="00162F95" w:rsidP="00162F95">
            <w:pPr>
              <w:pStyle w:val="Normal11"/>
              <w:rPr>
                <w:ins w:id="3020" w:author="Skat" w:date="2010-06-25T12:54:00Z"/>
              </w:rPr>
            </w:pPr>
          </w:p>
        </w:tc>
      </w:tr>
    </w:tbl>
    <w:p w:rsidR="00162F95" w:rsidRDefault="00162F95" w:rsidP="00162F95">
      <w:pPr>
        <w:pStyle w:val="Normal11"/>
        <w:rPr>
          <w:ins w:id="3021"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3022" w:author="Skat" w:date="2010-06-25T12:54:00Z"/>
        </w:rPr>
      </w:pPr>
    </w:p>
    <w:p w:rsidR="00162F95" w:rsidRDefault="00162F95" w:rsidP="00162F95">
      <w:pPr>
        <w:pStyle w:val="Normal11"/>
        <w:rPr>
          <w:ins w:id="302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3024" w:author="Skat" w:date="2010-06-25T12:54:00Z"/>
        </w:trPr>
        <w:tc>
          <w:tcPr>
            <w:tcW w:w="1667" w:type="dxa"/>
            <w:shd w:val="pct20" w:color="auto" w:fill="0000FF"/>
          </w:tcPr>
          <w:p w:rsidR="00162F95" w:rsidRPr="00162F95" w:rsidRDefault="00162F95" w:rsidP="00162F95">
            <w:pPr>
              <w:pStyle w:val="Normal11"/>
              <w:rPr>
                <w:ins w:id="3025" w:author="Skat" w:date="2010-06-25T12:54:00Z"/>
                <w:color w:val="FFFFFF"/>
              </w:rPr>
            </w:pPr>
            <w:ins w:id="3026"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3027" w:author="Skat" w:date="2010-06-25T12:54:00Z"/>
                <w:color w:val="FFFFFF"/>
              </w:rPr>
            </w:pPr>
            <w:ins w:id="3028"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3029" w:author="Skat" w:date="2010-06-25T12:54:00Z"/>
                <w:color w:val="FFFFFF"/>
              </w:rPr>
            </w:pPr>
            <w:ins w:id="3030" w:author="Skat" w:date="2010-06-25T12:54:00Z">
              <w:r>
                <w:rPr>
                  <w:color w:val="FFFFFF"/>
                </w:rPr>
                <w:t>Beskrivelse</w:t>
              </w:r>
            </w:ins>
          </w:p>
        </w:tc>
      </w:tr>
      <w:tr w:rsidR="00162F95" w:rsidTr="00162F95">
        <w:tblPrEx>
          <w:tblCellMar>
            <w:top w:w="0" w:type="dxa"/>
            <w:bottom w:w="0" w:type="dxa"/>
          </w:tblCellMar>
        </w:tblPrEx>
        <w:trPr>
          <w:ins w:id="3031" w:author="Skat" w:date="2010-06-25T12:54:00Z"/>
        </w:trPr>
        <w:tc>
          <w:tcPr>
            <w:tcW w:w="1667" w:type="dxa"/>
          </w:tcPr>
          <w:p w:rsidR="00162F95" w:rsidRDefault="00162F95" w:rsidP="00162F95">
            <w:pPr>
              <w:pStyle w:val="Normal11"/>
              <w:rPr>
                <w:ins w:id="3032" w:author="Skat" w:date="2010-06-25T12:54:00Z"/>
              </w:rPr>
            </w:pPr>
            <w:ins w:id="3033" w:author="Skat" w:date="2010-06-25T12:54:00Z">
              <w:r>
                <w:t>kan være</w:t>
              </w:r>
            </w:ins>
          </w:p>
        </w:tc>
        <w:tc>
          <w:tcPr>
            <w:tcW w:w="2398" w:type="dxa"/>
          </w:tcPr>
          <w:p w:rsidR="00162F95" w:rsidRDefault="00162F95" w:rsidP="00162F95">
            <w:pPr>
              <w:pStyle w:val="Normal11"/>
              <w:rPr>
                <w:ins w:id="3034" w:author="Skat" w:date="2010-06-25T12:54:00Z"/>
              </w:rPr>
            </w:pPr>
            <w:ins w:id="3035" w:author="Skat" w:date="2010-06-25T12:54:00Z">
              <w:r>
                <w:t>OpkrævningKontoIndbetaling arver fra/er en specialisering af OpkrævningIndbetaling</w:t>
              </w:r>
            </w:ins>
          </w:p>
        </w:tc>
        <w:tc>
          <w:tcPr>
            <w:tcW w:w="5879" w:type="dxa"/>
          </w:tcPr>
          <w:p w:rsidR="00162F95" w:rsidRDefault="00162F95" w:rsidP="00162F95">
            <w:pPr>
              <w:pStyle w:val="Normal11"/>
              <w:rPr>
                <w:ins w:id="3036" w:author="Skat" w:date="2010-06-25T12:54:00Z"/>
              </w:rPr>
            </w:pPr>
            <w:ins w:id="3037" w:author="Skat" w:date="2010-06-25T12:54:00Z">
              <w:r>
                <w:t>Type af indbetaling til kontoen.</w:t>
              </w:r>
            </w:ins>
          </w:p>
        </w:tc>
      </w:tr>
      <w:tr w:rsidR="00162F95" w:rsidTr="00162F95">
        <w:tblPrEx>
          <w:tblCellMar>
            <w:top w:w="0" w:type="dxa"/>
            <w:bottom w:w="0" w:type="dxa"/>
          </w:tblCellMar>
        </w:tblPrEx>
        <w:trPr>
          <w:ins w:id="3038" w:author="Skat" w:date="2010-06-25T12:54:00Z"/>
        </w:trPr>
        <w:tc>
          <w:tcPr>
            <w:tcW w:w="1667" w:type="dxa"/>
          </w:tcPr>
          <w:p w:rsidR="00162F95" w:rsidRDefault="00162F95" w:rsidP="00162F95">
            <w:pPr>
              <w:pStyle w:val="Normal11"/>
              <w:rPr>
                <w:ins w:id="3039" w:author="Skat" w:date="2010-06-25T12:54:00Z"/>
              </w:rPr>
            </w:pPr>
          </w:p>
        </w:tc>
        <w:tc>
          <w:tcPr>
            <w:tcW w:w="2398" w:type="dxa"/>
          </w:tcPr>
          <w:p w:rsidR="00162F95" w:rsidRDefault="00162F95" w:rsidP="00162F95">
            <w:pPr>
              <w:pStyle w:val="Normal11"/>
              <w:rPr>
                <w:ins w:id="3040" w:author="Skat" w:date="2010-06-25T12:54:00Z"/>
              </w:rPr>
            </w:pPr>
            <w:ins w:id="3041" w:author="Skat" w:date="2010-06-25T12:54:00Z">
              <w:r>
                <w:t>OpkrævningKontantIndbetaling arver fra/er en specialisering af OpkrævningKontoIndbetaling</w:t>
              </w:r>
            </w:ins>
          </w:p>
        </w:tc>
        <w:tc>
          <w:tcPr>
            <w:tcW w:w="5879" w:type="dxa"/>
          </w:tcPr>
          <w:p w:rsidR="00162F95" w:rsidRDefault="00162F95" w:rsidP="00162F95">
            <w:pPr>
              <w:pStyle w:val="Normal11"/>
              <w:rPr>
                <w:ins w:id="3042" w:author="Skat" w:date="2010-06-25T12:54:00Z"/>
              </w:rPr>
            </w:pPr>
          </w:p>
        </w:tc>
      </w:tr>
    </w:tbl>
    <w:p w:rsidR="00162F95" w:rsidRDefault="00162F95" w:rsidP="00162F95">
      <w:pPr>
        <w:pStyle w:val="Normal11"/>
        <w:rPr>
          <w:ins w:id="3043" w:author="Skat" w:date="2010-06-25T12:54:00Z"/>
        </w:rPr>
      </w:pPr>
    </w:p>
    <w:p w:rsidR="00162F95" w:rsidRDefault="00162F95" w:rsidP="00162F95">
      <w:pPr>
        <w:pStyle w:val="Normal11"/>
        <w:rPr>
          <w:ins w:id="3044"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3045" w:author="Skat" w:date="2010-06-25T12:54:00Z"/>
        </w:rPr>
      </w:pPr>
      <w:bookmarkStart w:id="3046" w:name="_Toc265233852"/>
      <w:ins w:id="3047" w:author="Skat" w:date="2010-06-25T12:54:00Z">
        <w:r>
          <w:t>OpkrævningModregningIndbetaling</w:t>
        </w:r>
        <w:bookmarkEnd w:id="3046"/>
      </w:ins>
    </w:p>
    <w:p w:rsidR="00162F95" w:rsidRDefault="00162F95" w:rsidP="00162F95">
      <w:pPr>
        <w:pStyle w:val="Normal11"/>
        <w:rPr>
          <w:ins w:id="3048" w:author="Skat" w:date="2010-06-25T12:54:00Z"/>
        </w:rPr>
      </w:pPr>
      <w:ins w:id="3049" w:author="Skat" w:date="2010-06-25T12:54:00Z">
        <w:r>
          <w:t>Såfremt en kunde har penge til gode (fx i form af en negativ momsfordring eller en overskydende betaling) kan disse anvendes til modreging. Dette sker bl.a., hvis der er fordringer under opkrævning, der er forfalden.</w:t>
        </w:r>
      </w:ins>
    </w:p>
    <w:p w:rsidR="00162F95" w:rsidRDefault="00162F95" w:rsidP="00162F95">
      <w:pPr>
        <w:pStyle w:val="Normal11"/>
        <w:rPr>
          <w:ins w:id="3050" w:author="Skat" w:date="2010-06-25T12:54:00Z"/>
        </w:rPr>
      </w:pPr>
    </w:p>
    <w:p w:rsidR="00162F95" w:rsidRDefault="00162F95" w:rsidP="00162F95">
      <w:pPr>
        <w:pStyle w:val="Normal11"/>
        <w:rPr>
          <w:ins w:id="3051" w:author="Skat" w:date="2010-06-25T12:54:00Z"/>
        </w:rPr>
      </w:pPr>
      <w:ins w:id="3052" w:author="Skat" w:date="2010-06-25T12:54:00Z">
        <w:r>
          <w:t>Et modrgenet beløb kan komme fra andet system bl.a. DMI/EFI.</w:t>
        </w:r>
      </w:ins>
    </w:p>
    <w:p w:rsidR="00162F95" w:rsidRDefault="00162F95" w:rsidP="00162F95">
      <w:pPr>
        <w:pStyle w:val="Normal11"/>
        <w:rPr>
          <w:ins w:id="305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3054" w:author="Skat" w:date="2010-06-25T12:54:00Z"/>
        </w:trPr>
        <w:tc>
          <w:tcPr>
            <w:tcW w:w="2625" w:type="dxa"/>
            <w:shd w:val="pct20" w:color="auto" w:fill="0000FF"/>
          </w:tcPr>
          <w:p w:rsidR="00162F95" w:rsidRPr="00162F95" w:rsidRDefault="00162F95" w:rsidP="00162F95">
            <w:pPr>
              <w:pStyle w:val="Normal11"/>
              <w:rPr>
                <w:ins w:id="3055" w:author="Skat" w:date="2010-06-25T12:54:00Z"/>
                <w:color w:val="FFFFFF"/>
              </w:rPr>
            </w:pPr>
            <w:ins w:id="3056"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3057" w:author="Skat" w:date="2010-06-25T12:54:00Z"/>
                <w:color w:val="FFFFFF"/>
              </w:rPr>
            </w:pPr>
            <w:ins w:id="3058" w:author="Skat" w:date="2010-06-25T12:54:00Z">
              <w:r>
                <w:rPr>
                  <w:color w:val="FFFFFF"/>
                </w:rPr>
                <w:t>Domæne</w:t>
              </w:r>
            </w:ins>
          </w:p>
        </w:tc>
        <w:tc>
          <w:tcPr>
            <w:tcW w:w="5573" w:type="dxa"/>
            <w:shd w:val="pct20" w:color="auto" w:fill="0000FF"/>
          </w:tcPr>
          <w:p w:rsidR="00162F95" w:rsidRPr="00162F95" w:rsidRDefault="00162F95" w:rsidP="00162F95">
            <w:pPr>
              <w:pStyle w:val="Normal11"/>
              <w:rPr>
                <w:ins w:id="3059" w:author="Skat" w:date="2010-06-25T12:54:00Z"/>
                <w:color w:val="FFFFFF"/>
              </w:rPr>
            </w:pPr>
            <w:ins w:id="3060" w:author="Skat" w:date="2010-06-25T12:54:00Z">
              <w:r>
                <w:rPr>
                  <w:color w:val="FFFFFF"/>
                </w:rPr>
                <w:t>Beskrivelse</w:t>
              </w:r>
            </w:ins>
          </w:p>
        </w:tc>
      </w:tr>
      <w:tr w:rsidR="00162F95" w:rsidTr="00162F95">
        <w:tblPrEx>
          <w:tblCellMar>
            <w:top w:w="0" w:type="dxa"/>
            <w:bottom w:w="0" w:type="dxa"/>
          </w:tblCellMar>
        </w:tblPrEx>
        <w:trPr>
          <w:ins w:id="3061" w:author="Skat" w:date="2010-06-25T12:54:00Z"/>
        </w:trPr>
        <w:tc>
          <w:tcPr>
            <w:tcW w:w="2625" w:type="dxa"/>
          </w:tcPr>
          <w:p w:rsidR="00162F95" w:rsidRDefault="00162F95" w:rsidP="00162F95">
            <w:pPr>
              <w:pStyle w:val="Normal11"/>
              <w:rPr>
                <w:ins w:id="3062" w:author="Skat" w:date="2010-06-25T12:54:00Z"/>
              </w:rPr>
            </w:pPr>
            <w:ins w:id="3063" w:author="Skat" w:date="2010-06-25T12:54:00Z">
              <w:r>
                <w:t>Myndighed</w:t>
              </w:r>
            </w:ins>
          </w:p>
        </w:tc>
        <w:tc>
          <w:tcPr>
            <w:tcW w:w="1797" w:type="dxa"/>
          </w:tcPr>
          <w:p w:rsidR="00162F95" w:rsidRDefault="00162F95" w:rsidP="00162F95">
            <w:pPr>
              <w:pStyle w:val="Normal11"/>
              <w:rPr>
                <w:ins w:id="3064" w:author="Skat" w:date="2010-06-25T12:54:00Z"/>
              </w:rPr>
            </w:pPr>
            <w:ins w:id="3065" w:author="Skat" w:date="2010-06-25T12:54:00Z">
              <w:r>
                <w:t>MyndighedNummer</w:t>
              </w:r>
              <w:r>
                <w:fldChar w:fldCharType="begin"/>
              </w:r>
              <w:r>
                <w:instrText xml:space="preserve"> XE "</w:instrText>
              </w:r>
              <w:r w:rsidRPr="002B5DBF">
                <w:instrText>MyndighedNummer</w:instrText>
              </w:r>
              <w:r>
                <w:instrText xml:space="preserve">" </w:instrText>
              </w:r>
              <w:r>
                <w:fldChar w:fldCharType="end"/>
              </w:r>
            </w:ins>
          </w:p>
        </w:tc>
        <w:tc>
          <w:tcPr>
            <w:tcW w:w="5573" w:type="dxa"/>
          </w:tcPr>
          <w:p w:rsidR="00162F95" w:rsidRDefault="00162F95" w:rsidP="00162F95">
            <w:pPr>
              <w:pStyle w:val="Normal11"/>
              <w:rPr>
                <w:ins w:id="3066" w:author="Skat" w:date="2010-06-25T12:54:00Z"/>
              </w:rPr>
            </w:pPr>
            <w:ins w:id="3067" w:author="Skat" w:date="2010-06-25T12:54:00Z">
              <w:r>
                <w:t>Identifikation af den myndighed, som foretager modregningen (pr. juni 2010 er dette kun SKAT i DMO)</w:t>
              </w:r>
            </w:ins>
          </w:p>
          <w:p w:rsidR="00162F95" w:rsidRDefault="00162F95" w:rsidP="00162F95">
            <w:pPr>
              <w:pStyle w:val="Normal11"/>
              <w:rPr>
                <w:ins w:id="3068" w:author="Skat" w:date="2010-06-25T12:54:00Z"/>
              </w:rPr>
            </w:pPr>
          </w:p>
          <w:p w:rsidR="00162F95" w:rsidRDefault="00162F95" w:rsidP="00162F95">
            <w:pPr>
              <w:pStyle w:val="Normal11"/>
              <w:rPr>
                <w:ins w:id="3069" w:author="Skat" w:date="2010-06-25T12:54:00Z"/>
                <w:u w:val="single"/>
              </w:rPr>
            </w:pPr>
            <w:ins w:id="3070" w:author="Skat" w:date="2010-06-25T12:54:00Z">
              <w:r>
                <w:rPr>
                  <w:u w:val="single"/>
                </w:rPr>
                <w:t>Tilladte værdier fra Data Domain:</w:t>
              </w:r>
            </w:ins>
          </w:p>
          <w:p w:rsidR="00162F95" w:rsidRPr="00162F95" w:rsidRDefault="00162F95" w:rsidP="00162F95">
            <w:pPr>
              <w:pStyle w:val="Normal11"/>
              <w:rPr>
                <w:ins w:id="3071" w:author="Skat" w:date="2010-06-25T12:54:00Z"/>
              </w:rPr>
            </w:pPr>
            <w:ins w:id="3072" w:author="Skat" w:date="2010-06-25T12:54:00Z">
              <w:r>
                <w:t>0000 - 9999</w:t>
              </w:r>
            </w:ins>
          </w:p>
        </w:tc>
      </w:tr>
      <w:tr w:rsidR="00162F95" w:rsidTr="00162F95">
        <w:tblPrEx>
          <w:tblCellMar>
            <w:top w:w="0" w:type="dxa"/>
            <w:bottom w:w="0" w:type="dxa"/>
          </w:tblCellMar>
        </w:tblPrEx>
        <w:trPr>
          <w:ins w:id="3073" w:author="Skat" w:date="2010-06-25T12:54:00Z"/>
        </w:trPr>
        <w:tc>
          <w:tcPr>
            <w:tcW w:w="2625" w:type="dxa"/>
          </w:tcPr>
          <w:p w:rsidR="00162F95" w:rsidRDefault="00162F95" w:rsidP="00162F95">
            <w:pPr>
              <w:pStyle w:val="Normal11"/>
              <w:rPr>
                <w:ins w:id="3074" w:author="Skat" w:date="2010-06-25T12:54:00Z"/>
              </w:rPr>
            </w:pPr>
            <w:ins w:id="3075" w:author="Skat" w:date="2010-06-25T12:54:00Z">
              <w:r>
                <w:t>Specifikation</w:t>
              </w:r>
            </w:ins>
          </w:p>
        </w:tc>
        <w:tc>
          <w:tcPr>
            <w:tcW w:w="1797" w:type="dxa"/>
          </w:tcPr>
          <w:p w:rsidR="00162F95" w:rsidRDefault="00162F95" w:rsidP="00162F95">
            <w:pPr>
              <w:pStyle w:val="Normal11"/>
              <w:rPr>
                <w:ins w:id="3076" w:author="Skat" w:date="2010-06-25T12:54:00Z"/>
              </w:rPr>
            </w:pPr>
            <w:ins w:id="3077" w:author="Skat" w:date="2010-06-25T12:54:00Z">
              <w:r>
                <w:t>Tekst45</w:t>
              </w:r>
              <w:r>
                <w:fldChar w:fldCharType="begin"/>
              </w:r>
              <w:r>
                <w:instrText xml:space="preserve"> XE "</w:instrText>
              </w:r>
              <w:r w:rsidRPr="0014412D">
                <w:instrText>Tekst45</w:instrText>
              </w:r>
              <w:r>
                <w:instrText xml:space="preserve">" </w:instrText>
              </w:r>
              <w:r>
                <w:fldChar w:fldCharType="end"/>
              </w:r>
            </w:ins>
          </w:p>
        </w:tc>
        <w:tc>
          <w:tcPr>
            <w:tcW w:w="5573" w:type="dxa"/>
          </w:tcPr>
          <w:p w:rsidR="00162F95" w:rsidRDefault="00162F95" w:rsidP="00162F95">
            <w:pPr>
              <w:pStyle w:val="Normal11"/>
              <w:rPr>
                <w:ins w:id="3078" w:author="Skat" w:date="2010-06-25T12:54:00Z"/>
              </w:rPr>
            </w:pPr>
            <w:ins w:id="3079" w:author="Skat" w:date="2010-06-25T12:54:00Z">
              <w:r>
                <w:t>Specifkation som indeholder oplysninger om modregningen, herunder beløbets oprindelse (fx negativ angivelse, hvilken fordringstype det vedrører, periode og beløb) og hvad den fordringen har dækket.</w:t>
              </w:r>
            </w:ins>
          </w:p>
        </w:tc>
      </w:tr>
    </w:tbl>
    <w:p w:rsidR="00162F95" w:rsidRDefault="00162F95" w:rsidP="00162F95">
      <w:pPr>
        <w:pStyle w:val="Normal11"/>
        <w:rPr>
          <w:ins w:id="3080"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3081" w:author="Skat" w:date="2010-06-25T12:54:00Z"/>
        </w:rPr>
      </w:pPr>
    </w:p>
    <w:p w:rsidR="00162F95" w:rsidRDefault="00162F95" w:rsidP="00162F95">
      <w:pPr>
        <w:pStyle w:val="Normal11"/>
        <w:rPr>
          <w:ins w:id="3082" w:author="Skat" w:date="2010-06-25T12:54:00Z"/>
        </w:rPr>
      </w:pPr>
    </w:p>
    <w:p w:rsidR="00162F95" w:rsidRDefault="00162F95" w:rsidP="00162F95">
      <w:pPr>
        <w:pStyle w:val="Normal11"/>
        <w:rPr>
          <w:ins w:id="3083"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3084" w:author="Skat" w:date="2010-06-25T12:54:00Z"/>
        </w:rPr>
      </w:pPr>
    </w:p>
    <w:p w:rsidR="00162F95" w:rsidRDefault="00162F95" w:rsidP="00162F95">
      <w:pPr>
        <w:pStyle w:val="Normal11"/>
        <w:rPr>
          <w:ins w:id="308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3086" w:author="Skat" w:date="2010-06-25T12:54:00Z"/>
        </w:trPr>
        <w:tc>
          <w:tcPr>
            <w:tcW w:w="1667" w:type="dxa"/>
            <w:shd w:val="pct20" w:color="auto" w:fill="0000FF"/>
          </w:tcPr>
          <w:p w:rsidR="00162F95" w:rsidRPr="00162F95" w:rsidRDefault="00162F95" w:rsidP="00162F95">
            <w:pPr>
              <w:pStyle w:val="Normal11"/>
              <w:rPr>
                <w:ins w:id="3087" w:author="Skat" w:date="2010-06-25T12:54:00Z"/>
                <w:color w:val="FFFFFF"/>
              </w:rPr>
            </w:pPr>
            <w:ins w:id="3088"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3089" w:author="Skat" w:date="2010-06-25T12:54:00Z"/>
                <w:color w:val="FFFFFF"/>
              </w:rPr>
            </w:pPr>
            <w:ins w:id="3090"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3091" w:author="Skat" w:date="2010-06-25T12:54:00Z"/>
                <w:color w:val="FFFFFF"/>
              </w:rPr>
            </w:pPr>
            <w:ins w:id="3092" w:author="Skat" w:date="2010-06-25T12:54:00Z">
              <w:r>
                <w:rPr>
                  <w:color w:val="FFFFFF"/>
                </w:rPr>
                <w:t>Beskrivelse</w:t>
              </w:r>
            </w:ins>
          </w:p>
        </w:tc>
      </w:tr>
      <w:tr w:rsidR="00162F95" w:rsidTr="00162F95">
        <w:tblPrEx>
          <w:tblCellMar>
            <w:top w:w="0" w:type="dxa"/>
            <w:bottom w:w="0" w:type="dxa"/>
          </w:tblCellMar>
        </w:tblPrEx>
        <w:trPr>
          <w:ins w:id="3093" w:author="Skat" w:date="2010-06-25T12:54:00Z"/>
        </w:trPr>
        <w:tc>
          <w:tcPr>
            <w:tcW w:w="1667" w:type="dxa"/>
          </w:tcPr>
          <w:p w:rsidR="00162F95" w:rsidRDefault="00162F95" w:rsidP="00162F95">
            <w:pPr>
              <w:pStyle w:val="Normal11"/>
              <w:rPr>
                <w:ins w:id="3094" w:author="Skat" w:date="2010-06-25T12:54:00Z"/>
              </w:rPr>
            </w:pPr>
            <w:ins w:id="3095" w:author="Skat" w:date="2010-06-25T12:54:00Z">
              <w:r>
                <w:t>kan være</w:t>
              </w:r>
            </w:ins>
          </w:p>
        </w:tc>
        <w:tc>
          <w:tcPr>
            <w:tcW w:w="2398" w:type="dxa"/>
          </w:tcPr>
          <w:p w:rsidR="00162F95" w:rsidRDefault="00162F95" w:rsidP="00162F95">
            <w:pPr>
              <w:pStyle w:val="Normal11"/>
              <w:rPr>
                <w:ins w:id="3096" w:author="Skat" w:date="2010-06-25T12:54:00Z"/>
              </w:rPr>
            </w:pPr>
            <w:ins w:id="3097" w:author="Skat" w:date="2010-06-25T12:54:00Z">
              <w:r>
                <w:t>OpkrævningModregningIndbetaling arver fra/er en specialisering af OpkrævningIndbetaling</w:t>
              </w:r>
            </w:ins>
          </w:p>
        </w:tc>
        <w:tc>
          <w:tcPr>
            <w:tcW w:w="5879" w:type="dxa"/>
          </w:tcPr>
          <w:p w:rsidR="00162F95" w:rsidRDefault="00162F95" w:rsidP="00162F95">
            <w:pPr>
              <w:pStyle w:val="Normal11"/>
              <w:rPr>
                <w:ins w:id="3098" w:author="Skat" w:date="2010-06-25T12:54:00Z"/>
              </w:rPr>
            </w:pPr>
            <w:ins w:id="3099" w:author="Skat" w:date="2010-06-25T12:54:00Z">
              <w:r>
                <w:t>En indbetaling kan være fra en anden myndighed gennem Nemkonto.</w:t>
              </w:r>
            </w:ins>
          </w:p>
        </w:tc>
      </w:tr>
    </w:tbl>
    <w:p w:rsidR="00162F95" w:rsidRDefault="00162F95" w:rsidP="00162F95">
      <w:pPr>
        <w:pStyle w:val="Normal11"/>
        <w:rPr>
          <w:ins w:id="3100" w:author="Skat" w:date="2010-06-25T12:54:00Z"/>
        </w:rPr>
      </w:pPr>
    </w:p>
    <w:p w:rsidR="00162F95" w:rsidRDefault="00162F95" w:rsidP="00162F95">
      <w:pPr>
        <w:pStyle w:val="Normal11"/>
        <w:rPr>
          <w:ins w:id="3101"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3102" w:author="Skat" w:date="2010-06-25T12:54:00Z"/>
        </w:rPr>
      </w:pPr>
      <w:bookmarkStart w:id="3103" w:name="_Toc265233853"/>
      <w:ins w:id="3104" w:author="Skat" w:date="2010-06-25T12:54:00Z">
        <w:r>
          <w:t>OpkrævningRentegodtgørelse</w:t>
        </w:r>
        <w:bookmarkEnd w:id="3103"/>
      </w:ins>
    </w:p>
    <w:p w:rsidR="00162F95" w:rsidRDefault="00162F95" w:rsidP="00162F95">
      <w:pPr>
        <w:pStyle w:val="Normal11"/>
      </w:pPr>
      <w:r>
        <w:t>Der ydes rentegodtgørelse i forbindelse med et uretmæssigt opkrævet beløb eller i forbindelse med en tilbageholdt negativ fordring.</w:t>
      </w:r>
      <w:del w:id="3105" w:author="Skat" w:date="2010-06-25T12:54:00Z">
        <w:r w:rsidR="00307A99">
          <w:delText xml:space="preserve"> </w:delText>
        </w:r>
      </w:del>
    </w:p>
    <w:p w:rsidR="00162F95" w:rsidRDefault="00162F95" w:rsidP="00162F95">
      <w:pPr>
        <w:pStyle w:val="Normal11"/>
      </w:pPr>
    </w:p>
    <w:p w:rsidR="00162F95" w:rsidRDefault="00162F95" w:rsidP="00162F95">
      <w:pPr>
        <w:pStyle w:val="Normal11"/>
      </w:pPr>
      <w:r>
        <w:t>Rentegodtgørelse er skattepligtig og tilskrives kundens (virksomhed eller borger) konto.</w:t>
      </w:r>
    </w:p>
    <w:p w:rsidR="00162F95" w:rsidRDefault="00162F95" w:rsidP="00162F95">
      <w:pPr>
        <w:pStyle w:val="Normal11"/>
      </w:pPr>
      <w:r>
        <w:t>Det kan fx være, når SKAT ikke har overholdt 21 dages reglen for frigivelse af negative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TilskrivningDato</w:t>
            </w:r>
          </w:p>
        </w:tc>
        <w:tc>
          <w:tcPr>
            <w:tcW w:w="1797" w:type="dxa"/>
          </w:tcPr>
          <w:p w:rsidR="00162F95" w:rsidRDefault="00162F95" w:rsidP="00162F95">
            <w:pPr>
              <w:pStyle w:val="Normal11"/>
            </w:pPr>
            <w:r>
              <w:t>Dato</w:t>
            </w:r>
            <w:r>
              <w:fldChar w:fldCharType="begin"/>
            </w:r>
            <w:r>
              <w:instrText xml:space="preserve"> XE "</w:instrText>
            </w:r>
            <w:r w:rsidRPr="00DC32EF">
              <w:instrText>Dato</w:instrText>
            </w:r>
            <w:r>
              <w:instrText xml:space="preserve">" </w:instrText>
            </w:r>
            <w:r>
              <w:fldChar w:fldCharType="end"/>
            </w:r>
          </w:p>
        </w:tc>
        <w:tc>
          <w:tcPr>
            <w:tcW w:w="5573" w:type="dxa"/>
          </w:tcPr>
          <w:p w:rsidR="00162F95" w:rsidRDefault="00162F95" w:rsidP="00162F95">
            <w:pPr>
              <w:pStyle w:val="Normal11"/>
            </w:pPr>
            <w:r>
              <w:t>Dato hvor renten er tilskrevet for den givne periode. Dette er rentedatoen.</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E827D1">
              <w:instrText>Årsag</w:instrText>
            </w:r>
            <w:r>
              <w:instrText xml:space="preserve">" </w:instrText>
            </w:r>
            <w:r>
              <w:fldChar w:fldCharType="end"/>
            </w:r>
          </w:p>
        </w:tc>
        <w:tc>
          <w:tcPr>
            <w:tcW w:w="5573" w:type="dxa"/>
          </w:tcPr>
          <w:p w:rsidR="00162F95" w:rsidRDefault="00162F95" w:rsidP="00162F95">
            <w:pPr>
              <w:pStyle w:val="Normal11"/>
            </w:pPr>
            <w:r>
              <w:t>Årsag for tilskrivning af rente, dvs. hvordan er kreditrenten opstået, herunder hvad det er godtgørelse for.</w:t>
            </w:r>
          </w:p>
        </w:tc>
      </w:tr>
      <w:tr w:rsidR="00162F95" w:rsidTr="00162F95">
        <w:tblPrEx>
          <w:tblCellMar>
            <w:top w:w="0" w:type="dxa"/>
            <w:bottom w:w="0" w:type="dxa"/>
          </w:tblCellMar>
        </w:tblPrEx>
        <w:tc>
          <w:tcPr>
            <w:tcW w:w="2625" w:type="dxa"/>
          </w:tcPr>
          <w:p w:rsidR="00162F95" w:rsidRDefault="00162F95" w:rsidP="00162F95">
            <w:pPr>
              <w:pStyle w:val="Normal11"/>
            </w:pPr>
            <w:r>
              <w:t>Procentsats</w:t>
            </w:r>
          </w:p>
        </w:tc>
        <w:tc>
          <w:tcPr>
            <w:tcW w:w="1797" w:type="dxa"/>
          </w:tcPr>
          <w:p w:rsidR="00162F95" w:rsidRDefault="00162F95" w:rsidP="00162F95">
            <w:pPr>
              <w:pStyle w:val="Normal11"/>
            </w:pPr>
            <w:r>
              <w:t>Rentesats</w:t>
            </w:r>
            <w:r>
              <w:fldChar w:fldCharType="begin"/>
            </w:r>
            <w:r>
              <w:instrText xml:space="preserve"> XE "</w:instrText>
            </w:r>
            <w:r w:rsidRPr="003556C2">
              <w:instrText>Rentesats</w:instrText>
            </w:r>
            <w:r>
              <w:instrText xml:space="preserve">" </w:instrText>
            </w:r>
            <w:r>
              <w:fldChar w:fldCharType="end"/>
            </w:r>
          </w:p>
        </w:tc>
        <w:tc>
          <w:tcPr>
            <w:tcW w:w="5573" w:type="dxa"/>
          </w:tcPr>
          <w:p w:rsidR="00162F95" w:rsidRDefault="00162F95" w:rsidP="00162F95">
            <w:pPr>
              <w:pStyle w:val="Normal11"/>
            </w:pPr>
            <w:r>
              <w:t>Rentesatsen for rentegodtgørelse. Kan ses i bilaget "Grunddata".</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PeriodeFra</w:t>
            </w:r>
          </w:p>
        </w:tc>
        <w:tc>
          <w:tcPr>
            <w:tcW w:w="1797" w:type="dxa"/>
          </w:tcPr>
          <w:p w:rsidR="00162F95" w:rsidRDefault="00162F95" w:rsidP="00162F95">
            <w:pPr>
              <w:pStyle w:val="Normal11"/>
            </w:pPr>
            <w:r>
              <w:t>Dato</w:t>
            </w:r>
            <w:r>
              <w:fldChar w:fldCharType="begin"/>
            </w:r>
            <w:r>
              <w:instrText xml:space="preserve"> XE "</w:instrText>
            </w:r>
            <w:r w:rsidRPr="008C00ED">
              <w:instrText>Dato</w:instrText>
            </w:r>
            <w:r>
              <w:instrText xml:space="preserve">" </w:instrText>
            </w:r>
            <w:r>
              <w:fldChar w:fldCharType="end"/>
            </w:r>
          </w:p>
        </w:tc>
        <w:tc>
          <w:tcPr>
            <w:tcW w:w="5573" w:type="dxa"/>
          </w:tcPr>
          <w:p w:rsidR="00162F95" w:rsidRDefault="00162F95" w:rsidP="00162F95">
            <w:pPr>
              <w:pStyle w:val="Normal11"/>
            </w:pPr>
            <w:r>
              <w:t>StartDato for den periode hvor renten er beregnet for og dermed krediteret til kunden.</w:t>
            </w:r>
          </w:p>
        </w:tc>
      </w:tr>
      <w:tr w:rsidR="00162F95" w:rsidTr="00162F95">
        <w:tblPrEx>
          <w:tblCellMar>
            <w:top w:w="0" w:type="dxa"/>
            <w:bottom w:w="0" w:type="dxa"/>
          </w:tblCellMar>
        </w:tblPrEx>
        <w:tc>
          <w:tcPr>
            <w:tcW w:w="2625" w:type="dxa"/>
          </w:tcPr>
          <w:p w:rsidR="00162F95" w:rsidRDefault="00162F95" w:rsidP="00162F95">
            <w:pPr>
              <w:pStyle w:val="Normal11"/>
            </w:pPr>
            <w:r>
              <w:t>PeriodeTil</w:t>
            </w:r>
          </w:p>
        </w:tc>
        <w:tc>
          <w:tcPr>
            <w:tcW w:w="1797" w:type="dxa"/>
          </w:tcPr>
          <w:p w:rsidR="00162F95" w:rsidRDefault="00162F95" w:rsidP="00162F95">
            <w:pPr>
              <w:pStyle w:val="Normal11"/>
            </w:pPr>
            <w:r>
              <w:t>Dato</w:t>
            </w:r>
            <w:r>
              <w:fldChar w:fldCharType="begin"/>
            </w:r>
            <w:r>
              <w:instrText xml:space="preserve"> XE "</w:instrText>
            </w:r>
            <w:r w:rsidRPr="00A33F6C">
              <w:instrText>Dato</w:instrText>
            </w:r>
            <w:r>
              <w:instrText xml:space="preserve">" </w:instrText>
            </w:r>
            <w:r>
              <w:fldChar w:fldCharType="end"/>
            </w:r>
          </w:p>
        </w:tc>
        <w:tc>
          <w:tcPr>
            <w:tcW w:w="5573" w:type="dxa"/>
          </w:tcPr>
          <w:p w:rsidR="00162F95" w:rsidRDefault="00162F95" w:rsidP="00162F95">
            <w:pPr>
              <w:pStyle w:val="Normal11"/>
            </w:pPr>
            <w:r>
              <w:t>SlutDato for den periode hvor renten er beregnet for og dermed krediteret til kunden.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307A99" w:rsidP="00162F95">
            <w:pPr>
              <w:pStyle w:val="Normal11"/>
            </w:pPr>
            <w:del w:id="3106" w:author="Skat" w:date="2010-06-25T12:54:00Z">
              <w:r>
                <w:delText>Rentegodtgørelse</w:delText>
              </w:r>
            </w:del>
            <w:ins w:id="3107" w:author="Skat" w:date="2010-06-25T12:54:00Z">
              <w:r w:rsidR="00162F95">
                <w:t>OpkrævningRentegodtgørelse</w:t>
              </w:r>
            </w:ins>
            <w:r w:rsidR="00162F95">
              <w:t xml:space="preserve"> arver fra/er en specialisering af </w:t>
            </w:r>
            <w:del w:id="3108" w:author="Skat" w:date="2010-06-25T12:54:00Z">
              <w:r>
                <w:delText>Indbetaling</w:delText>
              </w:r>
            </w:del>
            <w:ins w:id="3109" w:author="Skat" w:date="2010-06-25T12:54:00Z">
              <w:r w:rsidR="00162F95">
                <w:t>OpkrævningIndbetaling</w:t>
              </w:r>
            </w:ins>
          </w:p>
        </w:tc>
        <w:tc>
          <w:tcPr>
            <w:tcW w:w="5879" w:type="dxa"/>
          </w:tcPr>
          <w:p w:rsidR="00162F95" w:rsidRDefault="00162F95" w:rsidP="00162F95">
            <w:pPr>
              <w:pStyle w:val="Normal11"/>
            </w:pPr>
            <w:r>
              <w:t>Type af indbetaling til kontoen.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110" w:author="Skat" w:date="2010-06-25T12:54:00Z" w:original="%1:2:0:.%2:12:0:"/>
        </w:numPr>
      </w:pPr>
      <w:bookmarkStart w:id="3111" w:name="_Toc265233854"/>
      <w:bookmarkStart w:id="3112" w:name="_Toc263947319"/>
      <w:r>
        <w:t>Saldo</w:t>
      </w:r>
      <w:bookmarkEnd w:id="3111"/>
      <w:bookmarkEnd w:id="3112"/>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F6F40">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C4197C">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400FAD">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E97E92">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113" w:author="Skat" w:date="2010-06-25T12:54:00Z" w:original="%1:2:0:.%2:13:0:"/>
        </w:numPr>
      </w:pPr>
      <w:bookmarkStart w:id="3114" w:name="_Toc265233855"/>
      <w:bookmarkStart w:id="3115" w:name="_Toc263947320"/>
      <w:r>
        <w:t>ValutaOplysning</w:t>
      </w:r>
      <w:bookmarkEnd w:id="3114"/>
      <w:bookmarkEnd w:id="3115"/>
    </w:p>
    <w:p w:rsidR="00162F95" w:rsidRDefault="00162F95" w:rsidP="00162F95">
      <w:pPr>
        <w:pStyle w:val="Normal11"/>
      </w:pPr>
      <w:r>
        <w:t>Oplysninger om valuta såsom kurs og kursdato. Valutakurser håndteres i SAPIntern system, og her gemmes også historiske valutaoplysninger.</w:t>
      </w:r>
    </w:p>
    <w:p w:rsidR="00162F95" w:rsidRDefault="00162F95" w:rsidP="00162F95">
      <w:pPr>
        <w:pStyle w:val="Normal11"/>
      </w:pPr>
    </w:p>
    <w:p w:rsidR="00162F95" w:rsidRDefault="00162F95" w:rsidP="00162F95">
      <w:pPr>
        <w:pStyle w:val="Normal11"/>
      </w:pPr>
      <w:r>
        <w:t>Valutaoplysninger anvendes i flere situationer, bl.a. til at omberegne beløb fra dansk valuta til udenlandsk valuta og omvendt.</w:t>
      </w:r>
    </w:p>
    <w:p w:rsidR="00162F95" w:rsidRDefault="00162F95" w:rsidP="00162F95">
      <w:pPr>
        <w:pStyle w:val="Normal11"/>
      </w:pPr>
    </w:p>
    <w:p w:rsidR="00162F95" w:rsidRDefault="00162F95" w:rsidP="00162F95">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Kurs</w:t>
            </w:r>
          </w:p>
        </w:tc>
        <w:tc>
          <w:tcPr>
            <w:tcW w:w="1797" w:type="dxa"/>
          </w:tcPr>
          <w:p w:rsidR="00162F95" w:rsidRDefault="00162F95" w:rsidP="00162F95">
            <w:pPr>
              <w:pStyle w:val="Normal11"/>
            </w:pPr>
            <w:r>
              <w:t>Beløb</w:t>
            </w:r>
            <w:r>
              <w:fldChar w:fldCharType="begin"/>
            </w:r>
            <w:r>
              <w:instrText xml:space="preserve"> XE "</w:instrText>
            </w:r>
            <w:r w:rsidRPr="00C83B13">
              <w:instrText>Beløb</w:instrText>
            </w:r>
            <w:r>
              <w:instrText xml:space="preserve">" </w:instrText>
            </w:r>
            <w:r>
              <w:fldChar w:fldCharType="end"/>
            </w:r>
          </w:p>
        </w:tc>
        <w:tc>
          <w:tcPr>
            <w:tcW w:w="5573" w:type="dxa"/>
          </w:tcPr>
          <w:p w:rsidR="00162F95" w:rsidRDefault="00162F95" w:rsidP="00162F95">
            <w:pPr>
              <w:pStyle w:val="Normal11"/>
            </w:pPr>
            <w:r>
              <w:t>Kursen på den pågældende valuta på den angivne kursdato, fx. 830,91.</w:t>
            </w:r>
          </w:p>
        </w:tc>
      </w:tr>
      <w:tr w:rsidR="00162F95" w:rsidTr="00162F95">
        <w:tblPrEx>
          <w:tblCellMar>
            <w:top w:w="0" w:type="dxa"/>
            <w:bottom w:w="0" w:type="dxa"/>
          </w:tblCellMar>
        </w:tblPrEx>
        <w:tc>
          <w:tcPr>
            <w:tcW w:w="2625" w:type="dxa"/>
          </w:tcPr>
          <w:p w:rsidR="00162F95" w:rsidRDefault="00162F95" w:rsidP="00162F95">
            <w:pPr>
              <w:pStyle w:val="Normal11"/>
            </w:pPr>
            <w:r>
              <w:t>KursDato</w:t>
            </w:r>
          </w:p>
        </w:tc>
        <w:tc>
          <w:tcPr>
            <w:tcW w:w="1797" w:type="dxa"/>
          </w:tcPr>
          <w:p w:rsidR="00162F95" w:rsidRDefault="00162F95" w:rsidP="00162F95">
            <w:pPr>
              <w:pStyle w:val="Normal11"/>
            </w:pPr>
            <w:r>
              <w:t>DatoTid</w:t>
            </w:r>
            <w:r>
              <w:fldChar w:fldCharType="begin"/>
            </w:r>
            <w:r>
              <w:instrText xml:space="preserve"> XE "</w:instrText>
            </w:r>
            <w:r w:rsidRPr="00D733CF">
              <w:instrText>DatoTid</w:instrText>
            </w:r>
            <w:r>
              <w:instrText xml:space="preserve">" </w:instrText>
            </w:r>
            <w:r>
              <w:fldChar w:fldCharType="end"/>
            </w:r>
          </w:p>
        </w:tc>
        <w:tc>
          <w:tcPr>
            <w:tcW w:w="5573" w:type="dxa"/>
          </w:tcPr>
          <w:p w:rsidR="00162F95" w:rsidRDefault="00162F95" w:rsidP="00162F95">
            <w:pPr>
              <w:pStyle w:val="Normal11"/>
            </w:pPr>
            <w:r>
              <w:t>Datoen for valutakursen.</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Valuta</w:t>
            </w:r>
            <w:r>
              <w:fldChar w:fldCharType="begin"/>
            </w:r>
            <w:r>
              <w:instrText xml:space="preserve"> XE "</w:instrText>
            </w:r>
            <w:r w:rsidRPr="00730B95">
              <w:instrText>Valuta</w:instrText>
            </w:r>
            <w:r>
              <w:instrText xml:space="preserve">" </w:instrText>
            </w:r>
            <w:r>
              <w:fldChar w:fldCharType="end"/>
            </w:r>
          </w:p>
        </w:tc>
        <w:tc>
          <w:tcPr>
            <w:tcW w:w="5573" w:type="dxa"/>
          </w:tcPr>
          <w:p w:rsidR="00162F95" w:rsidRDefault="00162F95" w:rsidP="00162F95">
            <w:pPr>
              <w:pStyle w:val="Normal11"/>
            </w:pPr>
            <w:r>
              <w:t>Den trecifrede ISO-kode for den pågældende valuta.</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307A99" w:rsidP="00162F95">
            <w:pPr>
              <w:pStyle w:val="Normal11"/>
            </w:pPr>
            <w:del w:id="3116" w:author="Skat" w:date="2010-06-25T12:54:00Z">
              <w:r>
                <w:delText>Indbetaling</w:delText>
              </w:r>
            </w:del>
            <w:ins w:id="3117" w:author="Skat" w:date="2010-06-25T12:54:00Z">
              <w:r w:rsidR="00162F95">
                <w:t>OpkrævningIndbetaling</w:t>
              </w:r>
            </w:ins>
            <w:r w:rsidR="00162F95">
              <w:t>(0..*)</w:t>
            </w:r>
          </w:p>
          <w:p w:rsidR="00162F95" w:rsidRDefault="00162F95" w:rsidP="00162F95">
            <w:pPr>
              <w:pStyle w:val="Normal11"/>
            </w:pPr>
            <w:r>
              <w:t>ValutaOplysning(1)</w:t>
            </w:r>
          </w:p>
        </w:tc>
        <w:tc>
          <w:tcPr>
            <w:tcW w:w="5879" w:type="dxa"/>
          </w:tcPr>
          <w:p w:rsidR="00162F95" w:rsidRDefault="00162F95" w:rsidP="00162F95">
            <w:pPr>
              <w:pStyle w:val="Normal11"/>
            </w:pPr>
            <w:r>
              <w:t>Til en indbetaling kan der høre oplysninger om beløbets valuta</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3118" w:name="_Toc265233856"/>
      <w:bookmarkStart w:id="3119" w:name="_Toc263947321"/>
      <w:r>
        <w:t>DMO Indsats</w:t>
      </w:r>
      <w:bookmarkEnd w:id="3118"/>
      <w:bookmarkEnd w:id="3119"/>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3120" w:author="Skat" w:date="2010-06-25T12:54:00Z">
              <w:r>
                <w:rPr>
                  <w:noProof/>
                </w:rPr>
                <w:drawing>
                  <wp:anchor distT="0" distB="0" distL="114300" distR="114300" simplePos="0" relativeHeight="251671552" behindDoc="1" locked="0" layoutInCell="1" allowOverlap="1">
                    <wp:simplePos x="0" y="0"/>
                    <wp:positionH relativeFrom="column">
                      <wp:posOffset>3810</wp:posOffset>
                    </wp:positionH>
                    <wp:positionV relativeFrom="paragraph">
                      <wp:posOffset>-314325</wp:posOffset>
                    </wp:positionV>
                    <wp:extent cx="6800850" cy="7038975"/>
                    <wp:effectExtent l="0" t="0" r="0" b="0"/>
                    <wp:wrapTight wrapText="bothSides">
                      <wp:wrapPolygon edited="0">
                        <wp:start x="17607" y="0"/>
                        <wp:lineTo x="1210" y="292"/>
                        <wp:lineTo x="1210" y="2747"/>
                        <wp:lineTo x="1392" y="2806"/>
                        <wp:lineTo x="6111" y="2806"/>
                        <wp:lineTo x="6111" y="4677"/>
                        <wp:lineTo x="1755" y="5495"/>
                        <wp:lineTo x="1755" y="8652"/>
                        <wp:lineTo x="2783" y="9353"/>
                        <wp:lineTo x="2662" y="9704"/>
                        <wp:lineTo x="3086" y="10288"/>
                        <wp:lineTo x="1936" y="10815"/>
                        <wp:lineTo x="1815" y="13621"/>
                        <wp:lineTo x="4235" y="14030"/>
                        <wp:lineTo x="7079" y="14030"/>
                        <wp:lineTo x="2360" y="14790"/>
                        <wp:lineTo x="2360" y="15024"/>
                        <wp:lineTo x="2844" y="15900"/>
                        <wp:lineTo x="182" y="16836"/>
                        <wp:lineTo x="182" y="18648"/>
                        <wp:lineTo x="363" y="18706"/>
                        <wp:lineTo x="4054" y="18706"/>
                        <wp:lineTo x="4054" y="20519"/>
                        <wp:lineTo x="7261" y="20519"/>
                        <wp:lineTo x="10165" y="20519"/>
                        <wp:lineTo x="16820" y="19934"/>
                        <wp:lineTo x="16881" y="16427"/>
                        <wp:lineTo x="16578" y="16310"/>
                        <wp:lineTo x="14461" y="15900"/>
                        <wp:lineTo x="14582" y="15257"/>
                        <wp:lineTo x="11072" y="14965"/>
                        <wp:lineTo x="14884" y="14848"/>
                        <wp:lineTo x="14824" y="14673"/>
                        <wp:lineTo x="9015" y="14030"/>
                        <wp:lineTo x="10407" y="14030"/>
                        <wp:lineTo x="14400" y="13328"/>
                        <wp:lineTo x="14339" y="11224"/>
                        <wp:lineTo x="17365" y="10639"/>
                        <wp:lineTo x="17546" y="10522"/>
                        <wp:lineTo x="16457" y="10288"/>
                        <wp:lineTo x="16518" y="9353"/>
                        <wp:lineTo x="16215" y="8710"/>
                        <wp:lineTo x="16034" y="7483"/>
                        <wp:lineTo x="17607" y="7483"/>
                        <wp:lineTo x="19301" y="7015"/>
                        <wp:lineTo x="19361" y="4852"/>
                        <wp:lineTo x="19119" y="4735"/>
                        <wp:lineTo x="17667" y="4677"/>
                        <wp:lineTo x="18272" y="4384"/>
                        <wp:lineTo x="18272" y="4209"/>
                        <wp:lineTo x="17667" y="3741"/>
                        <wp:lineTo x="17667" y="1871"/>
                        <wp:lineTo x="19543" y="1871"/>
                        <wp:lineTo x="20692" y="1520"/>
                        <wp:lineTo x="20632" y="0"/>
                        <wp:lineTo x="17607" y="0"/>
                      </wp:wrapPolygon>
                    </wp:wrapTight>
                    <wp:docPr id="11"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00850" cy="7038975"/>
                            </a:xfrm>
                            <a:prstGeom prst="rect">
                              <a:avLst/>
                            </a:prstGeom>
                          </pic:spPr>
                        </pic:pic>
                      </a:graphicData>
                    </a:graphic>
                  </wp:anchor>
                </w:drawing>
              </w:r>
            </w:del>
            <w:ins w:id="3121" w:author="Skat" w:date="2010-06-25T12:54:00Z">
              <w:r w:rsidR="00162F95">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-314325</wp:posOffset>
                    </wp:positionV>
                    <wp:extent cx="6805295" cy="6766560"/>
                    <wp:effectExtent l="0" t="0" r="0" b="0"/>
                    <wp:wrapTight wrapText="bothSides">
                      <wp:wrapPolygon edited="0">
                        <wp:start x="17595" y="0"/>
                        <wp:lineTo x="6953" y="426"/>
                        <wp:lineTo x="6349" y="426"/>
                        <wp:lineTo x="6349" y="1946"/>
                        <wp:lineTo x="847" y="2372"/>
                        <wp:lineTo x="544" y="2372"/>
                        <wp:lineTo x="544" y="4865"/>
                        <wp:lineTo x="1693" y="5838"/>
                        <wp:lineTo x="1753" y="9000"/>
                        <wp:lineTo x="2781" y="9730"/>
                        <wp:lineTo x="2721" y="9912"/>
                        <wp:lineTo x="3084" y="10703"/>
                        <wp:lineTo x="1935" y="11189"/>
                        <wp:lineTo x="1814" y="14108"/>
                        <wp:lineTo x="3688" y="14595"/>
                        <wp:lineTo x="5019" y="14655"/>
                        <wp:lineTo x="4656" y="15020"/>
                        <wp:lineTo x="4656" y="15568"/>
                        <wp:lineTo x="1753" y="16054"/>
                        <wp:lineTo x="1028" y="16236"/>
                        <wp:lineTo x="1028" y="18122"/>
                        <wp:lineTo x="2419" y="18486"/>
                        <wp:lineTo x="4837" y="18486"/>
                        <wp:lineTo x="4837" y="18912"/>
                        <wp:lineTo x="6953" y="19459"/>
                        <wp:lineTo x="8405" y="19459"/>
                        <wp:lineTo x="8405" y="20493"/>
                        <wp:lineTo x="11912" y="20493"/>
                        <wp:lineTo x="13423" y="20432"/>
                        <wp:lineTo x="17656" y="19703"/>
                        <wp:lineTo x="17716" y="16297"/>
                        <wp:lineTo x="12698" y="15568"/>
                        <wp:lineTo x="12819" y="15203"/>
                        <wp:lineTo x="12577" y="15020"/>
                        <wp:lineTo x="11246" y="14595"/>
                        <wp:lineTo x="11791" y="14595"/>
                        <wp:lineTo x="14330" y="13804"/>
                        <wp:lineTo x="14330" y="11676"/>
                        <wp:lineTo x="17353" y="11068"/>
                        <wp:lineTo x="17535" y="10946"/>
                        <wp:lineTo x="16446" y="10703"/>
                        <wp:lineTo x="16567" y="8149"/>
                        <wp:lineTo x="16446" y="7845"/>
                        <wp:lineTo x="17595" y="7784"/>
                        <wp:lineTo x="19288" y="7297"/>
                        <wp:lineTo x="19349" y="4986"/>
                        <wp:lineTo x="19107" y="4865"/>
                        <wp:lineTo x="17716" y="4865"/>
                        <wp:lineTo x="18260" y="4561"/>
                        <wp:lineTo x="18260" y="4318"/>
                        <wp:lineTo x="17716" y="3892"/>
                        <wp:lineTo x="17716" y="1946"/>
                        <wp:lineTo x="19591" y="1946"/>
                        <wp:lineTo x="20739" y="1581"/>
                        <wp:lineTo x="20679" y="0"/>
                        <wp:lineTo x="17595"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5295" cy="6766560"/>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122" w:name="_Toc265233857"/>
      <w:bookmarkStart w:id="3123" w:name="_Toc263947322"/>
      <w:r>
        <w:t>AdministrativtTiltag</w:t>
      </w:r>
      <w:bookmarkEnd w:id="3122"/>
      <w:bookmarkEnd w:id="3123"/>
    </w:p>
    <w:p w:rsidR="00162F95" w:rsidRDefault="00162F95" w:rsidP="00162F95">
      <w:pPr>
        <w:pStyle w:val="Normal11"/>
      </w:pPr>
      <w:r>
        <w:t xml:space="preserve">En sagsbehandler kan oprette et administrativttiltag på en kunde (virksomhed eller borger) i individuelle situationer. </w:t>
      </w:r>
    </w:p>
    <w:p w:rsidR="00162F95" w:rsidRDefault="00162F95" w:rsidP="00162F95">
      <w:pPr>
        <w:pStyle w:val="Normal11"/>
      </w:pPr>
    </w:p>
    <w:p w:rsidR="00162F95" w:rsidRDefault="00162F95" w:rsidP="00162F95">
      <w:pPr>
        <w:pStyle w:val="Normal11"/>
      </w:pPr>
      <w:r>
        <w:t>Der er ikke tale om en generiske sagsproces. Der kan fx indsættes et rykkerstop på kontoen, hvis man ved at en kunde indbetaler indenfor for en aftalt tidshorisont.</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307A99" w:rsidP="00162F95">
            <w:pPr>
              <w:pStyle w:val="Normal11"/>
            </w:pPr>
            <w:del w:id="3124" w:author="Skat" w:date="2010-06-25T12:54:00Z">
              <w:r>
                <w:delText>Type</w:delText>
              </w:r>
            </w:del>
            <w:ins w:id="3125" w:author="Skat" w:date="2010-06-25T12:54:00Z">
              <w:r w:rsidR="00162F95">
                <w:t>Tekst30</w:t>
              </w:r>
            </w:ins>
            <w:r w:rsidR="00162F95">
              <w:fldChar w:fldCharType="begin"/>
            </w:r>
            <w:r w:rsidR="00162F95">
              <w:instrText xml:space="preserve"> XE "</w:instrText>
            </w:r>
            <w:del w:id="3126" w:author="Skat" w:date="2010-06-25T12:54:00Z">
              <w:r w:rsidRPr="001941B7">
                <w:delInstrText>Type</w:delInstrText>
              </w:r>
            </w:del>
            <w:ins w:id="3127" w:author="Skat" w:date="2010-06-25T12:54:00Z">
              <w:r w:rsidR="00162F95" w:rsidRPr="00FD509E">
                <w:instrText>Tekst30</w:instrText>
              </w:r>
            </w:ins>
            <w:r w:rsidR="00162F95">
              <w:instrText xml:space="preserve">" </w:instrText>
            </w:r>
            <w:r w:rsidR="00162F95">
              <w:fldChar w:fldCharType="end"/>
            </w:r>
          </w:p>
        </w:tc>
        <w:tc>
          <w:tcPr>
            <w:tcW w:w="5573" w:type="dxa"/>
          </w:tcPr>
          <w:p w:rsidR="00162F95" w:rsidRDefault="00162F95" w:rsidP="00162F95">
            <w:pPr>
              <w:pStyle w:val="Normal11"/>
            </w:pPr>
            <w:r>
              <w:t>Typen af administrativt tiltag.</w:t>
            </w:r>
            <w:del w:id="3128" w:author="Skat" w:date="2010-06-25T12:54:00Z">
              <w:r w:rsidR="00307A99">
                <w:delText xml:space="preserve"> </w:delText>
              </w:r>
            </w:del>
          </w:p>
          <w:p w:rsidR="00162F95" w:rsidRDefault="00162F95" w:rsidP="00162F95">
            <w:pPr>
              <w:pStyle w:val="Normal11"/>
              <w:rPr>
                <w:ins w:id="3129" w:author="Skat" w:date="2010-06-25T12:54:00Z"/>
              </w:rPr>
            </w:pPr>
          </w:p>
          <w:p w:rsidR="00162F95" w:rsidRDefault="00162F95" w:rsidP="00162F95">
            <w:pPr>
              <w:pStyle w:val="Normal11"/>
            </w:pPr>
            <w:r>
              <w:t xml:space="preserve">Kan vælges af sagsbehandleren/bogholderen i individuelle tilfælde, og skal medvirke til, at andre regler og procedurer startes eller stoppes. </w:t>
            </w:r>
          </w:p>
          <w:p w:rsidR="00162F95" w:rsidRDefault="00162F95" w:rsidP="00162F95">
            <w:pPr>
              <w:pStyle w:val="Normal11"/>
            </w:pPr>
          </w:p>
          <w:p w:rsidR="00162F95" w:rsidRDefault="00162F95" w:rsidP="00162F95">
            <w:pPr>
              <w:pStyle w:val="Normal11"/>
            </w:pPr>
            <w:r>
              <w:t xml:space="preserve">Det administrative tiltag kan indsættes på en eller flere </w:t>
            </w:r>
            <w:del w:id="3130" w:author="Skat" w:date="2010-06-25T12:54:00Z">
              <w:r w:rsidR="00307A99">
                <w:delText>speci-fikke</w:delText>
              </w:r>
            </w:del>
            <w:ins w:id="3131" w:author="Skat" w:date="2010-06-25T12:54:00Z">
              <w:r>
                <w:t>specifikke</w:t>
              </w:r>
            </w:ins>
            <w:r>
              <w:t xml:space="preserve"> fordringer eller på hele </w:t>
            </w:r>
            <w:del w:id="3132" w:author="Skat" w:date="2010-06-25T12:54:00Z">
              <w:r w:rsidR="00307A99">
                <w:delText>kontoen.</w:delText>
              </w:r>
            </w:del>
            <w:ins w:id="3133" w:author="Skat" w:date="2010-06-25T12:54:00Z">
              <w:r>
                <w:t>opkrævningskontoen.</w:t>
              </w:r>
            </w:ins>
            <w:r>
              <w:t xml:space="preserve"> Hvis den indsættes på hele kontoen vil dette gælde for alle </w:t>
            </w:r>
            <w:del w:id="3134" w:author="Skat" w:date="2010-06-25T12:54:00Z">
              <w:r w:rsidR="00307A99">
                <w:delText>fordringer</w:delText>
              </w:r>
            </w:del>
            <w:ins w:id="3135" w:author="Skat" w:date="2010-06-25T12:54:00Z">
              <w:r>
                <w:t>opkrævningsfordringer</w:t>
              </w:r>
            </w:ins>
            <w:r>
              <w:t xml:space="preserve"> inklusiv </w:t>
            </w:r>
            <w:del w:id="3136" w:author="Skat" w:date="2010-06-25T12:54:00Z">
              <w:r w:rsidR="00307A99">
                <w:delText>frem-tidige fordringer</w:delText>
              </w:r>
            </w:del>
            <w:ins w:id="3137" w:author="Skat" w:date="2010-06-25T12:54:00Z">
              <w:r>
                <w:t>fremtidige opkrævningsfordringer</w:t>
              </w:r>
            </w:ins>
            <w:r>
              <w:t xml:space="preserve">, som kunden må få </w:t>
            </w:r>
            <w:del w:id="3138" w:author="Skat" w:date="2010-06-25T12:54:00Z">
              <w:r w:rsidR="00307A99">
                <w:delText>indenfor</w:delText>
              </w:r>
            </w:del>
            <w:ins w:id="3139" w:author="Skat" w:date="2010-06-25T12:54:00Z">
              <w:r>
                <w:t>inden for</w:t>
              </w:r>
            </w:ins>
            <w:r>
              <w:t xml:space="preserve"> den tidsperiode indsatsen gælder (</w:t>
            </w:r>
            <w:del w:id="3140" w:author="Skat" w:date="2010-06-25T12:54:00Z">
              <w:r w:rsidR="00307A99">
                <w:delText>IndsatsStartdato</w:delText>
              </w:r>
            </w:del>
            <w:ins w:id="3141" w:author="Skat" w:date="2010-06-25T12:54:00Z">
              <w:r>
                <w:t>periode sættes med OpkrævningIndsatsStartdato</w:t>
              </w:r>
            </w:ins>
            <w:r>
              <w:t xml:space="preserve"> og -Slutdato).</w:t>
            </w:r>
          </w:p>
          <w:p w:rsidR="00162F95" w:rsidRDefault="00162F95" w:rsidP="00162F95">
            <w:pPr>
              <w:pStyle w:val="Normal11"/>
            </w:pPr>
          </w:p>
          <w:p w:rsidR="00307A99" w:rsidRDefault="00307A99" w:rsidP="00307A99">
            <w:pPr>
              <w:pStyle w:val="Normal11"/>
              <w:rPr>
                <w:del w:id="3142" w:author="Skat" w:date="2010-06-25T12:54:00Z"/>
              </w:rPr>
            </w:pPr>
            <w:del w:id="3143" w:author="Skat" w:date="2010-06-25T12:54:00Z">
              <w:r>
                <w:delText>Slutdato på typen rentestop må max være 1 år frem.</w:delText>
              </w:r>
            </w:del>
          </w:p>
          <w:p w:rsidR="00307A99" w:rsidRDefault="00307A99" w:rsidP="00307A99">
            <w:pPr>
              <w:pStyle w:val="Normal11"/>
              <w:rPr>
                <w:del w:id="3144" w:author="Skat" w:date="2010-06-25T12:54:00Z"/>
              </w:rPr>
            </w:pPr>
          </w:p>
          <w:p w:rsidR="00307A99" w:rsidRDefault="00307A99" w:rsidP="00307A99">
            <w:pPr>
              <w:pStyle w:val="Normal11"/>
              <w:rPr>
                <w:del w:id="3145" w:author="Skat" w:date="2010-06-25T12:54:00Z"/>
                <w:u w:val="single"/>
              </w:rPr>
            </w:pPr>
            <w:del w:id="3146" w:author="Skat" w:date="2010-06-25T12:54:00Z">
              <w:r>
                <w:rPr>
                  <w:u w:val="single"/>
                </w:rPr>
                <w:delText>Tilladte værdier:</w:delText>
              </w:r>
            </w:del>
          </w:p>
          <w:p w:rsidR="00162F95" w:rsidRDefault="00162F95" w:rsidP="00162F95">
            <w:pPr>
              <w:pStyle w:val="Normal11"/>
            </w:pPr>
            <w:r>
              <w:t>Mulige typer af administrative tiltag der kan oprettes for en konto eller en given fordring:</w:t>
            </w:r>
          </w:p>
          <w:p w:rsidR="00162F95" w:rsidRDefault="00162F95" w:rsidP="00162F95">
            <w:pPr>
              <w:pStyle w:val="Normal11"/>
              <w:rPr>
                <w:ins w:id="3147" w:author="Skat" w:date="2010-06-25T12:54:00Z"/>
              </w:rPr>
            </w:pPr>
          </w:p>
          <w:p w:rsidR="00162F95" w:rsidRDefault="00162F95" w:rsidP="00162F95">
            <w:pPr>
              <w:pStyle w:val="Normal11"/>
              <w:rPr>
                <w:ins w:id="3148" w:author="Skat" w:date="2010-06-25T12:54:00Z"/>
              </w:rPr>
            </w:pPr>
            <w:ins w:id="3149" w:author="Skat" w:date="2010-06-25T12:54:00Z">
              <w:r>
                <w:t>- Bogføringsstop</w:t>
              </w:r>
            </w:ins>
          </w:p>
          <w:p w:rsidR="00162F95" w:rsidRDefault="00162F95" w:rsidP="00162F95">
            <w:pPr>
              <w:pStyle w:val="Normal11"/>
            </w:pPr>
            <w:ins w:id="3150" w:author="Skat" w:date="2010-06-25T12:54:00Z">
              <w:r>
                <w:t xml:space="preserve">- </w:t>
              </w:r>
            </w:ins>
            <w:r>
              <w:t>Rentestop</w:t>
            </w:r>
            <w:ins w:id="3151" w:author="Skat" w:date="2010-06-25T12:54:00Z">
              <w:r>
                <w:t xml:space="preserve">  (Slutdato på typen rentestop må max være 1 år frem.)</w:t>
              </w:r>
            </w:ins>
          </w:p>
          <w:p w:rsidR="00162F95" w:rsidRDefault="00162F95" w:rsidP="00162F95">
            <w:pPr>
              <w:pStyle w:val="Normal11"/>
            </w:pPr>
            <w:ins w:id="3152" w:author="Skat" w:date="2010-06-25T12:54:00Z">
              <w:r>
                <w:t xml:space="preserve">- </w:t>
              </w:r>
            </w:ins>
            <w:r>
              <w:t>Rykkerstop</w:t>
            </w:r>
          </w:p>
          <w:p w:rsidR="00162F95" w:rsidRDefault="00162F95" w:rsidP="00162F95">
            <w:pPr>
              <w:pStyle w:val="Normal11"/>
            </w:pPr>
            <w:ins w:id="3153" w:author="Skat" w:date="2010-06-25T12:54:00Z">
              <w:r>
                <w:t xml:space="preserve">- </w:t>
              </w:r>
            </w:ins>
            <w:r>
              <w:t>Udbetalingsstop</w:t>
            </w:r>
          </w:p>
          <w:p w:rsidR="00162F95" w:rsidRDefault="00162F95" w:rsidP="00162F95">
            <w:pPr>
              <w:pStyle w:val="Normal11"/>
              <w:rPr>
                <w:ins w:id="3154" w:author="Skat" w:date="2010-06-25T12:54:00Z"/>
              </w:rPr>
            </w:pPr>
            <w:ins w:id="3155" w:author="Skat" w:date="2010-06-25T12:54:00Z">
              <w:r>
                <w:t xml:space="preserve">- </w:t>
              </w:r>
            </w:ins>
            <w:r>
              <w:t>Udligningsstop</w:t>
            </w:r>
          </w:p>
          <w:p w:rsidR="00162F95" w:rsidRDefault="00162F95" w:rsidP="00162F95">
            <w:pPr>
              <w:pStyle w:val="Normal11"/>
              <w:rPr>
                <w:ins w:id="3156" w:author="Skat" w:date="2010-06-25T12:54:00Z"/>
              </w:rPr>
            </w:pPr>
          </w:p>
          <w:p w:rsidR="00162F95" w:rsidRDefault="00162F95" w:rsidP="00162F95">
            <w:pPr>
              <w:pStyle w:val="Normal11"/>
              <w:rPr>
                <w:ins w:id="3157" w:author="Skat" w:date="2010-06-25T12:54:00Z"/>
                <w:u w:val="single"/>
              </w:rPr>
            </w:pPr>
            <w:ins w:id="3158" w:author="Skat" w:date="2010-06-25T12:54:00Z">
              <w:r>
                <w:rPr>
                  <w:u w:val="single"/>
                </w:rPr>
                <w:t>Tilladte værdier:</w:t>
              </w:r>
            </w:ins>
          </w:p>
          <w:p w:rsidR="00162F95" w:rsidRDefault="00162F95" w:rsidP="00162F95">
            <w:pPr>
              <w:pStyle w:val="Normal11"/>
              <w:rPr>
                <w:ins w:id="3159" w:author="Skat" w:date="2010-06-25T12:54:00Z"/>
              </w:rPr>
            </w:pPr>
          </w:p>
          <w:p w:rsidR="00162F95" w:rsidRPr="00162F95" w:rsidRDefault="00162F95" w:rsidP="00162F95">
            <w:pPr>
              <w:pStyle w:val="Normal11"/>
            </w:pPr>
          </w:p>
        </w:tc>
      </w:tr>
      <w:tr w:rsidR="00162F95" w:rsidTr="00162F95">
        <w:tblPrEx>
          <w:tblCellMar>
            <w:top w:w="0" w:type="dxa"/>
            <w:bottom w:w="0" w:type="dxa"/>
          </w:tblCellMar>
        </w:tblPrEx>
        <w:trPr>
          <w:ins w:id="3160" w:author="Skat" w:date="2010-06-25T12:54:00Z"/>
        </w:trPr>
        <w:tc>
          <w:tcPr>
            <w:tcW w:w="2625" w:type="dxa"/>
          </w:tcPr>
          <w:p w:rsidR="00162F95" w:rsidRDefault="00162F95" w:rsidP="00162F95">
            <w:pPr>
              <w:pStyle w:val="Normal11"/>
              <w:rPr>
                <w:ins w:id="3161" w:author="Skat" w:date="2010-06-25T12:54:00Z"/>
              </w:rPr>
            </w:pPr>
            <w:ins w:id="3162" w:author="Skat" w:date="2010-06-25T12:54:00Z">
              <w:r>
                <w:t>Form</w:t>
              </w:r>
            </w:ins>
          </w:p>
        </w:tc>
        <w:tc>
          <w:tcPr>
            <w:tcW w:w="1797" w:type="dxa"/>
          </w:tcPr>
          <w:p w:rsidR="00162F95" w:rsidRDefault="00162F95" w:rsidP="00162F95">
            <w:pPr>
              <w:pStyle w:val="Normal11"/>
              <w:rPr>
                <w:ins w:id="3163" w:author="Skat" w:date="2010-06-25T12:54:00Z"/>
              </w:rPr>
            </w:pPr>
            <w:ins w:id="3164" w:author="Skat" w:date="2010-06-25T12:54:00Z">
              <w:r>
                <w:t>TekstKort</w:t>
              </w:r>
              <w:r>
                <w:fldChar w:fldCharType="begin"/>
              </w:r>
              <w:r>
                <w:instrText xml:space="preserve"> XE "</w:instrText>
              </w:r>
              <w:r w:rsidRPr="00DF2EAF">
                <w:instrText>TekstKort</w:instrText>
              </w:r>
              <w:r>
                <w:instrText xml:space="preserve">" </w:instrText>
              </w:r>
              <w:r>
                <w:fldChar w:fldCharType="end"/>
              </w:r>
            </w:ins>
          </w:p>
        </w:tc>
        <w:tc>
          <w:tcPr>
            <w:tcW w:w="5573" w:type="dxa"/>
          </w:tcPr>
          <w:p w:rsidR="00162F95" w:rsidRDefault="00162F95" w:rsidP="00162F95">
            <w:pPr>
              <w:pStyle w:val="Normal11"/>
              <w:rPr>
                <w:ins w:id="3165" w:author="Skat" w:date="2010-06-25T12:54:00Z"/>
              </w:rPr>
            </w:pPr>
            <w:ins w:id="3166" w:author="Skat" w:date="2010-06-25T12:54:00Z">
              <w:r>
                <w:t>Angiver om et indsat stop (fx rykkerstop) er indsat på kundens konto eller for en given fordring/gruppe af fordringer</w:t>
              </w:r>
            </w:ins>
          </w:p>
          <w:p w:rsidR="00162F95" w:rsidRDefault="00162F95" w:rsidP="00162F95">
            <w:pPr>
              <w:pStyle w:val="Normal11"/>
              <w:rPr>
                <w:ins w:id="3167" w:author="Skat" w:date="2010-06-25T12:54:00Z"/>
              </w:rPr>
            </w:pPr>
          </w:p>
          <w:p w:rsidR="00162F95" w:rsidRDefault="00162F95" w:rsidP="00162F95">
            <w:pPr>
              <w:pStyle w:val="Normal11"/>
              <w:rPr>
                <w:ins w:id="3168" w:author="Skat" w:date="2010-06-25T12:54:00Z"/>
                <w:u w:val="single"/>
              </w:rPr>
            </w:pPr>
            <w:ins w:id="3169" w:author="Skat" w:date="2010-06-25T12:54:00Z">
              <w:r>
                <w:rPr>
                  <w:u w:val="single"/>
                </w:rPr>
                <w:t>Tilladte værdier:</w:t>
              </w:r>
            </w:ins>
          </w:p>
          <w:p w:rsidR="00162F95" w:rsidRDefault="00162F95" w:rsidP="00162F95">
            <w:pPr>
              <w:pStyle w:val="Normal11"/>
              <w:rPr>
                <w:ins w:id="3170" w:author="Skat" w:date="2010-06-25T12:54:00Z"/>
              </w:rPr>
            </w:pPr>
            <w:ins w:id="3171" w:author="Skat" w:date="2010-06-25T12:54:00Z">
              <w:r>
                <w:t>Konto</w:t>
              </w:r>
            </w:ins>
          </w:p>
          <w:p w:rsidR="00162F95" w:rsidRPr="00162F95" w:rsidRDefault="00162F95" w:rsidP="00162F95">
            <w:pPr>
              <w:pStyle w:val="Normal11"/>
              <w:rPr>
                <w:ins w:id="3172" w:author="Skat" w:date="2010-06-25T12:54:00Z"/>
              </w:rPr>
            </w:pPr>
            <w:ins w:id="3173" w:author="Skat" w:date="2010-06-25T12:54:00Z">
              <w:r>
                <w:t>Fordring</w:t>
              </w:r>
            </w:ins>
          </w:p>
        </w:tc>
      </w:tr>
      <w:tr w:rsidR="00162F95" w:rsidTr="00162F95">
        <w:tblPrEx>
          <w:tblCellMar>
            <w:top w:w="0" w:type="dxa"/>
            <w:bottom w:w="0" w:type="dxa"/>
          </w:tblCellMar>
        </w:tblPrEx>
        <w:tc>
          <w:tcPr>
            <w:tcW w:w="2625" w:type="dxa"/>
          </w:tcPr>
          <w:p w:rsidR="00162F95" w:rsidRDefault="00307A99" w:rsidP="00162F95">
            <w:pPr>
              <w:pStyle w:val="Normal11"/>
            </w:pPr>
            <w:del w:id="3174" w:author="Skat" w:date="2010-06-25T12:54:00Z">
              <w:r>
                <w:delText>Årsag</w:delText>
              </w:r>
            </w:del>
            <w:ins w:id="3175" w:author="Skat" w:date="2010-06-25T12:54:00Z">
              <w:r w:rsidR="00162F95">
                <w:t>OpretÅrsagTekst</w:t>
              </w:r>
            </w:ins>
          </w:p>
        </w:tc>
        <w:tc>
          <w:tcPr>
            <w:tcW w:w="1797" w:type="dxa"/>
          </w:tcPr>
          <w:p w:rsidR="00162F95" w:rsidRDefault="00307A99" w:rsidP="00162F95">
            <w:pPr>
              <w:pStyle w:val="Normal11"/>
            </w:pPr>
            <w:del w:id="3176" w:author="Skat" w:date="2010-06-25T12:54:00Z">
              <w:r>
                <w:delText>ÅrsagFastTekst</w:delText>
              </w:r>
            </w:del>
            <w:ins w:id="3177" w:author="Skat" w:date="2010-06-25T12:54:00Z">
              <w:r w:rsidR="00162F95">
                <w:t>Tekst45</w:t>
              </w:r>
            </w:ins>
            <w:r w:rsidR="00162F95">
              <w:fldChar w:fldCharType="begin"/>
            </w:r>
            <w:r w:rsidR="00162F95">
              <w:instrText xml:space="preserve"> XE "</w:instrText>
            </w:r>
            <w:del w:id="3178" w:author="Skat" w:date="2010-06-25T12:54:00Z">
              <w:r w:rsidRPr="00FF1278">
                <w:delInstrText>ÅrsagFastTekst</w:delInstrText>
              </w:r>
            </w:del>
            <w:ins w:id="3179" w:author="Skat" w:date="2010-06-25T12:54:00Z">
              <w:r w:rsidR="00162F95" w:rsidRPr="00CB127D">
                <w:instrText>Tekst45</w:instrText>
              </w:r>
            </w:ins>
            <w:r w:rsidR="00162F95">
              <w:instrText xml:space="preserve">" </w:instrText>
            </w:r>
            <w:r w:rsidR="00162F95">
              <w:fldChar w:fldCharType="end"/>
            </w:r>
          </w:p>
        </w:tc>
        <w:tc>
          <w:tcPr>
            <w:tcW w:w="5573" w:type="dxa"/>
          </w:tcPr>
          <w:p w:rsidR="00162F95" w:rsidRDefault="00162F95" w:rsidP="00162F95">
            <w:pPr>
              <w:pStyle w:val="Normal11"/>
            </w:pPr>
            <w:r>
              <w:t>Indeholder en beskrivelse af årsagen til, hvorfor</w:t>
            </w:r>
            <w:del w:id="3180" w:author="Skat" w:date="2010-06-25T12:54:00Z">
              <w:r w:rsidR="00307A99">
                <w:delText>, at</w:delText>
              </w:r>
            </w:del>
            <w:r>
              <w:t xml:space="preserve"> det administrative tiltag er </w:t>
            </w:r>
            <w:ins w:id="3181" w:author="Skat" w:date="2010-06-25T12:54:00Z">
              <w:r>
                <w:t>oprettet (</w:t>
              </w:r>
            </w:ins>
            <w:r>
              <w:t>igangsat</w:t>
            </w:r>
            <w:del w:id="3182" w:author="Skat" w:date="2010-06-25T12:54:00Z">
              <w:r w:rsidR="00307A99">
                <w:delText>.</w:delText>
              </w:r>
            </w:del>
            <w:ins w:id="3183" w:author="Skat" w:date="2010-06-25T12:54:00Z">
              <w:r>
                <w:t>).</w:t>
              </w:r>
            </w:ins>
            <w:r>
              <w:t xml:space="preserve"> Der gives mulighed for at vælge mellem et mindre antal årsager i form af en fasttekst.</w:t>
            </w:r>
          </w:p>
        </w:tc>
      </w:tr>
      <w:tr w:rsidR="00162F95" w:rsidTr="00162F95">
        <w:tblPrEx>
          <w:tblCellMar>
            <w:top w:w="0" w:type="dxa"/>
            <w:bottom w:w="0" w:type="dxa"/>
          </w:tblCellMar>
        </w:tblPrEx>
        <w:tc>
          <w:tcPr>
            <w:tcW w:w="2625" w:type="dxa"/>
          </w:tcPr>
          <w:p w:rsidR="00162F95" w:rsidRDefault="00307A99" w:rsidP="00162F95">
            <w:pPr>
              <w:pStyle w:val="Normal11"/>
            </w:pPr>
            <w:del w:id="3184" w:author="Skat" w:date="2010-06-25T12:54:00Z">
              <w:r>
                <w:delText>Form</w:delText>
              </w:r>
            </w:del>
            <w:ins w:id="3185" w:author="Skat" w:date="2010-06-25T12:54:00Z">
              <w:r w:rsidR="00162F95">
                <w:t>OpretÅrsagKode</w:t>
              </w:r>
            </w:ins>
          </w:p>
        </w:tc>
        <w:tc>
          <w:tcPr>
            <w:tcW w:w="1797" w:type="dxa"/>
          </w:tcPr>
          <w:p w:rsidR="00162F95" w:rsidRDefault="00307A99" w:rsidP="00162F95">
            <w:pPr>
              <w:pStyle w:val="Normal11"/>
            </w:pPr>
            <w:del w:id="3186" w:author="Skat" w:date="2010-06-25T12:54:00Z">
              <w:r>
                <w:delText>TekstKort</w:delText>
              </w:r>
            </w:del>
            <w:ins w:id="3187" w:author="Skat" w:date="2010-06-25T12:54:00Z">
              <w:r w:rsidR="00162F95">
                <w:t>Tekst1</w:t>
              </w:r>
            </w:ins>
            <w:r w:rsidR="00162F95">
              <w:fldChar w:fldCharType="begin"/>
            </w:r>
            <w:r w:rsidR="00162F95">
              <w:instrText xml:space="preserve"> XE "</w:instrText>
            </w:r>
            <w:del w:id="3188" w:author="Skat" w:date="2010-06-25T12:54:00Z">
              <w:r w:rsidRPr="00801BED">
                <w:delInstrText>TekstKort</w:delInstrText>
              </w:r>
            </w:del>
            <w:ins w:id="3189" w:author="Skat" w:date="2010-06-25T12:54:00Z">
              <w:r w:rsidR="00162F95" w:rsidRPr="00712B8D">
                <w:instrText>Tekst1</w:instrText>
              </w:r>
            </w:ins>
            <w:r w:rsidR="00162F95">
              <w:instrText xml:space="preserve">" </w:instrText>
            </w:r>
            <w:r w:rsidR="00162F95">
              <w:fldChar w:fldCharType="end"/>
            </w:r>
          </w:p>
        </w:tc>
        <w:tc>
          <w:tcPr>
            <w:tcW w:w="5573" w:type="dxa"/>
          </w:tcPr>
          <w:p w:rsidR="00307A99" w:rsidRDefault="00307A99" w:rsidP="00307A99">
            <w:pPr>
              <w:pStyle w:val="Normal11"/>
              <w:rPr>
                <w:del w:id="3190" w:author="Skat" w:date="2010-06-25T12:54:00Z"/>
              </w:rPr>
            </w:pPr>
            <w:del w:id="3191" w:author="Skat" w:date="2010-06-25T12:54:00Z">
              <w:r>
                <w:delText>Angiver om et indsat stop (fx rykkerstop) er indsat på kundens konto eller for en given fordring/gruppe af fordringer</w:delText>
              </w:r>
            </w:del>
          </w:p>
          <w:p w:rsidR="00307A99" w:rsidRDefault="00307A99" w:rsidP="00307A99">
            <w:pPr>
              <w:pStyle w:val="Normal11"/>
              <w:rPr>
                <w:del w:id="3192" w:author="Skat" w:date="2010-06-25T12:54:00Z"/>
              </w:rPr>
            </w:pPr>
          </w:p>
          <w:p w:rsidR="00307A99" w:rsidRDefault="00307A99" w:rsidP="00307A99">
            <w:pPr>
              <w:pStyle w:val="Normal11"/>
              <w:rPr>
                <w:del w:id="3193" w:author="Skat" w:date="2010-06-25T12:54:00Z"/>
                <w:u w:val="single"/>
              </w:rPr>
            </w:pPr>
            <w:del w:id="3194" w:author="Skat" w:date="2010-06-25T12:54:00Z">
              <w:r>
                <w:rPr>
                  <w:u w:val="single"/>
                </w:rPr>
                <w:delText>Tilladte værdier:</w:delText>
              </w:r>
            </w:del>
          </w:p>
          <w:p w:rsidR="00307A99" w:rsidRDefault="00307A99" w:rsidP="00307A99">
            <w:pPr>
              <w:pStyle w:val="Normal11"/>
              <w:rPr>
                <w:del w:id="3195" w:author="Skat" w:date="2010-06-25T12:54:00Z"/>
              </w:rPr>
            </w:pPr>
            <w:del w:id="3196" w:author="Skat" w:date="2010-06-25T12:54:00Z">
              <w:r>
                <w:delText>Konto</w:delText>
              </w:r>
            </w:del>
          </w:p>
          <w:p w:rsidR="00162F95" w:rsidRDefault="00307A99" w:rsidP="00162F95">
            <w:pPr>
              <w:pStyle w:val="Normal11"/>
            </w:pPr>
            <w:del w:id="3197" w:author="Skat" w:date="2010-06-25T12:54:00Z">
              <w:r>
                <w:delText>Fordring</w:delText>
              </w:r>
            </w:del>
            <w:ins w:id="3198" w:author="Skat" w:date="2010-06-25T12:54:00Z">
              <w:r w:rsidR="00162F95">
                <w:t>Indeholder en kode for årsagen til, hvorfor det administrative tiltag er oprettet.</w:t>
              </w:r>
            </w:ins>
          </w:p>
        </w:tc>
      </w:tr>
      <w:tr w:rsidR="00162F95" w:rsidTr="00162F95">
        <w:tblPrEx>
          <w:tblCellMar>
            <w:top w:w="0" w:type="dxa"/>
            <w:bottom w:w="0" w:type="dxa"/>
          </w:tblCellMar>
        </w:tblPrEx>
        <w:trPr>
          <w:ins w:id="3199" w:author="Skat" w:date="2010-06-25T12:54:00Z"/>
        </w:trPr>
        <w:tc>
          <w:tcPr>
            <w:tcW w:w="2625" w:type="dxa"/>
          </w:tcPr>
          <w:p w:rsidR="00162F95" w:rsidRDefault="00162F95" w:rsidP="00162F95">
            <w:pPr>
              <w:pStyle w:val="Normal11"/>
              <w:rPr>
                <w:ins w:id="3200" w:author="Skat" w:date="2010-06-25T12:54:00Z"/>
              </w:rPr>
            </w:pPr>
            <w:ins w:id="3201" w:author="Skat" w:date="2010-06-25T12:54:00Z">
              <w:r>
                <w:t>AfbrydÅrsagTekst</w:t>
              </w:r>
            </w:ins>
          </w:p>
        </w:tc>
        <w:tc>
          <w:tcPr>
            <w:tcW w:w="1797" w:type="dxa"/>
          </w:tcPr>
          <w:p w:rsidR="00162F95" w:rsidRDefault="00162F95" w:rsidP="00162F95">
            <w:pPr>
              <w:pStyle w:val="Normal11"/>
              <w:rPr>
                <w:ins w:id="3202" w:author="Skat" w:date="2010-06-25T12:54:00Z"/>
              </w:rPr>
            </w:pPr>
            <w:ins w:id="3203" w:author="Skat" w:date="2010-06-25T12:54:00Z">
              <w:r>
                <w:t>Tekst45</w:t>
              </w:r>
              <w:r>
                <w:fldChar w:fldCharType="begin"/>
              </w:r>
              <w:r>
                <w:instrText xml:space="preserve"> XE "</w:instrText>
              </w:r>
              <w:r w:rsidRPr="00EF403B">
                <w:instrText>Tekst45</w:instrText>
              </w:r>
              <w:r>
                <w:instrText xml:space="preserve">" </w:instrText>
              </w:r>
              <w:r>
                <w:fldChar w:fldCharType="end"/>
              </w:r>
            </w:ins>
          </w:p>
        </w:tc>
        <w:tc>
          <w:tcPr>
            <w:tcW w:w="5573" w:type="dxa"/>
          </w:tcPr>
          <w:p w:rsidR="00162F95" w:rsidRDefault="00162F95" w:rsidP="00162F95">
            <w:pPr>
              <w:pStyle w:val="Normal11"/>
              <w:rPr>
                <w:ins w:id="3204" w:author="Skat" w:date="2010-06-25T12:54:00Z"/>
              </w:rPr>
            </w:pPr>
            <w:ins w:id="3205" w:author="Skat" w:date="2010-06-25T12:54:00Z">
              <w:r>
                <w:t>Indeholder en beskrivelse af årsagen til, hvorfor det administrative tiltag afbrydes. Der gives mulighed for at vælge mellem et mindre antal årsager i form af en fasttekst.</w:t>
              </w:r>
            </w:ins>
          </w:p>
        </w:tc>
      </w:tr>
      <w:tr w:rsidR="00162F95" w:rsidTr="00162F95">
        <w:tblPrEx>
          <w:tblCellMar>
            <w:top w:w="0" w:type="dxa"/>
            <w:bottom w:w="0" w:type="dxa"/>
          </w:tblCellMar>
        </w:tblPrEx>
        <w:trPr>
          <w:ins w:id="3206" w:author="Skat" w:date="2010-06-25T12:54:00Z"/>
        </w:trPr>
        <w:tc>
          <w:tcPr>
            <w:tcW w:w="2625" w:type="dxa"/>
          </w:tcPr>
          <w:p w:rsidR="00162F95" w:rsidRDefault="00162F95" w:rsidP="00162F95">
            <w:pPr>
              <w:pStyle w:val="Normal11"/>
              <w:rPr>
                <w:ins w:id="3207" w:author="Skat" w:date="2010-06-25T12:54:00Z"/>
              </w:rPr>
            </w:pPr>
            <w:ins w:id="3208" w:author="Skat" w:date="2010-06-25T12:54:00Z">
              <w:r>
                <w:t>AfbrydÅrsagKode</w:t>
              </w:r>
            </w:ins>
          </w:p>
        </w:tc>
        <w:tc>
          <w:tcPr>
            <w:tcW w:w="1797" w:type="dxa"/>
          </w:tcPr>
          <w:p w:rsidR="00162F95" w:rsidRDefault="00162F95" w:rsidP="00162F95">
            <w:pPr>
              <w:pStyle w:val="Normal11"/>
              <w:rPr>
                <w:ins w:id="3209" w:author="Skat" w:date="2010-06-25T12:54:00Z"/>
              </w:rPr>
            </w:pPr>
            <w:ins w:id="3210" w:author="Skat" w:date="2010-06-25T12:54:00Z">
              <w:r>
                <w:t>Tekst1</w:t>
              </w:r>
              <w:r>
                <w:fldChar w:fldCharType="begin"/>
              </w:r>
              <w:r>
                <w:instrText xml:space="preserve"> XE "</w:instrText>
              </w:r>
              <w:r w:rsidRPr="000E600A">
                <w:instrText>Tekst1</w:instrText>
              </w:r>
              <w:r>
                <w:instrText xml:space="preserve">" </w:instrText>
              </w:r>
              <w:r>
                <w:fldChar w:fldCharType="end"/>
              </w:r>
            </w:ins>
          </w:p>
        </w:tc>
        <w:tc>
          <w:tcPr>
            <w:tcW w:w="5573" w:type="dxa"/>
          </w:tcPr>
          <w:p w:rsidR="00162F95" w:rsidRDefault="00162F95" w:rsidP="00162F95">
            <w:pPr>
              <w:pStyle w:val="Normal11"/>
              <w:rPr>
                <w:ins w:id="3211" w:author="Skat" w:date="2010-06-25T12:54:00Z"/>
              </w:rPr>
            </w:pPr>
            <w:ins w:id="3212" w:author="Skat" w:date="2010-06-25T12:54:00Z">
              <w:r>
                <w:t>Indeholder en kode for årsagen til, hvorfor det administrative tiltag er afbrudt (annulleret).</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AdministrativtTiltag arver fra/er en specialisering af OpkrævningIndsats</w:t>
            </w:r>
          </w:p>
        </w:tc>
        <w:tc>
          <w:tcPr>
            <w:tcW w:w="5879" w:type="dxa"/>
          </w:tcPr>
          <w:p w:rsidR="00162F95" w:rsidRDefault="00162F95" w:rsidP="00162F95">
            <w:pPr>
              <w:pStyle w:val="Normal11"/>
            </w:pPr>
            <w:r>
              <w:t>Indsatsen kan være et administrativt tiltag, som fx rentestop.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213" w:name="_Toc265233858"/>
      <w:bookmarkStart w:id="3214" w:name="_Toc263947323"/>
      <w:r>
        <w:t>Afskrivning</w:t>
      </w:r>
      <w:bookmarkEnd w:id="3213"/>
      <w:bookmarkEnd w:id="3214"/>
    </w:p>
    <w:p w:rsidR="00162F95" w:rsidRDefault="00162F95" w:rsidP="00162F95">
      <w:pPr>
        <w:pStyle w:val="Normal11"/>
      </w:pPr>
      <w:r>
        <w:t>Denne indsats kan anvendes til at indstille til helt eller delvis afskrivning af en fordring.</w:t>
      </w:r>
      <w:del w:id="3215" w:author="Skat" w:date="2010-06-25T12:54:00Z">
        <w:r w:rsidR="00307A99">
          <w:delText xml:space="preserve"> Sagsbehandleren kan anvende indsatsen, når der modtages en meddelelse om at der skal foretages helt eller delvis afskrivning af en restance.</w:delText>
        </w:r>
      </w:del>
      <w:ins w:id="3216" w:author="Skat" w:date="2010-06-25T12:54:00Z">
        <w:r>
          <w:t xml:space="preserve"> </w:t>
        </w:r>
      </w:ins>
    </w:p>
    <w:p w:rsidR="00162F95" w:rsidRDefault="00162F95" w:rsidP="00162F95">
      <w:pPr>
        <w:pStyle w:val="Normal11"/>
      </w:pPr>
    </w:p>
    <w:p w:rsidR="00162F95" w:rsidRDefault="00162F95" w:rsidP="00162F95">
      <w:pPr>
        <w:pStyle w:val="Normal11"/>
      </w:pPr>
      <w:r>
        <w:t xml:space="preserve">Indsatsen betyder, at en fordring og eventuelt dens tilknyttede renter </w:t>
      </w:r>
      <w:ins w:id="3217" w:author="Skat" w:date="2010-06-25T12:54:00Z">
        <w:r>
          <w:t xml:space="preserve">og visse gebyrer </w:t>
        </w:r>
      </w:ins>
      <w:r>
        <w:t xml:space="preserve">afskrives. </w:t>
      </w:r>
    </w:p>
    <w:p w:rsidR="00162F95" w:rsidRDefault="00162F95" w:rsidP="00162F95">
      <w:pPr>
        <w:pStyle w:val="Normal11"/>
      </w:pPr>
    </w:p>
    <w:p w:rsidR="00162F95" w:rsidRDefault="00162F95" w:rsidP="00162F95">
      <w:pPr>
        <w:pStyle w:val="Normal11"/>
      </w:pPr>
      <w:r>
        <w:t xml:space="preserve">Afskrivning skal </w:t>
      </w:r>
      <w:del w:id="3218" w:author="Skat" w:date="2010-06-25T12:54:00Z">
        <w:r w:rsidR="00307A99">
          <w:delText xml:space="preserve">enten </w:delText>
        </w:r>
      </w:del>
      <w:r>
        <w:t xml:space="preserve">godkendes vha. </w:t>
      </w:r>
      <w:ins w:id="3219" w:author="Skat" w:date="2010-06-25T12:54:00Z">
        <w:r>
          <w:t xml:space="preserve">funktionen </w:t>
        </w:r>
      </w:ins>
      <w:r>
        <w:t>"Godkendelse</w:t>
      </w:r>
      <w:del w:id="3220" w:author="Skat" w:date="2010-06-25T12:54:00Z">
        <w:r w:rsidR="00307A99">
          <w:delText>" eller sagsbehandlerens autorisation.</w:delText>
        </w:r>
      </w:del>
      <w:ins w:id="3221" w:author="Skat" w:date="2010-06-25T12:54:00Z">
        <w:r>
          <w:t>".</w:t>
        </w:r>
      </w:ins>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D27F32">
              <w:instrText>Beløb</w:instrText>
            </w:r>
            <w:r>
              <w:instrText xml:space="preserve">" </w:instrText>
            </w:r>
            <w:r>
              <w:fldChar w:fldCharType="end"/>
            </w:r>
          </w:p>
        </w:tc>
        <w:tc>
          <w:tcPr>
            <w:tcW w:w="5573" w:type="dxa"/>
          </w:tcPr>
          <w:p w:rsidR="00162F95" w:rsidRDefault="00162F95" w:rsidP="00162F95">
            <w:pPr>
              <w:pStyle w:val="Normal11"/>
            </w:pPr>
            <w:r>
              <w:t>Sagsbehandleren vælger, om hele fordringen eller kun en del af den skal afskrives. Default skal det være det fulde Fordringsbeløb.</w:t>
            </w:r>
          </w:p>
        </w:tc>
      </w:tr>
      <w:tr w:rsidR="00162F95" w:rsidTr="00162F95">
        <w:tblPrEx>
          <w:tblCellMar>
            <w:top w:w="0" w:type="dxa"/>
            <w:bottom w:w="0" w:type="dxa"/>
          </w:tblCellMar>
        </w:tblPrEx>
        <w:tc>
          <w:tcPr>
            <w:tcW w:w="2625" w:type="dxa"/>
          </w:tcPr>
          <w:p w:rsidR="00162F95" w:rsidRDefault="00162F95" w:rsidP="00162F95">
            <w:pPr>
              <w:pStyle w:val="Normal11"/>
            </w:pPr>
            <w:r>
              <w:t>Rente</w:t>
            </w:r>
          </w:p>
        </w:tc>
        <w:tc>
          <w:tcPr>
            <w:tcW w:w="1797" w:type="dxa"/>
          </w:tcPr>
          <w:p w:rsidR="00162F95" w:rsidRDefault="00162F95" w:rsidP="00162F95">
            <w:pPr>
              <w:pStyle w:val="Normal11"/>
            </w:pPr>
            <w:r>
              <w:t>Type</w:t>
            </w:r>
            <w:r>
              <w:fldChar w:fldCharType="begin"/>
            </w:r>
            <w:r>
              <w:instrText xml:space="preserve"> XE "</w:instrText>
            </w:r>
            <w:r w:rsidRPr="00D90E59">
              <w:instrText>Type</w:instrText>
            </w:r>
            <w:r>
              <w:instrText xml:space="preserve">" </w:instrText>
            </w:r>
            <w:r>
              <w:fldChar w:fldCharType="end"/>
            </w:r>
          </w:p>
        </w:tc>
        <w:tc>
          <w:tcPr>
            <w:tcW w:w="5573" w:type="dxa"/>
          </w:tcPr>
          <w:p w:rsidR="00162F95" w:rsidRDefault="00162F95" w:rsidP="00162F95">
            <w:pPr>
              <w:pStyle w:val="Normal11"/>
            </w:pPr>
            <w:r>
              <w:t>Når man afskriver, skal man også vælge, om de påløbne renter på fordringerne skal afskrives eller tilbagerulles.</w:t>
            </w:r>
          </w:p>
          <w:p w:rsidR="00162F95" w:rsidRDefault="00162F95" w:rsidP="00162F95">
            <w:pPr>
              <w:pStyle w:val="Normal11"/>
            </w:pPr>
            <w:r>
              <w:t>Herudfra skal systemet automatisk foretage den valgte form, dvs. tilbagerulle eller afskrive renter.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Tilbagerul Opkrævningsrenter</w:t>
            </w:r>
          </w:p>
          <w:p w:rsidR="00162F95" w:rsidRPr="00162F95" w:rsidRDefault="00162F95" w:rsidP="00162F95">
            <w:pPr>
              <w:pStyle w:val="Normal11"/>
            </w:pPr>
            <w:r>
              <w:t>- Afskriv Opkrævningsrenter</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E77E6">
              <w:instrText>Dato</w:instrText>
            </w:r>
            <w:r>
              <w:instrText xml:space="preserve">" </w:instrText>
            </w:r>
            <w:r>
              <w:fldChar w:fldCharType="end"/>
            </w:r>
          </w:p>
        </w:tc>
        <w:tc>
          <w:tcPr>
            <w:tcW w:w="5573" w:type="dxa"/>
          </w:tcPr>
          <w:p w:rsidR="00162F95" w:rsidRDefault="00162F95" w:rsidP="00162F95">
            <w:pPr>
              <w:pStyle w:val="Normal11"/>
            </w:pPr>
            <w:r>
              <w:t>Dato hvorfra afskrivningen skal træde i kraft. Løsningen skal automatisk indsætte dags dato, men sagsbehandleren skal have mulighed for at ændre den.</w:t>
            </w:r>
          </w:p>
        </w:tc>
      </w:tr>
      <w:tr w:rsidR="00162F95" w:rsidTr="00162F95">
        <w:tblPrEx>
          <w:tblCellMar>
            <w:top w:w="0" w:type="dxa"/>
            <w:bottom w:w="0" w:type="dxa"/>
          </w:tblCellMar>
        </w:tblPrEx>
        <w:tc>
          <w:tcPr>
            <w:tcW w:w="2625" w:type="dxa"/>
          </w:tcPr>
          <w:p w:rsidR="00162F95" w:rsidRDefault="00162F95" w:rsidP="00162F95">
            <w:pPr>
              <w:pStyle w:val="Normal11"/>
            </w:pPr>
            <w:r>
              <w:t>Procent</w:t>
            </w:r>
          </w:p>
        </w:tc>
        <w:tc>
          <w:tcPr>
            <w:tcW w:w="1797" w:type="dxa"/>
          </w:tcPr>
          <w:p w:rsidR="00162F95" w:rsidRDefault="00162F95" w:rsidP="00162F95">
            <w:pPr>
              <w:pStyle w:val="Normal11"/>
            </w:pPr>
            <w:r>
              <w:t>Procent</w:t>
            </w:r>
            <w:r>
              <w:fldChar w:fldCharType="begin"/>
            </w:r>
            <w:r>
              <w:instrText xml:space="preserve"> XE "</w:instrText>
            </w:r>
            <w:r w:rsidRPr="008057C0">
              <w:instrText>Procent</w:instrText>
            </w:r>
            <w:r>
              <w:instrText xml:space="preserve">" </w:instrText>
            </w:r>
            <w:r>
              <w:fldChar w:fldCharType="end"/>
            </w:r>
          </w:p>
        </w:tc>
        <w:tc>
          <w:tcPr>
            <w:tcW w:w="5573" w:type="dxa"/>
          </w:tcPr>
          <w:p w:rsidR="00162F95" w:rsidRDefault="00162F95" w:rsidP="00162F95">
            <w:pPr>
              <w:pStyle w:val="Normal11"/>
            </w:pPr>
            <w:r>
              <w:t>Hvor mange procent der afskrives</w:t>
            </w:r>
          </w:p>
        </w:tc>
      </w:tr>
      <w:tr w:rsidR="00162F95" w:rsidTr="00162F95">
        <w:tblPrEx>
          <w:tblCellMar>
            <w:top w:w="0" w:type="dxa"/>
            <w:bottom w:w="0" w:type="dxa"/>
          </w:tblCellMar>
        </w:tblPrEx>
        <w:tc>
          <w:tcPr>
            <w:tcW w:w="2625" w:type="dxa"/>
          </w:tcPr>
          <w:p w:rsidR="00162F95" w:rsidRDefault="00162F95" w:rsidP="00162F95">
            <w:pPr>
              <w:pStyle w:val="Normal11"/>
            </w:pPr>
            <w:r>
              <w:t>Frekvens</w:t>
            </w:r>
          </w:p>
        </w:tc>
        <w:tc>
          <w:tcPr>
            <w:tcW w:w="1797" w:type="dxa"/>
          </w:tcPr>
          <w:p w:rsidR="00162F95" w:rsidRDefault="00162F95" w:rsidP="00162F95">
            <w:pPr>
              <w:pStyle w:val="Normal11"/>
            </w:pPr>
            <w:r>
              <w:t>PeriodeLængde</w:t>
            </w:r>
            <w:r>
              <w:fldChar w:fldCharType="begin"/>
            </w:r>
            <w:r>
              <w:instrText xml:space="preserve"> XE "</w:instrText>
            </w:r>
            <w:r w:rsidRPr="00C01990">
              <w:instrText>PeriodeLængde</w:instrText>
            </w:r>
            <w:r>
              <w:instrText xml:space="preserve">" </w:instrText>
            </w:r>
            <w:r>
              <w:fldChar w:fldCharType="end"/>
            </w:r>
          </w:p>
        </w:tc>
        <w:tc>
          <w:tcPr>
            <w:tcW w:w="5573" w:type="dxa"/>
          </w:tcPr>
          <w:p w:rsidR="00162F95" w:rsidRDefault="00162F95" w:rsidP="00162F95">
            <w:pPr>
              <w:pStyle w:val="Normal11"/>
            </w:pPr>
            <w:r>
              <w:t>Hvor ofte der afskrives.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dag uge måned kvartal halvår år</w:t>
            </w:r>
          </w:p>
        </w:tc>
      </w:tr>
      <w:tr w:rsidR="00307A99" w:rsidTr="00307A99">
        <w:tblPrEx>
          <w:tblCellMar>
            <w:top w:w="0" w:type="dxa"/>
            <w:bottom w:w="0" w:type="dxa"/>
          </w:tblCellMar>
        </w:tblPrEx>
        <w:trPr>
          <w:del w:id="3222" w:author="Skat" w:date="2010-06-25T12:54:00Z"/>
        </w:trPr>
        <w:tc>
          <w:tcPr>
            <w:tcW w:w="2625" w:type="dxa"/>
          </w:tcPr>
          <w:p w:rsidR="00307A99" w:rsidRDefault="00307A99" w:rsidP="00307A99">
            <w:pPr>
              <w:pStyle w:val="Normal11"/>
              <w:rPr>
                <w:del w:id="3223" w:author="Skat" w:date="2010-06-25T12:54:00Z"/>
              </w:rPr>
            </w:pPr>
            <w:del w:id="3224" w:author="Skat" w:date="2010-06-25T12:54:00Z">
              <w:r>
                <w:delText>PeriodeFra</w:delText>
              </w:r>
            </w:del>
          </w:p>
        </w:tc>
        <w:tc>
          <w:tcPr>
            <w:tcW w:w="1797" w:type="dxa"/>
          </w:tcPr>
          <w:p w:rsidR="00307A99" w:rsidRDefault="00307A99" w:rsidP="00307A99">
            <w:pPr>
              <w:pStyle w:val="Normal11"/>
              <w:rPr>
                <w:del w:id="3225" w:author="Skat" w:date="2010-06-25T12:54:00Z"/>
              </w:rPr>
            </w:pPr>
            <w:del w:id="3226" w:author="Skat" w:date="2010-06-25T12:54:00Z">
              <w:r>
                <w:delText>Dato</w:delText>
              </w:r>
              <w:r w:rsidR="00786046">
                <w:fldChar w:fldCharType="begin"/>
              </w:r>
              <w:r>
                <w:delInstrText xml:space="preserve"> XE "</w:delInstrText>
              </w:r>
              <w:r w:rsidRPr="00D60F74">
                <w:delInstrText>Dato</w:delInstrText>
              </w:r>
              <w:r>
                <w:delInstrText xml:space="preserve">" </w:delInstrText>
              </w:r>
              <w:r w:rsidR="00786046">
                <w:fldChar w:fldCharType="end"/>
              </w:r>
            </w:del>
          </w:p>
        </w:tc>
        <w:tc>
          <w:tcPr>
            <w:tcW w:w="5573" w:type="dxa"/>
          </w:tcPr>
          <w:p w:rsidR="00307A99" w:rsidRDefault="00307A99" w:rsidP="00307A99">
            <w:pPr>
              <w:pStyle w:val="Normal11"/>
              <w:rPr>
                <w:del w:id="3227" w:author="Skat" w:date="2010-06-25T12:54:00Z"/>
              </w:rPr>
            </w:pPr>
            <w:del w:id="3228" w:author="Skat" w:date="2010-06-25T12:54:00Z">
              <w:r>
                <w:delText>StartDato for det antal måneder eller år, som afskrivningen skal vare i fht. den valgte frekvens.</w:delText>
              </w:r>
            </w:del>
          </w:p>
          <w:p w:rsidR="00307A99" w:rsidRDefault="00307A99" w:rsidP="00307A99">
            <w:pPr>
              <w:pStyle w:val="Normal11"/>
              <w:rPr>
                <w:del w:id="3229" w:author="Skat" w:date="2010-06-25T12:54:00Z"/>
              </w:rPr>
            </w:pPr>
          </w:p>
          <w:p w:rsidR="00307A99" w:rsidRDefault="00307A99" w:rsidP="00307A99">
            <w:pPr>
              <w:pStyle w:val="Normal11"/>
              <w:rPr>
                <w:del w:id="3230" w:author="Skat" w:date="2010-06-25T12:54:00Z"/>
              </w:rPr>
            </w:pPr>
            <w:del w:id="3231" w:author="Skat" w:date="2010-06-25T12:54:00Z">
              <w:r>
                <w:delText>Hvis den valgte frekvens er "1 gang", udfyldes denne attribut ikke.</w:delText>
              </w:r>
            </w:del>
          </w:p>
        </w:tc>
      </w:tr>
      <w:tr w:rsidR="00307A99" w:rsidTr="00307A99">
        <w:tblPrEx>
          <w:tblCellMar>
            <w:top w:w="0" w:type="dxa"/>
            <w:bottom w:w="0" w:type="dxa"/>
          </w:tblCellMar>
        </w:tblPrEx>
        <w:trPr>
          <w:del w:id="3232" w:author="Skat" w:date="2010-06-25T12:54:00Z"/>
        </w:trPr>
        <w:tc>
          <w:tcPr>
            <w:tcW w:w="2625" w:type="dxa"/>
          </w:tcPr>
          <w:p w:rsidR="00307A99" w:rsidRDefault="00307A99" w:rsidP="00307A99">
            <w:pPr>
              <w:pStyle w:val="Normal11"/>
              <w:rPr>
                <w:del w:id="3233" w:author="Skat" w:date="2010-06-25T12:54:00Z"/>
              </w:rPr>
            </w:pPr>
            <w:del w:id="3234" w:author="Skat" w:date="2010-06-25T12:54:00Z">
              <w:r>
                <w:delText>PeriodeTil</w:delText>
              </w:r>
            </w:del>
          </w:p>
        </w:tc>
        <w:tc>
          <w:tcPr>
            <w:tcW w:w="1797" w:type="dxa"/>
          </w:tcPr>
          <w:p w:rsidR="00307A99" w:rsidRDefault="00307A99" w:rsidP="00307A99">
            <w:pPr>
              <w:pStyle w:val="Normal11"/>
              <w:rPr>
                <w:del w:id="3235" w:author="Skat" w:date="2010-06-25T12:54:00Z"/>
              </w:rPr>
            </w:pPr>
            <w:del w:id="3236" w:author="Skat" w:date="2010-06-25T12:54:00Z">
              <w:r>
                <w:delText>Dato</w:delText>
              </w:r>
              <w:r w:rsidR="00786046">
                <w:fldChar w:fldCharType="begin"/>
              </w:r>
              <w:r>
                <w:delInstrText xml:space="preserve"> XE "</w:delInstrText>
              </w:r>
              <w:r w:rsidRPr="009F5505">
                <w:delInstrText>Dato</w:delInstrText>
              </w:r>
              <w:r>
                <w:delInstrText xml:space="preserve">" </w:delInstrText>
              </w:r>
              <w:r w:rsidR="00786046">
                <w:fldChar w:fldCharType="end"/>
              </w:r>
            </w:del>
          </w:p>
        </w:tc>
        <w:tc>
          <w:tcPr>
            <w:tcW w:w="5573" w:type="dxa"/>
          </w:tcPr>
          <w:p w:rsidR="00307A99" w:rsidRDefault="00307A99" w:rsidP="00307A99">
            <w:pPr>
              <w:pStyle w:val="Normal11"/>
              <w:rPr>
                <w:del w:id="3237" w:author="Skat" w:date="2010-06-25T12:54:00Z"/>
              </w:rPr>
            </w:pPr>
            <w:del w:id="3238" w:author="Skat" w:date="2010-06-25T12:54:00Z">
              <w:r>
                <w:delText>SlutDato for det antal måneder eller år, som afskrivningen skal vare i fht. den valgte frekvens.</w:delText>
              </w:r>
            </w:del>
          </w:p>
          <w:p w:rsidR="00307A99" w:rsidRDefault="00307A99" w:rsidP="00307A99">
            <w:pPr>
              <w:pStyle w:val="Normal11"/>
              <w:rPr>
                <w:del w:id="3239" w:author="Skat" w:date="2010-06-25T12:54:00Z"/>
              </w:rPr>
            </w:pPr>
          </w:p>
          <w:p w:rsidR="00307A99" w:rsidRDefault="00307A99" w:rsidP="00307A99">
            <w:pPr>
              <w:pStyle w:val="Normal11"/>
              <w:rPr>
                <w:del w:id="3240" w:author="Skat" w:date="2010-06-25T12:54:00Z"/>
              </w:rPr>
            </w:pPr>
            <w:del w:id="3241" w:author="Skat" w:date="2010-06-25T12:54:00Z">
              <w:r>
                <w:delText>Hvis den valgte frekvens er "1 gang", udfyldes denne attribut ikke.</w:delText>
              </w:r>
            </w:del>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5B595F">
              <w:instrText>Årsag</w:instrText>
            </w:r>
            <w:r>
              <w:instrText xml:space="preserve">" </w:instrText>
            </w:r>
            <w:r>
              <w:fldChar w:fldCharType="end"/>
            </w:r>
          </w:p>
        </w:tc>
        <w:tc>
          <w:tcPr>
            <w:tcW w:w="5573" w:type="dxa"/>
          </w:tcPr>
          <w:p w:rsidR="00162F95" w:rsidRDefault="00162F95" w:rsidP="00162F95">
            <w:pPr>
              <w:pStyle w:val="Normal11"/>
            </w:pPr>
            <w:r>
              <w:t>Årsagen til hvorfor en afskrivning er foretaget og anvendes typisk til at bestemme om en afskrivning kræver en godkendelse.</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Afskrivning arver fra/er en specialisering af OpkrævningIndsats</w:t>
            </w:r>
          </w:p>
        </w:tc>
        <w:tc>
          <w:tcPr>
            <w:tcW w:w="5879" w:type="dxa"/>
          </w:tcPr>
          <w:p w:rsidR="00162F95" w:rsidRDefault="00162F95" w:rsidP="00162F95">
            <w:pPr>
              <w:pStyle w:val="Normal11"/>
            </w:pPr>
            <w:r>
              <w:t>En indsats kan være at indstille en fordring til hel eller delvis afskrivning.</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242" w:name="_Toc265233859"/>
      <w:bookmarkStart w:id="3243" w:name="_Toc263947324"/>
      <w:r>
        <w:t>BetalingOpkrævning</w:t>
      </w:r>
      <w:bookmarkEnd w:id="3242"/>
      <w:bookmarkEnd w:id="3243"/>
    </w:p>
    <w:p w:rsidR="00162F95" w:rsidRDefault="00162F95" w:rsidP="00162F95">
      <w:pPr>
        <w:pStyle w:val="Normal11"/>
        <w:rPr>
          <w:ins w:id="3244" w:author="Skat" w:date="2010-06-25T12:54:00Z"/>
        </w:rPr>
      </w:pPr>
      <w:r>
        <w:t xml:space="preserve">Er en opkrævning til kunden </w:t>
      </w:r>
      <w:ins w:id="3245" w:author="Skat" w:date="2010-06-25T12:54:00Z">
        <w:r>
          <w:t xml:space="preserve">(virksomhed eller borger) </w:t>
        </w:r>
      </w:ins>
      <w:r>
        <w:t>på en konkret fordring</w:t>
      </w:r>
      <w:ins w:id="3246" w:author="Skat" w:date="2010-06-25T12:54:00Z">
        <w:r>
          <w:t>,</w:t>
        </w:r>
      </w:ins>
      <w:r>
        <w:t xml:space="preserve"> der ikke tidligere er blevet opkrævet</w:t>
      </w:r>
      <w:del w:id="3247" w:author="Skat" w:date="2010-06-25T12:54:00Z">
        <w:r w:rsidR="00307A99">
          <w:delText xml:space="preserve"> hos Kunden. Opkrævningen</w:delText>
        </w:r>
      </w:del>
      <w:ins w:id="3248" w:author="Skat" w:date="2010-06-25T12:54:00Z">
        <w:r>
          <w:t xml:space="preserve">. Bl.a. sender SKATs opkrævningssystem betalingsopkrævning vedr.  Registreringsafgiften for motorkøretøjer. </w:t>
        </w:r>
      </w:ins>
    </w:p>
    <w:p w:rsidR="00162F95" w:rsidRDefault="00162F95" w:rsidP="00162F95">
      <w:pPr>
        <w:pStyle w:val="Normal11"/>
      </w:pPr>
      <w:ins w:id="3249" w:author="Skat" w:date="2010-06-25T12:54:00Z">
        <w:r>
          <w:t>Der udsendes ikke betalingsopkrævninger</w:t>
        </w:r>
      </w:ins>
      <w:r>
        <w:t xml:space="preserve"> vedrører ikke renter og/eller gebyr.</w:t>
      </w:r>
    </w:p>
    <w:p w:rsidR="00162F95" w:rsidRDefault="00307A99" w:rsidP="00162F95">
      <w:pPr>
        <w:pStyle w:val="Normal11"/>
      </w:pPr>
      <w:del w:id="3250" w:author="Skat" w:date="2010-06-25T12:54:00Z">
        <w:r>
          <w:delText>Som en service overfor kunden (virksomhed eller borger) indeholder en betalingsopkrævning</w:delText>
        </w:r>
      </w:del>
      <w:ins w:id="3251" w:author="Skat" w:date="2010-06-25T12:54:00Z">
        <w:r w:rsidR="00162F95">
          <w:t>Betalingsopkrævningen indeholder</w:t>
        </w:r>
      </w:ins>
      <w:r w:rsidR="00162F95">
        <w:t xml:space="preserve"> også en meddelelse om den samlede forfaldne saldo på kontoen.</w:t>
      </w:r>
    </w:p>
    <w:p w:rsidR="00307A99" w:rsidRDefault="00307A99" w:rsidP="00307A99">
      <w:pPr>
        <w:pStyle w:val="Normal11"/>
        <w:rPr>
          <w:del w:id="325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307A99" w:rsidTr="00307A99">
        <w:trPr>
          <w:tblHeader/>
          <w:del w:id="3253" w:author="Skat" w:date="2010-06-25T12:54:00Z"/>
        </w:trPr>
        <w:tc>
          <w:tcPr>
            <w:tcW w:w="2625" w:type="dxa"/>
            <w:shd w:val="pct20" w:color="auto" w:fill="0000FF"/>
          </w:tcPr>
          <w:p w:rsidR="00307A99" w:rsidRPr="00307A99" w:rsidRDefault="00307A99" w:rsidP="00307A99">
            <w:pPr>
              <w:pStyle w:val="Normal11"/>
              <w:rPr>
                <w:del w:id="3254" w:author="Skat" w:date="2010-06-25T12:54:00Z"/>
                <w:color w:val="FFFFFF"/>
              </w:rPr>
            </w:pPr>
            <w:del w:id="3255" w:author="Skat" w:date="2010-06-25T12:54:00Z">
              <w:r>
                <w:rPr>
                  <w:color w:val="FFFFFF"/>
                </w:rPr>
                <w:delText>Attribut</w:delText>
              </w:r>
            </w:del>
          </w:p>
        </w:tc>
        <w:tc>
          <w:tcPr>
            <w:tcW w:w="1797" w:type="dxa"/>
            <w:shd w:val="pct20" w:color="auto" w:fill="0000FF"/>
          </w:tcPr>
          <w:p w:rsidR="00307A99" w:rsidRPr="00307A99" w:rsidRDefault="00307A99" w:rsidP="00307A99">
            <w:pPr>
              <w:pStyle w:val="Normal11"/>
              <w:rPr>
                <w:del w:id="3256" w:author="Skat" w:date="2010-06-25T12:54:00Z"/>
                <w:color w:val="FFFFFF"/>
              </w:rPr>
            </w:pPr>
            <w:del w:id="3257" w:author="Skat" w:date="2010-06-25T12:54:00Z">
              <w:r>
                <w:rPr>
                  <w:color w:val="FFFFFF"/>
                </w:rPr>
                <w:delText>Domæne</w:delText>
              </w:r>
            </w:del>
          </w:p>
        </w:tc>
        <w:tc>
          <w:tcPr>
            <w:tcW w:w="5573" w:type="dxa"/>
            <w:shd w:val="pct20" w:color="auto" w:fill="0000FF"/>
          </w:tcPr>
          <w:p w:rsidR="00307A99" w:rsidRPr="00307A99" w:rsidRDefault="00307A99" w:rsidP="00307A99">
            <w:pPr>
              <w:pStyle w:val="Normal11"/>
              <w:rPr>
                <w:del w:id="3258" w:author="Skat" w:date="2010-06-25T12:54:00Z"/>
                <w:color w:val="FFFFFF"/>
              </w:rPr>
            </w:pPr>
            <w:del w:id="3259" w:author="Skat" w:date="2010-06-25T12:54:00Z">
              <w:r>
                <w:rPr>
                  <w:color w:val="FFFFFF"/>
                </w:rPr>
                <w:delText>Beskrivelse</w:delText>
              </w:r>
            </w:del>
          </w:p>
        </w:tc>
      </w:tr>
      <w:tr w:rsidR="00307A99" w:rsidTr="00307A99">
        <w:trPr>
          <w:del w:id="3260" w:author="Skat" w:date="2010-06-25T12:54:00Z"/>
        </w:trPr>
        <w:tc>
          <w:tcPr>
            <w:tcW w:w="2625" w:type="dxa"/>
          </w:tcPr>
          <w:p w:rsidR="00307A99" w:rsidRDefault="00307A99" w:rsidP="00307A99">
            <w:pPr>
              <w:pStyle w:val="Normal11"/>
              <w:rPr>
                <w:del w:id="3261" w:author="Skat" w:date="2010-06-25T12:54:00Z"/>
              </w:rPr>
            </w:pPr>
            <w:del w:id="3262" w:author="Skat" w:date="2010-06-25T12:54:00Z">
              <w:r>
                <w:delText>SidsteRettidigBetalingDato</w:delText>
              </w:r>
            </w:del>
          </w:p>
        </w:tc>
        <w:tc>
          <w:tcPr>
            <w:tcW w:w="1797" w:type="dxa"/>
          </w:tcPr>
          <w:p w:rsidR="00307A99" w:rsidRDefault="00307A99" w:rsidP="00307A99">
            <w:pPr>
              <w:pStyle w:val="Normal11"/>
              <w:rPr>
                <w:del w:id="3263" w:author="Skat" w:date="2010-06-25T12:54:00Z"/>
              </w:rPr>
            </w:pPr>
            <w:del w:id="3264" w:author="Skat" w:date="2010-06-25T12:54:00Z">
              <w:r>
                <w:delText>SidsteRettidigeBetalingFrist</w:delText>
              </w:r>
              <w:r w:rsidR="00786046">
                <w:fldChar w:fldCharType="begin"/>
              </w:r>
              <w:r>
                <w:delInstrText xml:space="preserve"> XE "</w:delInstrText>
              </w:r>
              <w:r w:rsidRPr="00490222">
                <w:delInstrText>SidsteRettidigeBetalingFrist</w:delInstrText>
              </w:r>
              <w:r>
                <w:delInstrText xml:space="preserve">" </w:delInstrText>
              </w:r>
              <w:r w:rsidR="00786046">
                <w:fldChar w:fldCharType="end"/>
              </w:r>
            </w:del>
          </w:p>
        </w:tc>
        <w:tc>
          <w:tcPr>
            <w:tcW w:w="5573" w:type="dxa"/>
          </w:tcPr>
          <w:p w:rsidR="00307A99" w:rsidRDefault="00307A99" w:rsidP="00307A99">
            <w:pPr>
              <w:pStyle w:val="Normal11"/>
              <w:rPr>
                <w:del w:id="3265" w:author="Skat" w:date="2010-06-25T12:54:00Z"/>
              </w:rPr>
            </w:pPr>
            <w:del w:id="3266" w:author="Skat" w:date="2010-06-25T12:54:00Z">
              <w:r>
                <w:delText>Betyder Sidste Rettidige Betalingsdato (SRB), og er den dato, hvor et beløb skal være indbetalt.</w:delText>
              </w:r>
            </w:del>
          </w:p>
          <w:p w:rsidR="00307A99" w:rsidRDefault="00307A99" w:rsidP="00307A99">
            <w:pPr>
              <w:pStyle w:val="Normal11"/>
              <w:rPr>
                <w:del w:id="3267" w:author="Skat" w:date="2010-06-25T12:54:00Z"/>
              </w:rPr>
            </w:pPr>
            <w:del w:id="3268" w:author="Skat" w:date="2010-06-25T12:54:00Z">
              <w:r>
                <w:delText>Alle gyldige datoer i den danske kalender.</w:delText>
              </w:r>
            </w:del>
          </w:p>
        </w:tc>
      </w:tr>
    </w:tbl>
    <w:p w:rsidR="00162F95" w:rsidRDefault="00162F95" w:rsidP="00162F95">
      <w:pPr>
        <w:pStyle w:val="Normal11"/>
      </w:pPr>
      <w:moveToRangeStart w:id="3269" w:author="Skat" w:date="2010-06-25T12:54:00Z" w:name="move2652340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3270"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3271"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3272" w:author="Skat" w:date="2010-06-25T12:54:00Z">
              <w:r>
                <w:rPr>
                  <w:color w:val="FFFFFF"/>
                </w:rPr>
                <w:t>Beskrivelse</w:t>
              </w:r>
            </w:moveTo>
          </w:p>
        </w:tc>
      </w:tr>
      <w:moveToRangeEnd w:id="3269"/>
      <w:tr w:rsidR="00162F95" w:rsidTr="00162F95">
        <w:tblPrEx>
          <w:tblCellMar>
            <w:top w:w="0" w:type="dxa"/>
            <w:bottom w:w="0" w:type="dxa"/>
          </w:tblCellMar>
        </w:tblPrEx>
        <w:trPr>
          <w:ins w:id="3273" w:author="Skat" w:date="2010-06-25T12:54:00Z"/>
        </w:trPr>
        <w:tc>
          <w:tcPr>
            <w:tcW w:w="2625" w:type="dxa"/>
          </w:tcPr>
          <w:p w:rsidR="00162F95" w:rsidRDefault="00162F95" w:rsidP="00162F95">
            <w:pPr>
              <w:pStyle w:val="Normal11"/>
              <w:rPr>
                <w:ins w:id="3274" w:author="Skat" w:date="2010-06-25T12:54:00Z"/>
              </w:rPr>
            </w:pPr>
            <w:ins w:id="3275" w:author="Skat" w:date="2010-06-25T12:54:00Z">
              <w:r>
                <w:t>SidsteRettidigBetalingDato</w:t>
              </w:r>
            </w:ins>
          </w:p>
        </w:tc>
        <w:tc>
          <w:tcPr>
            <w:tcW w:w="1797" w:type="dxa"/>
          </w:tcPr>
          <w:p w:rsidR="00162F95" w:rsidRDefault="00162F95" w:rsidP="00162F95">
            <w:pPr>
              <w:pStyle w:val="Normal11"/>
              <w:rPr>
                <w:ins w:id="3276" w:author="Skat" w:date="2010-06-25T12:54:00Z"/>
              </w:rPr>
            </w:pPr>
            <w:ins w:id="3277" w:author="Skat" w:date="2010-06-25T12:54:00Z">
              <w:r>
                <w:t>SidsteRettidigeBetalingFrist</w:t>
              </w:r>
              <w:r>
                <w:fldChar w:fldCharType="begin"/>
              </w:r>
              <w:r>
                <w:instrText xml:space="preserve"> XE "</w:instrText>
              </w:r>
              <w:r w:rsidRPr="00211278">
                <w:instrText>SidsteRettidigeBetalingFrist</w:instrText>
              </w:r>
              <w:r>
                <w:instrText xml:space="preserve">" </w:instrText>
              </w:r>
              <w:r>
                <w:fldChar w:fldCharType="end"/>
              </w:r>
            </w:ins>
          </w:p>
        </w:tc>
        <w:tc>
          <w:tcPr>
            <w:tcW w:w="5573" w:type="dxa"/>
          </w:tcPr>
          <w:p w:rsidR="00162F95" w:rsidRDefault="00162F95" w:rsidP="00162F95">
            <w:pPr>
              <w:pStyle w:val="Normal11"/>
              <w:rPr>
                <w:ins w:id="3278" w:author="Skat" w:date="2010-06-25T12:54:00Z"/>
              </w:rPr>
            </w:pPr>
            <w:ins w:id="3279" w:author="Skat" w:date="2010-06-25T12:54:00Z">
              <w:r>
                <w:t>Betyder Sidste Rettidige Betalingsdato (SRB), og er den dato, hvor et beløb skal være indbetalt.</w:t>
              </w:r>
            </w:ins>
          </w:p>
          <w:p w:rsidR="00162F95" w:rsidRDefault="00162F95" w:rsidP="00162F95">
            <w:pPr>
              <w:pStyle w:val="Normal11"/>
              <w:rPr>
                <w:ins w:id="3280" w:author="Skat" w:date="2010-06-25T12:54:00Z"/>
              </w:rPr>
            </w:pPr>
            <w:ins w:id="3281" w:author="Skat" w:date="2010-06-25T12:54:00Z">
              <w:r>
                <w:t>Alle gyldige datoer i den danske kalender.</w:t>
              </w:r>
            </w:ins>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w:t>
            </w:r>
            <w:r>
              <w:fldChar w:fldCharType="begin"/>
            </w:r>
            <w:r>
              <w:instrText xml:space="preserve"> XE "</w:instrText>
            </w:r>
            <w:r w:rsidRPr="00DE5621">
              <w:instrText>Dato</w:instrText>
            </w:r>
            <w:r>
              <w:instrText xml:space="preserve">" </w:instrText>
            </w:r>
            <w:r>
              <w:fldChar w:fldCharType="end"/>
            </w:r>
          </w:p>
        </w:tc>
        <w:tc>
          <w:tcPr>
            <w:tcW w:w="5573" w:type="dxa"/>
          </w:tcPr>
          <w:p w:rsidR="00162F95" w:rsidRDefault="00162F95" w:rsidP="00162F95">
            <w:pPr>
              <w:pStyle w:val="Normal11"/>
            </w:pPr>
            <w:r>
              <w:t>Dato hvor opkrævningen er udsendt. Synonym med opkrævningsdato.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BetalingOpkrævning arver fra/er en specialisering af OpkrævningIndsats</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282" w:name="_Toc265233860"/>
      <w:bookmarkStart w:id="3283" w:name="_Toc263947325"/>
      <w:r>
        <w:t>BetalingOrdning</w:t>
      </w:r>
      <w:bookmarkEnd w:id="3282"/>
      <w:bookmarkEnd w:id="3283"/>
    </w:p>
    <w:p w:rsidR="00162F95" w:rsidRDefault="00162F95" w:rsidP="00162F95">
      <w:pPr>
        <w:pStyle w:val="Normal11"/>
      </w:pPr>
      <w:r>
        <w:t>En betalingsordning er en aftale, som beskriver, hvordan en eller flere fordringer afdrages over en given periode.</w:t>
      </w:r>
    </w:p>
    <w:p w:rsidR="00162F95" w:rsidRDefault="00162F95" w:rsidP="00162F95">
      <w:pPr>
        <w:pStyle w:val="Normal11"/>
      </w:pPr>
    </w:p>
    <w:p w:rsidR="00162F95" w:rsidRDefault="00162F95" w:rsidP="00162F95">
      <w:pPr>
        <w:pStyle w:val="Normal11"/>
      </w:pPr>
      <w:r>
        <w:t>Betalingsordning er synonym med betalingsaftale, afdragsordning og afdragsvis betaling.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BetalingFrekvens</w:t>
            </w:r>
          </w:p>
        </w:tc>
        <w:tc>
          <w:tcPr>
            <w:tcW w:w="1797" w:type="dxa"/>
          </w:tcPr>
          <w:p w:rsidR="00162F95" w:rsidRDefault="00162F95" w:rsidP="00162F95">
            <w:pPr>
              <w:pStyle w:val="Normal11"/>
            </w:pPr>
            <w:r>
              <w:t>Frekvens</w:t>
            </w:r>
            <w:r>
              <w:fldChar w:fldCharType="begin"/>
            </w:r>
            <w:r>
              <w:instrText xml:space="preserve"> XE "</w:instrText>
            </w:r>
            <w:r w:rsidRPr="006C364D">
              <w:instrText>Frekvens</w:instrText>
            </w:r>
            <w:r>
              <w:instrText xml:space="preserve">" </w:instrText>
            </w:r>
            <w:r>
              <w:fldChar w:fldCharType="end"/>
            </w:r>
          </w:p>
        </w:tc>
        <w:tc>
          <w:tcPr>
            <w:tcW w:w="5573" w:type="dxa"/>
          </w:tcPr>
          <w:p w:rsidR="00162F95" w:rsidRDefault="00162F95" w:rsidP="00162F95">
            <w:pPr>
              <w:pStyle w:val="Normal11"/>
            </w:pPr>
            <w:r>
              <w:t>Frekvens for hvor tit man skal betale et ratebeløb (også kaldet afdrag). Dette indgår i beregningen af antal rater, som beløbet for fordringen (eller fordringerne) skal betales af.</w:t>
            </w:r>
          </w:p>
          <w:p w:rsidR="00162F95" w:rsidRDefault="00162F95" w:rsidP="00162F95">
            <w:pPr>
              <w:pStyle w:val="Normal11"/>
            </w:pPr>
            <w:r>
              <w:t>Her skal det være muligt at vælge med hvilken frekvens, kunden skal betale.</w:t>
            </w:r>
          </w:p>
          <w:p w:rsidR="00162F95" w:rsidRDefault="00162F95" w:rsidP="00162F95">
            <w:pPr>
              <w:pStyle w:val="Normal11"/>
            </w:pPr>
            <w:r>
              <w:t>Det skal være muligt at oprette en betalingsordning med betaling f.eks. hver anden tirsdag.</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Dagligt</w:t>
            </w:r>
          </w:p>
          <w:p w:rsidR="00162F95" w:rsidRDefault="00162F95" w:rsidP="00162F95">
            <w:pPr>
              <w:pStyle w:val="Normal11"/>
            </w:pPr>
            <w:r>
              <w:t>Ugentligt</w:t>
            </w:r>
          </w:p>
          <w:p w:rsidR="00162F95" w:rsidRDefault="00162F95" w:rsidP="00162F95">
            <w:pPr>
              <w:pStyle w:val="Normal11"/>
            </w:pPr>
            <w:r>
              <w:t>Hver 14.dag</w:t>
            </w:r>
          </w:p>
          <w:p w:rsidR="00162F95" w:rsidRDefault="00162F95" w:rsidP="00162F95">
            <w:pPr>
              <w:pStyle w:val="Normal11"/>
            </w:pPr>
            <w:r>
              <w:t>Månedligt</w:t>
            </w:r>
          </w:p>
          <w:p w:rsidR="00162F95" w:rsidRDefault="00162F95" w:rsidP="00162F95">
            <w:pPr>
              <w:pStyle w:val="Normal11"/>
            </w:pPr>
            <w:r>
              <w:t>Kvartalsvis</w:t>
            </w:r>
          </w:p>
          <w:p w:rsidR="00162F95" w:rsidRDefault="00162F95" w:rsidP="00162F95">
            <w:pPr>
              <w:pStyle w:val="Normal11"/>
            </w:pPr>
            <w:r>
              <w:t>Halvårligt</w:t>
            </w:r>
          </w:p>
          <w:p w:rsidR="00162F95" w:rsidRPr="00162F95" w:rsidRDefault="00162F95" w:rsidP="00162F95">
            <w:pPr>
              <w:pStyle w:val="Normal11"/>
            </w:pPr>
            <w:r>
              <w:t>Årligt</w:t>
            </w:r>
          </w:p>
        </w:tc>
      </w:tr>
      <w:tr w:rsidR="00162F95" w:rsidTr="00162F95">
        <w:tblPrEx>
          <w:tblCellMar>
            <w:top w:w="0" w:type="dxa"/>
            <w:bottom w:w="0" w:type="dxa"/>
          </w:tblCellMar>
        </w:tblPrEx>
        <w:tc>
          <w:tcPr>
            <w:tcW w:w="2625" w:type="dxa"/>
          </w:tcPr>
          <w:p w:rsidR="00162F95" w:rsidRDefault="00162F95" w:rsidP="00162F95">
            <w:pPr>
              <w:pStyle w:val="Normal11"/>
            </w:pPr>
            <w:r>
              <w:t>RateBeløb</w:t>
            </w:r>
          </w:p>
        </w:tc>
        <w:tc>
          <w:tcPr>
            <w:tcW w:w="1797" w:type="dxa"/>
          </w:tcPr>
          <w:p w:rsidR="00162F95" w:rsidRDefault="00162F95" w:rsidP="00162F95">
            <w:pPr>
              <w:pStyle w:val="Normal11"/>
            </w:pPr>
            <w:r>
              <w:t>Beløb</w:t>
            </w:r>
            <w:r>
              <w:fldChar w:fldCharType="begin"/>
            </w:r>
            <w:r>
              <w:instrText xml:space="preserve"> XE "</w:instrText>
            </w:r>
            <w:r w:rsidRPr="00854C3F">
              <w:instrText>Beløb</w:instrText>
            </w:r>
            <w:r>
              <w:instrText xml:space="preserve">" </w:instrText>
            </w:r>
            <w:r>
              <w:fldChar w:fldCharType="end"/>
            </w:r>
          </w:p>
        </w:tc>
        <w:tc>
          <w:tcPr>
            <w:tcW w:w="5573" w:type="dxa"/>
          </w:tcPr>
          <w:p w:rsidR="00162F95" w:rsidRDefault="00162F95" w:rsidP="00162F95">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62F95" w:rsidRDefault="00162F95" w:rsidP="00162F95">
            <w:pPr>
              <w:pStyle w:val="Normal11"/>
            </w:pPr>
            <w:r>
              <w:t>Beløbet kan automatisk beregnes ud fra antal rater (på sammen måde, som rater kan beregnes ud fra ratebeløbet).</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AntalRate</w:t>
            </w:r>
          </w:p>
        </w:tc>
        <w:tc>
          <w:tcPr>
            <w:tcW w:w="1797" w:type="dxa"/>
          </w:tcPr>
          <w:p w:rsidR="00162F95" w:rsidRDefault="00162F95" w:rsidP="00162F95">
            <w:pPr>
              <w:pStyle w:val="Normal11"/>
            </w:pPr>
            <w:r>
              <w:t>Rate</w:t>
            </w:r>
            <w:r>
              <w:fldChar w:fldCharType="begin"/>
            </w:r>
            <w:r>
              <w:instrText xml:space="preserve"> XE "</w:instrText>
            </w:r>
            <w:r w:rsidRPr="00177C76">
              <w:instrText>Rate</w:instrText>
            </w:r>
            <w:r>
              <w:instrText xml:space="preserve">" </w:instrText>
            </w:r>
            <w:r>
              <w:fldChar w:fldCharType="end"/>
            </w:r>
          </w:p>
        </w:tc>
        <w:tc>
          <w:tcPr>
            <w:tcW w:w="5573" w:type="dxa"/>
          </w:tcPr>
          <w:p w:rsidR="00162F95" w:rsidRDefault="00162F95" w:rsidP="00162F95">
            <w:pPr>
              <w:pStyle w:val="Normal11"/>
            </w:pPr>
            <w:r>
              <w:t>Her angives antallet af rater, som aftalen består af. Det kan automatisk beregnes ud fra fordringsbeløbet, som er genstand for indsatsen, og ratebeløb.</w:t>
            </w:r>
          </w:p>
        </w:tc>
      </w:tr>
      <w:tr w:rsidR="00162F95" w:rsidTr="00162F95">
        <w:tblPrEx>
          <w:tblCellMar>
            <w:top w:w="0" w:type="dxa"/>
            <w:bottom w:w="0" w:type="dxa"/>
          </w:tblCellMar>
        </w:tblPrEx>
        <w:tc>
          <w:tcPr>
            <w:tcW w:w="2625" w:type="dxa"/>
          </w:tcPr>
          <w:p w:rsidR="00162F95" w:rsidRDefault="00162F95" w:rsidP="00162F95">
            <w:pPr>
              <w:pStyle w:val="Normal11"/>
            </w:pPr>
            <w:r>
              <w:t>BeregningRegel</w:t>
            </w:r>
          </w:p>
        </w:tc>
        <w:tc>
          <w:tcPr>
            <w:tcW w:w="1797" w:type="dxa"/>
          </w:tcPr>
          <w:p w:rsidR="00162F95" w:rsidRDefault="00162F95" w:rsidP="00162F95">
            <w:pPr>
              <w:pStyle w:val="Normal11"/>
            </w:pPr>
            <w:r>
              <w:t>RegelSæt</w:t>
            </w:r>
            <w:r>
              <w:fldChar w:fldCharType="begin"/>
            </w:r>
            <w:r>
              <w:instrText xml:space="preserve"> XE "</w:instrText>
            </w:r>
            <w:r w:rsidRPr="00AC7996">
              <w:instrText>RegelSæt</w:instrText>
            </w:r>
            <w:r>
              <w:instrText xml:space="preserve">" </w:instrText>
            </w:r>
            <w:r>
              <w:fldChar w:fldCharType="end"/>
            </w:r>
          </w:p>
        </w:tc>
        <w:tc>
          <w:tcPr>
            <w:tcW w:w="5573" w:type="dxa"/>
          </w:tcPr>
          <w:p w:rsidR="00162F95" w:rsidRDefault="00162F95" w:rsidP="00162F95">
            <w:pPr>
              <w:pStyle w:val="Normal11"/>
            </w:pPr>
            <w:r>
              <w:t>Regelsættet for beregning af betalingsordning.</w:t>
            </w:r>
          </w:p>
          <w:p w:rsidR="00162F95" w:rsidRDefault="00162F95" w:rsidP="00162F95">
            <w:pPr>
              <w:pStyle w:val="Normal11"/>
            </w:pPr>
            <w:r>
              <w:t>Dette vil sammen med antal rater og ratebeløb være elementerne i beregningsmotoren.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KundeBetalingForslag</w:t>
            </w:r>
          </w:p>
        </w:tc>
        <w:tc>
          <w:tcPr>
            <w:tcW w:w="1797" w:type="dxa"/>
          </w:tcPr>
          <w:p w:rsidR="00162F95" w:rsidRDefault="00162F95" w:rsidP="00162F95">
            <w:pPr>
              <w:pStyle w:val="Normal11"/>
            </w:pPr>
            <w:r>
              <w:t>Fil</w:t>
            </w:r>
            <w:r>
              <w:fldChar w:fldCharType="begin"/>
            </w:r>
            <w:r>
              <w:instrText xml:space="preserve"> XE "</w:instrText>
            </w:r>
            <w:r w:rsidRPr="008757EA">
              <w:instrText>Fil</w:instrText>
            </w:r>
            <w:r>
              <w:instrText xml:space="preserve">" </w:instrText>
            </w:r>
            <w:r>
              <w:fldChar w:fldCharType="end"/>
            </w:r>
          </w:p>
        </w:tc>
        <w:tc>
          <w:tcPr>
            <w:tcW w:w="5573" w:type="dxa"/>
          </w:tcPr>
          <w:p w:rsidR="00162F95" w:rsidRDefault="00162F95" w:rsidP="00162F95">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162F95" w:rsidRDefault="00162F95" w:rsidP="00162F95">
            <w:pPr>
              <w:pStyle w:val="Normal11"/>
            </w:pPr>
          </w:p>
          <w:p w:rsidR="00162F95" w:rsidRDefault="00162F95" w:rsidP="00162F95">
            <w:pPr>
              <w:pStyle w:val="Normal11"/>
            </w:pPr>
            <w:r>
              <w:t xml:space="preserve">Kundens betalingsforslag her dækker ikke over indsendte breve indeholdende betalingsordningsforslag, da disse i stedet arkiveres i ESDH (sagsstyringsstystem). </w:t>
            </w:r>
          </w:p>
          <w:p w:rsidR="00162F95" w:rsidRDefault="00162F95" w:rsidP="00162F95">
            <w:pPr>
              <w:pStyle w:val="Normal11"/>
            </w:pPr>
          </w:p>
          <w:p w:rsidR="00162F95" w:rsidRDefault="00162F95" w:rsidP="00162F95">
            <w:pPr>
              <w:pStyle w:val="Normal11"/>
            </w:pPr>
            <w:r>
              <w:t>Ligeledes dækker det heller ikke kundens betalingsordningsforslag givet over telefonen, da der for denne type vil være en sagsbehandler, som indtaster opsætningen af betalingsordningen, hvis den kan godkendes.</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SidsteRettidigeBetalingFrist</w:t>
            </w:r>
            <w:r>
              <w:fldChar w:fldCharType="begin"/>
            </w:r>
            <w:r>
              <w:instrText xml:space="preserve"> XE "</w:instrText>
            </w:r>
            <w:r w:rsidRPr="003F2C27">
              <w:instrText>SidsteRettidigeBetalingFrist</w:instrText>
            </w:r>
            <w:r>
              <w:instrText xml:space="preserve">" </w:instrText>
            </w:r>
            <w:r>
              <w:fldChar w:fldCharType="end"/>
            </w:r>
          </w:p>
        </w:tc>
        <w:tc>
          <w:tcPr>
            <w:tcW w:w="5573" w:type="dxa"/>
          </w:tcPr>
          <w:p w:rsidR="00162F95" w:rsidRDefault="00162F95" w:rsidP="00162F95">
            <w:pPr>
              <w:pStyle w:val="Normal11"/>
            </w:pPr>
            <w:r>
              <w:t xml:space="preserve">Betalingsfristen svarer til sidste rettidig betalingsdato for hver rate i betalingsordningen, dvs. den dato hvor raten skal være betalt for at ordningen er overholdt. </w:t>
            </w:r>
          </w:p>
          <w:p w:rsidR="00162F95" w:rsidRDefault="00162F95" w:rsidP="00162F95">
            <w:pPr>
              <w:pStyle w:val="Normal11"/>
            </w:pPr>
            <w:r>
              <w:t>Denne dato udregnes på baggrund af frekvensen for raterne.</w:t>
            </w:r>
          </w:p>
          <w:p w:rsidR="00162F95" w:rsidRDefault="00162F95" w:rsidP="00162F95">
            <w:pPr>
              <w:pStyle w:val="Normal11"/>
            </w:pPr>
          </w:p>
          <w:p w:rsidR="00162F95" w:rsidRDefault="00162F95" w:rsidP="00162F95">
            <w:pPr>
              <w:pStyle w:val="Normal11"/>
            </w:pPr>
            <w:r>
              <w:t>For betalingsordninger gælder det, at der ikke er en forfalds-dato, da den her vil være det samme som betalingsfristen.</w:t>
            </w:r>
          </w:p>
        </w:tc>
      </w:tr>
      <w:tr w:rsidR="00162F95" w:rsidTr="00162F95">
        <w:tblPrEx>
          <w:tblCellMar>
            <w:top w:w="0" w:type="dxa"/>
            <w:bottom w:w="0" w:type="dxa"/>
          </w:tblCellMar>
        </w:tblPrEx>
        <w:tc>
          <w:tcPr>
            <w:tcW w:w="2625" w:type="dxa"/>
          </w:tcPr>
          <w:p w:rsidR="00162F95" w:rsidRDefault="00162F95" w:rsidP="00162F95">
            <w:pPr>
              <w:pStyle w:val="Normal11"/>
            </w:pPr>
            <w:r>
              <w:t>Saldo</w:t>
            </w:r>
          </w:p>
        </w:tc>
        <w:tc>
          <w:tcPr>
            <w:tcW w:w="1797" w:type="dxa"/>
          </w:tcPr>
          <w:p w:rsidR="00162F95" w:rsidRDefault="00162F95" w:rsidP="00162F95">
            <w:pPr>
              <w:pStyle w:val="Normal11"/>
            </w:pPr>
            <w:r>
              <w:t>Beløb</w:t>
            </w:r>
            <w:r>
              <w:fldChar w:fldCharType="begin"/>
            </w:r>
            <w:r>
              <w:instrText xml:space="preserve"> XE "</w:instrText>
            </w:r>
            <w:r w:rsidRPr="009A36EE">
              <w:instrText>Beløb</w:instrText>
            </w:r>
            <w:r>
              <w:instrText xml:space="preserve">" </w:instrText>
            </w:r>
            <w:r>
              <w:fldChar w:fldCharType="end"/>
            </w:r>
          </w:p>
        </w:tc>
        <w:tc>
          <w:tcPr>
            <w:tcW w:w="5573" w:type="dxa"/>
          </w:tcPr>
          <w:p w:rsidR="00162F95" w:rsidRDefault="00162F95" w:rsidP="00162F95">
            <w:pPr>
              <w:pStyle w:val="Normal11"/>
            </w:pPr>
            <w:r>
              <w:t>Viser den aktuelle saldo/det beløb der er tilbage på betalingsordningen (det skyldige beløb)</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OprindeligBeløb</w:t>
            </w:r>
          </w:p>
        </w:tc>
        <w:tc>
          <w:tcPr>
            <w:tcW w:w="1797" w:type="dxa"/>
          </w:tcPr>
          <w:p w:rsidR="00162F95" w:rsidRDefault="00162F95" w:rsidP="00162F95">
            <w:pPr>
              <w:pStyle w:val="Normal11"/>
            </w:pPr>
            <w:r>
              <w:t>Beløb</w:t>
            </w:r>
            <w:r>
              <w:fldChar w:fldCharType="begin"/>
            </w:r>
            <w:r>
              <w:instrText xml:space="preserve"> XE "</w:instrText>
            </w:r>
            <w:r w:rsidRPr="005D53E7">
              <w:instrText>Beløb</w:instrText>
            </w:r>
            <w:r>
              <w:instrText xml:space="preserve">" </w:instrText>
            </w:r>
            <w:r>
              <w:fldChar w:fldCharType="end"/>
            </w:r>
          </w:p>
        </w:tc>
        <w:tc>
          <w:tcPr>
            <w:tcW w:w="5573" w:type="dxa"/>
          </w:tcPr>
          <w:p w:rsidR="00162F95" w:rsidRDefault="00162F95" w:rsidP="00162F95">
            <w:pPr>
              <w:pStyle w:val="Normal11"/>
            </w:pPr>
            <w:r>
              <w:t>er det beløb, der er indgået en betalingsaftale på. Er aftalen indgået på flere fordringer er det summen af disse - altså det totale beløb.</w:t>
            </w:r>
          </w:p>
        </w:tc>
      </w:tr>
      <w:tr w:rsidR="00162F95" w:rsidTr="00162F95">
        <w:tblPrEx>
          <w:tblCellMar>
            <w:top w:w="0" w:type="dxa"/>
            <w:bottom w:w="0" w:type="dxa"/>
          </w:tblCellMar>
        </w:tblPrEx>
        <w:tc>
          <w:tcPr>
            <w:tcW w:w="2625" w:type="dxa"/>
          </w:tcPr>
          <w:p w:rsidR="00162F95" w:rsidRDefault="00162F95" w:rsidP="00162F95">
            <w:pPr>
              <w:pStyle w:val="Normal11"/>
            </w:pPr>
            <w:r>
              <w:t>OpretÅrsag</w:t>
            </w:r>
          </w:p>
        </w:tc>
        <w:tc>
          <w:tcPr>
            <w:tcW w:w="1797" w:type="dxa"/>
          </w:tcPr>
          <w:p w:rsidR="00162F95" w:rsidRDefault="00162F95" w:rsidP="00162F95">
            <w:pPr>
              <w:pStyle w:val="Normal11"/>
            </w:pPr>
            <w:r>
              <w:t>ÅrsagFastTekst1</w:t>
            </w:r>
            <w:r>
              <w:fldChar w:fldCharType="begin"/>
            </w:r>
            <w:r>
              <w:instrText xml:space="preserve"> XE "</w:instrText>
            </w:r>
            <w:r w:rsidRPr="0062059A">
              <w:instrText>ÅrsagFastTekst1</w:instrText>
            </w:r>
            <w:r>
              <w:instrText xml:space="preserve">" </w:instrText>
            </w:r>
            <w:r>
              <w:fldChar w:fldCharType="end"/>
            </w:r>
          </w:p>
        </w:tc>
        <w:tc>
          <w:tcPr>
            <w:tcW w:w="5573" w:type="dxa"/>
          </w:tcPr>
          <w:p w:rsidR="00162F95" w:rsidRDefault="00162F95" w:rsidP="00162F95">
            <w:pPr>
              <w:pStyle w:val="Normal11"/>
            </w:pPr>
            <w:r>
              <w:t>Sagsbehandler og kunde (virksomhed dller borger) kan indsætte en oplysning om årsagen til kundens ønske om en betalingsordning.</w:t>
            </w:r>
          </w:p>
        </w:tc>
      </w:tr>
      <w:tr w:rsidR="00162F95" w:rsidTr="00162F95">
        <w:tblPrEx>
          <w:tblCellMar>
            <w:top w:w="0" w:type="dxa"/>
            <w:bottom w:w="0" w:type="dxa"/>
          </w:tblCellMar>
        </w:tblPrEx>
        <w:tc>
          <w:tcPr>
            <w:tcW w:w="2625" w:type="dxa"/>
          </w:tcPr>
          <w:p w:rsidR="00162F95" w:rsidRDefault="00162F95" w:rsidP="00162F95">
            <w:pPr>
              <w:pStyle w:val="Normal11"/>
            </w:pPr>
            <w:r>
              <w:t>AfbrydÅrsag</w:t>
            </w:r>
          </w:p>
        </w:tc>
        <w:tc>
          <w:tcPr>
            <w:tcW w:w="1797" w:type="dxa"/>
          </w:tcPr>
          <w:p w:rsidR="00162F95" w:rsidRDefault="00162F95" w:rsidP="00162F95">
            <w:pPr>
              <w:pStyle w:val="Normal11"/>
            </w:pPr>
            <w:r>
              <w:t>ÅrsagFastTekst1</w:t>
            </w:r>
            <w:r>
              <w:fldChar w:fldCharType="begin"/>
            </w:r>
            <w:r>
              <w:instrText xml:space="preserve"> XE "</w:instrText>
            </w:r>
            <w:r w:rsidRPr="00B26CD7">
              <w:instrText>ÅrsagFastTekst1</w:instrText>
            </w:r>
            <w:r>
              <w:instrText xml:space="preserve">" </w:instrText>
            </w:r>
            <w:r>
              <w:fldChar w:fldCharType="end"/>
            </w:r>
          </w:p>
        </w:tc>
        <w:tc>
          <w:tcPr>
            <w:tcW w:w="5573" w:type="dxa"/>
          </w:tcPr>
          <w:p w:rsidR="00162F95" w:rsidRDefault="00162F95" w:rsidP="00162F95">
            <w:pPr>
              <w:pStyle w:val="Normal11"/>
            </w:pPr>
            <w:r>
              <w:t>Sagsbehandler og kunde (virksomhed eller borger) kan indsætte en oplysning om årsagen til kundens ønsker at afbryde en betalingsordning.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BetalingOrdning arver fra/er en specialisering af OpkrævningIndsats</w:t>
            </w:r>
          </w:p>
        </w:tc>
        <w:tc>
          <w:tcPr>
            <w:tcW w:w="5879" w:type="dxa"/>
          </w:tcPr>
          <w:p w:rsidR="00162F95" w:rsidRDefault="00162F95" w:rsidP="00162F95">
            <w:pPr>
              <w:pStyle w:val="Normal11"/>
            </w:pPr>
            <w:r>
              <w:t>En indsats kan være at indgå en Betalingsordning med Kunden.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284" w:name="_Toc265233861"/>
      <w:bookmarkStart w:id="3285" w:name="_Toc263947326"/>
      <w:r>
        <w:t>BetalingRykker</w:t>
      </w:r>
      <w:bookmarkEnd w:id="3284"/>
      <w:bookmarkEnd w:id="3285"/>
    </w:p>
    <w:p w:rsidR="00162F95" w:rsidRDefault="00162F95" w:rsidP="00162F95">
      <w:pPr>
        <w:pStyle w:val="Normal11"/>
        <w:rPr>
          <w:ins w:id="3286" w:author="Skat" w:date="2010-06-25T12:54:00Z"/>
        </w:rPr>
      </w:pPr>
      <w:r>
        <w:t xml:space="preserve">En meddelelse til kunden om, at forpligtelsen vedrørende betaling </w:t>
      </w:r>
      <w:ins w:id="3287" w:author="Skat" w:date="2010-06-25T12:54:00Z">
        <w:r>
          <w:t xml:space="preserve">af en opkrævningsfordring </w:t>
        </w:r>
      </w:ins>
      <w:r>
        <w:t xml:space="preserve">ikke er overholdt. Der findes flere </w:t>
      </w:r>
      <w:del w:id="3288" w:author="Skat" w:date="2010-06-25T12:54:00Z">
        <w:r w:rsidR="00307A99">
          <w:delText xml:space="preserve">forskellige </w:delText>
        </w:r>
      </w:del>
      <w:r>
        <w:t>former for rykkerskrivelser alt efter, hvor i forløbet kunden er</w:t>
      </w:r>
      <w:del w:id="3289" w:author="Skat" w:date="2010-06-25T12:54:00Z">
        <w:r w:rsidR="00307A99">
          <w:delText xml:space="preserve">. </w:delText>
        </w:r>
      </w:del>
      <w:ins w:id="3290" w:author="Skat" w:date="2010-06-25T12:54:00Z">
        <w:r>
          <w:t xml:space="preserve"> (pt. rykker 1 og rykker 2). </w:t>
        </w:r>
      </w:ins>
    </w:p>
    <w:p w:rsidR="00162F95" w:rsidRDefault="00162F95" w:rsidP="00162F95">
      <w:pPr>
        <w:pStyle w:val="Normal11"/>
      </w:pPr>
      <w:r>
        <w:t>I forbindelse med udsendelse af en rykker, opkræves et rykkergebyr (som bliver sin egen fordring).</w:t>
      </w:r>
      <w:del w:id="3291" w:author="Skat" w:date="2010-06-25T12:54:00Z">
        <w:r w:rsidR="00307A99">
          <w:delText xml:space="preserve"> Gebyret kan variere alt efter, om det er rykker i henhold til opkrævningsloven eller i henhold til inddrivelsesloven. Det styres af Beregningsregler på fordringstypen.</w:delText>
        </w:r>
      </w:del>
    </w:p>
    <w:p w:rsidR="00307A99" w:rsidRDefault="00307A99" w:rsidP="00307A99">
      <w:pPr>
        <w:pStyle w:val="Normal11"/>
        <w:rPr>
          <w:del w:id="3292" w:author="Skat" w:date="2010-06-25T12:54:00Z"/>
        </w:rPr>
      </w:pPr>
      <w:del w:id="3293" w:author="Skat" w:date="2010-06-25T12:54:00Z">
        <w:r>
          <w:delText>Hvis denne indsats er valgt, er fordringen rykket for.</w:delText>
        </w:r>
      </w:del>
    </w:p>
    <w:p w:rsidR="00162F95" w:rsidRDefault="00162F95" w:rsidP="00162F95">
      <w:pPr>
        <w:pStyle w:val="Normal11"/>
      </w:pPr>
      <w:moveFromRangeStart w:id="3294" w:author="Skat" w:date="2010-06-25T12:54:00Z" w:name="move2652340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3295"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3296"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3297" w:author="Skat" w:date="2010-06-25T12:54:00Z">
              <w:r>
                <w:rPr>
                  <w:color w:val="FFFFFF"/>
                </w:rPr>
                <w:t>Beskrivelse</w:t>
              </w:r>
            </w:moveFrom>
          </w:p>
        </w:tc>
      </w:tr>
      <w:moveFromRangeEnd w:id="3294"/>
    </w:tbl>
    <w:p w:rsidR="00162F95" w:rsidRDefault="00162F95" w:rsidP="00162F95">
      <w:pPr>
        <w:pStyle w:val="Normal11"/>
        <w:rPr>
          <w:ins w:id="329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3299" w:author="Skat" w:date="2010-06-25T12:54:00Z"/>
        </w:trPr>
        <w:tc>
          <w:tcPr>
            <w:tcW w:w="2625" w:type="dxa"/>
            <w:shd w:val="pct20" w:color="auto" w:fill="0000FF"/>
          </w:tcPr>
          <w:p w:rsidR="00162F95" w:rsidRPr="00162F95" w:rsidRDefault="00162F95" w:rsidP="00162F95">
            <w:pPr>
              <w:pStyle w:val="Normal11"/>
              <w:rPr>
                <w:ins w:id="3300" w:author="Skat" w:date="2010-06-25T12:54:00Z"/>
                <w:color w:val="FFFFFF"/>
              </w:rPr>
            </w:pPr>
            <w:ins w:id="3301"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3302" w:author="Skat" w:date="2010-06-25T12:54:00Z"/>
                <w:color w:val="FFFFFF"/>
              </w:rPr>
            </w:pPr>
            <w:ins w:id="3303" w:author="Skat" w:date="2010-06-25T12:54:00Z">
              <w:r>
                <w:rPr>
                  <w:color w:val="FFFFFF"/>
                </w:rPr>
                <w:t>Domæne</w:t>
              </w:r>
            </w:ins>
          </w:p>
        </w:tc>
        <w:tc>
          <w:tcPr>
            <w:tcW w:w="5573" w:type="dxa"/>
            <w:shd w:val="pct20" w:color="auto" w:fill="0000FF"/>
          </w:tcPr>
          <w:p w:rsidR="00162F95" w:rsidRPr="00162F95" w:rsidRDefault="00162F95" w:rsidP="00162F95">
            <w:pPr>
              <w:pStyle w:val="Normal11"/>
              <w:rPr>
                <w:ins w:id="3304" w:author="Skat" w:date="2010-06-25T12:54:00Z"/>
                <w:color w:val="FFFFFF"/>
              </w:rPr>
            </w:pPr>
            <w:ins w:id="3305" w:author="Skat" w:date="2010-06-25T12:54:00Z">
              <w:r>
                <w:rPr>
                  <w:color w:val="FFFFFF"/>
                </w:rPr>
                <w:t>Beskrivelse</w:t>
              </w:r>
            </w:ins>
          </w:p>
        </w:tc>
      </w:tr>
      <w:tr w:rsidR="00162F95" w:rsidTr="00162F95">
        <w:tblPrEx>
          <w:tblCellMar>
            <w:top w:w="0" w:type="dxa"/>
            <w:bottom w:w="0" w:type="dxa"/>
          </w:tblCellMar>
        </w:tblPrEx>
        <w:tc>
          <w:tcPr>
            <w:tcW w:w="2625" w:type="dxa"/>
          </w:tcPr>
          <w:p w:rsidR="00162F95" w:rsidRDefault="00162F95" w:rsidP="00162F95">
            <w:pPr>
              <w:pStyle w:val="Normal11"/>
            </w:pPr>
            <w:r>
              <w:t>SidsteRettidigeBetalingDato</w:t>
            </w:r>
          </w:p>
        </w:tc>
        <w:tc>
          <w:tcPr>
            <w:tcW w:w="1797" w:type="dxa"/>
          </w:tcPr>
          <w:p w:rsidR="00162F95" w:rsidRDefault="00162F95" w:rsidP="00162F95">
            <w:pPr>
              <w:pStyle w:val="Normal11"/>
            </w:pPr>
            <w:r>
              <w:t>SidsteRettidigeBetalingFrist</w:t>
            </w:r>
            <w:r>
              <w:fldChar w:fldCharType="begin"/>
            </w:r>
            <w:r>
              <w:instrText xml:space="preserve"> XE "</w:instrText>
            </w:r>
            <w:r w:rsidRPr="00267B14">
              <w:instrText>SidsteRettidigeBetalingFrist</w:instrText>
            </w:r>
            <w:r>
              <w:instrText xml:space="preserve">" </w:instrText>
            </w:r>
            <w:r>
              <w:fldChar w:fldCharType="end"/>
            </w:r>
          </w:p>
        </w:tc>
        <w:tc>
          <w:tcPr>
            <w:tcW w:w="5573" w:type="dxa"/>
          </w:tcPr>
          <w:p w:rsidR="00162F95" w:rsidRDefault="00162F95" w:rsidP="00162F95">
            <w:pPr>
              <w:pStyle w:val="Normal11"/>
            </w:pPr>
            <w:r>
              <w:t>Dato for sidste rettidige betaling af fordring, saldo eller en betalingsrykker.</w:t>
            </w:r>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w:t>
            </w:r>
            <w:r>
              <w:fldChar w:fldCharType="begin"/>
            </w:r>
            <w:r>
              <w:instrText xml:space="preserve"> XE "</w:instrText>
            </w:r>
            <w:r w:rsidRPr="0081373E">
              <w:instrText>Dato</w:instrText>
            </w:r>
            <w:r>
              <w:instrText xml:space="preserve">" </w:instrText>
            </w:r>
            <w:r>
              <w:fldChar w:fldCharType="end"/>
            </w:r>
          </w:p>
        </w:tc>
        <w:tc>
          <w:tcPr>
            <w:tcW w:w="5573" w:type="dxa"/>
          </w:tcPr>
          <w:p w:rsidR="00162F95" w:rsidRDefault="00162F95" w:rsidP="00162F95">
            <w:pPr>
              <w:pStyle w:val="Normal11"/>
            </w:pPr>
            <w:r>
              <w:t>Dato for hvornår rykkeren er udsendt. Synonym med betalingsrykkerdato.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BetalingRykker arver fra/er en specialisering af OpkrævningIndsats</w:t>
            </w:r>
          </w:p>
        </w:tc>
        <w:tc>
          <w:tcPr>
            <w:tcW w:w="5879" w:type="dxa"/>
          </w:tcPr>
          <w:p w:rsidR="00162F95" w:rsidRDefault="00162F95" w:rsidP="00162F95">
            <w:pPr>
              <w:pStyle w:val="Normal11"/>
            </w:pPr>
            <w:r>
              <w:t>Betalingsrykker er en af de indsatser, som man kan gøre til en fordring, en samling af fordringer eller kontoen til genstand for.</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06" w:name="_Toc265233862"/>
      <w:bookmarkStart w:id="3307" w:name="_Toc263947327"/>
      <w:r>
        <w:t>DækningRækkefølge</w:t>
      </w:r>
      <w:bookmarkEnd w:id="3306"/>
      <w:bookmarkEnd w:id="3307"/>
    </w:p>
    <w:p w:rsidR="00162F95" w:rsidRDefault="00162F95" w:rsidP="00162F95">
      <w:pPr>
        <w:pStyle w:val="Normal11"/>
      </w:pPr>
      <w:r>
        <w:t>Vedrører de regelsæt for hvilke fordringer, der skal dækkes før andre. Reglerne er lovbestemte og kan være forskellige alt efter, hvilken situation indbetalingen skal dækkes i</w:t>
      </w:r>
      <w:ins w:id="3308" w:author="Skat" w:date="2010-06-25T12:54:00Z">
        <w:r>
          <w:t xml:space="preserve"> </w:t>
        </w:r>
      </w:ins>
      <w:r>
        <w:t xml:space="preserve">. Der gælder fx et sæt regler ved modregning og et andet ved </w:t>
      </w:r>
      <w:del w:id="3309" w:author="Skat" w:date="2010-06-25T12:54:00Z">
        <w:r w:rsidR="00307A99">
          <w:delText>en kundes</w:delText>
        </w:r>
      </w:del>
      <w:ins w:id="3310" w:author="Skat" w:date="2010-06-25T12:54:00Z">
        <w:r>
          <w:t>kundens</w:t>
        </w:r>
      </w:ins>
      <w:r>
        <w:t xml:space="preserve"> frivillige indbetaling.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RegelSæt</w:t>
            </w:r>
            <w:r>
              <w:fldChar w:fldCharType="begin"/>
            </w:r>
            <w:r>
              <w:instrText xml:space="preserve"> XE "</w:instrText>
            </w:r>
            <w:r w:rsidRPr="00A731CC">
              <w:instrText>RegelSæt</w:instrText>
            </w:r>
            <w:r>
              <w:instrText xml:space="preserve">" </w:instrText>
            </w:r>
            <w:r>
              <w:fldChar w:fldCharType="end"/>
            </w:r>
          </w:p>
        </w:tc>
        <w:tc>
          <w:tcPr>
            <w:tcW w:w="5573" w:type="dxa"/>
          </w:tcPr>
          <w:p w:rsidR="00162F95" w:rsidRDefault="00162F95" w:rsidP="00162F95">
            <w:pPr>
              <w:pStyle w:val="Normal11"/>
            </w:pPr>
            <w:r>
              <w:t>Regelsættet omkring hvilke fordringer der skal dækkes før andre. Synonym med prioritetsrækkefølge og konkursorden (som dog er omfattet af et andet regelsæt, og derfor er opstillet individuelt som attribut).</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FIFO (first in first out) dvs. at ældste skyld (fordring) dækkes først</w:t>
            </w:r>
          </w:p>
          <w:p w:rsidR="00162F95" w:rsidRDefault="00162F95" w:rsidP="00162F95">
            <w:pPr>
              <w:pStyle w:val="Normal11"/>
            </w:pPr>
            <w:r>
              <w:t>- Sagsbehandlerfordeling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SagBehandlerFordelingForm</w:t>
            </w:r>
          </w:p>
        </w:tc>
        <w:tc>
          <w:tcPr>
            <w:tcW w:w="1797" w:type="dxa"/>
          </w:tcPr>
          <w:p w:rsidR="00162F95" w:rsidRDefault="00162F95" w:rsidP="00162F95">
            <w:pPr>
              <w:pStyle w:val="Normal11"/>
            </w:pPr>
            <w:r>
              <w:t>Type</w:t>
            </w:r>
            <w:r>
              <w:fldChar w:fldCharType="begin"/>
            </w:r>
            <w:r>
              <w:instrText xml:space="preserve"> XE "</w:instrText>
            </w:r>
            <w:r w:rsidRPr="00ED231F">
              <w:instrText>Type</w:instrText>
            </w:r>
            <w:r>
              <w:instrText xml:space="preserve">" </w:instrText>
            </w:r>
            <w:r>
              <w:fldChar w:fldCharType="end"/>
            </w:r>
          </w:p>
        </w:tc>
        <w:tc>
          <w:tcPr>
            <w:tcW w:w="5573" w:type="dxa"/>
          </w:tcPr>
          <w:p w:rsidR="00162F95" w:rsidRDefault="00162F95" w:rsidP="00162F95">
            <w:pPr>
              <w:pStyle w:val="Normal11"/>
            </w:pPr>
            <w:r>
              <w:t>Hvis den valgte type af dækningsrækkefølge er "Sagsbehandlerfordeling" skal formen for fordeling manuelt vælges for de valgte fordringer, fx fordringer under en bestemt indsats.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Beløbsfordeling</w:t>
            </w:r>
          </w:p>
          <w:p w:rsidR="00162F95" w:rsidRDefault="00162F95" w:rsidP="00162F95">
            <w:pPr>
              <w:pStyle w:val="Normal11"/>
            </w:pPr>
            <w:r>
              <w:t>- Forholdsmæssig fordeling</w:t>
            </w:r>
          </w:p>
          <w:p w:rsidR="00162F95" w:rsidRDefault="00162F95" w:rsidP="00162F95">
            <w:pPr>
              <w:pStyle w:val="Normal11"/>
            </w:pPr>
            <w:r>
              <w:t>- Kombination af beløb og forholdsmæssig fordeling</w:t>
            </w:r>
          </w:p>
          <w:p w:rsidR="00162F95" w:rsidRPr="00162F95" w:rsidRDefault="00162F95" w:rsidP="00162F95">
            <w:pPr>
              <w:pStyle w:val="Normal11"/>
            </w:pPr>
          </w:p>
        </w:tc>
      </w:tr>
      <w:tr w:rsidR="00162F95" w:rsidTr="00162F95">
        <w:tblPrEx>
          <w:tblCellMar>
            <w:top w:w="0" w:type="dxa"/>
            <w:bottom w:w="0" w:type="dxa"/>
          </w:tblCellMar>
        </w:tblPrEx>
        <w:trPr>
          <w:ins w:id="3311" w:author="Skat" w:date="2010-06-25T12:54:00Z"/>
        </w:trPr>
        <w:tc>
          <w:tcPr>
            <w:tcW w:w="2625" w:type="dxa"/>
          </w:tcPr>
          <w:p w:rsidR="00162F95" w:rsidRDefault="00162F95" w:rsidP="00162F95">
            <w:pPr>
              <w:pStyle w:val="Normal11"/>
              <w:rPr>
                <w:ins w:id="3312" w:author="Skat" w:date="2010-06-25T12:54:00Z"/>
              </w:rPr>
            </w:pPr>
            <w:ins w:id="3313" w:author="Skat" w:date="2010-06-25T12:54:00Z">
              <w:r>
                <w:t>SagBehandlerProcentFordeling</w:t>
              </w:r>
            </w:ins>
          </w:p>
        </w:tc>
        <w:tc>
          <w:tcPr>
            <w:tcW w:w="1797" w:type="dxa"/>
          </w:tcPr>
          <w:p w:rsidR="00162F95" w:rsidRDefault="00162F95" w:rsidP="00162F95">
            <w:pPr>
              <w:pStyle w:val="Normal11"/>
              <w:rPr>
                <w:ins w:id="3314" w:author="Skat" w:date="2010-06-25T12:54:00Z"/>
              </w:rPr>
            </w:pPr>
            <w:ins w:id="3315" w:author="Skat" w:date="2010-06-25T12:54:00Z">
              <w:r>
                <w:t>Procent</w:t>
              </w:r>
              <w:r>
                <w:fldChar w:fldCharType="begin"/>
              </w:r>
              <w:r>
                <w:instrText xml:space="preserve"> XE "</w:instrText>
              </w:r>
              <w:r w:rsidRPr="003C1070">
                <w:instrText>Procent</w:instrText>
              </w:r>
              <w:r>
                <w:instrText xml:space="preserve">" </w:instrText>
              </w:r>
              <w:r>
                <w:fldChar w:fldCharType="end"/>
              </w:r>
            </w:ins>
          </w:p>
        </w:tc>
        <w:tc>
          <w:tcPr>
            <w:tcW w:w="5573" w:type="dxa"/>
          </w:tcPr>
          <w:p w:rsidR="00162F95" w:rsidRDefault="00162F95" w:rsidP="00162F95">
            <w:pPr>
              <w:pStyle w:val="Normal11"/>
              <w:rPr>
                <w:ins w:id="3316" w:author="Skat" w:date="2010-06-25T12:54:00Z"/>
              </w:rPr>
            </w:pPr>
            <w:ins w:id="3317" w:author="Skat" w:date="2010-06-25T12:54:00Z">
              <w:r>
                <w:t xml:space="preserve">Hvis den valgte SagBehandlerFordelingForm er "Forholdsmæssig fordeling", skal man her kunne angive, hvordan indbetalinger (nutidige og fremtidige) på de valgte fordringer skal fordeles med procenter. </w:t>
              </w:r>
            </w:ins>
          </w:p>
          <w:p w:rsidR="00162F95" w:rsidRDefault="00162F95" w:rsidP="00162F95">
            <w:pPr>
              <w:pStyle w:val="Normal11"/>
              <w:rPr>
                <w:ins w:id="3318" w:author="Skat" w:date="2010-06-25T12:54:00Z"/>
              </w:rPr>
            </w:pPr>
          </w:p>
          <w:p w:rsidR="00162F95" w:rsidRDefault="00162F95" w:rsidP="00162F95">
            <w:pPr>
              <w:pStyle w:val="Normal11"/>
              <w:rPr>
                <w:ins w:id="3319" w:author="Skat" w:date="2010-06-25T12:54:00Z"/>
              </w:rPr>
            </w:pPr>
            <w:ins w:id="3320" w:author="Skat" w:date="2010-06-25T12:54:00Z">
              <w:r>
                <w:t xml:space="preserve">Eksempel: </w:t>
              </w:r>
            </w:ins>
          </w:p>
          <w:p w:rsidR="00162F95" w:rsidRDefault="00162F95" w:rsidP="00162F95">
            <w:pPr>
              <w:pStyle w:val="Normal11"/>
              <w:rPr>
                <w:ins w:id="3321" w:author="Skat" w:date="2010-06-25T12:54:00Z"/>
              </w:rPr>
            </w:pPr>
          </w:p>
          <w:p w:rsidR="00162F95" w:rsidRDefault="00162F95" w:rsidP="00162F95">
            <w:pPr>
              <w:pStyle w:val="Normal11"/>
              <w:rPr>
                <w:ins w:id="3322" w:author="Skat" w:date="2010-06-25T12:54:00Z"/>
              </w:rPr>
            </w:pPr>
            <w:ins w:id="3323" w:author="Skat" w:date="2010-06-25T12:54:00Z">
              <w:r>
                <w:t xml:space="preserve">Kunden indbetaler hver måned et beløb til nogle fordringer, f.eks. bidrag, restskat og arbejdsmarkedsbidrag. Kunden ønsker, at beløbet fordeles med: </w:t>
              </w:r>
            </w:ins>
          </w:p>
          <w:p w:rsidR="00162F95" w:rsidRDefault="00162F95" w:rsidP="00162F95">
            <w:pPr>
              <w:pStyle w:val="Normal11"/>
              <w:rPr>
                <w:ins w:id="3324" w:author="Skat" w:date="2010-06-25T12:54:00Z"/>
              </w:rPr>
            </w:pPr>
          </w:p>
          <w:p w:rsidR="00162F95" w:rsidRDefault="00162F95" w:rsidP="00162F95">
            <w:pPr>
              <w:pStyle w:val="Normal11"/>
              <w:rPr>
                <w:ins w:id="3325" w:author="Skat" w:date="2010-06-25T12:54:00Z"/>
              </w:rPr>
            </w:pPr>
            <w:ins w:id="3326" w:author="Skat" w:date="2010-06-25T12:54:00Z">
              <w:r>
                <w:t>50 % til bidrag</w:t>
              </w:r>
            </w:ins>
          </w:p>
          <w:p w:rsidR="00162F95" w:rsidRDefault="00162F95" w:rsidP="00162F95">
            <w:pPr>
              <w:pStyle w:val="Normal11"/>
              <w:rPr>
                <w:ins w:id="3327" w:author="Skat" w:date="2010-06-25T12:54:00Z"/>
              </w:rPr>
            </w:pPr>
            <w:ins w:id="3328" w:author="Skat" w:date="2010-06-25T12:54:00Z">
              <w:r>
                <w:t>30 % til restskatten</w:t>
              </w:r>
            </w:ins>
          </w:p>
          <w:p w:rsidR="00162F95" w:rsidRDefault="00162F95" w:rsidP="00162F95">
            <w:pPr>
              <w:pStyle w:val="Normal11"/>
              <w:rPr>
                <w:ins w:id="3329" w:author="Skat" w:date="2010-06-25T12:54:00Z"/>
              </w:rPr>
            </w:pPr>
            <w:ins w:id="3330" w:author="Skat" w:date="2010-06-25T12:54:00Z">
              <w:r>
                <w:t xml:space="preserve">20 % til arbejdsmarkedsbidrag. </w:t>
              </w:r>
            </w:ins>
          </w:p>
          <w:p w:rsidR="00162F95" w:rsidRDefault="00162F95" w:rsidP="00162F95">
            <w:pPr>
              <w:pStyle w:val="Normal11"/>
              <w:rPr>
                <w:ins w:id="3331" w:author="Skat" w:date="2010-06-25T12:54:00Z"/>
              </w:rPr>
            </w:pPr>
          </w:p>
          <w:p w:rsidR="00162F95" w:rsidRDefault="00162F95" w:rsidP="00162F95">
            <w:pPr>
              <w:pStyle w:val="Normal11"/>
              <w:rPr>
                <w:ins w:id="3332" w:author="Skat" w:date="2010-06-25T12:54:00Z"/>
              </w:rPr>
            </w:pPr>
            <w:ins w:id="3333" w:author="Skat" w:date="2010-06-25T12:54:00Z">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34" w:name="_Toc265233863"/>
      <w:bookmarkStart w:id="3335" w:name="_Toc263947328"/>
      <w:r>
        <w:t>ForældelseFristType</w:t>
      </w:r>
      <w:bookmarkEnd w:id="3334"/>
      <w:bookmarkEnd w:id="3335"/>
    </w:p>
    <w:p w:rsidR="00162F95" w:rsidRDefault="00162F95" w:rsidP="00162F95">
      <w:pPr>
        <w:pStyle w:val="Normal11"/>
      </w:pPr>
      <w:r>
        <w:t>Typen af forældelsesfrister som en fordringstype kan være underlagt ud fra lovgivningen. Det kan fx være fem års frist før en fordring forælder og ikke længere kan opkræves (eller inddrives).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7906B8">
              <w:instrText>Type</w:instrText>
            </w:r>
            <w:r>
              <w:instrText xml:space="preserve">" </w:instrText>
            </w:r>
            <w:r>
              <w:fldChar w:fldCharType="end"/>
            </w:r>
          </w:p>
        </w:tc>
        <w:tc>
          <w:tcPr>
            <w:tcW w:w="5573" w:type="dxa"/>
          </w:tcPr>
          <w:p w:rsidR="00162F95" w:rsidRDefault="00162F95" w:rsidP="00162F95">
            <w:pPr>
              <w:pStyle w:val="Normal11"/>
            </w:pPr>
            <w:r>
              <w:t>Navnet på forældelsesfristtypen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Forældelsesfrist for bøder mindre end 3000 kr. (ny lov)</w:t>
            </w:r>
          </w:p>
          <w:p w:rsidR="00162F95" w:rsidRDefault="00162F95" w:rsidP="00162F95">
            <w:pPr>
              <w:pStyle w:val="Normal11"/>
            </w:pPr>
            <w:r>
              <w:t>- Forældelsesfrist for bøder indtil 10.000 kr.</w:t>
            </w:r>
          </w:p>
          <w:p w:rsidR="00162F95" w:rsidRDefault="00162F95" w:rsidP="00162F95">
            <w:pPr>
              <w:pStyle w:val="Normal11"/>
            </w:pPr>
            <w:r>
              <w:t>- Forældelsesfrist for bøder over 10.000 kr.</w:t>
            </w:r>
          </w:p>
          <w:p w:rsidR="00162F95" w:rsidRPr="00162F95" w:rsidRDefault="00162F95" w:rsidP="00162F95">
            <w:pPr>
              <w:pStyle w:val="Normal11"/>
            </w:pPr>
            <w:r>
              <w:t>- Forældelsesfrister for fordringer omfattet af 1908 loven</w:t>
            </w:r>
          </w:p>
        </w:tc>
      </w:tr>
      <w:tr w:rsidR="00162F95" w:rsidTr="00162F95">
        <w:tblPrEx>
          <w:tblCellMar>
            <w:top w:w="0" w:type="dxa"/>
            <w:bottom w:w="0" w:type="dxa"/>
          </w:tblCellMar>
        </w:tblPrEx>
        <w:tc>
          <w:tcPr>
            <w:tcW w:w="2625" w:type="dxa"/>
          </w:tcPr>
          <w:p w:rsidR="00162F95" w:rsidRDefault="00162F95" w:rsidP="00162F95">
            <w:pPr>
              <w:pStyle w:val="Normal11"/>
            </w:pPr>
            <w:r>
              <w:t>Varighed</w:t>
            </w:r>
          </w:p>
        </w:tc>
        <w:tc>
          <w:tcPr>
            <w:tcW w:w="1797" w:type="dxa"/>
          </w:tcPr>
          <w:p w:rsidR="00162F95" w:rsidRDefault="00162F95" w:rsidP="00162F95">
            <w:pPr>
              <w:pStyle w:val="Normal11"/>
            </w:pPr>
            <w:r>
              <w:t>AntalÅr</w:t>
            </w:r>
            <w:r>
              <w:fldChar w:fldCharType="begin"/>
            </w:r>
            <w:r>
              <w:instrText xml:space="preserve"> XE "</w:instrText>
            </w:r>
            <w:r w:rsidRPr="00EA38B0">
              <w:instrText>AntalÅr</w:instrText>
            </w:r>
            <w:r>
              <w:instrText xml:space="preserve">" </w:instrText>
            </w:r>
            <w:r>
              <w:fldChar w:fldCharType="end"/>
            </w:r>
          </w:p>
        </w:tc>
        <w:tc>
          <w:tcPr>
            <w:tcW w:w="5573" w:type="dxa"/>
          </w:tcPr>
          <w:p w:rsidR="00162F95" w:rsidRDefault="00162F95" w:rsidP="00162F95">
            <w:pPr>
              <w:pStyle w:val="Normal11"/>
            </w:pPr>
            <w:r>
              <w:t>Hvor lang forældelsesfristen er målt i antal år. For nuværende er mulige forældelsesfrister 1, 3, 5,10, 20 og 30 år.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Pr="00162F95" w:rsidRDefault="00162F95" w:rsidP="00162F95">
            <w:pPr>
              <w:pStyle w:val="Normal11"/>
            </w:pPr>
            <w:r>
              <w:t>30 år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6B07D0">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3763E9">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til.</w:t>
            </w:r>
          </w:p>
        </w:tc>
      </w:tr>
      <w:tr w:rsidR="00162F95" w:rsidTr="00162F95">
        <w:tblPrEx>
          <w:tblCellMar>
            <w:top w:w="0" w:type="dxa"/>
            <w:bottom w:w="0" w:type="dxa"/>
          </w:tblCellMar>
        </w:tblPrEx>
        <w:tc>
          <w:tcPr>
            <w:tcW w:w="2625" w:type="dxa"/>
          </w:tcPr>
          <w:p w:rsidR="00162F95" w:rsidRDefault="00162F95" w:rsidP="00162F95">
            <w:pPr>
              <w:pStyle w:val="Normal11"/>
            </w:pPr>
            <w:r>
              <w:t>BeløbFra</w:t>
            </w:r>
          </w:p>
        </w:tc>
        <w:tc>
          <w:tcPr>
            <w:tcW w:w="1797" w:type="dxa"/>
          </w:tcPr>
          <w:p w:rsidR="00162F95" w:rsidRDefault="00162F95" w:rsidP="00162F95">
            <w:pPr>
              <w:pStyle w:val="Normal11"/>
            </w:pPr>
            <w:r>
              <w:t>Beløb</w:t>
            </w:r>
            <w:r>
              <w:fldChar w:fldCharType="begin"/>
            </w:r>
            <w:r>
              <w:instrText xml:space="preserve"> XE "</w:instrText>
            </w:r>
            <w:r w:rsidRPr="00E70371">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for, fx fra 0,01 kr. og op.</w:t>
            </w:r>
          </w:p>
        </w:tc>
      </w:tr>
      <w:tr w:rsidR="00162F95" w:rsidTr="00162F95">
        <w:tblPrEx>
          <w:tblCellMar>
            <w:top w:w="0" w:type="dxa"/>
            <w:bottom w:w="0" w:type="dxa"/>
          </w:tblCellMar>
        </w:tblPrEx>
        <w:tc>
          <w:tcPr>
            <w:tcW w:w="2625" w:type="dxa"/>
          </w:tcPr>
          <w:p w:rsidR="00162F95" w:rsidRDefault="00162F95" w:rsidP="00162F95">
            <w:pPr>
              <w:pStyle w:val="Normal11"/>
            </w:pPr>
            <w:r>
              <w:t>BeløbTil</w:t>
            </w:r>
          </w:p>
        </w:tc>
        <w:tc>
          <w:tcPr>
            <w:tcW w:w="1797" w:type="dxa"/>
          </w:tcPr>
          <w:p w:rsidR="00162F95" w:rsidRDefault="00162F95" w:rsidP="00162F95">
            <w:pPr>
              <w:pStyle w:val="Normal11"/>
            </w:pPr>
            <w:r>
              <w:t>Beløb</w:t>
            </w:r>
            <w:r>
              <w:fldChar w:fldCharType="begin"/>
            </w:r>
            <w:r>
              <w:instrText xml:space="preserve"> XE "</w:instrText>
            </w:r>
            <w:r w:rsidRPr="006B6174">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til, fx til og med 2999,99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OpkrævningIndsatsType(0..*)</w:t>
            </w:r>
          </w:p>
          <w:p w:rsidR="00162F95" w:rsidRDefault="00162F95" w:rsidP="00162F95">
            <w:pPr>
              <w:pStyle w:val="Normal11"/>
            </w:pPr>
            <w:r>
              <w:t>ForældelseFristType(0..1)</w:t>
            </w:r>
          </w:p>
        </w:tc>
        <w:tc>
          <w:tcPr>
            <w:tcW w:w="5879" w:type="dxa"/>
          </w:tcPr>
          <w:p w:rsidR="00162F95" w:rsidRDefault="00162F95" w:rsidP="00162F95">
            <w:pPr>
              <w:pStyle w:val="Normal11"/>
            </w:pPr>
            <w:r>
              <w:t>ForældelsesFristType definerer en forældelsesregel på indsatstypen.</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36" w:name="_Toc265233864"/>
      <w:bookmarkStart w:id="3337" w:name="_Toc263947329"/>
      <w:r>
        <w:t>Godkendelse</w:t>
      </w:r>
      <w:bookmarkEnd w:id="3336"/>
      <w:bookmarkEnd w:id="3337"/>
    </w:p>
    <w:p w:rsidR="00307A99" w:rsidRDefault="00307A99" w:rsidP="00307A99">
      <w:pPr>
        <w:pStyle w:val="Normal11"/>
        <w:rPr>
          <w:del w:id="3338" w:author="Skat" w:date="2010-06-25T12:54:00Z"/>
        </w:rPr>
      </w:pPr>
      <w:del w:id="3339" w:author="Skat" w:date="2010-06-25T12:54:00Z">
        <w:r>
          <w:delText>Der er aktiviteter, der kræver en godkendelse forinden denne kan gennemføres.</w:delText>
        </w:r>
      </w:del>
    </w:p>
    <w:p w:rsidR="00307A99" w:rsidRDefault="00307A99" w:rsidP="00307A99">
      <w:pPr>
        <w:pStyle w:val="Normal11"/>
        <w:rPr>
          <w:del w:id="3340" w:author="Skat" w:date="2010-06-25T12:54:00Z"/>
        </w:rPr>
      </w:pPr>
    </w:p>
    <w:p w:rsidR="00307A99" w:rsidRDefault="00307A99" w:rsidP="00307A99">
      <w:pPr>
        <w:pStyle w:val="Normal11"/>
        <w:rPr>
          <w:del w:id="3341" w:author="Skat" w:date="2010-06-25T12:54:00Z"/>
        </w:rPr>
      </w:pPr>
      <w:del w:id="3342" w:author="Skat" w:date="2010-06-25T12:54:00Z">
        <w:r>
          <w:delText>Dette gælder bl.a. i forbindelse med udbetalinger og ved afskrivning af fordring.</w:delText>
        </w:r>
      </w:del>
    </w:p>
    <w:p w:rsidR="00307A99" w:rsidRDefault="00307A99" w:rsidP="00307A99">
      <w:pPr>
        <w:pStyle w:val="Normal11"/>
        <w:rPr>
          <w:del w:id="3343" w:author="Skat" w:date="2010-06-25T12:54:00Z"/>
        </w:rPr>
      </w:pPr>
    </w:p>
    <w:p w:rsidR="00162F95" w:rsidRDefault="00162F95" w:rsidP="00162F95">
      <w:pPr>
        <w:pStyle w:val="Normal11"/>
        <w:rPr>
          <w:ins w:id="3344" w:author="Skat" w:date="2010-06-25T12:54:00Z"/>
        </w:rPr>
      </w:pPr>
      <w:ins w:id="3345" w:author="Skat" w:date="2010-06-25T12:54:00Z">
        <w:r>
          <w:t>Det kan strategisk vælges, at man gerne vil have en godkendelse inden en bestemt aktivitet gennemføres. Det kunne eksempelvis være godkendelse af en indsats, fx. Afskrivning, eller godkendelse af en indbetalings dækning af kundens fordringer.</w:t>
        </w:r>
      </w:ins>
    </w:p>
    <w:p w:rsidR="00162F95" w:rsidRDefault="00162F95" w:rsidP="00162F95">
      <w:pPr>
        <w:pStyle w:val="Normal11"/>
        <w:rPr>
          <w:ins w:id="3346" w:author="Skat" w:date="2010-06-25T12:54:00Z"/>
        </w:rPr>
      </w:pPr>
    </w:p>
    <w:p w:rsidR="00162F95" w:rsidRDefault="00162F95" w:rsidP="00162F95">
      <w:pPr>
        <w:pStyle w:val="Normal11"/>
      </w:pPr>
      <w:r>
        <w:t>En indsats</w:t>
      </w:r>
      <w:del w:id="3347" w:author="Skat" w:date="2010-06-25T12:54:00Z">
        <w:r w:rsidR="00307A99">
          <w:delText>/udbetaling</w:delText>
        </w:r>
      </w:del>
      <w:r>
        <w:t xml:space="preserve"> kan derfor blive sendt til godkendelse hos </w:t>
      </w:r>
      <w:del w:id="3348" w:author="Skat" w:date="2010-06-25T12:54:00Z">
        <w:r w:rsidR="00307A99">
          <w:delText>godkendelsesenheden</w:delText>
        </w:r>
      </w:del>
      <w:ins w:id="3349" w:author="Skat" w:date="2010-06-25T12:54:00Z">
        <w:r>
          <w:t>Godkendelsesenheden</w:t>
        </w:r>
      </w:ins>
      <w:r>
        <w:t xml:space="preserve"> (Organisatorisk enhed i SKAT) eller en ressource (medarbejder) med rollen Godkender.</w:t>
      </w:r>
    </w:p>
    <w:p w:rsidR="00162F95" w:rsidRDefault="00162F95" w:rsidP="00162F95">
      <w:pPr>
        <w:pStyle w:val="Normal11"/>
        <w:rPr>
          <w:ins w:id="3350" w:author="Skat" w:date="2010-06-25T12:54:00Z"/>
        </w:rPr>
      </w:pPr>
    </w:p>
    <w:p w:rsidR="00162F95" w:rsidRDefault="00162F95" w:rsidP="00162F95">
      <w:pPr>
        <w:pStyle w:val="Normal11"/>
        <w:rPr>
          <w:ins w:id="3351" w:author="Skat" w:date="2010-06-25T12:54:00Z"/>
        </w:rPr>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Resultat</w:t>
            </w:r>
          </w:p>
        </w:tc>
        <w:tc>
          <w:tcPr>
            <w:tcW w:w="1797" w:type="dxa"/>
          </w:tcPr>
          <w:p w:rsidR="00162F95" w:rsidRDefault="00162F95" w:rsidP="00162F95">
            <w:pPr>
              <w:pStyle w:val="Normal11"/>
            </w:pPr>
            <w:r>
              <w:t>JaNej</w:t>
            </w:r>
            <w:r>
              <w:fldChar w:fldCharType="begin"/>
            </w:r>
            <w:r>
              <w:instrText xml:space="preserve"> XE "</w:instrText>
            </w:r>
            <w:r w:rsidRPr="00BF66CC">
              <w:instrText>JaNej</w:instrText>
            </w:r>
            <w:r>
              <w:instrText xml:space="preserve">" </w:instrText>
            </w:r>
            <w:r>
              <w:fldChar w:fldCharType="end"/>
            </w:r>
          </w:p>
        </w:tc>
        <w:tc>
          <w:tcPr>
            <w:tcW w:w="5573" w:type="dxa"/>
          </w:tcPr>
          <w:p w:rsidR="00162F95" w:rsidRDefault="00162F95" w:rsidP="00162F95">
            <w:pPr>
              <w:pStyle w:val="Normal11"/>
            </w:pPr>
            <w:r>
              <w:t xml:space="preserve">Resultatet af godkendelsen i form af ja eller nej. </w:t>
            </w:r>
          </w:p>
          <w:p w:rsidR="00162F95" w:rsidRDefault="00162F95" w:rsidP="00162F95">
            <w:pPr>
              <w:pStyle w:val="Normal11"/>
            </w:pPr>
            <w:r>
              <w:t>Ja = Godkendt</w:t>
            </w:r>
          </w:p>
          <w:p w:rsidR="00162F95" w:rsidRDefault="00162F95" w:rsidP="00162F95">
            <w:pPr>
              <w:pStyle w:val="Normal11"/>
            </w:pPr>
            <w:r>
              <w:t>Nej = Ikke godkendt (afvist)</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90C69">
              <w:instrText>Dato</w:instrText>
            </w:r>
            <w:r>
              <w:instrText xml:space="preserve">" </w:instrText>
            </w:r>
            <w:r>
              <w:fldChar w:fldCharType="end"/>
            </w:r>
          </w:p>
        </w:tc>
        <w:tc>
          <w:tcPr>
            <w:tcW w:w="5573" w:type="dxa"/>
          </w:tcPr>
          <w:p w:rsidR="00162F95" w:rsidRDefault="00162F95" w:rsidP="00162F95">
            <w:pPr>
              <w:pStyle w:val="Normal11"/>
            </w:pPr>
            <w:r>
              <w:t>Dato for godkendelse.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ÅrsagFastTekst1</w:t>
            </w:r>
            <w:r>
              <w:fldChar w:fldCharType="begin"/>
            </w:r>
            <w:r>
              <w:instrText xml:space="preserve"> XE "</w:instrText>
            </w:r>
            <w:r w:rsidRPr="00F85696">
              <w:instrText>ÅrsagFastTekst1</w:instrText>
            </w:r>
            <w:r>
              <w:instrText xml:space="preserve">" </w:instrText>
            </w:r>
            <w:r>
              <w:fldChar w:fldCharType="end"/>
            </w:r>
          </w:p>
        </w:tc>
        <w:tc>
          <w:tcPr>
            <w:tcW w:w="5573" w:type="dxa"/>
          </w:tcPr>
          <w:p w:rsidR="00162F95" w:rsidRDefault="00162F95" w:rsidP="00162F95">
            <w:pPr>
              <w:pStyle w:val="Normal11"/>
            </w:pPr>
            <w:r>
              <w:t>Årsag for godkendelsen/afvisningen, dvs. hvorfor en given aktivitet er godkendt eller hvorfor den ikke er godkendt, dvs. afvist.</w:t>
            </w:r>
          </w:p>
        </w:tc>
      </w:tr>
      <w:tr w:rsidR="00162F95" w:rsidTr="00162F95">
        <w:tblPrEx>
          <w:tblCellMar>
            <w:top w:w="0" w:type="dxa"/>
            <w:bottom w:w="0" w:type="dxa"/>
          </w:tblCellMar>
        </w:tblPrEx>
        <w:tc>
          <w:tcPr>
            <w:tcW w:w="2625" w:type="dxa"/>
          </w:tcPr>
          <w:p w:rsidR="00162F95" w:rsidRDefault="00162F95" w:rsidP="00162F95">
            <w:pPr>
              <w:pStyle w:val="Normal11"/>
            </w:pPr>
            <w:r>
              <w:t>Regelsæt</w:t>
            </w:r>
          </w:p>
        </w:tc>
        <w:tc>
          <w:tcPr>
            <w:tcW w:w="1797" w:type="dxa"/>
          </w:tcPr>
          <w:p w:rsidR="00162F95" w:rsidRDefault="00162F95" w:rsidP="00162F95">
            <w:pPr>
              <w:pStyle w:val="Normal11"/>
            </w:pPr>
            <w:r>
              <w:t>RegelSæt</w:t>
            </w:r>
            <w:r>
              <w:fldChar w:fldCharType="begin"/>
            </w:r>
            <w:r>
              <w:instrText xml:space="preserve"> XE "</w:instrText>
            </w:r>
            <w:r w:rsidRPr="002F3308">
              <w:instrText>RegelSæt</w:instrText>
            </w:r>
            <w:r>
              <w:instrText xml:space="preserve">" </w:instrText>
            </w:r>
            <w:r>
              <w:fldChar w:fldCharType="end"/>
            </w:r>
          </w:p>
        </w:tc>
        <w:tc>
          <w:tcPr>
            <w:tcW w:w="5573" w:type="dxa"/>
          </w:tcPr>
          <w:p w:rsidR="00162F95" w:rsidRDefault="00162F95" w:rsidP="00162F95">
            <w:pPr>
              <w:pStyle w:val="Normal11"/>
            </w:pPr>
            <w:r>
              <w:t xml:space="preserve">Regelsættet for hvad der kræver godkendelse, fx indsatser, negative angivelser eller en indbetalings dækning af fordring(er). </w:t>
            </w:r>
          </w:p>
          <w:p w:rsidR="00162F95" w:rsidRDefault="00162F95" w:rsidP="00162F95">
            <w:pPr>
              <w:pStyle w:val="Normal11"/>
            </w:pPr>
          </w:p>
        </w:tc>
      </w:tr>
      <w:tr w:rsidR="00162F95" w:rsidTr="00162F95">
        <w:tblPrEx>
          <w:tblCellMar>
            <w:top w:w="0" w:type="dxa"/>
            <w:bottom w:w="0" w:type="dxa"/>
          </w:tblCellMar>
        </w:tblPrEx>
        <w:trPr>
          <w:ins w:id="3352" w:author="Skat" w:date="2010-06-25T12:54:00Z"/>
        </w:trPr>
        <w:tc>
          <w:tcPr>
            <w:tcW w:w="2625" w:type="dxa"/>
          </w:tcPr>
          <w:p w:rsidR="00162F95" w:rsidRDefault="00162F95" w:rsidP="00162F95">
            <w:pPr>
              <w:pStyle w:val="Normal11"/>
              <w:rPr>
                <w:ins w:id="3353" w:author="Skat" w:date="2010-06-25T12:54:00Z"/>
              </w:rPr>
            </w:pPr>
            <w:ins w:id="3354" w:author="Skat" w:date="2010-06-25T12:54:00Z">
              <w:r>
                <w:t>ID</w:t>
              </w:r>
            </w:ins>
          </w:p>
        </w:tc>
        <w:tc>
          <w:tcPr>
            <w:tcW w:w="1797" w:type="dxa"/>
          </w:tcPr>
          <w:p w:rsidR="00162F95" w:rsidRDefault="00162F95" w:rsidP="00162F95">
            <w:pPr>
              <w:pStyle w:val="Normal11"/>
              <w:rPr>
                <w:ins w:id="3355" w:author="Skat" w:date="2010-06-25T12:54:00Z"/>
              </w:rPr>
            </w:pPr>
            <w:ins w:id="3356" w:author="Skat" w:date="2010-06-25T12:54:00Z">
              <w:r>
                <w:t>ID</w:t>
              </w:r>
              <w:r>
                <w:fldChar w:fldCharType="begin"/>
              </w:r>
              <w:r>
                <w:instrText xml:space="preserve"> XE "</w:instrText>
              </w:r>
              <w:r w:rsidRPr="00493AFC">
                <w:instrText>ID</w:instrText>
              </w:r>
              <w:r>
                <w:instrText xml:space="preserve">" </w:instrText>
              </w:r>
              <w:r>
                <w:fldChar w:fldCharType="end"/>
              </w:r>
            </w:ins>
          </w:p>
        </w:tc>
        <w:tc>
          <w:tcPr>
            <w:tcW w:w="5573" w:type="dxa"/>
          </w:tcPr>
          <w:p w:rsidR="00162F95" w:rsidRDefault="00162F95" w:rsidP="00162F95">
            <w:pPr>
              <w:pStyle w:val="Normal11"/>
              <w:rPr>
                <w:ins w:id="3357" w:author="Skat" w:date="2010-06-25T12:54:00Z"/>
              </w:rPr>
            </w:pPr>
            <w:ins w:id="3358" w:author="Skat" w:date="2010-06-25T12:54:00Z">
              <w:r>
                <w:t>Kan anvendes til unik identifikation af en godkendelse - ikke relevant alle sammenhænge.</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godkendes</w:t>
            </w:r>
          </w:p>
        </w:tc>
        <w:tc>
          <w:tcPr>
            <w:tcW w:w="2398" w:type="dxa"/>
          </w:tcPr>
          <w:p w:rsidR="00162F95" w:rsidRDefault="00162F95" w:rsidP="00162F95">
            <w:pPr>
              <w:pStyle w:val="Normal11"/>
            </w:pPr>
            <w:r>
              <w:t>OpkrævningIndsats(1)</w:t>
            </w:r>
          </w:p>
          <w:p w:rsidR="00162F95" w:rsidRDefault="00162F95" w:rsidP="00162F95">
            <w:pPr>
              <w:pStyle w:val="Normal11"/>
            </w:pPr>
            <w:r>
              <w:t>Godkendelse(0..1)</w:t>
            </w:r>
          </w:p>
        </w:tc>
        <w:tc>
          <w:tcPr>
            <w:tcW w:w="5879" w:type="dxa"/>
          </w:tcPr>
          <w:p w:rsidR="00162F95" w:rsidRDefault="00162F95" w:rsidP="00162F95">
            <w:pPr>
              <w:pStyle w:val="Normal11"/>
            </w:pPr>
            <w:r>
              <w:t>En indsats kan være godkendt.</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59" w:name="_Toc265233865"/>
      <w:bookmarkStart w:id="3360" w:name="_Toc263947330"/>
      <w:r>
        <w:t>OpkrævningFordring</w:t>
      </w:r>
      <w:bookmarkEnd w:id="3359"/>
      <w:bookmarkEnd w:id="3360"/>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D40709">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927014">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445B91">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553B78">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701227">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D91B8E">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403682">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9526CB">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E3080D">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3D515B">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BF0AB8">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2E3B14">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094988">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BB7433">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021977">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496C8A">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A0416B">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5F2A7A">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C1336A">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DE25AE">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DC1D7B">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0616D0">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B417EB">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OpkrævningFordring(1..*)</w:t>
            </w:r>
          </w:p>
          <w:p w:rsidR="00162F95" w:rsidRDefault="00162F95" w:rsidP="00162F95">
            <w:pPr>
              <w:pStyle w:val="Normal11"/>
            </w:pPr>
            <w:r>
              <w:t>OpkrævningIndsats(0..*)</w:t>
            </w:r>
          </w:p>
        </w:tc>
        <w:tc>
          <w:tcPr>
            <w:tcW w:w="5879" w:type="dxa"/>
          </w:tcPr>
          <w:p w:rsidR="00162F95" w:rsidRDefault="00162F95" w:rsidP="00162F95">
            <w:pPr>
              <w:pStyle w:val="Normal11"/>
            </w:pPr>
            <w:r>
              <w:t>En fordring eller en samling af fordringer kan gøres til genstand for bestemte indsatser. Hvilke fordringer der kan tilknyttes hvilke indsatser, vil være bestemet af fordringstypen.</w:t>
            </w:r>
          </w:p>
          <w:p w:rsidR="00162F95" w:rsidRDefault="00162F95" w:rsidP="00162F95">
            <w:pPr>
              <w:pStyle w:val="Normal11"/>
            </w:pPr>
            <w:r>
              <w:t>En indsats, fx en specifik betalingsordning, kan gælde for mere end en kunde. Det anvendes især i forbindelse med ægtefolk, som kan underlægges samme betalingsordning.</w:t>
            </w: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61" w:name="_Toc265233866"/>
      <w:bookmarkStart w:id="3362" w:name="_Toc263947331"/>
      <w:r>
        <w:t>OpkrævningFordringType</w:t>
      </w:r>
      <w:bookmarkEnd w:id="3361"/>
      <w:bookmarkEnd w:id="3362"/>
    </w:p>
    <w:p w:rsidR="00162F95" w:rsidRDefault="00162F95" w:rsidP="00162F95">
      <w:pPr>
        <w:pStyle w:val="Normal11"/>
      </w:pPr>
      <w:r>
        <w:t xml:space="preserve">Typen af fordring, som fx kan være moms </w:t>
      </w:r>
      <w:ins w:id="3363" w:author="Skat" w:date="2010-06-25T12:54:00Z">
        <w:r>
          <w:t xml:space="preserve">halvår, moms halvår FF </w:t>
        </w:r>
      </w:ins>
      <w:r>
        <w:t xml:space="preserve">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824F60">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691D8E">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C36589">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063592">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CC4F7C">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64" w:name="_Toc265233867"/>
      <w:bookmarkStart w:id="3365" w:name="_Toc263947332"/>
      <w:r>
        <w:t>OpkrævningIndsats</w:t>
      </w:r>
      <w:bookmarkEnd w:id="3364"/>
      <w:bookmarkEnd w:id="3365"/>
    </w:p>
    <w:p w:rsidR="00162F95" w:rsidRDefault="00162F95" w:rsidP="00162F95">
      <w:pPr>
        <w:pStyle w:val="Normal11"/>
      </w:pPr>
      <w:r>
        <w:t xml:space="preserve">Indsats er konkrete indsatser (handlinger), som SKAT kan anvende i forbindelse med opkrævning af fordringer eller kontoens saldo. </w:t>
      </w:r>
    </w:p>
    <w:p w:rsidR="00162F95" w:rsidRDefault="00162F95" w:rsidP="00162F95">
      <w:pPr>
        <w:pStyle w:val="Normal11"/>
      </w:pPr>
    </w:p>
    <w:p w:rsidR="00162F95" w:rsidRDefault="00162F95" w:rsidP="00162F95">
      <w:pPr>
        <w:pStyle w:val="Normal11"/>
      </w:pPr>
      <w:r>
        <w:t>Man kan sige, at det er mulige metoder i en sagsbehandling.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E7BF9">
              <w:instrText>ID</w:instrText>
            </w:r>
            <w:r>
              <w:instrText xml:space="preserve">" </w:instrText>
            </w:r>
            <w:r>
              <w:fldChar w:fldCharType="end"/>
            </w:r>
          </w:p>
        </w:tc>
        <w:tc>
          <w:tcPr>
            <w:tcW w:w="5573" w:type="dxa"/>
          </w:tcPr>
          <w:p w:rsidR="00162F95" w:rsidRDefault="00162F95" w:rsidP="00162F95">
            <w:pPr>
              <w:pStyle w:val="Normal11"/>
            </w:pPr>
            <w:r>
              <w:t>Identifikationen af handlingen i en indsats, fx en betalingsordning for en kunde.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Startdato</w:t>
            </w:r>
            <w:r>
              <w:fldChar w:fldCharType="begin"/>
            </w:r>
            <w:r>
              <w:instrText xml:space="preserve"> XE "</w:instrText>
            </w:r>
            <w:r w:rsidRPr="00172EF4">
              <w:instrText>Startdato</w:instrText>
            </w:r>
            <w:r>
              <w:instrText xml:space="preserve">" </w:instrText>
            </w:r>
            <w:r>
              <w:fldChar w:fldCharType="end"/>
            </w:r>
          </w:p>
        </w:tc>
        <w:tc>
          <w:tcPr>
            <w:tcW w:w="5573" w:type="dxa"/>
          </w:tcPr>
          <w:p w:rsidR="00162F95" w:rsidRDefault="00162F95" w:rsidP="00162F95">
            <w:pPr>
              <w:pStyle w:val="Normal11"/>
            </w:pPr>
            <w:r>
              <w:t>Angivelse af, hvornår den pågældende indsats (handling) er igangsat</w:t>
            </w:r>
            <w:del w:id="3366" w:author="Skat" w:date="2010-06-25T12:54:00Z">
              <w:r w:rsidR="00307A99">
                <w:delText>.</w:delText>
              </w:r>
            </w:del>
            <w:ins w:id="3367" w:author="Skat" w:date="2010-06-25T12:54:00Z">
              <w:r>
                <w:t>/har virkning fra</w:t>
              </w:r>
            </w:ins>
            <w:r>
              <w:t xml:space="preserve"> altså startdatoen for påbegyndelse af en given indsats.</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Slutdato</w:t>
            </w:r>
            <w:r>
              <w:fldChar w:fldCharType="begin"/>
            </w:r>
            <w:r>
              <w:instrText xml:space="preserve"> XE "</w:instrText>
            </w:r>
            <w:r w:rsidRPr="00401F97">
              <w:instrText>Slutdato</w:instrText>
            </w:r>
            <w:r>
              <w:instrText xml:space="preserve">" </w:instrText>
            </w:r>
            <w:r>
              <w:fldChar w:fldCharType="end"/>
            </w:r>
          </w:p>
        </w:tc>
        <w:tc>
          <w:tcPr>
            <w:tcW w:w="5573" w:type="dxa"/>
          </w:tcPr>
          <w:p w:rsidR="00162F95" w:rsidRDefault="00162F95" w:rsidP="00162F95">
            <w:pPr>
              <w:pStyle w:val="Normal11"/>
            </w:pPr>
            <w:r>
              <w:t>Angivelse af, hvornår den pågældende indsats (handling) er</w:t>
            </w:r>
            <w:del w:id="3368" w:author="Skat" w:date="2010-06-25T12:54:00Z">
              <w:r w:rsidR="00307A99">
                <w:delText xml:space="preserve"> igangsat.</w:delText>
              </w:r>
            </w:del>
            <w:ins w:id="3369" w:author="Skat" w:date="2010-06-25T12:54:00Z">
              <w:r>
                <w:t>/skal afslutte -</w:t>
              </w:r>
            </w:ins>
            <w:r>
              <w:t xml:space="preserve"> altså </w:t>
            </w:r>
            <w:del w:id="3370" w:author="Skat" w:date="2010-06-25T12:54:00Z">
              <w:r w:rsidR="00307A99">
                <w:delText>startdatoen</w:delText>
              </w:r>
            </w:del>
            <w:ins w:id="3371" w:author="Skat" w:date="2010-06-25T12:54:00Z">
              <w:r>
                <w:t>slutdatoen</w:t>
              </w:r>
            </w:ins>
            <w:r>
              <w:t xml:space="preserve"> for </w:t>
            </w:r>
            <w:del w:id="3372" w:author="Skat" w:date="2010-06-25T12:54:00Z">
              <w:r w:rsidR="00307A99">
                <w:delText xml:space="preserve">påbegyndelse af </w:delText>
              </w:r>
            </w:del>
            <w:r>
              <w:t>en given indsats.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godkendes</w:t>
            </w:r>
          </w:p>
        </w:tc>
        <w:tc>
          <w:tcPr>
            <w:tcW w:w="2398" w:type="dxa"/>
          </w:tcPr>
          <w:p w:rsidR="00162F95" w:rsidRDefault="00162F95" w:rsidP="00162F95">
            <w:pPr>
              <w:pStyle w:val="Normal11"/>
            </w:pPr>
            <w:r>
              <w:t>OpkrævningIndsats(1)</w:t>
            </w:r>
          </w:p>
          <w:p w:rsidR="00162F95" w:rsidRDefault="00162F95" w:rsidP="00162F95">
            <w:pPr>
              <w:pStyle w:val="Normal11"/>
            </w:pPr>
            <w:r>
              <w:t>Godkendelse(0..1)</w:t>
            </w:r>
          </w:p>
        </w:tc>
        <w:tc>
          <w:tcPr>
            <w:tcW w:w="5879" w:type="dxa"/>
          </w:tcPr>
          <w:p w:rsidR="00162F95" w:rsidRDefault="00162F95" w:rsidP="00162F95">
            <w:pPr>
              <w:pStyle w:val="Normal11"/>
            </w:pPr>
            <w:r>
              <w:t>En indsats kan være godkendt.</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OpkrævningIndsatsType(1)</w:t>
            </w:r>
          </w:p>
          <w:p w:rsidR="00162F95" w:rsidRDefault="00162F95" w:rsidP="00162F95">
            <w:pPr>
              <w:pStyle w:val="Normal11"/>
            </w:pPr>
            <w:r>
              <w:t>OpkrævningIndsats(0..*)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OpkrævningFordring(1..*)</w:t>
            </w:r>
          </w:p>
          <w:p w:rsidR="00162F95" w:rsidRDefault="00162F95" w:rsidP="00162F95">
            <w:pPr>
              <w:pStyle w:val="Normal11"/>
            </w:pPr>
            <w:r>
              <w:t>OpkrævningIndsats(0..*)</w:t>
            </w:r>
          </w:p>
        </w:tc>
        <w:tc>
          <w:tcPr>
            <w:tcW w:w="5879" w:type="dxa"/>
          </w:tcPr>
          <w:p w:rsidR="00162F95" w:rsidRDefault="00162F95" w:rsidP="00162F95">
            <w:pPr>
              <w:pStyle w:val="Normal11"/>
            </w:pPr>
            <w:r>
              <w:t>En fordring eller en samling af fordringer kan gøres til genstand for bestemte indsatser. Hvilke fordringer der kan tilknyttes hvilke indsatser, vil være bestemet af fordringstypen.</w:t>
            </w:r>
          </w:p>
          <w:p w:rsidR="00162F95" w:rsidRDefault="00162F95" w:rsidP="00162F95">
            <w:pPr>
              <w:pStyle w:val="Normal11"/>
            </w:pPr>
            <w:r>
              <w:t>En indsats, fx en specifik betalingsordning, kan gælde for mere end en kunde. Det anvendes især i forbindelse med ægtefolk, som kan underlægges samme betalingsordning.</w:t>
            </w:r>
          </w:p>
        </w:tc>
      </w:tr>
      <w:tr w:rsidR="00162F95" w:rsidTr="00162F95">
        <w:tblPrEx>
          <w:tblCellMar>
            <w:top w:w="0" w:type="dxa"/>
            <w:bottom w:w="0" w:type="dxa"/>
          </w:tblCellMar>
        </w:tblPrEx>
        <w:trPr>
          <w:ins w:id="3373" w:author="Skat" w:date="2010-06-25T12:54:00Z"/>
        </w:trPr>
        <w:tc>
          <w:tcPr>
            <w:tcW w:w="1667" w:type="dxa"/>
          </w:tcPr>
          <w:p w:rsidR="00162F95" w:rsidRDefault="00162F95" w:rsidP="00162F95">
            <w:pPr>
              <w:pStyle w:val="Normal11"/>
              <w:rPr>
                <w:ins w:id="3374" w:author="Skat" w:date="2010-06-25T12:54:00Z"/>
              </w:rPr>
            </w:pPr>
            <w:ins w:id="3375" w:author="Skat" w:date="2010-06-25T12:54:00Z">
              <w:r>
                <w:t>gjort til genstand for</w:t>
              </w:r>
            </w:ins>
          </w:p>
        </w:tc>
        <w:tc>
          <w:tcPr>
            <w:tcW w:w="2398" w:type="dxa"/>
          </w:tcPr>
          <w:p w:rsidR="00162F95" w:rsidRDefault="00162F95" w:rsidP="00162F95">
            <w:pPr>
              <w:pStyle w:val="Normal11"/>
              <w:rPr>
                <w:ins w:id="3376" w:author="Skat" w:date="2010-06-25T12:54:00Z"/>
              </w:rPr>
            </w:pPr>
            <w:ins w:id="3377" w:author="Skat" w:date="2010-06-25T12:54:00Z">
              <w:r>
                <w:t>OpkrævningKonto(1..*)</w:t>
              </w:r>
            </w:ins>
          </w:p>
          <w:p w:rsidR="00162F95" w:rsidRDefault="00162F95" w:rsidP="00162F95">
            <w:pPr>
              <w:pStyle w:val="Normal11"/>
              <w:rPr>
                <w:ins w:id="3378" w:author="Skat" w:date="2010-06-25T12:54:00Z"/>
              </w:rPr>
            </w:pPr>
            <w:ins w:id="3379" w:author="Skat" w:date="2010-06-25T12:54:00Z">
              <w:r>
                <w:t>OpkrævningIndsats(0..*)</w:t>
              </w:r>
            </w:ins>
          </w:p>
        </w:tc>
        <w:tc>
          <w:tcPr>
            <w:tcW w:w="5879" w:type="dxa"/>
          </w:tcPr>
          <w:p w:rsidR="00162F95" w:rsidRDefault="00162F95" w:rsidP="00162F95">
            <w:pPr>
              <w:pStyle w:val="Normal11"/>
              <w:rPr>
                <w:ins w:id="3380" w:author="Skat" w:date="2010-06-25T12:54:00Z"/>
              </w:rPr>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Afskrivning arver fra/er en specialisering af OpkrævningIndsats</w:t>
            </w:r>
          </w:p>
        </w:tc>
        <w:tc>
          <w:tcPr>
            <w:tcW w:w="5879" w:type="dxa"/>
          </w:tcPr>
          <w:p w:rsidR="00162F95" w:rsidRDefault="00162F95" w:rsidP="00162F95">
            <w:pPr>
              <w:pStyle w:val="Normal11"/>
            </w:pPr>
            <w:r>
              <w:t>En indsats kan være at indstille en fordring til hel eller delvis afskrivning.</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BetalingOrdning arver fra/er en specialisering af OpkrævningIndsats</w:t>
            </w:r>
          </w:p>
        </w:tc>
        <w:tc>
          <w:tcPr>
            <w:tcW w:w="5879" w:type="dxa"/>
          </w:tcPr>
          <w:p w:rsidR="00162F95" w:rsidRDefault="00162F95" w:rsidP="00162F95">
            <w:pPr>
              <w:pStyle w:val="Normal11"/>
            </w:pPr>
            <w:r>
              <w:t>En indsats kan være at indgå en Betalingsordning med Kunden.</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BetalingRykker arver fra/er en specialisering af OpkrævningIndsats</w:t>
            </w:r>
          </w:p>
        </w:tc>
        <w:tc>
          <w:tcPr>
            <w:tcW w:w="5879" w:type="dxa"/>
          </w:tcPr>
          <w:p w:rsidR="00162F95" w:rsidRDefault="00162F95" w:rsidP="00162F95">
            <w:pPr>
              <w:pStyle w:val="Normal11"/>
            </w:pPr>
            <w:r>
              <w:t>Betalingsrykker er en af de indsatser, som man kan gøre til en fordring, en samling af fordringer eller kontoen til genstand for.</w:t>
            </w:r>
          </w:p>
        </w:tc>
      </w:tr>
      <w:tr w:rsidR="00307A99" w:rsidTr="00307A99">
        <w:tblPrEx>
          <w:tblCellMar>
            <w:top w:w="0" w:type="dxa"/>
            <w:bottom w:w="0" w:type="dxa"/>
          </w:tblCellMar>
        </w:tblPrEx>
        <w:trPr>
          <w:del w:id="3381" w:author="Skat" w:date="2010-06-25T12:54:00Z"/>
        </w:trPr>
        <w:tc>
          <w:tcPr>
            <w:tcW w:w="1667" w:type="dxa"/>
          </w:tcPr>
          <w:p w:rsidR="00307A99" w:rsidRDefault="00307A99" w:rsidP="00307A99">
            <w:pPr>
              <w:pStyle w:val="Normal11"/>
              <w:rPr>
                <w:del w:id="3382" w:author="Skat" w:date="2010-06-25T12:54:00Z"/>
              </w:rPr>
            </w:pPr>
            <w:del w:id="3383" w:author="Skat" w:date="2010-06-25T12:54:00Z">
              <w:r>
                <w:delText>kan være</w:delText>
              </w:r>
            </w:del>
          </w:p>
        </w:tc>
        <w:tc>
          <w:tcPr>
            <w:tcW w:w="2398" w:type="dxa"/>
          </w:tcPr>
          <w:p w:rsidR="00307A99" w:rsidRDefault="00307A99" w:rsidP="00307A99">
            <w:pPr>
              <w:pStyle w:val="Normal11"/>
              <w:rPr>
                <w:del w:id="3384" w:author="Skat" w:date="2010-06-25T12:54:00Z"/>
              </w:rPr>
            </w:pPr>
            <w:del w:id="3385" w:author="Skat" w:date="2010-06-25T12:54:00Z">
              <w:r>
                <w:delText>AdministrativtTiltag arver fra/er en specialisering af OpkrævningIndsats</w:delText>
              </w:r>
            </w:del>
          </w:p>
        </w:tc>
        <w:tc>
          <w:tcPr>
            <w:tcW w:w="5879" w:type="dxa"/>
          </w:tcPr>
          <w:p w:rsidR="00307A99" w:rsidRDefault="00307A99" w:rsidP="00307A99">
            <w:pPr>
              <w:pStyle w:val="Normal11"/>
              <w:rPr>
                <w:del w:id="3386" w:author="Skat" w:date="2010-06-25T12:54:00Z"/>
              </w:rPr>
            </w:pPr>
            <w:del w:id="3387" w:author="Skat" w:date="2010-06-25T12:54:00Z">
              <w:r>
                <w:delText>Indsatsen kan være et administrativt tiltag, som fx rentestop.</w:delText>
              </w:r>
            </w:del>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BetalingOpkrævning arver fra/er en specialisering af OpkrævningIndsats</w:t>
            </w:r>
          </w:p>
        </w:tc>
        <w:tc>
          <w:tcPr>
            <w:tcW w:w="5879" w:type="dxa"/>
          </w:tcPr>
          <w:p w:rsidR="00162F95" w:rsidRDefault="00162F95" w:rsidP="00162F95">
            <w:pPr>
              <w:pStyle w:val="Normal11"/>
            </w:pPr>
          </w:p>
        </w:tc>
      </w:tr>
      <w:tr w:rsidR="00162F95" w:rsidTr="00162F95">
        <w:tblPrEx>
          <w:tblCellMar>
            <w:top w:w="0" w:type="dxa"/>
            <w:bottom w:w="0" w:type="dxa"/>
          </w:tblCellMar>
        </w:tblPrEx>
        <w:trPr>
          <w:ins w:id="3388" w:author="Skat" w:date="2010-06-25T12:54:00Z"/>
        </w:trPr>
        <w:tc>
          <w:tcPr>
            <w:tcW w:w="1667" w:type="dxa"/>
          </w:tcPr>
          <w:p w:rsidR="00162F95" w:rsidRDefault="00162F95" w:rsidP="00162F95">
            <w:pPr>
              <w:pStyle w:val="Normal11"/>
              <w:rPr>
                <w:ins w:id="3389" w:author="Skat" w:date="2010-06-25T12:54:00Z"/>
              </w:rPr>
            </w:pPr>
            <w:ins w:id="3390" w:author="Skat" w:date="2010-06-25T12:54:00Z">
              <w:r>
                <w:t>kan være</w:t>
              </w:r>
            </w:ins>
          </w:p>
        </w:tc>
        <w:tc>
          <w:tcPr>
            <w:tcW w:w="2398" w:type="dxa"/>
          </w:tcPr>
          <w:p w:rsidR="00162F95" w:rsidRDefault="00162F95" w:rsidP="00162F95">
            <w:pPr>
              <w:pStyle w:val="Normal11"/>
              <w:rPr>
                <w:ins w:id="3391" w:author="Skat" w:date="2010-06-25T12:54:00Z"/>
              </w:rPr>
            </w:pPr>
            <w:ins w:id="3392" w:author="Skat" w:date="2010-06-25T12:54:00Z">
              <w:r>
                <w:t>AdministrativtTiltag arver fra/er en specialisering af OpkrævningIndsats</w:t>
              </w:r>
            </w:ins>
          </w:p>
        </w:tc>
        <w:tc>
          <w:tcPr>
            <w:tcW w:w="5879" w:type="dxa"/>
          </w:tcPr>
          <w:p w:rsidR="00162F95" w:rsidRDefault="00162F95" w:rsidP="00162F95">
            <w:pPr>
              <w:pStyle w:val="Normal11"/>
              <w:rPr>
                <w:ins w:id="3393" w:author="Skat" w:date="2010-06-25T12:54:00Z"/>
              </w:rPr>
            </w:pPr>
            <w:ins w:id="3394" w:author="Skat" w:date="2010-06-25T12:54:00Z">
              <w:r>
                <w:t>Indsatsen kan være et administrativt tiltag, som fx rentestop.</w:t>
              </w:r>
            </w:ins>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95" w:name="_Toc265233868"/>
      <w:bookmarkStart w:id="3396" w:name="_Toc263947333"/>
      <w:r>
        <w:t>OpkrævningIndsatsType</w:t>
      </w:r>
      <w:bookmarkEnd w:id="3395"/>
      <w:bookmarkEnd w:id="3396"/>
    </w:p>
    <w:p w:rsidR="00162F95" w:rsidRDefault="00162F95" w:rsidP="00162F95">
      <w:pPr>
        <w:pStyle w:val="Normal11"/>
      </w:pPr>
      <w:r>
        <w:t xml:space="preserve">Typen af en indsats (handling), som SKAT kan anvende ifm en opkrævning af fordring(er) eller kontoens saldo. </w:t>
      </w:r>
    </w:p>
    <w:p w:rsidR="00162F95" w:rsidRDefault="00162F95" w:rsidP="00162F95">
      <w:pPr>
        <w:pStyle w:val="Normal11"/>
        <w:rPr>
          <w:ins w:id="3397" w:author="Skat" w:date="2010-06-25T12:54:00Z"/>
        </w:rPr>
      </w:pPr>
    </w:p>
    <w:p w:rsidR="00162F95" w:rsidRDefault="00162F95" w:rsidP="00162F95">
      <w:pPr>
        <w:pStyle w:val="Normal11"/>
      </w:pPr>
      <w:r>
        <w:t>Det er typer af indsatser, som SKAT kan anvende til at opkræve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IndsatsType</w:t>
            </w:r>
            <w:r>
              <w:fldChar w:fldCharType="begin"/>
            </w:r>
            <w:r>
              <w:instrText xml:space="preserve"> XE "</w:instrText>
            </w:r>
            <w:r w:rsidRPr="00021961">
              <w:instrText>IndsatsType</w:instrText>
            </w:r>
            <w:r>
              <w:instrText xml:space="preserve">" </w:instrText>
            </w:r>
            <w:r>
              <w:fldChar w:fldCharType="end"/>
            </w:r>
          </w:p>
        </w:tc>
        <w:tc>
          <w:tcPr>
            <w:tcW w:w="5573" w:type="dxa"/>
          </w:tcPr>
          <w:p w:rsidR="00162F95" w:rsidRDefault="00162F95" w:rsidP="00162F95">
            <w:pPr>
              <w:pStyle w:val="Normal11"/>
            </w:pPr>
            <w:r>
              <w:t xml:space="preserve">Navnet på typen af indsats (handling) fx en </w:t>
            </w:r>
            <w:del w:id="3398" w:author="Skat" w:date="2010-06-25T12:54:00Z">
              <w:r w:rsidR="00307A99">
                <w:delText>Betalingsordning</w:delText>
              </w:r>
            </w:del>
            <w:ins w:id="3399" w:author="Skat" w:date="2010-06-25T12:54:00Z">
              <w:r>
                <w:t>betalingsordning</w:t>
              </w:r>
            </w:ins>
            <w:r>
              <w:t xml:space="preserve"> eller et </w:t>
            </w:r>
            <w:del w:id="3400" w:author="Skat" w:date="2010-06-25T12:54:00Z">
              <w:r w:rsidR="00307A99">
                <w:delText>Administrativt</w:delText>
              </w:r>
            </w:del>
            <w:ins w:id="3401" w:author="Skat" w:date="2010-06-25T12:54:00Z">
              <w:r>
                <w:t>administrativt</w:t>
              </w:r>
            </w:ins>
            <w:r>
              <w:t xml:space="preserve"> tiltag (eksempelvis rentestop på konto)</w:t>
            </w:r>
          </w:p>
          <w:p w:rsidR="00162F95" w:rsidRDefault="00162F95" w:rsidP="00162F95">
            <w:pPr>
              <w:pStyle w:val="Normal11"/>
            </w:pPr>
          </w:p>
          <w:p w:rsidR="00162F95" w:rsidRDefault="00162F95" w:rsidP="00162F95">
            <w:pPr>
              <w:pStyle w:val="Normal11"/>
              <w:rPr>
                <w:u w:val="single"/>
              </w:rPr>
            </w:pPr>
            <w:r>
              <w:rPr>
                <w:u w:val="single"/>
              </w:rPr>
              <w:t>Tilladte værdier</w:t>
            </w:r>
            <w:del w:id="3402" w:author="Skat" w:date="2010-06-25T12:54:00Z">
              <w:r w:rsidR="00307A99">
                <w:rPr>
                  <w:u w:val="single"/>
                </w:rPr>
                <w:delText xml:space="preserve"> fra Data Domain</w:delText>
              </w:r>
            </w:del>
            <w:r>
              <w:rPr>
                <w:u w:val="single"/>
              </w:rPr>
              <w:t>:</w:t>
            </w:r>
          </w:p>
          <w:p w:rsidR="00307A99" w:rsidRDefault="00307A99" w:rsidP="00307A99">
            <w:pPr>
              <w:pStyle w:val="Normal11"/>
              <w:rPr>
                <w:del w:id="3403" w:author="Skat" w:date="2010-06-25T12:54:00Z"/>
              </w:rPr>
            </w:pPr>
            <w:del w:id="3404" w:author="Skat" w:date="2010-06-25T12:54:00Z">
              <w:r>
                <w:delText>- Afbrydelse af forældelse</w:delText>
              </w:r>
            </w:del>
          </w:p>
          <w:p w:rsidR="00162F95" w:rsidRDefault="00162F95" w:rsidP="00162F95">
            <w:pPr>
              <w:pStyle w:val="Normal11"/>
              <w:rPr>
                <w:ins w:id="3405" w:author="Skat" w:date="2010-06-25T12:54:00Z"/>
              </w:rPr>
            </w:pPr>
            <w:ins w:id="3406" w:author="Skat" w:date="2010-06-25T12:54:00Z">
              <w:r>
                <w:t>- AdministrativtTiltag</w:t>
              </w:r>
            </w:ins>
          </w:p>
          <w:p w:rsidR="00162F95" w:rsidRDefault="00162F95" w:rsidP="00162F95">
            <w:pPr>
              <w:pStyle w:val="Normal11"/>
              <w:rPr>
                <w:ins w:id="3407" w:author="Skat" w:date="2010-06-25T12:54:00Z"/>
              </w:rPr>
            </w:pPr>
            <w:ins w:id="3408" w:author="Skat" w:date="2010-06-25T12:54:00Z">
              <w:r>
                <w:tab/>
                <w:t>- Bogføringsstop</w:t>
              </w:r>
            </w:ins>
          </w:p>
          <w:p w:rsidR="00162F95" w:rsidRDefault="00162F95" w:rsidP="00162F95">
            <w:pPr>
              <w:pStyle w:val="Normal11"/>
              <w:rPr>
                <w:ins w:id="3409" w:author="Skat" w:date="2010-06-25T12:54:00Z"/>
              </w:rPr>
            </w:pPr>
            <w:ins w:id="3410" w:author="Skat" w:date="2010-06-25T12:54:00Z">
              <w:r>
                <w:tab/>
                <w:t>- Rentestop</w:t>
              </w:r>
            </w:ins>
          </w:p>
          <w:p w:rsidR="00162F95" w:rsidRDefault="00162F95" w:rsidP="00162F95">
            <w:pPr>
              <w:pStyle w:val="Normal11"/>
              <w:rPr>
                <w:ins w:id="3411" w:author="Skat" w:date="2010-06-25T12:54:00Z"/>
              </w:rPr>
            </w:pPr>
            <w:ins w:id="3412" w:author="Skat" w:date="2010-06-25T12:54:00Z">
              <w:r>
                <w:tab/>
                <w:t>- Rykkerstop</w:t>
              </w:r>
            </w:ins>
          </w:p>
          <w:p w:rsidR="00162F95" w:rsidRDefault="00162F95" w:rsidP="00162F95">
            <w:pPr>
              <w:pStyle w:val="Normal11"/>
              <w:rPr>
                <w:ins w:id="3413" w:author="Skat" w:date="2010-06-25T12:54:00Z"/>
              </w:rPr>
            </w:pPr>
            <w:ins w:id="3414" w:author="Skat" w:date="2010-06-25T12:54:00Z">
              <w:r>
                <w:tab/>
                <w:t>- Udbetalingsstop</w:t>
              </w:r>
            </w:ins>
          </w:p>
          <w:p w:rsidR="00162F95" w:rsidRDefault="00162F95" w:rsidP="00162F95">
            <w:pPr>
              <w:pStyle w:val="Normal11"/>
              <w:rPr>
                <w:ins w:id="3415" w:author="Skat" w:date="2010-06-25T12:54:00Z"/>
              </w:rPr>
            </w:pPr>
            <w:ins w:id="3416" w:author="Skat" w:date="2010-06-25T12:54:00Z">
              <w:r>
                <w:tab/>
                <w:t>- Udligningsstop</w:t>
              </w:r>
            </w:ins>
          </w:p>
          <w:p w:rsidR="00162F95" w:rsidRDefault="00162F95" w:rsidP="00162F95">
            <w:pPr>
              <w:pStyle w:val="Normal11"/>
            </w:pPr>
            <w:r>
              <w:t>- Afskrivning</w:t>
            </w:r>
            <w:del w:id="3417" w:author="Skat" w:date="2010-06-25T12:54:00Z">
              <w:r w:rsidR="00307A99">
                <w:delText xml:space="preserve"> </w:delText>
              </w:r>
            </w:del>
          </w:p>
          <w:p w:rsidR="00307A99" w:rsidRDefault="00307A99" w:rsidP="00307A99">
            <w:pPr>
              <w:pStyle w:val="Normal11"/>
              <w:rPr>
                <w:del w:id="3418" w:author="Skat" w:date="2010-06-25T12:54:00Z"/>
              </w:rPr>
            </w:pPr>
            <w:del w:id="3419" w:author="Skat" w:date="2010-06-25T12:54:00Z">
              <w:r>
                <w:delText>- Arrest</w:delText>
              </w:r>
            </w:del>
          </w:p>
          <w:p w:rsidR="00307A99" w:rsidRDefault="00307A99" w:rsidP="00307A99">
            <w:pPr>
              <w:pStyle w:val="Normal11"/>
              <w:rPr>
                <w:del w:id="3420" w:author="Skat" w:date="2010-06-25T12:54:00Z"/>
              </w:rPr>
            </w:pPr>
            <w:del w:id="3421" w:author="Skat" w:date="2010-06-25T12:54:00Z">
              <w:r>
                <w:delText>- Betalingsfristforlængelse/Henstand</w:delText>
              </w:r>
            </w:del>
          </w:p>
          <w:p w:rsidR="00162F95" w:rsidRDefault="00162F95" w:rsidP="00162F95">
            <w:pPr>
              <w:pStyle w:val="Normal11"/>
              <w:rPr>
                <w:ins w:id="3422" w:author="Skat" w:date="2010-06-25T12:54:00Z"/>
              </w:rPr>
            </w:pPr>
            <w:ins w:id="3423" w:author="Skat" w:date="2010-06-25T12:54:00Z">
              <w:r>
                <w:t>- Betalingsopkrævning</w:t>
              </w:r>
            </w:ins>
          </w:p>
          <w:p w:rsidR="00162F95" w:rsidRDefault="00162F95" w:rsidP="00162F95">
            <w:pPr>
              <w:pStyle w:val="Normal11"/>
            </w:pPr>
            <w:r>
              <w:t>- Betalingsordning</w:t>
            </w:r>
          </w:p>
          <w:p w:rsidR="00307A99" w:rsidRDefault="00162F95" w:rsidP="00307A99">
            <w:pPr>
              <w:pStyle w:val="Normal11"/>
              <w:rPr>
                <w:del w:id="3424" w:author="Skat" w:date="2010-06-25T12:54:00Z"/>
              </w:rPr>
            </w:pPr>
            <w:r>
              <w:t>- Betalingsrykker</w:t>
            </w:r>
          </w:p>
          <w:p w:rsidR="00307A99" w:rsidRDefault="00307A99" w:rsidP="00307A99">
            <w:pPr>
              <w:pStyle w:val="Normal11"/>
              <w:rPr>
                <w:del w:id="3425" w:author="Skat" w:date="2010-06-25T12:54:00Z"/>
              </w:rPr>
            </w:pPr>
            <w:del w:id="3426" w:author="Skat" w:date="2010-06-25T12:54:00Z">
              <w:r>
                <w:delText xml:space="preserve">- Bobehandling - her vælges mellem: </w:delText>
              </w:r>
            </w:del>
          </w:p>
          <w:p w:rsidR="00307A99" w:rsidRDefault="00307A99" w:rsidP="00307A99">
            <w:pPr>
              <w:pStyle w:val="Normal11"/>
              <w:rPr>
                <w:del w:id="3427" w:author="Skat" w:date="2010-06-25T12:54:00Z"/>
              </w:rPr>
            </w:pPr>
            <w:del w:id="3428" w:author="Skat" w:date="2010-06-25T12:54:00Z">
              <w:r>
                <w:delText xml:space="preserve">   - § 59 og § 126A opløsning</w:delText>
              </w:r>
            </w:del>
          </w:p>
          <w:p w:rsidR="00307A99" w:rsidRDefault="00307A99" w:rsidP="00307A99">
            <w:pPr>
              <w:pStyle w:val="Normal11"/>
              <w:rPr>
                <w:del w:id="3429" w:author="Skat" w:date="2010-06-25T12:54:00Z"/>
              </w:rPr>
            </w:pPr>
            <w:del w:id="3430" w:author="Skat" w:date="2010-06-25T12:54:00Z">
              <w:r>
                <w:delText xml:space="preserve">   - Betalingsstandsning</w:delText>
              </w:r>
            </w:del>
          </w:p>
          <w:p w:rsidR="00307A99" w:rsidRDefault="00307A99" w:rsidP="00307A99">
            <w:pPr>
              <w:pStyle w:val="Normal11"/>
              <w:rPr>
                <w:del w:id="3431" w:author="Skat" w:date="2010-06-25T12:54:00Z"/>
              </w:rPr>
            </w:pPr>
            <w:del w:id="3432" w:author="Skat" w:date="2010-06-25T12:54:00Z">
              <w:r>
                <w:delText xml:space="preserve">   - Dødsbo </w:delText>
              </w:r>
            </w:del>
          </w:p>
          <w:p w:rsidR="00307A99" w:rsidRDefault="00307A99" w:rsidP="00307A99">
            <w:pPr>
              <w:pStyle w:val="Normal11"/>
              <w:rPr>
                <w:del w:id="3433" w:author="Skat" w:date="2010-06-25T12:54:00Z"/>
              </w:rPr>
            </w:pPr>
            <w:del w:id="3434" w:author="Skat" w:date="2010-06-25T12:54:00Z">
              <w:r>
                <w:delText xml:space="preserve">   - Eftergivelse </w:delText>
              </w:r>
            </w:del>
          </w:p>
          <w:p w:rsidR="00307A99" w:rsidRDefault="00307A99" w:rsidP="00307A99">
            <w:pPr>
              <w:pStyle w:val="Normal11"/>
              <w:rPr>
                <w:del w:id="3435" w:author="Skat" w:date="2010-06-25T12:54:00Z"/>
              </w:rPr>
            </w:pPr>
            <w:del w:id="3436" w:author="Skat" w:date="2010-06-25T12:54:00Z">
              <w:r>
                <w:delText xml:space="preserve">            - Eftergivelse af studiegæld</w:delText>
              </w:r>
            </w:del>
          </w:p>
          <w:p w:rsidR="00307A99" w:rsidRDefault="00307A99" w:rsidP="00307A99">
            <w:pPr>
              <w:pStyle w:val="Normal11"/>
              <w:rPr>
                <w:del w:id="3437" w:author="Skat" w:date="2010-06-25T12:54:00Z"/>
              </w:rPr>
            </w:pPr>
            <w:del w:id="3438" w:author="Skat" w:date="2010-06-25T12:54:00Z">
              <w:r>
                <w:delText xml:space="preserve">            - Eftergivelse af socialt udsatte</w:delText>
              </w:r>
            </w:del>
          </w:p>
          <w:p w:rsidR="00307A99" w:rsidRDefault="00307A99" w:rsidP="00307A99">
            <w:pPr>
              <w:pStyle w:val="Normal11"/>
              <w:rPr>
                <w:del w:id="3439" w:author="Skat" w:date="2010-06-25T12:54:00Z"/>
              </w:rPr>
            </w:pPr>
            <w:del w:id="3440" w:author="Skat" w:date="2010-06-25T12:54:00Z">
              <w:r>
                <w:delText xml:space="preserve">            - Tilskud til afvikling af studiegæld</w:delText>
              </w:r>
            </w:del>
          </w:p>
          <w:p w:rsidR="00307A99" w:rsidRDefault="00307A99" w:rsidP="00307A99">
            <w:pPr>
              <w:pStyle w:val="Normal11"/>
              <w:rPr>
                <w:del w:id="3441" w:author="Skat" w:date="2010-06-25T12:54:00Z"/>
              </w:rPr>
            </w:pPr>
            <w:del w:id="3442" w:author="Skat" w:date="2010-06-25T12:54:00Z">
              <w:r>
                <w:delText xml:space="preserve">   - Frivillig akkord</w:delText>
              </w:r>
            </w:del>
          </w:p>
          <w:p w:rsidR="00307A99" w:rsidRDefault="00307A99" w:rsidP="00307A99">
            <w:pPr>
              <w:pStyle w:val="Normal11"/>
              <w:rPr>
                <w:del w:id="3443" w:author="Skat" w:date="2010-06-25T12:54:00Z"/>
              </w:rPr>
            </w:pPr>
            <w:del w:id="3444" w:author="Skat" w:date="2010-06-25T12:54:00Z">
              <w:r>
                <w:delText xml:space="preserve">   - Gældssanering</w:delText>
              </w:r>
            </w:del>
          </w:p>
          <w:p w:rsidR="00307A99" w:rsidRDefault="00307A99" w:rsidP="00307A99">
            <w:pPr>
              <w:pStyle w:val="Normal11"/>
              <w:rPr>
                <w:del w:id="3445" w:author="Skat" w:date="2010-06-25T12:54:00Z"/>
              </w:rPr>
            </w:pPr>
            <w:del w:id="3446" w:author="Skat" w:date="2010-06-25T12:54:00Z">
              <w:r>
                <w:delText xml:space="preserve">   - Konkurs                                                                                          </w:delText>
              </w:r>
            </w:del>
          </w:p>
          <w:p w:rsidR="00307A99" w:rsidRDefault="00307A99" w:rsidP="00307A99">
            <w:pPr>
              <w:pStyle w:val="Normal11"/>
              <w:rPr>
                <w:del w:id="3447" w:author="Skat" w:date="2010-06-25T12:54:00Z"/>
              </w:rPr>
            </w:pPr>
            <w:del w:id="3448" w:author="Skat" w:date="2010-06-25T12:54:00Z">
              <w:r>
                <w:delText xml:space="preserve">   - Likvidation</w:delText>
              </w:r>
            </w:del>
          </w:p>
          <w:p w:rsidR="00307A99" w:rsidRDefault="00307A99" w:rsidP="00307A99">
            <w:pPr>
              <w:pStyle w:val="Normal11"/>
              <w:rPr>
                <w:del w:id="3449" w:author="Skat" w:date="2010-06-25T12:54:00Z"/>
              </w:rPr>
            </w:pPr>
            <w:del w:id="3450" w:author="Skat" w:date="2010-06-25T12:54:00Z">
              <w:r>
                <w:delText xml:space="preserve">   - Tvangsakkord</w:delText>
              </w:r>
            </w:del>
          </w:p>
          <w:p w:rsidR="00307A99" w:rsidRDefault="00307A99" w:rsidP="00307A99">
            <w:pPr>
              <w:pStyle w:val="Normal11"/>
              <w:rPr>
                <w:del w:id="3451" w:author="Skat" w:date="2010-06-25T12:54:00Z"/>
              </w:rPr>
            </w:pPr>
            <w:del w:id="3452" w:author="Skat" w:date="2010-06-25T12:54:00Z">
              <w:r>
                <w:delText xml:space="preserve">   - Tvangsopløsning</w:delText>
              </w:r>
            </w:del>
          </w:p>
          <w:p w:rsidR="00307A99" w:rsidRDefault="00307A99" w:rsidP="00307A99">
            <w:pPr>
              <w:pStyle w:val="Normal11"/>
              <w:rPr>
                <w:del w:id="3453" w:author="Skat" w:date="2010-06-25T12:54:00Z"/>
              </w:rPr>
            </w:pPr>
            <w:del w:id="3454" w:author="Skat" w:date="2010-06-25T12:54:00Z">
              <w:r>
                <w:delText>- Bødeforvandlingsstraf</w:delText>
              </w:r>
            </w:del>
          </w:p>
          <w:p w:rsidR="00307A99" w:rsidRDefault="00307A99" w:rsidP="00307A99">
            <w:pPr>
              <w:pStyle w:val="Normal11"/>
              <w:rPr>
                <w:del w:id="3455" w:author="Skat" w:date="2010-06-25T12:54:00Z"/>
              </w:rPr>
            </w:pPr>
            <w:del w:id="3456" w:author="Skat" w:date="2010-06-25T12:54:00Z">
              <w:r>
                <w:delText>- Eftersøgning hos politiet</w:delText>
              </w:r>
            </w:del>
          </w:p>
          <w:p w:rsidR="00307A99" w:rsidRDefault="00307A99" w:rsidP="00307A99">
            <w:pPr>
              <w:pStyle w:val="Normal11"/>
              <w:rPr>
                <w:del w:id="3457" w:author="Skat" w:date="2010-06-25T12:54:00Z"/>
              </w:rPr>
            </w:pPr>
            <w:del w:id="3458" w:author="Skat" w:date="2010-06-25T12:54:00Z">
              <w:r>
                <w:delText>- Forkortet afregning</w:delText>
              </w:r>
            </w:del>
          </w:p>
          <w:p w:rsidR="00307A99" w:rsidRDefault="00307A99" w:rsidP="00307A99">
            <w:pPr>
              <w:pStyle w:val="Normal11"/>
              <w:rPr>
                <w:del w:id="3459" w:author="Skat" w:date="2010-06-25T12:54:00Z"/>
              </w:rPr>
            </w:pPr>
            <w:del w:id="3460" w:author="Skat" w:date="2010-06-25T12:54:00Z">
              <w:r>
                <w:delText>- Fratagelse af erhvervstilladelse</w:delText>
              </w:r>
            </w:del>
          </w:p>
          <w:p w:rsidR="00307A99" w:rsidRDefault="00307A99" w:rsidP="00307A99">
            <w:pPr>
              <w:pStyle w:val="Normal11"/>
              <w:rPr>
                <w:del w:id="3461" w:author="Skat" w:date="2010-06-25T12:54:00Z"/>
              </w:rPr>
            </w:pPr>
            <w:del w:id="3462" w:author="Skat" w:date="2010-06-25T12:54:00Z">
              <w:r>
                <w:delText>- Fratagelse af køretøjets nummerplader</w:delText>
              </w:r>
            </w:del>
          </w:p>
          <w:p w:rsidR="00307A99" w:rsidRDefault="00307A99" w:rsidP="00307A99">
            <w:pPr>
              <w:pStyle w:val="Normal11"/>
              <w:rPr>
                <w:del w:id="3463" w:author="Skat" w:date="2010-06-25T12:54:00Z"/>
              </w:rPr>
            </w:pPr>
            <w:del w:id="3464" w:author="Skat" w:date="2010-06-25T12:54:00Z">
              <w:r>
                <w:delText>- Fratagelse af toldkredit</w:delText>
              </w:r>
            </w:del>
          </w:p>
          <w:p w:rsidR="00307A99" w:rsidRDefault="00307A99" w:rsidP="00307A99">
            <w:pPr>
              <w:pStyle w:val="Normal11"/>
              <w:rPr>
                <w:del w:id="3465" w:author="Skat" w:date="2010-06-25T12:54:00Z"/>
              </w:rPr>
            </w:pPr>
            <w:del w:id="3466" w:author="Skat" w:date="2010-06-25T12:54:00Z">
              <w:r>
                <w:delText>- Henstand, klagebetinget</w:delText>
              </w:r>
            </w:del>
          </w:p>
          <w:p w:rsidR="00307A99" w:rsidRDefault="00307A99" w:rsidP="00307A99">
            <w:pPr>
              <w:pStyle w:val="Normal11"/>
              <w:rPr>
                <w:del w:id="3467" w:author="Skat" w:date="2010-06-25T12:54:00Z"/>
              </w:rPr>
            </w:pPr>
            <w:del w:id="3468" w:author="Skat" w:date="2010-06-25T12:54:00Z">
              <w:r>
                <w:delText>- Håndpant</w:delText>
              </w:r>
            </w:del>
          </w:p>
          <w:p w:rsidR="00307A99" w:rsidRDefault="00307A99" w:rsidP="00307A99">
            <w:pPr>
              <w:pStyle w:val="Normal11"/>
              <w:rPr>
                <w:del w:id="3469" w:author="Skat" w:date="2010-06-25T12:54:00Z"/>
              </w:rPr>
            </w:pPr>
            <w:del w:id="3470" w:author="Skat" w:date="2010-06-25T12:54:00Z">
              <w:r>
                <w:delText>- Indberetning til Kreditoplysningsbureau</w:delText>
              </w:r>
            </w:del>
          </w:p>
          <w:p w:rsidR="00307A99" w:rsidRDefault="00307A99" w:rsidP="00307A99">
            <w:pPr>
              <w:pStyle w:val="Normal11"/>
              <w:rPr>
                <w:del w:id="3471" w:author="Skat" w:date="2010-06-25T12:54:00Z"/>
              </w:rPr>
            </w:pPr>
            <w:del w:id="3472" w:author="Skat" w:date="2010-06-25T12:54:00Z">
              <w:r>
                <w:delText>- Inddragelse af registrering</w:delText>
              </w:r>
            </w:del>
          </w:p>
          <w:p w:rsidR="00307A99" w:rsidRDefault="00307A99" w:rsidP="00307A99">
            <w:pPr>
              <w:pStyle w:val="Normal11"/>
              <w:rPr>
                <w:del w:id="3473" w:author="Skat" w:date="2010-06-25T12:54:00Z"/>
              </w:rPr>
            </w:pPr>
            <w:del w:id="3474" w:author="Skat" w:date="2010-06-25T12:54:00Z">
              <w:r>
                <w:delText>- Inddrivelse i udlandet</w:delText>
              </w:r>
            </w:del>
          </w:p>
          <w:p w:rsidR="00307A99" w:rsidRDefault="00307A99" w:rsidP="00307A99">
            <w:pPr>
              <w:pStyle w:val="Normal11"/>
              <w:rPr>
                <w:del w:id="3475" w:author="Skat" w:date="2010-06-25T12:54:00Z"/>
              </w:rPr>
            </w:pPr>
            <w:del w:id="3476" w:author="Skat" w:date="2010-06-25T12:54:00Z">
              <w:r>
                <w:delText xml:space="preserve">- Indregning </w:delText>
              </w:r>
            </w:del>
          </w:p>
          <w:p w:rsidR="00307A99" w:rsidRDefault="00307A99" w:rsidP="00307A99">
            <w:pPr>
              <w:pStyle w:val="Normal11"/>
              <w:rPr>
                <w:del w:id="3477" w:author="Skat" w:date="2010-06-25T12:54:00Z"/>
              </w:rPr>
            </w:pPr>
            <w:del w:id="3478" w:author="Skat" w:date="2010-06-25T12:54:00Z">
              <w:r>
                <w:delText>- Lønindeholdelse</w:delText>
              </w:r>
            </w:del>
          </w:p>
          <w:p w:rsidR="00307A99" w:rsidRDefault="00307A99" w:rsidP="00307A99">
            <w:pPr>
              <w:pStyle w:val="Normal11"/>
              <w:rPr>
                <w:del w:id="3479" w:author="Skat" w:date="2010-06-25T12:54:00Z"/>
              </w:rPr>
            </w:pPr>
            <w:del w:id="3480" w:author="Skat" w:date="2010-06-25T12:54:00Z">
              <w:r>
                <w:delText>- Modregning</w:delText>
              </w:r>
            </w:del>
          </w:p>
          <w:p w:rsidR="00307A99" w:rsidRDefault="00307A99" w:rsidP="00307A99">
            <w:pPr>
              <w:pStyle w:val="Normal11"/>
              <w:rPr>
                <w:del w:id="3481" w:author="Skat" w:date="2010-06-25T12:54:00Z"/>
              </w:rPr>
            </w:pPr>
            <w:del w:id="3482" w:author="Skat" w:date="2010-06-25T12:54:00Z">
              <w:r>
                <w:delText>- Møder</w:delText>
              </w:r>
            </w:del>
          </w:p>
          <w:p w:rsidR="00307A99" w:rsidRDefault="00307A99" w:rsidP="00307A99">
            <w:pPr>
              <w:pStyle w:val="Normal11"/>
              <w:rPr>
                <w:del w:id="3483" w:author="Skat" w:date="2010-06-25T12:54:00Z"/>
              </w:rPr>
            </w:pPr>
            <w:del w:id="3484" w:author="Skat" w:date="2010-06-25T12:54:00Z">
              <w:r>
                <w:delText>- Manuel sagsbehandling</w:delText>
              </w:r>
            </w:del>
          </w:p>
          <w:p w:rsidR="00307A99" w:rsidRDefault="00307A99" w:rsidP="00307A99">
            <w:pPr>
              <w:pStyle w:val="Normal11"/>
              <w:rPr>
                <w:del w:id="3485" w:author="Skat" w:date="2010-06-25T12:54:00Z"/>
              </w:rPr>
            </w:pPr>
            <w:del w:id="3486" w:author="Skat" w:date="2010-06-25T12:54:00Z">
              <w:r>
                <w:delText>- Servicebesøg</w:delText>
              </w:r>
            </w:del>
          </w:p>
          <w:p w:rsidR="00307A99" w:rsidRDefault="00307A99" w:rsidP="00307A99">
            <w:pPr>
              <w:pStyle w:val="Normal11"/>
              <w:rPr>
                <w:del w:id="3487" w:author="Skat" w:date="2010-06-25T12:54:00Z"/>
              </w:rPr>
            </w:pPr>
            <w:del w:id="3488" w:author="Skat" w:date="2010-06-25T12:54:00Z">
              <w:r>
                <w:delText>- Skadesløs transport</w:delText>
              </w:r>
            </w:del>
          </w:p>
          <w:p w:rsidR="00307A99" w:rsidRDefault="00307A99" w:rsidP="00307A99">
            <w:pPr>
              <w:pStyle w:val="Normal11"/>
              <w:rPr>
                <w:del w:id="3489" w:author="Skat" w:date="2010-06-25T12:54:00Z"/>
              </w:rPr>
            </w:pPr>
            <w:del w:id="3490" w:author="Skat" w:date="2010-06-25T12:54:00Z">
              <w:r>
                <w:delText>- Telefoninkasso</w:delText>
              </w:r>
            </w:del>
          </w:p>
          <w:p w:rsidR="00307A99" w:rsidRDefault="00307A99" w:rsidP="00307A99">
            <w:pPr>
              <w:pStyle w:val="Normal11"/>
              <w:rPr>
                <w:del w:id="3491" w:author="Skat" w:date="2010-06-25T12:54:00Z"/>
              </w:rPr>
            </w:pPr>
            <w:del w:id="3492" w:author="Skat" w:date="2010-06-25T12:54:00Z">
              <w:r>
                <w:delText>- Tilvejebringelse af fundament for civilretslige fordringer</w:delText>
              </w:r>
            </w:del>
          </w:p>
          <w:p w:rsidR="00307A99" w:rsidRDefault="00307A99" w:rsidP="00307A99">
            <w:pPr>
              <w:pStyle w:val="Normal11"/>
              <w:rPr>
                <w:del w:id="3493" w:author="Skat" w:date="2010-06-25T12:54:00Z"/>
              </w:rPr>
            </w:pPr>
            <w:del w:id="3494" w:author="Skat" w:date="2010-06-25T12:54:00Z">
              <w:r>
                <w:delText>- Uerholdelighed</w:delText>
              </w:r>
            </w:del>
          </w:p>
          <w:p w:rsidR="00162F95" w:rsidRPr="00162F95" w:rsidRDefault="00307A99" w:rsidP="00162F95">
            <w:pPr>
              <w:pStyle w:val="Normal11"/>
            </w:pPr>
            <w:del w:id="3495" w:author="Skat" w:date="2010-06-25T12:54:00Z">
              <w:r>
                <w:delText>- Udlæg</w:delText>
              </w:r>
            </w:del>
          </w:p>
        </w:tc>
      </w:tr>
      <w:tr w:rsidR="00162F95" w:rsidTr="00162F95">
        <w:tblPrEx>
          <w:tblCellMar>
            <w:top w:w="0" w:type="dxa"/>
            <w:bottom w:w="0" w:type="dxa"/>
          </w:tblCellMar>
        </w:tblPrEx>
        <w:tc>
          <w:tcPr>
            <w:tcW w:w="2625" w:type="dxa"/>
          </w:tcPr>
          <w:p w:rsidR="00162F95" w:rsidRDefault="00162F95" w:rsidP="00162F95">
            <w:pPr>
              <w:pStyle w:val="Normal11"/>
            </w:pPr>
            <w:r>
              <w:t>FordringType</w:t>
            </w:r>
          </w:p>
        </w:tc>
        <w:tc>
          <w:tcPr>
            <w:tcW w:w="1797" w:type="dxa"/>
          </w:tcPr>
          <w:p w:rsidR="00162F95" w:rsidRDefault="00162F95" w:rsidP="00162F95">
            <w:pPr>
              <w:pStyle w:val="Normal11"/>
            </w:pPr>
            <w:r>
              <w:t>RegelSæt</w:t>
            </w:r>
            <w:r>
              <w:fldChar w:fldCharType="begin"/>
            </w:r>
            <w:r>
              <w:instrText xml:space="preserve"> XE "</w:instrText>
            </w:r>
            <w:r w:rsidRPr="007F6F4A">
              <w:instrText>RegelSæt</w:instrText>
            </w:r>
            <w:r>
              <w:instrText xml:space="preserve">" </w:instrText>
            </w:r>
            <w:r>
              <w:fldChar w:fldCharType="end"/>
            </w:r>
          </w:p>
        </w:tc>
        <w:tc>
          <w:tcPr>
            <w:tcW w:w="5573" w:type="dxa"/>
          </w:tcPr>
          <w:p w:rsidR="00162F95" w:rsidRDefault="00162F95" w:rsidP="00162F95">
            <w:pPr>
              <w:pStyle w:val="Normal11"/>
            </w:pPr>
            <w:r>
              <w:t>Regelsæt for hvornår en fordringstype må komme under en bestemt indsatstype. Der er et regelsæt for hver tilstand en fordring kan være i under opkrævning.</w:t>
            </w:r>
          </w:p>
        </w:tc>
      </w:tr>
      <w:tr w:rsidR="00162F95" w:rsidTr="00162F95">
        <w:tblPrEx>
          <w:tblCellMar>
            <w:top w:w="0" w:type="dxa"/>
            <w:bottom w:w="0" w:type="dxa"/>
          </w:tblCellMar>
        </w:tblPrEx>
        <w:tc>
          <w:tcPr>
            <w:tcW w:w="2625" w:type="dxa"/>
          </w:tcPr>
          <w:p w:rsidR="00162F95" w:rsidRDefault="00162F95" w:rsidP="00162F95">
            <w:pPr>
              <w:pStyle w:val="Normal11"/>
            </w:pPr>
            <w:r>
              <w:t>GebyrRegel</w:t>
            </w:r>
          </w:p>
        </w:tc>
        <w:tc>
          <w:tcPr>
            <w:tcW w:w="1797" w:type="dxa"/>
          </w:tcPr>
          <w:p w:rsidR="00162F95" w:rsidRDefault="00162F95" w:rsidP="00162F95">
            <w:pPr>
              <w:pStyle w:val="Normal11"/>
            </w:pPr>
            <w:r>
              <w:t>Type</w:t>
            </w:r>
            <w:r>
              <w:fldChar w:fldCharType="begin"/>
            </w:r>
            <w:r>
              <w:instrText xml:space="preserve"> XE "</w:instrText>
            </w:r>
            <w:r w:rsidRPr="00B00F4E">
              <w:instrText>Type</w:instrText>
            </w:r>
            <w:r>
              <w:instrText xml:space="preserve">" </w:instrText>
            </w:r>
            <w:r>
              <w:fldChar w:fldCharType="end"/>
            </w:r>
          </w:p>
        </w:tc>
        <w:tc>
          <w:tcPr>
            <w:tcW w:w="5573" w:type="dxa"/>
          </w:tcPr>
          <w:p w:rsidR="00162F95" w:rsidRDefault="00162F95" w:rsidP="00162F95">
            <w:pPr>
              <w:pStyle w:val="Normal11"/>
            </w:pPr>
            <w:r>
              <w:t>Dette er regelsættet for de gebyrer (fx et rykkergebyr), en indsats kan medføre. Regelsættet består af, hvilke gebyrer der kan anvendes og med hvilke indsatser samt beløbet for gebyrer.</w:t>
            </w:r>
          </w:p>
        </w:tc>
      </w:tr>
      <w:tr w:rsidR="00162F95" w:rsidTr="00162F95">
        <w:tblPrEx>
          <w:tblCellMar>
            <w:top w:w="0" w:type="dxa"/>
            <w:bottom w:w="0" w:type="dxa"/>
          </w:tblCellMar>
        </w:tblPrEx>
        <w:tc>
          <w:tcPr>
            <w:tcW w:w="2625" w:type="dxa"/>
          </w:tcPr>
          <w:p w:rsidR="00162F95" w:rsidRDefault="00162F95" w:rsidP="00162F95">
            <w:pPr>
              <w:pStyle w:val="Normal11"/>
            </w:pPr>
            <w:r>
              <w:t>MinimumBeløb</w:t>
            </w:r>
          </w:p>
        </w:tc>
        <w:tc>
          <w:tcPr>
            <w:tcW w:w="1797" w:type="dxa"/>
          </w:tcPr>
          <w:p w:rsidR="00162F95" w:rsidRDefault="00162F95" w:rsidP="00162F95">
            <w:pPr>
              <w:pStyle w:val="Normal11"/>
            </w:pPr>
            <w:r>
              <w:t>Type</w:t>
            </w:r>
            <w:r>
              <w:fldChar w:fldCharType="begin"/>
            </w:r>
            <w:r>
              <w:instrText xml:space="preserve"> XE "</w:instrText>
            </w:r>
            <w:r w:rsidRPr="009E1EB0">
              <w:instrText>Type</w:instrText>
            </w:r>
            <w:r>
              <w:instrText xml:space="preserve">" </w:instrText>
            </w:r>
            <w:r>
              <w:fldChar w:fldCharType="end"/>
            </w:r>
          </w:p>
        </w:tc>
        <w:tc>
          <w:tcPr>
            <w:tcW w:w="5573" w:type="dxa"/>
          </w:tcPr>
          <w:p w:rsidR="00162F95" w:rsidRDefault="00162F95" w:rsidP="00162F95">
            <w:pPr>
              <w:pStyle w:val="Normal11"/>
            </w:pPr>
            <w:r>
              <w:t>Regelsættet for det minimumsbeløb der skal kunne opsættes for en indsats.</w:t>
            </w:r>
          </w:p>
          <w:p w:rsidR="00162F95" w:rsidRDefault="00162F95" w:rsidP="00162F95">
            <w:pPr>
              <w:pStyle w:val="Normal11"/>
            </w:pPr>
            <w:r>
              <w:t>Beløbet angiver, hvor stort et beløb fordringen skal være på før man må igangsætte en given indsats.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OpkrævningIndsatsType(1)</w:t>
            </w:r>
          </w:p>
          <w:p w:rsidR="00162F95" w:rsidRDefault="00162F95" w:rsidP="00162F95">
            <w:pPr>
              <w:pStyle w:val="Normal11"/>
            </w:pPr>
            <w:r>
              <w:t>OpkrævningIndsats(0..*)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OpkrævningIndsatsType(0..*)</w:t>
            </w:r>
          </w:p>
          <w:p w:rsidR="00162F95" w:rsidRDefault="00162F95" w:rsidP="00162F95">
            <w:pPr>
              <w:pStyle w:val="Normal11"/>
            </w:pPr>
            <w:r>
              <w:t>ForældelseFristType(0..1)</w:t>
            </w:r>
          </w:p>
        </w:tc>
        <w:tc>
          <w:tcPr>
            <w:tcW w:w="5879" w:type="dxa"/>
          </w:tcPr>
          <w:p w:rsidR="00162F95" w:rsidRDefault="00162F95" w:rsidP="00162F95">
            <w:pPr>
              <w:pStyle w:val="Normal11"/>
            </w:pPr>
            <w:r>
              <w:t>ForældelsesFristType definerer en forældelsesregel på indsatstypen.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496" w:name="_Toc265233869"/>
      <w:bookmarkStart w:id="3497" w:name="_Toc263947334"/>
      <w:r>
        <w:t>OpkrævningKonto</w:t>
      </w:r>
      <w:bookmarkEnd w:id="3496"/>
      <w:bookmarkEnd w:id="3497"/>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511132">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4225F6">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F561F9">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7D31C8">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307A99" w:rsidP="00162F95">
            <w:pPr>
              <w:pStyle w:val="Normal11"/>
            </w:pPr>
            <w:del w:id="3498" w:author="Skat" w:date="2010-06-25T12:54:00Z">
              <w:r>
                <w:delText>UdbetalingGrænseBeløbSidstOpdateretDatoTid</w:delText>
              </w:r>
            </w:del>
            <w:ins w:id="3499" w:author="Skat" w:date="2010-06-25T12:54:00Z">
              <w:r w:rsidR="00162F95">
                <w:t>UdbetalingGrænseBeløbDatoTid</w:t>
              </w:r>
            </w:ins>
          </w:p>
        </w:tc>
        <w:tc>
          <w:tcPr>
            <w:tcW w:w="1797" w:type="dxa"/>
          </w:tcPr>
          <w:p w:rsidR="00162F95" w:rsidRDefault="00162F95" w:rsidP="00162F95">
            <w:pPr>
              <w:pStyle w:val="Normal11"/>
            </w:pPr>
            <w:r>
              <w:t>DatoTid</w:t>
            </w:r>
            <w:r>
              <w:fldChar w:fldCharType="begin"/>
            </w:r>
            <w:r>
              <w:instrText xml:space="preserve"> XE "</w:instrText>
            </w:r>
            <w:r w:rsidRPr="00610FFE">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535621">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3036C5">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A03985">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330847">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r w:rsidR="00307A99" w:rsidTr="00307A99">
        <w:tblPrEx>
          <w:tblCellMar>
            <w:top w:w="0" w:type="dxa"/>
            <w:bottom w:w="0" w:type="dxa"/>
          </w:tblCellMar>
        </w:tblPrEx>
        <w:trPr>
          <w:del w:id="3500" w:author="Skat" w:date="2010-06-25T12:54:00Z"/>
        </w:trPr>
        <w:tc>
          <w:tcPr>
            <w:tcW w:w="2625" w:type="dxa"/>
          </w:tcPr>
          <w:p w:rsidR="00307A99" w:rsidRDefault="00307A99" w:rsidP="00307A99">
            <w:pPr>
              <w:pStyle w:val="Normal11"/>
              <w:rPr>
                <w:del w:id="3501" w:author="Skat" w:date="2010-06-25T12:54:00Z"/>
              </w:rPr>
            </w:pPr>
            <w:del w:id="3502" w:author="Skat" w:date="2010-06-25T12:54:00Z">
              <w:r>
                <w:delText>BogføringSpærreKode</w:delText>
              </w:r>
            </w:del>
          </w:p>
        </w:tc>
        <w:tc>
          <w:tcPr>
            <w:tcW w:w="1797" w:type="dxa"/>
          </w:tcPr>
          <w:p w:rsidR="00307A99" w:rsidRDefault="00307A99" w:rsidP="00307A99">
            <w:pPr>
              <w:pStyle w:val="Normal11"/>
              <w:rPr>
                <w:del w:id="3503" w:author="Skat" w:date="2010-06-25T12:54:00Z"/>
              </w:rPr>
            </w:pPr>
            <w:del w:id="3504" w:author="Skat" w:date="2010-06-25T12:54:00Z">
              <w:r>
                <w:delText>Tekst1</w:delText>
              </w:r>
              <w:r w:rsidR="00786046">
                <w:fldChar w:fldCharType="begin"/>
              </w:r>
              <w:r>
                <w:delInstrText xml:space="preserve"> XE "</w:delInstrText>
              </w:r>
              <w:r w:rsidRPr="000D10FD">
                <w:delInstrText>Tekst1</w:delInstrText>
              </w:r>
              <w:r>
                <w:delInstrText xml:space="preserve">" </w:delInstrText>
              </w:r>
              <w:r w:rsidR="00786046">
                <w:fldChar w:fldCharType="end"/>
              </w:r>
            </w:del>
          </w:p>
        </w:tc>
        <w:tc>
          <w:tcPr>
            <w:tcW w:w="5573" w:type="dxa"/>
          </w:tcPr>
          <w:p w:rsidR="00307A99" w:rsidRDefault="00307A99" w:rsidP="00307A99">
            <w:pPr>
              <w:pStyle w:val="Normal11"/>
              <w:rPr>
                <w:del w:id="3505" w:author="Skat" w:date="2010-06-25T12:54:00Z"/>
              </w:rPr>
            </w:pPr>
          </w:p>
        </w:tc>
      </w:tr>
      <w:tr w:rsidR="00307A99" w:rsidTr="00307A99">
        <w:tblPrEx>
          <w:tblCellMar>
            <w:top w:w="0" w:type="dxa"/>
            <w:bottom w:w="0" w:type="dxa"/>
          </w:tblCellMar>
        </w:tblPrEx>
        <w:trPr>
          <w:del w:id="3506" w:author="Skat" w:date="2010-06-25T12:54:00Z"/>
        </w:trPr>
        <w:tc>
          <w:tcPr>
            <w:tcW w:w="2625" w:type="dxa"/>
          </w:tcPr>
          <w:p w:rsidR="00307A99" w:rsidRDefault="00307A99" w:rsidP="00307A99">
            <w:pPr>
              <w:pStyle w:val="Normal11"/>
              <w:rPr>
                <w:del w:id="3507" w:author="Skat" w:date="2010-06-25T12:54:00Z"/>
              </w:rPr>
            </w:pPr>
            <w:del w:id="3508" w:author="Skat" w:date="2010-06-25T12:54:00Z">
              <w:r>
                <w:delText>RenteSpærreÅrsagKode</w:delText>
              </w:r>
            </w:del>
          </w:p>
        </w:tc>
        <w:tc>
          <w:tcPr>
            <w:tcW w:w="1797" w:type="dxa"/>
          </w:tcPr>
          <w:p w:rsidR="00307A99" w:rsidRDefault="00307A99" w:rsidP="00307A99">
            <w:pPr>
              <w:pStyle w:val="Normal11"/>
              <w:rPr>
                <w:del w:id="3509" w:author="Skat" w:date="2010-06-25T12:54:00Z"/>
              </w:rPr>
            </w:pPr>
            <w:del w:id="3510" w:author="Skat" w:date="2010-06-25T12:54:00Z">
              <w:r>
                <w:delText>Tekst1</w:delText>
              </w:r>
              <w:r w:rsidR="00786046">
                <w:fldChar w:fldCharType="begin"/>
              </w:r>
              <w:r>
                <w:delInstrText xml:space="preserve"> XE "</w:delInstrText>
              </w:r>
              <w:r w:rsidRPr="00821920">
                <w:delInstrText>Tekst1</w:delInstrText>
              </w:r>
              <w:r>
                <w:delInstrText xml:space="preserve">" </w:delInstrText>
              </w:r>
              <w:r w:rsidR="00786046">
                <w:fldChar w:fldCharType="end"/>
              </w:r>
            </w:del>
          </w:p>
        </w:tc>
        <w:tc>
          <w:tcPr>
            <w:tcW w:w="5573" w:type="dxa"/>
          </w:tcPr>
          <w:p w:rsidR="00307A99" w:rsidRDefault="00307A99" w:rsidP="00307A99">
            <w:pPr>
              <w:pStyle w:val="Normal11"/>
              <w:rPr>
                <w:del w:id="3511" w:author="Skat" w:date="2010-06-25T12:54:00Z"/>
              </w:rPr>
            </w:pPr>
          </w:p>
        </w:tc>
      </w:tr>
      <w:tr w:rsidR="00307A99" w:rsidTr="00307A99">
        <w:tblPrEx>
          <w:tblCellMar>
            <w:top w:w="0" w:type="dxa"/>
            <w:bottom w:w="0" w:type="dxa"/>
          </w:tblCellMar>
        </w:tblPrEx>
        <w:trPr>
          <w:del w:id="3512" w:author="Skat" w:date="2010-06-25T12:54:00Z"/>
        </w:trPr>
        <w:tc>
          <w:tcPr>
            <w:tcW w:w="2625" w:type="dxa"/>
          </w:tcPr>
          <w:p w:rsidR="00307A99" w:rsidRDefault="00307A99" w:rsidP="00307A99">
            <w:pPr>
              <w:pStyle w:val="Normal11"/>
              <w:rPr>
                <w:del w:id="3513" w:author="Skat" w:date="2010-06-25T12:54:00Z"/>
              </w:rPr>
            </w:pPr>
            <w:del w:id="3514" w:author="Skat" w:date="2010-06-25T12:54:00Z">
              <w:r>
                <w:delText>UdbetalingSpærreKode</w:delText>
              </w:r>
            </w:del>
          </w:p>
        </w:tc>
        <w:tc>
          <w:tcPr>
            <w:tcW w:w="1797" w:type="dxa"/>
          </w:tcPr>
          <w:p w:rsidR="00307A99" w:rsidRDefault="00307A99" w:rsidP="00307A99">
            <w:pPr>
              <w:pStyle w:val="Normal11"/>
              <w:rPr>
                <w:del w:id="3515" w:author="Skat" w:date="2010-06-25T12:54:00Z"/>
              </w:rPr>
            </w:pPr>
            <w:del w:id="3516" w:author="Skat" w:date="2010-06-25T12:54:00Z">
              <w:r>
                <w:delText>Tekst1</w:delText>
              </w:r>
              <w:r w:rsidR="00786046">
                <w:fldChar w:fldCharType="begin"/>
              </w:r>
              <w:r>
                <w:delInstrText xml:space="preserve"> XE "</w:delInstrText>
              </w:r>
              <w:r w:rsidRPr="0015746C">
                <w:delInstrText>Tekst1</w:delInstrText>
              </w:r>
              <w:r>
                <w:delInstrText xml:space="preserve">" </w:delInstrText>
              </w:r>
              <w:r w:rsidR="00786046">
                <w:fldChar w:fldCharType="end"/>
              </w:r>
            </w:del>
          </w:p>
        </w:tc>
        <w:tc>
          <w:tcPr>
            <w:tcW w:w="5573" w:type="dxa"/>
          </w:tcPr>
          <w:p w:rsidR="00307A99" w:rsidRDefault="00307A99" w:rsidP="00307A99">
            <w:pPr>
              <w:pStyle w:val="Normal11"/>
              <w:rPr>
                <w:del w:id="3517" w:author="Skat" w:date="2010-06-25T12:54:00Z"/>
              </w:rPr>
            </w:pPr>
          </w:p>
        </w:tc>
      </w:tr>
      <w:tr w:rsidR="00307A99" w:rsidTr="00307A99">
        <w:tblPrEx>
          <w:tblCellMar>
            <w:top w:w="0" w:type="dxa"/>
            <w:bottom w:w="0" w:type="dxa"/>
          </w:tblCellMar>
        </w:tblPrEx>
        <w:trPr>
          <w:del w:id="3518" w:author="Skat" w:date="2010-06-25T12:54:00Z"/>
        </w:trPr>
        <w:tc>
          <w:tcPr>
            <w:tcW w:w="2625" w:type="dxa"/>
          </w:tcPr>
          <w:p w:rsidR="00307A99" w:rsidRDefault="00307A99" w:rsidP="00307A99">
            <w:pPr>
              <w:pStyle w:val="Normal11"/>
              <w:rPr>
                <w:del w:id="3519" w:author="Skat" w:date="2010-06-25T12:54:00Z"/>
              </w:rPr>
            </w:pPr>
            <w:del w:id="3520" w:author="Skat" w:date="2010-06-25T12:54:00Z">
              <w:r>
                <w:delText>RykkerSpærreKode</w:delText>
              </w:r>
            </w:del>
          </w:p>
        </w:tc>
        <w:tc>
          <w:tcPr>
            <w:tcW w:w="1797" w:type="dxa"/>
          </w:tcPr>
          <w:p w:rsidR="00307A99" w:rsidRDefault="00307A99" w:rsidP="00307A99">
            <w:pPr>
              <w:pStyle w:val="Normal11"/>
              <w:rPr>
                <w:del w:id="3521" w:author="Skat" w:date="2010-06-25T12:54:00Z"/>
              </w:rPr>
            </w:pPr>
            <w:del w:id="3522" w:author="Skat" w:date="2010-06-25T12:54:00Z">
              <w:r>
                <w:delText>Tekst1</w:delText>
              </w:r>
              <w:r w:rsidR="00786046">
                <w:fldChar w:fldCharType="begin"/>
              </w:r>
              <w:r>
                <w:delInstrText xml:space="preserve"> XE "</w:delInstrText>
              </w:r>
              <w:r w:rsidRPr="00D5149D">
                <w:delInstrText>Tekst1</w:delInstrText>
              </w:r>
              <w:r>
                <w:delInstrText xml:space="preserve">" </w:delInstrText>
              </w:r>
              <w:r w:rsidR="00786046">
                <w:fldChar w:fldCharType="end"/>
              </w:r>
            </w:del>
          </w:p>
        </w:tc>
        <w:tc>
          <w:tcPr>
            <w:tcW w:w="5573" w:type="dxa"/>
          </w:tcPr>
          <w:p w:rsidR="00307A99" w:rsidRDefault="00307A99" w:rsidP="00307A99">
            <w:pPr>
              <w:pStyle w:val="Normal11"/>
              <w:rPr>
                <w:del w:id="3523" w:author="Skat" w:date="2010-06-25T12:54:00Z"/>
              </w:rPr>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307A99" w:rsidP="00162F95">
            <w:pPr>
              <w:pStyle w:val="Normal11"/>
            </w:pPr>
            <w:del w:id="3524" w:author="Skat" w:date="2010-06-25T12:54:00Z">
              <w:r>
                <w:delText>har</w:delText>
              </w:r>
            </w:del>
            <w:ins w:id="3525" w:author="Skat" w:date="2010-06-25T12:54:00Z">
              <w:r w:rsidR="00162F95">
                <w:t>gjort til genstand for</w:t>
              </w:r>
            </w:ins>
          </w:p>
        </w:tc>
        <w:tc>
          <w:tcPr>
            <w:tcW w:w="2398" w:type="dxa"/>
          </w:tcPr>
          <w:p w:rsidR="00307A99" w:rsidRDefault="00307A99" w:rsidP="00307A99">
            <w:pPr>
              <w:pStyle w:val="Normal11"/>
              <w:rPr>
                <w:del w:id="3526" w:author="Skat" w:date="2010-06-25T12:54:00Z"/>
              </w:rPr>
            </w:pPr>
            <w:del w:id="3527" w:author="Skat" w:date="2010-06-25T12:54:00Z">
              <w:r>
                <w:delText>DækningRækkefølge(1..*)</w:delText>
              </w:r>
            </w:del>
          </w:p>
          <w:p w:rsidR="00162F95" w:rsidRDefault="00162F95" w:rsidP="00162F95">
            <w:pPr>
              <w:pStyle w:val="Normal11"/>
              <w:rPr>
                <w:ins w:id="3528" w:author="Skat" w:date="2010-06-25T12:54:00Z"/>
              </w:rPr>
            </w:pPr>
            <w:r>
              <w:t>OpkrævningKonto(</w:t>
            </w:r>
            <w:ins w:id="3529" w:author="Skat" w:date="2010-06-25T12:54:00Z">
              <w:r>
                <w:t>1..*)</w:t>
              </w:r>
            </w:ins>
          </w:p>
          <w:p w:rsidR="00162F95" w:rsidRDefault="00162F95" w:rsidP="00162F95">
            <w:pPr>
              <w:pStyle w:val="Normal11"/>
            </w:pPr>
            <w:ins w:id="3530" w:author="Skat" w:date="2010-06-25T12:54:00Z">
              <w:r>
                <w:t>OpkrævningIndsats(</w:t>
              </w:r>
            </w:ins>
            <w:r>
              <w:t>0..*)</w:t>
            </w:r>
          </w:p>
        </w:tc>
        <w:tc>
          <w:tcPr>
            <w:tcW w:w="5879" w:type="dxa"/>
          </w:tcPr>
          <w:p w:rsidR="00162F95" w:rsidRDefault="00307A99" w:rsidP="00162F95">
            <w:pPr>
              <w:pStyle w:val="Normal11"/>
            </w:pPr>
            <w:del w:id="3531" w:author="Skat" w:date="2010-06-25T12:54:00Z">
              <w:r>
                <w:delText>For en konto kan der være forskellige regler for dækningsrækkefølgen, men hovedreglen er efter  FIFO-princip.</w:delText>
              </w:r>
            </w:del>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rPr>
          <w:ins w:id="3532" w:author="Skat" w:date="2010-06-25T12:54:00Z"/>
        </w:trPr>
        <w:tc>
          <w:tcPr>
            <w:tcW w:w="1667" w:type="dxa"/>
          </w:tcPr>
          <w:p w:rsidR="00162F95" w:rsidRDefault="00162F95" w:rsidP="00162F95">
            <w:pPr>
              <w:pStyle w:val="Normal11"/>
              <w:rPr>
                <w:ins w:id="3533" w:author="Skat" w:date="2010-06-25T12:54:00Z"/>
              </w:rPr>
            </w:pPr>
            <w:ins w:id="3534" w:author="Skat" w:date="2010-06-25T12:54:00Z">
              <w:r>
                <w:t>har</w:t>
              </w:r>
            </w:ins>
          </w:p>
        </w:tc>
        <w:tc>
          <w:tcPr>
            <w:tcW w:w="2398" w:type="dxa"/>
          </w:tcPr>
          <w:p w:rsidR="00162F95" w:rsidRDefault="00162F95" w:rsidP="00162F95">
            <w:pPr>
              <w:pStyle w:val="Normal11"/>
              <w:rPr>
                <w:ins w:id="3535" w:author="Skat" w:date="2010-06-25T12:54:00Z"/>
              </w:rPr>
            </w:pPr>
            <w:ins w:id="3536" w:author="Skat" w:date="2010-06-25T12:54:00Z">
              <w:r>
                <w:t>DækningRækkefølge(1..*)</w:t>
              </w:r>
            </w:ins>
          </w:p>
          <w:p w:rsidR="00162F95" w:rsidRDefault="00162F95" w:rsidP="00162F95">
            <w:pPr>
              <w:pStyle w:val="Normal11"/>
              <w:rPr>
                <w:ins w:id="3537" w:author="Skat" w:date="2010-06-25T12:54:00Z"/>
              </w:rPr>
            </w:pPr>
            <w:ins w:id="3538" w:author="Skat" w:date="2010-06-25T12:54:00Z">
              <w:r>
                <w:t>OpkrævningKonto(0..*)</w:t>
              </w:r>
            </w:ins>
          </w:p>
        </w:tc>
        <w:tc>
          <w:tcPr>
            <w:tcW w:w="5879" w:type="dxa"/>
          </w:tcPr>
          <w:p w:rsidR="00162F95" w:rsidRDefault="00162F95" w:rsidP="00162F95">
            <w:pPr>
              <w:pStyle w:val="Normal11"/>
              <w:rPr>
                <w:ins w:id="3539" w:author="Skat" w:date="2010-06-25T12:54:00Z"/>
              </w:rPr>
            </w:pPr>
            <w:ins w:id="3540" w:author="Skat" w:date="2010-06-25T12:54:00Z">
              <w:r>
                <w:t>For en konto kan der være forskellige regler for dækningsrækkefølgen, men hovedreglen er efter  FIFO-princip.</w:t>
              </w:r>
            </w:ins>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541" w:name="_Toc265233870"/>
      <w:bookmarkStart w:id="3542" w:name="_Toc263947335"/>
      <w:r>
        <w:t>Saldo</w:t>
      </w:r>
      <w:bookmarkEnd w:id="3541"/>
      <w:bookmarkEnd w:id="3542"/>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EA500C">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823143">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B06B9B">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D05675">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3543" w:name="_Toc265233871"/>
      <w:bookmarkStart w:id="3544" w:name="_Toc263947336"/>
      <w:r>
        <w:t>DMO NemKonto</w:t>
      </w:r>
      <w:bookmarkEnd w:id="3543"/>
      <w:bookmarkEnd w:id="3544"/>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3545" w:author="Skat" w:date="2010-06-25T12:54:00Z">
              <w:r>
                <w:rPr>
                  <w:noProof/>
                </w:rPr>
                <w:drawing>
                  <wp:anchor distT="0" distB="0" distL="114300" distR="114300" simplePos="0" relativeHeight="251673600" behindDoc="1" locked="0" layoutInCell="1" allowOverlap="1">
                    <wp:simplePos x="0" y="0"/>
                    <wp:positionH relativeFrom="column">
                      <wp:posOffset>3810</wp:posOffset>
                    </wp:positionH>
                    <wp:positionV relativeFrom="paragraph">
                      <wp:posOffset>-314325</wp:posOffset>
                    </wp:positionV>
                    <wp:extent cx="6800850" cy="4552950"/>
                    <wp:effectExtent l="0" t="0" r="0" b="0"/>
                    <wp:wrapTight wrapText="bothSides">
                      <wp:wrapPolygon edited="0">
                        <wp:start x="15913" y="994"/>
                        <wp:lineTo x="847" y="2079"/>
                        <wp:lineTo x="847" y="6869"/>
                        <wp:lineTo x="2118" y="8224"/>
                        <wp:lineTo x="2904" y="9670"/>
                        <wp:lineTo x="1634" y="9941"/>
                        <wp:lineTo x="1513" y="17533"/>
                        <wp:lineTo x="6171" y="18346"/>
                        <wp:lineTo x="9378" y="18346"/>
                        <wp:lineTo x="9378" y="20515"/>
                        <wp:lineTo x="12887" y="20515"/>
                        <wp:lineTo x="16155" y="20515"/>
                        <wp:lineTo x="20269" y="20154"/>
                        <wp:lineTo x="20269" y="15454"/>
                        <wp:lineTo x="16699" y="14370"/>
                        <wp:lineTo x="15429" y="14008"/>
                        <wp:lineTo x="16094" y="14008"/>
                        <wp:lineTo x="16881" y="13195"/>
                        <wp:lineTo x="16820" y="12562"/>
                        <wp:lineTo x="17970" y="12562"/>
                        <wp:lineTo x="20753" y="11568"/>
                        <wp:lineTo x="20813" y="6959"/>
                        <wp:lineTo x="12161" y="6778"/>
                        <wp:lineTo x="12161" y="2440"/>
                        <wp:lineTo x="17788" y="2350"/>
                        <wp:lineTo x="18030" y="1988"/>
                        <wp:lineTo x="17667" y="994"/>
                        <wp:lineTo x="15913" y="994"/>
                      </wp:wrapPolygon>
                    </wp:wrapTight>
                    <wp:docPr id="12"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00850" cy="4552950"/>
                            </a:xfrm>
                            <a:prstGeom prst="rect">
                              <a:avLst/>
                            </a:prstGeom>
                          </pic:spPr>
                        </pic:pic>
                      </a:graphicData>
                    </a:graphic>
                  </wp:anchor>
                </w:drawing>
              </w:r>
            </w:del>
            <w:ins w:id="3546" w:author="Skat" w:date="2010-06-25T12:54:00Z">
              <w:r w:rsidR="00162F95">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-314325</wp:posOffset>
                    </wp:positionV>
                    <wp:extent cx="6805295" cy="4323715"/>
                    <wp:effectExtent l="0" t="0" r="0" b="0"/>
                    <wp:wrapTight wrapText="bothSides">
                      <wp:wrapPolygon edited="0">
                        <wp:start x="847" y="952"/>
                        <wp:lineTo x="847" y="12086"/>
                        <wp:lineTo x="2056" y="13133"/>
                        <wp:lineTo x="2600" y="13133"/>
                        <wp:lineTo x="1995" y="13514"/>
                        <wp:lineTo x="967" y="15512"/>
                        <wp:lineTo x="847" y="20556"/>
                        <wp:lineTo x="20679" y="20556"/>
                        <wp:lineTo x="20800" y="16464"/>
                        <wp:lineTo x="4716" y="16179"/>
                        <wp:lineTo x="4837" y="15703"/>
                        <wp:lineTo x="2842" y="14656"/>
                        <wp:lineTo x="8405" y="14656"/>
                        <wp:lineTo x="18805" y="13704"/>
                        <wp:lineTo x="18865" y="7804"/>
                        <wp:lineTo x="18139" y="7613"/>
                        <wp:lineTo x="14149" y="7042"/>
                        <wp:lineTo x="14270" y="4473"/>
                        <wp:lineTo x="11912" y="4187"/>
                        <wp:lineTo x="5139" y="3997"/>
                        <wp:lineTo x="14874" y="2570"/>
                        <wp:lineTo x="14995" y="1047"/>
                        <wp:lineTo x="4777" y="952"/>
                        <wp:lineTo x="847" y="952"/>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05295" cy="4323715"/>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547" w:name="_Toc265233872"/>
      <w:bookmarkStart w:id="3548" w:name="_Toc263947337"/>
      <w:r>
        <w:t>Bank</w:t>
      </w:r>
      <w:bookmarkEnd w:id="3547"/>
      <w:bookmarkEnd w:id="3548"/>
    </w:p>
    <w:p w:rsidR="00162F95" w:rsidRDefault="00162F95" w:rsidP="00162F95">
      <w:pPr>
        <w:pStyle w:val="Normal11"/>
      </w:pPr>
      <w:r>
        <w:t>Bank eller andet pengeinstitut. Oprettet til udenlandske udbetalinger.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3079A">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BICKode</w:t>
            </w:r>
          </w:p>
        </w:tc>
        <w:tc>
          <w:tcPr>
            <w:tcW w:w="1797" w:type="dxa"/>
          </w:tcPr>
          <w:p w:rsidR="00162F95" w:rsidRDefault="00162F95" w:rsidP="00162F95">
            <w:pPr>
              <w:pStyle w:val="Normal11"/>
            </w:pPr>
            <w:r>
              <w:t>BICNummer</w:t>
            </w:r>
            <w:r>
              <w:fldChar w:fldCharType="begin"/>
            </w:r>
            <w:r>
              <w:instrText xml:space="preserve"> XE "</w:instrText>
            </w:r>
            <w:r w:rsidRPr="00307BBA">
              <w:instrText>BICNummer</w:instrText>
            </w:r>
            <w:r>
              <w:instrText xml:space="preserve">" </w:instrText>
            </w:r>
            <w:r>
              <w:fldChar w:fldCharType="end"/>
            </w:r>
          </w:p>
        </w:tc>
        <w:tc>
          <w:tcPr>
            <w:tcW w:w="5573" w:type="dxa"/>
          </w:tcPr>
          <w:p w:rsidR="00162F95" w:rsidRDefault="00162F95" w:rsidP="00162F95">
            <w:pPr>
              <w:pStyle w:val="Normal11"/>
            </w:pPr>
            <w:r>
              <w:t>BIC (Bank Identifier Code) alias SWIFT-kode.</w:t>
            </w:r>
          </w:p>
        </w:tc>
      </w:tr>
      <w:tr w:rsidR="00162F95" w:rsidTr="00162F95">
        <w:tblPrEx>
          <w:tblCellMar>
            <w:top w:w="0" w:type="dxa"/>
            <w:bottom w:w="0" w:type="dxa"/>
          </w:tblCellMar>
        </w:tblPrEx>
        <w:tc>
          <w:tcPr>
            <w:tcW w:w="2625" w:type="dxa"/>
          </w:tcPr>
          <w:p w:rsidR="00162F95" w:rsidRDefault="00162F95" w:rsidP="00162F95">
            <w:pPr>
              <w:pStyle w:val="Normal11"/>
            </w:pPr>
            <w:r>
              <w:t>IBANNummer</w:t>
            </w:r>
          </w:p>
        </w:tc>
        <w:tc>
          <w:tcPr>
            <w:tcW w:w="1797" w:type="dxa"/>
          </w:tcPr>
          <w:p w:rsidR="00162F95" w:rsidRDefault="00162F95" w:rsidP="00162F95">
            <w:pPr>
              <w:pStyle w:val="Normal11"/>
            </w:pPr>
            <w:r>
              <w:t>IBANNummer</w:t>
            </w:r>
            <w:r>
              <w:fldChar w:fldCharType="begin"/>
            </w:r>
            <w:r>
              <w:instrText xml:space="preserve"> XE "</w:instrText>
            </w:r>
            <w:r w:rsidRPr="001A73C8">
              <w:instrText>IBANNummer</w:instrText>
            </w:r>
            <w:r>
              <w:instrText xml:space="preserve">" </w:instrText>
            </w:r>
            <w:r>
              <w:fldChar w:fldCharType="end"/>
            </w:r>
          </w:p>
        </w:tc>
        <w:tc>
          <w:tcPr>
            <w:tcW w:w="5573" w:type="dxa"/>
          </w:tcPr>
          <w:p w:rsidR="00162F95" w:rsidRDefault="00162F95" w:rsidP="00162F95">
            <w:pPr>
              <w:pStyle w:val="Normal11"/>
            </w:pPr>
            <w:r>
              <w:t>IBAN (International Bank Account Number) er en international standard til at identificere et kontonummer.</w:t>
            </w:r>
          </w:p>
          <w:p w:rsidR="00162F95" w:rsidRDefault="00162F95" w:rsidP="00162F95">
            <w:pPr>
              <w:pStyle w:val="Normal11"/>
            </w:pPr>
            <w:r>
              <w:t>Det er en måde, hvorpå man kan identificere en kont i et pengeinstitut i EU eller i et af de andre vestlige lande.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46395C">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8C7438">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549" w:name="_Toc265233873"/>
      <w:bookmarkStart w:id="3550" w:name="_Toc263947338"/>
      <w:r>
        <w:t>BankKontoOplysning</w:t>
      </w:r>
      <w:bookmarkEnd w:id="3549"/>
      <w:bookmarkEnd w:id="3550"/>
    </w:p>
    <w:p w:rsidR="00162F95" w:rsidRDefault="00162F95" w:rsidP="00162F95">
      <w:pPr>
        <w:pStyle w:val="Normal11"/>
      </w:pPr>
      <w:r>
        <w:t xml:space="preserve">Bankkontooplysning indeholder informationer </w:t>
      </w:r>
      <w:del w:id="3551" w:author="Skat" w:date="2010-06-25T12:54:00Z">
        <w:r w:rsidR="00307A99">
          <w:delText>vedr., en kundes (virksomhed eller borger) bankkonto til brug for eventuelle udbetalinger til kunden herunder også om kunden er NemKonto pligtig. Der opbevares ikke bankkonto-oplysninger på kunder - kun som led i udbetalinger.</w:delText>
        </w:r>
      </w:del>
      <w:ins w:id="3552" w:author="Skat" w:date="2010-06-25T12:54:00Z">
        <w:r>
          <w:t xml:space="preserve">om kunden er NemKonto pligtig. </w:t>
        </w:r>
      </w:ins>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NemKontoPligtig</w:t>
            </w:r>
          </w:p>
        </w:tc>
        <w:tc>
          <w:tcPr>
            <w:tcW w:w="1797" w:type="dxa"/>
          </w:tcPr>
          <w:p w:rsidR="00162F95" w:rsidRDefault="00162F95" w:rsidP="00162F95">
            <w:pPr>
              <w:pStyle w:val="Normal11"/>
            </w:pPr>
            <w:r>
              <w:t>JaNej</w:t>
            </w:r>
            <w:r>
              <w:fldChar w:fldCharType="begin"/>
            </w:r>
            <w:r>
              <w:instrText xml:space="preserve"> XE "</w:instrText>
            </w:r>
            <w:r w:rsidRPr="00AE42E9">
              <w:instrText>JaNej</w:instrText>
            </w:r>
            <w:r>
              <w:instrText xml:space="preserve">" </w:instrText>
            </w:r>
            <w:r>
              <w:fldChar w:fldCharType="end"/>
            </w:r>
          </w:p>
        </w:tc>
        <w:tc>
          <w:tcPr>
            <w:tcW w:w="5573" w:type="dxa"/>
          </w:tcPr>
          <w:p w:rsidR="00162F95" w:rsidRDefault="00162F95" w:rsidP="00162F95">
            <w:pPr>
              <w:pStyle w:val="Normal11"/>
            </w:pPr>
            <w:r>
              <w:t>Oplysning om en kunde er NemKonto pligtig (ja/nej)</w:t>
            </w:r>
          </w:p>
        </w:tc>
      </w:tr>
      <w:tr w:rsidR="00162F95" w:rsidTr="00162F95">
        <w:tblPrEx>
          <w:tblCellMar>
            <w:top w:w="0" w:type="dxa"/>
            <w:bottom w:w="0" w:type="dxa"/>
          </w:tblCellMar>
        </w:tblPrEx>
        <w:tc>
          <w:tcPr>
            <w:tcW w:w="2625" w:type="dxa"/>
          </w:tcPr>
          <w:p w:rsidR="00162F95" w:rsidRDefault="00162F95" w:rsidP="00162F95">
            <w:pPr>
              <w:pStyle w:val="Normal11"/>
            </w:pPr>
            <w:r>
              <w:t>NemKontoPligtigFra</w:t>
            </w:r>
          </w:p>
        </w:tc>
        <w:tc>
          <w:tcPr>
            <w:tcW w:w="1797" w:type="dxa"/>
          </w:tcPr>
          <w:p w:rsidR="00162F95" w:rsidRDefault="00162F95" w:rsidP="00162F95">
            <w:pPr>
              <w:pStyle w:val="Normal11"/>
            </w:pPr>
            <w:r>
              <w:t>Dato</w:t>
            </w:r>
            <w:r>
              <w:fldChar w:fldCharType="begin"/>
            </w:r>
            <w:r>
              <w:instrText xml:space="preserve"> XE "</w:instrText>
            </w:r>
            <w:r w:rsidRPr="00FA7783">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fra.</w:t>
            </w:r>
          </w:p>
        </w:tc>
      </w:tr>
      <w:tr w:rsidR="00162F95" w:rsidTr="00162F95">
        <w:tblPrEx>
          <w:tblCellMar>
            <w:top w:w="0" w:type="dxa"/>
            <w:bottom w:w="0" w:type="dxa"/>
          </w:tblCellMar>
        </w:tblPrEx>
        <w:tc>
          <w:tcPr>
            <w:tcW w:w="2625" w:type="dxa"/>
          </w:tcPr>
          <w:p w:rsidR="00162F95" w:rsidRDefault="00162F95" w:rsidP="00162F95">
            <w:pPr>
              <w:pStyle w:val="Normal11"/>
            </w:pPr>
            <w:r>
              <w:t>NemKontoPligtigTil</w:t>
            </w:r>
          </w:p>
        </w:tc>
        <w:tc>
          <w:tcPr>
            <w:tcW w:w="1797" w:type="dxa"/>
          </w:tcPr>
          <w:p w:rsidR="00162F95" w:rsidRDefault="00162F95" w:rsidP="00162F95">
            <w:pPr>
              <w:pStyle w:val="Normal11"/>
            </w:pPr>
            <w:r>
              <w:t>Dato</w:t>
            </w:r>
            <w:r>
              <w:fldChar w:fldCharType="begin"/>
            </w:r>
            <w:r>
              <w:instrText xml:space="preserve"> XE "</w:instrText>
            </w:r>
            <w:r w:rsidRPr="00D20B6E">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553" w:name="_Toc265233874"/>
      <w:bookmarkStart w:id="3554" w:name="_Toc263947339"/>
      <w:r>
        <w:t>Kunde</w:t>
      </w:r>
      <w:bookmarkEnd w:id="3553"/>
      <w:bookmarkEnd w:id="3554"/>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AD053E">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27615">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693946">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3555" w:author="Skat" w:date="2010-06-25T12:54:00Z"/>
        </w:rPr>
      </w:pPr>
      <w:bookmarkStart w:id="3556" w:name="_Toc265233875"/>
      <w:ins w:id="3557" w:author="Skat" w:date="2010-06-25T12:54:00Z">
        <w:r>
          <w:t>NemKontoAftale</w:t>
        </w:r>
        <w:bookmarkEnd w:id="3556"/>
      </w:ins>
    </w:p>
    <w:p w:rsidR="00162F95" w:rsidRDefault="00162F95" w:rsidP="00162F95">
      <w:pPr>
        <w:pStyle w:val="Normal11"/>
        <w:rPr>
          <w:ins w:id="3558" w:author="Skat" w:date="2010-06-25T12:54:00Z"/>
        </w:rPr>
      </w:pPr>
    </w:p>
    <w:p w:rsidR="00162F95" w:rsidRDefault="00162F95" w:rsidP="00162F95">
      <w:pPr>
        <w:pStyle w:val="Normal11"/>
        <w:rPr>
          <w:ins w:id="3559"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3560" w:author="Skat" w:date="2010-06-25T12:54:00Z"/>
        </w:trPr>
        <w:tc>
          <w:tcPr>
            <w:tcW w:w="2625" w:type="dxa"/>
            <w:shd w:val="pct20" w:color="auto" w:fill="0000FF"/>
          </w:tcPr>
          <w:p w:rsidR="00162F95" w:rsidRPr="00162F95" w:rsidRDefault="00162F95" w:rsidP="00162F95">
            <w:pPr>
              <w:pStyle w:val="Normal11"/>
              <w:rPr>
                <w:ins w:id="3561" w:author="Skat" w:date="2010-06-25T12:54:00Z"/>
                <w:color w:val="FFFFFF"/>
              </w:rPr>
            </w:pPr>
            <w:ins w:id="3562"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3563" w:author="Skat" w:date="2010-06-25T12:54:00Z"/>
                <w:color w:val="FFFFFF"/>
              </w:rPr>
            </w:pPr>
            <w:ins w:id="3564" w:author="Skat" w:date="2010-06-25T12:54:00Z">
              <w:r>
                <w:rPr>
                  <w:color w:val="FFFFFF"/>
                </w:rPr>
                <w:t>Domæne</w:t>
              </w:r>
            </w:ins>
          </w:p>
        </w:tc>
        <w:tc>
          <w:tcPr>
            <w:tcW w:w="5573" w:type="dxa"/>
            <w:shd w:val="pct20" w:color="auto" w:fill="0000FF"/>
          </w:tcPr>
          <w:p w:rsidR="00162F95" w:rsidRPr="00162F95" w:rsidRDefault="00162F95" w:rsidP="00162F95">
            <w:pPr>
              <w:pStyle w:val="Normal11"/>
              <w:rPr>
                <w:ins w:id="3565" w:author="Skat" w:date="2010-06-25T12:54:00Z"/>
                <w:color w:val="FFFFFF"/>
              </w:rPr>
            </w:pPr>
            <w:ins w:id="3566" w:author="Skat" w:date="2010-06-25T12:54:00Z">
              <w:r>
                <w:rPr>
                  <w:color w:val="FFFFFF"/>
                </w:rPr>
                <w:t>Beskrivelse</w:t>
              </w:r>
            </w:ins>
          </w:p>
        </w:tc>
      </w:tr>
      <w:tr w:rsidR="00162F95" w:rsidTr="00162F95">
        <w:tblPrEx>
          <w:tblCellMar>
            <w:top w:w="0" w:type="dxa"/>
            <w:bottom w:w="0" w:type="dxa"/>
          </w:tblCellMar>
        </w:tblPrEx>
        <w:trPr>
          <w:ins w:id="3567" w:author="Skat" w:date="2010-06-25T12:54:00Z"/>
        </w:trPr>
        <w:tc>
          <w:tcPr>
            <w:tcW w:w="2625" w:type="dxa"/>
          </w:tcPr>
          <w:p w:rsidR="00162F95" w:rsidRDefault="00162F95" w:rsidP="00162F95">
            <w:pPr>
              <w:pStyle w:val="Normal11"/>
              <w:rPr>
                <w:ins w:id="3568" w:author="Skat" w:date="2010-06-25T12:54:00Z"/>
              </w:rPr>
            </w:pPr>
            <w:ins w:id="3569" w:author="Skat" w:date="2010-06-25T12:54:00Z">
              <w:r>
                <w:t>TilslutningNavn</w:t>
              </w:r>
            </w:ins>
          </w:p>
        </w:tc>
        <w:tc>
          <w:tcPr>
            <w:tcW w:w="1797" w:type="dxa"/>
          </w:tcPr>
          <w:p w:rsidR="00162F95" w:rsidRDefault="00162F95" w:rsidP="00162F95">
            <w:pPr>
              <w:pStyle w:val="Normal11"/>
              <w:rPr>
                <w:ins w:id="3570" w:author="Skat" w:date="2010-06-25T12:54:00Z"/>
              </w:rPr>
            </w:pPr>
            <w:ins w:id="3571" w:author="Skat" w:date="2010-06-25T12:54:00Z">
              <w:r>
                <w:t>Kode</w:t>
              </w:r>
              <w:r>
                <w:fldChar w:fldCharType="begin"/>
              </w:r>
              <w:r>
                <w:instrText xml:space="preserve"> XE "</w:instrText>
              </w:r>
              <w:r w:rsidRPr="00453C64">
                <w:instrText>Kode</w:instrText>
              </w:r>
              <w:r>
                <w:instrText xml:space="preserve">" </w:instrText>
              </w:r>
              <w:r>
                <w:fldChar w:fldCharType="end"/>
              </w:r>
            </w:ins>
          </w:p>
        </w:tc>
        <w:tc>
          <w:tcPr>
            <w:tcW w:w="5573" w:type="dxa"/>
          </w:tcPr>
          <w:p w:rsidR="00162F95" w:rsidRDefault="00162F95" w:rsidP="00162F95">
            <w:pPr>
              <w:pStyle w:val="Normal11"/>
              <w:rPr>
                <w:ins w:id="3572" w:author="Skat" w:date="2010-06-25T12:54:00Z"/>
              </w:rPr>
            </w:pPr>
            <w:ins w:id="3573" w:author="Skat" w:date="2010-06-25T12:54:00Z">
              <w:r>
                <w:t>Kode (6 karakterer) som er et alias for aftalen.</w:t>
              </w:r>
            </w:ins>
          </w:p>
        </w:tc>
      </w:tr>
      <w:tr w:rsidR="00162F95" w:rsidTr="00162F95">
        <w:tblPrEx>
          <w:tblCellMar>
            <w:top w:w="0" w:type="dxa"/>
            <w:bottom w:w="0" w:type="dxa"/>
          </w:tblCellMar>
        </w:tblPrEx>
        <w:trPr>
          <w:ins w:id="3574" w:author="Skat" w:date="2010-06-25T12:54:00Z"/>
        </w:trPr>
        <w:tc>
          <w:tcPr>
            <w:tcW w:w="2625" w:type="dxa"/>
          </w:tcPr>
          <w:p w:rsidR="00162F95" w:rsidRDefault="00162F95" w:rsidP="00162F95">
            <w:pPr>
              <w:pStyle w:val="Normal11"/>
              <w:rPr>
                <w:ins w:id="3575" w:author="Skat" w:date="2010-06-25T12:54:00Z"/>
              </w:rPr>
            </w:pPr>
            <w:ins w:id="3576" w:author="Skat" w:date="2010-06-25T12:54:00Z">
              <w:r>
                <w:t>EAN</w:t>
              </w:r>
            </w:ins>
          </w:p>
        </w:tc>
        <w:tc>
          <w:tcPr>
            <w:tcW w:w="1797" w:type="dxa"/>
          </w:tcPr>
          <w:p w:rsidR="00162F95" w:rsidRDefault="00162F95" w:rsidP="00162F95">
            <w:pPr>
              <w:pStyle w:val="Normal11"/>
              <w:rPr>
                <w:ins w:id="3577" w:author="Skat" w:date="2010-06-25T12:54:00Z"/>
              </w:rPr>
            </w:pPr>
            <w:ins w:id="3578" w:author="Skat" w:date="2010-06-25T12:54:00Z">
              <w:r>
                <w:t>EANNummer</w:t>
              </w:r>
              <w:r>
                <w:fldChar w:fldCharType="begin"/>
              </w:r>
              <w:r>
                <w:instrText xml:space="preserve"> XE "</w:instrText>
              </w:r>
              <w:r w:rsidRPr="005C322F">
                <w:instrText>EANNummer</w:instrText>
              </w:r>
              <w:r>
                <w:instrText xml:space="preserve">" </w:instrText>
              </w:r>
              <w:r>
                <w:fldChar w:fldCharType="end"/>
              </w:r>
            </w:ins>
          </w:p>
        </w:tc>
        <w:tc>
          <w:tcPr>
            <w:tcW w:w="5573" w:type="dxa"/>
          </w:tcPr>
          <w:p w:rsidR="00162F95" w:rsidRDefault="00162F95" w:rsidP="00162F95">
            <w:pPr>
              <w:pStyle w:val="Normal11"/>
              <w:rPr>
                <w:ins w:id="3579" w:author="Skat" w:date="2010-06-25T12:54:00Z"/>
              </w:rPr>
            </w:pPr>
            <w:ins w:id="3580" w:author="Skat" w:date="2010-06-25T12:54:00Z">
              <w:r>
                <w:t>Aftaleklientens EAN-nummer (dvs. normalt SKATs nummer)</w:t>
              </w:r>
            </w:ins>
          </w:p>
          <w:p w:rsidR="00162F95" w:rsidRDefault="00162F95" w:rsidP="00162F95">
            <w:pPr>
              <w:pStyle w:val="Normal11"/>
              <w:rPr>
                <w:ins w:id="3581" w:author="Skat" w:date="2010-06-25T12:54:00Z"/>
              </w:rPr>
            </w:pPr>
          </w:p>
          <w:p w:rsidR="00162F95" w:rsidRDefault="00162F95" w:rsidP="00162F95">
            <w:pPr>
              <w:pStyle w:val="Normal11"/>
              <w:rPr>
                <w:ins w:id="3582" w:author="Skat" w:date="2010-06-25T12:54:00Z"/>
                <w:u w:val="single"/>
              </w:rPr>
            </w:pPr>
            <w:ins w:id="3583" w:author="Skat" w:date="2010-06-25T12:54:00Z">
              <w:r>
                <w:rPr>
                  <w:u w:val="single"/>
                </w:rPr>
                <w:t>Tilladte værdier fra Data Domain:</w:t>
              </w:r>
            </w:ins>
          </w:p>
          <w:p w:rsidR="00162F95" w:rsidRDefault="00162F95" w:rsidP="00162F95">
            <w:pPr>
              <w:pStyle w:val="Normal11"/>
              <w:rPr>
                <w:ins w:id="3584" w:author="Skat" w:date="2010-06-25T12:54:00Z"/>
              </w:rPr>
            </w:pPr>
            <w:ins w:id="3585" w:author="Skat" w:date="2010-06-25T12:54:00Z">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ins>
          </w:p>
          <w:p w:rsidR="00162F95" w:rsidRDefault="00162F95" w:rsidP="00162F95">
            <w:pPr>
              <w:pStyle w:val="Normal11"/>
              <w:rPr>
                <w:ins w:id="3586" w:author="Skat" w:date="2010-06-25T12:54:00Z"/>
              </w:rPr>
            </w:pPr>
          </w:p>
          <w:p w:rsidR="00162F95" w:rsidRPr="00162F95" w:rsidRDefault="00162F95" w:rsidP="00162F95">
            <w:pPr>
              <w:pStyle w:val="Normal11"/>
              <w:rPr>
                <w:ins w:id="3587" w:author="Skat" w:date="2010-06-25T12:54:00Z"/>
              </w:rPr>
            </w:pPr>
            <w:ins w:id="3588" w:author="Skat" w:date="2010-06-25T12:54:00Z">
              <w:r>
                <w:t>http://www.ean.dk/EAN_sys/adc/EAN_hfor.htm</w:t>
              </w:r>
            </w:ins>
          </w:p>
        </w:tc>
      </w:tr>
      <w:tr w:rsidR="00162F95" w:rsidTr="00162F95">
        <w:tblPrEx>
          <w:tblCellMar>
            <w:top w:w="0" w:type="dxa"/>
            <w:bottom w:w="0" w:type="dxa"/>
          </w:tblCellMar>
        </w:tblPrEx>
        <w:trPr>
          <w:ins w:id="3589" w:author="Skat" w:date="2010-06-25T12:54:00Z"/>
        </w:trPr>
        <w:tc>
          <w:tcPr>
            <w:tcW w:w="2625" w:type="dxa"/>
          </w:tcPr>
          <w:p w:rsidR="00162F95" w:rsidRDefault="00162F95" w:rsidP="00162F95">
            <w:pPr>
              <w:pStyle w:val="Normal11"/>
              <w:rPr>
                <w:ins w:id="3590" w:author="Skat" w:date="2010-06-25T12:54:00Z"/>
              </w:rPr>
            </w:pPr>
            <w:ins w:id="3591" w:author="Skat" w:date="2010-06-25T12:54:00Z">
              <w:r>
                <w:t>TilslutningNummer</w:t>
              </w:r>
            </w:ins>
          </w:p>
        </w:tc>
        <w:tc>
          <w:tcPr>
            <w:tcW w:w="1797" w:type="dxa"/>
          </w:tcPr>
          <w:p w:rsidR="00162F95" w:rsidRDefault="00162F95" w:rsidP="00162F95">
            <w:pPr>
              <w:pStyle w:val="Normal11"/>
              <w:rPr>
                <w:ins w:id="3592" w:author="Skat" w:date="2010-06-25T12:54:00Z"/>
              </w:rPr>
            </w:pPr>
            <w:ins w:id="3593" w:author="Skat" w:date="2010-06-25T12:54:00Z">
              <w:r>
                <w:t>ID</w:t>
              </w:r>
              <w:r>
                <w:fldChar w:fldCharType="begin"/>
              </w:r>
              <w:r>
                <w:instrText xml:space="preserve"> XE "</w:instrText>
              </w:r>
              <w:r w:rsidRPr="00286D92">
                <w:instrText>ID</w:instrText>
              </w:r>
              <w:r>
                <w:instrText xml:space="preserve">" </w:instrText>
              </w:r>
              <w:r>
                <w:fldChar w:fldCharType="end"/>
              </w:r>
            </w:ins>
          </w:p>
        </w:tc>
        <w:tc>
          <w:tcPr>
            <w:tcW w:w="5573" w:type="dxa"/>
          </w:tcPr>
          <w:p w:rsidR="00162F95" w:rsidRDefault="00162F95" w:rsidP="00162F95">
            <w:pPr>
              <w:pStyle w:val="Normal11"/>
              <w:rPr>
                <w:ins w:id="3594" w:author="Skat" w:date="2010-06-25T12:54:00Z"/>
              </w:rPr>
            </w:pPr>
            <w:ins w:id="3595" w:author="Skat" w:date="2010-06-25T12:54:00Z">
              <w:r>
                <w:t>Identificerer aftalen hos NemKonto.</w:t>
              </w:r>
            </w:ins>
          </w:p>
        </w:tc>
      </w:tr>
      <w:tr w:rsidR="00162F95" w:rsidTr="00162F95">
        <w:tblPrEx>
          <w:tblCellMar>
            <w:top w:w="0" w:type="dxa"/>
            <w:bottom w:w="0" w:type="dxa"/>
          </w:tblCellMar>
        </w:tblPrEx>
        <w:trPr>
          <w:ins w:id="3596" w:author="Skat" w:date="2010-06-25T12:54:00Z"/>
        </w:trPr>
        <w:tc>
          <w:tcPr>
            <w:tcW w:w="2625" w:type="dxa"/>
          </w:tcPr>
          <w:p w:rsidR="00162F95" w:rsidRDefault="00162F95" w:rsidP="00162F95">
            <w:pPr>
              <w:pStyle w:val="Normal11"/>
              <w:rPr>
                <w:ins w:id="3597" w:author="Skat" w:date="2010-06-25T12:54:00Z"/>
              </w:rPr>
            </w:pPr>
            <w:ins w:id="3598" w:author="Skat" w:date="2010-06-25T12:54:00Z">
              <w:r>
                <w:t>LinjeOrganisationID</w:t>
              </w:r>
            </w:ins>
          </w:p>
        </w:tc>
        <w:tc>
          <w:tcPr>
            <w:tcW w:w="1797" w:type="dxa"/>
          </w:tcPr>
          <w:p w:rsidR="00162F95" w:rsidRDefault="00162F95" w:rsidP="00162F95">
            <w:pPr>
              <w:pStyle w:val="Normal11"/>
              <w:rPr>
                <w:ins w:id="3599" w:author="Skat" w:date="2010-06-25T12:54:00Z"/>
              </w:rPr>
            </w:pPr>
            <w:ins w:id="3600" w:author="Skat" w:date="2010-06-25T12:54:00Z">
              <w:r>
                <w:t>ID</w:t>
              </w:r>
              <w:r>
                <w:fldChar w:fldCharType="begin"/>
              </w:r>
              <w:r>
                <w:instrText xml:space="preserve"> XE "</w:instrText>
              </w:r>
              <w:r w:rsidRPr="00B64515">
                <w:instrText>ID</w:instrText>
              </w:r>
              <w:r>
                <w:instrText xml:space="preserve">" </w:instrText>
              </w:r>
              <w:r>
                <w:fldChar w:fldCharType="end"/>
              </w:r>
            </w:ins>
          </w:p>
        </w:tc>
        <w:tc>
          <w:tcPr>
            <w:tcW w:w="5573" w:type="dxa"/>
          </w:tcPr>
          <w:p w:rsidR="00162F95" w:rsidRDefault="00162F95" w:rsidP="00162F95">
            <w:pPr>
              <w:pStyle w:val="Normal11"/>
              <w:rPr>
                <w:ins w:id="3601" w:author="Skat" w:date="2010-06-25T12:54:00Z"/>
              </w:rPr>
            </w:pPr>
            <w:ins w:id="3602" w:author="Skat" w:date="2010-06-25T12:54:00Z">
              <w:r>
                <w:t>ID i KMD's Linje Organisation System (LOS), som anvendes til at styre autorisation.</w:t>
              </w:r>
            </w:ins>
          </w:p>
        </w:tc>
      </w:tr>
      <w:tr w:rsidR="00162F95" w:rsidTr="00162F95">
        <w:tblPrEx>
          <w:tblCellMar>
            <w:top w:w="0" w:type="dxa"/>
            <w:bottom w:w="0" w:type="dxa"/>
          </w:tblCellMar>
        </w:tblPrEx>
        <w:trPr>
          <w:ins w:id="3603" w:author="Skat" w:date="2010-06-25T12:54:00Z"/>
        </w:trPr>
        <w:tc>
          <w:tcPr>
            <w:tcW w:w="2625" w:type="dxa"/>
          </w:tcPr>
          <w:p w:rsidR="00162F95" w:rsidRDefault="00162F95" w:rsidP="00162F95">
            <w:pPr>
              <w:pStyle w:val="Normal11"/>
              <w:rPr>
                <w:ins w:id="3604" w:author="Skat" w:date="2010-06-25T12:54:00Z"/>
              </w:rPr>
            </w:pPr>
            <w:ins w:id="3605" w:author="Skat" w:date="2010-06-25T12:54:00Z">
              <w:r>
                <w:t>Nummer</w:t>
              </w:r>
            </w:ins>
          </w:p>
        </w:tc>
        <w:tc>
          <w:tcPr>
            <w:tcW w:w="1797" w:type="dxa"/>
          </w:tcPr>
          <w:p w:rsidR="00162F95" w:rsidRDefault="00162F95" w:rsidP="00162F95">
            <w:pPr>
              <w:pStyle w:val="Normal11"/>
              <w:rPr>
                <w:ins w:id="3606" w:author="Skat" w:date="2010-06-25T12:54:00Z"/>
              </w:rPr>
            </w:pPr>
            <w:ins w:id="3607" w:author="Skat" w:date="2010-06-25T12:54:00Z">
              <w:r>
                <w:t>ID</w:t>
              </w:r>
              <w:r>
                <w:fldChar w:fldCharType="begin"/>
              </w:r>
              <w:r>
                <w:instrText xml:space="preserve"> XE "</w:instrText>
              </w:r>
              <w:r w:rsidRPr="00397D73">
                <w:instrText>ID</w:instrText>
              </w:r>
              <w:r>
                <w:instrText xml:space="preserve">" </w:instrText>
              </w:r>
              <w:r>
                <w:fldChar w:fldCharType="end"/>
              </w:r>
            </w:ins>
          </w:p>
        </w:tc>
        <w:tc>
          <w:tcPr>
            <w:tcW w:w="5573" w:type="dxa"/>
          </w:tcPr>
          <w:p w:rsidR="00162F95" w:rsidRDefault="00162F95" w:rsidP="00162F95">
            <w:pPr>
              <w:pStyle w:val="Normal11"/>
              <w:rPr>
                <w:ins w:id="3608" w:author="Skat" w:date="2010-06-25T12:54:00Z"/>
              </w:rPr>
            </w:pPr>
          </w:p>
        </w:tc>
      </w:tr>
      <w:tr w:rsidR="00162F95" w:rsidTr="00162F95">
        <w:tblPrEx>
          <w:tblCellMar>
            <w:top w:w="0" w:type="dxa"/>
            <w:bottom w:w="0" w:type="dxa"/>
          </w:tblCellMar>
        </w:tblPrEx>
        <w:trPr>
          <w:ins w:id="3609" w:author="Skat" w:date="2010-06-25T12:54:00Z"/>
        </w:trPr>
        <w:tc>
          <w:tcPr>
            <w:tcW w:w="2625" w:type="dxa"/>
          </w:tcPr>
          <w:p w:rsidR="00162F95" w:rsidRDefault="00162F95" w:rsidP="00162F95">
            <w:pPr>
              <w:pStyle w:val="Normal11"/>
              <w:rPr>
                <w:ins w:id="3610" w:author="Skat" w:date="2010-06-25T12:54:00Z"/>
              </w:rPr>
            </w:pPr>
            <w:ins w:id="3611" w:author="Skat" w:date="2010-06-25T12:54:00Z">
              <w:r>
                <w:t>BBAN</w:t>
              </w:r>
            </w:ins>
          </w:p>
        </w:tc>
        <w:tc>
          <w:tcPr>
            <w:tcW w:w="1797" w:type="dxa"/>
          </w:tcPr>
          <w:p w:rsidR="00162F95" w:rsidRDefault="00162F95" w:rsidP="00162F95">
            <w:pPr>
              <w:pStyle w:val="Normal11"/>
              <w:rPr>
                <w:ins w:id="3612" w:author="Skat" w:date="2010-06-25T12:54:00Z"/>
              </w:rPr>
            </w:pPr>
            <w:ins w:id="3613" w:author="Skat" w:date="2010-06-25T12:54:00Z">
              <w:r>
                <w:t>KontoNummer</w:t>
              </w:r>
              <w:r>
                <w:fldChar w:fldCharType="begin"/>
              </w:r>
              <w:r>
                <w:instrText xml:space="preserve"> XE "</w:instrText>
              </w:r>
              <w:r w:rsidRPr="008161B1">
                <w:instrText>KontoNummer</w:instrText>
              </w:r>
              <w:r>
                <w:instrText xml:space="preserve">" </w:instrText>
              </w:r>
              <w:r>
                <w:fldChar w:fldCharType="end"/>
              </w:r>
            </w:ins>
          </w:p>
        </w:tc>
        <w:tc>
          <w:tcPr>
            <w:tcW w:w="5573" w:type="dxa"/>
          </w:tcPr>
          <w:p w:rsidR="00162F95" w:rsidRDefault="00162F95" w:rsidP="00162F95">
            <w:pPr>
              <w:pStyle w:val="Normal11"/>
              <w:rPr>
                <w:ins w:id="3614" w:author="Skat" w:date="2010-06-25T12:54:00Z"/>
              </w:rPr>
            </w:pPr>
            <w:ins w:id="3615" w:author="Skat" w:date="2010-06-25T12:54:00Z">
              <w:r>
                <w:t>Kontonummer inkl. registeringsnummer for den konto hvorfra penge udbetales.</w:t>
              </w:r>
            </w:ins>
          </w:p>
        </w:tc>
      </w:tr>
    </w:tbl>
    <w:p w:rsidR="00162F95" w:rsidRDefault="00162F95" w:rsidP="00162F95">
      <w:pPr>
        <w:pStyle w:val="Normal11"/>
        <w:rPr>
          <w:ins w:id="3616"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3617" w:author="Skat" w:date="2010-06-25T12:54:00Z"/>
        </w:rPr>
      </w:pPr>
    </w:p>
    <w:p w:rsidR="00162F95" w:rsidRDefault="00162F95" w:rsidP="00162F95">
      <w:pPr>
        <w:pStyle w:val="Normal11"/>
        <w:rPr>
          <w:ins w:id="361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3619" w:author="Skat" w:date="2010-06-25T12:54:00Z"/>
        </w:trPr>
        <w:tc>
          <w:tcPr>
            <w:tcW w:w="1667" w:type="dxa"/>
            <w:shd w:val="pct20" w:color="auto" w:fill="0000FF"/>
          </w:tcPr>
          <w:p w:rsidR="00162F95" w:rsidRPr="00162F95" w:rsidRDefault="00162F95" w:rsidP="00162F95">
            <w:pPr>
              <w:pStyle w:val="Normal11"/>
              <w:rPr>
                <w:ins w:id="3620" w:author="Skat" w:date="2010-06-25T12:54:00Z"/>
                <w:color w:val="FFFFFF"/>
              </w:rPr>
            </w:pPr>
            <w:ins w:id="3621"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3622" w:author="Skat" w:date="2010-06-25T12:54:00Z"/>
                <w:color w:val="FFFFFF"/>
              </w:rPr>
            </w:pPr>
            <w:ins w:id="3623"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3624" w:author="Skat" w:date="2010-06-25T12:54:00Z"/>
                <w:color w:val="FFFFFF"/>
              </w:rPr>
            </w:pPr>
            <w:ins w:id="3625" w:author="Skat" w:date="2010-06-25T12:54:00Z">
              <w:r>
                <w:rPr>
                  <w:color w:val="FFFFFF"/>
                </w:rPr>
                <w:t>Beskrivelse</w:t>
              </w:r>
            </w:ins>
          </w:p>
        </w:tc>
      </w:tr>
      <w:tr w:rsidR="00162F95" w:rsidTr="00162F95">
        <w:tblPrEx>
          <w:tblCellMar>
            <w:top w:w="0" w:type="dxa"/>
            <w:bottom w:w="0" w:type="dxa"/>
          </w:tblCellMar>
        </w:tblPrEx>
        <w:trPr>
          <w:ins w:id="3626" w:author="Skat" w:date="2010-06-25T12:54:00Z"/>
        </w:trPr>
        <w:tc>
          <w:tcPr>
            <w:tcW w:w="1667" w:type="dxa"/>
          </w:tcPr>
          <w:p w:rsidR="00162F95" w:rsidRDefault="00162F95" w:rsidP="00162F95">
            <w:pPr>
              <w:pStyle w:val="Normal11"/>
              <w:rPr>
                <w:ins w:id="3627" w:author="Skat" w:date="2010-06-25T12:54:00Z"/>
              </w:rPr>
            </w:pPr>
            <w:ins w:id="3628" w:author="Skat" w:date="2010-06-25T12:54:00Z">
              <w:r>
                <w:t>på basis af</w:t>
              </w:r>
            </w:ins>
          </w:p>
        </w:tc>
        <w:tc>
          <w:tcPr>
            <w:tcW w:w="2398" w:type="dxa"/>
          </w:tcPr>
          <w:p w:rsidR="00162F95" w:rsidRDefault="00162F95" w:rsidP="00162F95">
            <w:pPr>
              <w:pStyle w:val="Normal11"/>
              <w:rPr>
                <w:ins w:id="3629" w:author="Skat" w:date="2010-06-25T12:54:00Z"/>
              </w:rPr>
            </w:pPr>
            <w:ins w:id="3630" w:author="Skat" w:date="2010-06-25T12:54:00Z">
              <w:r>
                <w:t>NemKontoUdbetaling(0..*)</w:t>
              </w:r>
            </w:ins>
          </w:p>
          <w:p w:rsidR="00162F95" w:rsidRDefault="00162F95" w:rsidP="00162F95">
            <w:pPr>
              <w:pStyle w:val="Normal11"/>
              <w:rPr>
                <w:ins w:id="3631" w:author="Skat" w:date="2010-06-25T12:54:00Z"/>
              </w:rPr>
            </w:pPr>
            <w:ins w:id="3632" w:author="Skat" w:date="2010-06-25T12:54:00Z">
              <w:r>
                <w:t>NemKontoAftale(1)</w:t>
              </w:r>
            </w:ins>
          </w:p>
        </w:tc>
        <w:tc>
          <w:tcPr>
            <w:tcW w:w="5879" w:type="dxa"/>
          </w:tcPr>
          <w:p w:rsidR="00162F95" w:rsidRDefault="00162F95" w:rsidP="00162F95">
            <w:pPr>
              <w:pStyle w:val="Normal11"/>
              <w:rPr>
                <w:ins w:id="3633" w:author="Skat" w:date="2010-06-25T12:54:00Z"/>
              </w:rPr>
            </w:pPr>
          </w:p>
        </w:tc>
      </w:tr>
    </w:tbl>
    <w:p w:rsidR="00162F95" w:rsidRDefault="00162F95" w:rsidP="00162F95">
      <w:pPr>
        <w:pStyle w:val="Normal11"/>
        <w:rPr>
          <w:ins w:id="3634" w:author="Skat" w:date="2010-06-25T12:54:00Z"/>
        </w:rPr>
      </w:pPr>
    </w:p>
    <w:p w:rsidR="00162F95" w:rsidRDefault="00162F95" w:rsidP="00162F95">
      <w:pPr>
        <w:pStyle w:val="Normal11"/>
        <w:rPr>
          <w:ins w:id="363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636" w:author="Skat" w:date="2010-06-25T12:54:00Z" w:original="%1:4:0:.%2:4:0:"/>
        </w:numPr>
      </w:pPr>
      <w:bookmarkStart w:id="3637" w:name="_Toc265233876"/>
      <w:bookmarkStart w:id="3638" w:name="_Toc263947340"/>
      <w:r>
        <w:t>NemKontoUdbetaling</w:t>
      </w:r>
      <w:bookmarkEnd w:id="3637"/>
      <w:bookmarkEnd w:id="3638"/>
    </w:p>
    <w:p w:rsidR="00162F95" w:rsidRDefault="00162F95" w:rsidP="00162F95">
      <w:pPr>
        <w:pStyle w:val="Normal11"/>
      </w:pPr>
      <w:r>
        <w:t xml:space="preserve">Specificerer en kundeudbetaling som går via NemKonto. </w:t>
      </w:r>
    </w:p>
    <w:p w:rsidR="00162F95" w:rsidRDefault="00162F95" w:rsidP="00162F95">
      <w:pPr>
        <w:pStyle w:val="Normal11"/>
      </w:pPr>
    </w:p>
    <w:p w:rsidR="00162F95" w:rsidRDefault="00162F95" w:rsidP="00162F95">
      <w:pPr>
        <w:pStyle w:val="Normal11"/>
      </w:pPr>
      <w:r>
        <w:t xml:space="preserve">Selvom NemKonto understøtter udsendelse af checks, bruges denne funktionalitet ikke. Det sker i stedet via SKB vha. servicen </w:t>
      </w:r>
      <w:del w:id="3639" w:author="Skat" w:date="2010-06-25T12:54:00Z">
        <w:r w:rsidR="00307A99">
          <w:delText>CheckUdbetal</w:delText>
        </w:r>
      </w:del>
      <w:ins w:id="3640" w:author="Skat" w:date="2010-06-25T12:54:00Z">
        <w:r>
          <w:t>CheckUdbetalingListeSend</w:t>
        </w:r>
      </w:ins>
      <w:r>
        <w:t xml:space="preserve">.  </w:t>
      </w:r>
    </w:p>
    <w:p w:rsidR="00162F95" w:rsidRDefault="00162F95" w:rsidP="00162F95">
      <w:pPr>
        <w:pStyle w:val="Normal11"/>
      </w:pPr>
    </w:p>
    <w:p w:rsidR="00162F95" w:rsidRDefault="00162F95" w:rsidP="00162F95">
      <w:pPr>
        <w:pStyle w:val="Normal11"/>
      </w:pPr>
      <w:r>
        <w:t xml:space="preserve">Nemkonto håndterer udbetalinger fra det offentlige. Alle i Danmark skal have en NemKonto, både virksomheder, borgere og foreninger. </w:t>
      </w:r>
    </w:p>
    <w:p w:rsidR="00162F95" w:rsidRDefault="00162F95" w:rsidP="00162F95">
      <w:pPr>
        <w:pStyle w:val="Normal11"/>
      </w:pPr>
    </w:p>
    <w:p w:rsidR="00162F95" w:rsidRDefault="00162F95" w:rsidP="00162F95">
      <w:pPr>
        <w:pStyle w:val="Normal11"/>
      </w:pPr>
      <w:r>
        <w:t>En NemKonto er en helt almindelig bankkonto, som en kunde (virksomhed eller kunde) har angivet, at det offentlige skal bruge til at udbetale penge til.</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7662C7">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det beløb der skal udbetales til kunden.</w:t>
            </w:r>
          </w:p>
        </w:tc>
      </w:tr>
      <w:tr w:rsidR="00162F95" w:rsidTr="00162F95">
        <w:tblPrEx>
          <w:tblCellMar>
            <w:top w:w="0" w:type="dxa"/>
            <w:bottom w:w="0" w:type="dxa"/>
          </w:tblCellMar>
        </w:tblPrEx>
        <w:tc>
          <w:tcPr>
            <w:tcW w:w="2625" w:type="dxa"/>
          </w:tcPr>
          <w:p w:rsidR="00162F95" w:rsidRDefault="00162F95" w:rsidP="00162F95">
            <w:pPr>
              <w:pStyle w:val="Normal11"/>
            </w:pPr>
            <w:r>
              <w:t>BankdagDato</w:t>
            </w:r>
          </w:p>
        </w:tc>
        <w:tc>
          <w:tcPr>
            <w:tcW w:w="1797" w:type="dxa"/>
          </w:tcPr>
          <w:p w:rsidR="00162F95" w:rsidRDefault="00162F95" w:rsidP="00162F95">
            <w:pPr>
              <w:pStyle w:val="Normal11"/>
            </w:pPr>
            <w:r>
              <w:t>Dato</w:t>
            </w:r>
            <w:r>
              <w:fldChar w:fldCharType="begin"/>
            </w:r>
            <w:r>
              <w:instrText xml:space="preserve"> XE "</w:instrText>
            </w:r>
            <w:r w:rsidRPr="007076EC">
              <w:instrText>Dato</w:instrText>
            </w:r>
            <w:r>
              <w:instrText xml:space="preserve">" </w:instrText>
            </w:r>
            <w:r>
              <w:fldChar w:fldCharType="end"/>
            </w:r>
          </w:p>
        </w:tc>
        <w:tc>
          <w:tcPr>
            <w:tcW w:w="5573" w:type="dxa"/>
          </w:tcPr>
          <w:p w:rsidR="00162F95" w:rsidRDefault="00162F95" w:rsidP="00162F95">
            <w:pPr>
              <w:pStyle w:val="Normal11"/>
            </w:pPr>
            <w:r>
              <w:t>Kan være ned til minus 5 bankdage i forhold til dags dato i forbindelse med genfremsendelse eller forsinkelse.</w:t>
            </w:r>
          </w:p>
        </w:tc>
      </w:tr>
      <w:tr w:rsidR="00162F95" w:rsidTr="00162F95">
        <w:tblPrEx>
          <w:tblCellMar>
            <w:top w:w="0" w:type="dxa"/>
            <w:bottom w:w="0" w:type="dxa"/>
          </w:tblCellMar>
        </w:tblPrEx>
        <w:tc>
          <w:tcPr>
            <w:tcW w:w="2625" w:type="dxa"/>
          </w:tcPr>
          <w:p w:rsidR="00162F95" w:rsidRDefault="00162F95" w:rsidP="00162F95">
            <w:pPr>
              <w:pStyle w:val="Normal11"/>
            </w:pPr>
            <w:r>
              <w:t>Debiteringstekst</w:t>
            </w:r>
          </w:p>
        </w:tc>
        <w:tc>
          <w:tcPr>
            <w:tcW w:w="1797" w:type="dxa"/>
          </w:tcPr>
          <w:p w:rsidR="00162F95" w:rsidRDefault="00162F95" w:rsidP="00162F95">
            <w:pPr>
              <w:pStyle w:val="Normal11"/>
            </w:pPr>
            <w:r>
              <w:t>NemKontoTekst</w:t>
            </w:r>
            <w:r>
              <w:fldChar w:fldCharType="begin"/>
            </w:r>
            <w:r>
              <w:instrText xml:space="preserve"> XE "</w:instrText>
            </w:r>
            <w:r w:rsidRPr="006248D0">
              <w:instrText>NemKontoTekst</w:instrText>
            </w:r>
            <w:r>
              <w:instrText xml:space="preserve">" </w:instrText>
            </w:r>
            <w:r>
              <w:fldChar w:fldCharType="end"/>
            </w:r>
          </w:p>
        </w:tc>
        <w:tc>
          <w:tcPr>
            <w:tcW w:w="5573" w:type="dxa"/>
          </w:tcPr>
          <w:p w:rsidR="00162F95" w:rsidRDefault="00162F95" w:rsidP="00162F95">
            <w:pPr>
              <w:pStyle w:val="Normal11"/>
            </w:pPr>
            <w:r>
              <w:t>Tekst på egen konto dvs. på SKB-kontoen hvorfra der udbetales.</w:t>
            </w:r>
          </w:p>
        </w:tc>
      </w:tr>
      <w:tr w:rsidR="00162F95" w:rsidTr="00162F95">
        <w:tblPrEx>
          <w:tblCellMar>
            <w:top w:w="0" w:type="dxa"/>
            <w:bottom w:w="0" w:type="dxa"/>
          </w:tblCellMar>
        </w:tblPrEx>
        <w:tc>
          <w:tcPr>
            <w:tcW w:w="2625" w:type="dxa"/>
          </w:tcPr>
          <w:p w:rsidR="00162F95" w:rsidRDefault="00162F95" w:rsidP="00162F95">
            <w:pPr>
              <w:pStyle w:val="Normal11"/>
            </w:pPr>
            <w:r>
              <w:t>KundeNummer</w:t>
            </w:r>
          </w:p>
        </w:tc>
        <w:tc>
          <w:tcPr>
            <w:tcW w:w="1797" w:type="dxa"/>
          </w:tcPr>
          <w:p w:rsidR="00162F95" w:rsidRDefault="00162F95" w:rsidP="00162F95">
            <w:pPr>
              <w:pStyle w:val="Normal11"/>
            </w:pPr>
            <w:r>
              <w:t>CPRNummer</w:t>
            </w:r>
            <w:r>
              <w:fldChar w:fldCharType="begin"/>
            </w:r>
            <w:r>
              <w:instrText xml:space="preserve"> XE "</w:instrText>
            </w:r>
            <w:r w:rsidRPr="00A0504B">
              <w:instrText>CPRNummer</w:instrText>
            </w:r>
            <w:r>
              <w:instrText xml:space="preserve">" </w:instrText>
            </w:r>
            <w:r>
              <w:fldChar w:fldCharType="end"/>
            </w:r>
          </w:p>
        </w:tc>
        <w:tc>
          <w:tcPr>
            <w:tcW w:w="5573" w:type="dxa"/>
          </w:tcPr>
          <w:p w:rsidR="00162F95" w:rsidRDefault="00162F95" w:rsidP="00162F95">
            <w:pPr>
              <w:pStyle w:val="Normal11"/>
            </w:pPr>
            <w:r>
              <w:t>Kundenummer i NemKonto-format, som er 10 cifre for alle.  Dette kundenummer kan være CPR/CVR/SE/ProdEnhedNr. Hvis det ikke er CPR præfixes med to nuller.</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NemKontoTekst</w:t>
            </w:r>
            <w:r>
              <w:fldChar w:fldCharType="begin"/>
            </w:r>
            <w:r>
              <w:instrText xml:space="preserve"> XE "</w:instrText>
            </w:r>
            <w:r w:rsidRPr="003A4AE6">
              <w:instrText>NemKontoTekst</w:instrText>
            </w:r>
            <w:r>
              <w:instrText xml:space="preserve">" </w:instrText>
            </w:r>
            <w:r>
              <w:fldChar w:fldCharType="end"/>
            </w:r>
          </w:p>
        </w:tc>
        <w:tc>
          <w:tcPr>
            <w:tcW w:w="5573" w:type="dxa"/>
          </w:tcPr>
          <w:p w:rsidR="00162F95" w:rsidRDefault="00162F95" w:rsidP="00162F95">
            <w:pPr>
              <w:pStyle w:val="Normal11"/>
            </w:pPr>
            <w:r>
              <w:t>Unikt ID for en udbetaling. Skal gøre det muligt at identificere betalingen i det asynkrone retursvar.</w:t>
            </w:r>
          </w:p>
        </w:tc>
      </w:tr>
      <w:tr w:rsidR="00162F95" w:rsidTr="00162F95">
        <w:tblPrEx>
          <w:tblCellMar>
            <w:top w:w="0" w:type="dxa"/>
            <w:bottom w:w="0" w:type="dxa"/>
          </w:tblCellMar>
        </w:tblPrEx>
        <w:tc>
          <w:tcPr>
            <w:tcW w:w="2625" w:type="dxa"/>
          </w:tcPr>
          <w:p w:rsidR="00162F95" w:rsidRDefault="00162F95" w:rsidP="00162F95">
            <w:pPr>
              <w:pStyle w:val="Normal11"/>
            </w:pPr>
            <w:r>
              <w:t>ModtagerPosteringTekst</w:t>
            </w:r>
          </w:p>
        </w:tc>
        <w:tc>
          <w:tcPr>
            <w:tcW w:w="1797" w:type="dxa"/>
          </w:tcPr>
          <w:p w:rsidR="00162F95" w:rsidRDefault="00162F95" w:rsidP="00162F95">
            <w:pPr>
              <w:pStyle w:val="Normal11"/>
            </w:pPr>
            <w:r>
              <w:t>NemKontoTekst</w:t>
            </w:r>
            <w:r>
              <w:fldChar w:fldCharType="begin"/>
            </w:r>
            <w:r>
              <w:instrText xml:space="preserve"> XE "</w:instrText>
            </w:r>
            <w:r w:rsidRPr="00333F4A">
              <w:instrText>NemKontoTekst</w:instrText>
            </w:r>
            <w:r>
              <w:instrText xml:space="preserve">" </w:instrText>
            </w:r>
            <w:r>
              <w:fldChar w:fldCharType="end"/>
            </w:r>
          </w:p>
        </w:tc>
        <w:tc>
          <w:tcPr>
            <w:tcW w:w="5573" w:type="dxa"/>
          </w:tcPr>
          <w:p w:rsidR="00162F95" w:rsidRDefault="00162F95" w:rsidP="00162F95">
            <w:pPr>
              <w:pStyle w:val="Normal11"/>
            </w:pPr>
            <w:r>
              <w:t>Tekst på modtagers bankkontoudtog.</w:t>
            </w: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ValutaKode</w:t>
            </w:r>
            <w:r>
              <w:fldChar w:fldCharType="begin"/>
            </w:r>
            <w:r>
              <w:instrText xml:space="preserve"> XE "</w:instrText>
            </w:r>
            <w:r w:rsidRPr="00725AED">
              <w:instrText>ValutaKode</w:instrText>
            </w:r>
            <w:r>
              <w:instrText xml:space="preserve">" </w:instrText>
            </w:r>
            <w:r>
              <w:fldChar w:fldCharType="end"/>
            </w:r>
          </w:p>
        </w:tc>
        <w:tc>
          <w:tcPr>
            <w:tcW w:w="5573" w:type="dxa"/>
          </w:tcPr>
          <w:p w:rsidR="00162F95" w:rsidRDefault="00162F95" w:rsidP="00162F95">
            <w:pPr>
              <w:pStyle w:val="Normal11"/>
            </w:pPr>
            <w:r>
              <w:t>Angiver hvilken valuta der udbetales i.</w:t>
            </w:r>
          </w:p>
        </w:tc>
      </w:tr>
      <w:tr w:rsidR="00162F95" w:rsidTr="00162F95">
        <w:tblPrEx>
          <w:tblCellMar>
            <w:top w:w="0" w:type="dxa"/>
            <w:bottom w:w="0" w:type="dxa"/>
          </w:tblCellMar>
        </w:tblPrEx>
        <w:tc>
          <w:tcPr>
            <w:tcW w:w="2625" w:type="dxa"/>
          </w:tcPr>
          <w:p w:rsidR="00162F95" w:rsidRDefault="00162F95" w:rsidP="00162F95">
            <w:pPr>
              <w:pStyle w:val="Normal11"/>
            </w:pPr>
            <w:r>
              <w:t>BankKonto</w:t>
            </w:r>
          </w:p>
        </w:tc>
        <w:tc>
          <w:tcPr>
            <w:tcW w:w="1797" w:type="dxa"/>
          </w:tcPr>
          <w:p w:rsidR="00162F95" w:rsidRDefault="00162F95" w:rsidP="00162F95">
            <w:pPr>
              <w:pStyle w:val="Normal11"/>
            </w:pPr>
            <w:r>
              <w:t>Tekst30</w:t>
            </w:r>
            <w:r>
              <w:fldChar w:fldCharType="begin"/>
            </w:r>
            <w:r>
              <w:instrText xml:space="preserve"> XE "</w:instrText>
            </w:r>
            <w:r w:rsidRPr="006C2692">
              <w:instrText>Tekst30</w:instrText>
            </w:r>
            <w:r>
              <w:instrText xml:space="preserve">" </w:instrText>
            </w:r>
            <w:r>
              <w:fldChar w:fldCharType="end"/>
            </w:r>
          </w:p>
        </w:tc>
        <w:tc>
          <w:tcPr>
            <w:tcW w:w="5573" w:type="dxa"/>
          </w:tcPr>
          <w:p w:rsidR="00162F95" w:rsidRDefault="00162F95" w:rsidP="00162F95">
            <w:pPr>
              <w:pStyle w:val="Normal11"/>
            </w:pPr>
            <w:r>
              <w:t xml:space="preserve">Komplet kontoidentifikation - såkaldt BBAN. For danske bankkonti sammensat af BankKontoUdbetalingBankRegistreringNummer og BankKontoUdbetalingKontoNummer. For udenlandske bankkonti: Kun BankKontoUdbetalingKontoNummer </w:t>
            </w:r>
          </w:p>
        </w:tc>
      </w:tr>
      <w:tr w:rsidR="00162F95" w:rsidTr="00162F95">
        <w:tblPrEx>
          <w:tblCellMar>
            <w:top w:w="0" w:type="dxa"/>
            <w:bottom w:w="0" w:type="dxa"/>
          </w:tblCellMar>
        </w:tblPrEx>
        <w:tc>
          <w:tcPr>
            <w:tcW w:w="2625" w:type="dxa"/>
          </w:tcPr>
          <w:p w:rsidR="00162F95" w:rsidRDefault="00162F95" w:rsidP="00162F95">
            <w:pPr>
              <w:pStyle w:val="Normal11"/>
            </w:pPr>
            <w:r>
              <w:t>FilialID</w:t>
            </w:r>
          </w:p>
        </w:tc>
        <w:tc>
          <w:tcPr>
            <w:tcW w:w="1797" w:type="dxa"/>
          </w:tcPr>
          <w:p w:rsidR="00162F95" w:rsidRDefault="00162F95" w:rsidP="00162F95">
            <w:pPr>
              <w:pStyle w:val="Normal11"/>
            </w:pPr>
            <w:r>
              <w:t>Kode</w:t>
            </w:r>
            <w:r>
              <w:fldChar w:fldCharType="begin"/>
            </w:r>
            <w:r>
              <w:instrText xml:space="preserve"> XE "</w:instrText>
            </w:r>
            <w:r w:rsidRPr="000936E0">
              <w:instrText>Kode</w:instrText>
            </w:r>
            <w:r>
              <w:instrText xml:space="preserve">" </w:instrText>
            </w:r>
            <w:r>
              <w:fldChar w:fldCharType="end"/>
            </w:r>
          </w:p>
        </w:tc>
        <w:tc>
          <w:tcPr>
            <w:tcW w:w="5573" w:type="dxa"/>
          </w:tcPr>
          <w:p w:rsidR="00162F95" w:rsidRDefault="00162F95" w:rsidP="00162F95">
            <w:pPr>
              <w:pStyle w:val="Normal11"/>
            </w:pPr>
            <w:r>
              <w:t xml:space="preserve">Filial-identifikation som i SWIFT kaldes Clearing System Member ID. Anvendes hvis BICKode kun er hovedbanken og ikke filialen. </w:t>
            </w:r>
          </w:p>
        </w:tc>
      </w:tr>
      <w:tr w:rsidR="00162F95" w:rsidTr="00162F95">
        <w:tblPrEx>
          <w:tblCellMar>
            <w:top w:w="0" w:type="dxa"/>
            <w:bottom w:w="0" w:type="dxa"/>
          </w:tblCellMar>
        </w:tblPrEx>
        <w:tc>
          <w:tcPr>
            <w:tcW w:w="2625" w:type="dxa"/>
          </w:tcPr>
          <w:p w:rsidR="00162F95" w:rsidRDefault="00162F95" w:rsidP="00162F95">
            <w:pPr>
              <w:pStyle w:val="Normal11"/>
            </w:pPr>
            <w:r>
              <w:t>FilialKode</w:t>
            </w:r>
          </w:p>
        </w:tc>
        <w:tc>
          <w:tcPr>
            <w:tcW w:w="1797" w:type="dxa"/>
          </w:tcPr>
          <w:p w:rsidR="00162F95" w:rsidRDefault="00162F95" w:rsidP="00162F95">
            <w:pPr>
              <w:pStyle w:val="Normal11"/>
            </w:pPr>
            <w:r>
              <w:t>Tekst70</w:t>
            </w:r>
            <w:r>
              <w:fldChar w:fldCharType="begin"/>
            </w:r>
            <w:r>
              <w:instrText xml:space="preserve"> XE "</w:instrText>
            </w:r>
            <w:r w:rsidRPr="0034109F">
              <w:instrText>Tekst70</w:instrText>
            </w:r>
            <w:r>
              <w:instrText xml:space="preserve">" </w:instrText>
            </w:r>
            <w:r>
              <w:fldChar w:fldCharType="end"/>
            </w:r>
          </w:p>
        </w:tc>
        <w:tc>
          <w:tcPr>
            <w:tcW w:w="5573" w:type="dxa"/>
          </w:tcPr>
          <w:p w:rsidR="00162F95" w:rsidRDefault="00162F95" w:rsidP="00162F95">
            <w:pPr>
              <w:pStyle w:val="Normal11"/>
            </w:pPr>
            <w:r>
              <w:t>En kode af variabel længde afhængig af nationale regler. Den er defineret som en string med forskelligt indhold afhængigt af typen (ClearingSystemMemberIdentificationChoice) i schemaet SWIFT_Common.xsd.</w:t>
            </w:r>
          </w:p>
        </w:tc>
      </w:tr>
      <w:tr w:rsidR="00162F95" w:rsidTr="00162F95">
        <w:tblPrEx>
          <w:tblCellMar>
            <w:top w:w="0" w:type="dxa"/>
            <w:bottom w:w="0" w:type="dxa"/>
          </w:tblCellMar>
        </w:tblPrEx>
        <w:tc>
          <w:tcPr>
            <w:tcW w:w="2625" w:type="dxa"/>
          </w:tcPr>
          <w:p w:rsidR="00162F95" w:rsidRDefault="00162F95" w:rsidP="00162F95">
            <w:pPr>
              <w:pStyle w:val="Normal11"/>
            </w:pPr>
            <w:r>
              <w:t>OCRLinje</w:t>
            </w:r>
          </w:p>
        </w:tc>
        <w:tc>
          <w:tcPr>
            <w:tcW w:w="1797" w:type="dxa"/>
          </w:tcPr>
          <w:p w:rsidR="00162F95" w:rsidRDefault="00162F95" w:rsidP="00162F95">
            <w:pPr>
              <w:pStyle w:val="Normal11"/>
            </w:pPr>
            <w:r>
              <w:t>NemKontoTekst</w:t>
            </w:r>
            <w:r>
              <w:fldChar w:fldCharType="begin"/>
            </w:r>
            <w:r>
              <w:instrText xml:space="preserve"> XE "</w:instrText>
            </w:r>
            <w:r w:rsidRPr="004C7F76">
              <w:instrText>NemKontoTekst</w:instrText>
            </w:r>
            <w:r>
              <w:instrText xml:space="preserve">" </w:instrText>
            </w:r>
            <w:r>
              <w:fldChar w:fldCharType="end"/>
            </w:r>
          </w:p>
        </w:tc>
        <w:tc>
          <w:tcPr>
            <w:tcW w:w="5573" w:type="dxa"/>
          </w:tcPr>
          <w:p w:rsidR="00162F95" w:rsidRDefault="00162F95" w:rsidP="00162F95">
            <w:pPr>
              <w:pStyle w:val="Normal11"/>
            </w:pPr>
            <w:r>
              <w:t xml:space="preserve">Beregnet felt ud fra OCR-oplysninger. Sammensat af </w:t>
            </w:r>
            <w:del w:id="3641" w:author="Skat" w:date="2010-06-25T12:54:00Z">
              <w:r w:rsidR="00307A99">
                <w:delText>OCRKortType</w:delText>
              </w:r>
            </w:del>
            <w:ins w:id="3642" w:author="Skat" w:date="2010-06-25T12:54:00Z">
              <w:r>
                <w:t xml:space="preserve"> OCRKortartkode</w:t>
              </w:r>
            </w:ins>
            <w:r>
              <w:t>, plustegn</w:t>
            </w:r>
            <w:del w:id="3643" w:author="Skat" w:date="2010-06-25T12:54:00Z">
              <w:r w:rsidR="00307A99">
                <w:delText xml:space="preserve"> og OCRNummer.</w:delText>
              </w:r>
            </w:del>
            <w:ins w:id="3644" w:author="Skat" w:date="2010-06-25T12:54:00Z">
              <w:r>
                <w:t>, OCRBetalingsidentifikation</w:t>
              </w:r>
            </w:ins>
          </w:p>
        </w:tc>
      </w:tr>
      <w:tr w:rsidR="00162F95" w:rsidTr="00162F95">
        <w:tblPrEx>
          <w:tblCellMar>
            <w:top w:w="0" w:type="dxa"/>
            <w:bottom w:w="0" w:type="dxa"/>
          </w:tblCellMar>
        </w:tblPrEx>
        <w:tc>
          <w:tcPr>
            <w:tcW w:w="2625" w:type="dxa"/>
          </w:tcPr>
          <w:p w:rsidR="00162F95" w:rsidRDefault="00162F95" w:rsidP="00162F95">
            <w:pPr>
              <w:pStyle w:val="Normal11"/>
            </w:pPr>
            <w:r>
              <w:t>YdelseKode</w:t>
            </w:r>
          </w:p>
        </w:tc>
        <w:tc>
          <w:tcPr>
            <w:tcW w:w="1797" w:type="dxa"/>
          </w:tcPr>
          <w:p w:rsidR="00162F95" w:rsidRDefault="00162F95" w:rsidP="00162F95">
            <w:pPr>
              <w:pStyle w:val="Normal11"/>
            </w:pPr>
            <w:r>
              <w:t>Kode</w:t>
            </w:r>
            <w:r>
              <w:fldChar w:fldCharType="begin"/>
            </w:r>
            <w:r>
              <w:instrText xml:space="preserve"> XE "</w:instrText>
            </w:r>
            <w:r w:rsidRPr="006732A1">
              <w:instrText>Kode</w:instrText>
            </w:r>
            <w:r>
              <w:instrText xml:space="preserve">" </w:instrText>
            </w:r>
            <w:r>
              <w:fldChar w:fldCharType="end"/>
            </w:r>
          </w:p>
        </w:tc>
        <w:tc>
          <w:tcPr>
            <w:tcW w:w="5573" w:type="dxa"/>
          </w:tcPr>
          <w:p w:rsidR="00162F95" w:rsidRDefault="00162F95" w:rsidP="00162F95">
            <w:pPr>
              <w:pStyle w:val="Normal11"/>
            </w:pPr>
            <w:r>
              <w:t>Kode (6-cifret) for hvad udbetalingen dækker over. Fx betyder koden NKSOST overskydende skat. Se mere på http://www.nemkonto.dk/wo/1025703.asp</w:t>
            </w:r>
          </w:p>
        </w:tc>
      </w:tr>
      <w:tr w:rsidR="00162F95" w:rsidTr="00162F95">
        <w:tblPrEx>
          <w:tblCellMar>
            <w:top w:w="0" w:type="dxa"/>
            <w:bottom w:w="0" w:type="dxa"/>
          </w:tblCellMar>
        </w:tblPrEx>
        <w:tc>
          <w:tcPr>
            <w:tcW w:w="2625" w:type="dxa"/>
          </w:tcPr>
          <w:p w:rsidR="00162F95" w:rsidRDefault="00162F95" w:rsidP="00162F95">
            <w:pPr>
              <w:pStyle w:val="Normal11"/>
            </w:pPr>
            <w:r>
              <w:t>KompletMarkering</w:t>
            </w:r>
          </w:p>
        </w:tc>
        <w:tc>
          <w:tcPr>
            <w:tcW w:w="1797" w:type="dxa"/>
          </w:tcPr>
          <w:p w:rsidR="00162F95" w:rsidRDefault="00162F95" w:rsidP="00162F95">
            <w:pPr>
              <w:pStyle w:val="Normal11"/>
            </w:pPr>
            <w:r>
              <w:t>JaNej</w:t>
            </w:r>
            <w:r>
              <w:fldChar w:fldCharType="begin"/>
            </w:r>
            <w:r>
              <w:instrText xml:space="preserve"> XE "</w:instrText>
            </w:r>
            <w:r w:rsidRPr="00EF6273">
              <w:instrText>JaNej</w:instrText>
            </w:r>
            <w:r>
              <w:instrText xml:space="preserve">" </w:instrText>
            </w:r>
            <w:r>
              <w:fldChar w:fldCharType="end"/>
            </w:r>
          </w:p>
        </w:tc>
        <w:tc>
          <w:tcPr>
            <w:tcW w:w="5573" w:type="dxa"/>
          </w:tcPr>
          <w:p w:rsidR="00162F95" w:rsidRDefault="00162F95" w:rsidP="00162F95">
            <w:pPr>
              <w:pStyle w:val="Normal11"/>
            </w:pPr>
            <w:r>
              <w:t>Sættes false hvis det er en NKS-komplet betaling (dvs. med alle detaljer om udbetaling), true hvis ikke-komplet (kun SE/CVR/CPR/P-nr er leveret). Ikke-komplet er typiske.</w:t>
            </w:r>
          </w:p>
        </w:tc>
      </w:tr>
      <w:tr w:rsidR="00162F95" w:rsidTr="00162F95">
        <w:tblPrEx>
          <w:tblCellMar>
            <w:top w:w="0" w:type="dxa"/>
            <w:bottom w:w="0" w:type="dxa"/>
          </w:tblCellMar>
        </w:tblPrEx>
        <w:tc>
          <w:tcPr>
            <w:tcW w:w="2625" w:type="dxa"/>
          </w:tcPr>
          <w:p w:rsidR="00162F95" w:rsidRDefault="00162F95" w:rsidP="00162F95">
            <w:pPr>
              <w:pStyle w:val="Normal11"/>
            </w:pPr>
            <w:r>
              <w:t>FakturaNummer</w:t>
            </w:r>
          </w:p>
        </w:tc>
        <w:tc>
          <w:tcPr>
            <w:tcW w:w="1797" w:type="dxa"/>
          </w:tcPr>
          <w:p w:rsidR="00162F95" w:rsidRDefault="00162F95" w:rsidP="00162F95">
            <w:pPr>
              <w:pStyle w:val="Normal11"/>
            </w:pPr>
            <w:r>
              <w:t>NemKontoTekst</w:t>
            </w:r>
            <w:r>
              <w:fldChar w:fldCharType="begin"/>
            </w:r>
            <w:r>
              <w:instrText xml:space="preserve"> XE "</w:instrText>
            </w:r>
            <w:r w:rsidRPr="00FF6683">
              <w:instrText>NemKontoTekst</w:instrText>
            </w:r>
            <w:r>
              <w:instrText xml:space="preserve">" </w:instrText>
            </w:r>
            <w:r>
              <w:fldChar w:fldCharType="end"/>
            </w:r>
          </w:p>
        </w:tc>
        <w:tc>
          <w:tcPr>
            <w:tcW w:w="5573" w:type="dxa"/>
          </w:tcPr>
          <w:p w:rsidR="00162F95" w:rsidRDefault="00162F95" w:rsidP="00162F95">
            <w:pPr>
              <w:pStyle w:val="Normal11"/>
            </w:pPr>
            <w:r>
              <w:t>Fakturanummer for det udbetalingen vedrører.</w:t>
            </w:r>
          </w:p>
        </w:tc>
      </w:tr>
      <w:tr w:rsidR="00162F95" w:rsidTr="00162F95">
        <w:tblPrEx>
          <w:tblCellMar>
            <w:top w:w="0" w:type="dxa"/>
            <w:bottom w:w="0" w:type="dxa"/>
          </w:tblCellMar>
        </w:tblPrEx>
        <w:tc>
          <w:tcPr>
            <w:tcW w:w="2625" w:type="dxa"/>
          </w:tcPr>
          <w:p w:rsidR="00162F95" w:rsidRDefault="00162F95" w:rsidP="00162F95">
            <w:pPr>
              <w:pStyle w:val="Normal11"/>
            </w:pPr>
            <w:r>
              <w:t>AdviseringTekst</w:t>
            </w:r>
          </w:p>
        </w:tc>
        <w:tc>
          <w:tcPr>
            <w:tcW w:w="1797" w:type="dxa"/>
          </w:tcPr>
          <w:p w:rsidR="00162F95" w:rsidRDefault="00162F95" w:rsidP="00162F95">
            <w:pPr>
              <w:pStyle w:val="Normal11"/>
            </w:pPr>
            <w:r>
              <w:t>Tekst300</w:t>
            </w:r>
            <w:r>
              <w:fldChar w:fldCharType="begin"/>
            </w:r>
            <w:r>
              <w:instrText xml:space="preserve"> XE "</w:instrText>
            </w:r>
            <w:r w:rsidRPr="006D168D">
              <w:instrText>Tekst300</w:instrText>
            </w:r>
            <w:r>
              <w:instrText xml:space="preserve">" </w:instrText>
            </w:r>
            <w:r>
              <w:fldChar w:fldCharType="end"/>
            </w:r>
          </w:p>
        </w:tc>
        <w:tc>
          <w:tcPr>
            <w:tcW w:w="5573" w:type="dxa"/>
          </w:tcPr>
          <w:p w:rsidR="00162F95" w:rsidRDefault="00162F95" w:rsidP="00162F95">
            <w:pPr>
              <w:pStyle w:val="Normal11"/>
            </w:pPr>
            <w:r>
              <w:t>Tekst til advisering (SWIFT tillader max 140 tegn)</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Kode</w:t>
            </w:r>
            <w:r>
              <w:fldChar w:fldCharType="begin"/>
            </w:r>
            <w:r>
              <w:instrText xml:space="preserve"> XE "</w:instrText>
            </w:r>
            <w:r w:rsidRPr="0077193A">
              <w:instrText>Kode</w:instrText>
            </w:r>
            <w:r>
              <w:instrText xml:space="preserve">" </w:instrText>
            </w:r>
            <w:r>
              <w:fldChar w:fldCharType="end"/>
            </w:r>
          </w:p>
        </w:tc>
        <w:tc>
          <w:tcPr>
            <w:tcW w:w="5573" w:type="dxa"/>
          </w:tcPr>
          <w:p w:rsidR="00162F95" w:rsidRDefault="00162F95" w:rsidP="00162F95">
            <w:pPr>
              <w:pStyle w:val="Normal11"/>
            </w:pPr>
            <w:r>
              <w:t xml:space="preserve">Omkostningsfordeling for komplette udenlandske betalinger. Koder: "SHA" for delte omkostninger, "BEN" modtager betaler, "OUR" afsender betaler.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SHA</w:t>
            </w:r>
          </w:p>
          <w:p w:rsidR="00162F95" w:rsidRDefault="00162F95" w:rsidP="00162F95">
            <w:pPr>
              <w:pStyle w:val="Normal11"/>
            </w:pPr>
            <w:r>
              <w:t>BEN</w:t>
            </w:r>
          </w:p>
          <w:p w:rsidR="00162F95" w:rsidRDefault="00162F95" w:rsidP="00162F95">
            <w:pPr>
              <w:pStyle w:val="Normal11"/>
            </w:pPr>
            <w:r>
              <w:t>OUR.</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r w:rsidR="00162F95" w:rsidTr="00162F95">
        <w:tblPrEx>
          <w:tblCellMar>
            <w:top w:w="0" w:type="dxa"/>
            <w:bottom w:w="0" w:type="dxa"/>
          </w:tblCellMar>
        </w:tblPrEx>
        <w:tc>
          <w:tcPr>
            <w:tcW w:w="1667" w:type="dxa"/>
          </w:tcPr>
          <w:p w:rsidR="00162F95" w:rsidRDefault="00162F95" w:rsidP="00162F95">
            <w:pPr>
              <w:pStyle w:val="Normal11"/>
            </w:pPr>
            <w:r>
              <w:t>samlet i</w:t>
            </w:r>
          </w:p>
        </w:tc>
        <w:tc>
          <w:tcPr>
            <w:tcW w:w="2398" w:type="dxa"/>
          </w:tcPr>
          <w:p w:rsidR="00162F95" w:rsidRDefault="00162F95" w:rsidP="00162F95">
            <w:pPr>
              <w:pStyle w:val="Normal11"/>
            </w:pPr>
            <w:r>
              <w:t>NemKontoUdbetaling(0..*)</w:t>
            </w:r>
          </w:p>
          <w:p w:rsidR="00162F95" w:rsidRDefault="00162F95" w:rsidP="00162F95">
            <w:pPr>
              <w:pStyle w:val="Normal11"/>
            </w:pPr>
            <w:r>
              <w:t>NemKontoUdbetalingListe(0..1)</w:t>
            </w:r>
          </w:p>
        </w:tc>
        <w:tc>
          <w:tcPr>
            <w:tcW w:w="5879" w:type="dxa"/>
          </w:tcPr>
          <w:p w:rsidR="00162F95" w:rsidRDefault="00162F95" w:rsidP="00162F95">
            <w:pPr>
              <w:pStyle w:val="Normal11"/>
            </w:pPr>
          </w:p>
        </w:tc>
      </w:tr>
      <w:tr w:rsidR="00162F95" w:rsidTr="00162F95">
        <w:tblPrEx>
          <w:tblCellMar>
            <w:top w:w="0" w:type="dxa"/>
            <w:bottom w:w="0" w:type="dxa"/>
          </w:tblCellMar>
        </w:tblPrEx>
        <w:trPr>
          <w:ins w:id="3645" w:author="Skat" w:date="2010-06-25T12:54:00Z"/>
        </w:trPr>
        <w:tc>
          <w:tcPr>
            <w:tcW w:w="1667" w:type="dxa"/>
          </w:tcPr>
          <w:p w:rsidR="00162F95" w:rsidRDefault="00162F95" w:rsidP="00162F95">
            <w:pPr>
              <w:pStyle w:val="Normal11"/>
              <w:rPr>
                <w:ins w:id="3646" w:author="Skat" w:date="2010-06-25T12:54:00Z"/>
              </w:rPr>
            </w:pPr>
            <w:ins w:id="3647" w:author="Skat" w:date="2010-06-25T12:54:00Z">
              <w:r>
                <w:t>på basis af</w:t>
              </w:r>
            </w:ins>
          </w:p>
        </w:tc>
        <w:tc>
          <w:tcPr>
            <w:tcW w:w="2398" w:type="dxa"/>
          </w:tcPr>
          <w:p w:rsidR="00162F95" w:rsidRDefault="00162F95" w:rsidP="00162F95">
            <w:pPr>
              <w:pStyle w:val="Normal11"/>
              <w:rPr>
                <w:ins w:id="3648" w:author="Skat" w:date="2010-06-25T12:54:00Z"/>
              </w:rPr>
            </w:pPr>
            <w:ins w:id="3649" w:author="Skat" w:date="2010-06-25T12:54:00Z">
              <w:r>
                <w:t>NemKontoUdbetaling(0..*)</w:t>
              </w:r>
            </w:ins>
          </w:p>
          <w:p w:rsidR="00162F95" w:rsidRDefault="00162F95" w:rsidP="00162F95">
            <w:pPr>
              <w:pStyle w:val="Normal11"/>
              <w:rPr>
                <w:ins w:id="3650" w:author="Skat" w:date="2010-06-25T12:54:00Z"/>
              </w:rPr>
            </w:pPr>
            <w:ins w:id="3651" w:author="Skat" w:date="2010-06-25T12:54:00Z">
              <w:r>
                <w:t>NemKontoAftale(1)</w:t>
              </w:r>
            </w:ins>
          </w:p>
        </w:tc>
        <w:tc>
          <w:tcPr>
            <w:tcW w:w="5879" w:type="dxa"/>
          </w:tcPr>
          <w:p w:rsidR="00162F95" w:rsidRDefault="00162F95" w:rsidP="00162F95">
            <w:pPr>
              <w:pStyle w:val="Normal11"/>
              <w:rPr>
                <w:ins w:id="3652" w:author="Skat" w:date="2010-06-25T12:54:00Z"/>
              </w:rPr>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653" w:author="Skat" w:date="2010-06-25T12:54:00Z" w:original="%1:4:0:.%2:5:0:"/>
        </w:numPr>
      </w:pPr>
      <w:bookmarkStart w:id="3654" w:name="_Toc265233877"/>
      <w:bookmarkStart w:id="3655" w:name="_Toc263947341"/>
      <w:r>
        <w:t>NemKontoUdbetalingListe</w:t>
      </w:r>
      <w:bookmarkEnd w:id="3654"/>
      <w:bookmarkEnd w:id="3655"/>
    </w:p>
    <w:p w:rsidR="00162F95" w:rsidRDefault="00162F95" w:rsidP="00162F95">
      <w:pPr>
        <w:pStyle w:val="Normal11"/>
      </w:pPr>
      <w:r>
        <w:t xml:space="preserve">Et liste af NemKonto-udbetalinger som sendes samlet. Klassen bruges til at styre det efterfølgende retursvar.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ins w:id="3656" w:author="Skat" w:date="2010-06-25T12:54:00Z">
              <w:r>
                <w:t>NemKontoTekst</w:t>
              </w:r>
            </w:ins>
            <w:r>
              <w:fldChar w:fldCharType="begin"/>
            </w:r>
            <w:r>
              <w:instrText xml:space="preserve"> XE </w:instrText>
            </w:r>
            <w:del w:id="3657" w:author="Skat" w:date="2010-06-25T12:54:00Z">
              <w:r w:rsidR="00307A99">
                <w:delInstrText>""</w:delInstrText>
              </w:r>
            </w:del>
            <w:ins w:id="3658" w:author="Skat" w:date="2010-06-25T12:54:00Z">
              <w:r>
                <w:instrText>"</w:instrText>
              </w:r>
              <w:r w:rsidRPr="00F82B78">
                <w:instrText>NemKontoTekst</w:instrText>
              </w:r>
              <w:r>
                <w:instrText>"</w:instrText>
              </w:r>
            </w:ins>
            <w:r>
              <w:instrText xml:space="preserve"> </w:instrText>
            </w:r>
            <w:r>
              <w:fldChar w:fldCharType="end"/>
            </w:r>
          </w:p>
        </w:tc>
        <w:tc>
          <w:tcPr>
            <w:tcW w:w="5573" w:type="dxa"/>
          </w:tcPr>
          <w:p w:rsidR="00162F95" w:rsidRDefault="00162F95" w:rsidP="00162F95">
            <w:pPr>
              <w:pStyle w:val="Normal11"/>
            </w:pPr>
            <w:ins w:id="3659" w:author="Skat" w:date="2010-06-25T12:54:00Z">
              <w:r>
                <w:t>Unik identifikation af en liste af NemKonto-udbetalinger, som blev sendt samlet til NemKonto.</w:t>
              </w:r>
            </w:ins>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ins w:id="3660" w:author="Skat" w:date="2010-06-25T12:54:00Z">
              <w:r>
                <w:t>Dato</w:t>
              </w:r>
            </w:ins>
            <w:r>
              <w:fldChar w:fldCharType="begin"/>
            </w:r>
            <w:r>
              <w:instrText xml:space="preserve"> XE </w:instrText>
            </w:r>
            <w:del w:id="3661" w:author="Skat" w:date="2010-06-25T12:54:00Z">
              <w:r w:rsidR="00307A99">
                <w:delInstrText>""</w:delInstrText>
              </w:r>
            </w:del>
            <w:ins w:id="3662" w:author="Skat" w:date="2010-06-25T12:54:00Z">
              <w:r>
                <w:instrText>"</w:instrText>
              </w:r>
              <w:r w:rsidRPr="00285D26">
                <w:instrText>Dato</w:instrText>
              </w:r>
              <w:r>
                <w:instrText>"</w:instrText>
              </w:r>
            </w:ins>
            <w:r>
              <w:instrText xml:space="preserve"> </w:instrText>
            </w:r>
            <w:r>
              <w:fldChar w:fldCharType="end"/>
            </w:r>
          </w:p>
        </w:tc>
        <w:tc>
          <w:tcPr>
            <w:tcW w:w="5573" w:type="dxa"/>
          </w:tcPr>
          <w:p w:rsidR="00162F95" w:rsidRDefault="00162F95" w:rsidP="00162F95">
            <w:pPr>
              <w:pStyle w:val="Normal11"/>
            </w:pPr>
            <w:ins w:id="3663" w:author="Skat" w:date="2010-06-25T12:54:00Z">
              <w:r>
                <w:t>Hvornår listen af NemKonto-udbetalinger blev genereret.</w:t>
              </w:r>
            </w:ins>
          </w:p>
        </w:tc>
      </w:tr>
      <w:tr w:rsidR="00162F95" w:rsidTr="00162F95">
        <w:tblPrEx>
          <w:tblCellMar>
            <w:top w:w="0" w:type="dxa"/>
            <w:bottom w:w="0" w:type="dxa"/>
          </w:tblCellMar>
        </w:tblPrEx>
        <w:tc>
          <w:tcPr>
            <w:tcW w:w="2625" w:type="dxa"/>
          </w:tcPr>
          <w:p w:rsidR="00162F95" w:rsidRDefault="00162F95" w:rsidP="00162F95">
            <w:pPr>
              <w:pStyle w:val="Normal11"/>
            </w:pPr>
            <w:r>
              <w:t>Kontrolsum</w:t>
            </w:r>
          </w:p>
        </w:tc>
        <w:tc>
          <w:tcPr>
            <w:tcW w:w="1797" w:type="dxa"/>
          </w:tcPr>
          <w:p w:rsidR="00162F95" w:rsidRDefault="00162F95" w:rsidP="00162F95">
            <w:pPr>
              <w:pStyle w:val="Normal11"/>
            </w:pPr>
            <w:r>
              <w:t>Beløb</w:t>
            </w:r>
            <w:r>
              <w:fldChar w:fldCharType="begin"/>
            </w:r>
            <w:r>
              <w:instrText xml:space="preserve"> XE "</w:instrText>
            </w:r>
            <w:r w:rsidRPr="00C83944">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en sum af alle NemKontoUdbetalingBeløb i denne liste af udbetalinger.</w:t>
            </w:r>
          </w:p>
        </w:tc>
      </w:tr>
      <w:tr w:rsidR="00162F95" w:rsidTr="00162F95">
        <w:tblPrEx>
          <w:tblCellMar>
            <w:top w:w="0" w:type="dxa"/>
            <w:bottom w:w="0" w:type="dxa"/>
          </w:tblCellMar>
        </w:tblPrEx>
        <w:tc>
          <w:tcPr>
            <w:tcW w:w="2625" w:type="dxa"/>
          </w:tcPr>
          <w:p w:rsidR="00162F95" w:rsidRDefault="00162F95" w:rsidP="00162F95">
            <w:pPr>
              <w:pStyle w:val="Normal11"/>
            </w:pPr>
            <w:r>
              <w:t>Antal</w:t>
            </w:r>
          </w:p>
        </w:tc>
        <w:tc>
          <w:tcPr>
            <w:tcW w:w="1797" w:type="dxa"/>
          </w:tcPr>
          <w:p w:rsidR="00162F95" w:rsidRDefault="00162F95" w:rsidP="00162F95">
            <w:pPr>
              <w:pStyle w:val="Normal11"/>
            </w:pPr>
            <w:ins w:id="3664" w:author="Skat" w:date="2010-06-25T12:54:00Z">
              <w:r>
                <w:t>TalHel</w:t>
              </w:r>
            </w:ins>
            <w:r>
              <w:fldChar w:fldCharType="begin"/>
            </w:r>
            <w:r>
              <w:instrText xml:space="preserve"> XE </w:instrText>
            </w:r>
            <w:del w:id="3665" w:author="Skat" w:date="2010-06-25T12:54:00Z">
              <w:r w:rsidR="00307A99">
                <w:delInstrText>""</w:delInstrText>
              </w:r>
            </w:del>
            <w:ins w:id="3666" w:author="Skat" w:date="2010-06-25T12:54:00Z">
              <w:r>
                <w:instrText>"</w:instrText>
              </w:r>
              <w:r w:rsidRPr="00390733">
                <w:instrText>TalHel</w:instrText>
              </w:r>
              <w:r>
                <w:instrText>"</w:instrText>
              </w:r>
            </w:ins>
            <w:r>
              <w:instrText xml:space="preserve"> </w:instrText>
            </w:r>
            <w:r>
              <w:fldChar w:fldCharType="end"/>
            </w:r>
          </w:p>
        </w:tc>
        <w:tc>
          <w:tcPr>
            <w:tcW w:w="5573" w:type="dxa"/>
          </w:tcPr>
          <w:p w:rsidR="00162F95" w:rsidRDefault="00162F95" w:rsidP="00162F95">
            <w:pPr>
              <w:pStyle w:val="Normal11"/>
            </w:pPr>
            <w:r>
              <w:t>Beregnet felt. Indholder antallet af udbetalinger i den aktuelle liste</w:t>
            </w:r>
            <w:ins w:id="3667" w:author="Skat" w:date="2010-06-25T12:54:00Z">
              <w:r>
                <w:t xml:space="preserve"> af NemKonto-udbetalingsanmodninger sendt til NemKonto</w:t>
              </w:r>
            </w:ins>
            <w:r>
              <w:t>.</w:t>
            </w:r>
          </w:p>
          <w:p w:rsidR="00162F95" w:rsidRDefault="00162F95" w:rsidP="00162F95">
            <w:pPr>
              <w:pStyle w:val="Normal11"/>
              <w:rPr>
                <w:ins w:id="3668" w:author="Skat" w:date="2010-06-25T12:54:00Z"/>
              </w:rPr>
            </w:pPr>
          </w:p>
          <w:p w:rsidR="00162F95" w:rsidRDefault="00162F95" w:rsidP="00162F95">
            <w:pPr>
              <w:pStyle w:val="Normal11"/>
              <w:rPr>
                <w:ins w:id="3669" w:author="Skat" w:date="2010-06-25T12:54:00Z"/>
              </w:rPr>
            </w:pPr>
          </w:p>
          <w:p w:rsidR="00162F95" w:rsidRDefault="00162F95" w:rsidP="00162F95">
            <w:pPr>
              <w:pStyle w:val="Normal11"/>
              <w:rPr>
                <w:ins w:id="3670" w:author="Skat" w:date="2010-06-25T12:54:00Z"/>
                <w:u w:val="single"/>
              </w:rPr>
            </w:pPr>
            <w:ins w:id="3671" w:author="Skat" w:date="2010-06-25T12:54:00Z">
              <w:r>
                <w:rPr>
                  <w:u w:val="single"/>
                </w:rPr>
                <w:t>Tilladte værdier fra Data Domain:</w:t>
              </w:r>
            </w:ins>
          </w:p>
          <w:p w:rsidR="00162F95" w:rsidRPr="00162F95" w:rsidRDefault="00162F95" w:rsidP="00162F95">
            <w:pPr>
              <w:pStyle w:val="Normal11"/>
            </w:pPr>
            <w:ins w:id="3672" w:author="Skat" w:date="2010-06-25T12:54:00Z">
              <w:r>
                <w:t>0 til 999.999.999.999.999.999</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samlet i</w:t>
            </w:r>
          </w:p>
        </w:tc>
        <w:tc>
          <w:tcPr>
            <w:tcW w:w="2398" w:type="dxa"/>
          </w:tcPr>
          <w:p w:rsidR="00162F95" w:rsidRDefault="00162F95" w:rsidP="00162F95">
            <w:pPr>
              <w:pStyle w:val="Normal11"/>
            </w:pPr>
            <w:r>
              <w:t>NemKontoUdbetaling(0..*)</w:t>
            </w:r>
          </w:p>
          <w:p w:rsidR="00162F95" w:rsidRDefault="00162F95" w:rsidP="00162F95">
            <w:pPr>
              <w:pStyle w:val="Normal11"/>
            </w:pPr>
            <w:r>
              <w:t>NemKontoUdbetalingListe(0..1)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673" w:author="Skat" w:date="2010-06-25T12:54:00Z" w:original="%1:4:0:.%2:6:0:"/>
        </w:numPr>
      </w:pPr>
      <w:bookmarkStart w:id="3674" w:name="_Toc265233878"/>
      <w:bookmarkStart w:id="3675" w:name="_Toc263947342"/>
      <w:r>
        <w:t>OCR</w:t>
      </w:r>
      <w:bookmarkEnd w:id="3674"/>
      <w:bookmarkEnd w:id="3675"/>
    </w:p>
    <w:p w:rsidR="00162F95" w:rsidRDefault="00162F95" w:rsidP="00162F95">
      <w:pPr>
        <w:pStyle w:val="Normal11"/>
        <w:rPr>
          <w:ins w:id="3676" w:author="Skat" w:date="2010-06-25T12:54:00Z"/>
        </w:rPr>
      </w:pPr>
      <w:r>
        <w:t>OCR</w:t>
      </w:r>
      <w:del w:id="3677" w:author="Skat" w:date="2010-06-25T12:54:00Z">
        <w:r w:rsidR="00307A99">
          <w:delText>-linien</w:delText>
        </w:r>
      </w:del>
      <w:ins w:id="3678" w:author="Skat" w:date="2010-06-25T12:54:00Z">
        <w:r>
          <w:t xml:space="preserve"> står for Optical Character Recognition og</w:t>
        </w:r>
      </w:ins>
      <w:r>
        <w:t xml:space="preserve"> anvendes til </w:t>
      </w:r>
      <w:del w:id="3679" w:author="Skat" w:date="2010-06-25T12:54:00Z">
        <w:r w:rsidR="00307A99">
          <w:delText>bankernes optiske læsning af, hvem der skal modtage</w:delText>
        </w:r>
      </w:del>
      <w:ins w:id="3680" w:author="Skat" w:date="2010-06-25T12:54:00Z">
        <w:r>
          <w:t>at identificere</w:t>
        </w:r>
      </w:ins>
      <w:r>
        <w:t xml:space="preserve"> betalingen</w:t>
      </w:r>
      <w:del w:id="3681" w:author="Skat" w:date="2010-06-25T12:54:00Z">
        <w:r w:rsidR="00307A99">
          <w:delText xml:space="preserve"> (FI-kort</w:delText>
        </w:r>
      </w:del>
      <w:ins w:id="3682" w:author="Skat" w:date="2010-06-25T12:54:00Z">
        <w:r>
          <w:t xml:space="preserve">. </w:t>
        </w:r>
      </w:ins>
    </w:p>
    <w:p w:rsidR="00162F95" w:rsidRDefault="00162F95" w:rsidP="00162F95">
      <w:pPr>
        <w:pStyle w:val="Normal11"/>
        <w:rPr>
          <w:ins w:id="3683" w:author="Skat" w:date="2010-06-25T12:54:00Z"/>
        </w:rPr>
      </w:pPr>
    </w:p>
    <w:p w:rsidR="00162F95" w:rsidRDefault="00162F95" w:rsidP="00162F95">
      <w:pPr>
        <w:pStyle w:val="Normal11"/>
      </w:pPr>
      <w:ins w:id="3684" w:author="Skat" w:date="2010-06-25T12:54:00Z">
        <w:r>
          <w:t>OCR (OCR-linien) indeholder oplysninger til brug ved datafangst på indløsningsstedet (kortart, betalingsidentifikation og kreditornummer</w:t>
        </w:r>
      </w:ins>
      <w:r>
        <w:t>).</w:t>
      </w:r>
    </w:p>
    <w:p w:rsidR="00162F95" w:rsidRDefault="00162F95" w:rsidP="00162F95">
      <w:pPr>
        <w:pStyle w:val="Normal11"/>
      </w:pPr>
    </w:p>
    <w:p w:rsidR="00307A99" w:rsidRDefault="00162F95" w:rsidP="00307A99">
      <w:pPr>
        <w:pStyle w:val="Normal11"/>
        <w:rPr>
          <w:del w:id="3685" w:author="Skat" w:date="2010-06-25T12:54:00Z"/>
        </w:rPr>
      </w:pPr>
      <w:r>
        <w:t xml:space="preserve">OCR-linien </w:t>
      </w:r>
      <w:del w:id="3686" w:author="Skat" w:date="2010-06-25T12:54:00Z">
        <w:r w:rsidR="00307A99">
          <w:delText xml:space="preserve">vises på skærmen og anvendes af virksomheden ved copy/paste til deres egen  HomeBanking. </w:delText>
        </w:r>
      </w:del>
    </w:p>
    <w:p w:rsidR="00307A99" w:rsidRDefault="00307A99" w:rsidP="00307A99">
      <w:pPr>
        <w:pStyle w:val="Normal11"/>
        <w:rPr>
          <w:del w:id="3687" w:author="Skat" w:date="2010-06-25T12:54:00Z"/>
        </w:rPr>
      </w:pPr>
    </w:p>
    <w:p w:rsidR="00162F95" w:rsidRDefault="00307A99" w:rsidP="00162F95">
      <w:pPr>
        <w:pStyle w:val="Normal11"/>
      </w:pPr>
      <w:del w:id="3688" w:author="Skat" w:date="2010-06-25T12:54:00Z">
        <w:r>
          <w:delText xml:space="preserve">OCR-linien </w:delText>
        </w:r>
      </w:del>
      <w:r w:rsidR="00162F95">
        <w:t xml:space="preserve">er specifik for den enkelte kunde </w:t>
      </w:r>
      <w:del w:id="3689" w:author="Skat" w:date="2010-06-25T12:54:00Z">
        <w:r>
          <w:delText xml:space="preserve">(virksomhed eller borger) </w:delText>
        </w:r>
      </w:del>
      <w:r w:rsidR="00162F95">
        <w:t>og vil indeholde kundens CVR-/SE-/CPR-nr. samt det kontonr. som betalingen skal tilgå.</w:t>
      </w:r>
    </w:p>
    <w:p w:rsidR="00162F95" w:rsidRDefault="00162F95" w:rsidP="00162F95">
      <w:pPr>
        <w:pStyle w:val="Normal11"/>
      </w:pPr>
    </w:p>
    <w:p w:rsidR="00162F95" w:rsidRDefault="00162F95" w:rsidP="00162F95">
      <w:pPr>
        <w:pStyle w:val="Normal11"/>
        <w:rPr>
          <w:ins w:id="3690" w:author="Skat" w:date="2010-06-25T12:54:00Z"/>
        </w:rPr>
      </w:pPr>
      <w:ins w:id="3691" w:author="Skat" w:date="2010-06-25T12:54:00Z">
        <w:r>
          <w:t>OCR-linien vises i skærmbilledet "Vis kontooplysninger" (på portalen) og anvendes af kunden ved betaling til opkrævningskontoen.</w:t>
        </w:r>
      </w:ins>
    </w:p>
    <w:p w:rsidR="00162F95" w:rsidRDefault="00162F95" w:rsidP="00162F95">
      <w:pPr>
        <w:pStyle w:val="Normal11"/>
        <w:rPr>
          <w:ins w:id="369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307A99" w:rsidP="00162F95">
            <w:pPr>
              <w:pStyle w:val="Normal11"/>
            </w:pPr>
            <w:del w:id="3693" w:author="Skat" w:date="2010-06-25T12:54:00Z">
              <w:r>
                <w:delText>KortType</w:delText>
              </w:r>
            </w:del>
            <w:ins w:id="3694" w:author="Skat" w:date="2010-06-25T12:54:00Z">
              <w:r w:rsidR="00162F95">
                <w:t>Kortartkode</w:t>
              </w:r>
            </w:ins>
          </w:p>
        </w:tc>
        <w:tc>
          <w:tcPr>
            <w:tcW w:w="1797" w:type="dxa"/>
          </w:tcPr>
          <w:p w:rsidR="00162F95" w:rsidRDefault="00307A99" w:rsidP="00162F95">
            <w:pPr>
              <w:pStyle w:val="Normal11"/>
            </w:pPr>
            <w:del w:id="3695" w:author="Skat" w:date="2010-06-25T12:54:00Z">
              <w:r>
                <w:delText>OCRKortType</w:delText>
              </w:r>
            </w:del>
            <w:ins w:id="3696" w:author="Skat" w:date="2010-06-25T12:54:00Z">
              <w:r w:rsidR="00162F95">
                <w:t>Kortartkode</w:t>
              </w:r>
            </w:ins>
            <w:r w:rsidR="00162F95">
              <w:fldChar w:fldCharType="begin"/>
            </w:r>
            <w:r w:rsidR="00162F95">
              <w:instrText xml:space="preserve"> XE "</w:instrText>
            </w:r>
            <w:del w:id="3697" w:author="Skat" w:date="2010-06-25T12:54:00Z">
              <w:r w:rsidRPr="004939EF">
                <w:delInstrText>OCRKortType</w:delInstrText>
              </w:r>
            </w:del>
            <w:ins w:id="3698" w:author="Skat" w:date="2010-06-25T12:54:00Z">
              <w:r w:rsidR="00162F95" w:rsidRPr="00964C84">
                <w:instrText>Kortartkode</w:instrText>
              </w:r>
            </w:ins>
            <w:r w:rsidR="00162F95">
              <w:instrText xml:space="preserve">" </w:instrText>
            </w:r>
            <w:r w:rsidR="00162F95">
              <w:fldChar w:fldCharType="end"/>
            </w:r>
          </w:p>
        </w:tc>
        <w:tc>
          <w:tcPr>
            <w:tcW w:w="5573" w:type="dxa"/>
          </w:tcPr>
          <w:p w:rsidR="00307A99" w:rsidRDefault="00307A99" w:rsidP="00307A99">
            <w:pPr>
              <w:pStyle w:val="Normal11"/>
              <w:rPr>
                <w:del w:id="3699" w:author="Skat" w:date="2010-06-25T12:54:00Z"/>
              </w:rPr>
            </w:pPr>
            <w:del w:id="3700" w:author="Skat" w:date="2010-06-25T12:54:00Z">
              <w:r>
                <w:delText>Angiver korttypen (kortart) i en OCR-linie, f.eks. 71</w:delText>
              </w:r>
            </w:del>
          </w:p>
          <w:p w:rsidR="00307A99" w:rsidRDefault="00307A99" w:rsidP="00307A99">
            <w:pPr>
              <w:pStyle w:val="Normal11"/>
              <w:rPr>
                <w:del w:id="3701" w:author="Skat" w:date="2010-06-25T12:54:00Z"/>
              </w:rPr>
            </w:pPr>
          </w:p>
          <w:p w:rsidR="00307A99" w:rsidRDefault="00307A99" w:rsidP="00307A99">
            <w:pPr>
              <w:pStyle w:val="Normal11"/>
              <w:rPr>
                <w:del w:id="3702" w:author="Skat" w:date="2010-06-25T12:54:00Z"/>
                <w:u w:val="single"/>
              </w:rPr>
            </w:pPr>
            <w:del w:id="3703" w:author="Skat" w:date="2010-06-25T12:54:00Z">
              <w:r>
                <w:rPr>
                  <w:u w:val="single"/>
                </w:rPr>
                <w:delText>Tilladte værdier:</w:delText>
              </w:r>
            </w:del>
          </w:p>
          <w:p w:rsidR="00162F95" w:rsidRDefault="00307A99" w:rsidP="00162F95">
            <w:pPr>
              <w:pStyle w:val="Normal11"/>
            </w:pPr>
            <w:del w:id="3704" w:author="Skat" w:date="2010-06-25T12:54:00Z">
              <w:r>
                <w:delText>00 - 99</w:delText>
              </w:r>
            </w:del>
            <w:ins w:id="3705" w:author="Skat" w:date="2010-06-25T12:54:00Z">
              <w:r w:rsidR="00162F95">
                <w:t>Kortartkode angiver, hvilken type indbetalingskort (FIK) der er tale om. SKATs opkrævningssystem (DMO) vil typisk anvende kortart 71.</w:t>
              </w:r>
            </w:ins>
          </w:p>
        </w:tc>
      </w:tr>
      <w:tr w:rsidR="00162F95" w:rsidTr="00162F95">
        <w:tblPrEx>
          <w:tblCellMar>
            <w:top w:w="0" w:type="dxa"/>
            <w:bottom w:w="0" w:type="dxa"/>
          </w:tblCellMar>
        </w:tblPrEx>
        <w:tc>
          <w:tcPr>
            <w:tcW w:w="2625" w:type="dxa"/>
          </w:tcPr>
          <w:p w:rsidR="00162F95" w:rsidRDefault="00307A99" w:rsidP="00162F95">
            <w:pPr>
              <w:pStyle w:val="Normal11"/>
            </w:pPr>
            <w:del w:id="3706" w:author="Skat" w:date="2010-06-25T12:54:00Z">
              <w:r>
                <w:delText>Nummer</w:delText>
              </w:r>
            </w:del>
            <w:ins w:id="3707" w:author="Skat" w:date="2010-06-25T12:54:00Z">
              <w:r w:rsidR="00162F95">
                <w:t>Betalingsidentifikation</w:t>
              </w:r>
            </w:ins>
          </w:p>
        </w:tc>
        <w:tc>
          <w:tcPr>
            <w:tcW w:w="1797" w:type="dxa"/>
          </w:tcPr>
          <w:p w:rsidR="00162F95" w:rsidRDefault="00307A99" w:rsidP="00162F95">
            <w:pPr>
              <w:pStyle w:val="Normal11"/>
            </w:pPr>
            <w:del w:id="3708" w:author="Skat" w:date="2010-06-25T12:54:00Z">
              <w:r>
                <w:delText>OCRNummer</w:delText>
              </w:r>
            </w:del>
            <w:ins w:id="3709" w:author="Skat" w:date="2010-06-25T12:54:00Z">
              <w:r w:rsidR="00162F95">
                <w:t>Betalingsidentifikation</w:t>
              </w:r>
            </w:ins>
            <w:r w:rsidR="00162F95">
              <w:fldChar w:fldCharType="begin"/>
            </w:r>
            <w:r w:rsidR="00162F95">
              <w:instrText xml:space="preserve"> XE "</w:instrText>
            </w:r>
            <w:del w:id="3710" w:author="Skat" w:date="2010-06-25T12:54:00Z">
              <w:r w:rsidRPr="000434A5">
                <w:delInstrText>OCRNummer</w:delInstrText>
              </w:r>
            </w:del>
            <w:ins w:id="3711" w:author="Skat" w:date="2010-06-25T12:54:00Z">
              <w:r w:rsidR="00162F95" w:rsidRPr="006C59FA">
                <w:instrText>Betalingsidentifikation</w:instrText>
              </w:r>
            </w:ins>
            <w:r w:rsidR="00162F95">
              <w:instrText xml:space="preserve">" </w:instrText>
            </w:r>
            <w:r w:rsidR="00162F95">
              <w:fldChar w:fldCharType="end"/>
            </w:r>
          </w:p>
        </w:tc>
        <w:tc>
          <w:tcPr>
            <w:tcW w:w="5573" w:type="dxa"/>
          </w:tcPr>
          <w:p w:rsidR="00162F95" w:rsidRDefault="00307A99" w:rsidP="00162F95">
            <w:pPr>
              <w:pStyle w:val="Normal11"/>
            </w:pPr>
            <w:del w:id="3712" w:author="Skat" w:date="2010-06-25T12:54:00Z">
              <w:r>
                <w:delText>Angiver OCR-nummer generelt for alle fordringstyper</w:delText>
              </w:r>
            </w:del>
            <w:ins w:id="3713" w:author="Skat" w:date="2010-06-25T12:54:00Z">
              <w:r w:rsidR="00162F95">
                <w:t>Identificere hvem indbetaler er. Identificeres ved kundenummer. består af 14 cifre + et kontrolciffer. Kundenummer er på 8 cifre og øvrige cifre udfyldes med nuller (6x0) foranstillet.</w:t>
              </w:r>
            </w:ins>
          </w:p>
        </w:tc>
      </w:tr>
      <w:tr w:rsidR="00162F95" w:rsidTr="00162F95">
        <w:tblPrEx>
          <w:tblCellMar>
            <w:top w:w="0" w:type="dxa"/>
            <w:bottom w:w="0" w:type="dxa"/>
          </w:tblCellMar>
        </w:tblPrEx>
        <w:tc>
          <w:tcPr>
            <w:tcW w:w="2625" w:type="dxa"/>
          </w:tcPr>
          <w:p w:rsidR="00162F95" w:rsidRDefault="00307A99" w:rsidP="00162F95">
            <w:pPr>
              <w:pStyle w:val="Normal11"/>
            </w:pPr>
            <w:del w:id="3714" w:author="Skat" w:date="2010-06-25T12:54:00Z">
              <w:r>
                <w:delText>KortNummer</w:delText>
              </w:r>
            </w:del>
            <w:ins w:id="3715" w:author="Skat" w:date="2010-06-25T12:54:00Z">
              <w:r w:rsidR="00162F95">
                <w:t>Kreditornummer</w:t>
              </w:r>
            </w:ins>
          </w:p>
        </w:tc>
        <w:tc>
          <w:tcPr>
            <w:tcW w:w="1797" w:type="dxa"/>
          </w:tcPr>
          <w:p w:rsidR="00162F95" w:rsidRDefault="00307A99" w:rsidP="00162F95">
            <w:pPr>
              <w:pStyle w:val="Normal11"/>
            </w:pPr>
            <w:del w:id="3716" w:author="Skat" w:date="2010-06-25T12:54:00Z">
              <w:r>
                <w:delText>OCRNummer</w:delText>
              </w:r>
            </w:del>
            <w:ins w:id="3717" w:author="Skat" w:date="2010-06-25T12:54:00Z">
              <w:r w:rsidR="00162F95">
                <w:t>Kreditornummer</w:t>
              </w:r>
            </w:ins>
            <w:r w:rsidR="00162F95">
              <w:fldChar w:fldCharType="begin"/>
            </w:r>
            <w:r w:rsidR="00162F95">
              <w:instrText xml:space="preserve"> XE "</w:instrText>
            </w:r>
            <w:del w:id="3718" w:author="Skat" w:date="2010-06-25T12:54:00Z">
              <w:r w:rsidRPr="002679D7">
                <w:delInstrText>OCRNummer</w:delInstrText>
              </w:r>
            </w:del>
            <w:ins w:id="3719" w:author="Skat" w:date="2010-06-25T12:54:00Z">
              <w:r w:rsidR="00162F95" w:rsidRPr="00043E37">
                <w:instrText>Kreditornummer</w:instrText>
              </w:r>
            </w:ins>
            <w:r w:rsidR="00162F95">
              <w:instrText xml:space="preserve">" </w:instrText>
            </w:r>
            <w:r w:rsidR="00162F95">
              <w:fldChar w:fldCharType="end"/>
            </w:r>
          </w:p>
        </w:tc>
        <w:tc>
          <w:tcPr>
            <w:tcW w:w="5573" w:type="dxa"/>
          </w:tcPr>
          <w:p w:rsidR="00162F95" w:rsidRDefault="00307A99" w:rsidP="00162F95">
            <w:pPr>
              <w:pStyle w:val="Normal11"/>
            </w:pPr>
            <w:del w:id="3720" w:author="Skat" w:date="2010-06-25T12:54:00Z">
              <w:r>
                <w:delText>Angiver OCR kontonummer</w:delText>
              </w:r>
            </w:del>
            <w:ins w:id="3721" w:author="Skat" w:date="2010-06-25T12:54:00Z">
              <w:r w:rsidR="00162F95">
                <w:t xml:space="preserve">Angiver hvilket kreditornummer betalingen skal tilgå. For opkrævningskontoen gælder, at alle kunder indbetaliger til én og samme konto. </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722" w:author="Skat" w:date="2010-06-25T12:54:00Z" w:original="%1:4:0:.%2:7:0:"/>
        </w:numPr>
      </w:pPr>
      <w:bookmarkStart w:id="3723" w:name="_Toc265233879"/>
      <w:bookmarkStart w:id="3724" w:name="_Toc263947343"/>
      <w:r>
        <w:t>ProduktionEnhed</w:t>
      </w:r>
      <w:bookmarkEnd w:id="3723"/>
      <w:bookmarkEnd w:id="3724"/>
    </w:p>
    <w:p w:rsidR="00162F95" w:rsidRDefault="00162F95" w:rsidP="00162F95">
      <w:pPr>
        <w:pStyle w:val="Normal11"/>
      </w:pPr>
      <w:r>
        <w:t>En klasse, indeholdende et virksomheds tilknyttede P-enhednumre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ProduktionEnhedNummer</w:t>
            </w:r>
            <w:r>
              <w:fldChar w:fldCharType="begin"/>
            </w:r>
            <w:r>
              <w:instrText xml:space="preserve"> XE "</w:instrText>
            </w:r>
            <w:r w:rsidRPr="00D76770">
              <w:instrText>ProduktionEnhedNummer</w:instrText>
            </w:r>
            <w:r>
              <w:instrText xml:space="preserve">" </w:instrText>
            </w:r>
            <w:r>
              <w:fldChar w:fldCharType="end"/>
            </w:r>
          </w:p>
        </w:tc>
        <w:tc>
          <w:tcPr>
            <w:tcW w:w="5573" w:type="dxa"/>
          </w:tcPr>
          <w:p w:rsidR="00162F95" w:rsidRDefault="00162F95" w:rsidP="00162F95">
            <w:pPr>
              <w:pStyle w:val="Normal11"/>
            </w:pPr>
            <w:r>
              <w:t>Det nummer som for SKAT identificerer en produktionsenhed.</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CC57FF">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34729B">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3725" w:name="_Toc265233880"/>
      <w:bookmarkStart w:id="3726" w:name="_Toc263947344"/>
      <w:r>
        <w:t>DMO Opkrævningsfordring</w:t>
      </w:r>
      <w:bookmarkEnd w:id="3725"/>
      <w:bookmarkEnd w:id="3726"/>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3727" w:author="Skat" w:date="2010-06-25T12:54:00Z">
              <w:r>
                <w:rPr>
                  <w:noProof/>
                </w:rPr>
                <w:drawing>
                  <wp:anchor distT="0" distB="0" distL="114300" distR="114300" simplePos="0" relativeHeight="251675648" behindDoc="1" locked="0" layoutInCell="1" allowOverlap="1">
                    <wp:simplePos x="0" y="0"/>
                    <wp:positionH relativeFrom="column">
                      <wp:posOffset>3810</wp:posOffset>
                    </wp:positionH>
                    <wp:positionV relativeFrom="paragraph">
                      <wp:posOffset>-314325</wp:posOffset>
                    </wp:positionV>
                    <wp:extent cx="6800850" cy="8439150"/>
                    <wp:effectExtent l="0" t="0" r="0" b="0"/>
                    <wp:wrapTight wrapText="bothSides">
                      <wp:wrapPolygon edited="0">
                        <wp:start x="16881" y="146"/>
                        <wp:lineTo x="16881" y="926"/>
                        <wp:lineTo x="1634" y="926"/>
                        <wp:lineTo x="1634" y="3169"/>
                        <wp:lineTo x="1876" y="3267"/>
                        <wp:lineTo x="3570" y="3267"/>
                        <wp:lineTo x="3267" y="3511"/>
                        <wp:lineTo x="3267" y="3706"/>
                        <wp:lineTo x="3570" y="4047"/>
                        <wp:lineTo x="3570" y="4486"/>
                        <wp:lineTo x="6353" y="4827"/>
                        <wp:lineTo x="9560" y="4827"/>
                        <wp:lineTo x="8652" y="5120"/>
                        <wp:lineTo x="8531" y="5607"/>
                        <wp:lineTo x="2178" y="5949"/>
                        <wp:lineTo x="1815" y="5949"/>
                        <wp:lineTo x="1815" y="8094"/>
                        <wp:lineTo x="7442" y="8728"/>
                        <wp:lineTo x="8531" y="8728"/>
                        <wp:lineTo x="8531" y="9508"/>
                        <wp:lineTo x="1271" y="10093"/>
                        <wp:lineTo x="1271" y="12287"/>
                        <wp:lineTo x="1936" y="12628"/>
                        <wp:lineTo x="2723" y="12628"/>
                        <wp:lineTo x="1331" y="13409"/>
                        <wp:lineTo x="1331" y="16188"/>
                        <wp:lineTo x="4659" y="16529"/>
                        <wp:lineTo x="8531" y="16529"/>
                        <wp:lineTo x="8531" y="17309"/>
                        <wp:lineTo x="545" y="17992"/>
                        <wp:lineTo x="545" y="20381"/>
                        <wp:lineTo x="1392" y="20430"/>
                        <wp:lineTo x="9923" y="20527"/>
                        <wp:lineTo x="14824" y="20527"/>
                        <wp:lineTo x="14824" y="18870"/>
                        <wp:lineTo x="15429" y="18284"/>
                        <wp:lineTo x="15429" y="18089"/>
                        <wp:lineTo x="16155" y="18089"/>
                        <wp:lineTo x="20027" y="17504"/>
                        <wp:lineTo x="20087" y="15603"/>
                        <wp:lineTo x="18635" y="15456"/>
                        <wp:lineTo x="11012" y="14969"/>
                        <wp:lineTo x="15731" y="14969"/>
                        <wp:lineTo x="18817" y="14676"/>
                        <wp:lineTo x="18877" y="12970"/>
                        <wp:lineTo x="18333" y="12872"/>
                        <wp:lineTo x="14945" y="12628"/>
                        <wp:lineTo x="19906" y="12628"/>
                        <wp:lineTo x="20813" y="12531"/>
                        <wp:lineTo x="20813" y="9752"/>
                        <wp:lineTo x="20329" y="9703"/>
                        <wp:lineTo x="15671" y="9508"/>
                        <wp:lineTo x="17062" y="9264"/>
                        <wp:lineTo x="16881" y="9118"/>
                        <wp:lineTo x="13311" y="8728"/>
                        <wp:lineTo x="18393" y="7996"/>
                        <wp:lineTo x="19180" y="7948"/>
                        <wp:lineTo x="20511" y="7460"/>
                        <wp:lineTo x="20571" y="4291"/>
                        <wp:lineTo x="20087" y="4242"/>
                        <wp:lineTo x="12524" y="4047"/>
                        <wp:lineTo x="16578" y="3511"/>
                        <wp:lineTo x="16578" y="3364"/>
                        <wp:lineTo x="12887" y="3267"/>
                        <wp:lineTo x="12887" y="2487"/>
                        <wp:lineTo x="13674" y="2487"/>
                        <wp:lineTo x="20632" y="1804"/>
                        <wp:lineTo x="20692" y="1609"/>
                        <wp:lineTo x="20692" y="1024"/>
                        <wp:lineTo x="20632" y="926"/>
                        <wp:lineTo x="20934" y="536"/>
                        <wp:lineTo x="20934" y="244"/>
                        <wp:lineTo x="20632" y="146"/>
                        <wp:lineTo x="16881" y="146"/>
                      </wp:wrapPolygon>
                    </wp:wrapTight>
                    <wp:docPr id="13"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800850" cy="8439150"/>
                            </a:xfrm>
                            <a:prstGeom prst="rect">
                              <a:avLst/>
                            </a:prstGeom>
                          </pic:spPr>
                        </pic:pic>
                      </a:graphicData>
                    </a:graphic>
                  </wp:anchor>
                </w:drawing>
              </w:r>
            </w:del>
            <w:ins w:id="3728" w:author="Skat" w:date="2010-06-25T12:54:00Z">
              <w:r w:rsidR="00162F95">
                <w:rPr>
                  <w:noProof/>
                </w:rPr>
                <w:drawing>
                  <wp:anchor distT="0" distB="0" distL="114300" distR="114300" simplePos="0" relativeHeight="251662336" behindDoc="1" locked="0" layoutInCell="1" allowOverlap="1">
                    <wp:simplePos x="0" y="0"/>
                    <wp:positionH relativeFrom="column">
                      <wp:posOffset>-3810</wp:posOffset>
                    </wp:positionH>
                    <wp:positionV relativeFrom="paragraph">
                      <wp:posOffset>-314325</wp:posOffset>
                    </wp:positionV>
                    <wp:extent cx="6805295" cy="8438515"/>
                    <wp:effectExtent l="0" t="0" r="0" b="0"/>
                    <wp:wrapTight wrapText="bothSides">
                      <wp:wrapPolygon edited="0">
                        <wp:start x="16870" y="146"/>
                        <wp:lineTo x="16870" y="926"/>
                        <wp:lineTo x="1633" y="926"/>
                        <wp:lineTo x="1633" y="3170"/>
                        <wp:lineTo x="1874" y="3267"/>
                        <wp:lineTo x="3567" y="3267"/>
                        <wp:lineTo x="3265" y="3511"/>
                        <wp:lineTo x="3265" y="3706"/>
                        <wp:lineTo x="3567" y="4047"/>
                        <wp:lineTo x="3567" y="4486"/>
                        <wp:lineTo x="6349" y="4827"/>
                        <wp:lineTo x="9553" y="4827"/>
                        <wp:lineTo x="8646" y="5120"/>
                        <wp:lineTo x="8526" y="5608"/>
                        <wp:lineTo x="2177" y="5949"/>
                        <wp:lineTo x="1814" y="5949"/>
                        <wp:lineTo x="1814" y="8095"/>
                        <wp:lineTo x="7437" y="8728"/>
                        <wp:lineTo x="8526" y="8728"/>
                        <wp:lineTo x="8526" y="9509"/>
                        <wp:lineTo x="1270" y="10094"/>
                        <wp:lineTo x="1270" y="12288"/>
                        <wp:lineTo x="1935" y="12629"/>
                        <wp:lineTo x="2721" y="12629"/>
                        <wp:lineTo x="1330" y="13410"/>
                        <wp:lineTo x="1330" y="16189"/>
                        <wp:lineTo x="4656" y="16530"/>
                        <wp:lineTo x="8526" y="16530"/>
                        <wp:lineTo x="8526" y="17311"/>
                        <wp:lineTo x="544" y="17993"/>
                        <wp:lineTo x="544" y="20383"/>
                        <wp:lineTo x="1391" y="20431"/>
                        <wp:lineTo x="9916" y="20529"/>
                        <wp:lineTo x="14814" y="20529"/>
                        <wp:lineTo x="14814" y="18871"/>
                        <wp:lineTo x="15418" y="18286"/>
                        <wp:lineTo x="15418" y="18091"/>
                        <wp:lineTo x="16144" y="18091"/>
                        <wp:lineTo x="20014" y="17506"/>
                        <wp:lineTo x="20074" y="15604"/>
                        <wp:lineTo x="18623" y="15458"/>
                        <wp:lineTo x="11005" y="14970"/>
                        <wp:lineTo x="15721" y="14970"/>
                        <wp:lineTo x="18805" y="14677"/>
                        <wp:lineTo x="18865" y="12971"/>
                        <wp:lineTo x="18321" y="12873"/>
                        <wp:lineTo x="14935" y="12629"/>
                        <wp:lineTo x="19893" y="12629"/>
                        <wp:lineTo x="20800" y="12532"/>
                        <wp:lineTo x="20800" y="9752"/>
                        <wp:lineTo x="20316" y="9704"/>
                        <wp:lineTo x="15660" y="9509"/>
                        <wp:lineTo x="17051" y="9265"/>
                        <wp:lineTo x="16870" y="9119"/>
                        <wp:lineTo x="13302" y="8728"/>
                        <wp:lineTo x="17777" y="7997"/>
                        <wp:lineTo x="18381" y="7948"/>
                        <wp:lineTo x="19651" y="7412"/>
                        <wp:lineTo x="19711" y="4194"/>
                        <wp:lineTo x="19228" y="4145"/>
                        <wp:lineTo x="12516" y="4047"/>
                        <wp:lineTo x="16567" y="3511"/>
                        <wp:lineTo x="16567" y="3365"/>
                        <wp:lineTo x="12879" y="3267"/>
                        <wp:lineTo x="12879" y="2487"/>
                        <wp:lineTo x="13665" y="2487"/>
                        <wp:lineTo x="20618" y="1804"/>
                        <wp:lineTo x="20679" y="1707"/>
                        <wp:lineTo x="20679" y="1024"/>
                        <wp:lineTo x="20618" y="926"/>
                        <wp:lineTo x="20921" y="536"/>
                        <wp:lineTo x="20921" y="244"/>
                        <wp:lineTo x="20618" y="146"/>
                        <wp:lineTo x="16870" y="146"/>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5295" cy="8438515"/>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307A99" w:rsidRDefault="00307A99" w:rsidP="00307A99">
      <w:pPr>
        <w:pStyle w:val="Overskrift2"/>
        <w:rPr>
          <w:del w:id="3729" w:author="Skat" w:date="2010-06-25T12:54:00Z"/>
        </w:rPr>
      </w:pPr>
      <w:bookmarkStart w:id="3730" w:name="_Toc265233881"/>
      <w:bookmarkStart w:id="3731" w:name="_Toc263947345"/>
      <w:del w:id="3732" w:author="Skat" w:date="2010-06-25T12:54:00Z">
        <w:r>
          <w:delText>Hæftelse</w:delText>
        </w:r>
        <w:bookmarkEnd w:id="3731"/>
      </w:del>
    </w:p>
    <w:p w:rsidR="00307A99" w:rsidRDefault="00307A99" w:rsidP="00307A99">
      <w:pPr>
        <w:pStyle w:val="Normal11"/>
        <w:rPr>
          <w:del w:id="3733" w:author="Skat" w:date="2010-06-25T12:54:00Z"/>
        </w:rPr>
      </w:pPr>
      <w:del w:id="3734" w:author="Skat" w:date="2010-06-25T12:54:00Z">
        <w:r>
          <w:delText>Hæftelse findes i flere former, hvoraf DMI skal håndtere de to automatisk; resten håndteres manuelt.</w:delText>
        </w:r>
      </w:del>
    </w:p>
    <w:p w:rsidR="00307A99" w:rsidRDefault="00307A99" w:rsidP="00307A99">
      <w:pPr>
        <w:pStyle w:val="Normal11"/>
        <w:rPr>
          <w:del w:id="3735" w:author="Skat" w:date="2010-06-25T12:54:00Z"/>
        </w:rPr>
      </w:pPr>
    </w:p>
    <w:p w:rsidR="00307A99" w:rsidRDefault="00307A99" w:rsidP="00307A99">
      <w:pPr>
        <w:pStyle w:val="Normal11"/>
        <w:rPr>
          <w:del w:id="3736" w:author="Skat" w:date="2010-06-25T12:54:00Z"/>
        </w:rPr>
      </w:pPr>
      <w:del w:id="3737" w:author="Skat" w:date="2010-06-25T12:54:00Z">
        <w:r>
          <w:delText>Kunder kan hæfte solidarisk for en fordring. Det betyder i korte træk, at fordringen så at sige findes på alle hæfterne. En indbetaling på en kunde vil så uden videre kunne anvendes til dækning af fordringen (via hæftelsesforholdet) - efter de almindelige dækningsrækkefølgeregler og indtil fordringen er indfriet.</w:delText>
        </w:r>
      </w:del>
    </w:p>
    <w:p w:rsidR="00307A99" w:rsidRDefault="00307A99" w:rsidP="00307A99">
      <w:pPr>
        <w:pStyle w:val="Normal11"/>
        <w:rPr>
          <w:del w:id="3738" w:author="Skat" w:date="2010-06-25T12:54:00Z"/>
        </w:rPr>
      </w:pPr>
    </w:p>
    <w:p w:rsidR="00307A99" w:rsidRDefault="00307A99" w:rsidP="00307A99">
      <w:pPr>
        <w:pStyle w:val="Normal11"/>
        <w:rPr>
          <w:del w:id="3739" w:author="Skat" w:date="2010-06-25T12:54:00Z"/>
        </w:rPr>
      </w:pPr>
      <w:del w:id="3740" w:author="Skat" w:date="2010-06-25T12:54:00Z">
        <w:r>
          <w:delText>Kunder kan hæfte prorata, dvs. for en procentdel af en fordring. Det minder om solidarisk hæftelse med den forskel at den enkelte medhæfter kun hæfter op til den pågældende procentdel af fordringen (som var fordringen fordelt som enkeltfordringer på medhæfterkredsen).</w:delText>
        </w:r>
      </w:del>
    </w:p>
    <w:p w:rsidR="00307A99" w:rsidRDefault="00307A99" w:rsidP="00307A99">
      <w:pPr>
        <w:pStyle w:val="Normal11"/>
        <w:rPr>
          <w:del w:id="3741" w:author="Skat" w:date="2010-06-25T12:54:00Z"/>
        </w:rPr>
      </w:pPr>
    </w:p>
    <w:p w:rsidR="00307A99" w:rsidRDefault="00307A99" w:rsidP="00307A99">
      <w:pPr>
        <w:pStyle w:val="Normal11"/>
        <w:rPr>
          <w:del w:id="3742" w:author="Skat" w:date="2010-06-25T12:54:00Z"/>
        </w:rPr>
      </w:pPr>
      <w:del w:id="3743" w:author="Skat" w:date="2010-06-25T12:54:00Z">
        <w:r>
          <w:delText>Kommer der en indbetaling på en kunde, der er omfattet af en hæftelse, der har en anden form end de to ovennævnte (inkl. en evt. hovedhæfter), skal indbetalingen sendes til manuel behandling i EFI.</w:delText>
        </w:r>
      </w:del>
    </w:p>
    <w:p w:rsidR="00307A99" w:rsidRDefault="00307A99" w:rsidP="00307A99">
      <w:pPr>
        <w:pStyle w:val="Normal11"/>
        <w:rPr>
          <w:del w:id="3744" w:author="Skat" w:date="2010-06-25T12:54:00Z"/>
        </w:rPr>
      </w:pPr>
    </w:p>
    <w:p w:rsidR="00307A99" w:rsidRDefault="00307A99" w:rsidP="00307A99">
      <w:pPr>
        <w:pStyle w:val="Normal11"/>
        <w:rPr>
          <w:del w:id="3745" w:author="Skat" w:date="2010-06-25T12:54:00Z"/>
        </w:rPr>
      </w:pPr>
      <w:del w:id="3746" w:author="Skat" w:date="2010-06-25T12:54:00Z">
        <w:r>
          <w:delText>En hæftelse kan være subsidiær. Det betyder, at medhæfterens egne fordringer skal dækkes før fordringer på andre kunder, som der hæftes for. Det er angivet på hæftelsesforholdet (som modtaget i DMI), hvorvidt der er tale om et subsidiært hæftelsesforhold eller ej.</w:delText>
        </w:r>
      </w:del>
    </w:p>
    <w:p w:rsidR="00307A99" w:rsidRDefault="00307A99" w:rsidP="00307A99">
      <w:pPr>
        <w:pStyle w:val="Normal11"/>
        <w:rPr>
          <w:del w:id="3747" w:author="Skat" w:date="2010-06-25T12:54:00Z"/>
        </w:rPr>
      </w:pPr>
    </w:p>
    <w:p w:rsidR="00307A99" w:rsidRDefault="00307A99" w:rsidP="00307A99">
      <w:pPr>
        <w:pStyle w:val="Normal11"/>
        <w:rPr>
          <w:del w:id="3748" w:author="Skat" w:date="2010-06-25T12:54:00Z"/>
        </w:rPr>
      </w:pPr>
    </w:p>
    <w:p w:rsidR="00162F95" w:rsidRDefault="00162F95" w:rsidP="00162F95">
      <w:pPr>
        <w:pStyle w:val="Overskrift2"/>
        <w:rPr>
          <w:ins w:id="3749" w:author="Skat" w:date="2010-06-25T12:54:00Z"/>
        </w:rPr>
      </w:pPr>
      <w:ins w:id="3750" w:author="Skat" w:date="2010-06-25T12:54:00Z">
        <w:r>
          <w:t>Kunde</w:t>
        </w:r>
        <w:bookmarkEnd w:id="3730"/>
      </w:ins>
    </w:p>
    <w:p w:rsidR="00162F95" w:rsidRDefault="00162F95" w:rsidP="00162F95">
      <w:pPr>
        <w:pStyle w:val="Normal11"/>
        <w:rPr>
          <w:ins w:id="3751" w:author="Skat" w:date="2010-06-25T12:54:00Z"/>
        </w:rPr>
      </w:pPr>
      <w:ins w:id="3752" w:author="Skat" w:date="2010-06-25T12:54:00Z">
        <w:r>
          <w:t xml:space="preserve">Kan være en virksomhed, en person eller begge dele (kun ved selvstændige erhvervsdrivende). </w:t>
        </w:r>
      </w:ins>
    </w:p>
    <w:p w:rsidR="00162F95" w:rsidRDefault="00162F95" w:rsidP="00162F95">
      <w:pPr>
        <w:pStyle w:val="Normal11"/>
        <w:rPr>
          <w:ins w:id="3753" w:author="Skat" w:date="2010-06-25T12:54:00Z"/>
        </w:rPr>
      </w:pPr>
      <w:ins w:id="3754" w:author="Skat" w:date="2010-06-25T12:54:00Z">
        <w:r>
          <w:t>Begrebet dækker både over kunder til opkrævning og til inddrivelse.</w:t>
        </w:r>
      </w:ins>
    </w:p>
    <w:p w:rsidR="00162F95" w:rsidRDefault="00162F95" w:rsidP="00162F95">
      <w:pPr>
        <w:pStyle w:val="Normal11"/>
        <w:rPr>
          <w:ins w:id="375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307A99" w:rsidP="00162F95">
            <w:pPr>
              <w:pStyle w:val="Normal11"/>
            </w:pPr>
            <w:del w:id="3756" w:author="Skat" w:date="2010-06-25T12:54:00Z">
              <w:r>
                <w:delText>Form</w:delText>
              </w:r>
            </w:del>
            <w:ins w:id="3757" w:author="Skat" w:date="2010-06-25T12:54:00Z">
              <w:r w:rsidR="00162F95">
                <w:t>Nummer</w:t>
              </w:r>
            </w:ins>
          </w:p>
        </w:tc>
        <w:tc>
          <w:tcPr>
            <w:tcW w:w="1797" w:type="dxa"/>
          </w:tcPr>
          <w:p w:rsidR="00162F95" w:rsidRDefault="00307A99" w:rsidP="00162F95">
            <w:pPr>
              <w:pStyle w:val="Normal11"/>
            </w:pPr>
            <w:del w:id="3758" w:author="Skat" w:date="2010-06-25T12:54:00Z">
              <w:r>
                <w:delText>Type</w:delText>
              </w:r>
            </w:del>
            <w:ins w:id="3759" w:author="Skat" w:date="2010-06-25T12:54:00Z">
              <w:r w:rsidR="00162F95">
                <w:t>KundeNummer</w:t>
              </w:r>
            </w:ins>
            <w:r w:rsidR="00162F95">
              <w:fldChar w:fldCharType="begin"/>
            </w:r>
            <w:r w:rsidR="00162F95">
              <w:instrText xml:space="preserve"> XE "</w:instrText>
            </w:r>
            <w:del w:id="3760" w:author="Skat" w:date="2010-06-25T12:54:00Z">
              <w:r w:rsidRPr="003B3DFA">
                <w:delInstrText>Type</w:delInstrText>
              </w:r>
            </w:del>
            <w:ins w:id="3761" w:author="Skat" w:date="2010-06-25T12:54:00Z">
              <w:r w:rsidR="00162F95" w:rsidRPr="00C410DB">
                <w:instrText>KundeNummer</w:instrText>
              </w:r>
            </w:ins>
            <w:r w:rsidR="00162F95">
              <w:instrText xml:space="preserve">" </w:instrText>
            </w:r>
            <w:r w:rsidR="00162F95">
              <w:fldChar w:fldCharType="end"/>
            </w:r>
          </w:p>
        </w:tc>
        <w:tc>
          <w:tcPr>
            <w:tcW w:w="5573" w:type="dxa"/>
          </w:tcPr>
          <w:p w:rsidR="00307A99" w:rsidRDefault="00307A99" w:rsidP="00307A99">
            <w:pPr>
              <w:pStyle w:val="Normal11"/>
              <w:rPr>
                <w:del w:id="3762" w:author="Skat" w:date="2010-06-25T12:54:00Z"/>
              </w:rPr>
            </w:pPr>
            <w:del w:id="3763" w:author="Skat" w:date="2010-06-25T12:54:00Z">
              <w:r>
                <w:delTex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delText>
              </w:r>
            </w:del>
          </w:p>
          <w:p w:rsidR="00307A99" w:rsidRDefault="00307A99" w:rsidP="00307A99">
            <w:pPr>
              <w:pStyle w:val="Normal11"/>
              <w:rPr>
                <w:del w:id="3764" w:author="Skat" w:date="2010-06-25T12:54:00Z"/>
              </w:rPr>
            </w:pPr>
          </w:p>
          <w:p w:rsidR="00307A99" w:rsidRDefault="00307A99" w:rsidP="00307A99">
            <w:pPr>
              <w:pStyle w:val="Normal11"/>
              <w:rPr>
                <w:del w:id="3765" w:author="Skat" w:date="2010-06-25T12:54:00Z"/>
              </w:rPr>
            </w:pPr>
          </w:p>
          <w:p w:rsidR="00307A99" w:rsidRDefault="00307A99" w:rsidP="00307A99">
            <w:pPr>
              <w:pStyle w:val="Normal11"/>
              <w:rPr>
                <w:del w:id="3766" w:author="Skat" w:date="2010-06-25T12:54:00Z"/>
                <w:u w:val="single"/>
              </w:rPr>
            </w:pPr>
            <w:del w:id="3767" w:author="Skat" w:date="2010-06-25T12:54:00Z">
              <w:r>
                <w:rPr>
                  <w:u w:val="single"/>
                </w:rPr>
                <w:delText>Tilladte værdier:</w:delText>
              </w:r>
            </w:del>
          </w:p>
          <w:p w:rsidR="00307A99" w:rsidRDefault="00307A99" w:rsidP="00307A99">
            <w:pPr>
              <w:pStyle w:val="Normal11"/>
              <w:rPr>
                <w:del w:id="3768" w:author="Skat" w:date="2010-06-25T12:54:00Z"/>
              </w:rPr>
            </w:pPr>
            <w:del w:id="3769" w:author="Skat" w:date="2010-06-25T12:54:00Z">
              <w:r>
                <w:delText>Solidarisk</w:delText>
              </w:r>
            </w:del>
          </w:p>
          <w:p w:rsidR="00307A99" w:rsidRDefault="00307A99" w:rsidP="00307A99">
            <w:pPr>
              <w:pStyle w:val="Normal11"/>
              <w:rPr>
                <w:del w:id="3770" w:author="Skat" w:date="2010-06-25T12:54:00Z"/>
              </w:rPr>
            </w:pPr>
            <w:del w:id="3771" w:author="Skat" w:date="2010-06-25T12:54:00Z">
              <w:r>
                <w:delText>Delvist solidarisk</w:delText>
              </w:r>
            </w:del>
          </w:p>
          <w:p w:rsidR="00162F95" w:rsidRDefault="00307A99" w:rsidP="00162F95">
            <w:pPr>
              <w:pStyle w:val="Normal11"/>
            </w:pPr>
            <w:del w:id="3772" w:author="Skat" w:date="2010-06-25T12:54:00Z">
              <w:r>
                <w:delText>Pro rata</w:delText>
              </w:r>
            </w:del>
            <w:ins w:id="3773" w:author="Skat" w:date="2010-06-25T12:54:00Z">
              <w:r w:rsidR="00162F95">
                <w:t>Identifikationen af kunden i form af CVR/SE nr. for virksomheder, CPR for personer og journalnr. for dem, som ikke har et af de 2 andre typer.</w:t>
              </w:r>
            </w:ins>
          </w:p>
        </w:tc>
      </w:tr>
      <w:tr w:rsidR="00162F95" w:rsidTr="00162F95">
        <w:tblPrEx>
          <w:tblCellMar>
            <w:top w:w="0" w:type="dxa"/>
            <w:bottom w:w="0" w:type="dxa"/>
          </w:tblCellMar>
        </w:tblPrEx>
        <w:tc>
          <w:tcPr>
            <w:tcW w:w="2625" w:type="dxa"/>
          </w:tcPr>
          <w:p w:rsidR="00162F95" w:rsidRDefault="00307A99" w:rsidP="00162F95">
            <w:pPr>
              <w:pStyle w:val="Normal11"/>
            </w:pPr>
            <w:del w:id="3774" w:author="Skat" w:date="2010-06-25T12:54:00Z">
              <w:r>
                <w:delText>Procent</w:delText>
              </w:r>
            </w:del>
            <w:ins w:id="3775" w:author="Skat" w:date="2010-06-25T12:54:00Z">
              <w:r w:rsidR="00162F95">
                <w:t>Navn</w:t>
              </w:r>
            </w:ins>
          </w:p>
        </w:tc>
        <w:tc>
          <w:tcPr>
            <w:tcW w:w="1797" w:type="dxa"/>
          </w:tcPr>
          <w:p w:rsidR="00162F95" w:rsidRDefault="00307A99" w:rsidP="00162F95">
            <w:pPr>
              <w:pStyle w:val="Normal11"/>
            </w:pPr>
            <w:del w:id="3776" w:author="Skat" w:date="2010-06-25T12:54:00Z">
              <w:r>
                <w:delText>Procent</w:delText>
              </w:r>
            </w:del>
            <w:ins w:id="3777" w:author="Skat" w:date="2010-06-25T12:54:00Z">
              <w:r w:rsidR="00162F95">
                <w:t>Navn</w:t>
              </w:r>
            </w:ins>
            <w:r w:rsidR="00162F95">
              <w:fldChar w:fldCharType="begin"/>
            </w:r>
            <w:r w:rsidR="00162F95">
              <w:instrText xml:space="preserve"> XE "</w:instrText>
            </w:r>
            <w:del w:id="3778" w:author="Skat" w:date="2010-06-25T12:54:00Z">
              <w:r w:rsidRPr="00EE7DCD">
                <w:delInstrText>Procent</w:delInstrText>
              </w:r>
            </w:del>
            <w:ins w:id="3779" w:author="Skat" w:date="2010-06-25T12:54:00Z">
              <w:r w:rsidR="00162F95" w:rsidRPr="00B037D8">
                <w:instrText>Navn</w:instrText>
              </w:r>
            </w:ins>
            <w:r w:rsidR="00162F95">
              <w:instrText xml:space="preserve">" </w:instrText>
            </w:r>
            <w:r w:rsidR="00162F95">
              <w:fldChar w:fldCharType="end"/>
            </w:r>
          </w:p>
        </w:tc>
        <w:tc>
          <w:tcPr>
            <w:tcW w:w="5573" w:type="dxa"/>
          </w:tcPr>
          <w:p w:rsidR="00162F95" w:rsidRDefault="00307A99" w:rsidP="00162F95">
            <w:pPr>
              <w:pStyle w:val="Normal11"/>
            </w:pPr>
            <w:del w:id="3780" w:author="Skat" w:date="2010-06-25T12:54:00Z">
              <w:r>
                <w:delText>Angiver den procentdel, hvormed kunden hæfter for den enkelte fordring.</w:delText>
              </w:r>
            </w:del>
            <w:ins w:id="3781" w:author="Skat" w:date="2010-06-25T12:54:00Z">
              <w:r w:rsidR="00162F95">
                <w:t>Navn på kunde</w:t>
              </w:r>
            </w:ins>
          </w:p>
        </w:tc>
      </w:tr>
      <w:tr w:rsidR="00307A99" w:rsidTr="00307A99">
        <w:tblPrEx>
          <w:tblCellMar>
            <w:top w:w="0" w:type="dxa"/>
            <w:bottom w:w="0" w:type="dxa"/>
          </w:tblCellMar>
        </w:tblPrEx>
        <w:trPr>
          <w:del w:id="3782" w:author="Skat" w:date="2010-06-25T12:54:00Z"/>
        </w:trPr>
        <w:tc>
          <w:tcPr>
            <w:tcW w:w="2625" w:type="dxa"/>
          </w:tcPr>
          <w:p w:rsidR="00307A99" w:rsidRDefault="00307A99" w:rsidP="00307A99">
            <w:pPr>
              <w:pStyle w:val="Normal11"/>
              <w:rPr>
                <w:del w:id="3783" w:author="Skat" w:date="2010-06-25T12:54:00Z"/>
              </w:rPr>
            </w:pPr>
            <w:del w:id="3784" w:author="Skat" w:date="2010-06-25T12:54:00Z">
              <w:r>
                <w:delText>StartDato</w:delText>
              </w:r>
            </w:del>
          </w:p>
        </w:tc>
        <w:tc>
          <w:tcPr>
            <w:tcW w:w="1797" w:type="dxa"/>
          </w:tcPr>
          <w:p w:rsidR="00307A99" w:rsidRDefault="00307A99" w:rsidP="00307A99">
            <w:pPr>
              <w:pStyle w:val="Normal11"/>
              <w:rPr>
                <w:del w:id="3785" w:author="Skat" w:date="2010-06-25T12:54:00Z"/>
              </w:rPr>
            </w:pPr>
            <w:del w:id="3786" w:author="Skat" w:date="2010-06-25T12:54:00Z">
              <w:r>
                <w:delText>Startdato</w:delText>
              </w:r>
              <w:r w:rsidR="00786046">
                <w:fldChar w:fldCharType="begin"/>
              </w:r>
              <w:r>
                <w:delInstrText xml:space="preserve"> XE "</w:delInstrText>
              </w:r>
              <w:r w:rsidRPr="00E40A31">
                <w:delInstrText>Startdato</w:delInstrText>
              </w:r>
              <w:r>
                <w:delInstrText xml:space="preserve">" </w:delInstrText>
              </w:r>
              <w:r w:rsidR="00786046">
                <w:fldChar w:fldCharType="end"/>
              </w:r>
            </w:del>
          </w:p>
        </w:tc>
        <w:tc>
          <w:tcPr>
            <w:tcW w:w="5573" w:type="dxa"/>
          </w:tcPr>
          <w:p w:rsidR="00307A99" w:rsidRDefault="00307A99" w:rsidP="00307A99">
            <w:pPr>
              <w:pStyle w:val="Normal11"/>
              <w:rPr>
                <w:del w:id="3787" w:author="Skat" w:date="2010-06-25T12:54:00Z"/>
              </w:rPr>
            </w:pPr>
            <w:del w:id="3788" w:author="Skat" w:date="2010-06-25T12:54:00Z">
              <w:r>
                <w:delText>Den dato hæftelse for en fordring gælder fra.</w:delText>
              </w:r>
            </w:del>
          </w:p>
        </w:tc>
      </w:tr>
      <w:tr w:rsidR="00307A99" w:rsidTr="00307A99">
        <w:tblPrEx>
          <w:tblCellMar>
            <w:top w:w="0" w:type="dxa"/>
            <w:bottom w:w="0" w:type="dxa"/>
          </w:tblCellMar>
        </w:tblPrEx>
        <w:trPr>
          <w:del w:id="3789" w:author="Skat" w:date="2010-06-25T12:54:00Z"/>
        </w:trPr>
        <w:tc>
          <w:tcPr>
            <w:tcW w:w="2625" w:type="dxa"/>
          </w:tcPr>
          <w:p w:rsidR="00307A99" w:rsidRDefault="00307A99" w:rsidP="00307A99">
            <w:pPr>
              <w:pStyle w:val="Normal11"/>
              <w:rPr>
                <w:del w:id="3790" w:author="Skat" w:date="2010-06-25T12:54:00Z"/>
              </w:rPr>
            </w:pPr>
            <w:del w:id="3791" w:author="Skat" w:date="2010-06-25T12:54:00Z">
              <w:r>
                <w:delText>SlutDato</w:delText>
              </w:r>
            </w:del>
          </w:p>
        </w:tc>
        <w:tc>
          <w:tcPr>
            <w:tcW w:w="1797" w:type="dxa"/>
          </w:tcPr>
          <w:p w:rsidR="00307A99" w:rsidRDefault="00307A99" w:rsidP="00307A99">
            <w:pPr>
              <w:pStyle w:val="Normal11"/>
              <w:rPr>
                <w:del w:id="3792" w:author="Skat" w:date="2010-06-25T12:54:00Z"/>
              </w:rPr>
            </w:pPr>
            <w:del w:id="3793" w:author="Skat" w:date="2010-06-25T12:54:00Z">
              <w:r>
                <w:delText>Slutdato</w:delText>
              </w:r>
              <w:r w:rsidR="00786046">
                <w:fldChar w:fldCharType="begin"/>
              </w:r>
              <w:r>
                <w:delInstrText xml:space="preserve"> XE "</w:delInstrText>
              </w:r>
              <w:r w:rsidRPr="008D17AB">
                <w:delInstrText>Slutdato</w:delInstrText>
              </w:r>
              <w:r>
                <w:delInstrText xml:space="preserve">" </w:delInstrText>
              </w:r>
              <w:r w:rsidR="00786046">
                <w:fldChar w:fldCharType="end"/>
              </w:r>
            </w:del>
          </w:p>
        </w:tc>
        <w:tc>
          <w:tcPr>
            <w:tcW w:w="5573" w:type="dxa"/>
          </w:tcPr>
          <w:p w:rsidR="00307A99" w:rsidRDefault="00307A99" w:rsidP="00307A99">
            <w:pPr>
              <w:pStyle w:val="Normal11"/>
              <w:rPr>
                <w:del w:id="3794" w:author="Skat" w:date="2010-06-25T12:54:00Z"/>
              </w:rPr>
            </w:pPr>
            <w:del w:id="3795" w:author="Skat" w:date="2010-06-25T12:54:00Z">
              <w:r>
                <w:delText>Den dato hæftelse for en fordring ophører.</w:delText>
              </w:r>
            </w:del>
          </w:p>
        </w:tc>
      </w:tr>
      <w:tr w:rsidR="00162F95" w:rsidTr="00162F95">
        <w:tblPrEx>
          <w:tblCellMar>
            <w:top w:w="0" w:type="dxa"/>
            <w:bottom w:w="0" w:type="dxa"/>
          </w:tblCellMar>
        </w:tblPrEx>
        <w:tc>
          <w:tcPr>
            <w:tcW w:w="2625" w:type="dxa"/>
          </w:tcPr>
          <w:p w:rsidR="00162F95" w:rsidRDefault="00307A99" w:rsidP="00162F95">
            <w:pPr>
              <w:pStyle w:val="Normal11"/>
            </w:pPr>
            <w:del w:id="3796" w:author="Skat" w:date="2010-06-25T12:54:00Z">
              <w:r>
                <w:delText>ForældelseDato</w:delText>
              </w:r>
            </w:del>
            <w:ins w:id="3797" w:author="Skat" w:date="2010-06-25T12:54:00Z">
              <w:r w:rsidR="00162F95">
                <w:t>Type</w:t>
              </w:r>
            </w:ins>
          </w:p>
        </w:tc>
        <w:tc>
          <w:tcPr>
            <w:tcW w:w="1797" w:type="dxa"/>
          </w:tcPr>
          <w:p w:rsidR="00162F95" w:rsidRDefault="00307A99" w:rsidP="00162F95">
            <w:pPr>
              <w:pStyle w:val="Normal11"/>
            </w:pPr>
            <w:del w:id="3798" w:author="Skat" w:date="2010-06-25T12:54:00Z">
              <w:r>
                <w:delText>Dato</w:delText>
              </w:r>
            </w:del>
            <w:ins w:id="3799" w:author="Skat" w:date="2010-06-25T12:54:00Z">
              <w:r w:rsidR="00162F95">
                <w:t>Type</w:t>
              </w:r>
            </w:ins>
            <w:r w:rsidR="00162F95">
              <w:fldChar w:fldCharType="begin"/>
            </w:r>
            <w:r w:rsidR="00162F95">
              <w:instrText xml:space="preserve"> XE "</w:instrText>
            </w:r>
            <w:del w:id="3800" w:author="Skat" w:date="2010-06-25T12:54:00Z">
              <w:r w:rsidRPr="003D145C">
                <w:delInstrText>Dato</w:delInstrText>
              </w:r>
            </w:del>
            <w:ins w:id="3801" w:author="Skat" w:date="2010-06-25T12:54:00Z">
              <w:r w:rsidR="00162F95" w:rsidRPr="00A84548">
                <w:instrText>Type</w:instrText>
              </w:r>
            </w:ins>
            <w:r w:rsidR="00162F95">
              <w:instrText xml:space="preserve">" </w:instrText>
            </w:r>
            <w:r w:rsidR="00162F95">
              <w:fldChar w:fldCharType="end"/>
            </w:r>
          </w:p>
        </w:tc>
        <w:tc>
          <w:tcPr>
            <w:tcW w:w="5573" w:type="dxa"/>
          </w:tcPr>
          <w:p w:rsidR="00162F95" w:rsidRDefault="00307A99" w:rsidP="00162F95">
            <w:pPr>
              <w:pStyle w:val="Normal11"/>
              <w:rPr>
                <w:ins w:id="3802" w:author="Skat" w:date="2010-06-25T12:54:00Z"/>
              </w:rPr>
            </w:pPr>
            <w:del w:id="3803" w:author="Skat" w:date="2010-06-25T12:54:00Z">
              <w:r>
                <w:delText>Forældelsesdatoen for en hæftelse, dvs. dato hvor hæftelsen er forældet og hvor en kunde ikke længere hæfter for en fordring.</w:delText>
              </w:r>
            </w:del>
            <w:ins w:id="3804" w:author="Skat" w:date="2010-06-25T12:54:00Z">
              <w:r w:rsidR="00162F95">
                <w:t>Identificere hvilken type kunde, der er tale om, dvs. hvad KundeNummer dækker over. Eksempelvis et CVR-nr. (virksomhed) eller CPR-nr. (person).</w:t>
              </w:r>
            </w:ins>
          </w:p>
          <w:p w:rsidR="00162F95" w:rsidRDefault="00162F95" w:rsidP="00162F95">
            <w:pPr>
              <w:pStyle w:val="Normal11"/>
              <w:rPr>
                <w:ins w:id="3805" w:author="Skat" w:date="2010-06-25T12:54:00Z"/>
              </w:rPr>
            </w:pPr>
          </w:p>
          <w:p w:rsidR="00162F95" w:rsidRDefault="00162F95" w:rsidP="00162F95">
            <w:pPr>
              <w:pStyle w:val="Normal11"/>
              <w:rPr>
                <w:ins w:id="3806" w:author="Skat" w:date="2010-06-25T12:54:00Z"/>
                <w:u w:val="single"/>
              </w:rPr>
            </w:pPr>
            <w:ins w:id="3807" w:author="Skat" w:date="2010-06-25T12:54:00Z">
              <w:r>
                <w:rPr>
                  <w:u w:val="single"/>
                </w:rPr>
                <w:t>Tilladte værdier:</w:t>
              </w:r>
            </w:ins>
          </w:p>
          <w:p w:rsidR="00162F95" w:rsidRDefault="00162F95" w:rsidP="00162F95">
            <w:pPr>
              <w:pStyle w:val="Normal11"/>
              <w:rPr>
                <w:ins w:id="3808" w:author="Skat" w:date="2010-06-25T12:54:00Z"/>
              </w:rPr>
            </w:pPr>
            <w:ins w:id="3809" w:author="Skat" w:date="2010-06-25T12:54:00Z">
              <w:r>
                <w:t>CVR-nummer</w:t>
              </w:r>
            </w:ins>
          </w:p>
          <w:p w:rsidR="00162F95" w:rsidRDefault="00162F95" w:rsidP="00162F95">
            <w:pPr>
              <w:pStyle w:val="Normal11"/>
              <w:rPr>
                <w:ins w:id="3810" w:author="Skat" w:date="2010-06-25T12:54:00Z"/>
              </w:rPr>
            </w:pPr>
            <w:ins w:id="3811" w:author="Skat" w:date="2010-06-25T12:54:00Z">
              <w:r>
                <w:t>SE-nummer</w:t>
              </w:r>
            </w:ins>
          </w:p>
          <w:p w:rsidR="00162F95" w:rsidRDefault="00162F95" w:rsidP="00162F95">
            <w:pPr>
              <w:pStyle w:val="Normal11"/>
              <w:rPr>
                <w:ins w:id="3812" w:author="Skat" w:date="2010-06-25T12:54:00Z"/>
              </w:rPr>
            </w:pPr>
            <w:ins w:id="3813" w:author="Skat" w:date="2010-06-25T12:54:00Z">
              <w:r>
                <w:t>CPR-nummer</w:t>
              </w:r>
            </w:ins>
          </w:p>
          <w:p w:rsidR="00162F95" w:rsidRDefault="00162F95" w:rsidP="00162F95">
            <w:pPr>
              <w:pStyle w:val="Normal11"/>
              <w:rPr>
                <w:ins w:id="3814" w:author="Skat" w:date="2010-06-25T12:54:00Z"/>
              </w:rPr>
            </w:pPr>
            <w:ins w:id="3815" w:author="Skat" w:date="2010-06-25T12:54:00Z">
              <w:r>
                <w:t>EAR-Person</w:t>
              </w:r>
            </w:ins>
          </w:p>
          <w:p w:rsidR="00162F95" w:rsidRDefault="00162F95" w:rsidP="00162F95">
            <w:pPr>
              <w:pStyle w:val="Normal11"/>
              <w:rPr>
                <w:ins w:id="3816" w:author="Skat" w:date="2010-06-25T12:54:00Z"/>
              </w:rPr>
            </w:pPr>
            <w:ins w:id="3817" w:author="Skat" w:date="2010-06-25T12:54:00Z">
              <w:r>
                <w:t>EAR-Virksomhed</w:t>
              </w:r>
            </w:ins>
          </w:p>
          <w:p w:rsidR="00162F95" w:rsidRDefault="00162F95" w:rsidP="00162F95">
            <w:pPr>
              <w:pStyle w:val="Normal11"/>
              <w:rPr>
                <w:ins w:id="3818" w:author="Skat" w:date="2010-06-25T12:54:00Z"/>
              </w:rPr>
            </w:pPr>
            <w:ins w:id="3819" w:author="Skat" w:date="2010-06-25T12:54:00Z">
              <w:r>
                <w:t>EAR-Myndighed</w:t>
              </w:r>
            </w:ins>
          </w:p>
          <w:p w:rsidR="00162F95" w:rsidRDefault="00162F95" w:rsidP="00162F95">
            <w:pPr>
              <w:pStyle w:val="Normal11"/>
              <w:rPr>
                <w:ins w:id="3820" w:author="Skat" w:date="2010-06-25T12:54:00Z"/>
              </w:rPr>
            </w:pPr>
            <w:ins w:id="3821" w:author="Skat" w:date="2010-06-25T12:54:00Z">
              <w:r>
                <w:t>DMR-virksomhed-udenlandsk</w:t>
              </w:r>
            </w:ins>
          </w:p>
          <w:p w:rsidR="00162F95" w:rsidRDefault="00162F95" w:rsidP="00162F95">
            <w:pPr>
              <w:pStyle w:val="Normal11"/>
              <w:rPr>
                <w:ins w:id="3822" w:author="Skat" w:date="2010-06-25T12:54:00Z"/>
              </w:rPr>
            </w:pPr>
            <w:ins w:id="3823" w:author="Skat" w:date="2010-06-25T12:54:00Z">
              <w:r>
                <w:t>DMR-virksomhed-dansk</w:t>
              </w:r>
            </w:ins>
          </w:p>
          <w:p w:rsidR="00162F95" w:rsidRDefault="00162F95" w:rsidP="00162F95">
            <w:pPr>
              <w:pStyle w:val="Normal11"/>
              <w:rPr>
                <w:ins w:id="3824" w:author="Skat" w:date="2010-06-25T12:54:00Z"/>
              </w:rPr>
            </w:pPr>
            <w:ins w:id="3825" w:author="Skat" w:date="2010-06-25T12:54:00Z">
              <w:r>
                <w:t>DMR-person-udenlandsk</w:t>
              </w:r>
            </w:ins>
          </w:p>
          <w:p w:rsidR="00162F95" w:rsidRDefault="00162F95" w:rsidP="00162F95">
            <w:pPr>
              <w:pStyle w:val="Normal11"/>
              <w:rPr>
                <w:ins w:id="3826" w:author="Skat" w:date="2010-06-25T12:54:00Z"/>
              </w:rPr>
            </w:pPr>
            <w:ins w:id="3827" w:author="Skat" w:date="2010-06-25T12:54:00Z">
              <w:r>
                <w:t>DMR-person-dansk</w:t>
              </w:r>
            </w:ins>
          </w:p>
          <w:p w:rsidR="00162F95" w:rsidRDefault="00162F95" w:rsidP="00162F95">
            <w:pPr>
              <w:pStyle w:val="Normal11"/>
              <w:rPr>
                <w:ins w:id="3828" w:author="Skat" w:date="2010-06-25T12:54:00Z"/>
              </w:rPr>
            </w:pPr>
          </w:p>
          <w:p w:rsidR="00162F95" w:rsidRDefault="00162F95" w:rsidP="00162F95">
            <w:pPr>
              <w:pStyle w:val="Normal11"/>
              <w:rPr>
                <w:ins w:id="3829" w:author="Skat" w:date="2010-06-25T12:54:00Z"/>
              </w:rPr>
            </w:pPr>
            <w:ins w:id="3830" w:author="Skat" w:date="2010-06-25T12:54:00Z">
              <w:r>
                <w:t>(EAR er et kunderegister i EFI/Inddrivelsesmyndigheden og DMR er et kunderegister under Motorregistret)</w:t>
              </w:r>
            </w:ins>
          </w:p>
          <w:p w:rsidR="00162F95" w:rsidRPr="00162F95" w:rsidRDefault="00162F95" w:rsidP="00162F95">
            <w:pPr>
              <w:pStyle w:val="Normal11"/>
            </w:pPr>
          </w:p>
        </w:tc>
      </w:tr>
      <w:tr w:rsidR="00307A99" w:rsidTr="00307A99">
        <w:tblPrEx>
          <w:tblCellMar>
            <w:top w:w="0" w:type="dxa"/>
            <w:bottom w:w="0" w:type="dxa"/>
          </w:tblCellMar>
        </w:tblPrEx>
        <w:trPr>
          <w:del w:id="3831" w:author="Skat" w:date="2010-06-25T12:54:00Z"/>
        </w:trPr>
        <w:tc>
          <w:tcPr>
            <w:tcW w:w="2625" w:type="dxa"/>
          </w:tcPr>
          <w:p w:rsidR="00307A99" w:rsidRDefault="00307A99" w:rsidP="00307A99">
            <w:pPr>
              <w:pStyle w:val="Normal11"/>
              <w:rPr>
                <w:del w:id="3832" w:author="Skat" w:date="2010-06-25T12:54:00Z"/>
              </w:rPr>
            </w:pPr>
            <w:del w:id="3833" w:author="Skat" w:date="2010-06-25T12:54:00Z">
              <w:r>
                <w:delText>Subsidiær</w:delText>
              </w:r>
            </w:del>
          </w:p>
        </w:tc>
        <w:tc>
          <w:tcPr>
            <w:tcW w:w="1797" w:type="dxa"/>
          </w:tcPr>
          <w:p w:rsidR="00307A99" w:rsidRDefault="00307A99" w:rsidP="00307A99">
            <w:pPr>
              <w:pStyle w:val="Normal11"/>
              <w:rPr>
                <w:del w:id="3834" w:author="Skat" w:date="2010-06-25T12:54:00Z"/>
              </w:rPr>
            </w:pPr>
            <w:del w:id="3835" w:author="Skat" w:date="2010-06-25T12:54:00Z">
              <w:r>
                <w:delText>Type</w:delText>
              </w:r>
              <w:r w:rsidR="00786046">
                <w:fldChar w:fldCharType="begin"/>
              </w:r>
              <w:r>
                <w:delInstrText xml:space="preserve"> XE "</w:delInstrText>
              </w:r>
              <w:r w:rsidRPr="00772F5B">
                <w:delInstrText>Type</w:delInstrText>
              </w:r>
              <w:r>
                <w:delInstrText xml:space="preserve">" </w:delInstrText>
              </w:r>
              <w:r w:rsidR="00786046">
                <w:fldChar w:fldCharType="end"/>
              </w:r>
            </w:del>
          </w:p>
        </w:tc>
        <w:tc>
          <w:tcPr>
            <w:tcW w:w="5573" w:type="dxa"/>
          </w:tcPr>
          <w:p w:rsidR="00307A99" w:rsidRDefault="00307A99" w:rsidP="00307A99">
            <w:pPr>
              <w:pStyle w:val="Normal11"/>
              <w:rPr>
                <w:del w:id="3836" w:author="Skat" w:date="2010-06-25T12:54:00Z"/>
              </w:rPr>
            </w:pPr>
            <w:del w:id="3837" w:author="Skat" w:date="2010-06-25T12:54:00Z">
              <w:r>
                <w:delText>Subsidiær hæftelse kan antage følgende værdier.</w:delText>
              </w:r>
            </w:del>
          </w:p>
          <w:p w:rsidR="00307A99" w:rsidRDefault="00307A99" w:rsidP="00307A99">
            <w:pPr>
              <w:pStyle w:val="Normal11"/>
              <w:rPr>
                <w:del w:id="3838" w:author="Skat" w:date="2010-06-25T12:54:00Z"/>
              </w:rPr>
            </w:pPr>
          </w:p>
          <w:p w:rsidR="00307A99" w:rsidRDefault="00307A99" w:rsidP="00307A99">
            <w:pPr>
              <w:pStyle w:val="Normal11"/>
              <w:rPr>
                <w:del w:id="3839" w:author="Skat" w:date="2010-06-25T12:54:00Z"/>
              </w:rPr>
            </w:pPr>
            <w:del w:id="3840" w:author="Skat" w:date="2010-06-25T12:54:00Z">
              <w:r>
                <w:delText>I forbindelse med HæftelsesforholdOpret:</w:delText>
              </w:r>
            </w:del>
          </w:p>
          <w:p w:rsidR="00307A99" w:rsidRDefault="00307A99" w:rsidP="00307A99">
            <w:pPr>
              <w:pStyle w:val="Normal11"/>
              <w:rPr>
                <w:del w:id="3841" w:author="Skat" w:date="2010-06-25T12:54:00Z"/>
              </w:rPr>
            </w:pPr>
            <w:del w:id="3842" w:author="Skat" w:date="2010-06-25T12:54:00Z">
              <w:r>
                <w:delText>Potentiel forhold.</w:delText>
              </w:r>
            </w:del>
          </w:p>
          <w:p w:rsidR="00307A99" w:rsidRDefault="00307A99" w:rsidP="00307A99">
            <w:pPr>
              <w:pStyle w:val="Normal11"/>
              <w:rPr>
                <w:del w:id="3843" w:author="Skat" w:date="2010-06-25T12:54:00Z"/>
              </w:rPr>
            </w:pPr>
          </w:p>
          <w:p w:rsidR="00307A99" w:rsidRDefault="00307A99" w:rsidP="00307A99">
            <w:pPr>
              <w:pStyle w:val="Normal11"/>
              <w:rPr>
                <w:del w:id="3844" w:author="Skat" w:date="2010-06-25T12:54:00Z"/>
              </w:rPr>
            </w:pPr>
            <w:del w:id="3845" w:author="Skat" w:date="2010-06-25T12:54:00Z">
              <w:r>
                <w:delText>I forbindelse med HæftelsesforholdÆndr:</w:delText>
              </w:r>
            </w:del>
          </w:p>
          <w:p w:rsidR="00307A99" w:rsidRDefault="00307A99" w:rsidP="00307A99">
            <w:pPr>
              <w:pStyle w:val="Normal11"/>
              <w:rPr>
                <w:del w:id="3846" w:author="Skat" w:date="2010-06-25T12:54:00Z"/>
              </w:rPr>
            </w:pPr>
            <w:del w:id="3847" w:author="Skat" w:date="2010-06-25T12:54:00Z">
              <w:r>
                <w:delText>Reel forhold</w:delText>
              </w:r>
            </w:del>
          </w:p>
          <w:p w:rsidR="00307A99" w:rsidRDefault="00307A99" w:rsidP="00307A99">
            <w:pPr>
              <w:pStyle w:val="Normal11"/>
              <w:rPr>
                <w:del w:id="3848" w:author="Skat" w:date="2010-06-25T12:54:00Z"/>
              </w:rPr>
            </w:pPr>
            <w:del w:id="3849" w:author="Skat" w:date="2010-06-25T12:54:00Z">
              <w:r>
                <w:delText>Samlivsophævelse</w:delText>
              </w:r>
            </w:del>
          </w:p>
          <w:p w:rsidR="00307A99" w:rsidRDefault="00307A99" w:rsidP="00307A99">
            <w:pPr>
              <w:pStyle w:val="Normal11"/>
              <w:rPr>
                <w:del w:id="3850" w:author="Skat" w:date="2010-06-25T12:54:00Z"/>
              </w:rPr>
            </w:pPr>
            <w:del w:id="3851" w:author="Skat" w:date="2010-06-25T12:54:00Z">
              <w:r>
                <w:delText>Potentiel forhold</w:delText>
              </w:r>
            </w:del>
          </w:p>
          <w:p w:rsidR="00307A99" w:rsidRDefault="00307A99" w:rsidP="00307A99">
            <w:pPr>
              <w:pStyle w:val="Normal11"/>
              <w:rPr>
                <w:del w:id="3852" w:author="Skat" w:date="2010-06-25T12:54:00Z"/>
              </w:rPr>
            </w:pPr>
          </w:p>
          <w:p w:rsidR="00307A99" w:rsidRDefault="00307A99" w:rsidP="00307A99">
            <w:pPr>
              <w:pStyle w:val="Normal11"/>
              <w:rPr>
                <w:del w:id="3853" w:author="Skat" w:date="2010-06-25T12:54:00Z"/>
              </w:rPr>
            </w:pPr>
          </w:p>
          <w:p w:rsidR="00307A99" w:rsidRDefault="00307A99" w:rsidP="00307A99">
            <w:pPr>
              <w:pStyle w:val="Normal11"/>
              <w:rPr>
                <w:del w:id="3854" w:author="Skat" w:date="2010-06-25T12:54:00Z"/>
              </w:rPr>
            </w:pPr>
          </w:p>
          <w:p w:rsidR="00307A99" w:rsidRDefault="00307A99" w:rsidP="00307A99">
            <w:pPr>
              <w:pStyle w:val="Normal11"/>
              <w:rPr>
                <w:del w:id="3855" w:author="Skat" w:date="2010-06-25T12:54:00Z"/>
              </w:rPr>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307A99" w:rsidP="00162F95">
            <w:pPr>
              <w:pStyle w:val="Normal11"/>
            </w:pPr>
            <w:del w:id="3856" w:author="Skat" w:date="2010-06-25T12:54:00Z">
              <w:r>
                <w:delText>kan have en eller flere medhæftere</w:delText>
              </w:r>
            </w:del>
            <w:ins w:id="3857" w:author="Skat" w:date="2010-06-25T12:54:00Z">
              <w:r w:rsidR="00162F95">
                <w:t>har udestående i form af</w:t>
              </w:r>
            </w:ins>
          </w:p>
        </w:tc>
        <w:tc>
          <w:tcPr>
            <w:tcW w:w="2398" w:type="dxa"/>
          </w:tcPr>
          <w:p w:rsidR="00162F95" w:rsidRDefault="00162F95" w:rsidP="00162F95">
            <w:pPr>
              <w:pStyle w:val="Normal11"/>
              <w:rPr>
                <w:ins w:id="3858" w:author="Skat" w:date="2010-06-25T12:54:00Z"/>
              </w:rPr>
            </w:pPr>
            <w:ins w:id="3859" w:author="Skat" w:date="2010-06-25T12:54:00Z">
              <w:r>
                <w:t>Kunde(1)</w:t>
              </w:r>
            </w:ins>
          </w:p>
          <w:p w:rsidR="00307A99" w:rsidRDefault="00162F95" w:rsidP="00307A99">
            <w:pPr>
              <w:pStyle w:val="Normal11"/>
              <w:rPr>
                <w:del w:id="3860" w:author="Skat" w:date="2010-06-25T12:54:00Z"/>
              </w:rPr>
            </w:pPr>
            <w:r>
              <w:t>OpkrævningFordring(</w:t>
            </w:r>
            <w:del w:id="3861" w:author="Skat" w:date="2010-06-25T12:54:00Z">
              <w:r w:rsidR="00307A99">
                <w:delText>1)</w:delText>
              </w:r>
            </w:del>
          </w:p>
          <w:p w:rsidR="00162F95" w:rsidRDefault="00307A99" w:rsidP="00162F95">
            <w:pPr>
              <w:pStyle w:val="Normal11"/>
            </w:pPr>
            <w:del w:id="3862" w:author="Skat" w:date="2010-06-25T12:54:00Z">
              <w:r>
                <w:delText>Hæftelse(</w:delText>
              </w:r>
            </w:del>
            <w:r w:rsidR="00162F95">
              <w:t>0..*)</w:t>
            </w:r>
          </w:p>
        </w:tc>
        <w:tc>
          <w:tcPr>
            <w:tcW w:w="5879" w:type="dxa"/>
          </w:tcPr>
          <w:p w:rsidR="00162F95" w:rsidRDefault="00162F95" w:rsidP="00162F95">
            <w:pPr>
              <w:pStyle w:val="Normal11"/>
            </w:pPr>
          </w:p>
        </w:tc>
      </w:tr>
    </w:tbl>
    <w:p w:rsidR="00307A99" w:rsidRDefault="00307A99" w:rsidP="00307A99">
      <w:pPr>
        <w:pStyle w:val="Normal11"/>
        <w:rPr>
          <w:del w:id="3863" w:author="Skat" w:date="2010-06-25T12:54:00Z"/>
        </w:rPr>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moveFromRangeStart w:id="3864" w:author="Skat" w:date="2010-06-25T12:54:00Z" w:name="move265234074"/>
    </w:p>
    <w:p w:rsidR="00162F95" w:rsidRDefault="00162F95" w:rsidP="00162F95">
      <w:pPr>
        <w:pStyle w:val="Overskrift2"/>
        <w:numPr>
          <w:numberingChange w:id="3865" w:author="Skat" w:date="2010-06-25T12:54:00Z" w:original="%1:5:0:.%2:2:0:"/>
        </w:numPr>
      </w:pPr>
      <w:bookmarkStart w:id="3866" w:name="_Toc263947346"/>
      <w:moveFrom w:id="3867" w:author="Skat" w:date="2010-06-25T12:54:00Z">
        <w:r>
          <w:t>Kunde</w:t>
        </w:r>
        <w:bookmarkEnd w:id="3866"/>
      </w:moveFrom>
    </w:p>
    <w:p w:rsidR="00162F95" w:rsidRDefault="00162F95" w:rsidP="00162F95">
      <w:pPr>
        <w:pStyle w:val="Normal11"/>
      </w:pPr>
      <w:moveFrom w:id="3868" w:author="Skat" w:date="2010-06-25T12:54:00Z">
        <w:r>
          <w:t xml:space="preserve">Kan være en virksomhed, en person eller begge dele (kun ved selvstændige erhvervsdrivende). </w:t>
        </w:r>
      </w:moveFrom>
    </w:p>
    <w:p w:rsidR="00162F95" w:rsidRDefault="00162F95" w:rsidP="00162F95">
      <w:pPr>
        <w:pStyle w:val="Normal11"/>
      </w:pPr>
      <w:moveFrom w:id="3869" w:author="Skat" w:date="2010-06-25T12:54:00Z">
        <w:r>
          <w:t>Begrebet dækker både over kunder til opkrævning og til inddrivelse.</w:t>
        </w:r>
      </w:moveFrom>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3870"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3871"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3872" w:author="Skat" w:date="2010-06-25T12:54:00Z">
              <w:r>
                <w:rPr>
                  <w:color w:val="FFFFFF"/>
                </w:rPr>
                <w:t>Beskrivelse</w:t>
              </w:r>
            </w:moveFrom>
          </w:p>
        </w:tc>
      </w:tr>
      <w:tr w:rsidR="00162F95" w:rsidTr="00162F95">
        <w:tblPrEx>
          <w:tblCellMar>
            <w:top w:w="0" w:type="dxa"/>
            <w:bottom w:w="0" w:type="dxa"/>
          </w:tblCellMar>
        </w:tblPrEx>
        <w:tc>
          <w:tcPr>
            <w:tcW w:w="2625" w:type="dxa"/>
          </w:tcPr>
          <w:p w:rsidR="00162F95" w:rsidRDefault="00162F95" w:rsidP="00162F95">
            <w:pPr>
              <w:pStyle w:val="Normal11"/>
            </w:pPr>
            <w:moveFrom w:id="3873" w:author="Skat" w:date="2010-06-25T12:54:00Z">
              <w:r>
                <w:t>Nummer</w:t>
              </w:r>
            </w:moveFrom>
          </w:p>
        </w:tc>
        <w:tc>
          <w:tcPr>
            <w:tcW w:w="1797" w:type="dxa"/>
          </w:tcPr>
          <w:p w:rsidR="00162F95" w:rsidRDefault="00162F95" w:rsidP="00162F95">
            <w:pPr>
              <w:pStyle w:val="Normal11"/>
            </w:pPr>
            <w:moveFrom w:id="3874" w:author="Skat" w:date="2010-06-25T12:54:00Z">
              <w:r>
                <w:t>KundeNummer</w:t>
              </w:r>
              <w:r>
                <w:fldChar w:fldCharType="begin"/>
              </w:r>
              <w:r>
                <w:instrText xml:space="preserve"> XE "</w:instrText>
              </w:r>
              <w:r w:rsidRPr="004C7554">
                <w:instrText>KundeNummer</w:instrText>
              </w:r>
              <w:r>
                <w:instrText xml:space="preserve">" </w:instrText>
              </w:r>
              <w:r>
                <w:fldChar w:fldCharType="end"/>
              </w:r>
            </w:moveFrom>
          </w:p>
        </w:tc>
        <w:tc>
          <w:tcPr>
            <w:tcW w:w="5573" w:type="dxa"/>
          </w:tcPr>
          <w:p w:rsidR="00162F95" w:rsidRDefault="00162F95" w:rsidP="00162F95">
            <w:pPr>
              <w:pStyle w:val="Normal11"/>
            </w:pPr>
            <w:moveFrom w:id="3875" w:author="Skat" w:date="2010-06-25T12:54:00Z">
              <w:r>
                <w:t>Identifikationen af kunden i form af CVR/SE nr. for virksomheder, CPR for personer og journalnr. for dem, som ikke har et af de 2 andre typer.</w:t>
              </w:r>
            </w:moveFrom>
          </w:p>
        </w:tc>
      </w:tr>
      <w:tr w:rsidR="00162F95" w:rsidTr="00162F95">
        <w:tblPrEx>
          <w:tblCellMar>
            <w:top w:w="0" w:type="dxa"/>
            <w:bottom w:w="0" w:type="dxa"/>
          </w:tblCellMar>
        </w:tblPrEx>
        <w:tc>
          <w:tcPr>
            <w:tcW w:w="2625" w:type="dxa"/>
          </w:tcPr>
          <w:p w:rsidR="00162F95" w:rsidRDefault="00162F95" w:rsidP="00162F95">
            <w:pPr>
              <w:pStyle w:val="Normal11"/>
            </w:pPr>
            <w:moveFrom w:id="3876" w:author="Skat" w:date="2010-06-25T12:54:00Z">
              <w:r>
                <w:t>Navn</w:t>
              </w:r>
            </w:moveFrom>
          </w:p>
        </w:tc>
        <w:tc>
          <w:tcPr>
            <w:tcW w:w="1797" w:type="dxa"/>
          </w:tcPr>
          <w:p w:rsidR="00162F95" w:rsidRDefault="00162F95" w:rsidP="00162F95">
            <w:pPr>
              <w:pStyle w:val="Normal11"/>
            </w:pPr>
            <w:moveFrom w:id="3877" w:author="Skat" w:date="2010-06-25T12:54:00Z">
              <w:r>
                <w:t>Navn</w:t>
              </w:r>
              <w:r>
                <w:fldChar w:fldCharType="begin"/>
              </w:r>
              <w:r>
                <w:instrText xml:space="preserve"> XE "</w:instrText>
              </w:r>
              <w:r w:rsidRPr="008C7A80">
                <w:instrText>Navn</w:instrText>
              </w:r>
              <w:r>
                <w:instrText xml:space="preserve">" </w:instrText>
              </w:r>
              <w:r>
                <w:fldChar w:fldCharType="end"/>
              </w:r>
            </w:moveFrom>
          </w:p>
        </w:tc>
        <w:tc>
          <w:tcPr>
            <w:tcW w:w="5573" w:type="dxa"/>
          </w:tcPr>
          <w:p w:rsidR="00162F95" w:rsidRDefault="00162F95" w:rsidP="00162F95">
            <w:pPr>
              <w:pStyle w:val="Normal11"/>
            </w:pPr>
            <w:moveFrom w:id="3878" w:author="Skat" w:date="2010-06-25T12:54:00Z">
              <w:r>
                <w:t>Navn på kunde</w:t>
              </w:r>
            </w:moveFrom>
          </w:p>
        </w:tc>
      </w:tr>
      <w:tr w:rsidR="00162F95" w:rsidTr="00162F95">
        <w:tblPrEx>
          <w:tblCellMar>
            <w:top w:w="0" w:type="dxa"/>
            <w:bottom w:w="0" w:type="dxa"/>
          </w:tblCellMar>
        </w:tblPrEx>
        <w:tc>
          <w:tcPr>
            <w:tcW w:w="2625" w:type="dxa"/>
          </w:tcPr>
          <w:p w:rsidR="00162F95" w:rsidRDefault="00162F95" w:rsidP="00162F95">
            <w:pPr>
              <w:pStyle w:val="Normal11"/>
            </w:pPr>
            <w:moveFrom w:id="3879" w:author="Skat" w:date="2010-06-25T12:54:00Z">
              <w:r>
                <w:t>Type</w:t>
              </w:r>
            </w:moveFrom>
          </w:p>
        </w:tc>
        <w:tc>
          <w:tcPr>
            <w:tcW w:w="1797" w:type="dxa"/>
          </w:tcPr>
          <w:p w:rsidR="00162F95" w:rsidRDefault="00162F95" w:rsidP="00162F95">
            <w:pPr>
              <w:pStyle w:val="Normal11"/>
            </w:pPr>
            <w:moveFrom w:id="3880" w:author="Skat" w:date="2010-06-25T12:54:00Z">
              <w:r>
                <w:t>Type</w:t>
              </w:r>
              <w:r>
                <w:fldChar w:fldCharType="begin"/>
              </w:r>
              <w:r>
                <w:instrText xml:space="preserve"> XE "</w:instrText>
              </w:r>
              <w:r w:rsidRPr="00A17F27">
                <w:instrText>Type</w:instrText>
              </w:r>
              <w:r>
                <w:instrText xml:space="preserve">" </w:instrText>
              </w:r>
              <w:r>
                <w:fldChar w:fldCharType="end"/>
              </w:r>
            </w:moveFrom>
          </w:p>
        </w:tc>
        <w:tc>
          <w:tcPr>
            <w:tcW w:w="5573" w:type="dxa"/>
          </w:tcPr>
          <w:p w:rsidR="00162F95" w:rsidRDefault="00162F95" w:rsidP="00162F95">
            <w:pPr>
              <w:pStyle w:val="Normal11"/>
            </w:pPr>
            <w:moveFrom w:id="3881" w:author="Skat" w:date="2010-06-25T12:54:00Z">
              <w:r>
                <w:t>Identificere hvilken type kunde, der er tale om, dvs. hvad KundeNummer dækker over. Eksempelvis et CVR-nr. (virksomhed) eller CPR-nr. (person).</w:t>
              </w:r>
            </w:moveFrom>
          </w:p>
          <w:p w:rsidR="00162F95" w:rsidRDefault="00162F95" w:rsidP="00162F95">
            <w:pPr>
              <w:pStyle w:val="Normal11"/>
            </w:pPr>
          </w:p>
          <w:p w:rsidR="00162F95" w:rsidRDefault="00162F95" w:rsidP="00162F95">
            <w:pPr>
              <w:pStyle w:val="Normal11"/>
              <w:rPr>
                <w:u w:val="single"/>
              </w:rPr>
            </w:pPr>
            <w:moveFrom w:id="3882" w:author="Skat" w:date="2010-06-25T12:54:00Z">
              <w:r>
                <w:rPr>
                  <w:u w:val="single"/>
                </w:rPr>
                <w:t>Tilladte værdier:</w:t>
              </w:r>
            </w:moveFrom>
          </w:p>
          <w:p w:rsidR="00162F95" w:rsidRDefault="00162F95" w:rsidP="00162F95">
            <w:pPr>
              <w:pStyle w:val="Normal11"/>
            </w:pPr>
            <w:moveFrom w:id="3883" w:author="Skat" w:date="2010-06-25T12:54:00Z">
              <w:r>
                <w:t>CVR-nummer</w:t>
              </w:r>
            </w:moveFrom>
          </w:p>
          <w:p w:rsidR="00162F95" w:rsidRDefault="00162F95" w:rsidP="00162F95">
            <w:pPr>
              <w:pStyle w:val="Normal11"/>
            </w:pPr>
            <w:moveFrom w:id="3884" w:author="Skat" w:date="2010-06-25T12:54:00Z">
              <w:r>
                <w:t>SE-nummer</w:t>
              </w:r>
            </w:moveFrom>
          </w:p>
          <w:p w:rsidR="00162F95" w:rsidRDefault="00162F95" w:rsidP="00162F95">
            <w:pPr>
              <w:pStyle w:val="Normal11"/>
            </w:pPr>
            <w:moveFrom w:id="3885" w:author="Skat" w:date="2010-06-25T12:54:00Z">
              <w:r>
                <w:t>CPR-nummer</w:t>
              </w:r>
            </w:moveFrom>
          </w:p>
          <w:p w:rsidR="00162F95" w:rsidRDefault="00162F95" w:rsidP="00162F95">
            <w:pPr>
              <w:pStyle w:val="Normal11"/>
            </w:pPr>
            <w:moveFrom w:id="3886" w:author="Skat" w:date="2010-06-25T12:54:00Z">
              <w:r>
                <w:t>EAR-Person</w:t>
              </w:r>
            </w:moveFrom>
          </w:p>
          <w:p w:rsidR="00162F95" w:rsidRDefault="00162F95" w:rsidP="00162F95">
            <w:pPr>
              <w:pStyle w:val="Normal11"/>
            </w:pPr>
            <w:moveFrom w:id="3887" w:author="Skat" w:date="2010-06-25T12:54:00Z">
              <w:r>
                <w:t>EAR-Virksomhed</w:t>
              </w:r>
            </w:moveFrom>
          </w:p>
          <w:p w:rsidR="00162F95" w:rsidRDefault="00162F95" w:rsidP="00162F95">
            <w:pPr>
              <w:pStyle w:val="Normal11"/>
            </w:pPr>
            <w:moveFrom w:id="3888" w:author="Skat" w:date="2010-06-25T12:54:00Z">
              <w:r>
                <w:t>EAR-Myndighed</w:t>
              </w:r>
            </w:moveFrom>
          </w:p>
          <w:p w:rsidR="00162F95" w:rsidRDefault="00162F95" w:rsidP="00162F95">
            <w:pPr>
              <w:pStyle w:val="Normal11"/>
            </w:pPr>
            <w:moveFrom w:id="3889" w:author="Skat" w:date="2010-06-25T12:54:00Z">
              <w:r>
                <w:t>DMR-virksomhed-udenlandsk</w:t>
              </w:r>
            </w:moveFrom>
          </w:p>
          <w:p w:rsidR="00162F95" w:rsidRDefault="00162F95" w:rsidP="00162F95">
            <w:pPr>
              <w:pStyle w:val="Normal11"/>
            </w:pPr>
            <w:moveFrom w:id="3890" w:author="Skat" w:date="2010-06-25T12:54:00Z">
              <w:r>
                <w:t>DMR-virksomhed-dansk</w:t>
              </w:r>
            </w:moveFrom>
          </w:p>
          <w:p w:rsidR="00162F95" w:rsidRDefault="00162F95" w:rsidP="00162F95">
            <w:pPr>
              <w:pStyle w:val="Normal11"/>
            </w:pPr>
            <w:moveFrom w:id="3891" w:author="Skat" w:date="2010-06-25T12:54:00Z">
              <w:r>
                <w:t>DMR-person-udenlandsk</w:t>
              </w:r>
            </w:moveFrom>
          </w:p>
          <w:p w:rsidR="00162F95" w:rsidRDefault="00162F95" w:rsidP="00162F95">
            <w:pPr>
              <w:pStyle w:val="Normal11"/>
            </w:pPr>
            <w:moveFrom w:id="3892" w:author="Skat" w:date="2010-06-25T12:54:00Z">
              <w:r>
                <w:t>DMR-person-dansk</w:t>
              </w:r>
            </w:moveFrom>
          </w:p>
          <w:p w:rsidR="00162F95" w:rsidRDefault="00162F95" w:rsidP="00162F95">
            <w:pPr>
              <w:pStyle w:val="Normal11"/>
            </w:pPr>
          </w:p>
          <w:p w:rsidR="00162F95" w:rsidRDefault="00162F95" w:rsidP="00162F95">
            <w:pPr>
              <w:pStyle w:val="Normal11"/>
            </w:pPr>
            <w:moveFrom w:id="3893" w:author="Skat" w:date="2010-06-25T12:54:00Z">
              <w:r>
                <w:t>(EAR er et kunderegister i EFI/Inddrivelsesmyndigheden og DMR er et kunderegister under Motorregistret)</w:t>
              </w:r>
            </w:moveFrom>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From w:id="3894" w:author="Skat" w:date="2010-06-25T12:54:00Z">
              <w:r>
                <w:rPr>
                  <w:color w:val="FFFFFF"/>
                </w:rPr>
                <w:t>Relationsnavn</w:t>
              </w:r>
            </w:moveFrom>
          </w:p>
        </w:tc>
        <w:tc>
          <w:tcPr>
            <w:tcW w:w="2398" w:type="dxa"/>
            <w:shd w:val="pct20" w:color="auto" w:fill="0000FF"/>
          </w:tcPr>
          <w:p w:rsidR="00162F95" w:rsidRPr="00162F95" w:rsidRDefault="00162F95" w:rsidP="00162F95">
            <w:pPr>
              <w:pStyle w:val="Normal11"/>
              <w:rPr>
                <w:color w:val="FFFFFF"/>
              </w:rPr>
            </w:pPr>
            <w:moveFrom w:id="3895" w:author="Skat" w:date="2010-06-25T12:54:00Z">
              <w:r>
                <w:rPr>
                  <w:color w:val="FFFFFF"/>
                </w:rPr>
                <w:t>Relationsbegreber</w:t>
              </w:r>
            </w:moveFrom>
          </w:p>
        </w:tc>
        <w:tc>
          <w:tcPr>
            <w:tcW w:w="5879" w:type="dxa"/>
            <w:shd w:val="pct20" w:color="auto" w:fill="0000FF"/>
          </w:tcPr>
          <w:p w:rsidR="00162F95" w:rsidRPr="00162F95" w:rsidRDefault="00162F95" w:rsidP="00162F95">
            <w:pPr>
              <w:pStyle w:val="Normal11"/>
              <w:rPr>
                <w:color w:val="FFFFFF"/>
              </w:rPr>
            </w:pPr>
            <w:moveFrom w:id="3896" w:author="Skat" w:date="2010-06-25T12:54:00Z">
              <w:r>
                <w:rPr>
                  <w:color w:val="FFFFFF"/>
                </w:rPr>
                <w:t>Beskrivelse</w:t>
              </w:r>
            </w:moveFrom>
          </w:p>
        </w:tc>
      </w:tr>
      <w:moveFromRangeEnd w:id="3864"/>
      <w:tr w:rsidR="00307A99" w:rsidTr="00307A99">
        <w:tblPrEx>
          <w:tblCellMar>
            <w:top w:w="0" w:type="dxa"/>
            <w:bottom w:w="0" w:type="dxa"/>
          </w:tblCellMar>
        </w:tblPrEx>
        <w:trPr>
          <w:del w:id="3897" w:author="Skat" w:date="2010-06-25T12:54:00Z"/>
        </w:trPr>
        <w:tc>
          <w:tcPr>
            <w:tcW w:w="1667" w:type="dxa"/>
          </w:tcPr>
          <w:p w:rsidR="00307A99" w:rsidRDefault="00307A99" w:rsidP="00307A99">
            <w:pPr>
              <w:pStyle w:val="Normal11"/>
              <w:rPr>
                <w:del w:id="3898" w:author="Skat" w:date="2010-06-25T12:54:00Z"/>
              </w:rPr>
            </w:pPr>
            <w:del w:id="3899" w:author="Skat" w:date="2010-06-25T12:54:00Z">
              <w:r>
                <w:delText>har udestående i form af</w:delText>
              </w:r>
            </w:del>
          </w:p>
        </w:tc>
        <w:tc>
          <w:tcPr>
            <w:tcW w:w="2398" w:type="dxa"/>
          </w:tcPr>
          <w:p w:rsidR="00307A99" w:rsidRDefault="00307A99" w:rsidP="00307A99">
            <w:pPr>
              <w:pStyle w:val="Normal11"/>
              <w:rPr>
                <w:del w:id="3900" w:author="Skat" w:date="2010-06-25T12:54:00Z"/>
              </w:rPr>
            </w:pPr>
            <w:del w:id="3901" w:author="Skat" w:date="2010-06-25T12:54:00Z">
              <w:r>
                <w:delText>Kunde(1)</w:delText>
              </w:r>
            </w:del>
          </w:p>
          <w:p w:rsidR="00307A99" w:rsidRDefault="00307A99" w:rsidP="00307A99">
            <w:pPr>
              <w:pStyle w:val="Normal11"/>
              <w:rPr>
                <w:del w:id="3902" w:author="Skat" w:date="2010-06-25T12:54:00Z"/>
              </w:rPr>
            </w:pPr>
            <w:del w:id="3903" w:author="Skat" w:date="2010-06-25T12:54:00Z">
              <w:r>
                <w:delText>OpkrævningFordring(0..*)</w:delText>
              </w:r>
            </w:del>
          </w:p>
        </w:tc>
        <w:tc>
          <w:tcPr>
            <w:tcW w:w="5879" w:type="dxa"/>
          </w:tcPr>
          <w:p w:rsidR="00307A99" w:rsidRDefault="00307A99" w:rsidP="00307A99">
            <w:pPr>
              <w:pStyle w:val="Normal11"/>
              <w:rPr>
                <w:del w:id="3904" w:author="Skat" w:date="2010-06-25T12:54:00Z"/>
              </w:rPr>
            </w:pPr>
          </w:p>
        </w:tc>
      </w:tr>
      <w:tr w:rsidR="00162F95" w:rsidTr="00162F95">
        <w:tblPrEx>
          <w:tblCellMar>
            <w:top w:w="0" w:type="dxa"/>
            <w:bottom w:w="0" w:type="dxa"/>
          </w:tblCellMar>
        </w:tblPrEx>
        <w:tc>
          <w:tcPr>
            <w:tcW w:w="1667" w:type="dxa"/>
          </w:tcPr>
          <w:p w:rsidR="00162F95" w:rsidRDefault="00162F95" w:rsidP="00162F95">
            <w:pPr>
              <w:pStyle w:val="Normal11"/>
            </w:pPr>
            <w:r>
              <w:t>kan relatere sig til en anden kunde</w:t>
            </w:r>
          </w:p>
        </w:tc>
        <w:tc>
          <w:tcPr>
            <w:tcW w:w="2398" w:type="dxa"/>
          </w:tcPr>
          <w:p w:rsidR="00162F95" w:rsidRDefault="00162F95" w:rsidP="00162F95">
            <w:pPr>
              <w:pStyle w:val="Normal11"/>
            </w:pPr>
            <w:r>
              <w:t>Kunde(1)</w:t>
            </w:r>
          </w:p>
          <w:p w:rsidR="00162F95" w:rsidRDefault="00162F95" w:rsidP="00162F95">
            <w:pPr>
              <w:pStyle w:val="Normal11"/>
            </w:pPr>
            <w:r>
              <w:t>Kunde(0..*)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05" w:author="Skat" w:date="2010-06-25T12:54:00Z" w:original="%1:5:0:.%2:3:0:"/>
        </w:numPr>
      </w:pPr>
      <w:bookmarkStart w:id="3906" w:name="_Toc265233882"/>
      <w:bookmarkStart w:id="3907" w:name="_Toc263947347"/>
      <w:r>
        <w:t>Meddelelse</w:t>
      </w:r>
      <w:bookmarkEnd w:id="3906"/>
      <w:bookmarkEnd w:id="3907"/>
    </w:p>
    <w:p w:rsidR="00162F95" w:rsidRDefault="00162F95" w:rsidP="00162F95">
      <w:pPr>
        <w:pStyle w:val="Normal11"/>
      </w:pPr>
      <w:r>
        <w:t>Selve den meddelelse som fagsystemet sammen med skabelonen danner.</w:t>
      </w:r>
    </w:p>
    <w:p w:rsidR="00162F95" w:rsidRDefault="00162F95" w:rsidP="00162F95">
      <w:pPr>
        <w:pStyle w:val="Normal11"/>
      </w:pPr>
    </w:p>
    <w:p w:rsidR="00162F95" w:rsidRDefault="00162F95" w:rsidP="00162F95">
      <w:pPr>
        <w:pStyle w:val="Normal11"/>
      </w:pPr>
      <w:r>
        <w:t>Specifikt Restanceinddrivelsesmyndigheden: Forretningsreglen ved udsendelse af meddelelser, hvor der skal indsættes et CPR nr. er:</w:t>
      </w:r>
    </w:p>
    <w:p w:rsidR="00162F95" w:rsidRDefault="00162F95" w:rsidP="00162F95">
      <w:pPr>
        <w:pStyle w:val="Normal11"/>
      </w:pPr>
    </w:p>
    <w:p w:rsidR="00162F95" w:rsidRDefault="00162F95" w:rsidP="00162F95">
      <w:pPr>
        <w:pStyle w:val="Normal11"/>
      </w:pPr>
      <w:r>
        <w:t>- Til kunden selv indsættes det fulde CPR nr.</w:t>
      </w:r>
    </w:p>
    <w:p w:rsidR="00162F95" w:rsidRDefault="00162F95" w:rsidP="00162F95">
      <w:pPr>
        <w:pStyle w:val="Normal11"/>
      </w:pPr>
      <w:r>
        <w:t>- Til andre end kunden som er offentlig myndighed indsættes det fulde CPR nr.</w:t>
      </w:r>
    </w:p>
    <w:p w:rsidR="00162F95" w:rsidRDefault="00162F95" w:rsidP="00162F95">
      <w:pPr>
        <w:pStyle w:val="Normal11"/>
      </w:pPr>
      <w:r>
        <w:t>- Til andre end kunden som IKKE er offentlig myndighed indsættes kun fødselsdato.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Indhold</w:t>
            </w:r>
          </w:p>
        </w:tc>
        <w:tc>
          <w:tcPr>
            <w:tcW w:w="1797" w:type="dxa"/>
          </w:tcPr>
          <w:p w:rsidR="00162F95" w:rsidRDefault="00162F95" w:rsidP="00162F95">
            <w:pPr>
              <w:pStyle w:val="Normal11"/>
            </w:pPr>
            <w:r>
              <w:t>XML</w:t>
            </w:r>
            <w:r>
              <w:fldChar w:fldCharType="begin"/>
            </w:r>
            <w:r>
              <w:instrText xml:space="preserve"> XE "</w:instrText>
            </w:r>
            <w:r w:rsidRPr="00E02AF1">
              <w:instrText>XML</w:instrText>
            </w:r>
            <w:r>
              <w:instrText xml:space="preserve">" </w:instrText>
            </w:r>
            <w:r>
              <w:fldChar w:fldCharType="end"/>
            </w:r>
          </w:p>
        </w:tc>
        <w:tc>
          <w:tcPr>
            <w:tcW w:w="5573" w:type="dxa"/>
          </w:tcPr>
          <w:p w:rsidR="00162F95" w:rsidRDefault="00162F95" w:rsidP="00162F95">
            <w:pPr>
              <w:pStyle w:val="Normal11"/>
            </w:pPr>
            <w:r>
              <w:t>Indholdet i en meddelelse medsendes som XML indholdeldende header med indledende oplysninger, og en body med selve meddelelsens tekst eller indhold.</w:t>
            </w:r>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DatoTid</w:t>
            </w:r>
            <w:r>
              <w:fldChar w:fldCharType="begin"/>
            </w:r>
            <w:r>
              <w:instrText xml:space="preserve"> XE "</w:instrText>
            </w:r>
            <w:r w:rsidRPr="00F35B4E">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AktNummer</w:t>
            </w:r>
          </w:p>
        </w:tc>
        <w:tc>
          <w:tcPr>
            <w:tcW w:w="1797" w:type="dxa"/>
          </w:tcPr>
          <w:p w:rsidR="00162F95" w:rsidRDefault="00162F95" w:rsidP="00162F95">
            <w:pPr>
              <w:pStyle w:val="Normal11"/>
            </w:pPr>
            <w:r>
              <w:t>ID</w:t>
            </w:r>
            <w:r>
              <w:fldChar w:fldCharType="begin"/>
            </w:r>
            <w:r>
              <w:instrText xml:space="preserve"> XE "</w:instrText>
            </w:r>
            <w:r w:rsidRPr="002C4857">
              <w:instrText>ID</w:instrText>
            </w:r>
            <w:r>
              <w:instrText xml:space="preserve">" </w:instrText>
            </w:r>
            <w:r>
              <w:fldChar w:fldCharType="end"/>
            </w:r>
          </w:p>
        </w:tc>
        <w:tc>
          <w:tcPr>
            <w:tcW w:w="5573" w:type="dxa"/>
          </w:tcPr>
          <w:p w:rsidR="00162F95" w:rsidRDefault="00162F95" w:rsidP="00162F95">
            <w:pPr>
              <w:pStyle w:val="Normal11"/>
            </w:pPr>
            <w:r>
              <w:t>Det aktnummer meddelelsen får tildelt i SKATs ESDH-system.</w:t>
            </w:r>
          </w:p>
        </w:tc>
      </w:tr>
      <w:tr w:rsidR="00162F95" w:rsidTr="00162F95">
        <w:tblPrEx>
          <w:tblCellMar>
            <w:top w:w="0" w:type="dxa"/>
            <w:bottom w:w="0" w:type="dxa"/>
          </w:tblCellMar>
        </w:tblPrEx>
        <w:tc>
          <w:tcPr>
            <w:tcW w:w="2625" w:type="dxa"/>
          </w:tcPr>
          <w:p w:rsidR="00162F95" w:rsidRDefault="00162F95" w:rsidP="00162F95">
            <w:pPr>
              <w:pStyle w:val="Normal11"/>
            </w:pPr>
            <w:r>
              <w:t>Bemærkning</w:t>
            </w:r>
          </w:p>
        </w:tc>
        <w:tc>
          <w:tcPr>
            <w:tcW w:w="1797" w:type="dxa"/>
          </w:tcPr>
          <w:p w:rsidR="00162F95" w:rsidRDefault="00162F95" w:rsidP="00162F95">
            <w:pPr>
              <w:pStyle w:val="Normal11"/>
            </w:pPr>
            <w:r>
              <w:t>TekstLang</w:t>
            </w:r>
            <w:r>
              <w:fldChar w:fldCharType="begin"/>
            </w:r>
            <w:r>
              <w:instrText xml:space="preserve"> XE "</w:instrText>
            </w:r>
            <w:r w:rsidRPr="00C10F08">
              <w:instrText>TekstLang</w:instrText>
            </w:r>
            <w:r>
              <w:instrText xml:space="preserve">" </w:instrText>
            </w:r>
            <w:r>
              <w:fldChar w:fldCharType="end"/>
            </w:r>
          </w:p>
        </w:tc>
        <w:tc>
          <w:tcPr>
            <w:tcW w:w="5573" w:type="dxa"/>
          </w:tcPr>
          <w:p w:rsidR="00162F95" w:rsidRDefault="00162F95" w:rsidP="00162F95">
            <w:pPr>
              <w:pStyle w:val="Normal11"/>
            </w:pPr>
            <w:r>
              <w:t>Her kan skrives en bemærkning til kunden (i lighed med en følgeseddel)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w:t>
            </w:r>
          </w:p>
        </w:tc>
        <w:tc>
          <w:tcPr>
            <w:tcW w:w="2398" w:type="dxa"/>
          </w:tcPr>
          <w:p w:rsidR="00162F95" w:rsidRDefault="00162F95" w:rsidP="00162F95">
            <w:pPr>
              <w:pStyle w:val="Normal11"/>
            </w:pPr>
            <w:r>
              <w:t>Meddelelse(0..*)</w:t>
            </w:r>
          </w:p>
          <w:p w:rsidR="00162F95" w:rsidRDefault="00162F95" w:rsidP="00162F95">
            <w:pPr>
              <w:pStyle w:val="Normal11"/>
            </w:pPr>
            <w:r>
              <w:t>MeddelelseType(1)</w:t>
            </w:r>
          </w:p>
        </w:tc>
        <w:tc>
          <w:tcPr>
            <w:tcW w:w="5879" w:type="dxa"/>
          </w:tcPr>
          <w:p w:rsidR="00162F95" w:rsidRDefault="00162F95" w:rsidP="00162F95">
            <w:pPr>
              <w:pStyle w:val="Normal11"/>
            </w:pPr>
            <w:r>
              <w:t>En meddelelse vil være af en bestemt type af meddelelse.</w:t>
            </w:r>
          </w:p>
        </w:tc>
      </w:tr>
      <w:tr w:rsidR="00162F95" w:rsidTr="00162F95">
        <w:tblPrEx>
          <w:tblCellMar>
            <w:top w:w="0" w:type="dxa"/>
            <w:bottom w:w="0" w:type="dxa"/>
          </w:tblCellMar>
        </w:tblPrEx>
        <w:tc>
          <w:tcPr>
            <w:tcW w:w="1667" w:type="dxa"/>
          </w:tcPr>
          <w:p w:rsidR="00162F95" w:rsidRDefault="00162F95" w:rsidP="00162F95">
            <w:pPr>
              <w:pStyle w:val="Normal11"/>
            </w:pPr>
            <w:r>
              <w:t>har altid en</w:t>
            </w:r>
          </w:p>
        </w:tc>
        <w:tc>
          <w:tcPr>
            <w:tcW w:w="2398" w:type="dxa"/>
          </w:tcPr>
          <w:p w:rsidR="00162F95" w:rsidRDefault="00162F95" w:rsidP="00162F95">
            <w:pPr>
              <w:pStyle w:val="Normal11"/>
            </w:pPr>
            <w:r>
              <w:t>OpkrævningFordring(1)</w:t>
            </w:r>
          </w:p>
          <w:p w:rsidR="00162F95" w:rsidRDefault="00162F95" w:rsidP="00162F95">
            <w:pPr>
              <w:pStyle w:val="Normal11"/>
            </w:pPr>
            <w:r>
              <w:t>Meddelelse(1)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08" w:author="Skat" w:date="2010-06-25T12:54:00Z" w:original="%1:5:0:.%2:4:0:"/>
        </w:numPr>
      </w:pPr>
      <w:bookmarkStart w:id="3909" w:name="_Toc265233883"/>
      <w:bookmarkStart w:id="3910" w:name="_Toc263947348"/>
      <w:r>
        <w:t>MeddelelseType</w:t>
      </w:r>
      <w:bookmarkEnd w:id="3909"/>
      <w:bookmarkEnd w:id="3910"/>
    </w:p>
    <w:p w:rsidR="00162F95" w:rsidRDefault="00162F95" w:rsidP="00162F95">
      <w:pPr>
        <w:pStyle w:val="Normal11"/>
      </w:pPr>
      <w:r>
        <w:t xml:space="preserve">En meddelelsestype er en skabelon for de meddelelser, SKAT udsender via distributionsservicen. </w:t>
      </w:r>
    </w:p>
    <w:p w:rsidR="00162F95" w:rsidRDefault="00162F95" w:rsidP="00162F95">
      <w:pPr>
        <w:pStyle w:val="Normal11"/>
      </w:pPr>
      <w:r>
        <w:t xml:space="preserve">Meddelelsestypen vil have et standardindhold som f.eks. kan være standardtekst og standard lovhenvisninger. </w:t>
      </w:r>
    </w:p>
    <w:p w:rsidR="00162F95" w:rsidRDefault="00162F95" w:rsidP="00162F95">
      <w:pPr>
        <w:pStyle w:val="Normal11"/>
      </w:pPr>
      <w:r>
        <w:t xml:space="preserve">Ligeledes vil der være opsat forretningsregler for, hvilke data der skal flettes ind i en meddelelse, dvs. der vil være et antal oplysninger, som skal flettes ind i den instantierede meddelelse. </w:t>
      </w:r>
    </w:p>
    <w:p w:rsidR="00162F95" w:rsidRDefault="00162F95" w:rsidP="00162F95">
      <w:pPr>
        <w:pStyle w:val="Normal11"/>
      </w:pPr>
    </w:p>
    <w:p w:rsidR="00162F95" w:rsidRDefault="00162F95" w:rsidP="00162F95">
      <w:pPr>
        <w:pStyle w:val="Normal11"/>
      </w:pPr>
      <w:r>
        <w:t>Specifikt Restanceinddrivelsesmyndigheden: Oplysninger der skal flettes ind i en meddelelse vil være beskrevet i de relevante use cases, hvor der er henvisninger til de enkelte meddelelsestyper. Disse er også samlet i en matrix, der beskriver alle meddelelsestyper og deres nødvendige oplysninger.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843A21">
              <w:instrText>TekstKort</w:instrText>
            </w:r>
            <w:r>
              <w:instrText xml:space="preserve">" </w:instrText>
            </w:r>
            <w:r>
              <w:fldChar w:fldCharType="end"/>
            </w:r>
          </w:p>
        </w:tc>
        <w:tc>
          <w:tcPr>
            <w:tcW w:w="5573" w:type="dxa"/>
          </w:tcPr>
          <w:p w:rsidR="00162F95" w:rsidRDefault="00162F95" w:rsidP="00162F95">
            <w:pPr>
              <w:pStyle w:val="Normal11"/>
            </w:pPr>
            <w:r>
              <w:t>Navn på meddelelsestypen.</w:t>
            </w:r>
          </w:p>
          <w:p w:rsidR="00162F95" w:rsidRDefault="00162F95" w:rsidP="00162F95">
            <w:pPr>
              <w:pStyle w:val="Normal11"/>
            </w:pPr>
            <w:r>
              <w:t>Se liste over værdier.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Påmindelsesmail I</w:t>
            </w:r>
          </w:p>
          <w:p w:rsidR="00162F95" w:rsidRDefault="00162F95" w:rsidP="00162F95">
            <w:pPr>
              <w:pStyle w:val="Normal11"/>
            </w:pPr>
            <w:r>
              <w:t>Påmindelsesmail II</w:t>
            </w:r>
          </w:p>
          <w:p w:rsidR="00162F95" w:rsidRDefault="00162F95" w:rsidP="00162F95">
            <w:pPr>
              <w:pStyle w:val="Normal11"/>
            </w:pPr>
            <w:r>
              <w:t>Påmindelsesmail III</w:t>
            </w:r>
          </w:p>
          <w:p w:rsidR="00162F95" w:rsidRDefault="00162F95" w:rsidP="00162F95">
            <w:pPr>
              <w:pStyle w:val="Normal11"/>
            </w:pPr>
            <w:r>
              <w:t>FF brev</w:t>
            </w:r>
          </w:p>
          <w:p w:rsidR="00162F95" w:rsidRDefault="00162F95" w:rsidP="00162F95">
            <w:pPr>
              <w:pStyle w:val="Normal11"/>
            </w:pPr>
            <w:r>
              <w:t>Importspecifikationer</w:t>
            </w:r>
          </w:p>
          <w:p w:rsidR="00162F95" w:rsidRDefault="00162F95" w:rsidP="00162F95">
            <w:pPr>
              <w:pStyle w:val="Normal11"/>
            </w:pPr>
            <w:r>
              <w:t>Korrektionsangivelser</w:t>
            </w:r>
          </w:p>
          <w:p w:rsidR="00162F95" w:rsidRDefault="00162F95" w:rsidP="00162F95">
            <w:pPr>
              <w:pStyle w:val="Normal11"/>
            </w:pPr>
            <w:r>
              <w:t>Ny angivelsesfrevkvens</w:t>
            </w:r>
          </w:p>
          <w:p w:rsidR="00162F95" w:rsidRDefault="00162F95" w:rsidP="00162F95">
            <w:pPr>
              <w:pStyle w:val="Normal11"/>
            </w:pPr>
            <w:r>
              <w:t>KundeRepræsentant har indberettet</w:t>
            </w:r>
          </w:p>
          <w:p w:rsidR="00162F95" w:rsidRDefault="00162F95" w:rsidP="00162F95">
            <w:pPr>
              <w:pStyle w:val="Normal11"/>
            </w:pPr>
            <w:r>
              <w:t>Samtykke erklæring</w:t>
            </w:r>
          </w:p>
          <w:p w:rsidR="00162F95" w:rsidRDefault="00162F95" w:rsidP="00162F95">
            <w:pPr>
              <w:pStyle w:val="Normal11"/>
            </w:pPr>
            <w:r>
              <w:t>Samtykke erklæring trukket tilbage</w:t>
            </w:r>
          </w:p>
          <w:p w:rsidR="00162F95" w:rsidRDefault="00162F95" w:rsidP="00162F95">
            <w:pPr>
              <w:pStyle w:val="Normal11"/>
            </w:pPr>
            <w:r>
              <w:t>Advis ajourfør Kommunikationsaftale</w:t>
            </w:r>
          </w:p>
          <w:p w:rsidR="00162F95" w:rsidRDefault="00162F95" w:rsidP="00162F95">
            <w:pPr>
              <w:pStyle w:val="Normal11"/>
            </w:pPr>
            <w:r>
              <w:t>Advis Tilknyttet KundeRepræsentant periode ved at udløbe</w:t>
            </w:r>
          </w:p>
          <w:p w:rsidR="00162F95" w:rsidRDefault="00162F95" w:rsidP="00162F95">
            <w:pPr>
              <w:pStyle w:val="Normal11"/>
            </w:pPr>
            <w:r>
              <w:t>Slutdato for tilknyttet KundeRepræsentant periode er udløbet</w:t>
            </w:r>
          </w:p>
          <w:p w:rsidR="00162F95" w:rsidRDefault="00162F95" w:rsidP="00162F95">
            <w:pPr>
              <w:pStyle w:val="Normal11"/>
            </w:pPr>
            <w:r>
              <w:t>Afdragsordning</w:t>
            </w:r>
          </w:p>
          <w:p w:rsidR="00162F95" w:rsidRDefault="00162F95" w:rsidP="00162F95">
            <w:pPr>
              <w:pStyle w:val="Normal11"/>
            </w:pPr>
            <w:r>
              <w:t>Modregningsmeddelelse</w:t>
            </w:r>
          </w:p>
          <w:p w:rsidR="00162F95" w:rsidRDefault="00162F95" w:rsidP="00162F95">
            <w:pPr>
              <w:pStyle w:val="Normal11"/>
            </w:pPr>
            <w:r>
              <w:t>Rykkerbrev</w:t>
            </w:r>
          </w:p>
          <w:p w:rsidR="00162F95" w:rsidRDefault="00162F95" w:rsidP="00162F95">
            <w:pPr>
              <w:pStyle w:val="Normal11"/>
            </w:pPr>
            <w:r>
              <w:t>LS-betalingsfil</w:t>
            </w:r>
          </w:p>
          <w:p w:rsidR="00162F95" w:rsidRDefault="00162F95" w:rsidP="00162F95">
            <w:pPr>
              <w:pStyle w:val="Normal11"/>
            </w:pPr>
            <w:r>
              <w:t>BS-betalingsfil</w:t>
            </w:r>
          </w:p>
          <w:p w:rsidR="00162F95" w:rsidRDefault="00162F95" w:rsidP="00162F95">
            <w:pPr>
              <w:pStyle w:val="Normal11"/>
            </w:pPr>
            <w:r>
              <w:t>Udsending af udbetaling fra EFI til NemKonto</w:t>
            </w:r>
          </w:p>
          <w:p w:rsidR="00162F95" w:rsidRDefault="00162F95" w:rsidP="00162F95">
            <w:pPr>
              <w:pStyle w:val="Normal11"/>
            </w:pPr>
            <w:r>
              <w:t>Udsending af OBS-fil til SKB</w:t>
            </w:r>
          </w:p>
          <w:p w:rsidR="00162F95" w:rsidRDefault="00162F95" w:rsidP="00162F95">
            <w:pPr>
              <w:pStyle w:val="Normal11"/>
            </w:pPr>
            <w:r>
              <w:t>Opkrævning nyreg/ejerskifte</w:t>
            </w:r>
          </w:p>
          <w:p w:rsidR="00162F95" w:rsidRDefault="00162F95" w:rsidP="00162F95">
            <w:pPr>
              <w:pStyle w:val="Normal11"/>
            </w:pPr>
            <w:r>
              <w:t>Opkrævning vedr. registreringsafgift</w:t>
            </w:r>
          </w:p>
          <w:p w:rsidR="00162F95" w:rsidRDefault="00162F95" w:rsidP="00162F95">
            <w:pPr>
              <w:pStyle w:val="Normal11"/>
            </w:pPr>
            <w:r>
              <w:t>Opkrævning vedr. registreringsafgift månedlig</w:t>
            </w:r>
          </w:p>
          <w:p w:rsidR="00162F95" w:rsidRDefault="00162F95" w:rsidP="00162F95">
            <w:pPr>
              <w:pStyle w:val="Normal11"/>
            </w:pPr>
            <w:r>
              <w:t>Errindringsmeddelelse</w:t>
            </w:r>
          </w:p>
          <w:p w:rsidR="00162F95" w:rsidRDefault="00162F95" w:rsidP="00162F95">
            <w:pPr>
              <w:pStyle w:val="Normal11"/>
            </w:pPr>
            <w:r>
              <w:t>Rykker</w:t>
            </w:r>
          </w:p>
          <w:p w:rsidR="00162F95" w:rsidRDefault="00162F95" w:rsidP="00162F95">
            <w:pPr>
              <w:pStyle w:val="Normal11"/>
            </w:pPr>
            <w:r>
              <w:t>Advis vedr. tilbagebetaling af overskydende afgift</w:t>
            </w:r>
          </w:p>
          <w:p w:rsidR="00162F95" w:rsidRDefault="00162F95" w:rsidP="00162F95">
            <w:pPr>
              <w:pStyle w:val="Normal11"/>
            </w:pPr>
            <w:r>
              <w:t>Tilbagebetaling af overskydende afgift v/check</w:t>
            </w:r>
          </w:p>
          <w:p w:rsidR="00162F95" w:rsidRDefault="00162F95" w:rsidP="00162F95">
            <w:pPr>
              <w:pStyle w:val="Normal11"/>
            </w:pPr>
            <w:r>
              <w:t>Registreringsattest</w:t>
            </w:r>
          </w:p>
          <w:p w:rsidR="00162F95" w:rsidRDefault="00162F95" w:rsidP="00162F95">
            <w:pPr>
              <w:pStyle w:val="Normal11"/>
            </w:pPr>
            <w:r>
              <w:t>Meddelelse om forsikrings ophør</w:t>
            </w:r>
          </w:p>
          <w:p w:rsidR="00162F95" w:rsidRDefault="00162F95" w:rsidP="00162F95">
            <w:pPr>
              <w:pStyle w:val="Normal11"/>
            </w:pPr>
            <w:r>
              <w:t>Meddelelse til registreret ejer vedr. ejerskifte</w:t>
            </w:r>
          </w:p>
          <w:p w:rsidR="00162F95" w:rsidRDefault="00162F95" w:rsidP="00162F95">
            <w:pPr>
              <w:pStyle w:val="Normal11"/>
            </w:pPr>
            <w:r>
              <w:t>Meddelelse til registreret ejer vedr. afmeldning</w:t>
            </w:r>
          </w:p>
          <w:p w:rsidR="00162F95" w:rsidRDefault="00162F95" w:rsidP="00162F95">
            <w:pPr>
              <w:pStyle w:val="Normal11"/>
            </w:pPr>
            <w:r>
              <w:t>Meddelelse vedr. inddragelse af nummerplade</w:t>
            </w:r>
          </w:p>
          <w:p w:rsidR="00162F95" w:rsidRDefault="00162F95" w:rsidP="00162F95">
            <w:pPr>
              <w:pStyle w:val="Normal11"/>
            </w:pPr>
            <w:r>
              <w:t>EFI tiltag</w:t>
            </w:r>
          </w:p>
          <w:p w:rsidR="00162F95" w:rsidRDefault="00162F95" w:rsidP="00162F95">
            <w:pPr>
              <w:pStyle w:val="Normal11"/>
            </w:pPr>
            <w:r>
              <w:t>EFI tiltag</w:t>
            </w:r>
          </w:p>
          <w:p w:rsidR="00162F95" w:rsidRDefault="00162F95" w:rsidP="00162F95">
            <w:pPr>
              <w:pStyle w:val="Normal11"/>
            </w:pPr>
            <w:r>
              <w:t>Tilsig restant</w:t>
            </w:r>
          </w:p>
          <w:p w:rsidR="00162F95" w:rsidRPr="00162F95" w:rsidRDefault="00162F95" w:rsidP="00162F95">
            <w:pPr>
              <w:pStyle w:val="Normal11"/>
            </w:pPr>
            <w:r>
              <w:t>Meddel Fordringshaver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0136A7">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BF46C2">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KvitteringAdresse</w:t>
            </w:r>
          </w:p>
        </w:tc>
        <w:tc>
          <w:tcPr>
            <w:tcW w:w="1797" w:type="dxa"/>
          </w:tcPr>
          <w:p w:rsidR="00162F95" w:rsidRDefault="00162F95" w:rsidP="00162F95">
            <w:pPr>
              <w:pStyle w:val="Normal11"/>
            </w:pPr>
            <w:r>
              <w:t>TekstKort</w:t>
            </w:r>
            <w:r>
              <w:fldChar w:fldCharType="begin"/>
            </w:r>
            <w:r>
              <w:instrText xml:space="preserve"> XE "</w:instrText>
            </w:r>
            <w:r w:rsidRPr="000D7F48">
              <w:instrText>TekstKort</w:instrText>
            </w:r>
            <w:r>
              <w:instrText xml:space="preserve">" </w:instrText>
            </w:r>
            <w:r>
              <w:fldChar w:fldCharType="end"/>
            </w:r>
          </w:p>
        </w:tc>
        <w:tc>
          <w:tcPr>
            <w:tcW w:w="5573" w:type="dxa"/>
          </w:tcPr>
          <w:p w:rsidR="00162F95" w:rsidRDefault="00162F95" w:rsidP="00162F95">
            <w:pPr>
              <w:pStyle w:val="Normal11"/>
            </w:pPr>
            <w:r>
              <w:t xml:space="preserve">En mindre tekst - typisk et eller få ord - som unikt giver mulighed for identifikationen af et givet begreb. </w:t>
            </w:r>
          </w:p>
          <w:p w:rsidR="00162F95" w:rsidRDefault="00162F95" w:rsidP="00162F95">
            <w:pPr>
              <w:pStyle w:val="Normal11"/>
            </w:pPr>
            <w:r>
              <w:t>I nogle sammenhænge er det også brugt til mindre forklaringer (sætningsniveau)</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MeddelelseKode</w:t>
            </w:r>
            <w:r>
              <w:fldChar w:fldCharType="begin"/>
            </w:r>
            <w:r>
              <w:instrText xml:space="preserve"> XE "</w:instrText>
            </w:r>
            <w:r w:rsidRPr="00A0690D">
              <w:instrText>MeddelelseKode</w:instrText>
            </w:r>
            <w:r>
              <w:instrText xml:space="preserve">" </w:instrText>
            </w:r>
            <w:r>
              <w:fldChar w:fldCharType="end"/>
            </w:r>
          </w:p>
        </w:tc>
        <w:tc>
          <w:tcPr>
            <w:tcW w:w="5573" w:type="dxa"/>
          </w:tcPr>
          <w:p w:rsidR="00162F95" w:rsidRDefault="00162F95" w:rsidP="00162F95">
            <w:pPr>
              <w:pStyle w:val="Normal11"/>
            </w:pPr>
            <w:r>
              <w:t>Unikt ID af den enkelte meddelelsestype.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w:t>
            </w:r>
          </w:p>
        </w:tc>
        <w:tc>
          <w:tcPr>
            <w:tcW w:w="2398" w:type="dxa"/>
          </w:tcPr>
          <w:p w:rsidR="00162F95" w:rsidRDefault="00162F95" w:rsidP="00162F95">
            <w:pPr>
              <w:pStyle w:val="Normal11"/>
            </w:pPr>
            <w:r>
              <w:t>Meddelelse(0..*)</w:t>
            </w:r>
          </w:p>
          <w:p w:rsidR="00162F95" w:rsidRDefault="00162F95" w:rsidP="00162F95">
            <w:pPr>
              <w:pStyle w:val="Normal11"/>
            </w:pPr>
            <w:r>
              <w:t>MeddelelseType(1)</w:t>
            </w:r>
          </w:p>
        </w:tc>
        <w:tc>
          <w:tcPr>
            <w:tcW w:w="5879" w:type="dxa"/>
          </w:tcPr>
          <w:p w:rsidR="00162F95" w:rsidRDefault="00162F95" w:rsidP="00162F95">
            <w:pPr>
              <w:pStyle w:val="Normal11"/>
            </w:pPr>
            <w:r>
              <w:t>En meddelelse vil være af en bestemt type af meddelelse.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11" w:author="Skat" w:date="2010-06-25T12:54:00Z" w:original="%1:5:0:.%2:5:0:"/>
        </w:numPr>
      </w:pPr>
      <w:bookmarkStart w:id="3912" w:name="_Toc265233884"/>
      <w:bookmarkStart w:id="3913" w:name="_Toc263947349"/>
      <w:r>
        <w:t>OpkrævningDelFordring</w:t>
      </w:r>
      <w:bookmarkEnd w:id="3912"/>
      <w:bookmarkEnd w:id="3913"/>
    </w:p>
    <w:p w:rsidR="00162F95" w:rsidRDefault="00162F95" w:rsidP="00162F95">
      <w:pPr>
        <w:pStyle w:val="Normal11"/>
      </w:pPr>
      <w:r>
        <w:t>Er en del af en opkrævningsfordring.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520707">
              <w:instrText>BeløbPositivNegativ15Decimaler2</w:instrText>
            </w:r>
            <w:r>
              <w:instrText xml:space="preserve">" </w:instrText>
            </w:r>
            <w:r>
              <w:fldChar w:fldCharType="end"/>
            </w:r>
          </w:p>
        </w:tc>
        <w:tc>
          <w:tcPr>
            <w:tcW w:w="5573" w:type="dxa"/>
          </w:tcPr>
          <w:p w:rsidR="00162F95" w:rsidRDefault="00162F95" w:rsidP="00162F95">
            <w:pPr>
              <w:pStyle w:val="Normal11"/>
            </w:pPr>
            <w:r>
              <w:t>Beløb tilknyttet undertypen til en opkrævningsfordringtype.</w:t>
            </w:r>
          </w:p>
        </w:tc>
      </w:tr>
      <w:tr w:rsidR="00162F95" w:rsidTr="00162F95">
        <w:tblPrEx>
          <w:tblCellMar>
            <w:top w:w="0" w:type="dxa"/>
            <w:bottom w:w="0" w:type="dxa"/>
          </w:tblCellMar>
        </w:tblPrEx>
        <w:tc>
          <w:tcPr>
            <w:tcW w:w="2625" w:type="dxa"/>
          </w:tcPr>
          <w:p w:rsidR="00162F95" w:rsidRDefault="00162F95" w:rsidP="00162F95">
            <w:pPr>
              <w:pStyle w:val="Normal11"/>
            </w:pPr>
            <w:r>
              <w:t>Mængde</w:t>
            </w:r>
          </w:p>
        </w:tc>
        <w:tc>
          <w:tcPr>
            <w:tcW w:w="1797" w:type="dxa"/>
          </w:tcPr>
          <w:p w:rsidR="00162F95" w:rsidRDefault="00162F95" w:rsidP="00162F95">
            <w:pPr>
              <w:pStyle w:val="Normal11"/>
            </w:pPr>
            <w:r>
              <w:t>Tekst30</w:t>
            </w:r>
            <w:r>
              <w:fldChar w:fldCharType="begin"/>
            </w:r>
            <w:r>
              <w:instrText xml:space="preserve"> XE "</w:instrText>
            </w:r>
            <w:r w:rsidRPr="006910C4">
              <w:instrText>Tekst30</w:instrText>
            </w:r>
            <w:r>
              <w:instrText xml:space="preserve">" </w:instrText>
            </w:r>
            <w:r>
              <w:fldChar w:fldCharType="end"/>
            </w:r>
          </w:p>
        </w:tc>
        <w:tc>
          <w:tcPr>
            <w:tcW w:w="5573" w:type="dxa"/>
          </w:tcPr>
          <w:p w:rsidR="00162F95" w:rsidRDefault="00162F95" w:rsidP="00162F95">
            <w:pPr>
              <w:pStyle w:val="Normal11"/>
            </w:pPr>
            <w:r>
              <w:t>For de tilfælde, hvor opkrævningdelfordringen indeholder oplysninger om mængde.</w:t>
            </w:r>
          </w:p>
        </w:tc>
      </w:tr>
      <w:tr w:rsidR="00162F95" w:rsidTr="00162F95">
        <w:tblPrEx>
          <w:tblCellMar>
            <w:top w:w="0" w:type="dxa"/>
            <w:bottom w:w="0" w:type="dxa"/>
          </w:tblCellMar>
        </w:tblPrEx>
        <w:tc>
          <w:tcPr>
            <w:tcW w:w="2625" w:type="dxa"/>
          </w:tcPr>
          <w:p w:rsidR="00162F95" w:rsidRDefault="00162F95" w:rsidP="00162F95">
            <w:pPr>
              <w:pStyle w:val="Normal11"/>
            </w:pPr>
            <w:r>
              <w:t>Sats</w:t>
            </w:r>
          </w:p>
        </w:tc>
        <w:tc>
          <w:tcPr>
            <w:tcW w:w="1797" w:type="dxa"/>
          </w:tcPr>
          <w:p w:rsidR="00162F95" w:rsidRDefault="00162F95" w:rsidP="00162F95">
            <w:pPr>
              <w:pStyle w:val="Normal11"/>
            </w:pPr>
            <w:r>
              <w:t>Beløb</w:t>
            </w:r>
            <w:r>
              <w:fldChar w:fldCharType="begin"/>
            </w:r>
            <w:r>
              <w:instrText xml:space="preserve"> XE "</w:instrText>
            </w:r>
            <w:r w:rsidRPr="00ED6C6C">
              <w:instrText>Beløb</w:instrText>
            </w:r>
            <w:r>
              <w:instrText xml:space="preserve">" </w:instrText>
            </w:r>
            <w:r>
              <w:fldChar w:fldCharType="end"/>
            </w:r>
          </w:p>
        </w:tc>
        <w:tc>
          <w:tcPr>
            <w:tcW w:w="5573" w:type="dxa"/>
          </w:tcPr>
          <w:p w:rsidR="00162F95" w:rsidRDefault="00162F95" w:rsidP="00162F95">
            <w:pPr>
              <w:pStyle w:val="Normal11"/>
            </w:pPr>
            <w:r>
              <w:t>Sats som sammen med mængde udgør grundlaget for delfordringen.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OpkrævningDelFordring(0..*)</w:t>
            </w:r>
          </w:p>
          <w:p w:rsidR="00162F95" w:rsidRDefault="00162F95" w:rsidP="00162F95">
            <w:pPr>
              <w:pStyle w:val="Normal11"/>
            </w:pPr>
            <w:r>
              <w:t>OpkrævningDelFordringType(1)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består af delfordringerne</w:t>
            </w:r>
          </w:p>
        </w:tc>
        <w:tc>
          <w:tcPr>
            <w:tcW w:w="2398" w:type="dxa"/>
          </w:tcPr>
          <w:p w:rsidR="00162F95" w:rsidRDefault="00162F95" w:rsidP="00162F95">
            <w:pPr>
              <w:pStyle w:val="Normal11"/>
            </w:pPr>
            <w:r>
              <w:t>OpkrævningFordring(1)</w:t>
            </w:r>
          </w:p>
          <w:p w:rsidR="00162F95" w:rsidRDefault="00162F95" w:rsidP="00162F95">
            <w:pPr>
              <w:pStyle w:val="Normal11"/>
            </w:pPr>
            <w:r>
              <w:t>OpkrævningDelFordring(1..*)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14" w:author="Skat" w:date="2010-06-25T12:54:00Z" w:original="%1:5:0:.%2:6:0:"/>
        </w:numPr>
      </w:pPr>
      <w:bookmarkStart w:id="3915" w:name="_Toc265233885"/>
      <w:bookmarkStart w:id="3916" w:name="_Toc263947350"/>
      <w:r>
        <w:t>OpkrævningDelFordringType</w:t>
      </w:r>
      <w:bookmarkEnd w:id="3915"/>
      <w:bookmarkEnd w:id="3916"/>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8C0275">
              <w:instrText>Tekst30</w:instrText>
            </w:r>
            <w:r>
              <w:instrText xml:space="preserve">" </w:instrText>
            </w:r>
            <w:r>
              <w:fldChar w:fldCharType="end"/>
            </w:r>
          </w:p>
        </w:tc>
        <w:tc>
          <w:tcPr>
            <w:tcW w:w="5573" w:type="dxa"/>
          </w:tcPr>
          <w:p w:rsidR="00162F95" w:rsidRDefault="00162F95" w:rsidP="00162F95">
            <w:pPr>
              <w:pStyle w:val="Normal11"/>
            </w:pPr>
            <w:r>
              <w:t>Navn på typen til en opkrævningsdelfordringen.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OpkrævningDelFordring(0..*)</w:t>
            </w:r>
          </w:p>
          <w:p w:rsidR="00162F95" w:rsidRDefault="00162F95" w:rsidP="00162F95">
            <w:pPr>
              <w:pStyle w:val="Normal11"/>
            </w:pPr>
            <w:r>
              <w:t>OpkrævningDelFordringType(1)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17" w:author="Skat" w:date="2010-06-25T12:54:00Z" w:original="%1:5:0:.%2:7:0:"/>
        </w:numPr>
      </w:pPr>
      <w:bookmarkStart w:id="3918" w:name="_Toc265233886"/>
      <w:bookmarkStart w:id="3919" w:name="_Toc263947351"/>
      <w:r>
        <w:t>OpkrævningFordring</w:t>
      </w:r>
      <w:bookmarkEnd w:id="3918"/>
      <w:bookmarkEnd w:id="3919"/>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8617C3">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5619D1">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FC75BE">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37256A">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1D1C8D">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D50D7A">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9127B0">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D0080F">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0C78C5">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2D7BA8">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2B39C6">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4100DB">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6378E6">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2F2113">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D71380">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D467F8">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317E8C">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A06365">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9F313A">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A02F65">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465C61">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402A66">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92328F">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består af delfordringerne</w:t>
            </w:r>
          </w:p>
        </w:tc>
        <w:tc>
          <w:tcPr>
            <w:tcW w:w="2398" w:type="dxa"/>
          </w:tcPr>
          <w:p w:rsidR="00162F95" w:rsidRDefault="00162F95" w:rsidP="00162F95">
            <w:pPr>
              <w:pStyle w:val="Normal11"/>
            </w:pPr>
            <w:r>
              <w:t>OpkrævningFordring(1)</w:t>
            </w:r>
          </w:p>
          <w:p w:rsidR="00162F95" w:rsidRDefault="00162F95" w:rsidP="00162F95">
            <w:pPr>
              <w:pStyle w:val="Normal11"/>
            </w:pPr>
            <w:r>
              <w:t>OpkrævningDelFordring(1..*)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OpkrævningFordringReference(0..1)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en eller flere medhæftere</w:t>
            </w:r>
          </w:p>
        </w:tc>
        <w:tc>
          <w:tcPr>
            <w:tcW w:w="2398" w:type="dxa"/>
          </w:tcPr>
          <w:p w:rsidR="00162F95" w:rsidRDefault="00162F95" w:rsidP="00162F95">
            <w:pPr>
              <w:pStyle w:val="Normal11"/>
            </w:pPr>
            <w:r>
              <w:t>OpkrævningFordring(1)</w:t>
            </w:r>
          </w:p>
          <w:p w:rsidR="00162F95" w:rsidRDefault="00307A99" w:rsidP="00162F95">
            <w:pPr>
              <w:pStyle w:val="Normal11"/>
            </w:pPr>
            <w:del w:id="3920" w:author="Skat" w:date="2010-06-25T12:54:00Z">
              <w:r>
                <w:delText>Hæftelse</w:delText>
              </w:r>
            </w:del>
            <w:ins w:id="3921" w:author="Skat" w:date="2010-06-25T12:54:00Z">
              <w:r w:rsidR="00162F95">
                <w:t>OpkrævningHæftelse</w:t>
              </w:r>
            </w:ins>
            <w:r w:rsidR="00162F95">
              <w: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altid en</w:t>
            </w:r>
          </w:p>
        </w:tc>
        <w:tc>
          <w:tcPr>
            <w:tcW w:w="2398" w:type="dxa"/>
          </w:tcPr>
          <w:p w:rsidR="00162F95" w:rsidRDefault="00162F95" w:rsidP="00162F95">
            <w:pPr>
              <w:pStyle w:val="Normal11"/>
            </w:pPr>
            <w:r>
              <w:t>OpkrævningFordring(1)</w:t>
            </w:r>
          </w:p>
          <w:p w:rsidR="00162F95" w:rsidRDefault="00162F95" w:rsidP="00162F95">
            <w:pPr>
              <w:pStyle w:val="Normal11"/>
            </w:pPr>
            <w:r>
              <w:t>Meddelelse(1)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relateret via</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OpkrævningFordringRelation(0..*)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r>
              <w:t>har udestående i form af</w:t>
            </w:r>
          </w:p>
        </w:tc>
        <w:tc>
          <w:tcPr>
            <w:tcW w:w="2398" w:type="dxa"/>
          </w:tcPr>
          <w:p w:rsidR="00162F95" w:rsidRDefault="00162F95" w:rsidP="00162F95">
            <w:pPr>
              <w:pStyle w:val="Normal11"/>
            </w:pPr>
            <w:r>
              <w:t>Kunde(1)</w:t>
            </w:r>
          </w:p>
          <w:p w:rsidR="00162F95" w:rsidRDefault="00162F95" w:rsidP="00162F95">
            <w:pPr>
              <w:pStyle w:val="Normal11"/>
            </w:pPr>
            <w:r>
              <w:t>OpkrævningFordring(0..*)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forbundet med</w:t>
            </w:r>
          </w:p>
        </w:tc>
        <w:tc>
          <w:tcPr>
            <w:tcW w:w="2398" w:type="dxa"/>
          </w:tcPr>
          <w:p w:rsidR="00162F95" w:rsidRDefault="00162F95" w:rsidP="00162F95">
            <w:pPr>
              <w:pStyle w:val="Normal11"/>
            </w:pPr>
            <w:r>
              <w:t>OpkrævningFordringRelation(0..*)</w:t>
            </w:r>
          </w:p>
          <w:p w:rsidR="00162F95" w:rsidRDefault="00162F95" w:rsidP="00162F95">
            <w:pPr>
              <w:pStyle w:val="Normal11"/>
            </w:pPr>
            <w:r>
              <w:t>OpkrævningFordring(1)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22" w:author="Skat" w:date="2010-06-25T12:54:00Z" w:original="%1:5:0:.%2:8:0:"/>
        </w:numPr>
      </w:pPr>
      <w:bookmarkStart w:id="3923" w:name="_Toc265233887"/>
      <w:bookmarkStart w:id="3924" w:name="_Toc263947352"/>
      <w:r>
        <w:t>OpkrævningFordringHaver</w:t>
      </w:r>
      <w:bookmarkEnd w:id="3923"/>
      <w:bookmarkEnd w:id="3924"/>
    </w:p>
    <w:p w:rsidR="00162F95" w:rsidRDefault="00162F95" w:rsidP="00162F95">
      <w:pPr>
        <w:pStyle w:val="Normal11"/>
      </w:pPr>
      <w:r>
        <w:t>Fordringshaver i SKATs opkrævningssystem, DMO.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Kode</w:t>
            </w:r>
            <w:r>
              <w:fldChar w:fldCharType="begin"/>
            </w:r>
            <w:r>
              <w:instrText xml:space="preserve"> XE "</w:instrText>
            </w:r>
            <w:r w:rsidRPr="00EA2C64">
              <w:instrText>Kode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F04DB6">
              <w:instrText>Tekst30</w:instrText>
            </w:r>
            <w:r>
              <w:instrText xml:space="preserve">" </w:instrText>
            </w:r>
            <w:r>
              <w:fldChar w:fldCharType="end"/>
            </w:r>
          </w:p>
        </w:tc>
        <w:tc>
          <w:tcPr>
            <w:tcW w:w="5573" w:type="dxa"/>
          </w:tcPr>
          <w:p w:rsidR="00162F95" w:rsidRDefault="00162F95" w:rsidP="00162F95">
            <w:pPr>
              <w:pStyle w:val="Normal11"/>
            </w:pPr>
            <w:r>
              <w:t>Navnet på en fordringshaver i SKATs fælles opkrævningssystem, DMO.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25" w:author="Skat" w:date="2010-06-25T12:54:00Z" w:original="%1:5:0:.%2:9:0:"/>
        </w:numPr>
      </w:pPr>
      <w:bookmarkStart w:id="3926" w:name="_Toc265233888"/>
      <w:bookmarkStart w:id="3927" w:name="_Toc263947353"/>
      <w:r>
        <w:t>OpkrævningFordringReference</w:t>
      </w:r>
      <w:bookmarkEnd w:id="3926"/>
      <w:bookmarkEnd w:id="3927"/>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Tekst30</w:t>
            </w:r>
            <w:r>
              <w:fldChar w:fldCharType="begin"/>
            </w:r>
            <w:r>
              <w:instrText xml:space="preserve"> XE "</w:instrText>
            </w:r>
            <w:r w:rsidRPr="001D0F93">
              <w:instrText>Tekst30</w:instrText>
            </w:r>
            <w:r>
              <w:instrText xml:space="preserve">" </w:instrText>
            </w:r>
            <w:r>
              <w:fldChar w:fldCharType="end"/>
            </w:r>
          </w:p>
        </w:tc>
        <w:tc>
          <w:tcPr>
            <w:tcW w:w="5573" w:type="dxa"/>
          </w:tcPr>
          <w:p w:rsidR="00162F95" w:rsidRDefault="00162F95" w:rsidP="00162F95">
            <w:pPr>
              <w:pStyle w:val="Normal11"/>
            </w:pPr>
            <w:r>
              <w:t>Lokalt referencenummer på opkrævningsfordringen i afsenderens, typisk fordringshaverens, fagsystem. Nummer er unikt for en given afsender.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OpkrævningFordringReference(0..1)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28" w:author="Skat" w:date="2010-06-25T12:54:00Z" w:original="%1:5:0:.%2:10:0:"/>
        </w:numPr>
      </w:pPr>
      <w:bookmarkStart w:id="3929" w:name="_Toc265233889"/>
      <w:bookmarkStart w:id="3930" w:name="_Toc263947354"/>
      <w:r>
        <w:t>OpkrævningFordringRelation</w:t>
      </w:r>
      <w:bookmarkEnd w:id="3929"/>
      <w:bookmarkEnd w:id="3930"/>
    </w:p>
    <w:p w:rsidR="00162F95" w:rsidRDefault="00162F95" w:rsidP="00162F95">
      <w:pPr>
        <w:pStyle w:val="Normal11"/>
      </w:pPr>
      <w:r>
        <w:t xml:space="preserve">Beskriver hvordan en instans af en fordring er forbundet med en anden fordring historisk og indholdsmæssig.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TekstKort</w:t>
            </w:r>
            <w:r>
              <w:fldChar w:fldCharType="begin"/>
            </w:r>
            <w:r>
              <w:instrText xml:space="preserve"> XE "</w:instrText>
            </w:r>
            <w:r w:rsidRPr="00E325C5">
              <w:instrText>TekstKort</w:instrText>
            </w:r>
            <w:r>
              <w:instrText xml:space="preserve">" </w:instrText>
            </w:r>
            <w:r>
              <w:fldChar w:fldCharType="end"/>
            </w:r>
          </w:p>
        </w:tc>
        <w:tc>
          <w:tcPr>
            <w:tcW w:w="5573" w:type="dxa"/>
          </w:tcPr>
          <w:p w:rsidR="00162F95" w:rsidRDefault="00162F95" w:rsidP="00162F95">
            <w:pPr>
              <w:pStyle w:val="Normal11"/>
            </w:pPr>
            <w:r>
              <w:t>Hvilken type relation, der er mellem den oprindelige fordringen og den afledte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forbundet med</w:t>
            </w:r>
          </w:p>
        </w:tc>
        <w:tc>
          <w:tcPr>
            <w:tcW w:w="2398" w:type="dxa"/>
          </w:tcPr>
          <w:p w:rsidR="00162F95" w:rsidRDefault="00162F95" w:rsidP="00162F95">
            <w:pPr>
              <w:pStyle w:val="Normal11"/>
            </w:pPr>
            <w:r>
              <w:t>OpkrævningFordringRelation(0..*)</w:t>
            </w:r>
          </w:p>
          <w:p w:rsidR="00162F95" w:rsidRDefault="00162F95" w:rsidP="00162F95">
            <w:pPr>
              <w:pStyle w:val="Normal11"/>
            </w:pPr>
            <w:r>
              <w:t>OpkrævningFordring(1)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relateret via</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OpkrævningFordringRelation(0..*)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3931" w:author="Skat" w:date="2010-06-25T12:54:00Z" w:original="%1:5:0:.%2:11:0:"/>
        </w:numPr>
      </w:pPr>
      <w:bookmarkStart w:id="3932" w:name="_Toc265233890"/>
      <w:bookmarkStart w:id="3933" w:name="_Toc263947355"/>
      <w:r>
        <w:t>OpkrævningFordringType</w:t>
      </w:r>
      <w:bookmarkEnd w:id="3932"/>
      <w:bookmarkEnd w:id="3933"/>
    </w:p>
    <w:p w:rsidR="00162F95" w:rsidRDefault="00162F95" w:rsidP="00162F95">
      <w:pPr>
        <w:pStyle w:val="Normal11"/>
      </w:pPr>
      <w:r>
        <w:t>Typen af fordring, som fx kan være moms</w:t>
      </w:r>
      <w:ins w:id="3934" w:author="Skat" w:date="2010-06-25T12:54:00Z">
        <w:r>
          <w:t xml:space="preserve"> halvår, moms halvår FF</w:t>
        </w:r>
      </w:ins>
      <w:r>
        <w:t xml:space="preserve">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BE4410">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7A5AD1">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2445D5">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7E0868">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C740FB">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rPr>
          <w:ins w:id="3935" w:author="Skat" w:date="2010-06-25T12:54:00Z"/>
        </w:rPr>
      </w:pPr>
    </w:p>
    <w:p w:rsidR="00162F95" w:rsidRDefault="00162F95" w:rsidP="00162F95">
      <w:pPr>
        <w:pStyle w:val="Normal11"/>
        <w:rPr>
          <w:ins w:id="3936"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3937" w:author="Skat" w:date="2010-06-25T12:54:00Z"/>
        </w:rPr>
      </w:pPr>
      <w:bookmarkStart w:id="3938" w:name="_Toc265233891"/>
      <w:ins w:id="3939" w:author="Skat" w:date="2010-06-25T12:54:00Z">
        <w:r>
          <w:t>OpkrævningHæftelse</w:t>
        </w:r>
        <w:bookmarkEnd w:id="3938"/>
      </w:ins>
    </w:p>
    <w:p w:rsidR="00162F95" w:rsidRDefault="00162F95" w:rsidP="00162F95">
      <w:pPr>
        <w:pStyle w:val="Normal11"/>
        <w:rPr>
          <w:ins w:id="3940" w:author="Skat" w:date="2010-06-25T12:54:00Z"/>
        </w:rPr>
      </w:pPr>
    </w:p>
    <w:p w:rsidR="00162F95" w:rsidRDefault="00162F95" w:rsidP="00162F95">
      <w:pPr>
        <w:pStyle w:val="Normal11"/>
        <w:rPr>
          <w:ins w:id="394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3942" w:author="Skat" w:date="2010-06-25T12:54:00Z"/>
        </w:trPr>
        <w:tc>
          <w:tcPr>
            <w:tcW w:w="2625" w:type="dxa"/>
            <w:shd w:val="pct20" w:color="auto" w:fill="0000FF"/>
          </w:tcPr>
          <w:p w:rsidR="00162F95" w:rsidRPr="00162F95" w:rsidRDefault="00162F95" w:rsidP="00162F95">
            <w:pPr>
              <w:pStyle w:val="Normal11"/>
              <w:rPr>
                <w:ins w:id="3943" w:author="Skat" w:date="2010-06-25T12:54:00Z"/>
                <w:color w:val="FFFFFF"/>
              </w:rPr>
            </w:pPr>
            <w:ins w:id="3944"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3945" w:author="Skat" w:date="2010-06-25T12:54:00Z"/>
                <w:color w:val="FFFFFF"/>
              </w:rPr>
            </w:pPr>
            <w:ins w:id="3946" w:author="Skat" w:date="2010-06-25T12:54:00Z">
              <w:r>
                <w:rPr>
                  <w:color w:val="FFFFFF"/>
                </w:rPr>
                <w:t>Domæne</w:t>
              </w:r>
            </w:ins>
          </w:p>
        </w:tc>
        <w:tc>
          <w:tcPr>
            <w:tcW w:w="5573" w:type="dxa"/>
            <w:shd w:val="pct20" w:color="auto" w:fill="0000FF"/>
          </w:tcPr>
          <w:p w:rsidR="00162F95" w:rsidRPr="00162F95" w:rsidRDefault="00162F95" w:rsidP="00162F95">
            <w:pPr>
              <w:pStyle w:val="Normal11"/>
              <w:rPr>
                <w:ins w:id="3947" w:author="Skat" w:date="2010-06-25T12:54:00Z"/>
                <w:color w:val="FFFFFF"/>
              </w:rPr>
            </w:pPr>
            <w:ins w:id="3948" w:author="Skat" w:date="2010-06-25T12:54:00Z">
              <w:r>
                <w:rPr>
                  <w:color w:val="FFFFFF"/>
                </w:rPr>
                <w:t>Beskrivelse</w:t>
              </w:r>
            </w:ins>
          </w:p>
        </w:tc>
      </w:tr>
      <w:tr w:rsidR="00162F95" w:rsidTr="00162F95">
        <w:tblPrEx>
          <w:tblCellMar>
            <w:top w:w="0" w:type="dxa"/>
            <w:bottom w:w="0" w:type="dxa"/>
          </w:tblCellMar>
        </w:tblPrEx>
        <w:trPr>
          <w:ins w:id="3949" w:author="Skat" w:date="2010-06-25T12:54:00Z"/>
        </w:trPr>
        <w:tc>
          <w:tcPr>
            <w:tcW w:w="2625" w:type="dxa"/>
          </w:tcPr>
          <w:p w:rsidR="00162F95" w:rsidRDefault="00162F95" w:rsidP="00162F95">
            <w:pPr>
              <w:pStyle w:val="Normal11"/>
              <w:rPr>
                <w:ins w:id="3950" w:author="Skat" w:date="2010-06-25T12:54:00Z"/>
              </w:rPr>
            </w:pPr>
            <w:ins w:id="3951" w:author="Skat" w:date="2010-06-25T12:54:00Z">
              <w:r>
                <w:t>Form</w:t>
              </w:r>
            </w:ins>
          </w:p>
        </w:tc>
        <w:tc>
          <w:tcPr>
            <w:tcW w:w="1797" w:type="dxa"/>
          </w:tcPr>
          <w:p w:rsidR="00162F95" w:rsidRDefault="00162F95" w:rsidP="00162F95">
            <w:pPr>
              <w:pStyle w:val="Normal11"/>
              <w:rPr>
                <w:ins w:id="3952" w:author="Skat" w:date="2010-06-25T12:54:00Z"/>
              </w:rPr>
            </w:pPr>
            <w:ins w:id="3953" w:author="Skat" w:date="2010-06-25T12:54:00Z">
              <w:r>
                <w:t>Type</w:t>
              </w:r>
              <w:r>
                <w:fldChar w:fldCharType="begin"/>
              </w:r>
              <w:r>
                <w:instrText xml:space="preserve"> XE "</w:instrText>
              </w:r>
              <w:r w:rsidRPr="00775B2C">
                <w:instrText>Type</w:instrText>
              </w:r>
              <w:r>
                <w:instrText xml:space="preserve">" </w:instrText>
              </w:r>
              <w:r>
                <w:fldChar w:fldCharType="end"/>
              </w:r>
            </w:ins>
          </w:p>
        </w:tc>
        <w:tc>
          <w:tcPr>
            <w:tcW w:w="5573" w:type="dxa"/>
          </w:tcPr>
          <w:p w:rsidR="00162F95" w:rsidRDefault="00162F95" w:rsidP="00162F95">
            <w:pPr>
              <w:pStyle w:val="Normal11"/>
              <w:rPr>
                <w:ins w:id="3954" w:author="Skat" w:date="2010-06-25T12:54:00Z"/>
              </w:rPr>
            </w:pPr>
            <w:ins w:id="3955" w:author="Skat" w:date="2010-06-25T12:54:00Z">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ins>
          </w:p>
        </w:tc>
      </w:tr>
      <w:tr w:rsidR="00162F95" w:rsidTr="00162F95">
        <w:tblPrEx>
          <w:tblCellMar>
            <w:top w:w="0" w:type="dxa"/>
            <w:bottom w:w="0" w:type="dxa"/>
          </w:tblCellMar>
        </w:tblPrEx>
        <w:trPr>
          <w:ins w:id="3956" w:author="Skat" w:date="2010-06-25T12:54:00Z"/>
        </w:trPr>
        <w:tc>
          <w:tcPr>
            <w:tcW w:w="2625" w:type="dxa"/>
          </w:tcPr>
          <w:p w:rsidR="00162F95" w:rsidRDefault="00162F95" w:rsidP="00162F95">
            <w:pPr>
              <w:pStyle w:val="Normal11"/>
              <w:rPr>
                <w:ins w:id="3957" w:author="Skat" w:date="2010-06-25T12:54:00Z"/>
              </w:rPr>
            </w:pPr>
            <w:ins w:id="3958" w:author="Skat" w:date="2010-06-25T12:54:00Z">
              <w:r>
                <w:t>Procent</w:t>
              </w:r>
            </w:ins>
          </w:p>
        </w:tc>
        <w:tc>
          <w:tcPr>
            <w:tcW w:w="1797" w:type="dxa"/>
          </w:tcPr>
          <w:p w:rsidR="00162F95" w:rsidRDefault="00162F95" w:rsidP="00162F95">
            <w:pPr>
              <w:pStyle w:val="Normal11"/>
              <w:rPr>
                <w:ins w:id="3959" w:author="Skat" w:date="2010-06-25T12:54:00Z"/>
              </w:rPr>
            </w:pPr>
            <w:ins w:id="3960" w:author="Skat" w:date="2010-06-25T12:54:00Z">
              <w:r>
                <w:t>Procent</w:t>
              </w:r>
              <w:r>
                <w:fldChar w:fldCharType="begin"/>
              </w:r>
              <w:r>
                <w:instrText xml:space="preserve"> XE "</w:instrText>
              </w:r>
              <w:r w:rsidRPr="00E6484F">
                <w:instrText>Procent</w:instrText>
              </w:r>
              <w:r>
                <w:instrText xml:space="preserve">" </w:instrText>
              </w:r>
              <w:r>
                <w:fldChar w:fldCharType="end"/>
              </w:r>
            </w:ins>
          </w:p>
        </w:tc>
        <w:tc>
          <w:tcPr>
            <w:tcW w:w="5573" w:type="dxa"/>
          </w:tcPr>
          <w:p w:rsidR="00162F95" w:rsidRDefault="00162F95" w:rsidP="00162F95">
            <w:pPr>
              <w:pStyle w:val="Normal11"/>
              <w:rPr>
                <w:ins w:id="3961" w:author="Skat" w:date="2010-06-25T12:54:00Z"/>
              </w:rPr>
            </w:pPr>
            <w:ins w:id="3962" w:author="Skat" w:date="2010-06-25T12:54:00Z">
              <w:r>
                <w:t>Angiver den procentdel, hvormed kunden hæfter for den enkelte fordring.</w:t>
              </w:r>
            </w:ins>
          </w:p>
        </w:tc>
      </w:tr>
      <w:tr w:rsidR="00162F95" w:rsidTr="00162F95">
        <w:tblPrEx>
          <w:tblCellMar>
            <w:top w:w="0" w:type="dxa"/>
            <w:bottom w:w="0" w:type="dxa"/>
          </w:tblCellMar>
        </w:tblPrEx>
        <w:trPr>
          <w:ins w:id="3963" w:author="Skat" w:date="2010-06-25T12:54:00Z"/>
        </w:trPr>
        <w:tc>
          <w:tcPr>
            <w:tcW w:w="2625" w:type="dxa"/>
          </w:tcPr>
          <w:p w:rsidR="00162F95" w:rsidRDefault="00162F95" w:rsidP="00162F95">
            <w:pPr>
              <w:pStyle w:val="Normal11"/>
              <w:rPr>
                <w:ins w:id="3964" w:author="Skat" w:date="2010-06-25T12:54:00Z"/>
              </w:rPr>
            </w:pPr>
            <w:ins w:id="3965" w:author="Skat" w:date="2010-06-25T12:54:00Z">
              <w:r>
                <w:t>StartDato</w:t>
              </w:r>
            </w:ins>
          </w:p>
        </w:tc>
        <w:tc>
          <w:tcPr>
            <w:tcW w:w="1797" w:type="dxa"/>
          </w:tcPr>
          <w:p w:rsidR="00162F95" w:rsidRDefault="00162F95" w:rsidP="00162F95">
            <w:pPr>
              <w:pStyle w:val="Normal11"/>
              <w:rPr>
                <w:ins w:id="3966" w:author="Skat" w:date="2010-06-25T12:54:00Z"/>
              </w:rPr>
            </w:pPr>
            <w:ins w:id="3967" w:author="Skat" w:date="2010-06-25T12:54:00Z">
              <w:r>
                <w:t>Dato</w:t>
              </w:r>
              <w:r>
                <w:fldChar w:fldCharType="begin"/>
              </w:r>
              <w:r>
                <w:instrText xml:space="preserve"> XE "</w:instrText>
              </w:r>
              <w:r w:rsidRPr="00D315D7">
                <w:instrText>Dato</w:instrText>
              </w:r>
              <w:r>
                <w:instrText xml:space="preserve">" </w:instrText>
              </w:r>
              <w:r>
                <w:fldChar w:fldCharType="end"/>
              </w:r>
            </w:ins>
          </w:p>
        </w:tc>
        <w:tc>
          <w:tcPr>
            <w:tcW w:w="5573" w:type="dxa"/>
          </w:tcPr>
          <w:p w:rsidR="00162F95" w:rsidRDefault="00162F95" w:rsidP="00162F95">
            <w:pPr>
              <w:pStyle w:val="Normal11"/>
              <w:rPr>
                <w:ins w:id="3968" w:author="Skat" w:date="2010-06-25T12:54:00Z"/>
              </w:rPr>
            </w:pPr>
            <w:ins w:id="3969" w:author="Skat" w:date="2010-06-25T12:54:00Z">
              <w:r>
                <w:t>Den dato hæftelse for en fordring gælder fra.</w:t>
              </w:r>
            </w:ins>
          </w:p>
        </w:tc>
      </w:tr>
      <w:tr w:rsidR="00162F95" w:rsidTr="00162F95">
        <w:tblPrEx>
          <w:tblCellMar>
            <w:top w:w="0" w:type="dxa"/>
            <w:bottom w:w="0" w:type="dxa"/>
          </w:tblCellMar>
        </w:tblPrEx>
        <w:trPr>
          <w:ins w:id="3970" w:author="Skat" w:date="2010-06-25T12:54:00Z"/>
        </w:trPr>
        <w:tc>
          <w:tcPr>
            <w:tcW w:w="2625" w:type="dxa"/>
          </w:tcPr>
          <w:p w:rsidR="00162F95" w:rsidRDefault="00162F95" w:rsidP="00162F95">
            <w:pPr>
              <w:pStyle w:val="Normal11"/>
              <w:rPr>
                <w:ins w:id="3971" w:author="Skat" w:date="2010-06-25T12:54:00Z"/>
              </w:rPr>
            </w:pPr>
            <w:ins w:id="3972" w:author="Skat" w:date="2010-06-25T12:54:00Z">
              <w:r>
                <w:t>SlutDato</w:t>
              </w:r>
            </w:ins>
          </w:p>
        </w:tc>
        <w:tc>
          <w:tcPr>
            <w:tcW w:w="1797" w:type="dxa"/>
          </w:tcPr>
          <w:p w:rsidR="00162F95" w:rsidRDefault="00162F95" w:rsidP="00162F95">
            <w:pPr>
              <w:pStyle w:val="Normal11"/>
              <w:rPr>
                <w:ins w:id="3973" w:author="Skat" w:date="2010-06-25T12:54:00Z"/>
              </w:rPr>
            </w:pPr>
            <w:ins w:id="3974" w:author="Skat" w:date="2010-06-25T12:54:00Z">
              <w:r>
                <w:t>Dato</w:t>
              </w:r>
              <w:r>
                <w:fldChar w:fldCharType="begin"/>
              </w:r>
              <w:r>
                <w:instrText xml:space="preserve"> XE "</w:instrText>
              </w:r>
              <w:r w:rsidRPr="00BF2EC1">
                <w:instrText>Dato</w:instrText>
              </w:r>
              <w:r>
                <w:instrText xml:space="preserve">" </w:instrText>
              </w:r>
              <w:r>
                <w:fldChar w:fldCharType="end"/>
              </w:r>
            </w:ins>
          </w:p>
        </w:tc>
        <w:tc>
          <w:tcPr>
            <w:tcW w:w="5573" w:type="dxa"/>
          </w:tcPr>
          <w:p w:rsidR="00162F95" w:rsidRDefault="00162F95" w:rsidP="00162F95">
            <w:pPr>
              <w:pStyle w:val="Normal11"/>
              <w:rPr>
                <w:ins w:id="3975" w:author="Skat" w:date="2010-06-25T12:54:00Z"/>
              </w:rPr>
            </w:pPr>
            <w:ins w:id="3976" w:author="Skat" w:date="2010-06-25T12:54:00Z">
              <w:r>
                <w:t>Den dato hæftelse for en fordring ophører.</w:t>
              </w:r>
            </w:ins>
          </w:p>
        </w:tc>
      </w:tr>
      <w:tr w:rsidR="00162F95" w:rsidTr="00162F95">
        <w:tblPrEx>
          <w:tblCellMar>
            <w:top w:w="0" w:type="dxa"/>
            <w:bottom w:w="0" w:type="dxa"/>
          </w:tblCellMar>
        </w:tblPrEx>
        <w:trPr>
          <w:ins w:id="3977" w:author="Skat" w:date="2010-06-25T12:54:00Z"/>
        </w:trPr>
        <w:tc>
          <w:tcPr>
            <w:tcW w:w="2625" w:type="dxa"/>
          </w:tcPr>
          <w:p w:rsidR="00162F95" w:rsidRDefault="00162F95" w:rsidP="00162F95">
            <w:pPr>
              <w:pStyle w:val="Normal11"/>
              <w:rPr>
                <w:ins w:id="3978" w:author="Skat" w:date="2010-06-25T12:54:00Z"/>
              </w:rPr>
            </w:pPr>
            <w:ins w:id="3979" w:author="Skat" w:date="2010-06-25T12:54:00Z">
              <w:r>
                <w:t>ForældelseDato</w:t>
              </w:r>
            </w:ins>
          </w:p>
        </w:tc>
        <w:tc>
          <w:tcPr>
            <w:tcW w:w="1797" w:type="dxa"/>
          </w:tcPr>
          <w:p w:rsidR="00162F95" w:rsidRDefault="00162F95" w:rsidP="00162F95">
            <w:pPr>
              <w:pStyle w:val="Normal11"/>
              <w:rPr>
                <w:ins w:id="3980" w:author="Skat" w:date="2010-06-25T12:54:00Z"/>
              </w:rPr>
            </w:pPr>
            <w:ins w:id="3981" w:author="Skat" w:date="2010-06-25T12:54:00Z">
              <w:r>
                <w:t>Dato</w:t>
              </w:r>
              <w:r>
                <w:fldChar w:fldCharType="begin"/>
              </w:r>
              <w:r>
                <w:instrText xml:space="preserve"> XE "</w:instrText>
              </w:r>
              <w:r w:rsidRPr="00021F2A">
                <w:instrText>Dato</w:instrText>
              </w:r>
              <w:r>
                <w:instrText xml:space="preserve">" </w:instrText>
              </w:r>
              <w:r>
                <w:fldChar w:fldCharType="end"/>
              </w:r>
            </w:ins>
          </w:p>
        </w:tc>
        <w:tc>
          <w:tcPr>
            <w:tcW w:w="5573" w:type="dxa"/>
          </w:tcPr>
          <w:p w:rsidR="00162F95" w:rsidRDefault="00162F95" w:rsidP="00162F95">
            <w:pPr>
              <w:pStyle w:val="Normal11"/>
              <w:rPr>
                <w:ins w:id="3982" w:author="Skat" w:date="2010-06-25T12:54:00Z"/>
              </w:rPr>
            </w:pPr>
          </w:p>
        </w:tc>
      </w:tr>
      <w:tr w:rsidR="00162F95" w:rsidTr="00162F95">
        <w:tblPrEx>
          <w:tblCellMar>
            <w:top w:w="0" w:type="dxa"/>
            <w:bottom w:w="0" w:type="dxa"/>
          </w:tblCellMar>
        </w:tblPrEx>
        <w:trPr>
          <w:ins w:id="3983" w:author="Skat" w:date="2010-06-25T12:54:00Z"/>
        </w:trPr>
        <w:tc>
          <w:tcPr>
            <w:tcW w:w="2625" w:type="dxa"/>
          </w:tcPr>
          <w:p w:rsidR="00162F95" w:rsidRDefault="00162F95" w:rsidP="00162F95">
            <w:pPr>
              <w:pStyle w:val="Normal11"/>
              <w:rPr>
                <w:ins w:id="3984" w:author="Skat" w:date="2010-06-25T12:54:00Z"/>
              </w:rPr>
            </w:pPr>
            <w:ins w:id="3985" w:author="Skat" w:date="2010-06-25T12:54:00Z">
              <w:r>
                <w:t>Subsidiær</w:t>
              </w:r>
            </w:ins>
          </w:p>
        </w:tc>
        <w:tc>
          <w:tcPr>
            <w:tcW w:w="1797" w:type="dxa"/>
          </w:tcPr>
          <w:p w:rsidR="00162F95" w:rsidRDefault="00162F95" w:rsidP="00162F95">
            <w:pPr>
              <w:pStyle w:val="Normal11"/>
              <w:rPr>
                <w:ins w:id="3986" w:author="Skat" w:date="2010-06-25T12:54:00Z"/>
              </w:rPr>
            </w:pPr>
            <w:ins w:id="3987" w:author="Skat" w:date="2010-06-25T12:54:00Z">
              <w:r>
                <w:t>Type</w:t>
              </w:r>
              <w:r>
                <w:fldChar w:fldCharType="begin"/>
              </w:r>
              <w:r>
                <w:instrText xml:space="preserve"> XE "</w:instrText>
              </w:r>
              <w:r w:rsidRPr="003A591C">
                <w:instrText>Type</w:instrText>
              </w:r>
              <w:r>
                <w:instrText xml:space="preserve">" </w:instrText>
              </w:r>
              <w:r>
                <w:fldChar w:fldCharType="end"/>
              </w:r>
            </w:ins>
          </w:p>
        </w:tc>
        <w:tc>
          <w:tcPr>
            <w:tcW w:w="5573" w:type="dxa"/>
          </w:tcPr>
          <w:p w:rsidR="00162F95" w:rsidRDefault="00162F95" w:rsidP="00162F95">
            <w:pPr>
              <w:pStyle w:val="Normal11"/>
              <w:rPr>
                <w:ins w:id="3988" w:author="Skat" w:date="2010-06-25T12:54:00Z"/>
              </w:rPr>
            </w:pPr>
            <w:ins w:id="3989" w:author="Skat" w:date="2010-06-25T12:54:00Z">
              <w:r>
                <w:t>Subsidiær hæftelse kan antage følgende værdier.</w:t>
              </w:r>
            </w:ins>
          </w:p>
          <w:p w:rsidR="00162F95" w:rsidRDefault="00162F95" w:rsidP="00162F95">
            <w:pPr>
              <w:pStyle w:val="Normal11"/>
              <w:rPr>
                <w:ins w:id="3990" w:author="Skat" w:date="2010-06-25T12:54:00Z"/>
              </w:rPr>
            </w:pPr>
          </w:p>
          <w:p w:rsidR="00162F95" w:rsidRDefault="00162F95" w:rsidP="00162F95">
            <w:pPr>
              <w:pStyle w:val="Normal11"/>
              <w:rPr>
                <w:ins w:id="3991" w:author="Skat" w:date="2010-06-25T12:54:00Z"/>
              </w:rPr>
            </w:pPr>
            <w:ins w:id="3992" w:author="Skat" w:date="2010-06-25T12:54:00Z">
              <w:r>
                <w:t>I forbindelse med HæftelsesforholdOpret:</w:t>
              </w:r>
            </w:ins>
          </w:p>
          <w:p w:rsidR="00162F95" w:rsidRDefault="00162F95" w:rsidP="00162F95">
            <w:pPr>
              <w:pStyle w:val="Normal11"/>
              <w:rPr>
                <w:ins w:id="3993" w:author="Skat" w:date="2010-06-25T12:54:00Z"/>
              </w:rPr>
            </w:pPr>
            <w:ins w:id="3994" w:author="Skat" w:date="2010-06-25T12:54:00Z">
              <w:r>
                <w:t>Potentiel forhold.</w:t>
              </w:r>
            </w:ins>
          </w:p>
          <w:p w:rsidR="00162F95" w:rsidRDefault="00162F95" w:rsidP="00162F95">
            <w:pPr>
              <w:pStyle w:val="Normal11"/>
              <w:rPr>
                <w:ins w:id="3995" w:author="Skat" w:date="2010-06-25T12:54:00Z"/>
              </w:rPr>
            </w:pPr>
          </w:p>
          <w:p w:rsidR="00162F95" w:rsidRDefault="00162F95" w:rsidP="00162F95">
            <w:pPr>
              <w:pStyle w:val="Normal11"/>
              <w:rPr>
                <w:ins w:id="3996" w:author="Skat" w:date="2010-06-25T12:54:00Z"/>
              </w:rPr>
            </w:pPr>
            <w:ins w:id="3997" w:author="Skat" w:date="2010-06-25T12:54:00Z">
              <w:r>
                <w:t>I forbindelse med HæftelsesforholdÆndr:</w:t>
              </w:r>
            </w:ins>
          </w:p>
          <w:p w:rsidR="00162F95" w:rsidRDefault="00162F95" w:rsidP="00162F95">
            <w:pPr>
              <w:pStyle w:val="Normal11"/>
              <w:rPr>
                <w:ins w:id="3998" w:author="Skat" w:date="2010-06-25T12:54:00Z"/>
              </w:rPr>
            </w:pPr>
            <w:ins w:id="3999" w:author="Skat" w:date="2010-06-25T12:54:00Z">
              <w:r>
                <w:t>Reel forhold</w:t>
              </w:r>
            </w:ins>
          </w:p>
          <w:p w:rsidR="00162F95" w:rsidRDefault="00162F95" w:rsidP="00162F95">
            <w:pPr>
              <w:pStyle w:val="Normal11"/>
              <w:rPr>
                <w:ins w:id="4000" w:author="Skat" w:date="2010-06-25T12:54:00Z"/>
              </w:rPr>
            </w:pPr>
            <w:ins w:id="4001" w:author="Skat" w:date="2010-06-25T12:54:00Z">
              <w:r>
                <w:t>Samlivsophævelse</w:t>
              </w:r>
            </w:ins>
          </w:p>
          <w:p w:rsidR="00162F95" w:rsidRDefault="00162F95" w:rsidP="00162F95">
            <w:pPr>
              <w:pStyle w:val="Normal11"/>
              <w:rPr>
                <w:ins w:id="4002" w:author="Skat" w:date="2010-06-25T12:54:00Z"/>
              </w:rPr>
            </w:pPr>
            <w:ins w:id="4003" w:author="Skat" w:date="2010-06-25T12:54:00Z">
              <w:r>
                <w:t>Potentiel forhold</w:t>
              </w:r>
            </w:ins>
          </w:p>
        </w:tc>
      </w:tr>
    </w:tbl>
    <w:p w:rsidR="00162F95" w:rsidRDefault="00162F95" w:rsidP="00162F95">
      <w:pPr>
        <w:pStyle w:val="Normal11"/>
        <w:rPr>
          <w:ins w:id="4004"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005" w:author="Skat" w:date="2010-06-25T12:54:00Z"/>
        </w:rPr>
      </w:pPr>
    </w:p>
    <w:p w:rsidR="00162F95" w:rsidRDefault="00162F95" w:rsidP="00162F95">
      <w:pPr>
        <w:pStyle w:val="Normal11"/>
        <w:rPr>
          <w:ins w:id="4006"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007" w:author="Skat" w:date="2010-06-25T12:54:00Z"/>
        </w:trPr>
        <w:tc>
          <w:tcPr>
            <w:tcW w:w="1667" w:type="dxa"/>
            <w:shd w:val="pct20" w:color="auto" w:fill="0000FF"/>
          </w:tcPr>
          <w:p w:rsidR="00162F95" w:rsidRPr="00162F95" w:rsidRDefault="00162F95" w:rsidP="00162F95">
            <w:pPr>
              <w:pStyle w:val="Normal11"/>
              <w:rPr>
                <w:ins w:id="4008" w:author="Skat" w:date="2010-06-25T12:54:00Z"/>
                <w:color w:val="FFFFFF"/>
              </w:rPr>
            </w:pPr>
            <w:ins w:id="4009"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010" w:author="Skat" w:date="2010-06-25T12:54:00Z"/>
                <w:color w:val="FFFFFF"/>
              </w:rPr>
            </w:pPr>
            <w:ins w:id="4011"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012" w:author="Skat" w:date="2010-06-25T12:54:00Z"/>
                <w:color w:val="FFFFFF"/>
              </w:rPr>
            </w:pPr>
            <w:ins w:id="4013" w:author="Skat" w:date="2010-06-25T12:54:00Z">
              <w:r>
                <w:rPr>
                  <w:color w:val="FFFFFF"/>
                </w:rPr>
                <w:t>Beskrivelse</w:t>
              </w:r>
            </w:ins>
          </w:p>
        </w:tc>
      </w:tr>
      <w:tr w:rsidR="00162F95" w:rsidTr="00162F95">
        <w:tblPrEx>
          <w:tblCellMar>
            <w:top w:w="0" w:type="dxa"/>
            <w:bottom w:w="0" w:type="dxa"/>
          </w:tblCellMar>
        </w:tblPrEx>
        <w:trPr>
          <w:ins w:id="4014" w:author="Skat" w:date="2010-06-25T12:54:00Z"/>
        </w:trPr>
        <w:tc>
          <w:tcPr>
            <w:tcW w:w="1667" w:type="dxa"/>
          </w:tcPr>
          <w:p w:rsidR="00162F95" w:rsidRDefault="00162F95" w:rsidP="00162F95">
            <w:pPr>
              <w:pStyle w:val="Normal11"/>
              <w:rPr>
                <w:ins w:id="4015" w:author="Skat" w:date="2010-06-25T12:54:00Z"/>
              </w:rPr>
            </w:pPr>
            <w:ins w:id="4016" w:author="Skat" w:date="2010-06-25T12:54:00Z">
              <w:r>
                <w:t>kan have en eller flere medhæftere</w:t>
              </w:r>
            </w:ins>
          </w:p>
        </w:tc>
        <w:tc>
          <w:tcPr>
            <w:tcW w:w="2398" w:type="dxa"/>
          </w:tcPr>
          <w:p w:rsidR="00162F95" w:rsidRDefault="00162F95" w:rsidP="00162F95">
            <w:pPr>
              <w:pStyle w:val="Normal11"/>
              <w:rPr>
                <w:ins w:id="4017" w:author="Skat" w:date="2010-06-25T12:54:00Z"/>
              </w:rPr>
            </w:pPr>
            <w:ins w:id="4018" w:author="Skat" w:date="2010-06-25T12:54:00Z">
              <w:r>
                <w:t>OpkrævningFordring(1)</w:t>
              </w:r>
            </w:ins>
          </w:p>
          <w:p w:rsidR="00162F95" w:rsidRDefault="00162F95" w:rsidP="00162F95">
            <w:pPr>
              <w:pStyle w:val="Normal11"/>
              <w:rPr>
                <w:ins w:id="4019" w:author="Skat" w:date="2010-06-25T12:54:00Z"/>
              </w:rPr>
            </w:pPr>
            <w:ins w:id="4020" w:author="Skat" w:date="2010-06-25T12:54:00Z">
              <w:r>
                <w:t>OpkrævningHæftelse(0..*)</w:t>
              </w:r>
            </w:ins>
          </w:p>
        </w:tc>
        <w:tc>
          <w:tcPr>
            <w:tcW w:w="5879" w:type="dxa"/>
          </w:tcPr>
          <w:p w:rsidR="00162F95" w:rsidRDefault="00162F95" w:rsidP="00162F95">
            <w:pPr>
              <w:pStyle w:val="Normal11"/>
              <w:rPr>
                <w:ins w:id="4021" w:author="Skat" w:date="2010-06-25T12:54:00Z"/>
              </w:rPr>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22" w:name="_Toc265233892"/>
      <w:bookmarkStart w:id="4023" w:name="_Toc263947356"/>
      <w:r>
        <w:t>OpkrævningSpecifikationLinje</w:t>
      </w:r>
      <w:bookmarkEnd w:id="4022"/>
      <w:bookmarkEnd w:id="4023"/>
    </w:p>
    <w:p w:rsidR="00162F95" w:rsidRDefault="00162F95" w:rsidP="00162F95">
      <w:pPr>
        <w:pStyle w:val="Normal11"/>
      </w:pPr>
      <w:r>
        <w:t>Udgør en simpel specifikationslinje i en opkrævning med tekst og beløb. Repræsenterer typisk en delfordring.</w:t>
      </w:r>
    </w:p>
    <w:p w:rsidR="00162F95" w:rsidRDefault="00162F95" w:rsidP="00162F95">
      <w:pPr>
        <w:pStyle w:val="Normal11"/>
      </w:pPr>
    </w:p>
    <w:p w:rsidR="00162F95" w:rsidRDefault="00162F95" w:rsidP="00162F95">
      <w:pPr>
        <w:pStyle w:val="Normal11"/>
      </w:pPr>
      <w:r>
        <w:t>Nummer er ikke obligatorisk.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TalHel</w:t>
            </w:r>
            <w:r>
              <w:fldChar w:fldCharType="begin"/>
            </w:r>
            <w:r>
              <w:instrText xml:space="preserve"> XE "</w:instrText>
            </w:r>
            <w:r w:rsidRPr="00474141">
              <w:instrText>TalHel</w:instrText>
            </w:r>
            <w:r>
              <w:instrText xml:space="preserve">" </w:instrText>
            </w:r>
            <w:r>
              <w:fldChar w:fldCharType="end"/>
            </w:r>
          </w:p>
        </w:tc>
        <w:tc>
          <w:tcPr>
            <w:tcW w:w="5573" w:type="dxa"/>
          </w:tcPr>
          <w:p w:rsidR="00162F95" w:rsidRDefault="00162F95" w:rsidP="00162F95">
            <w:pPr>
              <w:pStyle w:val="Normal11"/>
            </w:pPr>
            <w:r>
              <w:t>Brugervendt optionelt ID eller linjenummer. Bruges som hjælp til at identificere en linje.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0B1391">
              <w:instrText>TekstLang</w:instrText>
            </w:r>
            <w:r>
              <w:instrText xml:space="preserve">" </w:instrText>
            </w:r>
            <w:r>
              <w:fldChar w:fldCharType="end"/>
            </w:r>
          </w:p>
        </w:tc>
        <w:tc>
          <w:tcPr>
            <w:tcW w:w="5573" w:type="dxa"/>
          </w:tcPr>
          <w:p w:rsidR="00162F95" w:rsidRDefault="00162F95" w:rsidP="00162F95">
            <w:pPr>
              <w:pStyle w:val="Normal11"/>
            </w:pPr>
            <w:r>
              <w:t>Kort forklarende tekst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6479E8">
              <w:instrText>Beløb</w:instrText>
            </w:r>
            <w:r>
              <w:instrText xml:space="preserve">" </w:instrText>
            </w:r>
            <w:r>
              <w:fldChar w:fldCharType="end"/>
            </w:r>
          </w:p>
        </w:tc>
        <w:tc>
          <w:tcPr>
            <w:tcW w:w="5573" w:type="dxa"/>
          </w:tcPr>
          <w:p w:rsidR="00162F95" w:rsidRDefault="00162F95" w:rsidP="00162F95">
            <w:pPr>
              <w:pStyle w:val="Normal11"/>
            </w:pPr>
            <w:r>
              <w:t>Indhold i et beløbsfelt i en opkrævningspecifikationskabelon.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24" w:name="_Toc265233893"/>
      <w:bookmarkStart w:id="4025" w:name="_Toc263947357"/>
      <w:r>
        <w:t>OpkrævningSpecifikationLinjeParameter</w:t>
      </w:r>
      <w:bookmarkEnd w:id="4024"/>
      <w:bookmarkEnd w:id="4025"/>
    </w:p>
    <w:p w:rsidR="00162F95" w:rsidRDefault="00162F95" w:rsidP="00162F95">
      <w:pPr>
        <w:pStyle w:val="Normal11"/>
      </w:pPr>
      <w:r>
        <w:t>Et antal yderligere parametre som knytter sig til en OpkrævningSpecifikationLinje. Bruges til ekstra mellemliggende kolonner ud over tekst og beløb.</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071B52">
              <w:instrText>TekstKort</w:instrText>
            </w:r>
            <w:r>
              <w:instrText xml:space="preserve">" </w:instrText>
            </w:r>
            <w:r>
              <w:fldChar w:fldCharType="end"/>
            </w:r>
          </w:p>
        </w:tc>
        <w:tc>
          <w:tcPr>
            <w:tcW w:w="5573" w:type="dxa"/>
          </w:tcPr>
          <w:p w:rsidR="00162F95" w:rsidRDefault="00162F95" w:rsidP="00162F95">
            <w:pPr>
              <w:pStyle w:val="Normal11"/>
            </w:pPr>
            <w:r>
              <w:t>Navn på en 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3D0B6D">
              <w:instrText>TekstKort</w:instrText>
            </w:r>
            <w:r>
              <w:instrText xml:space="preserve">" </w:instrText>
            </w:r>
            <w:r>
              <w:fldChar w:fldCharType="end"/>
            </w:r>
          </w:p>
        </w:tc>
        <w:tc>
          <w:tcPr>
            <w:tcW w:w="5573" w:type="dxa"/>
          </w:tcPr>
          <w:p w:rsidR="00162F95" w:rsidRDefault="00162F95" w:rsidP="00162F95">
            <w:pPr>
              <w:pStyle w:val="Normal11"/>
            </w:pPr>
            <w:r>
              <w:t>Tekstparameter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4D5CFA">
              <w:instrText>Beløb</w:instrText>
            </w:r>
            <w:r>
              <w:instrText xml:space="preserve">" </w:instrText>
            </w:r>
            <w:r>
              <w:fldChar w:fldCharType="end"/>
            </w:r>
          </w:p>
        </w:tc>
        <w:tc>
          <w:tcPr>
            <w:tcW w:w="5573" w:type="dxa"/>
          </w:tcPr>
          <w:p w:rsidR="00162F95" w:rsidRDefault="00162F95" w:rsidP="00162F95">
            <w:pPr>
              <w:pStyle w:val="Normal11"/>
            </w:pPr>
            <w:r>
              <w:t>Beløbparameter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B96266">
              <w:instrText>Dato</w:instrText>
            </w:r>
            <w:r>
              <w:instrText xml:space="preserve">" </w:instrText>
            </w:r>
            <w:r>
              <w:fldChar w:fldCharType="end"/>
            </w:r>
          </w:p>
        </w:tc>
        <w:tc>
          <w:tcPr>
            <w:tcW w:w="5573" w:type="dxa"/>
          </w:tcPr>
          <w:p w:rsidR="00162F95" w:rsidRDefault="00162F95" w:rsidP="00162F95">
            <w:pPr>
              <w:pStyle w:val="Normal11"/>
            </w:pPr>
            <w:r>
              <w:t>Datoparameter på en specifikationslinje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26" w:name="_Toc265233894"/>
      <w:bookmarkStart w:id="4027" w:name="_Toc263947358"/>
      <w:r>
        <w:t>OpkrævningSpecifikationParameter</w:t>
      </w:r>
      <w:bookmarkEnd w:id="4026"/>
      <w:bookmarkEnd w:id="4027"/>
    </w:p>
    <w:p w:rsidR="00162F95" w:rsidRDefault="00162F95" w:rsidP="00162F95">
      <w:pPr>
        <w:pStyle w:val="Normal11"/>
      </w:pPr>
      <w:r>
        <w:t>Parameter som indgår i den meddelelse som sendes til AD i en  opkrævningfordringskabelon fx navnet på modtageren.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73051D">
              <w:instrText>TekstLang</w:instrText>
            </w:r>
            <w:r>
              <w:instrText xml:space="preserve">" </w:instrText>
            </w:r>
            <w:r>
              <w:fldChar w:fldCharType="end"/>
            </w:r>
          </w:p>
        </w:tc>
        <w:tc>
          <w:tcPr>
            <w:tcW w:w="5573" w:type="dxa"/>
          </w:tcPr>
          <w:p w:rsidR="00162F95" w:rsidRDefault="00162F95" w:rsidP="00162F95">
            <w:pPr>
              <w:pStyle w:val="Normal11"/>
            </w:pPr>
            <w:r>
              <w:t>Indhold i et felt i en opkrævningmeddelseskabelon, som indeholder fritekst</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1098C">
              <w:instrText>Beløb</w:instrText>
            </w:r>
            <w:r>
              <w:instrText xml:space="preserve">" </w:instrText>
            </w:r>
            <w:r>
              <w:fldChar w:fldCharType="end"/>
            </w:r>
          </w:p>
        </w:tc>
        <w:tc>
          <w:tcPr>
            <w:tcW w:w="5573" w:type="dxa"/>
          </w:tcPr>
          <w:p w:rsidR="00162F95" w:rsidRDefault="00162F95" w:rsidP="00162F95">
            <w:pPr>
              <w:pStyle w:val="Normal11"/>
            </w:pPr>
            <w:r>
              <w:t>Indhold i et parameterfelt i en opkrævningsmeddelelseskabelon som er et beløb</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16282">
              <w:instrText>Dato</w:instrText>
            </w:r>
            <w:r>
              <w:instrText xml:space="preserve">" </w:instrText>
            </w:r>
            <w:r>
              <w:fldChar w:fldCharType="end"/>
            </w:r>
          </w:p>
        </w:tc>
        <w:tc>
          <w:tcPr>
            <w:tcW w:w="5573" w:type="dxa"/>
          </w:tcPr>
          <w:p w:rsidR="00162F95" w:rsidRDefault="00162F95" w:rsidP="00162F95">
            <w:pPr>
              <w:pStyle w:val="Normal11"/>
            </w:pPr>
            <w:r>
              <w:t>Indhold i et felt i en opkrævningsmeddelelseskabelon som indholder en 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4028" w:name="_Toc265233895"/>
      <w:bookmarkStart w:id="4029" w:name="_Toc263947359"/>
      <w:r>
        <w:t>DMO Opkrævningskonto/Kunde</w:t>
      </w:r>
      <w:bookmarkEnd w:id="4028"/>
      <w:bookmarkEnd w:id="4029"/>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4030" w:author="Skat" w:date="2010-06-25T12:54:00Z">
              <w:r>
                <w:rPr>
                  <w:noProof/>
                </w:rPr>
                <w:drawing>
                  <wp:anchor distT="0" distB="0" distL="114300" distR="114300" simplePos="0" relativeHeight="251677696" behindDoc="1" locked="0" layoutInCell="1" allowOverlap="1">
                    <wp:simplePos x="0" y="0"/>
                    <wp:positionH relativeFrom="column">
                      <wp:posOffset>3810</wp:posOffset>
                    </wp:positionH>
                    <wp:positionV relativeFrom="paragraph">
                      <wp:posOffset>-314325</wp:posOffset>
                    </wp:positionV>
                    <wp:extent cx="6800850" cy="7324725"/>
                    <wp:effectExtent l="0" t="0" r="0" b="0"/>
                    <wp:wrapTight wrapText="bothSides">
                      <wp:wrapPolygon edited="0">
                        <wp:start x="15852" y="674"/>
                        <wp:lineTo x="15852" y="1573"/>
                        <wp:lineTo x="5748" y="1910"/>
                        <wp:lineTo x="1210" y="2135"/>
                        <wp:lineTo x="1210" y="3314"/>
                        <wp:lineTo x="1392" y="3371"/>
                        <wp:lineTo x="6232" y="3371"/>
                        <wp:lineTo x="6232" y="4269"/>
                        <wp:lineTo x="3025" y="4494"/>
                        <wp:lineTo x="2299" y="4663"/>
                        <wp:lineTo x="2299" y="6067"/>
                        <wp:lineTo x="3570" y="6966"/>
                        <wp:lineTo x="1755" y="7303"/>
                        <wp:lineTo x="1452" y="7415"/>
                        <wp:lineTo x="1452" y="7865"/>
                        <wp:lineTo x="968" y="8370"/>
                        <wp:lineTo x="847" y="20617"/>
                        <wp:lineTo x="9983" y="20617"/>
                        <wp:lineTo x="14037" y="20448"/>
                        <wp:lineTo x="19785" y="19943"/>
                        <wp:lineTo x="19724" y="18651"/>
                        <wp:lineTo x="19845" y="18482"/>
                        <wp:lineTo x="18998" y="17752"/>
                        <wp:lineTo x="19724" y="17246"/>
                        <wp:lineTo x="19845" y="16853"/>
                        <wp:lineTo x="20027" y="16291"/>
                        <wp:lineTo x="19966" y="7865"/>
                        <wp:lineTo x="21055" y="7078"/>
                        <wp:lineTo x="19906" y="6854"/>
                        <wp:lineTo x="19785" y="6067"/>
                        <wp:lineTo x="20208" y="5505"/>
                        <wp:lineTo x="18272" y="5168"/>
                        <wp:lineTo x="19906" y="4607"/>
                        <wp:lineTo x="19906" y="2303"/>
                        <wp:lineTo x="19422" y="2079"/>
                        <wp:lineTo x="17849" y="1573"/>
                        <wp:lineTo x="17849" y="674"/>
                        <wp:lineTo x="15852" y="674"/>
                      </wp:wrapPolygon>
                    </wp:wrapTight>
                    <wp:docPr id="14"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00850" cy="7324725"/>
                            </a:xfrm>
                            <a:prstGeom prst="rect">
                              <a:avLst/>
                            </a:prstGeom>
                          </pic:spPr>
                        </pic:pic>
                      </a:graphicData>
                    </a:graphic>
                  </wp:anchor>
                </w:drawing>
              </w:r>
            </w:del>
            <w:ins w:id="4031" w:author="Skat" w:date="2010-06-25T12:54:00Z">
              <w:r w:rsidR="00162F95">
                <w:rPr>
                  <w:noProof/>
                </w:rPr>
                <w:drawing>
                  <wp:anchor distT="0" distB="0" distL="114300" distR="114300" simplePos="0" relativeHeight="251663360" behindDoc="1" locked="0" layoutInCell="1" allowOverlap="1">
                    <wp:simplePos x="0" y="0"/>
                    <wp:positionH relativeFrom="column">
                      <wp:posOffset>-3810</wp:posOffset>
                    </wp:positionH>
                    <wp:positionV relativeFrom="paragraph">
                      <wp:posOffset>-314325</wp:posOffset>
                    </wp:positionV>
                    <wp:extent cx="6805295" cy="7327900"/>
                    <wp:effectExtent l="0" t="0" r="0" b="0"/>
                    <wp:wrapTight wrapText="bothSides">
                      <wp:wrapPolygon edited="0">
                        <wp:start x="15842" y="674"/>
                        <wp:lineTo x="15842" y="1572"/>
                        <wp:lineTo x="5744" y="1909"/>
                        <wp:lineTo x="1209" y="2134"/>
                        <wp:lineTo x="1209" y="3313"/>
                        <wp:lineTo x="1391" y="3369"/>
                        <wp:lineTo x="6228" y="3369"/>
                        <wp:lineTo x="6228" y="4268"/>
                        <wp:lineTo x="3023" y="4492"/>
                        <wp:lineTo x="2298" y="4661"/>
                        <wp:lineTo x="2298" y="6064"/>
                        <wp:lineTo x="3567" y="6963"/>
                        <wp:lineTo x="1753" y="7300"/>
                        <wp:lineTo x="1451" y="7412"/>
                        <wp:lineTo x="1451" y="7861"/>
                        <wp:lineTo x="967" y="8367"/>
                        <wp:lineTo x="847" y="20608"/>
                        <wp:lineTo x="9977" y="20608"/>
                        <wp:lineTo x="15177" y="20440"/>
                        <wp:lineTo x="19651" y="20046"/>
                        <wp:lineTo x="19591" y="19541"/>
                        <wp:lineTo x="19591" y="18643"/>
                        <wp:lineTo x="19832" y="18586"/>
                        <wp:lineTo x="18018" y="17744"/>
                        <wp:lineTo x="18925" y="17744"/>
                        <wp:lineTo x="19711" y="17295"/>
                        <wp:lineTo x="19832" y="16846"/>
                        <wp:lineTo x="20014" y="16284"/>
                        <wp:lineTo x="19953" y="7861"/>
                        <wp:lineTo x="21042" y="7075"/>
                        <wp:lineTo x="19893" y="6851"/>
                        <wp:lineTo x="19772" y="6064"/>
                        <wp:lineTo x="20195" y="5503"/>
                        <wp:lineTo x="18260" y="5166"/>
                        <wp:lineTo x="19893" y="4605"/>
                        <wp:lineTo x="19893" y="2302"/>
                        <wp:lineTo x="19409" y="2078"/>
                        <wp:lineTo x="17837" y="1572"/>
                        <wp:lineTo x="17837" y="674"/>
                        <wp:lineTo x="15842" y="67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805295" cy="7327900"/>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32" w:name="_Toc265233896"/>
      <w:bookmarkStart w:id="4033" w:name="_Toc263947360"/>
      <w:r>
        <w:t>Adresse</w:t>
      </w:r>
      <w:bookmarkEnd w:id="4032"/>
      <w:bookmarkEnd w:id="4033"/>
    </w:p>
    <w:p w:rsidR="00162F95" w:rsidRDefault="00162F95" w:rsidP="00162F95">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FortløbendeNummer</w:t>
            </w:r>
          </w:p>
        </w:tc>
        <w:tc>
          <w:tcPr>
            <w:tcW w:w="1797" w:type="dxa"/>
          </w:tcPr>
          <w:p w:rsidR="00162F95" w:rsidRDefault="00162F95" w:rsidP="00162F95">
            <w:pPr>
              <w:pStyle w:val="Normal11"/>
            </w:pPr>
            <w:r>
              <w:t>VirksomhedAdresseLøbeNummer</w:t>
            </w:r>
            <w:r>
              <w:fldChar w:fldCharType="begin"/>
            </w:r>
            <w:r>
              <w:instrText xml:space="preserve"> XE "</w:instrText>
            </w:r>
            <w:r w:rsidRPr="00DF4E2B">
              <w:instrText>VirksomhedAdresseLøbeNummer</w:instrText>
            </w:r>
            <w:r>
              <w:instrText xml:space="preserve">" </w:instrText>
            </w:r>
            <w:r>
              <w:fldChar w:fldCharType="end"/>
            </w:r>
          </w:p>
        </w:tc>
        <w:tc>
          <w:tcPr>
            <w:tcW w:w="5573" w:type="dxa"/>
          </w:tcPr>
          <w:p w:rsidR="00162F95" w:rsidRDefault="00162F95" w:rsidP="00162F95">
            <w:pPr>
              <w:pStyle w:val="Normal11"/>
            </w:pPr>
            <w:r>
              <w:t>Angiver fortløbende nummerering ved flere adresser af samme type og på samme tidspunkt.</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00000 - 99999</w:t>
            </w:r>
          </w:p>
        </w:tc>
      </w:tr>
      <w:tr w:rsidR="00162F95" w:rsidTr="00162F95">
        <w:tblPrEx>
          <w:tblCellMar>
            <w:top w:w="0" w:type="dxa"/>
            <w:bottom w:w="0" w:type="dxa"/>
          </w:tblCellMar>
        </w:tblPrEx>
        <w:tc>
          <w:tcPr>
            <w:tcW w:w="2625" w:type="dxa"/>
          </w:tcPr>
          <w:p w:rsidR="00162F95" w:rsidRDefault="00162F95" w:rsidP="00162F95">
            <w:pPr>
              <w:pStyle w:val="Normal11"/>
            </w:pPr>
            <w:r>
              <w:t>AnvendelseKode</w:t>
            </w:r>
          </w:p>
        </w:tc>
        <w:tc>
          <w:tcPr>
            <w:tcW w:w="1797" w:type="dxa"/>
          </w:tcPr>
          <w:p w:rsidR="00162F95" w:rsidRDefault="00162F95" w:rsidP="00162F95">
            <w:pPr>
              <w:pStyle w:val="Normal11"/>
            </w:pPr>
            <w:r>
              <w:t>AdresseAnvendelseKode</w:t>
            </w:r>
            <w:r>
              <w:fldChar w:fldCharType="begin"/>
            </w:r>
            <w:r>
              <w:instrText xml:space="preserve"> XE "</w:instrText>
            </w:r>
            <w:r w:rsidRPr="006F21E4">
              <w:instrText>AdresseAnvendelseKode</w:instrText>
            </w:r>
            <w:r>
              <w:instrText xml:space="preserve">" </w:instrText>
            </w:r>
            <w:r>
              <w:fldChar w:fldCharType="end"/>
            </w:r>
          </w:p>
        </w:tc>
        <w:tc>
          <w:tcPr>
            <w:tcW w:w="5573" w:type="dxa"/>
          </w:tcPr>
          <w:p w:rsidR="00162F95" w:rsidRDefault="00162F95" w:rsidP="00162F95">
            <w:pPr>
              <w:pStyle w:val="Normal11"/>
            </w:pPr>
            <w:r>
              <w:t>Kode som angiver adresseringsmuligheder.</w:t>
            </w:r>
          </w:p>
        </w:tc>
      </w:tr>
      <w:tr w:rsidR="00162F95" w:rsidTr="00162F95">
        <w:tblPrEx>
          <w:tblCellMar>
            <w:top w:w="0" w:type="dxa"/>
            <w:bottom w:w="0" w:type="dxa"/>
          </w:tblCellMar>
        </w:tblPrEx>
        <w:tc>
          <w:tcPr>
            <w:tcW w:w="2625" w:type="dxa"/>
          </w:tcPr>
          <w:p w:rsidR="00162F95" w:rsidRDefault="00162F95" w:rsidP="00162F95">
            <w:pPr>
              <w:pStyle w:val="Normal11"/>
            </w:pPr>
            <w:r>
              <w:t>VejNavn</w:t>
            </w:r>
          </w:p>
        </w:tc>
        <w:tc>
          <w:tcPr>
            <w:tcW w:w="1797" w:type="dxa"/>
          </w:tcPr>
          <w:p w:rsidR="00162F95" w:rsidRDefault="00162F95" w:rsidP="00162F95">
            <w:pPr>
              <w:pStyle w:val="Normal11"/>
            </w:pPr>
            <w:r>
              <w:t>TekstKort</w:t>
            </w:r>
            <w:r>
              <w:fldChar w:fldCharType="begin"/>
            </w:r>
            <w:r>
              <w:instrText xml:space="preserve"> XE "</w:instrText>
            </w:r>
            <w:r w:rsidRPr="0066130F">
              <w:instrText>TekstKort</w:instrText>
            </w:r>
            <w:r>
              <w:instrText xml:space="preserve">" </w:instrText>
            </w:r>
            <w:r>
              <w:fldChar w:fldCharType="end"/>
            </w:r>
          </w:p>
        </w:tc>
        <w:tc>
          <w:tcPr>
            <w:tcW w:w="5573" w:type="dxa"/>
          </w:tcPr>
          <w:p w:rsidR="00162F95" w:rsidRDefault="00162F95" w:rsidP="00162F95">
            <w:pPr>
              <w:pStyle w:val="Normal11"/>
            </w:pPr>
            <w:r>
              <w:t>Angiver navnet  på en vej/gade  i Danmark</w:t>
            </w:r>
          </w:p>
        </w:tc>
      </w:tr>
      <w:tr w:rsidR="00162F95" w:rsidTr="00162F95">
        <w:tblPrEx>
          <w:tblCellMar>
            <w:top w:w="0" w:type="dxa"/>
            <w:bottom w:w="0" w:type="dxa"/>
          </w:tblCellMar>
        </w:tblPrEx>
        <w:tc>
          <w:tcPr>
            <w:tcW w:w="2625" w:type="dxa"/>
          </w:tcPr>
          <w:p w:rsidR="00162F95" w:rsidRDefault="00162F95" w:rsidP="00162F95">
            <w:pPr>
              <w:pStyle w:val="Normal11"/>
            </w:pPr>
            <w:r>
              <w:t>VejKode</w:t>
            </w:r>
          </w:p>
        </w:tc>
        <w:tc>
          <w:tcPr>
            <w:tcW w:w="1797" w:type="dxa"/>
          </w:tcPr>
          <w:p w:rsidR="00162F95" w:rsidRDefault="00162F95" w:rsidP="00162F95">
            <w:pPr>
              <w:pStyle w:val="Normal11"/>
            </w:pPr>
            <w:r>
              <w:t>VejKode</w:t>
            </w:r>
            <w:r>
              <w:fldChar w:fldCharType="begin"/>
            </w:r>
            <w:r>
              <w:instrText xml:space="preserve"> XE "</w:instrText>
            </w:r>
            <w:r w:rsidRPr="009C734D">
              <w:instrText>VejKode</w:instrText>
            </w:r>
            <w:r>
              <w:instrText xml:space="preserve">" </w:instrText>
            </w:r>
            <w:r>
              <w:fldChar w:fldCharType="end"/>
            </w:r>
          </w:p>
        </w:tc>
        <w:tc>
          <w:tcPr>
            <w:tcW w:w="5573" w:type="dxa"/>
          </w:tcPr>
          <w:p w:rsidR="00162F95" w:rsidRDefault="00162F95" w:rsidP="00162F95">
            <w:pPr>
              <w:pStyle w:val="Normal11"/>
            </w:pPr>
            <w:r>
              <w:t>Kode der sammen med kommunenummer entydigt identificerer en vej eller en del af en vej i Danmark.</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0000 - 9999</w:t>
            </w:r>
          </w:p>
        </w:tc>
      </w:tr>
      <w:tr w:rsidR="00162F95" w:rsidTr="00162F95">
        <w:tblPrEx>
          <w:tblCellMar>
            <w:top w:w="0" w:type="dxa"/>
            <w:bottom w:w="0" w:type="dxa"/>
          </w:tblCellMar>
        </w:tblPrEx>
        <w:tc>
          <w:tcPr>
            <w:tcW w:w="2625" w:type="dxa"/>
          </w:tcPr>
          <w:p w:rsidR="00162F95" w:rsidRDefault="00162F95" w:rsidP="00162F95">
            <w:pPr>
              <w:pStyle w:val="Normal11"/>
            </w:pPr>
            <w:r>
              <w:t>FraHusNummer</w:t>
            </w:r>
          </w:p>
        </w:tc>
        <w:tc>
          <w:tcPr>
            <w:tcW w:w="1797" w:type="dxa"/>
          </w:tcPr>
          <w:p w:rsidR="00162F95" w:rsidRDefault="00162F95" w:rsidP="00162F95">
            <w:pPr>
              <w:pStyle w:val="Normal11"/>
            </w:pPr>
            <w:r>
              <w:t>HusNummer</w:t>
            </w:r>
            <w:r>
              <w:fldChar w:fldCharType="begin"/>
            </w:r>
            <w:r>
              <w:instrText xml:space="preserve"> XE "</w:instrText>
            </w:r>
            <w:r w:rsidRPr="005038A7">
              <w:instrText>HusNummer</w:instrText>
            </w:r>
            <w:r>
              <w:instrText xml:space="preserve">" </w:instrText>
            </w:r>
            <w:r>
              <w:fldChar w:fldCharType="end"/>
            </w:r>
          </w:p>
        </w:tc>
        <w:tc>
          <w:tcPr>
            <w:tcW w:w="5573" w:type="dxa"/>
          </w:tcPr>
          <w:p w:rsidR="00162F95" w:rsidRDefault="00162F95" w:rsidP="00162F95">
            <w:pPr>
              <w:pStyle w:val="Normal11"/>
            </w:pPr>
            <w:r>
              <w:t>Angiver 1. husnummer i et vejafsnit i gaden eller på vejen.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FraHusBogstav</w:t>
            </w:r>
          </w:p>
        </w:tc>
        <w:tc>
          <w:tcPr>
            <w:tcW w:w="1797" w:type="dxa"/>
          </w:tcPr>
          <w:p w:rsidR="00162F95" w:rsidRDefault="00162F95" w:rsidP="00162F95">
            <w:pPr>
              <w:pStyle w:val="Normal11"/>
            </w:pPr>
            <w:r>
              <w:t>HusBogstav</w:t>
            </w:r>
            <w:r>
              <w:fldChar w:fldCharType="begin"/>
            </w:r>
            <w:r>
              <w:instrText xml:space="preserve"> XE "</w:instrText>
            </w:r>
            <w:r w:rsidRPr="00EF31EE">
              <w:instrText>HusBogstav</w:instrText>
            </w:r>
            <w:r>
              <w:instrText xml:space="preserve">" </w:instrText>
            </w:r>
            <w:r>
              <w:fldChar w:fldCharType="end"/>
            </w:r>
          </w:p>
        </w:tc>
        <w:tc>
          <w:tcPr>
            <w:tcW w:w="5573" w:type="dxa"/>
          </w:tcPr>
          <w:p w:rsidR="00162F95" w:rsidRDefault="00162F95" w:rsidP="00162F95">
            <w:pPr>
              <w:pStyle w:val="Normal11"/>
            </w:pPr>
            <w:r>
              <w:t>Angiver bogstav tilknyttet husnummeret.</w:t>
            </w:r>
          </w:p>
          <w:p w:rsidR="00162F95" w:rsidRDefault="00162F95" w:rsidP="00162F95">
            <w:pPr>
              <w:pStyle w:val="Normal11"/>
            </w:pPr>
          </w:p>
          <w:p w:rsidR="00162F95" w:rsidRDefault="00162F95" w:rsidP="00162F95">
            <w:pPr>
              <w:pStyle w:val="Normal11"/>
            </w:pPr>
            <w:r>
              <w:t>Ifølge bekendtgørelse om vejnavne og adresser må kun værdierne A-Z benyttes. På grund af risikoen for forveksling bør bogstaverne I, J, O og Q dog ikke benyttes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A - Å</w:t>
            </w:r>
          </w:p>
        </w:tc>
      </w:tr>
      <w:tr w:rsidR="00162F95" w:rsidTr="00162F95">
        <w:tblPrEx>
          <w:tblCellMar>
            <w:top w:w="0" w:type="dxa"/>
            <w:bottom w:w="0" w:type="dxa"/>
          </w:tblCellMar>
        </w:tblPrEx>
        <w:tc>
          <w:tcPr>
            <w:tcW w:w="2625" w:type="dxa"/>
          </w:tcPr>
          <w:p w:rsidR="00162F95" w:rsidRDefault="00162F95" w:rsidP="00162F95">
            <w:pPr>
              <w:pStyle w:val="Normal11"/>
            </w:pPr>
            <w:r>
              <w:t>TilHusNummer</w:t>
            </w:r>
          </w:p>
        </w:tc>
        <w:tc>
          <w:tcPr>
            <w:tcW w:w="1797" w:type="dxa"/>
          </w:tcPr>
          <w:p w:rsidR="00162F95" w:rsidRDefault="00162F95" w:rsidP="00162F95">
            <w:pPr>
              <w:pStyle w:val="Normal11"/>
            </w:pPr>
            <w:r>
              <w:t>HusNummer</w:t>
            </w:r>
            <w:r>
              <w:fldChar w:fldCharType="begin"/>
            </w:r>
            <w:r>
              <w:instrText xml:space="preserve"> XE "</w:instrText>
            </w:r>
            <w:r w:rsidRPr="007925B0">
              <w:instrText>HusNummer</w:instrText>
            </w:r>
            <w:r>
              <w:instrText xml:space="preserve">" </w:instrText>
            </w:r>
            <w:r>
              <w:fldChar w:fldCharType="end"/>
            </w:r>
          </w:p>
        </w:tc>
        <w:tc>
          <w:tcPr>
            <w:tcW w:w="5573" w:type="dxa"/>
          </w:tcPr>
          <w:p w:rsidR="00162F95" w:rsidRDefault="00162F95" w:rsidP="00162F95">
            <w:pPr>
              <w:pStyle w:val="Normal11"/>
            </w:pPr>
            <w:r>
              <w:t>Angiver sidste lige husnummer i et vejafsnit i gaden eller på vejen.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TilHusBogstav</w:t>
            </w:r>
          </w:p>
        </w:tc>
        <w:tc>
          <w:tcPr>
            <w:tcW w:w="1797" w:type="dxa"/>
          </w:tcPr>
          <w:p w:rsidR="00162F95" w:rsidRDefault="00162F95" w:rsidP="00162F95">
            <w:pPr>
              <w:pStyle w:val="Normal11"/>
            </w:pPr>
            <w:r>
              <w:t>HusBogstav</w:t>
            </w:r>
            <w:r>
              <w:fldChar w:fldCharType="begin"/>
            </w:r>
            <w:r>
              <w:instrText xml:space="preserve"> XE "</w:instrText>
            </w:r>
            <w:r w:rsidRPr="000D2E96">
              <w:instrText>HusBogstav</w:instrText>
            </w:r>
            <w:r>
              <w:instrText xml:space="preserve">" </w:instrText>
            </w:r>
            <w:r>
              <w:fldChar w:fldCharType="end"/>
            </w:r>
          </w:p>
        </w:tc>
        <w:tc>
          <w:tcPr>
            <w:tcW w:w="5573" w:type="dxa"/>
          </w:tcPr>
          <w:p w:rsidR="00162F95" w:rsidRDefault="00162F95" w:rsidP="00162F95">
            <w:pPr>
              <w:pStyle w:val="Normal11"/>
            </w:pPr>
            <w:r>
              <w:t>Angiver bogstav tilknyttet husnummeret.</w:t>
            </w:r>
          </w:p>
          <w:p w:rsidR="00162F95" w:rsidRDefault="00162F95" w:rsidP="00162F95">
            <w:pPr>
              <w:pStyle w:val="Normal11"/>
            </w:pPr>
          </w:p>
          <w:p w:rsidR="00162F95" w:rsidRDefault="00162F95" w:rsidP="00162F95">
            <w:pPr>
              <w:pStyle w:val="Normal11"/>
            </w:pPr>
            <w:r>
              <w:t>Ifølge bekendtgørelse om vejnavne og adresser må kun værdierne A-Z benyttes. På grund af risikoen for forveksling bør bogstaverne I, J, O og Q dog ikke benyttes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A - Å</w:t>
            </w:r>
          </w:p>
        </w:tc>
      </w:tr>
      <w:tr w:rsidR="00162F95" w:rsidTr="00162F95">
        <w:tblPrEx>
          <w:tblCellMar>
            <w:top w:w="0" w:type="dxa"/>
            <w:bottom w:w="0" w:type="dxa"/>
          </w:tblCellMar>
        </w:tblPrEx>
        <w:tc>
          <w:tcPr>
            <w:tcW w:w="2625" w:type="dxa"/>
          </w:tcPr>
          <w:p w:rsidR="00162F95" w:rsidRDefault="00162F95" w:rsidP="00162F95">
            <w:pPr>
              <w:pStyle w:val="Normal11"/>
            </w:pPr>
            <w:r>
              <w:t>LigeUlige</w:t>
            </w:r>
          </w:p>
        </w:tc>
        <w:tc>
          <w:tcPr>
            <w:tcW w:w="1797" w:type="dxa"/>
          </w:tcPr>
          <w:p w:rsidR="00162F95" w:rsidRDefault="00162F95" w:rsidP="00162F95">
            <w:pPr>
              <w:pStyle w:val="Normal11"/>
            </w:pPr>
            <w:r>
              <w:t>LigeUlige</w:t>
            </w:r>
            <w:r>
              <w:fldChar w:fldCharType="begin"/>
            </w:r>
            <w:r>
              <w:instrText xml:space="preserve"> XE "</w:instrText>
            </w:r>
            <w:r w:rsidRPr="000F778E">
              <w:instrText>LigeUlige</w:instrText>
            </w:r>
            <w:r>
              <w:instrText xml:space="preserve">" </w:instrText>
            </w:r>
            <w:r>
              <w:fldChar w:fldCharType="end"/>
            </w:r>
          </w:p>
        </w:tc>
        <w:tc>
          <w:tcPr>
            <w:tcW w:w="5573" w:type="dxa"/>
          </w:tcPr>
          <w:p w:rsidR="00162F95" w:rsidRDefault="00162F95" w:rsidP="00162F95">
            <w:pPr>
              <w:pStyle w:val="Normal11"/>
            </w:pPr>
            <w:r>
              <w:t>Angivelse om tal er lige eller ulige.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 xml:space="preserve">Lige </w:t>
            </w:r>
          </w:p>
          <w:p w:rsidR="00162F95" w:rsidRPr="00162F95" w:rsidRDefault="00162F95" w:rsidP="00162F95">
            <w:pPr>
              <w:pStyle w:val="Normal11"/>
            </w:pPr>
            <w:r>
              <w:t>Ulige</w:t>
            </w:r>
          </w:p>
        </w:tc>
      </w:tr>
      <w:tr w:rsidR="00162F95" w:rsidTr="00162F95">
        <w:tblPrEx>
          <w:tblCellMar>
            <w:top w:w="0" w:type="dxa"/>
            <w:bottom w:w="0" w:type="dxa"/>
          </w:tblCellMar>
        </w:tblPrEx>
        <w:tc>
          <w:tcPr>
            <w:tcW w:w="2625" w:type="dxa"/>
          </w:tcPr>
          <w:p w:rsidR="00162F95" w:rsidRDefault="00162F95" w:rsidP="00162F95">
            <w:pPr>
              <w:pStyle w:val="Normal11"/>
            </w:pPr>
            <w:r>
              <w:t>LejlighedNummer</w:t>
            </w:r>
          </w:p>
        </w:tc>
        <w:tc>
          <w:tcPr>
            <w:tcW w:w="1797" w:type="dxa"/>
          </w:tcPr>
          <w:p w:rsidR="00162F95" w:rsidRDefault="00162F95" w:rsidP="00162F95">
            <w:pPr>
              <w:pStyle w:val="Normal11"/>
            </w:pPr>
            <w:r>
              <w:t>HusNummer</w:t>
            </w:r>
            <w:r>
              <w:fldChar w:fldCharType="begin"/>
            </w:r>
            <w:r>
              <w:instrText xml:space="preserve"> XE "</w:instrText>
            </w:r>
            <w:r w:rsidRPr="00E26BF3">
              <w:instrText>HusNummer</w:instrText>
            </w:r>
            <w:r>
              <w:instrText xml:space="preserve">" </w:instrText>
            </w:r>
            <w:r>
              <w:fldChar w:fldCharType="end"/>
            </w:r>
          </w:p>
        </w:tc>
        <w:tc>
          <w:tcPr>
            <w:tcW w:w="5573" w:type="dxa"/>
          </w:tcPr>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HusNavn</w:t>
            </w:r>
          </w:p>
        </w:tc>
        <w:tc>
          <w:tcPr>
            <w:tcW w:w="1797" w:type="dxa"/>
          </w:tcPr>
          <w:p w:rsidR="00162F95" w:rsidRDefault="00162F95" w:rsidP="00162F95">
            <w:pPr>
              <w:pStyle w:val="Normal11"/>
            </w:pPr>
            <w:r>
              <w:t>Navn</w:t>
            </w:r>
            <w:r>
              <w:fldChar w:fldCharType="begin"/>
            </w:r>
            <w:r>
              <w:instrText xml:space="preserve"> XE "</w:instrText>
            </w:r>
            <w:r w:rsidRPr="00F44849">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Etage</w:t>
            </w:r>
          </w:p>
        </w:tc>
        <w:tc>
          <w:tcPr>
            <w:tcW w:w="1797" w:type="dxa"/>
          </w:tcPr>
          <w:p w:rsidR="00162F95" w:rsidRDefault="00162F95" w:rsidP="00162F95">
            <w:pPr>
              <w:pStyle w:val="Normal11"/>
            </w:pPr>
            <w:r>
              <w:t>Etage</w:t>
            </w:r>
            <w:r>
              <w:fldChar w:fldCharType="begin"/>
            </w:r>
            <w:r>
              <w:instrText xml:space="preserve"> XE "</w:instrText>
            </w:r>
            <w:r w:rsidRPr="00AC6A79">
              <w:instrText>Etage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EtageTekst</w:t>
            </w:r>
          </w:p>
        </w:tc>
        <w:tc>
          <w:tcPr>
            <w:tcW w:w="1797" w:type="dxa"/>
          </w:tcPr>
          <w:p w:rsidR="00162F95" w:rsidRDefault="00162F95" w:rsidP="00162F95">
            <w:pPr>
              <w:pStyle w:val="Normal11"/>
            </w:pPr>
            <w:r>
              <w:t>EtageTekst</w:t>
            </w:r>
            <w:r>
              <w:fldChar w:fldCharType="begin"/>
            </w:r>
            <w:r>
              <w:instrText xml:space="preserve"> XE "</w:instrText>
            </w:r>
            <w:r w:rsidRPr="009E0687">
              <w:instrText>EtageTekst</w:instrText>
            </w:r>
            <w:r>
              <w:instrText xml:space="preserve">" </w:instrText>
            </w:r>
            <w:r>
              <w:fldChar w:fldCharType="end"/>
            </w:r>
          </w:p>
        </w:tc>
        <w:tc>
          <w:tcPr>
            <w:tcW w:w="5573" w:type="dxa"/>
          </w:tcPr>
          <w:p w:rsidR="00162F95" w:rsidRDefault="00162F95" w:rsidP="00162F95">
            <w:pPr>
              <w:pStyle w:val="Normal11"/>
            </w:pPr>
            <w:r>
              <w:t>Angiver etagen tilknyttet husnummer/husbogstav</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00 - 99</w:t>
            </w:r>
          </w:p>
        </w:tc>
      </w:tr>
      <w:tr w:rsidR="00162F95" w:rsidTr="00162F95">
        <w:tblPrEx>
          <w:tblCellMar>
            <w:top w:w="0" w:type="dxa"/>
            <w:bottom w:w="0" w:type="dxa"/>
          </w:tblCellMar>
        </w:tblPrEx>
        <w:tc>
          <w:tcPr>
            <w:tcW w:w="2625" w:type="dxa"/>
          </w:tcPr>
          <w:p w:rsidR="00162F95" w:rsidRDefault="00162F95" w:rsidP="00162F95">
            <w:pPr>
              <w:pStyle w:val="Normal11"/>
            </w:pPr>
            <w:r>
              <w:t>SideDørTekst</w:t>
            </w:r>
          </w:p>
        </w:tc>
        <w:tc>
          <w:tcPr>
            <w:tcW w:w="1797" w:type="dxa"/>
          </w:tcPr>
          <w:p w:rsidR="00162F95" w:rsidRDefault="00162F95" w:rsidP="00162F95">
            <w:pPr>
              <w:pStyle w:val="Normal11"/>
            </w:pPr>
            <w:r>
              <w:t>SideDørTekst</w:t>
            </w:r>
            <w:r>
              <w:fldChar w:fldCharType="begin"/>
            </w:r>
            <w:r>
              <w:instrText xml:space="preserve"> XE "</w:instrText>
            </w:r>
            <w:r w:rsidRPr="00362FC2">
              <w:instrText>SideDørTekst</w:instrText>
            </w:r>
            <w:r>
              <w:instrText xml:space="preserve">" </w:instrText>
            </w:r>
            <w:r>
              <w:fldChar w:fldCharType="end"/>
            </w:r>
          </w:p>
        </w:tc>
        <w:tc>
          <w:tcPr>
            <w:tcW w:w="5573" w:type="dxa"/>
          </w:tcPr>
          <w:p w:rsidR="00162F95" w:rsidRDefault="00162F95" w:rsidP="00162F95">
            <w:pPr>
              <w:pStyle w:val="Normal11"/>
            </w:pPr>
            <w:r>
              <w:t>Angiver side/dør tilknyttet husnummer/husbogstav</w:t>
            </w:r>
          </w:p>
        </w:tc>
      </w:tr>
      <w:tr w:rsidR="00162F95" w:rsidTr="00162F95">
        <w:tblPrEx>
          <w:tblCellMar>
            <w:top w:w="0" w:type="dxa"/>
            <w:bottom w:w="0" w:type="dxa"/>
          </w:tblCellMar>
        </w:tblPrEx>
        <w:tc>
          <w:tcPr>
            <w:tcW w:w="2625" w:type="dxa"/>
          </w:tcPr>
          <w:p w:rsidR="00162F95" w:rsidRDefault="00162F95" w:rsidP="00162F95">
            <w:pPr>
              <w:pStyle w:val="Normal11"/>
            </w:pPr>
            <w:r>
              <w:t>CONavn</w:t>
            </w:r>
          </w:p>
        </w:tc>
        <w:tc>
          <w:tcPr>
            <w:tcW w:w="1797" w:type="dxa"/>
          </w:tcPr>
          <w:p w:rsidR="00162F95" w:rsidRDefault="00162F95" w:rsidP="00162F95">
            <w:pPr>
              <w:pStyle w:val="Normal11"/>
            </w:pPr>
            <w:r>
              <w:t>Navn</w:t>
            </w:r>
            <w:r>
              <w:fldChar w:fldCharType="begin"/>
            </w:r>
            <w:r>
              <w:instrText xml:space="preserve"> XE "</w:instrText>
            </w:r>
            <w:r w:rsidRPr="00ED7E19">
              <w:instrText>Navn</w:instrText>
            </w:r>
            <w:r>
              <w:instrText xml:space="preserve">" </w:instrText>
            </w:r>
            <w:r>
              <w:fldChar w:fldCharType="end"/>
            </w:r>
          </w:p>
        </w:tc>
        <w:tc>
          <w:tcPr>
            <w:tcW w:w="5573" w:type="dxa"/>
          </w:tcPr>
          <w:p w:rsidR="00162F95" w:rsidRDefault="00162F95" w:rsidP="00162F95">
            <w:pPr>
              <w:pStyle w:val="Normal11"/>
            </w:pPr>
            <w:r>
              <w:t>Angiver navn for en CO-adresse (for virksomheder)</w:t>
            </w:r>
          </w:p>
        </w:tc>
      </w:tr>
      <w:tr w:rsidR="00162F95" w:rsidTr="00162F95">
        <w:tblPrEx>
          <w:tblCellMar>
            <w:top w:w="0" w:type="dxa"/>
            <w:bottom w:w="0" w:type="dxa"/>
          </w:tblCellMar>
        </w:tblPrEx>
        <w:tc>
          <w:tcPr>
            <w:tcW w:w="2625" w:type="dxa"/>
          </w:tcPr>
          <w:p w:rsidR="00162F95" w:rsidRDefault="00162F95" w:rsidP="00162F95">
            <w:pPr>
              <w:pStyle w:val="Normal11"/>
            </w:pPr>
            <w:r>
              <w:t>PostNummer</w:t>
            </w:r>
          </w:p>
        </w:tc>
        <w:tc>
          <w:tcPr>
            <w:tcW w:w="1797" w:type="dxa"/>
          </w:tcPr>
          <w:p w:rsidR="00162F95" w:rsidRDefault="00162F95" w:rsidP="00162F95">
            <w:pPr>
              <w:pStyle w:val="Normal11"/>
            </w:pPr>
            <w:r>
              <w:t>PostNummer</w:t>
            </w:r>
            <w:r>
              <w:fldChar w:fldCharType="begin"/>
            </w:r>
            <w:r>
              <w:instrText xml:space="preserve"> XE "</w:instrText>
            </w:r>
            <w:r w:rsidRPr="00B2785B">
              <w:instrText>PostNummer</w:instrText>
            </w:r>
            <w:r>
              <w:instrText xml:space="preserve">" </w:instrText>
            </w:r>
            <w:r>
              <w:fldChar w:fldCharType="end"/>
            </w:r>
          </w:p>
        </w:tc>
        <w:tc>
          <w:tcPr>
            <w:tcW w:w="5573" w:type="dxa"/>
          </w:tcPr>
          <w:p w:rsidR="00162F95" w:rsidRDefault="00162F95" w:rsidP="00162F95">
            <w:pPr>
              <w:pStyle w:val="Normal11"/>
            </w:pPr>
            <w:r>
              <w:t>Angiver postnummer (4-cifre)</w:t>
            </w:r>
          </w:p>
        </w:tc>
      </w:tr>
      <w:tr w:rsidR="00162F95" w:rsidTr="00162F95">
        <w:tblPrEx>
          <w:tblCellMar>
            <w:top w:w="0" w:type="dxa"/>
            <w:bottom w:w="0" w:type="dxa"/>
          </w:tblCellMar>
        </w:tblPrEx>
        <w:tc>
          <w:tcPr>
            <w:tcW w:w="2625" w:type="dxa"/>
          </w:tcPr>
          <w:p w:rsidR="00162F95" w:rsidRDefault="00162F95" w:rsidP="00162F95">
            <w:pPr>
              <w:pStyle w:val="Normal11"/>
            </w:pPr>
            <w:r>
              <w:t>PostDistrikt</w:t>
            </w:r>
          </w:p>
        </w:tc>
        <w:tc>
          <w:tcPr>
            <w:tcW w:w="1797" w:type="dxa"/>
          </w:tcPr>
          <w:p w:rsidR="00162F95" w:rsidRDefault="00162F95" w:rsidP="00162F95">
            <w:pPr>
              <w:pStyle w:val="Normal11"/>
            </w:pPr>
            <w:r>
              <w:t>PostDistrikt</w:t>
            </w:r>
            <w:r>
              <w:fldChar w:fldCharType="begin"/>
            </w:r>
            <w:r>
              <w:instrText xml:space="preserve"> XE "</w:instrText>
            </w:r>
            <w:r w:rsidRPr="005D638F">
              <w:instrText>PostDistrikt</w:instrText>
            </w:r>
            <w:r>
              <w:instrText xml:space="preserve">" </w:instrText>
            </w:r>
            <w:r>
              <w:fldChar w:fldCharType="end"/>
            </w:r>
          </w:p>
        </w:tc>
        <w:tc>
          <w:tcPr>
            <w:tcW w:w="5573" w:type="dxa"/>
          </w:tcPr>
          <w:p w:rsidR="00162F95" w:rsidRDefault="00162F95" w:rsidP="00162F95">
            <w:pPr>
              <w:pStyle w:val="Normal11"/>
            </w:pPr>
            <w:r>
              <w:t>Angiver postdistriktnavn for postnummer</w:t>
            </w:r>
          </w:p>
        </w:tc>
      </w:tr>
      <w:tr w:rsidR="00162F95" w:rsidTr="00162F95">
        <w:tblPrEx>
          <w:tblCellMar>
            <w:top w:w="0" w:type="dxa"/>
            <w:bottom w:w="0" w:type="dxa"/>
          </w:tblCellMar>
        </w:tblPrEx>
        <w:tc>
          <w:tcPr>
            <w:tcW w:w="2625" w:type="dxa"/>
          </w:tcPr>
          <w:p w:rsidR="00162F95" w:rsidRDefault="00162F95" w:rsidP="00162F95">
            <w:pPr>
              <w:pStyle w:val="Normal11"/>
            </w:pPr>
            <w:r>
              <w:t>LandsBy</w:t>
            </w:r>
          </w:p>
        </w:tc>
        <w:tc>
          <w:tcPr>
            <w:tcW w:w="1797" w:type="dxa"/>
          </w:tcPr>
          <w:p w:rsidR="00162F95" w:rsidRDefault="00162F95" w:rsidP="00162F95">
            <w:pPr>
              <w:pStyle w:val="Normal11"/>
            </w:pPr>
            <w:r>
              <w:t>Navn</w:t>
            </w:r>
            <w:r>
              <w:fldChar w:fldCharType="begin"/>
            </w:r>
            <w:r>
              <w:instrText xml:space="preserve"> XE "</w:instrText>
            </w:r>
            <w:r w:rsidRPr="00E96580">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ByNavn</w:t>
            </w:r>
          </w:p>
        </w:tc>
        <w:tc>
          <w:tcPr>
            <w:tcW w:w="1797" w:type="dxa"/>
          </w:tcPr>
          <w:p w:rsidR="00162F95" w:rsidRDefault="00162F95" w:rsidP="00162F95">
            <w:pPr>
              <w:pStyle w:val="Normal11"/>
            </w:pPr>
            <w:r>
              <w:t>Navn</w:t>
            </w:r>
            <w:r>
              <w:fldChar w:fldCharType="begin"/>
            </w:r>
            <w:r>
              <w:instrText xml:space="preserve"> XE "</w:instrText>
            </w:r>
            <w:r w:rsidRPr="00E20088">
              <w:instrText>Navn</w:instrText>
            </w:r>
            <w:r>
              <w:instrText xml:space="preserve">" </w:instrText>
            </w:r>
            <w:r>
              <w:fldChar w:fldCharType="end"/>
            </w:r>
          </w:p>
        </w:tc>
        <w:tc>
          <w:tcPr>
            <w:tcW w:w="5573" w:type="dxa"/>
          </w:tcPr>
          <w:p w:rsidR="00162F95" w:rsidRDefault="00162F95" w:rsidP="00162F95">
            <w:pPr>
              <w:pStyle w:val="Normal11"/>
            </w:pPr>
            <w:r>
              <w:t>Angiver bynavn (lokalt stednavn)</w:t>
            </w:r>
          </w:p>
        </w:tc>
      </w:tr>
      <w:tr w:rsidR="00162F95" w:rsidTr="00162F95">
        <w:tblPrEx>
          <w:tblCellMar>
            <w:top w:w="0" w:type="dxa"/>
            <w:bottom w:w="0" w:type="dxa"/>
          </w:tblCellMar>
        </w:tblPrEx>
        <w:tc>
          <w:tcPr>
            <w:tcW w:w="2625" w:type="dxa"/>
          </w:tcPr>
          <w:p w:rsidR="00162F95" w:rsidRDefault="00162F95" w:rsidP="00162F95">
            <w:pPr>
              <w:pStyle w:val="Normal11"/>
            </w:pPr>
            <w:r>
              <w:t>LandsDel</w:t>
            </w:r>
          </w:p>
        </w:tc>
        <w:tc>
          <w:tcPr>
            <w:tcW w:w="1797" w:type="dxa"/>
          </w:tcPr>
          <w:p w:rsidR="00162F95" w:rsidRDefault="00162F95" w:rsidP="00162F95">
            <w:pPr>
              <w:pStyle w:val="Normal11"/>
            </w:pPr>
            <w:r>
              <w:t>LandsDel</w:t>
            </w:r>
            <w:r>
              <w:fldChar w:fldCharType="begin"/>
            </w:r>
            <w:r>
              <w:instrText xml:space="preserve"> XE "</w:instrText>
            </w:r>
            <w:r w:rsidRPr="002B27A8">
              <w:instrText>LandsDel</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PostBox</w:t>
            </w:r>
          </w:p>
        </w:tc>
        <w:tc>
          <w:tcPr>
            <w:tcW w:w="1797" w:type="dxa"/>
          </w:tcPr>
          <w:p w:rsidR="00162F95" w:rsidRDefault="00162F95" w:rsidP="00162F95">
            <w:pPr>
              <w:pStyle w:val="Normal11"/>
            </w:pPr>
            <w:r>
              <w:t>PostBoksNummer</w:t>
            </w:r>
            <w:r>
              <w:fldChar w:fldCharType="begin"/>
            </w:r>
            <w:r>
              <w:instrText xml:space="preserve"> XE "</w:instrText>
            </w:r>
            <w:r w:rsidRPr="00AB1E11">
              <w:instrText>PostBoksNummer</w:instrText>
            </w:r>
            <w:r>
              <w:instrText xml:space="preserve">" </w:instrText>
            </w:r>
            <w:r>
              <w:fldChar w:fldCharType="end"/>
            </w:r>
          </w:p>
        </w:tc>
        <w:tc>
          <w:tcPr>
            <w:tcW w:w="5573" w:type="dxa"/>
          </w:tcPr>
          <w:p w:rsidR="00162F95" w:rsidRDefault="00162F95" w:rsidP="00162F95">
            <w:pPr>
              <w:pStyle w:val="Normal11"/>
            </w:pPr>
            <w:r>
              <w:t>Angiver postboksnummer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0000 - 9999</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E067D2">
              <w:instrText>Dato</w:instrText>
            </w:r>
            <w:r>
              <w:instrText xml:space="preserve">" </w:instrText>
            </w:r>
            <w:r>
              <w:fldChar w:fldCharType="end"/>
            </w:r>
          </w:p>
        </w:tc>
        <w:tc>
          <w:tcPr>
            <w:tcW w:w="5573" w:type="dxa"/>
          </w:tcPr>
          <w:p w:rsidR="00162F95" w:rsidRDefault="00162F95" w:rsidP="00162F95">
            <w:pPr>
              <w:pStyle w:val="Normal11"/>
            </w:pPr>
            <w:r>
              <w:t>Angiver startdato for adresse (år md dg)</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51AF3">
              <w:instrText>Dato</w:instrText>
            </w:r>
            <w:r>
              <w:instrText xml:space="preserve">" </w:instrText>
            </w:r>
            <w:r>
              <w:fldChar w:fldCharType="end"/>
            </w:r>
          </w:p>
        </w:tc>
        <w:tc>
          <w:tcPr>
            <w:tcW w:w="5573" w:type="dxa"/>
          </w:tcPr>
          <w:p w:rsidR="00162F95" w:rsidRDefault="00162F95" w:rsidP="00162F95">
            <w:pPr>
              <w:pStyle w:val="Normal11"/>
            </w:pPr>
            <w:r>
              <w:t>Angiver slutdato for adressen (år md dg)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Virksomhed(1)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Person(1)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Adresse(0..*)</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Adresse arver fra/er en specialisering af KontaktOplysning</w:t>
            </w:r>
          </w:p>
        </w:tc>
        <w:tc>
          <w:tcPr>
            <w:tcW w:w="5879" w:type="dxa"/>
          </w:tcPr>
          <w:p w:rsidR="00162F95" w:rsidRDefault="00162F95" w:rsidP="00162F95">
            <w:pPr>
              <w:pStyle w:val="Normal11"/>
            </w:pPr>
            <w:r>
              <w:t>En adresse kan udgøre en del af kontaktoplysningen for en person og virksomhed.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34" w:name="_Toc265233897"/>
      <w:bookmarkStart w:id="4035" w:name="_Toc263947361"/>
      <w:r>
        <w:t>AlternativAdresse</w:t>
      </w:r>
      <w:bookmarkEnd w:id="4034"/>
      <w:bookmarkEnd w:id="4035"/>
    </w:p>
    <w:p w:rsidR="00162F95" w:rsidRDefault="00162F95" w:rsidP="00162F95">
      <w:pPr>
        <w:pStyle w:val="Normal11"/>
      </w:pPr>
      <w:r>
        <w:t>Indeholder em uordnet adresse (eller fritekst adresse). Dvs. adresse inddata som fremgår som en enkelt streng.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FortløbendeNummer</w:t>
            </w:r>
          </w:p>
        </w:tc>
        <w:tc>
          <w:tcPr>
            <w:tcW w:w="1797" w:type="dxa"/>
          </w:tcPr>
          <w:p w:rsidR="00162F95" w:rsidRDefault="00162F95" w:rsidP="00162F95">
            <w:pPr>
              <w:pStyle w:val="Normal11"/>
            </w:pPr>
            <w:r>
              <w:t>IdentifikationNummer</w:t>
            </w:r>
            <w:r>
              <w:fldChar w:fldCharType="begin"/>
            </w:r>
            <w:r>
              <w:instrText xml:space="preserve"> XE "</w:instrText>
            </w:r>
            <w:r w:rsidRPr="00C63044">
              <w:instrText>IdentifikationNummer</w:instrText>
            </w:r>
            <w:r>
              <w:instrText xml:space="preserve">" </w:instrText>
            </w:r>
            <w:r>
              <w:fldChar w:fldCharType="end"/>
            </w:r>
          </w:p>
        </w:tc>
        <w:tc>
          <w:tcPr>
            <w:tcW w:w="5573" w:type="dxa"/>
          </w:tcPr>
          <w:p w:rsidR="00162F95" w:rsidRDefault="00162F95" w:rsidP="00162F95">
            <w:pPr>
              <w:pStyle w:val="Normal11"/>
            </w:pPr>
            <w:r>
              <w:t>Angiver fortløbende nummerering ved flere adresser af samme type og på samme tidspunkt. Indikerer prioritet.</w:t>
            </w:r>
          </w:p>
        </w:tc>
      </w:tr>
      <w:tr w:rsidR="00162F95" w:rsidTr="00162F95">
        <w:tblPrEx>
          <w:tblCellMar>
            <w:top w:w="0" w:type="dxa"/>
            <w:bottom w:w="0" w:type="dxa"/>
          </w:tblCellMar>
        </w:tblPrEx>
        <w:tc>
          <w:tcPr>
            <w:tcW w:w="2625" w:type="dxa"/>
          </w:tcPr>
          <w:p w:rsidR="00162F95" w:rsidRDefault="00162F95" w:rsidP="00162F95">
            <w:pPr>
              <w:pStyle w:val="Normal11"/>
            </w:pPr>
            <w:r>
              <w:t>AnvendelseKode</w:t>
            </w:r>
          </w:p>
        </w:tc>
        <w:tc>
          <w:tcPr>
            <w:tcW w:w="1797" w:type="dxa"/>
          </w:tcPr>
          <w:p w:rsidR="00162F95" w:rsidRDefault="00162F95" w:rsidP="00162F95">
            <w:pPr>
              <w:pStyle w:val="Normal11"/>
            </w:pPr>
            <w:r>
              <w:t>AdresseAnvendelseKode</w:t>
            </w:r>
            <w:r>
              <w:fldChar w:fldCharType="begin"/>
            </w:r>
            <w:r>
              <w:instrText xml:space="preserve"> XE "</w:instrText>
            </w:r>
            <w:r w:rsidRPr="009B0C08">
              <w:instrText>AdresseAnvendelseKode</w:instrText>
            </w:r>
            <w:r>
              <w:instrText xml:space="preserve">" </w:instrText>
            </w:r>
            <w:r>
              <w:fldChar w:fldCharType="end"/>
            </w:r>
          </w:p>
        </w:tc>
        <w:tc>
          <w:tcPr>
            <w:tcW w:w="5573" w:type="dxa"/>
          </w:tcPr>
          <w:p w:rsidR="00162F95" w:rsidRDefault="00162F95" w:rsidP="00162F95">
            <w:pPr>
              <w:pStyle w:val="Normal11"/>
            </w:pPr>
            <w:r>
              <w:t>Beskriver adresseringsmuligheder</w:t>
            </w:r>
          </w:p>
        </w:tc>
      </w:tr>
      <w:tr w:rsidR="00162F95" w:rsidTr="00162F95">
        <w:tblPrEx>
          <w:tblCellMar>
            <w:top w:w="0" w:type="dxa"/>
            <w:bottom w:w="0" w:type="dxa"/>
          </w:tblCellMar>
        </w:tblPrEx>
        <w:tc>
          <w:tcPr>
            <w:tcW w:w="2625" w:type="dxa"/>
          </w:tcPr>
          <w:p w:rsidR="00162F95" w:rsidRDefault="00162F95" w:rsidP="00162F95">
            <w:pPr>
              <w:pStyle w:val="Normal11"/>
            </w:pPr>
            <w:r>
              <w:t>AdresseLinie1</w:t>
            </w:r>
          </w:p>
        </w:tc>
        <w:tc>
          <w:tcPr>
            <w:tcW w:w="1797" w:type="dxa"/>
          </w:tcPr>
          <w:p w:rsidR="00162F95" w:rsidRDefault="00162F95" w:rsidP="00162F95">
            <w:pPr>
              <w:pStyle w:val="Normal11"/>
            </w:pPr>
            <w:r>
              <w:t>AdresseLinie</w:t>
            </w:r>
            <w:r>
              <w:fldChar w:fldCharType="begin"/>
            </w:r>
            <w:r>
              <w:instrText xml:space="preserve"> XE "</w:instrText>
            </w:r>
            <w:r w:rsidRPr="001B60B6">
              <w:instrText>AdresseLinie</w:instrText>
            </w:r>
            <w:r>
              <w:instrText xml:space="preserve">" </w:instrText>
            </w:r>
            <w:r>
              <w:fldChar w:fldCharType="end"/>
            </w:r>
          </w:p>
        </w:tc>
        <w:tc>
          <w:tcPr>
            <w:tcW w:w="5573" w:type="dxa"/>
          </w:tcPr>
          <w:p w:rsidR="00162F95" w:rsidRDefault="00162F95" w:rsidP="00162F95">
            <w:pPr>
              <w:pStyle w:val="Normal11"/>
            </w:pPr>
            <w:r>
              <w:t>Adresselinje 1</w:t>
            </w:r>
          </w:p>
        </w:tc>
      </w:tr>
      <w:tr w:rsidR="00162F95" w:rsidTr="00162F95">
        <w:tblPrEx>
          <w:tblCellMar>
            <w:top w:w="0" w:type="dxa"/>
            <w:bottom w:w="0" w:type="dxa"/>
          </w:tblCellMar>
        </w:tblPrEx>
        <w:tc>
          <w:tcPr>
            <w:tcW w:w="2625" w:type="dxa"/>
          </w:tcPr>
          <w:p w:rsidR="00162F95" w:rsidRDefault="00162F95" w:rsidP="00162F95">
            <w:pPr>
              <w:pStyle w:val="Normal11"/>
            </w:pPr>
            <w:r>
              <w:t>AdresseLinie2</w:t>
            </w:r>
          </w:p>
        </w:tc>
        <w:tc>
          <w:tcPr>
            <w:tcW w:w="1797" w:type="dxa"/>
          </w:tcPr>
          <w:p w:rsidR="00162F95" w:rsidRDefault="00162F95" w:rsidP="00162F95">
            <w:pPr>
              <w:pStyle w:val="Normal11"/>
            </w:pPr>
            <w:r>
              <w:t>AdresseLinie</w:t>
            </w:r>
            <w:r>
              <w:fldChar w:fldCharType="begin"/>
            </w:r>
            <w:r>
              <w:instrText xml:space="preserve"> XE "</w:instrText>
            </w:r>
            <w:r w:rsidRPr="00654484">
              <w:instrText>AdresseLinie</w:instrText>
            </w:r>
            <w:r>
              <w:instrText xml:space="preserve">" </w:instrText>
            </w:r>
            <w:r>
              <w:fldChar w:fldCharType="end"/>
            </w:r>
          </w:p>
        </w:tc>
        <w:tc>
          <w:tcPr>
            <w:tcW w:w="5573" w:type="dxa"/>
          </w:tcPr>
          <w:p w:rsidR="00162F95" w:rsidRDefault="00162F95" w:rsidP="00162F95">
            <w:pPr>
              <w:pStyle w:val="Normal11"/>
            </w:pPr>
            <w:r>
              <w:t>Adresselinie 2</w:t>
            </w:r>
          </w:p>
        </w:tc>
      </w:tr>
      <w:tr w:rsidR="00162F95" w:rsidTr="00162F95">
        <w:tblPrEx>
          <w:tblCellMar>
            <w:top w:w="0" w:type="dxa"/>
            <w:bottom w:w="0" w:type="dxa"/>
          </w:tblCellMar>
        </w:tblPrEx>
        <w:tc>
          <w:tcPr>
            <w:tcW w:w="2625" w:type="dxa"/>
          </w:tcPr>
          <w:p w:rsidR="00162F95" w:rsidRDefault="00162F95" w:rsidP="00162F95">
            <w:pPr>
              <w:pStyle w:val="Normal11"/>
            </w:pPr>
            <w:r>
              <w:t>AdresseLinie3</w:t>
            </w:r>
          </w:p>
        </w:tc>
        <w:tc>
          <w:tcPr>
            <w:tcW w:w="1797" w:type="dxa"/>
          </w:tcPr>
          <w:p w:rsidR="00162F95" w:rsidRDefault="00162F95" w:rsidP="00162F95">
            <w:pPr>
              <w:pStyle w:val="Normal11"/>
            </w:pPr>
            <w:r>
              <w:t>AdresseLinie</w:t>
            </w:r>
            <w:r>
              <w:fldChar w:fldCharType="begin"/>
            </w:r>
            <w:r>
              <w:instrText xml:space="preserve"> XE "</w:instrText>
            </w:r>
            <w:r w:rsidRPr="00F0017E">
              <w:instrText>AdresseLinie</w:instrText>
            </w:r>
            <w:r>
              <w:instrText xml:space="preserve">" </w:instrText>
            </w:r>
            <w:r>
              <w:fldChar w:fldCharType="end"/>
            </w:r>
          </w:p>
        </w:tc>
        <w:tc>
          <w:tcPr>
            <w:tcW w:w="5573" w:type="dxa"/>
          </w:tcPr>
          <w:p w:rsidR="00162F95" w:rsidRDefault="00162F95" w:rsidP="00162F95">
            <w:pPr>
              <w:pStyle w:val="Normal11"/>
            </w:pPr>
            <w:r>
              <w:t>Adresselinie 3</w:t>
            </w:r>
          </w:p>
        </w:tc>
      </w:tr>
      <w:tr w:rsidR="00162F95" w:rsidTr="00162F95">
        <w:tblPrEx>
          <w:tblCellMar>
            <w:top w:w="0" w:type="dxa"/>
            <w:bottom w:w="0" w:type="dxa"/>
          </w:tblCellMar>
        </w:tblPrEx>
        <w:tc>
          <w:tcPr>
            <w:tcW w:w="2625" w:type="dxa"/>
          </w:tcPr>
          <w:p w:rsidR="00162F95" w:rsidRDefault="00162F95" w:rsidP="00162F95">
            <w:pPr>
              <w:pStyle w:val="Normal11"/>
            </w:pPr>
            <w:r>
              <w:t>AdresseLinie4</w:t>
            </w:r>
          </w:p>
        </w:tc>
        <w:tc>
          <w:tcPr>
            <w:tcW w:w="1797" w:type="dxa"/>
          </w:tcPr>
          <w:p w:rsidR="00162F95" w:rsidRDefault="00162F95" w:rsidP="00162F95">
            <w:pPr>
              <w:pStyle w:val="Normal11"/>
            </w:pPr>
            <w:r>
              <w:t>AdresseLinie</w:t>
            </w:r>
            <w:r>
              <w:fldChar w:fldCharType="begin"/>
            </w:r>
            <w:r>
              <w:instrText xml:space="preserve"> XE "</w:instrText>
            </w:r>
            <w:r w:rsidRPr="0038294B">
              <w:instrText>AdresseLinie</w:instrText>
            </w:r>
            <w:r>
              <w:instrText xml:space="preserve">" </w:instrText>
            </w:r>
            <w:r>
              <w:fldChar w:fldCharType="end"/>
            </w:r>
          </w:p>
        </w:tc>
        <w:tc>
          <w:tcPr>
            <w:tcW w:w="5573" w:type="dxa"/>
          </w:tcPr>
          <w:p w:rsidR="00162F95" w:rsidRDefault="00162F95" w:rsidP="00162F95">
            <w:pPr>
              <w:pStyle w:val="Normal11"/>
            </w:pPr>
            <w:r>
              <w:t>Adresselinie 4</w:t>
            </w:r>
          </w:p>
        </w:tc>
      </w:tr>
      <w:tr w:rsidR="00162F95" w:rsidTr="00162F95">
        <w:tblPrEx>
          <w:tblCellMar>
            <w:top w:w="0" w:type="dxa"/>
            <w:bottom w:w="0" w:type="dxa"/>
          </w:tblCellMar>
        </w:tblPrEx>
        <w:tc>
          <w:tcPr>
            <w:tcW w:w="2625" w:type="dxa"/>
          </w:tcPr>
          <w:p w:rsidR="00162F95" w:rsidRDefault="00162F95" w:rsidP="00162F95">
            <w:pPr>
              <w:pStyle w:val="Normal11"/>
            </w:pPr>
            <w:r>
              <w:t>AdresseLinie5</w:t>
            </w:r>
          </w:p>
        </w:tc>
        <w:tc>
          <w:tcPr>
            <w:tcW w:w="1797" w:type="dxa"/>
          </w:tcPr>
          <w:p w:rsidR="00162F95" w:rsidRDefault="00162F95" w:rsidP="00162F95">
            <w:pPr>
              <w:pStyle w:val="Normal11"/>
            </w:pPr>
            <w:r>
              <w:t>AdresseLinie</w:t>
            </w:r>
            <w:r>
              <w:fldChar w:fldCharType="begin"/>
            </w:r>
            <w:r>
              <w:instrText xml:space="preserve"> XE "</w:instrText>
            </w:r>
            <w:r w:rsidRPr="004C1666">
              <w:instrText>AdresseLinie</w:instrText>
            </w:r>
            <w:r>
              <w:instrText xml:space="preserve">" </w:instrText>
            </w:r>
            <w:r>
              <w:fldChar w:fldCharType="end"/>
            </w:r>
          </w:p>
        </w:tc>
        <w:tc>
          <w:tcPr>
            <w:tcW w:w="5573" w:type="dxa"/>
          </w:tcPr>
          <w:p w:rsidR="00162F95" w:rsidRDefault="00162F95" w:rsidP="00162F95">
            <w:pPr>
              <w:pStyle w:val="Normal11"/>
            </w:pPr>
            <w:r>
              <w:t>Adresselinie 5</w:t>
            </w:r>
          </w:p>
        </w:tc>
      </w:tr>
      <w:tr w:rsidR="00162F95" w:rsidTr="00162F95">
        <w:tblPrEx>
          <w:tblCellMar>
            <w:top w:w="0" w:type="dxa"/>
            <w:bottom w:w="0" w:type="dxa"/>
          </w:tblCellMar>
        </w:tblPrEx>
        <w:tc>
          <w:tcPr>
            <w:tcW w:w="2625" w:type="dxa"/>
          </w:tcPr>
          <w:p w:rsidR="00162F95" w:rsidRDefault="00162F95" w:rsidP="00162F95">
            <w:pPr>
              <w:pStyle w:val="Normal11"/>
            </w:pPr>
            <w:r>
              <w:t>AdresseLinie6</w:t>
            </w:r>
          </w:p>
        </w:tc>
        <w:tc>
          <w:tcPr>
            <w:tcW w:w="1797" w:type="dxa"/>
          </w:tcPr>
          <w:p w:rsidR="00162F95" w:rsidRDefault="00162F95" w:rsidP="00162F95">
            <w:pPr>
              <w:pStyle w:val="Normal11"/>
            </w:pPr>
            <w:r>
              <w:t>AdresseLinie</w:t>
            </w:r>
            <w:r>
              <w:fldChar w:fldCharType="begin"/>
            </w:r>
            <w:r>
              <w:instrText xml:space="preserve"> XE "</w:instrText>
            </w:r>
            <w:r w:rsidRPr="00474E92">
              <w:instrText>AdresseLinie</w:instrText>
            </w:r>
            <w:r>
              <w:instrText xml:space="preserve">" </w:instrText>
            </w:r>
            <w:r>
              <w:fldChar w:fldCharType="end"/>
            </w:r>
          </w:p>
        </w:tc>
        <w:tc>
          <w:tcPr>
            <w:tcW w:w="5573" w:type="dxa"/>
          </w:tcPr>
          <w:p w:rsidR="00162F95" w:rsidRDefault="00162F95" w:rsidP="00162F95">
            <w:pPr>
              <w:pStyle w:val="Normal11"/>
            </w:pPr>
            <w:r>
              <w:t>Adresselinie 6</w:t>
            </w:r>
          </w:p>
        </w:tc>
      </w:tr>
      <w:tr w:rsidR="00162F95" w:rsidTr="00162F95">
        <w:tblPrEx>
          <w:tblCellMar>
            <w:top w:w="0" w:type="dxa"/>
            <w:bottom w:w="0" w:type="dxa"/>
          </w:tblCellMar>
        </w:tblPrEx>
        <w:tc>
          <w:tcPr>
            <w:tcW w:w="2625" w:type="dxa"/>
          </w:tcPr>
          <w:p w:rsidR="00162F95" w:rsidRDefault="00162F95" w:rsidP="00162F95">
            <w:pPr>
              <w:pStyle w:val="Normal11"/>
            </w:pPr>
            <w:r>
              <w:t>AdresseLinie7</w:t>
            </w:r>
          </w:p>
        </w:tc>
        <w:tc>
          <w:tcPr>
            <w:tcW w:w="1797" w:type="dxa"/>
          </w:tcPr>
          <w:p w:rsidR="00162F95" w:rsidRDefault="00162F95" w:rsidP="00162F95">
            <w:pPr>
              <w:pStyle w:val="Normal11"/>
            </w:pPr>
            <w:r>
              <w:t>AdresseLinie</w:t>
            </w:r>
            <w:r>
              <w:fldChar w:fldCharType="begin"/>
            </w:r>
            <w:r>
              <w:instrText xml:space="preserve"> XE "</w:instrText>
            </w:r>
            <w:r w:rsidRPr="003D0E3C">
              <w:instrText>AdresseLinie</w:instrText>
            </w:r>
            <w:r>
              <w:instrText xml:space="preserve">" </w:instrText>
            </w:r>
            <w:r>
              <w:fldChar w:fldCharType="end"/>
            </w:r>
          </w:p>
        </w:tc>
        <w:tc>
          <w:tcPr>
            <w:tcW w:w="5573" w:type="dxa"/>
          </w:tcPr>
          <w:p w:rsidR="00162F95" w:rsidRDefault="00162F95" w:rsidP="00162F95">
            <w:pPr>
              <w:pStyle w:val="Normal11"/>
            </w:pPr>
            <w:r>
              <w:t>Adresselinie 7</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FA19EB">
              <w:instrText>Dato</w:instrText>
            </w:r>
            <w:r>
              <w:instrText xml:space="preserve">" </w:instrText>
            </w:r>
            <w:r>
              <w:fldChar w:fldCharType="end"/>
            </w:r>
          </w:p>
        </w:tc>
        <w:tc>
          <w:tcPr>
            <w:tcW w:w="5573" w:type="dxa"/>
          </w:tcPr>
          <w:p w:rsidR="00162F95" w:rsidRDefault="00162F95" w:rsidP="00162F95">
            <w:pPr>
              <w:pStyle w:val="Normal11"/>
            </w:pPr>
            <w:r>
              <w:t>Specifik dato (uden start og slutangivelse).</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1360A8">
              <w:instrText>Dato</w:instrText>
            </w:r>
            <w:r>
              <w:instrText xml:space="preserve">" </w:instrText>
            </w:r>
            <w:r>
              <w:fldChar w:fldCharType="end"/>
            </w:r>
          </w:p>
        </w:tc>
        <w:tc>
          <w:tcPr>
            <w:tcW w:w="5573" w:type="dxa"/>
          </w:tcPr>
          <w:p w:rsidR="00162F95" w:rsidRDefault="00162F95" w:rsidP="00162F95">
            <w:pPr>
              <w:pStyle w:val="Normal11"/>
            </w:pPr>
            <w:r>
              <w:t>Specifik dato (uden start og slutangivelse).</w:t>
            </w:r>
          </w:p>
        </w:tc>
      </w:tr>
      <w:tr w:rsidR="00162F95" w:rsidTr="00162F95">
        <w:tblPrEx>
          <w:tblCellMar>
            <w:top w:w="0" w:type="dxa"/>
            <w:bottom w:w="0" w:type="dxa"/>
          </w:tblCellMar>
        </w:tblPrEx>
        <w:tc>
          <w:tcPr>
            <w:tcW w:w="2625" w:type="dxa"/>
          </w:tcPr>
          <w:p w:rsidR="00162F95" w:rsidRDefault="00162F95" w:rsidP="00162F95">
            <w:pPr>
              <w:pStyle w:val="Normal11"/>
            </w:pPr>
            <w:r>
              <w:t>ReferenceNummer</w:t>
            </w:r>
          </w:p>
        </w:tc>
        <w:tc>
          <w:tcPr>
            <w:tcW w:w="1797" w:type="dxa"/>
          </w:tcPr>
          <w:p w:rsidR="00162F95" w:rsidRDefault="00162F95" w:rsidP="00162F95">
            <w:pPr>
              <w:pStyle w:val="Normal11"/>
            </w:pPr>
            <w:r>
              <w:t>UdenlandskKundeIdent</w:t>
            </w:r>
            <w:r>
              <w:fldChar w:fldCharType="begin"/>
            </w:r>
            <w:r>
              <w:instrText xml:space="preserve"> XE "</w:instrText>
            </w:r>
            <w:r w:rsidRPr="004D4A79">
              <w:instrText>UdenlandskKundeIdent</w:instrText>
            </w:r>
            <w:r>
              <w:instrText xml:space="preserve">" </w:instrText>
            </w:r>
            <w:r>
              <w:fldChar w:fldCharType="end"/>
            </w:r>
          </w:p>
        </w:tc>
        <w:tc>
          <w:tcPr>
            <w:tcW w:w="5573" w:type="dxa"/>
          </w:tcPr>
          <w:p w:rsidR="00162F95" w:rsidRDefault="00162F95" w:rsidP="00162F95">
            <w:pPr>
              <w:pStyle w:val="Normal11"/>
            </w:pPr>
            <w:r>
              <w:t>Anvendes kun for udenlandske kunder og er her optionel. Skal anvendes som en identifikation af kunden i forbindelse med kommunikation med udlandet. Referencenr. kan eksempelvis være et pasnummer.</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registeret på</w:t>
            </w:r>
          </w:p>
        </w:tc>
        <w:tc>
          <w:tcPr>
            <w:tcW w:w="2398" w:type="dxa"/>
          </w:tcPr>
          <w:p w:rsidR="00162F95" w:rsidRDefault="00162F95" w:rsidP="00162F95">
            <w:pPr>
              <w:pStyle w:val="Normal11"/>
            </w:pPr>
            <w:r>
              <w:t>UdenlandskVirksomhed()</w:t>
            </w:r>
          </w:p>
          <w:p w:rsidR="00162F95" w:rsidRDefault="00162F95" w:rsidP="00162F95">
            <w:pPr>
              <w:pStyle w:val="Normal11"/>
            </w:pPr>
            <w:r>
              <w:t>AlternativAdresse()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UdenlandskPerson(0..*)</w:t>
            </w:r>
          </w:p>
          <w:p w:rsidR="00162F95" w:rsidRDefault="00162F95" w:rsidP="00162F95">
            <w:pPr>
              <w:pStyle w:val="Normal11"/>
            </w:pPr>
            <w:r>
              <w:t>AlternativAdresse(0..1)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AlternativAdresse arver fra/er en specialisering af KontaktOplysning</w:t>
            </w:r>
          </w:p>
        </w:tc>
        <w:tc>
          <w:tcPr>
            <w:tcW w:w="5879" w:type="dxa"/>
          </w:tcPr>
          <w:p w:rsidR="00162F95" w:rsidRDefault="00162F95" w:rsidP="00162F95">
            <w:pPr>
              <w:pStyle w:val="Normal11"/>
            </w:pPr>
            <w:r>
              <w:t>En alternativ adresse kan udgøre en del af kontaktoplysningen for en person og virksomhed.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36" w:name="_Toc265233898"/>
      <w:bookmarkStart w:id="4037" w:name="_Toc263947362"/>
      <w:r>
        <w:t>BankKontoOplysning</w:t>
      </w:r>
      <w:bookmarkEnd w:id="4036"/>
      <w:bookmarkEnd w:id="4037"/>
    </w:p>
    <w:p w:rsidR="00162F95" w:rsidRDefault="00162F95" w:rsidP="00162F95">
      <w:pPr>
        <w:pStyle w:val="Normal11"/>
      </w:pPr>
      <w:r>
        <w:t xml:space="preserve">Bankkontooplysning indeholder informationer </w:t>
      </w:r>
      <w:del w:id="4038" w:author="Skat" w:date="2010-06-25T12:54:00Z">
        <w:r w:rsidR="00307A99">
          <w:delText>vedr., en kundes (virksomhed eller borger) bankkonto til brug for eventuelle udbetalinger til kunden herunder også om kunden er NemKonto pligtig. Der opbevares ikke bankkonto-oplysninger på kunder - kun som led i udbetalinger.</w:delText>
        </w:r>
      </w:del>
      <w:ins w:id="4039" w:author="Skat" w:date="2010-06-25T12:54:00Z">
        <w:r>
          <w:t xml:space="preserve">om kunden er NemKonto pligtig. </w:t>
        </w:r>
      </w:ins>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NemKontoPligtig</w:t>
            </w:r>
          </w:p>
        </w:tc>
        <w:tc>
          <w:tcPr>
            <w:tcW w:w="1797" w:type="dxa"/>
          </w:tcPr>
          <w:p w:rsidR="00162F95" w:rsidRDefault="00162F95" w:rsidP="00162F95">
            <w:pPr>
              <w:pStyle w:val="Normal11"/>
            </w:pPr>
            <w:r>
              <w:t>JaNej</w:t>
            </w:r>
            <w:r>
              <w:fldChar w:fldCharType="begin"/>
            </w:r>
            <w:r>
              <w:instrText xml:space="preserve"> XE "</w:instrText>
            </w:r>
            <w:r w:rsidRPr="0093038C">
              <w:instrText>JaNej</w:instrText>
            </w:r>
            <w:r>
              <w:instrText xml:space="preserve">" </w:instrText>
            </w:r>
            <w:r>
              <w:fldChar w:fldCharType="end"/>
            </w:r>
          </w:p>
        </w:tc>
        <w:tc>
          <w:tcPr>
            <w:tcW w:w="5573" w:type="dxa"/>
          </w:tcPr>
          <w:p w:rsidR="00162F95" w:rsidRDefault="00162F95" w:rsidP="00162F95">
            <w:pPr>
              <w:pStyle w:val="Normal11"/>
            </w:pPr>
            <w:r>
              <w:t>Oplysning om en kunde er NemKonto pligtig (ja/nej)</w:t>
            </w:r>
          </w:p>
        </w:tc>
      </w:tr>
      <w:tr w:rsidR="00162F95" w:rsidTr="00162F95">
        <w:tblPrEx>
          <w:tblCellMar>
            <w:top w:w="0" w:type="dxa"/>
            <w:bottom w:w="0" w:type="dxa"/>
          </w:tblCellMar>
        </w:tblPrEx>
        <w:tc>
          <w:tcPr>
            <w:tcW w:w="2625" w:type="dxa"/>
          </w:tcPr>
          <w:p w:rsidR="00162F95" w:rsidRDefault="00162F95" w:rsidP="00162F95">
            <w:pPr>
              <w:pStyle w:val="Normal11"/>
            </w:pPr>
            <w:r>
              <w:t>NemKontoPligtigFra</w:t>
            </w:r>
          </w:p>
        </w:tc>
        <w:tc>
          <w:tcPr>
            <w:tcW w:w="1797" w:type="dxa"/>
          </w:tcPr>
          <w:p w:rsidR="00162F95" w:rsidRDefault="00162F95" w:rsidP="00162F95">
            <w:pPr>
              <w:pStyle w:val="Normal11"/>
            </w:pPr>
            <w:r>
              <w:t>Dato</w:t>
            </w:r>
            <w:r>
              <w:fldChar w:fldCharType="begin"/>
            </w:r>
            <w:r>
              <w:instrText xml:space="preserve"> XE "</w:instrText>
            </w:r>
            <w:r w:rsidRPr="00110108">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fra.</w:t>
            </w:r>
          </w:p>
        </w:tc>
      </w:tr>
      <w:tr w:rsidR="00162F95" w:rsidTr="00162F95">
        <w:tblPrEx>
          <w:tblCellMar>
            <w:top w:w="0" w:type="dxa"/>
            <w:bottom w:w="0" w:type="dxa"/>
          </w:tblCellMar>
        </w:tblPrEx>
        <w:tc>
          <w:tcPr>
            <w:tcW w:w="2625" w:type="dxa"/>
          </w:tcPr>
          <w:p w:rsidR="00162F95" w:rsidRDefault="00162F95" w:rsidP="00162F95">
            <w:pPr>
              <w:pStyle w:val="Normal11"/>
            </w:pPr>
            <w:r>
              <w:t>NemKontoPligtigTil</w:t>
            </w:r>
          </w:p>
        </w:tc>
        <w:tc>
          <w:tcPr>
            <w:tcW w:w="1797" w:type="dxa"/>
          </w:tcPr>
          <w:p w:rsidR="00162F95" w:rsidRDefault="00162F95" w:rsidP="00162F95">
            <w:pPr>
              <w:pStyle w:val="Normal11"/>
            </w:pPr>
            <w:r>
              <w:t>Dato</w:t>
            </w:r>
            <w:r>
              <w:fldChar w:fldCharType="begin"/>
            </w:r>
            <w:r>
              <w:instrText xml:space="preserve"> XE "</w:instrText>
            </w:r>
            <w:r w:rsidRPr="00405AF8">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40" w:name="_Toc265233899"/>
      <w:bookmarkStart w:id="4041" w:name="_Toc263947363"/>
      <w:r>
        <w:t>BankKontoUdbetaling</w:t>
      </w:r>
      <w:bookmarkEnd w:id="4040"/>
      <w:bookmarkEnd w:id="4041"/>
    </w:p>
    <w:p w:rsidR="00162F95" w:rsidRDefault="00162F95" w:rsidP="00162F95">
      <w:pPr>
        <w:pStyle w:val="Normal11"/>
      </w:pPr>
      <w:r>
        <w:t>Som hovedregel håndterer Nemkonto alle udbetalinger fra det offentlige. Men der er tilfælde hvor udbetaling sker direkte til en anden konto, som ikke er en NemKonto.</w:t>
      </w:r>
    </w:p>
    <w:p w:rsidR="00162F95" w:rsidRDefault="00162F95" w:rsidP="00162F95">
      <w:pPr>
        <w:pStyle w:val="Normal11"/>
      </w:pPr>
    </w:p>
    <w:p w:rsidR="00162F95" w:rsidRDefault="00162F95" w:rsidP="00162F95">
      <w:pPr>
        <w:pStyle w:val="Normal11"/>
      </w:pPr>
      <w:r>
        <w:t>Eksempel 1 - der er krav om, at overskydende betalinger vedrørende FERV skal udbetales til en bestemt bankkonto.</w:t>
      </w:r>
    </w:p>
    <w:p w:rsidR="00162F95" w:rsidRDefault="00162F95" w:rsidP="00162F95">
      <w:pPr>
        <w:pStyle w:val="Normal11"/>
      </w:pPr>
    </w:p>
    <w:p w:rsidR="00162F95" w:rsidRDefault="00162F95" w:rsidP="00162F95">
      <w:pPr>
        <w:pStyle w:val="Normal11"/>
      </w:pPr>
      <w:r>
        <w:t>Eksempel 2 - en udenlandsk person skal have et beløb udbetalt til sin udenlandske bankkonto (personen har ingen NemKonto)</w:t>
      </w:r>
    </w:p>
    <w:p w:rsidR="00162F95" w:rsidRDefault="00162F95" w:rsidP="00162F95">
      <w:pPr>
        <w:pStyle w:val="Normal11"/>
      </w:pPr>
    </w:p>
    <w:p w:rsidR="00162F95" w:rsidRDefault="00162F95" w:rsidP="00162F95">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62F95" w:rsidRDefault="00162F95" w:rsidP="00162F95">
      <w:pPr>
        <w:pStyle w:val="Normal11"/>
      </w:pPr>
    </w:p>
    <w:p w:rsidR="00162F95" w:rsidRDefault="00162F95" w:rsidP="00162F95">
      <w:pPr>
        <w:pStyle w:val="Normal11"/>
      </w:pPr>
      <w:r>
        <w:t>Et overskydent beløb efter tjekket udbetales til kunden via kontoen hos Inddrivelsesmyndigheden.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UdbetalingType</w:t>
            </w:r>
            <w:r>
              <w:fldChar w:fldCharType="begin"/>
            </w:r>
            <w:r>
              <w:instrText xml:space="preserve"> XE "</w:instrText>
            </w:r>
            <w:r w:rsidRPr="008D08D5">
              <w:instrText>UdbetalingType</w:instrText>
            </w:r>
            <w:r>
              <w:instrText xml:space="preserve">" </w:instrText>
            </w:r>
            <w:r>
              <w:fldChar w:fldCharType="end"/>
            </w:r>
          </w:p>
        </w:tc>
        <w:tc>
          <w:tcPr>
            <w:tcW w:w="5573" w:type="dxa"/>
          </w:tcPr>
          <w:p w:rsidR="00162F95" w:rsidRDefault="00162F95" w:rsidP="00162F95">
            <w:pPr>
              <w:pStyle w:val="Normal11"/>
            </w:pPr>
            <w:r>
              <w:t>Typen af udbetaling som foretages til en dansk eller udenlandsk bankkonto (udenom NemKonto).</w:t>
            </w:r>
          </w:p>
          <w:p w:rsidR="00162F95" w:rsidRDefault="00162F95" w:rsidP="00162F95">
            <w:pPr>
              <w:pStyle w:val="Normal11"/>
            </w:pPr>
          </w:p>
          <w:p w:rsidR="00162F95" w:rsidRDefault="00162F95" w:rsidP="00162F95">
            <w:pPr>
              <w:pStyle w:val="Normal11"/>
            </w:pPr>
            <w:r>
              <w:t>Tilladt værdi:</w:t>
            </w:r>
          </w:p>
          <w:p w:rsidR="00162F95" w:rsidRDefault="00162F95" w:rsidP="00162F95">
            <w:pPr>
              <w:pStyle w:val="Normal11"/>
            </w:pPr>
            <w:r>
              <w:t>For opkrævningsmyndigheden er der tale om: kreditsaldo fra opkrævningskontoen.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Kreditsaldo fra EKKO</w:t>
            </w:r>
          </w:p>
        </w:tc>
      </w:tr>
      <w:tr w:rsidR="00162F95" w:rsidTr="00162F95">
        <w:tblPrEx>
          <w:tblCellMar>
            <w:top w:w="0" w:type="dxa"/>
            <w:bottom w:w="0" w:type="dxa"/>
          </w:tblCellMar>
        </w:tblPrEx>
        <w:tc>
          <w:tcPr>
            <w:tcW w:w="2625" w:type="dxa"/>
          </w:tcPr>
          <w:p w:rsidR="00162F95" w:rsidRDefault="00162F95" w:rsidP="00162F95">
            <w:pPr>
              <w:pStyle w:val="Normal11"/>
            </w:pPr>
            <w:r>
              <w:t>Specifikation</w:t>
            </w:r>
          </w:p>
        </w:tc>
        <w:tc>
          <w:tcPr>
            <w:tcW w:w="1797" w:type="dxa"/>
          </w:tcPr>
          <w:p w:rsidR="00162F95" w:rsidRDefault="00162F95" w:rsidP="00162F95">
            <w:pPr>
              <w:pStyle w:val="Normal11"/>
            </w:pPr>
            <w:r>
              <w:t>XML</w:t>
            </w:r>
            <w:r>
              <w:fldChar w:fldCharType="begin"/>
            </w:r>
            <w:r>
              <w:instrText xml:space="preserve"> XE "</w:instrText>
            </w:r>
            <w:r w:rsidRPr="00364AEF">
              <w:instrText>XML</w:instrText>
            </w:r>
            <w:r>
              <w:instrText xml:space="preserve">" </w:instrText>
            </w:r>
            <w:r>
              <w:fldChar w:fldCharType="end"/>
            </w:r>
          </w:p>
        </w:tc>
        <w:tc>
          <w:tcPr>
            <w:tcW w:w="5573" w:type="dxa"/>
          </w:tcPr>
          <w:p w:rsidR="00162F95" w:rsidRDefault="00162F95" w:rsidP="00162F95">
            <w:pPr>
              <w:pStyle w:val="Normal11"/>
            </w:pPr>
            <w:r>
              <w:t>Specifikation som sendes sammen med udbetalingen (fx banknotits)</w:t>
            </w:r>
          </w:p>
        </w:tc>
      </w:tr>
      <w:tr w:rsidR="00162F95" w:rsidTr="00162F95">
        <w:tblPrEx>
          <w:tblCellMar>
            <w:top w:w="0" w:type="dxa"/>
            <w:bottom w:w="0" w:type="dxa"/>
          </w:tblCellMar>
        </w:tblPrEx>
        <w:tc>
          <w:tcPr>
            <w:tcW w:w="2625" w:type="dxa"/>
          </w:tcPr>
          <w:p w:rsidR="00162F95" w:rsidRDefault="00162F95" w:rsidP="00162F95">
            <w:pPr>
              <w:pStyle w:val="Normal11"/>
            </w:pPr>
            <w:r>
              <w:t>UdbetalendeMyndighed</w:t>
            </w:r>
          </w:p>
        </w:tc>
        <w:tc>
          <w:tcPr>
            <w:tcW w:w="1797" w:type="dxa"/>
          </w:tcPr>
          <w:p w:rsidR="00162F95" w:rsidRDefault="00162F95" w:rsidP="00162F95">
            <w:pPr>
              <w:pStyle w:val="Normal11"/>
            </w:pPr>
            <w:r>
              <w:t>VirksomhedNavn</w:t>
            </w:r>
            <w:r>
              <w:fldChar w:fldCharType="begin"/>
            </w:r>
            <w:r>
              <w:instrText xml:space="preserve"> XE "</w:instrText>
            </w:r>
            <w:r w:rsidRPr="002C20B1">
              <w:instrText>VirksomhedNavn</w:instrText>
            </w:r>
            <w:r>
              <w:instrText xml:space="preserve">" </w:instrText>
            </w:r>
            <w:r>
              <w:fldChar w:fldCharType="end"/>
            </w:r>
          </w:p>
        </w:tc>
        <w:tc>
          <w:tcPr>
            <w:tcW w:w="5573" w:type="dxa"/>
          </w:tcPr>
          <w:p w:rsidR="00162F95" w:rsidRDefault="00162F95" w:rsidP="00162F95">
            <w:pPr>
              <w:pStyle w:val="Normal11"/>
            </w:pPr>
            <w:r>
              <w:t>Den myndighed, som har udbetalt til en beløbsmodtager, kaldes også den udbetalende myndighed (den samme som den modtagende myndighed).</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KontoNummer</w:t>
            </w:r>
            <w:r>
              <w:fldChar w:fldCharType="begin"/>
            </w:r>
            <w:r>
              <w:instrText xml:space="preserve"> XE "</w:instrText>
            </w:r>
            <w:r w:rsidRPr="00E94106">
              <w:instrText>KontoNummer</w:instrText>
            </w:r>
            <w:r>
              <w:instrText xml:space="preserve">" </w:instrText>
            </w:r>
            <w:r>
              <w:fldChar w:fldCharType="end"/>
            </w:r>
          </w:p>
        </w:tc>
        <w:tc>
          <w:tcPr>
            <w:tcW w:w="5573" w:type="dxa"/>
          </w:tcPr>
          <w:p w:rsidR="00162F95" w:rsidRDefault="00162F95" w:rsidP="00162F95">
            <w:pPr>
              <w:pStyle w:val="Normal11"/>
            </w:pPr>
            <w:r>
              <w:t>er kontonummeret til et givent pengeinstitut (som hovedregel 16-cifre)</w:t>
            </w:r>
          </w:p>
        </w:tc>
      </w:tr>
      <w:tr w:rsidR="00162F95" w:rsidTr="00162F95">
        <w:tblPrEx>
          <w:tblCellMar>
            <w:top w:w="0" w:type="dxa"/>
            <w:bottom w:w="0" w:type="dxa"/>
          </w:tblCellMar>
        </w:tblPrEx>
        <w:tc>
          <w:tcPr>
            <w:tcW w:w="2625" w:type="dxa"/>
          </w:tcPr>
          <w:p w:rsidR="00162F95" w:rsidRDefault="00162F95" w:rsidP="00162F95">
            <w:pPr>
              <w:pStyle w:val="Normal11"/>
            </w:pPr>
            <w:r>
              <w:t>BankRegistreringNummer</w:t>
            </w:r>
          </w:p>
        </w:tc>
        <w:tc>
          <w:tcPr>
            <w:tcW w:w="1797" w:type="dxa"/>
          </w:tcPr>
          <w:p w:rsidR="00162F95" w:rsidRDefault="00162F95" w:rsidP="00162F95">
            <w:pPr>
              <w:pStyle w:val="Normal11"/>
            </w:pPr>
            <w:r>
              <w:t>BankRegistreringNummer</w:t>
            </w:r>
            <w:r>
              <w:fldChar w:fldCharType="begin"/>
            </w:r>
            <w:r>
              <w:instrText xml:space="preserve"> XE "</w:instrText>
            </w:r>
            <w:r w:rsidRPr="004F77B2">
              <w:instrText>BankRegistreringNummer</w:instrText>
            </w:r>
            <w:r>
              <w:instrText xml:space="preserve">" </w:instrText>
            </w:r>
            <w:r>
              <w:fldChar w:fldCharType="end"/>
            </w:r>
          </w:p>
        </w:tc>
        <w:tc>
          <w:tcPr>
            <w:tcW w:w="5573" w:type="dxa"/>
          </w:tcPr>
          <w:p w:rsidR="00162F95" w:rsidRDefault="00162F95" w:rsidP="00162F95">
            <w:pPr>
              <w:pStyle w:val="Normal11"/>
            </w:pPr>
            <w:r>
              <w:t>er bankens (pengeinstituttets) registreringsnummer, som skal angives sammen med kontonummeret. (4-cifre).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w:t>
            </w:r>
            <w:r>
              <w:fldChar w:fldCharType="begin"/>
            </w:r>
            <w:r>
              <w:instrText xml:space="preserve"> XE "</w:instrText>
            </w:r>
            <w:r w:rsidRPr="00012643">
              <w:instrText>Valuta</w:instrText>
            </w:r>
            <w:r>
              <w:instrText xml:space="preserve">" </w:instrText>
            </w:r>
            <w:r>
              <w:fldChar w:fldCharType="end"/>
            </w:r>
          </w:p>
        </w:tc>
        <w:tc>
          <w:tcPr>
            <w:tcW w:w="5573" w:type="dxa"/>
          </w:tcPr>
          <w:p w:rsidR="00162F95" w:rsidRDefault="00162F95" w:rsidP="00162F95">
            <w:pPr>
              <w:pStyle w:val="Normal11"/>
            </w:pPr>
            <w:r>
              <w:t>Er den valutaenhed (ISO-kode), som kunden har krav på/ønske om at få udbetalt sit tilgodehavende i - f.eks. US dollars eller Euro.</w:t>
            </w:r>
          </w:p>
        </w:tc>
      </w:tr>
      <w:tr w:rsidR="00162F95" w:rsidTr="00162F95">
        <w:tblPrEx>
          <w:tblCellMar>
            <w:top w:w="0" w:type="dxa"/>
            <w:bottom w:w="0" w:type="dxa"/>
          </w:tblCellMar>
        </w:tblPrEx>
        <w:tc>
          <w:tcPr>
            <w:tcW w:w="2625" w:type="dxa"/>
          </w:tcPr>
          <w:p w:rsidR="00162F95" w:rsidRDefault="00162F95" w:rsidP="00162F95">
            <w:pPr>
              <w:pStyle w:val="Normal11"/>
            </w:pPr>
            <w:r>
              <w:t>OverførselType</w:t>
            </w:r>
          </w:p>
        </w:tc>
        <w:tc>
          <w:tcPr>
            <w:tcW w:w="1797" w:type="dxa"/>
          </w:tcPr>
          <w:p w:rsidR="00162F95" w:rsidRDefault="00162F95" w:rsidP="00162F95">
            <w:pPr>
              <w:pStyle w:val="Normal11"/>
            </w:pPr>
            <w:r>
              <w:t>Type</w:t>
            </w:r>
            <w:r>
              <w:fldChar w:fldCharType="begin"/>
            </w:r>
            <w:r>
              <w:instrText xml:space="preserve"> XE "</w:instrText>
            </w:r>
            <w:r w:rsidRPr="00641B15">
              <w:instrText>Type</w:instrText>
            </w:r>
            <w:r>
              <w:instrText xml:space="preserve">" </w:instrText>
            </w:r>
            <w:r>
              <w:fldChar w:fldCharType="end"/>
            </w:r>
          </w:p>
        </w:tc>
        <w:tc>
          <w:tcPr>
            <w:tcW w:w="5573" w:type="dxa"/>
          </w:tcPr>
          <w:p w:rsidR="00162F95" w:rsidRDefault="00162F95" w:rsidP="00162F95">
            <w:pPr>
              <w:pStyle w:val="Normal11"/>
            </w:pPr>
            <w:r>
              <w:t>Hvorledes kunden ønsker udbetalingen foretaget. Der er følgende muligheder: Expres, Check eller Standard.</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TekstKort</w:t>
            </w:r>
            <w:r>
              <w:fldChar w:fldCharType="begin"/>
            </w:r>
            <w:r>
              <w:instrText xml:space="preserve"> XE "</w:instrText>
            </w:r>
            <w:r w:rsidRPr="00FD0E86">
              <w:instrText>TekstKort</w:instrText>
            </w:r>
            <w:r>
              <w:instrText xml:space="preserve">" </w:instrText>
            </w:r>
            <w:r>
              <w:fldChar w:fldCharType="end"/>
            </w:r>
          </w:p>
        </w:tc>
        <w:tc>
          <w:tcPr>
            <w:tcW w:w="5573" w:type="dxa"/>
          </w:tcPr>
          <w:p w:rsidR="00162F95" w:rsidRDefault="00162F95" w:rsidP="00162F95">
            <w:pPr>
              <w:pStyle w:val="Normal11"/>
            </w:pPr>
            <w:r>
              <w:t xml:space="preserve">Oplysning om, hvem der skal bære omkostningerne ifbm. udbetalingen. </w:t>
            </w:r>
          </w:p>
          <w:p w:rsidR="00162F95" w:rsidRDefault="00162F95" w:rsidP="00162F95">
            <w:pPr>
              <w:pStyle w:val="Normal11"/>
            </w:pPr>
            <w:r>
              <w:t xml:space="preserve">Mulige værdier: </w:t>
            </w:r>
          </w:p>
          <w:p w:rsidR="00162F95" w:rsidRDefault="00162F95" w:rsidP="00162F95">
            <w:pPr>
              <w:pStyle w:val="Normal11"/>
            </w:pPr>
            <w:r>
              <w:t xml:space="preserve">Afsender betaler omkostninger </w:t>
            </w:r>
          </w:p>
          <w:p w:rsidR="00162F95" w:rsidRDefault="00162F95" w:rsidP="00162F95">
            <w:pPr>
              <w:pStyle w:val="Normal11"/>
            </w:pPr>
            <w:r>
              <w:t xml:space="preserve">Modtager betaler omkostninger </w:t>
            </w:r>
          </w:p>
          <w:p w:rsidR="00162F95" w:rsidRDefault="00162F95" w:rsidP="00162F95">
            <w:pPr>
              <w:pStyle w:val="Normal11"/>
            </w:pPr>
            <w:r>
              <w:t>Afsender og modtager deler omkostninger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Afsender</w:t>
            </w:r>
          </w:p>
          <w:p w:rsidR="00162F95" w:rsidRDefault="00162F95" w:rsidP="00162F95">
            <w:pPr>
              <w:pStyle w:val="Normal11"/>
            </w:pPr>
            <w:r>
              <w:t>Modtager</w:t>
            </w:r>
          </w:p>
          <w:p w:rsidR="00162F95" w:rsidRPr="00162F95" w:rsidRDefault="00162F95" w:rsidP="00162F95">
            <w:pPr>
              <w:pStyle w:val="Normal11"/>
            </w:pPr>
            <w:r>
              <w:t>Delt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oplysninger om</w:t>
            </w:r>
          </w:p>
        </w:tc>
        <w:tc>
          <w:tcPr>
            <w:tcW w:w="2398" w:type="dxa"/>
          </w:tcPr>
          <w:p w:rsidR="00162F95" w:rsidRDefault="00162F95" w:rsidP="00162F95">
            <w:pPr>
              <w:pStyle w:val="Normal11"/>
            </w:pPr>
            <w:r>
              <w:t>Kunde()</w:t>
            </w:r>
          </w:p>
          <w:p w:rsidR="00162F95" w:rsidRDefault="00162F95" w:rsidP="00162F95">
            <w:pPr>
              <w:pStyle w:val="Normal11"/>
            </w:pPr>
            <w:r>
              <w:t>BankKontoUdbetaling()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42" w:name="_Toc265233900"/>
      <w:bookmarkStart w:id="4043" w:name="_Toc263947364"/>
      <w:r>
        <w:t>Civilstand</w:t>
      </w:r>
      <w:bookmarkEnd w:id="4042"/>
      <w:bookmarkEnd w:id="4043"/>
    </w:p>
    <w:p w:rsidR="00162F95" w:rsidRDefault="00162F95" w:rsidP="00162F95">
      <w:pPr>
        <w:pStyle w:val="Normal11"/>
      </w:pPr>
      <w:r>
        <w:t>Indeholder oplysning om en persons civilstand.</w:t>
      </w:r>
    </w:p>
    <w:p w:rsidR="00162F95" w:rsidRDefault="00162F95" w:rsidP="00162F95">
      <w:pPr>
        <w:pStyle w:val="Normal11"/>
      </w:pPr>
    </w:p>
    <w:p w:rsidR="00162F95" w:rsidRDefault="00162F95" w:rsidP="00162F95">
      <w:pPr>
        <w:pStyle w:val="Normal11"/>
      </w:pPr>
      <w:r>
        <w:t xml:space="preserve">Fra Det Centrale Personregister (CPR): </w:t>
      </w:r>
    </w:p>
    <w:p w:rsidR="00162F95" w:rsidRDefault="00162F95" w:rsidP="00162F95">
      <w:pPr>
        <w:pStyle w:val="Normal11"/>
      </w:pPr>
      <w:r>
        <w:t>Oplysning om ugift, gift, fraskilt, enke eller enkemand, registreret partner, opløsning registreret partnerskab, længstlevende partner eller død, samt oplysning om ægtefælle eller registreret partner og om seperation.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CivilstandKode</w:t>
            </w:r>
            <w:r>
              <w:fldChar w:fldCharType="begin"/>
            </w:r>
            <w:r>
              <w:instrText xml:space="preserve"> XE "</w:instrText>
            </w:r>
            <w:r w:rsidRPr="00DF594C">
              <w:instrText>CivilstandKode</w:instrText>
            </w:r>
            <w:r>
              <w:instrText xml:space="preserve">" </w:instrText>
            </w:r>
            <w:r>
              <w:fldChar w:fldCharType="end"/>
            </w:r>
          </w:p>
        </w:tc>
        <w:tc>
          <w:tcPr>
            <w:tcW w:w="5573" w:type="dxa"/>
          </w:tcPr>
          <w:p w:rsidR="00162F95" w:rsidRDefault="00162F95" w:rsidP="00162F95">
            <w:pPr>
              <w:pStyle w:val="Normal11"/>
            </w:pPr>
            <w:r>
              <w:t>Angiver om en person er død eller evt. genoplivet.</w:t>
            </w:r>
          </w:p>
          <w:p w:rsidR="00162F95" w:rsidRDefault="00162F95" w:rsidP="00162F95">
            <w:pPr>
              <w:pStyle w:val="Normal11"/>
            </w:pPr>
          </w:p>
          <w:p w:rsidR="00162F95" w:rsidRDefault="00162F95" w:rsidP="00162F95">
            <w:pPr>
              <w:pStyle w:val="Normal11"/>
            </w:pPr>
            <w:r>
              <w:t>En død person har civilstandskode = D.</w:t>
            </w:r>
          </w:p>
          <w:p w:rsidR="00162F95" w:rsidRDefault="00162F95" w:rsidP="00162F95">
            <w:pPr>
              <w:pStyle w:val="Normal11"/>
            </w:pPr>
            <w:r>
              <w:t>En genoplivet person har tidligere haft civilstandkode = 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U = Ugift</w:t>
            </w:r>
          </w:p>
          <w:p w:rsidR="00162F95" w:rsidRDefault="00162F95" w:rsidP="00162F95">
            <w:pPr>
              <w:pStyle w:val="Normal11"/>
            </w:pPr>
            <w:r>
              <w:t>G = Gift</w:t>
            </w:r>
          </w:p>
          <w:p w:rsidR="00162F95" w:rsidRDefault="00162F95" w:rsidP="00162F95">
            <w:pPr>
              <w:pStyle w:val="Normal11"/>
            </w:pPr>
            <w:r>
              <w:t>F = Fraskilt</w:t>
            </w:r>
          </w:p>
          <w:p w:rsidR="00162F95" w:rsidRDefault="00162F95" w:rsidP="00162F95">
            <w:pPr>
              <w:pStyle w:val="Normal11"/>
            </w:pPr>
            <w:r>
              <w:t>E = Enke/enkemand</w:t>
            </w:r>
          </w:p>
          <w:p w:rsidR="00162F95" w:rsidRDefault="00162F95" w:rsidP="00162F95">
            <w:pPr>
              <w:pStyle w:val="Normal11"/>
            </w:pPr>
            <w:r>
              <w:t>D = Død</w:t>
            </w:r>
          </w:p>
          <w:p w:rsidR="00162F95" w:rsidRDefault="00162F95" w:rsidP="00162F95">
            <w:pPr>
              <w:pStyle w:val="Normal11"/>
            </w:pPr>
            <w:r>
              <w:t>P = Partnerskab</w:t>
            </w:r>
          </w:p>
          <w:p w:rsidR="00162F95" w:rsidRPr="00162F95" w:rsidRDefault="00162F95" w:rsidP="00162F95">
            <w:pPr>
              <w:pStyle w:val="Normal11"/>
            </w:pPr>
            <w:r>
              <w:t>L = Længstlevende i partnerskab</w:t>
            </w:r>
          </w:p>
        </w:tc>
      </w:tr>
      <w:tr w:rsidR="00162F95" w:rsidTr="00162F95">
        <w:tblPrEx>
          <w:tblCellMar>
            <w:top w:w="0" w:type="dxa"/>
            <w:bottom w:w="0" w:type="dxa"/>
          </w:tblCellMar>
        </w:tblPrEx>
        <w:tc>
          <w:tcPr>
            <w:tcW w:w="2625" w:type="dxa"/>
          </w:tcPr>
          <w:p w:rsidR="00162F95" w:rsidRDefault="00162F95" w:rsidP="00162F95">
            <w:pPr>
              <w:pStyle w:val="Normal11"/>
            </w:pPr>
            <w:r>
              <w:t>StatusDato</w:t>
            </w:r>
          </w:p>
        </w:tc>
        <w:tc>
          <w:tcPr>
            <w:tcW w:w="1797" w:type="dxa"/>
          </w:tcPr>
          <w:p w:rsidR="00162F95" w:rsidRDefault="00162F95" w:rsidP="00162F95">
            <w:pPr>
              <w:pStyle w:val="Normal11"/>
            </w:pPr>
            <w:r>
              <w:t>Dato</w:t>
            </w:r>
            <w:r>
              <w:fldChar w:fldCharType="begin"/>
            </w:r>
            <w:r>
              <w:instrText xml:space="preserve"> XE "</w:instrText>
            </w:r>
            <w:r w:rsidRPr="00FE4F95">
              <w:instrText>Dato</w:instrText>
            </w:r>
            <w:r>
              <w:instrText xml:space="preserve">" </w:instrText>
            </w:r>
            <w:r>
              <w:fldChar w:fldCharType="end"/>
            </w:r>
          </w:p>
        </w:tc>
        <w:tc>
          <w:tcPr>
            <w:tcW w:w="5573" w:type="dxa"/>
          </w:tcPr>
          <w:p w:rsidR="00162F95" w:rsidRDefault="00162F95" w:rsidP="00162F95">
            <w:pPr>
              <w:pStyle w:val="Normal11"/>
            </w:pPr>
            <w:r>
              <w:t>Angiver dato for hvornår en person er død eller evt. genoplivet</w:t>
            </w:r>
          </w:p>
        </w:tc>
      </w:tr>
      <w:tr w:rsidR="00162F95" w:rsidTr="00162F95">
        <w:tblPrEx>
          <w:tblCellMar>
            <w:top w:w="0" w:type="dxa"/>
            <w:bottom w:w="0" w:type="dxa"/>
          </w:tblCellMar>
        </w:tblPrEx>
        <w:tc>
          <w:tcPr>
            <w:tcW w:w="2625" w:type="dxa"/>
          </w:tcPr>
          <w:p w:rsidR="00162F95" w:rsidRDefault="00162F95" w:rsidP="00162F95">
            <w:pPr>
              <w:pStyle w:val="Normal11"/>
            </w:pPr>
            <w:r>
              <w:t>GiftKode</w:t>
            </w:r>
          </w:p>
        </w:tc>
        <w:tc>
          <w:tcPr>
            <w:tcW w:w="1797" w:type="dxa"/>
          </w:tcPr>
          <w:p w:rsidR="00162F95" w:rsidRDefault="00162F95" w:rsidP="00162F95">
            <w:pPr>
              <w:pStyle w:val="Normal11"/>
            </w:pPr>
            <w:r>
              <w:t>GiftKode</w:t>
            </w:r>
            <w:r>
              <w:fldChar w:fldCharType="begin"/>
            </w:r>
            <w:r>
              <w:instrText xml:space="preserve"> XE "</w:instrText>
            </w:r>
            <w:r w:rsidRPr="006F7B02">
              <w:instrText>GiftKode</w:instrText>
            </w:r>
            <w:r>
              <w:instrText xml:space="preserve">" </w:instrText>
            </w:r>
            <w:r>
              <w:fldChar w:fldCharType="end"/>
            </w:r>
          </w:p>
        </w:tc>
        <w:tc>
          <w:tcPr>
            <w:tcW w:w="5573" w:type="dxa"/>
          </w:tcPr>
          <w:p w:rsidR="00162F95" w:rsidRDefault="00162F95" w:rsidP="00162F95">
            <w:pPr>
              <w:pStyle w:val="Normal11"/>
            </w:pPr>
            <w:r>
              <w:t>Kode for om en person er gift eller lign.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U=Ugift</w:t>
            </w:r>
          </w:p>
          <w:p w:rsidR="00162F95" w:rsidRDefault="00162F95" w:rsidP="00162F95">
            <w:pPr>
              <w:pStyle w:val="Normal11"/>
            </w:pPr>
            <w:r>
              <w:t>G=Gift</w:t>
            </w:r>
          </w:p>
          <w:p w:rsidR="00162F95" w:rsidRDefault="00162F95" w:rsidP="00162F95">
            <w:pPr>
              <w:pStyle w:val="Normal11"/>
            </w:pPr>
            <w:r>
              <w:t>F=Fraskilt</w:t>
            </w:r>
          </w:p>
          <w:p w:rsidR="00162F95" w:rsidRDefault="00162F95" w:rsidP="00162F95">
            <w:pPr>
              <w:pStyle w:val="Normal11"/>
            </w:pPr>
            <w:r>
              <w:t>E=Enke eller Enkemand</w:t>
            </w:r>
          </w:p>
          <w:p w:rsidR="00162F95" w:rsidRDefault="00162F95" w:rsidP="00162F95">
            <w:pPr>
              <w:pStyle w:val="Normal11"/>
            </w:pPr>
            <w:r>
              <w:t>P=Partnerskab</w:t>
            </w:r>
          </w:p>
          <w:p w:rsidR="00162F95" w:rsidRPr="00162F95" w:rsidRDefault="00162F95" w:rsidP="00162F95">
            <w:pPr>
              <w:pStyle w:val="Normal11"/>
            </w:pPr>
            <w:r>
              <w:t>L=Længstlevende i partnerskab</w:t>
            </w:r>
          </w:p>
        </w:tc>
      </w:tr>
      <w:tr w:rsidR="00162F95" w:rsidTr="00162F95">
        <w:tblPrEx>
          <w:tblCellMar>
            <w:top w:w="0" w:type="dxa"/>
            <w:bottom w:w="0" w:type="dxa"/>
          </w:tblCellMar>
        </w:tblPrEx>
        <w:tc>
          <w:tcPr>
            <w:tcW w:w="2625" w:type="dxa"/>
          </w:tcPr>
          <w:p w:rsidR="00162F95" w:rsidRDefault="00162F95" w:rsidP="00162F95">
            <w:pPr>
              <w:pStyle w:val="Normal11"/>
            </w:pPr>
            <w:r>
              <w:t>GiftFraDato</w:t>
            </w:r>
          </w:p>
        </w:tc>
        <w:tc>
          <w:tcPr>
            <w:tcW w:w="1797" w:type="dxa"/>
          </w:tcPr>
          <w:p w:rsidR="00162F95" w:rsidRDefault="00162F95" w:rsidP="00162F95">
            <w:pPr>
              <w:pStyle w:val="Normal11"/>
            </w:pPr>
            <w:r>
              <w:t>Dato</w:t>
            </w:r>
            <w:r>
              <w:fldChar w:fldCharType="begin"/>
            </w:r>
            <w:r>
              <w:instrText xml:space="preserve"> XE "</w:instrText>
            </w:r>
            <w:r w:rsidRPr="000F7D3F">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GiftTilDato</w:t>
            </w:r>
          </w:p>
        </w:tc>
        <w:tc>
          <w:tcPr>
            <w:tcW w:w="1797" w:type="dxa"/>
          </w:tcPr>
          <w:p w:rsidR="00162F95" w:rsidRDefault="00162F95" w:rsidP="00162F95">
            <w:pPr>
              <w:pStyle w:val="Normal11"/>
            </w:pPr>
            <w:r>
              <w:t>Dato</w:t>
            </w:r>
            <w:r>
              <w:fldChar w:fldCharType="begin"/>
            </w:r>
            <w:r>
              <w:instrText xml:space="preserve"> XE "</w:instrText>
            </w:r>
            <w:r w:rsidRPr="005E46E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ÆgtefælleCPRNummer</w:t>
            </w:r>
          </w:p>
        </w:tc>
        <w:tc>
          <w:tcPr>
            <w:tcW w:w="1797" w:type="dxa"/>
          </w:tcPr>
          <w:p w:rsidR="00162F95" w:rsidRDefault="00162F95" w:rsidP="00162F95">
            <w:pPr>
              <w:pStyle w:val="Normal11"/>
            </w:pPr>
            <w:r>
              <w:t>CPRNummer</w:t>
            </w:r>
            <w:r>
              <w:fldChar w:fldCharType="begin"/>
            </w:r>
            <w:r>
              <w:instrText xml:space="preserve"> XE "</w:instrText>
            </w:r>
            <w:r w:rsidRPr="00A2103F">
              <w:instrText>CPRNummer</w:instrText>
            </w:r>
            <w:r>
              <w:instrText xml:space="preserve">" </w:instrText>
            </w:r>
            <w:r>
              <w:fldChar w:fldCharType="end"/>
            </w:r>
          </w:p>
        </w:tc>
        <w:tc>
          <w:tcPr>
            <w:tcW w:w="5573" w:type="dxa"/>
          </w:tcPr>
          <w:p w:rsidR="00162F95" w:rsidRDefault="00162F95" w:rsidP="00162F95">
            <w:pPr>
              <w:pStyle w:val="Normal11"/>
            </w:pPr>
            <w:r>
              <w:t>CPR-nummer er et 10 cifret personnummer der entydigt identificerer en dansk person.</w:t>
            </w:r>
          </w:p>
        </w:tc>
      </w:tr>
      <w:tr w:rsidR="00162F95" w:rsidTr="00162F95">
        <w:tblPrEx>
          <w:tblCellMar>
            <w:top w:w="0" w:type="dxa"/>
            <w:bottom w:w="0" w:type="dxa"/>
          </w:tblCellMar>
        </w:tblPrEx>
        <w:tc>
          <w:tcPr>
            <w:tcW w:w="2625" w:type="dxa"/>
          </w:tcPr>
          <w:p w:rsidR="00162F95" w:rsidRDefault="00162F95" w:rsidP="00162F95">
            <w:pPr>
              <w:pStyle w:val="Normal11"/>
            </w:pPr>
            <w:r>
              <w:t>UgiftFraDato</w:t>
            </w:r>
          </w:p>
        </w:tc>
        <w:tc>
          <w:tcPr>
            <w:tcW w:w="1797" w:type="dxa"/>
          </w:tcPr>
          <w:p w:rsidR="00162F95" w:rsidRDefault="00162F95" w:rsidP="00162F95">
            <w:pPr>
              <w:pStyle w:val="Normal11"/>
            </w:pPr>
            <w:r>
              <w:t>Dato</w:t>
            </w:r>
            <w:r>
              <w:fldChar w:fldCharType="begin"/>
            </w:r>
            <w:r>
              <w:instrText xml:space="preserve"> XE "</w:instrText>
            </w:r>
            <w:r w:rsidRPr="00A848D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UgiftTilDato</w:t>
            </w:r>
          </w:p>
        </w:tc>
        <w:tc>
          <w:tcPr>
            <w:tcW w:w="1797" w:type="dxa"/>
          </w:tcPr>
          <w:p w:rsidR="00162F95" w:rsidRDefault="00162F95" w:rsidP="00162F95">
            <w:pPr>
              <w:pStyle w:val="Normal11"/>
            </w:pPr>
            <w:r>
              <w:t>Dato</w:t>
            </w:r>
            <w:r>
              <w:fldChar w:fldCharType="begin"/>
            </w:r>
            <w:r>
              <w:instrText xml:space="preserve"> XE "</w:instrText>
            </w:r>
            <w:r w:rsidRPr="003E26D2">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DødKode</w:t>
            </w:r>
          </w:p>
        </w:tc>
        <w:tc>
          <w:tcPr>
            <w:tcW w:w="1797" w:type="dxa"/>
          </w:tcPr>
          <w:p w:rsidR="00162F95" w:rsidRDefault="00162F95" w:rsidP="00162F95">
            <w:pPr>
              <w:pStyle w:val="Normal11"/>
            </w:pPr>
            <w:r>
              <w:t>DødKode</w:t>
            </w:r>
            <w:r>
              <w:fldChar w:fldCharType="begin"/>
            </w:r>
            <w:r>
              <w:instrText xml:space="preserve"> XE "</w:instrText>
            </w:r>
            <w:r w:rsidRPr="00C91F5E">
              <w:instrText>DødKode</w:instrText>
            </w:r>
            <w:r>
              <w:instrText xml:space="preserve">" </w:instrText>
            </w:r>
            <w:r>
              <w:fldChar w:fldCharType="end"/>
            </w:r>
          </w:p>
        </w:tc>
        <w:tc>
          <w:tcPr>
            <w:tcW w:w="5573" w:type="dxa"/>
          </w:tcPr>
          <w:p w:rsidR="00162F95" w:rsidRDefault="00162F95" w:rsidP="00162F95">
            <w:pPr>
              <w:pStyle w:val="Normal11"/>
            </w:pPr>
            <w:r>
              <w:t>Kode for død</w:t>
            </w:r>
          </w:p>
        </w:tc>
      </w:tr>
      <w:tr w:rsidR="00162F95" w:rsidTr="00162F95">
        <w:tblPrEx>
          <w:tblCellMar>
            <w:top w:w="0" w:type="dxa"/>
            <w:bottom w:w="0" w:type="dxa"/>
          </w:tblCellMar>
        </w:tblPrEx>
        <w:tc>
          <w:tcPr>
            <w:tcW w:w="2625" w:type="dxa"/>
          </w:tcPr>
          <w:p w:rsidR="00162F95" w:rsidRDefault="00162F95" w:rsidP="00162F95">
            <w:pPr>
              <w:pStyle w:val="Normal11"/>
            </w:pPr>
            <w:r>
              <w:t>DødDato</w:t>
            </w:r>
          </w:p>
        </w:tc>
        <w:tc>
          <w:tcPr>
            <w:tcW w:w="1797" w:type="dxa"/>
          </w:tcPr>
          <w:p w:rsidR="00162F95" w:rsidRDefault="00162F95" w:rsidP="00162F95">
            <w:pPr>
              <w:pStyle w:val="Normal11"/>
            </w:pPr>
            <w:r>
              <w:t>Dato</w:t>
            </w:r>
            <w:r>
              <w:fldChar w:fldCharType="begin"/>
            </w:r>
            <w:r>
              <w:instrText xml:space="preserve"> XE "</w:instrText>
            </w:r>
            <w:r w:rsidRPr="00CD2AA9">
              <w:instrText>Dato</w:instrText>
            </w:r>
            <w:r>
              <w:instrText xml:space="preserve">" </w:instrText>
            </w:r>
            <w:r>
              <w:fldChar w:fldCharType="end"/>
            </w:r>
          </w:p>
        </w:tc>
        <w:tc>
          <w:tcPr>
            <w:tcW w:w="5573" w:type="dxa"/>
          </w:tcPr>
          <w:p w:rsidR="00162F95" w:rsidRDefault="00162F95" w:rsidP="00162F95">
            <w:pPr>
              <w:pStyle w:val="Normal11"/>
            </w:pPr>
            <w:r>
              <w:t>Personens dødsdag. Oplyses via CPR/CSRP.</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GenoplivetKode</w:t>
            </w:r>
          </w:p>
        </w:tc>
        <w:tc>
          <w:tcPr>
            <w:tcW w:w="1797" w:type="dxa"/>
          </w:tcPr>
          <w:p w:rsidR="00162F95" w:rsidRDefault="00162F95" w:rsidP="00162F95">
            <w:pPr>
              <w:pStyle w:val="Normal11"/>
            </w:pPr>
            <w:r>
              <w:t>GenoplivetKode</w:t>
            </w:r>
            <w:r>
              <w:fldChar w:fldCharType="begin"/>
            </w:r>
            <w:r>
              <w:instrText xml:space="preserve"> XE "</w:instrText>
            </w:r>
            <w:r w:rsidRPr="00031B7A">
              <w:instrText>GenoplivetKode</w:instrText>
            </w:r>
            <w:r>
              <w:instrText xml:space="preserve">" </w:instrText>
            </w:r>
            <w:r>
              <w:fldChar w:fldCharType="end"/>
            </w:r>
          </w:p>
        </w:tc>
        <w:tc>
          <w:tcPr>
            <w:tcW w:w="5573" w:type="dxa"/>
          </w:tcPr>
          <w:p w:rsidR="00162F95" w:rsidRDefault="00162F95" w:rsidP="00162F95">
            <w:pPr>
              <w:pStyle w:val="Normal11"/>
            </w:pPr>
            <w:r>
              <w:t>J=Genoplivet</w:t>
            </w:r>
          </w:p>
        </w:tc>
      </w:tr>
      <w:tr w:rsidR="00162F95" w:rsidTr="00162F95">
        <w:tblPrEx>
          <w:tblCellMar>
            <w:top w:w="0" w:type="dxa"/>
            <w:bottom w:w="0" w:type="dxa"/>
          </w:tblCellMar>
        </w:tblPrEx>
        <w:tc>
          <w:tcPr>
            <w:tcW w:w="2625" w:type="dxa"/>
          </w:tcPr>
          <w:p w:rsidR="00162F95" w:rsidRDefault="00162F95" w:rsidP="00162F95">
            <w:pPr>
              <w:pStyle w:val="Normal11"/>
            </w:pPr>
            <w:r>
              <w:t>GenoplivetDato</w:t>
            </w:r>
          </w:p>
        </w:tc>
        <w:tc>
          <w:tcPr>
            <w:tcW w:w="1797" w:type="dxa"/>
          </w:tcPr>
          <w:p w:rsidR="00162F95" w:rsidRDefault="00162F95" w:rsidP="00162F95">
            <w:pPr>
              <w:pStyle w:val="Normal11"/>
            </w:pPr>
            <w:r>
              <w:t>Dato</w:t>
            </w:r>
            <w:r>
              <w:fldChar w:fldCharType="begin"/>
            </w:r>
            <w:r>
              <w:instrText xml:space="preserve"> XE "</w:instrText>
            </w:r>
            <w:r w:rsidRPr="004E5EC9">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UmyndighedKode</w:t>
            </w:r>
          </w:p>
        </w:tc>
        <w:tc>
          <w:tcPr>
            <w:tcW w:w="1797" w:type="dxa"/>
          </w:tcPr>
          <w:p w:rsidR="00162F95" w:rsidRDefault="00162F95" w:rsidP="00162F95">
            <w:pPr>
              <w:pStyle w:val="Normal11"/>
            </w:pPr>
            <w:r>
              <w:t>UmyndighedsKode</w:t>
            </w:r>
            <w:r>
              <w:fldChar w:fldCharType="begin"/>
            </w:r>
            <w:r>
              <w:instrText xml:space="preserve"> XE "</w:instrText>
            </w:r>
            <w:r w:rsidRPr="00EE135C">
              <w:instrText>UmyndighedsKode</w:instrText>
            </w:r>
            <w:r>
              <w:instrText xml:space="preserve">" </w:instrText>
            </w:r>
            <w:r>
              <w:fldChar w:fldCharType="end"/>
            </w:r>
          </w:p>
        </w:tc>
        <w:tc>
          <w:tcPr>
            <w:tcW w:w="5573" w:type="dxa"/>
          </w:tcPr>
          <w:p w:rsidR="00162F95" w:rsidRDefault="00162F95" w:rsidP="00162F95">
            <w:pPr>
              <w:pStyle w:val="Normal11"/>
            </w:pPr>
            <w:r>
              <w:t>U=Umyndiggjort</w:t>
            </w:r>
          </w:p>
          <w:p w:rsidR="00162F95" w:rsidRDefault="00162F95" w:rsidP="00162F95">
            <w:pPr>
              <w:pStyle w:val="Normal11"/>
            </w:pPr>
            <w:r>
              <w:t>V=Værges adresse skal benyttes</w:t>
            </w:r>
          </w:p>
          <w:p w:rsidR="00162F95" w:rsidRDefault="00162F95" w:rsidP="00162F95">
            <w:pPr>
              <w:pStyle w:val="Normal11"/>
            </w:pPr>
            <w:r>
              <w:t>X=Umyndiggjort og værges adresse skal benyttes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U=Umyndiggjort</w:t>
            </w:r>
          </w:p>
          <w:p w:rsidR="00162F95" w:rsidRDefault="00162F95" w:rsidP="00162F95">
            <w:pPr>
              <w:pStyle w:val="Normal11"/>
            </w:pPr>
            <w:r>
              <w:t>V=Værges adresse skal benyttes</w:t>
            </w:r>
          </w:p>
          <w:p w:rsidR="00162F95" w:rsidRPr="00162F95" w:rsidRDefault="00162F95" w:rsidP="00162F95">
            <w:pPr>
              <w:pStyle w:val="Normal11"/>
            </w:pPr>
            <w:r>
              <w:t>X=Umyndiggjort og værges adresse skal benyttes</w:t>
            </w:r>
          </w:p>
        </w:tc>
      </w:tr>
      <w:tr w:rsidR="00162F95" w:rsidTr="00162F95">
        <w:tblPrEx>
          <w:tblCellMar>
            <w:top w:w="0" w:type="dxa"/>
            <w:bottom w:w="0" w:type="dxa"/>
          </w:tblCellMar>
        </w:tblPrEx>
        <w:tc>
          <w:tcPr>
            <w:tcW w:w="2625" w:type="dxa"/>
          </w:tcPr>
          <w:p w:rsidR="00162F95" w:rsidRDefault="00162F95" w:rsidP="00162F95">
            <w:pPr>
              <w:pStyle w:val="Normal11"/>
            </w:pPr>
            <w:r>
              <w:t>UmyndigFraDato</w:t>
            </w:r>
          </w:p>
        </w:tc>
        <w:tc>
          <w:tcPr>
            <w:tcW w:w="1797" w:type="dxa"/>
          </w:tcPr>
          <w:p w:rsidR="00162F95" w:rsidRDefault="00162F95" w:rsidP="00162F95">
            <w:pPr>
              <w:pStyle w:val="Normal11"/>
            </w:pPr>
            <w:r>
              <w:t>Dato</w:t>
            </w:r>
            <w:r>
              <w:fldChar w:fldCharType="begin"/>
            </w:r>
            <w:r>
              <w:instrText xml:space="preserve"> XE "</w:instrText>
            </w:r>
            <w:r w:rsidRPr="001B769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UmyndigTilDato</w:t>
            </w:r>
          </w:p>
        </w:tc>
        <w:tc>
          <w:tcPr>
            <w:tcW w:w="1797" w:type="dxa"/>
          </w:tcPr>
          <w:p w:rsidR="00162F95" w:rsidRDefault="00162F95" w:rsidP="00162F95">
            <w:pPr>
              <w:pStyle w:val="Normal11"/>
            </w:pPr>
            <w:r>
              <w:t>Dato</w:t>
            </w:r>
            <w:r>
              <w:fldChar w:fldCharType="begin"/>
            </w:r>
            <w:r>
              <w:instrText xml:space="preserve"> XE "</w:instrText>
            </w:r>
            <w:r w:rsidRPr="00434D2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ForsørgerPligt</w:t>
            </w:r>
          </w:p>
        </w:tc>
        <w:tc>
          <w:tcPr>
            <w:tcW w:w="1797" w:type="dxa"/>
          </w:tcPr>
          <w:p w:rsidR="00162F95" w:rsidRDefault="00162F95" w:rsidP="00162F95">
            <w:pPr>
              <w:pStyle w:val="Normal11"/>
            </w:pPr>
            <w:r>
              <w:t>Markering</w:t>
            </w:r>
            <w:r>
              <w:fldChar w:fldCharType="begin"/>
            </w:r>
            <w:r>
              <w:instrText xml:space="preserve"> XE "</w:instrText>
            </w:r>
            <w:r w:rsidRPr="003D29EF">
              <w:instrText>Markering</w:instrText>
            </w:r>
            <w:r>
              <w:instrText xml:space="preserve">" </w:instrText>
            </w:r>
            <w:r>
              <w:fldChar w:fldCharType="end"/>
            </w:r>
          </w:p>
        </w:tc>
        <w:tc>
          <w:tcPr>
            <w:tcW w:w="5573" w:type="dxa"/>
          </w:tcPr>
          <w:p w:rsidR="00162F95" w:rsidRDefault="00162F95" w:rsidP="00162F95">
            <w:pPr>
              <w:pStyle w:val="Normal11"/>
            </w:pPr>
            <w:r>
              <w:t>Generel type for markeringer. Kan være:</w:t>
            </w:r>
          </w:p>
          <w:p w:rsidR="00162F95" w:rsidRDefault="00162F95" w:rsidP="00162F95">
            <w:pPr>
              <w:pStyle w:val="Normal11"/>
            </w:pPr>
          </w:p>
          <w:p w:rsidR="00162F95" w:rsidRDefault="00162F95" w:rsidP="00162F95">
            <w:pPr>
              <w:pStyle w:val="Normal11"/>
            </w:pPr>
            <w:r>
              <w:t>false</w:t>
            </w:r>
          </w:p>
          <w:p w:rsidR="00162F95" w:rsidRDefault="00162F95" w:rsidP="00162F95">
            <w:pPr>
              <w:pStyle w:val="Normal11"/>
            </w:pPr>
            <w:r>
              <w:t>true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oplysninger om</w:t>
            </w:r>
          </w:p>
        </w:tc>
        <w:tc>
          <w:tcPr>
            <w:tcW w:w="2398" w:type="dxa"/>
          </w:tcPr>
          <w:p w:rsidR="00162F95" w:rsidRDefault="00162F95" w:rsidP="00162F95">
            <w:pPr>
              <w:pStyle w:val="Normal11"/>
            </w:pPr>
            <w:r>
              <w:t>Person(1)</w:t>
            </w:r>
          </w:p>
          <w:p w:rsidR="00162F95" w:rsidRDefault="00162F95" w:rsidP="00162F95">
            <w:pPr>
              <w:pStyle w:val="Normal11"/>
            </w:pPr>
            <w:r>
              <w:t>Civilstand(0..*)</w:t>
            </w:r>
          </w:p>
        </w:tc>
        <w:tc>
          <w:tcPr>
            <w:tcW w:w="5879" w:type="dxa"/>
          </w:tcPr>
          <w:p w:rsidR="00162F95" w:rsidRDefault="00162F95" w:rsidP="00162F95">
            <w:pPr>
              <w:pStyle w:val="Normal11"/>
            </w:pPr>
            <w:r>
              <w:t>For en person kan der være oplysninger om personens civilstand.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44" w:name="_Toc265233901"/>
      <w:bookmarkStart w:id="4045" w:name="_Toc263947365"/>
      <w:r>
        <w:t>EAN</w:t>
      </w:r>
      <w:bookmarkEnd w:id="4044"/>
      <w:bookmarkEnd w:id="4045"/>
    </w:p>
    <w:p w:rsidR="00162F95" w:rsidRDefault="00162F95" w:rsidP="00162F95">
      <w:pPr>
        <w:pStyle w:val="Normal11"/>
      </w:pPr>
      <w:r>
        <w:t>En persons eller virksomheds EAN nummer, som bruges i forbindelse med elektronisk fakturering.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EANNummer</w:t>
            </w:r>
            <w:r>
              <w:fldChar w:fldCharType="begin"/>
            </w:r>
            <w:r>
              <w:instrText xml:space="preserve"> XE "</w:instrText>
            </w:r>
            <w:r w:rsidRPr="00AE4AF1">
              <w:instrText>EANNummer</w:instrText>
            </w:r>
            <w:r>
              <w:instrText xml:space="preserve">" </w:instrText>
            </w:r>
            <w:r>
              <w:fldChar w:fldCharType="end"/>
            </w:r>
          </w:p>
        </w:tc>
        <w:tc>
          <w:tcPr>
            <w:tcW w:w="5573" w:type="dxa"/>
          </w:tcPr>
          <w:p w:rsidR="00162F95" w:rsidRDefault="00162F95" w:rsidP="00162F95">
            <w:pPr>
              <w:pStyle w:val="Normal11"/>
            </w:pPr>
            <w:r>
              <w:t>EAN-nummeret skal altid med på en e-faktura. EAN-nummeret er et 13-cifret nummer, der entydigt identificerer den enkelte offentlige myndighed og sikrer, at regningen når frem til rette sted.</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2F95" w:rsidRDefault="00162F95" w:rsidP="00162F95">
            <w:pPr>
              <w:pStyle w:val="Normal11"/>
            </w:pPr>
          </w:p>
          <w:p w:rsidR="00162F95" w:rsidRPr="00162F95" w:rsidRDefault="00162F95" w:rsidP="00162F95">
            <w:pPr>
              <w:pStyle w:val="Normal11"/>
            </w:pPr>
            <w:r>
              <w:t>http://www.ean.dk/EAN_sys/adc/EAN_hfor.htm</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68390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10D3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OrdreNummer</w:t>
            </w:r>
          </w:p>
        </w:tc>
        <w:tc>
          <w:tcPr>
            <w:tcW w:w="1797" w:type="dxa"/>
          </w:tcPr>
          <w:p w:rsidR="00162F95" w:rsidRDefault="00162F95" w:rsidP="00162F95">
            <w:pPr>
              <w:pStyle w:val="Normal11"/>
            </w:pPr>
            <w:r>
              <w:t>Tekst45</w:t>
            </w:r>
            <w:r>
              <w:fldChar w:fldCharType="begin"/>
            </w:r>
            <w:r>
              <w:instrText xml:space="preserve"> XE "</w:instrText>
            </w:r>
            <w:r w:rsidRPr="00474975">
              <w:instrText>Tekst45</w:instrText>
            </w:r>
            <w:r>
              <w:instrText xml:space="preserve">" </w:instrText>
            </w:r>
            <w:r>
              <w:fldChar w:fldCharType="end"/>
            </w:r>
          </w:p>
        </w:tc>
        <w:tc>
          <w:tcPr>
            <w:tcW w:w="5573" w:type="dxa"/>
          </w:tcPr>
          <w:p w:rsidR="00162F95" w:rsidRDefault="00162F95" w:rsidP="00162F95">
            <w:pPr>
              <w:pStyle w:val="Normal11"/>
            </w:pPr>
            <w:r>
              <w:t>Den offentlige myndighed skal ved regsitrering eller ejer/brugerskifte af et køretøj, hvor der opkræves periodiske afgifter, oplyse ordrenummer.</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Tekst45</w:t>
            </w:r>
            <w:r>
              <w:fldChar w:fldCharType="begin"/>
            </w:r>
            <w:r>
              <w:instrText xml:space="preserve"> XE "</w:instrText>
            </w:r>
            <w:r w:rsidRPr="00F777B1">
              <w:instrText>Tekst45</w:instrText>
            </w:r>
            <w:r>
              <w:instrText xml:space="preserve">" </w:instrText>
            </w:r>
            <w:r>
              <w:fldChar w:fldCharType="end"/>
            </w:r>
          </w:p>
        </w:tc>
        <w:tc>
          <w:tcPr>
            <w:tcW w:w="5573" w:type="dxa"/>
          </w:tcPr>
          <w:p w:rsidR="00162F95" w:rsidRDefault="00162F95" w:rsidP="00162F95">
            <w:pPr>
              <w:pStyle w:val="Normal11"/>
            </w:pPr>
            <w:r>
              <w:t>Her kan den offentlige myndighed oplyse til interne kontostreng.</w:t>
            </w:r>
          </w:p>
        </w:tc>
      </w:tr>
      <w:tr w:rsidR="00162F95" w:rsidTr="00162F95">
        <w:tblPrEx>
          <w:tblCellMar>
            <w:top w:w="0" w:type="dxa"/>
            <w:bottom w:w="0" w:type="dxa"/>
          </w:tblCellMar>
        </w:tblPrEx>
        <w:tc>
          <w:tcPr>
            <w:tcW w:w="2625" w:type="dxa"/>
          </w:tcPr>
          <w:p w:rsidR="00162F95" w:rsidRDefault="00162F95" w:rsidP="00162F95">
            <w:pPr>
              <w:pStyle w:val="Normal11"/>
            </w:pPr>
            <w:r>
              <w:t>Kontakt</w:t>
            </w:r>
          </w:p>
        </w:tc>
        <w:tc>
          <w:tcPr>
            <w:tcW w:w="1797" w:type="dxa"/>
          </w:tcPr>
          <w:p w:rsidR="00162F95" w:rsidRDefault="00162F95" w:rsidP="00162F95">
            <w:pPr>
              <w:pStyle w:val="Normal11"/>
            </w:pPr>
            <w:r>
              <w:t>TekstKort</w:t>
            </w:r>
            <w:r>
              <w:fldChar w:fldCharType="begin"/>
            </w:r>
            <w:r>
              <w:instrText xml:space="preserve"> XE "</w:instrText>
            </w:r>
            <w:r w:rsidRPr="0090086F">
              <w:instrText>TekstKort</w:instrText>
            </w:r>
            <w:r>
              <w:instrText xml:space="preserve">" </w:instrText>
            </w:r>
            <w:r>
              <w:fldChar w:fldCharType="end"/>
            </w:r>
          </w:p>
        </w:tc>
        <w:tc>
          <w:tcPr>
            <w:tcW w:w="5573" w:type="dxa"/>
          </w:tcPr>
          <w:p w:rsidR="00162F95" w:rsidRDefault="00162F95" w:rsidP="00162F95">
            <w:pPr>
              <w:pStyle w:val="Normal11"/>
            </w:pPr>
            <w:r>
              <w:t>Den offentlige myndigheds kontaktperson.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EAN arver fra/er en specialisering af KontaktOplysning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46" w:name="_Toc265233902"/>
      <w:bookmarkStart w:id="4047" w:name="_Toc263947366"/>
      <w:r>
        <w:t>KontaktOplysning</w:t>
      </w:r>
      <w:bookmarkEnd w:id="4046"/>
      <w:bookmarkEnd w:id="4047"/>
    </w:p>
    <w:p w:rsidR="00162F95" w:rsidRDefault="00162F95" w:rsidP="00162F95">
      <w:pPr>
        <w:pStyle w:val="Normal11"/>
      </w:pPr>
      <w:r>
        <w:t>En generalisering af kontaktoplysning, såsom e-mail, adresse, telefonnummer mv.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KontaktPerson</w:t>
            </w:r>
          </w:p>
        </w:tc>
        <w:tc>
          <w:tcPr>
            <w:tcW w:w="1797" w:type="dxa"/>
          </w:tcPr>
          <w:p w:rsidR="00162F95" w:rsidRDefault="00162F95" w:rsidP="00162F95">
            <w:pPr>
              <w:pStyle w:val="Normal11"/>
            </w:pPr>
            <w:r>
              <w:t>Navn</w:t>
            </w:r>
            <w:r>
              <w:fldChar w:fldCharType="begin"/>
            </w:r>
            <w:r>
              <w:instrText xml:space="preserve"> XE "</w:instrText>
            </w:r>
            <w:r w:rsidRPr="004C17E0">
              <w:instrText>Navn</w:instrText>
            </w:r>
            <w:r>
              <w:instrText xml:space="preserve">" </w:instrText>
            </w:r>
            <w:r>
              <w:fldChar w:fldCharType="end"/>
            </w:r>
          </w:p>
        </w:tc>
        <w:tc>
          <w:tcPr>
            <w:tcW w:w="5573" w:type="dxa"/>
          </w:tcPr>
          <w:p w:rsidR="00162F95" w:rsidRDefault="00162F95" w:rsidP="00162F95">
            <w:pPr>
              <w:pStyle w:val="Normal11"/>
            </w:pPr>
            <w:r>
              <w:t>Her kan angives den kontaktperson, som man kan kontakte direkte. Det kan fx være en sagsbehandler i en kommune. En kontaktperson kan også have telefonnr. og E-mail.</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3D1D36">
              <w:instrText>Dato</w:instrText>
            </w:r>
            <w:r>
              <w:instrText xml:space="preserve">" </w:instrText>
            </w:r>
            <w:r>
              <w:fldChar w:fldCharType="end"/>
            </w:r>
          </w:p>
        </w:tc>
        <w:tc>
          <w:tcPr>
            <w:tcW w:w="5573" w:type="dxa"/>
          </w:tcPr>
          <w:p w:rsidR="00162F95" w:rsidRDefault="00162F95" w:rsidP="00162F95">
            <w:pPr>
              <w:pStyle w:val="Normal11"/>
            </w:pPr>
            <w:r>
              <w:t>Datoen hvorfra kontaktoplysningen er gyldig.</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787011">
              <w:instrText>Dato</w:instrText>
            </w:r>
            <w:r>
              <w:instrText xml:space="preserve">" </w:instrText>
            </w:r>
            <w:r>
              <w:fldChar w:fldCharType="end"/>
            </w:r>
          </w:p>
        </w:tc>
        <w:tc>
          <w:tcPr>
            <w:tcW w:w="5573" w:type="dxa"/>
          </w:tcPr>
          <w:p w:rsidR="00162F95" w:rsidRDefault="00162F95" w:rsidP="00162F95">
            <w:pPr>
              <w:pStyle w:val="Normal11"/>
            </w:pPr>
            <w:r>
              <w:t>Datoen hvortil kontaktoplysningen er gyldig.</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DA7DBB">
              <w:instrText>TekstLang</w:instrText>
            </w:r>
            <w:r>
              <w:instrText xml:space="preserve">" </w:instrText>
            </w:r>
            <w:r>
              <w:fldChar w:fldCharType="end"/>
            </w:r>
          </w:p>
        </w:tc>
        <w:tc>
          <w:tcPr>
            <w:tcW w:w="5573" w:type="dxa"/>
          </w:tcPr>
          <w:p w:rsidR="00162F95" w:rsidRDefault="00162F95" w:rsidP="00162F95">
            <w:pPr>
              <w:pStyle w:val="Normal11"/>
            </w:pPr>
            <w:r>
              <w:t>Her kan angives årsagen til at kontaktoplysningen er indsat.</w:t>
            </w:r>
          </w:p>
        </w:tc>
      </w:tr>
      <w:tr w:rsidR="00162F95" w:rsidTr="00162F95">
        <w:tblPrEx>
          <w:tblCellMar>
            <w:top w:w="0" w:type="dxa"/>
            <w:bottom w:w="0" w:type="dxa"/>
          </w:tblCellMar>
        </w:tblPrEx>
        <w:tc>
          <w:tcPr>
            <w:tcW w:w="2625" w:type="dxa"/>
          </w:tcPr>
          <w:p w:rsidR="00162F95" w:rsidRDefault="00162F95" w:rsidP="00162F95">
            <w:pPr>
              <w:pStyle w:val="Normal11"/>
            </w:pPr>
            <w:r>
              <w:t>Skjult</w:t>
            </w:r>
          </w:p>
        </w:tc>
        <w:tc>
          <w:tcPr>
            <w:tcW w:w="1797" w:type="dxa"/>
          </w:tcPr>
          <w:p w:rsidR="00162F95" w:rsidRDefault="00162F95" w:rsidP="00162F95">
            <w:pPr>
              <w:pStyle w:val="Normal11"/>
            </w:pPr>
            <w:r>
              <w:t>JaNej</w:t>
            </w:r>
            <w:r>
              <w:fldChar w:fldCharType="begin"/>
            </w:r>
            <w:r>
              <w:instrText xml:space="preserve"> XE "</w:instrText>
            </w:r>
            <w:r w:rsidRPr="00553B4C">
              <w:instrText>JaNej</w:instrText>
            </w:r>
            <w:r>
              <w:instrText xml:space="preserve">" </w:instrText>
            </w:r>
            <w:r>
              <w:fldChar w:fldCharType="end"/>
            </w:r>
          </w:p>
        </w:tc>
        <w:tc>
          <w:tcPr>
            <w:tcW w:w="5573" w:type="dxa"/>
          </w:tcPr>
          <w:p w:rsidR="00162F95" w:rsidRDefault="00162F95" w:rsidP="00162F95">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Adresse arver fra/er en specialisering af KontaktOplysning</w:t>
            </w:r>
          </w:p>
        </w:tc>
        <w:tc>
          <w:tcPr>
            <w:tcW w:w="5879" w:type="dxa"/>
          </w:tcPr>
          <w:p w:rsidR="00162F95" w:rsidRDefault="00162F95" w:rsidP="00162F95">
            <w:pPr>
              <w:pStyle w:val="Normal11"/>
            </w:pPr>
            <w:r>
              <w:t>En adresse kan udgøre en del af kontaktoplysningen for en person og virksomhed.</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AlternativAdresse arver fra/er en specialisering af KontaktOplysning</w:t>
            </w:r>
          </w:p>
        </w:tc>
        <w:tc>
          <w:tcPr>
            <w:tcW w:w="5879" w:type="dxa"/>
          </w:tcPr>
          <w:p w:rsidR="00162F95" w:rsidRDefault="00162F95" w:rsidP="00162F95">
            <w:pPr>
              <w:pStyle w:val="Normal11"/>
            </w:pPr>
            <w:r>
              <w:t>En alternativ adresse kan udgøre en del af kontaktoplysningen for en person og virksomhed.</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EAN arver fra/er en specialisering af KontaktOplysning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48" w:name="_Toc265233903"/>
      <w:bookmarkStart w:id="4049" w:name="_Toc263947367"/>
      <w:r>
        <w:t>Kunde</w:t>
      </w:r>
      <w:bookmarkEnd w:id="4048"/>
      <w:bookmarkEnd w:id="4049"/>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97067F">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A95878">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0A11FF">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oplysninger om</w:t>
            </w:r>
          </w:p>
        </w:tc>
        <w:tc>
          <w:tcPr>
            <w:tcW w:w="2398" w:type="dxa"/>
          </w:tcPr>
          <w:p w:rsidR="00162F95" w:rsidRDefault="00162F95" w:rsidP="00162F95">
            <w:pPr>
              <w:pStyle w:val="Normal11"/>
            </w:pPr>
            <w:r>
              <w:t>Kunde()</w:t>
            </w:r>
          </w:p>
          <w:p w:rsidR="00162F95" w:rsidRDefault="00162F95" w:rsidP="00162F95">
            <w:pPr>
              <w:pStyle w:val="Normal11"/>
            </w:pPr>
            <w:r>
              <w:t>BankKontoUdbetaling()</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Kunde()</w:t>
            </w:r>
          </w:p>
          <w:p w:rsidR="00162F95" w:rsidRDefault="00162F95" w:rsidP="00162F95">
            <w:pPr>
              <w:pStyle w:val="Normal11"/>
            </w:pPr>
            <w:r>
              <w:t>Skattecenter()</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relatere sig til en anden kunde</w:t>
            </w:r>
          </w:p>
        </w:tc>
        <w:tc>
          <w:tcPr>
            <w:tcW w:w="2398" w:type="dxa"/>
          </w:tcPr>
          <w:p w:rsidR="00162F95" w:rsidRDefault="00162F95" w:rsidP="00162F95">
            <w:pPr>
              <w:pStyle w:val="Normal11"/>
            </w:pPr>
            <w:r>
              <w:t>Kunde(1)</w:t>
            </w:r>
          </w:p>
          <w:p w:rsidR="00162F95" w:rsidRDefault="00162F95" w:rsidP="00162F95">
            <w:pPr>
              <w:pStyle w:val="Normal11"/>
            </w:pPr>
            <w:r>
              <w:t>Kunde(0..*)</w:t>
            </w:r>
          </w:p>
          <w:p w:rsidR="00162F95" w:rsidRDefault="00162F95" w:rsidP="00162F95">
            <w:pPr>
              <w:pStyle w:val="Normal11"/>
            </w:pPr>
            <w:r>
              <w:t xml:space="preserve"> via KundeRelation</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Person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UdenlandskVirksomhed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50" w:name="_Toc265233904"/>
      <w:bookmarkStart w:id="4051" w:name="_Toc263947368"/>
      <w:r>
        <w:t>KundeRelation</w:t>
      </w:r>
      <w:bookmarkEnd w:id="4050"/>
      <w:bookmarkEnd w:id="4051"/>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Betegnelse</w:t>
            </w:r>
          </w:p>
        </w:tc>
        <w:tc>
          <w:tcPr>
            <w:tcW w:w="1797" w:type="dxa"/>
          </w:tcPr>
          <w:p w:rsidR="00162F95" w:rsidRDefault="00162F95" w:rsidP="00162F95">
            <w:pPr>
              <w:pStyle w:val="Normal11"/>
            </w:pPr>
            <w:r>
              <w:t>Tekst30</w:t>
            </w:r>
            <w:r>
              <w:fldChar w:fldCharType="begin"/>
            </w:r>
            <w:r>
              <w:instrText xml:space="preserve"> XE "</w:instrText>
            </w:r>
            <w:r w:rsidRPr="00280CA7">
              <w:instrText>Tekst30</w:instrText>
            </w:r>
            <w:r>
              <w:instrText xml:space="preserve">" </w:instrText>
            </w:r>
            <w:r>
              <w:fldChar w:fldCharType="end"/>
            </w:r>
          </w:p>
        </w:tc>
        <w:tc>
          <w:tcPr>
            <w:tcW w:w="5573" w:type="dxa"/>
          </w:tcPr>
          <w:p w:rsidR="00162F95" w:rsidRDefault="00162F95" w:rsidP="00162F95">
            <w:pPr>
              <w:pStyle w:val="Normal11"/>
            </w:pPr>
            <w:r>
              <w:t>Angiver hvilken type relation en kunde kan have til en anden kunde.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52" w:name="_Toc265233905"/>
      <w:bookmarkStart w:id="4053" w:name="_Toc263947369"/>
      <w:r>
        <w:t>Land</w:t>
      </w:r>
      <w:bookmarkEnd w:id="4052"/>
      <w:bookmarkEnd w:id="4053"/>
    </w:p>
    <w:p w:rsidR="00162F95" w:rsidRDefault="00162F95" w:rsidP="00162F95">
      <w:pPr>
        <w:pStyle w:val="Normal11"/>
      </w:pPr>
      <w:r>
        <w:t>Indeholder oplysninger som identificerer et land.</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AdresseLandKode</w:t>
            </w:r>
            <w:r>
              <w:fldChar w:fldCharType="begin"/>
            </w:r>
            <w:r>
              <w:instrText xml:space="preserve"> XE "</w:instrText>
            </w:r>
            <w:r w:rsidRPr="00E63DA9">
              <w:instrText>AdresseLandKode</w:instrText>
            </w:r>
            <w:r>
              <w:instrText xml:space="preserve">" </w:instrText>
            </w:r>
            <w:r>
              <w:fldChar w:fldCharType="end"/>
            </w:r>
          </w:p>
        </w:tc>
        <w:tc>
          <w:tcPr>
            <w:tcW w:w="5573" w:type="dxa"/>
          </w:tcPr>
          <w:p w:rsidR="00162F95" w:rsidRDefault="00162F95" w:rsidP="00162F95">
            <w:pPr>
              <w:pStyle w:val="Normal11"/>
            </w:pPr>
            <w:r>
              <w:t>Landekode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P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E537FF">
              <w:instrText>TekstKort</w:instrText>
            </w:r>
            <w:r>
              <w:instrText xml:space="preserve">" </w:instrText>
            </w:r>
            <w:r>
              <w:fldChar w:fldCharType="end"/>
            </w:r>
          </w:p>
        </w:tc>
        <w:tc>
          <w:tcPr>
            <w:tcW w:w="5573" w:type="dxa"/>
          </w:tcPr>
          <w:p w:rsidR="00162F95" w:rsidRDefault="00162F95" w:rsidP="00162F95">
            <w:pPr>
              <w:pStyle w:val="Normal11"/>
            </w:pPr>
            <w:r>
              <w:t>Navnet på landet</w:t>
            </w:r>
          </w:p>
        </w:tc>
      </w:tr>
      <w:tr w:rsidR="00162F95" w:rsidTr="00162F95">
        <w:tblPrEx>
          <w:tblCellMar>
            <w:top w:w="0" w:type="dxa"/>
            <w:bottom w:w="0" w:type="dxa"/>
          </w:tblCellMar>
        </w:tblPrEx>
        <w:tc>
          <w:tcPr>
            <w:tcW w:w="2625" w:type="dxa"/>
          </w:tcPr>
          <w:p w:rsidR="00162F95" w:rsidRDefault="00162F95" w:rsidP="00162F95">
            <w:pPr>
              <w:pStyle w:val="Normal11"/>
            </w:pPr>
            <w:r>
              <w:t>NummerKode</w:t>
            </w:r>
          </w:p>
        </w:tc>
        <w:tc>
          <w:tcPr>
            <w:tcW w:w="1797" w:type="dxa"/>
          </w:tcPr>
          <w:p w:rsidR="00162F95" w:rsidRDefault="00162F95" w:rsidP="00162F95">
            <w:pPr>
              <w:pStyle w:val="Normal11"/>
            </w:pPr>
            <w:r>
              <w:t>LandeNummerKode</w:t>
            </w:r>
            <w:r>
              <w:fldChar w:fldCharType="begin"/>
            </w:r>
            <w:r>
              <w:instrText xml:space="preserve"> XE "</w:instrText>
            </w:r>
            <w:r w:rsidRPr="002A34CB">
              <w:instrText>LandeNummerKode</w:instrText>
            </w:r>
            <w:r>
              <w:instrText xml:space="preserve">" </w:instrText>
            </w:r>
            <w:r>
              <w:fldChar w:fldCharType="end"/>
            </w:r>
          </w:p>
        </w:tc>
        <w:tc>
          <w:tcPr>
            <w:tcW w:w="5573" w:type="dxa"/>
          </w:tcPr>
          <w:p w:rsidR="00162F95" w:rsidRDefault="00162F95" w:rsidP="00162F95">
            <w:pPr>
              <w:pStyle w:val="Normal11"/>
            </w:pPr>
            <w:r>
              <w:t>Landenummerkode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Adresse(0..*)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Land(0..*)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54" w:name="_Toc265233906"/>
      <w:bookmarkStart w:id="4055" w:name="_Toc263947370"/>
      <w:r>
        <w:t>OCR</w:t>
      </w:r>
      <w:bookmarkEnd w:id="4054"/>
      <w:bookmarkEnd w:id="4055"/>
    </w:p>
    <w:p w:rsidR="00162F95" w:rsidRDefault="00162F95" w:rsidP="00162F95">
      <w:pPr>
        <w:pStyle w:val="Normal11"/>
        <w:rPr>
          <w:ins w:id="4056" w:author="Skat" w:date="2010-06-25T12:54:00Z"/>
        </w:rPr>
      </w:pPr>
      <w:r>
        <w:t>OCR</w:t>
      </w:r>
      <w:del w:id="4057" w:author="Skat" w:date="2010-06-25T12:54:00Z">
        <w:r w:rsidR="00307A99">
          <w:delText>-linien</w:delText>
        </w:r>
      </w:del>
      <w:ins w:id="4058" w:author="Skat" w:date="2010-06-25T12:54:00Z">
        <w:r>
          <w:t xml:space="preserve"> står for Optical Character Recognition og</w:t>
        </w:r>
      </w:ins>
      <w:r>
        <w:t xml:space="preserve"> anvendes til </w:t>
      </w:r>
      <w:del w:id="4059" w:author="Skat" w:date="2010-06-25T12:54:00Z">
        <w:r w:rsidR="00307A99">
          <w:delText>bankernes optiske læsning af, hvem der skal modtage</w:delText>
        </w:r>
      </w:del>
      <w:ins w:id="4060" w:author="Skat" w:date="2010-06-25T12:54:00Z">
        <w:r>
          <w:t>at identificere</w:t>
        </w:r>
      </w:ins>
      <w:r>
        <w:t xml:space="preserve"> betalingen</w:t>
      </w:r>
      <w:del w:id="4061" w:author="Skat" w:date="2010-06-25T12:54:00Z">
        <w:r w:rsidR="00307A99">
          <w:delText xml:space="preserve"> (FI-kort</w:delText>
        </w:r>
      </w:del>
      <w:ins w:id="4062" w:author="Skat" w:date="2010-06-25T12:54:00Z">
        <w:r>
          <w:t xml:space="preserve">. </w:t>
        </w:r>
      </w:ins>
    </w:p>
    <w:p w:rsidR="00162F95" w:rsidRDefault="00162F95" w:rsidP="00162F95">
      <w:pPr>
        <w:pStyle w:val="Normal11"/>
        <w:rPr>
          <w:ins w:id="4063" w:author="Skat" w:date="2010-06-25T12:54:00Z"/>
        </w:rPr>
      </w:pPr>
    </w:p>
    <w:p w:rsidR="00162F95" w:rsidRDefault="00162F95" w:rsidP="00162F95">
      <w:pPr>
        <w:pStyle w:val="Normal11"/>
      </w:pPr>
      <w:ins w:id="4064" w:author="Skat" w:date="2010-06-25T12:54:00Z">
        <w:r>
          <w:t>OCR (OCR-linien) indeholder oplysninger til brug ved datafangst på indløsningsstedet (kortart, betalingsidentifikation og kreditornummer</w:t>
        </w:r>
      </w:ins>
      <w:r>
        <w:t>).</w:t>
      </w:r>
    </w:p>
    <w:p w:rsidR="00162F95" w:rsidRDefault="00162F95" w:rsidP="00162F95">
      <w:pPr>
        <w:pStyle w:val="Normal11"/>
      </w:pPr>
    </w:p>
    <w:p w:rsidR="00307A99" w:rsidRDefault="00162F95" w:rsidP="00307A99">
      <w:pPr>
        <w:pStyle w:val="Normal11"/>
        <w:rPr>
          <w:del w:id="4065" w:author="Skat" w:date="2010-06-25T12:54:00Z"/>
        </w:rPr>
      </w:pPr>
      <w:r>
        <w:t xml:space="preserve">OCR-linien </w:t>
      </w:r>
      <w:del w:id="4066" w:author="Skat" w:date="2010-06-25T12:54:00Z">
        <w:r w:rsidR="00307A99">
          <w:delText xml:space="preserve">vises på skærmen og anvendes af virksomheden ved copy/paste til deres egen  HomeBanking. </w:delText>
        </w:r>
      </w:del>
    </w:p>
    <w:p w:rsidR="00307A99" w:rsidRDefault="00307A99" w:rsidP="00307A99">
      <w:pPr>
        <w:pStyle w:val="Normal11"/>
        <w:rPr>
          <w:del w:id="4067" w:author="Skat" w:date="2010-06-25T12:54:00Z"/>
        </w:rPr>
      </w:pPr>
    </w:p>
    <w:p w:rsidR="00162F95" w:rsidRDefault="00307A99" w:rsidP="00162F95">
      <w:pPr>
        <w:pStyle w:val="Normal11"/>
      </w:pPr>
      <w:del w:id="4068" w:author="Skat" w:date="2010-06-25T12:54:00Z">
        <w:r>
          <w:delText xml:space="preserve">OCR-linien </w:delText>
        </w:r>
      </w:del>
      <w:r w:rsidR="00162F95">
        <w:t xml:space="preserve">er specifik for den enkelte kunde </w:t>
      </w:r>
      <w:del w:id="4069" w:author="Skat" w:date="2010-06-25T12:54:00Z">
        <w:r>
          <w:delText xml:space="preserve">(virksomhed eller borger) </w:delText>
        </w:r>
      </w:del>
      <w:r w:rsidR="00162F95">
        <w:t>og vil indeholde kundens CVR-/SE-/CPR-nr. samt det kontonr. som betalingen skal tilgå.</w:t>
      </w:r>
    </w:p>
    <w:p w:rsidR="00162F95" w:rsidRDefault="00162F95" w:rsidP="00162F95">
      <w:pPr>
        <w:pStyle w:val="Normal11"/>
      </w:pPr>
    </w:p>
    <w:p w:rsidR="00162F95" w:rsidRDefault="00162F95" w:rsidP="00162F95">
      <w:pPr>
        <w:pStyle w:val="Normal11"/>
        <w:rPr>
          <w:ins w:id="4070" w:author="Skat" w:date="2010-06-25T12:54:00Z"/>
        </w:rPr>
      </w:pPr>
      <w:ins w:id="4071" w:author="Skat" w:date="2010-06-25T12:54:00Z">
        <w:r>
          <w:t>OCR-linien vises i skærmbilledet "Vis kontooplysninger" (på portalen) og anvendes af kunden ved betaling til opkrævningskontoen.</w:t>
        </w:r>
      </w:ins>
    </w:p>
    <w:p w:rsidR="00162F95" w:rsidRDefault="00162F95" w:rsidP="00162F95">
      <w:pPr>
        <w:pStyle w:val="Normal11"/>
        <w:rPr>
          <w:ins w:id="407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307A99" w:rsidP="00162F95">
            <w:pPr>
              <w:pStyle w:val="Normal11"/>
            </w:pPr>
            <w:del w:id="4073" w:author="Skat" w:date="2010-06-25T12:54:00Z">
              <w:r>
                <w:delText>KortType</w:delText>
              </w:r>
            </w:del>
            <w:ins w:id="4074" w:author="Skat" w:date="2010-06-25T12:54:00Z">
              <w:r w:rsidR="00162F95">
                <w:t>Kortartkode</w:t>
              </w:r>
            </w:ins>
          </w:p>
        </w:tc>
        <w:tc>
          <w:tcPr>
            <w:tcW w:w="1797" w:type="dxa"/>
          </w:tcPr>
          <w:p w:rsidR="00162F95" w:rsidRDefault="00307A99" w:rsidP="00162F95">
            <w:pPr>
              <w:pStyle w:val="Normal11"/>
            </w:pPr>
            <w:del w:id="4075" w:author="Skat" w:date="2010-06-25T12:54:00Z">
              <w:r>
                <w:delText>OCRKortType</w:delText>
              </w:r>
            </w:del>
            <w:ins w:id="4076" w:author="Skat" w:date="2010-06-25T12:54:00Z">
              <w:r w:rsidR="00162F95">
                <w:t>Kortartkode</w:t>
              </w:r>
            </w:ins>
            <w:r w:rsidR="00162F95">
              <w:fldChar w:fldCharType="begin"/>
            </w:r>
            <w:r w:rsidR="00162F95">
              <w:instrText xml:space="preserve"> XE "</w:instrText>
            </w:r>
            <w:del w:id="4077" w:author="Skat" w:date="2010-06-25T12:54:00Z">
              <w:r w:rsidRPr="00062E82">
                <w:delInstrText>OCRKortType</w:delInstrText>
              </w:r>
            </w:del>
            <w:ins w:id="4078" w:author="Skat" w:date="2010-06-25T12:54:00Z">
              <w:r w:rsidR="00162F95" w:rsidRPr="00351E7F">
                <w:instrText>Kortartkode</w:instrText>
              </w:r>
            </w:ins>
            <w:r w:rsidR="00162F95">
              <w:instrText xml:space="preserve">" </w:instrText>
            </w:r>
            <w:r w:rsidR="00162F95">
              <w:fldChar w:fldCharType="end"/>
            </w:r>
          </w:p>
        </w:tc>
        <w:tc>
          <w:tcPr>
            <w:tcW w:w="5573" w:type="dxa"/>
          </w:tcPr>
          <w:p w:rsidR="00307A99" w:rsidRDefault="00307A99" w:rsidP="00307A99">
            <w:pPr>
              <w:pStyle w:val="Normal11"/>
              <w:rPr>
                <w:del w:id="4079" w:author="Skat" w:date="2010-06-25T12:54:00Z"/>
              </w:rPr>
            </w:pPr>
            <w:del w:id="4080" w:author="Skat" w:date="2010-06-25T12:54:00Z">
              <w:r>
                <w:delText>Angiver korttypen (kortart) i en OCR-linie, f.eks. 71</w:delText>
              </w:r>
            </w:del>
          </w:p>
          <w:p w:rsidR="00307A99" w:rsidRDefault="00307A99" w:rsidP="00307A99">
            <w:pPr>
              <w:pStyle w:val="Normal11"/>
              <w:rPr>
                <w:del w:id="4081" w:author="Skat" w:date="2010-06-25T12:54:00Z"/>
              </w:rPr>
            </w:pPr>
          </w:p>
          <w:p w:rsidR="00307A99" w:rsidRDefault="00307A99" w:rsidP="00307A99">
            <w:pPr>
              <w:pStyle w:val="Normal11"/>
              <w:rPr>
                <w:del w:id="4082" w:author="Skat" w:date="2010-06-25T12:54:00Z"/>
                <w:u w:val="single"/>
              </w:rPr>
            </w:pPr>
            <w:del w:id="4083" w:author="Skat" w:date="2010-06-25T12:54:00Z">
              <w:r>
                <w:rPr>
                  <w:u w:val="single"/>
                </w:rPr>
                <w:delText>Tilladte værdier:</w:delText>
              </w:r>
            </w:del>
          </w:p>
          <w:p w:rsidR="00162F95" w:rsidRDefault="00307A99" w:rsidP="00162F95">
            <w:pPr>
              <w:pStyle w:val="Normal11"/>
            </w:pPr>
            <w:del w:id="4084" w:author="Skat" w:date="2010-06-25T12:54:00Z">
              <w:r>
                <w:delText>00 - 99</w:delText>
              </w:r>
            </w:del>
            <w:ins w:id="4085" w:author="Skat" w:date="2010-06-25T12:54:00Z">
              <w:r w:rsidR="00162F95">
                <w:t>Kortartkode angiver, hvilken type indbetalingskort (FIK) der er tale om. SKATs opkrævningssystem (DMO) vil typisk anvende kortart 71.</w:t>
              </w:r>
            </w:ins>
          </w:p>
        </w:tc>
      </w:tr>
      <w:tr w:rsidR="00162F95" w:rsidTr="00162F95">
        <w:tblPrEx>
          <w:tblCellMar>
            <w:top w:w="0" w:type="dxa"/>
            <w:bottom w:w="0" w:type="dxa"/>
          </w:tblCellMar>
        </w:tblPrEx>
        <w:tc>
          <w:tcPr>
            <w:tcW w:w="2625" w:type="dxa"/>
          </w:tcPr>
          <w:p w:rsidR="00162F95" w:rsidRDefault="00307A99" w:rsidP="00162F95">
            <w:pPr>
              <w:pStyle w:val="Normal11"/>
            </w:pPr>
            <w:del w:id="4086" w:author="Skat" w:date="2010-06-25T12:54:00Z">
              <w:r>
                <w:delText>Nummer</w:delText>
              </w:r>
            </w:del>
            <w:ins w:id="4087" w:author="Skat" w:date="2010-06-25T12:54:00Z">
              <w:r w:rsidR="00162F95">
                <w:t>Betalingsidentifikation</w:t>
              </w:r>
            </w:ins>
          </w:p>
        </w:tc>
        <w:tc>
          <w:tcPr>
            <w:tcW w:w="1797" w:type="dxa"/>
          </w:tcPr>
          <w:p w:rsidR="00162F95" w:rsidRDefault="00307A99" w:rsidP="00162F95">
            <w:pPr>
              <w:pStyle w:val="Normal11"/>
            </w:pPr>
            <w:del w:id="4088" w:author="Skat" w:date="2010-06-25T12:54:00Z">
              <w:r>
                <w:delText>OCRNummer</w:delText>
              </w:r>
            </w:del>
            <w:ins w:id="4089" w:author="Skat" w:date="2010-06-25T12:54:00Z">
              <w:r w:rsidR="00162F95">
                <w:t>Betalingsidentifikation</w:t>
              </w:r>
            </w:ins>
            <w:r w:rsidR="00162F95">
              <w:fldChar w:fldCharType="begin"/>
            </w:r>
            <w:r w:rsidR="00162F95">
              <w:instrText xml:space="preserve"> XE "</w:instrText>
            </w:r>
            <w:del w:id="4090" w:author="Skat" w:date="2010-06-25T12:54:00Z">
              <w:r w:rsidRPr="00957AEB">
                <w:delInstrText>OCRNummer</w:delInstrText>
              </w:r>
            </w:del>
            <w:ins w:id="4091" w:author="Skat" w:date="2010-06-25T12:54:00Z">
              <w:r w:rsidR="00162F95" w:rsidRPr="00EB4984">
                <w:instrText>Betalingsidentifikation</w:instrText>
              </w:r>
            </w:ins>
            <w:r w:rsidR="00162F95">
              <w:instrText xml:space="preserve">" </w:instrText>
            </w:r>
            <w:r w:rsidR="00162F95">
              <w:fldChar w:fldCharType="end"/>
            </w:r>
          </w:p>
        </w:tc>
        <w:tc>
          <w:tcPr>
            <w:tcW w:w="5573" w:type="dxa"/>
          </w:tcPr>
          <w:p w:rsidR="00162F95" w:rsidRDefault="00307A99" w:rsidP="00162F95">
            <w:pPr>
              <w:pStyle w:val="Normal11"/>
            </w:pPr>
            <w:del w:id="4092" w:author="Skat" w:date="2010-06-25T12:54:00Z">
              <w:r>
                <w:delText>Angiver OCR-nummer generelt for alle fordringstyper</w:delText>
              </w:r>
            </w:del>
            <w:ins w:id="4093" w:author="Skat" w:date="2010-06-25T12:54:00Z">
              <w:r w:rsidR="00162F95">
                <w:t>Identificere hvem indbetaler er. Identificeres ved kundenummer. består af 14 cifre + et kontrolciffer. Kundenummer er på 8 cifre og øvrige cifre udfyldes med nuller (6x0) foranstillet.</w:t>
              </w:r>
            </w:ins>
          </w:p>
        </w:tc>
      </w:tr>
      <w:tr w:rsidR="00162F95" w:rsidTr="00162F95">
        <w:tblPrEx>
          <w:tblCellMar>
            <w:top w:w="0" w:type="dxa"/>
            <w:bottom w:w="0" w:type="dxa"/>
          </w:tblCellMar>
        </w:tblPrEx>
        <w:tc>
          <w:tcPr>
            <w:tcW w:w="2625" w:type="dxa"/>
          </w:tcPr>
          <w:p w:rsidR="00162F95" w:rsidRDefault="00307A99" w:rsidP="00162F95">
            <w:pPr>
              <w:pStyle w:val="Normal11"/>
            </w:pPr>
            <w:del w:id="4094" w:author="Skat" w:date="2010-06-25T12:54:00Z">
              <w:r>
                <w:delText>KortNummer</w:delText>
              </w:r>
            </w:del>
            <w:ins w:id="4095" w:author="Skat" w:date="2010-06-25T12:54:00Z">
              <w:r w:rsidR="00162F95">
                <w:t>Kreditornummer</w:t>
              </w:r>
            </w:ins>
          </w:p>
        </w:tc>
        <w:tc>
          <w:tcPr>
            <w:tcW w:w="1797" w:type="dxa"/>
          </w:tcPr>
          <w:p w:rsidR="00162F95" w:rsidRDefault="00307A99" w:rsidP="00162F95">
            <w:pPr>
              <w:pStyle w:val="Normal11"/>
            </w:pPr>
            <w:del w:id="4096" w:author="Skat" w:date="2010-06-25T12:54:00Z">
              <w:r>
                <w:delText>OCRNummer</w:delText>
              </w:r>
            </w:del>
            <w:ins w:id="4097" w:author="Skat" w:date="2010-06-25T12:54:00Z">
              <w:r w:rsidR="00162F95">
                <w:t>Kreditornummer</w:t>
              </w:r>
            </w:ins>
            <w:r w:rsidR="00162F95">
              <w:fldChar w:fldCharType="begin"/>
            </w:r>
            <w:r w:rsidR="00162F95">
              <w:instrText xml:space="preserve"> XE "</w:instrText>
            </w:r>
            <w:del w:id="4098" w:author="Skat" w:date="2010-06-25T12:54:00Z">
              <w:r w:rsidRPr="00157835">
                <w:delInstrText>OCRNummer</w:delInstrText>
              </w:r>
            </w:del>
            <w:ins w:id="4099" w:author="Skat" w:date="2010-06-25T12:54:00Z">
              <w:r w:rsidR="00162F95" w:rsidRPr="00B75A14">
                <w:instrText>Kreditornummer</w:instrText>
              </w:r>
            </w:ins>
            <w:r w:rsidR="00162F95">
              <w:instrText xml:space="preserve">" </w:instrText>
            </w:r>
            <w:r w:rsidR="00162F95">
              <w:fldChar w:fldCharType="end"/>
            </w:r>
          </w:p>
        </w:tc>
        <w:tc>
          <w:tcPr>
            <w:tcW w:w="5573" w:type="dxa"/>
          </w:tcPr>
          <w:p w:rsidR="00162F95" w:rsidRDefault="00307A99" w:rsidP="00162F95">
            <w:pPr>
              <w:pStyle w:val="Normal11"/>
            </w:pPr>
            <w:del w:id="4100" w:author="Skat" w:date="2010-06-25T12:54:00Z">
              <w:r>
                <w:delText>Angiver OCR kontonummer</w:delText>
              </w:r>
            </w:del>
            <w:ins w:id="4101" w:author="Skat" w:date="2010-06-25T12:54:00Z">
              <w:r w:rsidR="00162F95">
                <w:t xml:space="preserve">Angiver hvilket kreditornummer betalingen skal tilgå. For opkrævningskontoen gælder, at alle kunder indbetaliger til én og samme konto. </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102" w:name="_Toc265233907"/>
      <w:bookmarkStart w:id="4103" w:name="_Toc263947371"/>
      <w:r>
        <w:t>OpkrævningKonto</w:t>
      </w:r>
      <w:bookmarkEnd w:id="4102"/>
      <w:bookmarkEnd w:id="4103"/>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86393D">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864CF3">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5E7317">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C54E3E">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307A99" w:rsidP="00162F95">
            <w:pPr>
              <w:pStyle w:val="Normal11"/>
            </w:pPr>
            <w:del w:id="4104" w:author="Skat" w:date="2010-06-25T12:54:00Z">
              <w:r>
                <w:delText>UdbetalingGrænseBeløbSidstOpdateretDatoTid</w:delText>
              </w:r>
            </w:del>
            <w:ins w:id="4105" w:author="Skat" w:date="2010-06-25T12:54:00Z">
              <w:r w:rsidR="00162F95">
                <w:t>UdbetalingGrænseBeløbDatoTid</w:t>
              </w:r>
            </w:ins>
          </w:p>
        </w:tc>
        <w:tc>
          <w:tcPr>
            <w:tcW w:w="1797" w:type="dxa"/>
          </w:tcPr>
          <w:p w:rsidR="00162F95" w:rsidRDefault="00162F95" w:rsidP="00162F95">
            <w:pPr>
              <w:pStyle w:val="Normal11"/>
            </w:pPr>
            <w:r>
              <w:t>DatoTid</w:t>
            </w:r>
            <w:r>
              <w:fldChar w:fldCharType="begin"/>
            </w:r>
            <w:r>
              <w:instrText xml:space="preserve"> XE "</w:instrText>
            </w:r>
            <w:r w:rsidRPr="00592D82">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2B6F79">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BC6677">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8348AF">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FB30ED">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r w:rsidR="00307A99" w:rsidTr="00307A99">
        <w:tblPrEx>
          <w:tblCellMar>
            <w:top w:w="0" w:type="dxa"/>
            <w:bottom w:w="0" w:type="dxa"/>
          </w:tblCellMar>
        </w:tblPrEx>
        <w:trPr>
          <w:del w:id="4106" w:author="Skat" w:date="2010-06-25T12:54:00Z"/>
        </w:trPr>
        <w:tc>
          <w:tcPr>
            <w:tcW w:w="2625" w:type="dxa"/>
          </w:tcPr>
          <w:p w:rsidR="00307A99" w:rsidRDefault="00307A99" w:rsidP="00307A99">
            <w:pPr>
              <w:pStyle w:val="Normal11"/>
              <w:rPr>
                <w:del w:id="4107" w:author="Skat" w:date="2010-06-25T12:54:00Z"/>
              </w:rPr>
            </w:pPr>
            <w:del w:id="4108" w:author="Skat" w:date="2010-06-25T12:54:00Z">
              <w:r>
                <w:delText>BogføringSpærreKode</w:delText>
              </w:r>
            </w:del>
          </w:p>
        </w:tc>
        <w:tc>
          <w:tcPr>
            <w:tcW w:w="1797" w:type="dxa"/>
          </w:tcPr>
          <w:p w:rsidR="00307A99" w:rsidRDefault="00307A99" w:rsidP="00307A99">
            <w:pPr>
              <w:pStyle w:val="Normal11"/>
              <w:rPr>
                <w:del w:id="4109" w:author="Skat" w:date="2010-06-25T12:54:00Z"/>
              </w:rPr>
            </w:pPr>
            <w:del w:id="4110" w:author="Skat" w:date="2010-06-25T12:54:00Z">
              <w:r>
                <w:delText>Tekst1</w:delText>
              </w:r>
              <w:r w:rsidR="00786046">
                <w:fldChar w:fldCharType="begin"/>
              </w:r>
              <w:r>
                <w:delInstrText xml:space="preserve"> XE "</w:delInstrText>
              </w:r>
              <w:r w:rsidRPr="00F251AF">
                <w:delInstrText>Tekst1</w:delInstrText>
              </w:r>
              <w:r>
                <w:delInstrText xml:space="preserve">" </w:delInstrText>
              </w:r>
              <w:r w:rsidR="00786046">
                <w:fldChar w:fldCharType="end"/>
              </w:r>
            </w:del>
          </w:p>
        </w:tc>
        <w:tc>
          <w:tcPr>
            <w:tcW w:w="5573" w:type="dxa"/>
          </w:tcPr>
          <w:p w:rsidR="00307A99" w:rsidRDefault="00307A99" w:rsidP="00307A99">
            <w:pPr>
              <w:pStyle w:val="Normal11"/>
              <w:rPr>
                <w:del w:id="4111" w:author="Skat" w:date="2010-06-25T12:54:00Z"/>
              </w:rPr>
            </w:pPr>
          </w:p>
        </w:tc>
      </w:tr>
      <w:tr w:rsidR="00307A99" w:rsidTr="00307A99">
        <w:tblPrEx>
          <w:tblCellMar>
            <w:top w:w="0" w:type="dxa"/>
            <w:bottom w:w="0" w:type="dxa"/>
          </w:tblCellMar>
        </w:tblPrEx>
        <w:trPr>
          <w:del w:id="4112" w:author="Skat" w:date="2010-06-25T12:54:00Z"/>
        </w:trPr>
        <w:tc>
          <w:tcPr>
            <w:tcW w:w="2625" w:type="dxa"/>
          </w:tcPr>
          <w:p w:rsidR="00307A99" w:rsidRDefault="00307A99" w:rsidP="00307A99">
            <w:pPr>
              <w:pStyle w:val="Normal11"/>
              <w:rPr>
                <w:del w:id="4113" w:author="Skat" w:date="2010-06-25T12:54:00Z"/>
              </w:rPr>
            </w:pPr>
            <w:del w:id="4114" w:author="Skat" w:date="2010-06-25T12:54:00Z">
              <w:r>
                <w:delText>RenteSpærreÅrsagKode</w:delText>
              </w:r>
            </w:del>
          </w:p>
        </w:tc>
        <w:tc>
          <w:tcPr>
            <w:tcW w:w="1797" w:type="dxa"/>
          </w:tcPr>
          <w:p w:rsidR="00307A99" w:rsidRDefault="00307A99" w:rsidP="00307A99">
            <w:pPr>
              <w:pStyle w:val="Normal11"/>
              <w:rPr>
                <w:del w:id="4115" w:author="Skat" w:date="2010-06-25T12:54:00Z"/>
              </w:rPr>
            </w:pPr>
            <w:del w:id="4116" w:author="Skat" w:date="2010-06-25T12:54:00Z">
              <w:r>
                <w:delText>Tekst1</w:delText>
              </w:r>
              <w:r w:rsidR="00786046">
                <w:fldChar w:fldCharType="begin"/>
              </w:r>
              <w:r>
                <w:delInstrText xml:space="preserve"> XE "</w:delInstrText>
              </w:r>
              <w:r w:rsidRPr="00D363E6">
                <w:delInstrText>Tekst1</w:delInstrText>
              </w:r>
              <w:r>
                <w:delInstrText xml:space="preserve">" </w:delInstrText>
              </w:r>
              <w:r w:rsidR="00786046">
                <w:fldChar w:fldCharType="end"/>
              </w:r>
            </w:del>
          </w:p>
        </w:tc>
        <w:tc>
          <w:tcPr>
            <w:tcW w:w="5573" w:type="dxa"/>
          </w:tcPr>
          <w:p w:rsidR="00307A99" w:rsidRDefault="00307A99" w:rsidP="00307A99">
            <w:pPr>
              <w:pStyle w:val="Normal11"/>
              <w:rPr>
                <w:del w:id="4117" w:author="Skat" w:date="2010-06-25T12:54:00Z"/>
              </w:rPr>
            </w:pPr>
          </w:p>
        </w:tc>
      </w:tr>
      <w:tr w:rsidR="00307A99" w:rsidTr="00307A99">
        <w:tblPrEx>
          <w:tblCellMar>
            <w:top w:w="0" w:type="dxa"/>
            <w:bottom w:w="0" w:type="dxa"/>
          </w:tblCellMar>
        </w:tblPrEx>
        <w:trPr>
          <w:del w:id="4118" w:author="Skat" w:date="2010-06-25T12:54:00Z"/>
        </w:trPr>
        <w:tc>
          <w:tcPr>
            <w:tcW w:w="2625" w:type="dxa"/>
          </w:tcPr>
          <w:p w:rsidR="00307A99" w:rsidRDefault="00307A99" w:rsidP="00307A99">
            <w:pPr>
              <w:pStyle w:val="Normal11"/>
              <w:rPr>
                <w:del w:id="4119" w:author="Skat" w:date="2010-06-25T12:54:00Z"/>
              </w:rPr>
            </w:pPr>
            <w:del w:id="4120" w:author="Skat" w:date="2010-06-25T12:54:00Z">
              <w:r>
                <w:delText>UdbetalingSpærreKode</w:delText>
              </w:r>
            </w:del>
          </w:p>
        </w:tc>
        <w:tc>
          <w:tcPr>
            <w:tcW w:w="1797" w:type="dxa"/>
          </w:tcPr>
          <w:p w:rsidR="00307A99" w:rsidRDefault="00307A99" w:rsidP="00307A99">
            <w:pPr>
              <w:pStyle w:val="Normal11"/>
              <w:rPr>
                <w:del w:id="4121" w:author="Skat" w:date="2010-06-25T12:54:00Z"/>
              </w:rPr>
            </w:pPr>
            <w:del w:id="4122" w:author="Skat" w:date="2010-06-25T12:54:00Z">
              <w:r>
                <w:delText>Tekst1</w:delText>
              </w:r>
              <w:r w:rsidR="00786046">
                <w:fldChar w:fldCharType="begin"/>
              </w:r>
              <w:r>
                <w:delInstrText xml:space="preserve"> XE "</w:delInstrText>
              </w:r>
              <w:r w:rsidRPr="00311E13">
                <w:delInstrText>Tekst1</w:delInstrText>
              </w:r>
              <w:r>
                <w:delInstrText xml:space="preserve">" </w:delInstrText>
              </w:r>
              <w:r w:rsidR="00786046">
                <w:fldChar w:fldCharType="end"/>
              </w:r>
            </w:del>
          </w:p>
        </w:tc>
        <w:tc>
          <w:tcPr>
            <w:tcW w:w="5573" w:type="dxa"/>
          </w:tcPr>
          <w:p w:rsidR="00307A99" w:rsidRDefault="00307A99" w:rsidP="00307A99">
            <w:pPr>
              <w:pStyle w:val="Normal11"/>
              <w:rPr>
                <w:del w:id="4123" w:author="Skat" w:date="2010-06-25T12:54:00Z"/>
              </w:rPr>
            </w:pPr>
          </w:p>
        </w:tc>
      </w:tr>
      <w:tr w:rsidR="00307A99" w:rsidTr="00307A99">
        <w:tblPrEx>
          <w:tblCellMar>
            <w:top w:w="0" w:type="dxa"/>
            <w:bottom w:w="0" w:type="dxa"/>
          </w:tblCellMar>
        </w:tblPrEx>
        <w:trPr>
          <w:del w:id="4124" w:author="Skat" w:date="2010-06-25T12:54:00Z"/>
        </w:trPr>
        <w:tc>
          <w:tcPr>
            <w:tcW w:w="2625" w:type="dxa"/>
          </w:tcPr>
          <w:p w:rsidR="00307A99" w:rsidRDefault="00307A99" w:rsidP="00307A99">
            <w:pPr>
              <w:pStyle w:val="Normal11"/>
              <w:rPr>
                <w:del w:id="4125" w:author="Skat" w:date="2010-06-25T12:54:00Z"/>
              </w:rPr>
            </w:pPr>
            <w:del w:id="4126" w:author="Skat" w:date="2010-06-25T12:54:00Z">
              <w:r>
                <w:delText>RykkerSpærreKode</w:delText>
              </w:r>
            </w:del>
          </w:p>
        </w:tc>
        <w:tc>
          <w:tcPr>
            <w:tcW w:w="1797" w:type="dxa"/>
          </w:tcPr>
          <w:p w:rsidR="00307A99" w:rsidRDefault="00307A99" w:rsidP="00307A99">
            <w:pPr>
              <w:pStyle w:val="Normal11"/>
              <w:rPr>
                <w:del w:id="4127" w:author="Skat" w:date="2010-06-25T12:54:00Z"/>
              </w:rPr>
            </w:pPr>
            <w:del w:id="4128" w:author="Skat" w:date="2010-06-25T12:54:00Z">
              <w:r>
                <w:delText>Tekst1</w:delText>
              </w:r>
              <w:r w:rsidR="00786046">
                <w:fldChar w:fldCharType="begin"/>
              </w:r>
              <w:r>
                <w:delInstrText xml:space="preserve"> XE "</w:delInstrText>
              </w:r>
              <w:r w:rsidRPr="008678B1">
                <w:delInstrText>Tekst1</w:delInstrText>
              </w:r>
              <w:r>
                <w:delInstrText xml:space="preserve">" </w:delInstrText>
              </w:r>
              <w:r w:rsidR="00786046">
                <w:fldChar w:fldCharType="end"/>
              </w:r>
            </w:del>
          </w:p>
        </w:tc>
        <w:tc>
          <w:tcPr>
            <w:tcW w:w="5573" w:type="dxa"/>
          </w:tcPr>
          <w:p w:rsidR="00307A99" w:rsidRDefault="00307A99" w:rsidP="00307A99">
            <w:pPr>
              <w:pStyle w:val="Normal11"/>
              <w:rPr>
                <w:del w:id="4129" w:author="Skat" w:date="2010-06-25T12:54:00Z"/>
              </w:rPr>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OpkrævningKontoPostering(0..*)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OpkrævningKonto(1)</w:t>
            </w:r>
          </w:p>
          <w:p w:rsidR="00162F95" w:rsidRDefault="00162F95" w:rsidP="00162F95">
            <w:pPr>
              <w:pStyle w:val="Normal11"/>
            </w:pPr>
            <w:r>
              <w:t>SikkerhedStillelse(0..*)</w:t>
            </w:r>
          </w:p>
        </w:tc>
        <w:tc>
          <w:tcPr>
            <w:tcW w:w="5879" w:type="dxa"/>
          </w:tcPr>
          <w:p w:rsidR="00162F95" w:rsidRDefault="00162F95" w:rsidP="00162F95">
            <w:pPr>
              <w:pStyle w:val="Normal11"/>
            </w:pPr>
            <w:r>
              <w:t>For en konto kan der være stillet sikkerhed.</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130" w:name="_Toc265233908"/>
      <w:bookmarkStart w:id="4131" w:name="_Toc263947372"/>
      <w:r>
        <w:t>OpkrævningKontoPostering</w:t>
      </w:r>
      <w:bookmarkEnd w:id="4130"/>
      <w:bookmarkEnd w:id="4131"/>
    </w:p>
    <w:p w:rsidR="00162F95" w:rsidRDefault="00162F95" w:rsidP="00162F95">
      <w:pPr>
        <w:pStyle w:val="Normal11"/>
      </w:pPr>
      <w:r>
        <w:t xml:space="preserve">En opkrævningskontopostering er den enkelte bevægelse på Kundens konto (virksomhed/borger). </w:t>
      </w:r>
    </w:p>
    <w:p w:rsidR="00162F95" w:rsidRDefault="00162F95" w:rsidP="00162F95">
      <w:pPr>
        <w:pStyle w:val="Normal11"/>
      </w:pPr>
    </w:p>
    <w:p w:rsidR="00162F95" w:rsidRDefault="00162F95" w:rsidP="00162F95">
      <w:pPr>
        <w:pStyle w:val="Normal11"/>
      </w:pPr>
      <w:r>
        <w:t>Opkrævningskontoposteringer vil fremgå af Kundens kontostatus, som kan tilgås af kunden selv eller en medarbejder hos SKAT- og har til formål at give et samlet overblik over bevægelserne på kontoen.</w:t>
      </w:r>
    </w:p>
    <w:p w:rsidR="00162F95" w:rsidRDefault="00162F95" w:rsidP="00162F95">
      <w:pPr>
        <w:pStyle w:val="Normal11"/>
      </w:pPr>
      <w:r>
        <w:t>(Det kan sammenlignes med bevægelser på et bankkontoudtog.)</w:t>
      </w:r>
    </w:p>
    <w:p w:rsidR="00162F95" w:rsidRDefault="00162F95" w:rsidP="00162F95">
      <w:pPr>
        <w:pStyle w:val="Normal11"/>
      </w:pPr>
    </w:p>
    <w:p w:rsidR="00162F95" w:rsidRDefault="00162F95" w:rsidP="00162F95">
      <w:pPr>
        <w:pStyle w:val="Normal11"/>
      </w:pPr>
      <w:r>
        <w:t>En Kunde (virksomhed eller borger) vil have ingen (hovedsaglig nyoprettede) eller en til mange posteringer på sin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Tekst30</w:t>
            </w:r>
            <w:r>
              <w:fldChar w:fldCharType="begin"/>
            </w:r>
            <w:r>
              <w:instrText xml:space="preserve"> XE "</w:instrText>
            </w:r>
            <w:r w:rsidRPr="005621BC">
              <w:instrText>Tekst30</w:instrText>
            </w:r>
            <w:r>
              <w:instrText xml:space="preserve">" </w:instrText>
            </w:r>
            <w:r>
              <w:fldChar w:fldCharType="end"/>
            </w:r>
          </w:p>
        </w:tc>
        <w:tc>
          <w:tcPr>
            <w:tcW w:w="5573" w:type="dxa"/>
          </w:tcPr>
          <w:p w:rsidR="00162F95" w:rsidRDefault="00162F95" w:rsidP="00162F95">
            <w:pPr>
              <w:pStyle w:val="Normal11"/>
            </w:pPr>
            <w:r>
              <w:t>Angiver hvilken postering, der er tale om, dvs. om det fx er af typen: Indbetaling, Udbetaling, Afskrivning eller Tilbagekaldelse/Annullering.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Indbetaling</w:t>
            </w:r>
          </w:p>
          <w:p w:rsidR="00162F95" w:rsidRDefault="00162F95" w:rsidP="00162F95">
            <w:pPr>
              <w:pStyle w:val="Normal11"/>
            </w:pPr>
            <w:r>
              <w:t>Udbetaling</w:t>
            </w:r>
          </w:p>
          <w:p w:rsidR="00162F95" w:rsidRDefault="00162F95" w:rsidP="00162F95">
            <w:pPr>
              <w:pStyle w:val="Normal11"/>
            </w:pPr>
            <w:r>
              <w:t>Afskrivning</w:t>
            </w:r>
          </w:p>
          <w:p w:rsidR="00162F95" w:rsidRDefault="00162F95" w:rsidP="00162F95">
            <w:pPr>
              <w:pStyle w:val="Normal11"/>
            </w:pPr>
            <w:r>
              <w:t>Tilbagekaldelse</w:t>
            </w:r>
          </w:p>
          <w:p w:rsidR="00162F95" w:rsidRPr="00162F95" w:rsidRDefault="00162F95" w:rsidP="00162F95">
            <w:pPr>
              <w:pStyle w:val="Normal11"/>
            </w:pPr>
            <w:r>
              <w:t>Modregning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OpkrævningKontoPostering(0..*)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132" w:name="_Toc265233909"/>
      <w:bookmarkStart w:id="4133" w:name="_Toc263947373"/>
      <w:r>
        <w:t>OrganisatoriskEnhed</w:t>
      </w:r>
      <w:bookmarkEnd w:id="4132"/>
      <w:bookmarkEnd w:id="4133"/>
    </w:p>
    <w:p w:rsidR="00162F95" w:rsidRDefault="00162F95" w:rsidP="00162F95">
      <w:pPr>
        <w:pStyle w:val="Normal11"/>
      </w:pPr>
      <w:r>
        <w:t>En organisatorisk enhed i SKAT dækker over skattecentre, faglige søjler og enheder.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307A99" w:rsidP="00162F95">
            <w:pPr>
              <w:pStyle w:val="Normal11"/>
            </w:pPr>
            <w:del w:id="4134" w:author="Skat" w:date="2010-06-25T12:54:00Z">
              <w:r>
                <w:delText>OrganisatoriskEnhed</w:delText>
              </w:r>
            </w:del>
            <w:ins w:id="4135" w:author="Skat" w:date="2010-06-25T12:54:00Z">
              <w:r w:rsidR="00162F95">
                <w:t>Type</w:t>
              </w:r>
            </w:ins>
            <w:r w:rsidR="00162F95">
              <w:fldChar w:fldCharType="begin"/>
            </w:r>
            <w:r w:rsidR="00162F95">
              <w:instrText xml:space="preserve"> XE "</w:instrText>
            </w:r>
            <w:del w:id="4136" w:author="Skat" w:date="2010-06-25T12:54:00Z">
              <w:r w:rsidRPr="00A829A0">
                <w:delInstrText>OrganisatoriskEnhed</w:delInstrText>
              </w:r>
            </w:del>
            <w:ins w:id="4137" w:author="Skat" w:date="2010-06-25T12:54:00Z">
              <w:r w:rsidR="00162F95" w:rsidRPr="006F6D8F">
                <w:instrText>Type</w:instrText>
              </w:r>
            </w:ins>
            <w:r w:rsidR="00162F95">
              <w:instrText xml:space="preserve">" </w:instrText>
            </w:r>
            <w:r w:rsidR="00162F95">
              <w:fldChar w:fldCharType="end"/>
            </w:r>
          </w:p>
        </w:tc>
        <w:tc>
          <w:tcPr>
            <w:tcW w:w="5573" w:type="dxa"/>
          </w:tcPr>
          <w:p w:rsidR="00162F95" w:rsidRDefault="00162F95" w:rsidP="00162F95">
            <w:pPr>
              <w:pStyle w:val="Normal11"/>
            </w:pPr>
            <w:r>
              <w:t xml:space="preserve">Navnet på den organisatoriske enhed, f.eks. </w:t>
            </w:r>
            <w:del w:id="4138" w:author="Skat" w:date="2010-06-25T12:54:00Z">
              <w:r w:rsidR="00307A99">
                <w:delText>Skattecentrets eller Kundecentrets</w:delText>
              </w:r>
            </w:del>
            <w:ins w:id="4139" w:author="Skat" w:date="2010-06-25T12:54:00Z">
              <w:r>
                <w:t>skattecentrets</w:t>
              </w:r>
            </w:ins>
            <w:r>
              <w:t xml:space="preserve"> navn.</w:t>
            </w:r>
          </w:p>
          <w:p w:rsidR="00162F95" w:rsidRDefault="00162F95" w:rsidP="00162F95">
            <w:pPr>
              <w:pStyle w:val="Normal11"/>
            </w:pPr>
            <w:r>
              <w:t xml:space="preserve">Eksempel: Hvis typen af </w:t>
            </w:r>
            <w:del w:id="4140" w:author="Skat" w:date="2010-06-25T12:54:00Z">
              <w:r w:rsidR="00307A99">
                <w:delText>organisatorisk enhed</w:delText>
              </w:r>
            </w:del>
            <w:ins w:id="4141" w:author="Skat" w:date="2010-06-25T12:54:00Z">
              <w:r>
                <w:t>organisation</w:t>
              </w:r>
            </w:ins>
            <w:r>
              <w:t xml:space="preserve"> er Kundecenter, så vil navnet være Roskilde, </w:t>
            </w:r>
            <w:del w:id="4142" w:author="Skat" w:date="2010-06-25T12:54:00Z">
              <w:r w:rsidR="00307A99">
                <w:delText>dvs.:</w:delText>
              </w:r>
            </w:del>
            <w:ins w:id="4143" w:author="Skat" w:date="2010-06-25T12:54:00Z">
              <w:r>
                <w:t>så det er</w:t>
              </w:r>
            </w:ins>
            <w:r>
              <w:t xml:space="preserve"> Kundecenter Roskilde.</w:t>
            </w: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307A99" w:rsidRDefault="00307A99" w:rsidP="00307A99">
            <w:pPr>
              <w:pStyle w:val="Normal11"/>
              <w:rPr>
                <w:del w:id="4144" w:author="Skat" w:date="2010-06-25T12:54:00Z"/>
              </w:rPr>
            </w:pPr>
            <w:del w:id="4145" w:author="Skat" w:date="2010-06-25T12:54:00Z">
              <w:r>
                <w:delText>- Betalingscentret</w:delText>
              </w:r>
            </w:del>
          </w:p>
          <w:p w:rsidR="00162F95" w:rsidRDefault="00162F95" w:rsidP="00162F95">
            <w:pPr>
              <w:pStyle w:val="Normal11"/>
            </w:pPr>
            <w:r>
              <w:t>- Inddrivelsescentret</w:t>
            </w:r>
          </w:p>
          <w:p w:rsidR="00307A99" w:rsidRDefault="00307A99" w:rsidP="00307A99">
            <w:pPr>
              <w:pStyle w:val="Normal11"/>
              <w:rPr>
                <w:del w:id="4146" w:author="Skat" w:date="2010-06-25T12:54:00Z"/>
              </w:rPr>
            </w:pPr>
            <w:del w:id="4147" w:author="Skat" w:date="2010-06-25T12:54:00Z">
              <w:r>
                <w:delText>- Skattecenter Ballerup</w:delText>
              </w:r>
            </w:del>
          </w:p>
          <w:p w:rsidR="00307A99" w:rsidRDefault="00307A99" w:rsidP="00307A99">
            <w:pPr>
              <w:pStyle w:val="Normal11"/>
              <w:rPr>
                <w:del w:id="4148" w:author="Skat" w:date="2010-06-25T12:54:00Z"/>
              </w:rPr>
            </w:pPr>
            <w:del w:id="4149" w:author="Skat" w:date="2010-06-25T12:54:00Z">
              <w:r>
                <w:delText>- Skattecenter Billund</w:delText>
              </w:r>
            </w:del>
          </w:p>
          <w:p w:rsidR="00307A99" w:rsidRDefault="00307A99" w:rsidP="00307A99">
            <w:pPr>
              <w:pStyle w:val="Normal11"/>
              <w:rPr>
                <w:del w:id="4150" w:author="Skat" w:date="2010-06-25T12:54:00Z"/>
              </w:rPr>
            </w:pPr>
            <w:del w:id="4151" w:author="Skat" w:date="2010-06-25T12:54:00Z">
              <w:r>
                <w:delText>- Skattecenter Esbjerg</w:delText>
              </w:r>
            </w:del>
          </w:p>
          <w:p w:rsidR="00307A99" w:rsidRDefault="00307A99" w:rsidP="00307A99">
            <w:pPr>
              <w:pStyle w:val="Normal11"/>
              <w:rPr>
                <w:del w:id="4152" w:author="Skat" w:date="2010-06-25T12:54:00Z"/>
              </w:rPr>
            </w:pPr>
            <w:del w:id="4153" w:author="Skat" w:date="2010-06-25T12:54:00Z">
              <w:r>
                <w:delText>- Skattecenter Grenå</w:delText>
              </w:r>
            </w:del>
          </w:p>
          <w:p w:rsidR="00307A99" w:rsidRDefault="00307A99" w:rsidP="00307A99">
            <w:pPr>
              <w:pStyle w:val="Normal11"/>
              <w:rPr>
                <w:del w:id="4154" w:author="Skat" w:date="2010-06-25T12:54:00Z"/>
              </w:rPr>
            </w:pPr>
            <w:del w:id="4155" w:author="Skat" w:date="2010-06-25T12:54:00Z">
              <w:r>
                <w:delText>- Skattecenter Haderslev</w:delText>
              </w:r>
            </w:del>
          </w:p>
          <w:p w:rsidR="00307A99" w:rsidRDefault="00307A99" w:rsidP="00307A99">
            <w:pPr>
              <w:pStyle w:val="Normal11"/>
              <w:rPr>
                <w:del w:id="4156" w:author="Skat" w:date="2010-06-25T12:54:00Z"/>
              </w:rPr>
            </w:pPr>
            <w:del w:id="4157" w:author="Skat" w:date="2010-06-25T12:54:00Z">
              <w:r>
                <w:delText>- Skattecenter Herning</w:delText>
              </w:r>
            </w:del>
          </w:p>
          <w:p w:rsidR="00307A99" w:rsidRDefault="00307A99" w:rsidP="00307A99">
            <w:pPr>
              <w:pStyle w:val="Normal11"/>
              <w:rPr>
                <w:del w:id="4158" w:author="Skat" w:date="2010-06-25T12:54:00Z"/>
              </w:rPr>
            </w:pPr>
            <w:del w:id="4159" w:author="Skat" w:date="2010-06-25T12:54:00Z">
              <w:r>
                <w:delText>- Skattecenter Hjørring</w:delText>
              </w:r>
            </w:del>
          </w:p>
          <w:p w:rsidR="00307A99" w:rsidRDefault="00307A99" w:rsidP="00307A99">
            <w:pPr>
              <w:pStyle w:val="Normal11"/>
              <w:rPr>
                <w:del w:id="4160" w:author="Skat" w:date="2010-06-25T12:54:00Z"/>
              </w:rPr>
            </w:pPr>
            <w:del w:id="4161" w:author="Skat" w:date="2010-06-25T12:54:00Z">
              <w:r>
                <w:delText>- Skattecenter Horsens</w:delText>
              </w:r>
            </w:del>
          </w:p>
          <w:p w:rsidR="00307A99" w:rsidRDefault="00307A99" w:rsidP="00307A99">
            <w:pPr>
              <w:pStyle w:val="Normal11"/>
              <w:rPr>
                <w:del w:id="4162" w:author="Skat" w:date="2010-06-25T12:54:00Z"/>
              </w:rPr>
            </w:pPr>
            <w:del w:id="4163" w:author="Skat" w:date="2010-06-25T12:54:00Z">
              <w:r>
                <w:delText>- Skattecenter Høje-Taastrup</w:delText>
              </w:r>
            </w:del>
          </w:p>
          <w:p w:rsidR="00307A99" w:rsidRDefault="00307A99" w:rsidP="00307A99">
            <w:pPr>
              <w:pStyle w:val="Normal11"/>
              <w:rPr>
                <w:del w:id="4164" w:author="Skat" w:date="2010-06-25T12:54:00Z"/>
              </w:rPr>
            </w:pPr>
            <w:del w:id="4165" w:author="Skat" w:date="2010-06-25T12:54:00Z">
              <w:r>
                <w:delText>- Skattecenter København</w:delText>
              </w:r>
            </w:del>
          </w:p>
          <w:p w:rsidR="00307A99" w:rsidRDefault="00307A99" w:rsidP="00307A99">
            <w:pPr>
              <w:pStyle w:val="Normal11"/>
              <w:rPr>
                <w:del w:id="4166" w:author="Skat" w:date="2010-06-25T12:54:00Z"/>
              </w:rPr>
            </w:pPr>
            <w:del w:id="4167" w:author="Skat" w:date="2010-06-25T12:54:00Z">
              <w:r>
                <w:delText>- Skattecenter Køge</w:delText>
              </w:r>
            </w:del>
          </w:p>
          <w:p w:rsidR="00307A99" w:rsidRDefault="00307A99" w:rsidP="00307A99">
            <w:pPr>
              <w:pStyle w:val="Normal11"/>
              <w:rPr>
                <w:del w:id="4168" w:author="Skat" w:date="2010-06-25T12:54:00Z"/>
              </w:rPr>
            </w:pPr>
            <w:del w:id="4169" w:author="Skat" w:date="2010-06-25T12:54:00Z">
              <w:r>
                <w:delText>- Skattecenter Middelfart</w:delText>
              </w:r>
            </w:del>
          </w:p>
          <w:p w:rsidR="00307A99" w:rsidRDefault="00307A99" w:rsidP="00307A99">
            <w:pPr>
              <w:pStyle w:val="Normal11"/>
              <w:rPr>
                <w:del w:id="4170" w:author="Skat" w:date="2010-06-25T12:54:00Z"/>
              </w:rPr>
            </w:pPr>
            <w:del w:id="4171" w:author="Skat" w:date="2010-06-25T12:54:00Z">
              <w:r>
                <w:delText>- Skattecenter Nærum</w:delText>
              </w:r>
            </w:del>
          </w:p>
          <w:p w:rsidR="00307A99" w:rsidRDefault="00307A99" w:rsidP="00307A99">
            <w:pPr>
              <w:pStyle w:val="Normal11"/>
              <w:rPr>
                <w:del w:id="4172" w:author="Skat" w:date="2010-06-25T12:54:00Z"/>
              </w:rPr>
            </w:pPr>
            <w:del w:id="4173" w:author="Skat" w:date="2010-06-25T12:54:00Z">
              <w:r>
                <w:delText>- Skattecenter Odense</w:delText>
              </w:r>
            </w:del>
          </w:p>
          <w:p w:rsidR="00307A99" w:rsidRDefault="00307A99" w:rsidP="00307A99">
            <w:pPr>
              <w:pStyle w:val="Normal11"/>
              <w:rPr>
                <w:del w:id="4174" w:author="Skat" w:date="2010-06-25T12:54:00Z"/>
              </w:rPr>
            </w:pPr>
            <w:del w:id="4175" w:author="Skat" w:date="2010-06-25T12:54:00Z">
              <w:r>
                <w:delText>- Skattecenter Randers</w:delText>
              </w:r>
            </w:del>
          </w:p>
          <w:p w:rsidR="00307A99" w:rsidRDefault="00307A99" w:rsidP="00307A99">
            <w:pPr>
              <w:pStyle w:val="Normal11"/>
              <w:rPr>
                <w:del w:id="4176" w:author="Skat" w:date="2010-06-25T12:54:00Z"/>
              </w:rPr>
            </w:pPr>
            <w:del w:id="4177" w:author="Skat" w:date="2010-06-25T12:54:00Z">
              <w:r>
                <w:delText>- Skattecenter Skive</w:delText>
              </w:r>
            </w:del>
          </w:p>
          <w:p w:rsidR="00307A99" w:rsidRDefault="00307A99" w:rsidP="00307A99">
            <w:pPr>
              <w:pStyle w:val="Normal11"/>
              <w:rPr>
                <w:del w:id="4178" w:author="Skat" w:date="2010-06-25T12:54:00Z"/>
              </w:rPr>
            </w:pPr>
            <w:del w:id="4179" w:author="Skat" w:date="2010-06-25T12:54:00Z">
              <w:r>
                <w:delText>- Skattecenter Svendborg</w:delText>
              </w:r>
            </w:del>
          </w:p>
          <w:p w:rsidR="00307A99" w:rsidRDefault="00307A99" w:rsidP="00307A99">
            <w:pPr>
              <w:pStyle w:val="Normal11"/>
              <w:rPr>
                <w:del w:id="4180" w:author="Skat" w:date="2010-06-25T12:54:00Z"/>
              </w:rPr>
            </w:pPr>
            <w:del w:id="4181" w:author="Skat" w:date="2010-06-25T12:54:00Z">
              <w:r>
                <w:delText>- Skattecenter Tønder</w:delText>
              </w:r>
            </w:del>
          </w:p>
          <w:p w:rsidR="00307A99" w:rsidRDefault="00307A99" w:rsidP="00307A99">
            <w:pPr>
              <w:pStyle w:val="Normal11"/>
              <w:rPr>
                <w:del w:id="4182" w:author="Skat" w:date="2010-06-25T12:54:00Z"/>
              </w:rPr>
            </w:pPr>
            <w:del w:id="4183" w:author="Skat" w:date="2010-06-25T12:54:00Z">
              <w:r>
                <w:delText>- Skattecenter Aalborg</w:delText>
              </w:r>
            </w:del>
          </w:p>
          <w:p w:rsidR="00307A99" w:rsidRDefault="00307A99" w:rsidP="00307A99">
            <w:pPr>
              <w:pStyle w:val="Normal11"/>
              <w:rPr>
                <w:del w:id="4184" w:author="Skat" w:date="2010-06-25T12:54:00Z"/>
              </w:rPr>
            </w:pPr>
            <w:del w:id="4185" w:author="Skat" w:date="2010-06-25T12:54:00Z">
              <w:r>
                <w:delText>- Skattecenter Århus</w:delText>
              </w:r>
            </w:del>
          </w:p>
          <w:p w:rsidR="00162F95" w:rsidRDefault="00162F95" w:rsidP="00162F95">
            <w:pPr>
              <w:pStyle w:val="Normal11"/>
              <w:rPr>
                <w:ins w:id="4186" w:author="Skat" w:date="2010-06-25T12:54:00Z"/>
              </w:rPr>
            </w:pPr>
            <w:ins w:id="4187" w:author="Skat" w:date="2010-06-25T12:54:00Z">
              <w:r>
                <w:t>- IT-service</w:t>
              </w:r>
            </w:ins>
          </w:p>
          <w:p w:rsidR="00162F95" w:rsidRDefault="00162F95" w:rsidP="00162F95">
            <w:pPr>
              <w:pStyle w:val="Normal11"/>
              <w:rPr>
                <w:ins w:id="4188" w:author="Skat" w:date="2010-06-25T12:54:00Z"/>
              </w:rPr>
            </w:pPr>
            <w:ins w:id="4189" w:author="Skat" w:date="2010-06-25T12:54:00Z">
              <w:r>
                <w:t>- Projektenhed</w:t>
              </w:r>
            </w:ins>
          </w:p>
          <w:p w:rsidR="00162F95" w:rsidRDefault="00162F95" w:rsidP="00162F95">
            <w:pPr>
              <w:pStyle w:val="Normal11"/>
              <w:rPr>
                <w:ins w:id="4190" w:author="Skat" w:date="2010-06-25T12:54:00Z"/>
              </w:rPr>
            </w:pPr>
            <w:ins w:id="4191" w:author="Skat" w:date="2010-06-25T12:54:00Z">
              <w:r>
                <w:t>- SC Holbæk</w:t>
              </w:r>
            </w:ins>
          </w:p>
          <w:p w:rsidR="00162F95" w:rsidRDefault="00162F95" w:rsidP="00162F95">
            <w:pPr>
              <w:pStyle w:val="Normal11"/>
              <w:rPr>
                <w:ins w:id="4192" w:author="Skat" w:date="2010-06-25T12:54:00Z"/>
              </w:rPr>
            </w:pPr>
            <w:ins w:id="4193" w:author="Skat" w:date="2010-06-25T12:54:00Z">
              <w:r>
                <w:t>- ...</w:t>
              </w:r>
            </w:ins>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OrganisatoriskEnhedNummer</w:t>
            </w:r>
            <w:r>
              <w:fldChar w:fldCharType="begin"/>
            </w:r>
            <w:r>
              <w:instrText xml:space="preserve"> XE "</w:instrText>
            </w:r>
            <w:r w:rsidRPr="00D46943">
              <w:instrText>OrganisatoriskEnhedNummer</w:instrText>
            </w:r>
            <w:r>
              <w:instrText xml:space="preserve">" </w:instrText>
            </w:r>
            <w:r>
              <w:fldChar w:fldCharType="end"/>
            </w:r>
          </w:p>
        </w:tc>
        <w:tc>
          <w:tcPr>
            <w:tcW w:w="5573" w:type="dxa"/>
          </w:tcPr>
          <w:p w:rsidR="00307A99" w:rsidRDefault="00162F95" w:rsidP="00307A99">
            <w:pPr>
              <w:pStyle w:val="Normal11"/>
              <w:rPr>
                <w:del w:id="4194" w:author="Skat" w:date="2010-06-25T12:54:00Z"/>
              </w:rPr>
            </w:pPr>
            <w:r>
              <w:t>Dette er nummeret på den organisatoriske enhed, f.eks. nummeret på Skattecenteret.</w:t>
            </w:r>
          </w:p>
          <w:p w:rsidR="00307A99" w:rsidRDefault="00307A99" w:rsidP="00307A99">
            <w:pPr>
              <w:pStyle w:val="Normal11"/>
              <w:rPr>
                <w:del w:id="4195" w:author="Skat" w:date="2010-06-25T12:54:00Z"/>
              </w:rPr>
            </w:pPr>
          </w:p>
          <w:p w:rsidR="00307A99" w:rsidRDefault="00307A99" w:rsidP="00307A99">
            <w:pPr>
              <w:pStyle w:val="Normal11"/>
              <w:rPr>
                <w:del w:id="4196" w:author="Skat" w:date="2010-06-25T12:54:00Z"/>
                <w:u w:val="single"/>
              </w:rPr>
            </w:pPr>
            <w:del w:id="4197" w:author="Skat" w:date="2010-06-25T12:54:00Z">
              <w:r>
                <w:rPr>
                  <w:u w:val="single"/>
                </w:rPr>
                <w:delText>Tilladte værdier:</w:delText>
              </w:r>
            </w:del>
          </w:p>
          <w:p w:rsidR="00162F95" w:rsidRDefault="00307A99" w:rsidP="00162F95">
            <w:pPr>
              <w:pStyle w:val="Normal11"/>
            </w:pPr>
            <w:del w:id="4198" w:author="Skat" w:date="2010-06-25T12:54:00Z">
              <w:r>
                <w:delText>0000-9999</w:delText>
              </w:r>
            </w:del>
          </w:p>
        </w:tc>
      </w:tr>
      <w:tr w:rsidR="00162F95" w:rsidTr="00162F95">
        <w:tblPrEx>
          <w:tblCellMar>
            <w:top w:w="0" w:type="dxa"/>
            <w:bottom w:w="0" w:type="dxa"/>
          </w:tblCellMar>
        </w:tblPrEx>
        <w:trPr>
          <w:ins w:id="4199" w:author="Skat" w:date="2010-06-25T12:54:00Z"/>
        </w:trPr>
        <w:tc>
          <w:tcPr>
            <w:tcW w:w="2625" w:type="dxa"/>
          </w:tcPr>
          <w:p w:rsidR="00162F95" w:rsidRDefault="00162F95" w:rsidP="00162F95">
            <w:pPr>
              <w:pStyle w:val="Normal11"/>
              <w:rPr>
                <w:ins w:id="4200" w:author="Skat" w:date="2010-06-25T12:54:00Z"/>
              </w:rPr>
            </w:pPr>
            <w:ins w:id="4201" w:author="Skat" w:date="2010-06-25T12:54:00Z">
              <w:r>
                <w:t>ÅbningTid</w:t>
              </w:r>
            </w:ins>
          </w:p>
        </w:tc>
        <w:tc>
          <w:tcPr>
            <w:tcW w:w="1797" w:type="dxa"/>
          </w:tcPr>
          <w:p w:rsidR="00162F95" w:rsidRDefault="00162F95" w:rsidP="00162F95">
            <w:pPr>
              <w:pStyle w:val="Normal11"/>
              <w:rPr>
                <w:ins w:id="4202" w:author="Skat" w:date="2010-06-25T12:54:00Z"/>
              </w:rPr>
            </w:pPr>
            <w:ins w:id="4203" w:author="Skat" w:date="2010-06-25T12:54:00Z">
              <w:r>
                <w:t>ÅbningTid</w:t>
              </w:r>
              <w:r>
                <w:fldChar w:fldCharType="begin"/>
              </w:r>
              <w:r>
                <w:instrText xml:space="preserve"> XE "</w:instrText>
              </w:r>
              <w:r w:rsidRPr="00042AF3">
                <w:instrText>ÅbningTid</w:instrText>
              </w:r>
              <w:r>
                <w:instrText xml:space="preserve">" </w:instrText>
              </w:r>
              <w:r>
                <w:fldChar w:fldCharType="end"/>
              </w:r>
            </w:ins>
          </w:p>
        </w:tc>
        <w:tc>
          <w:tcPr>
            <w:tcW w:w="5573" w:type="dxa"/>
          </w:tcPr>
          <w:p w:rsidR="00162F95" w:rsidRDefault="00162F95" w:rsidP="00162F95">
            <w:pPr>
              <w:pStyle w:val="Normal11"/>
              <w:rPr>
                <w:ins w:id="4204" w:author="Skat" w:date="2010-06-25T12:54:00Z"/>
              </w:rPr>
            </w:pPr>
            <w:ins w:id="4205" w:author="Skat" w:date="2010-06-25T12:54:00Z">
              <w:r>
                <w:t>RestanceInddrivelsesmyndighed: Det skal være muligt i forbindelse med ressoucestyring at kunne inddrage den organisatoriske enheds åbningstid.</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r w:rsidR="00162F95" w:rsidTr="00162F95">
        <w:tblPrEx>
          <w:tblCellMar>
            <w:top w:w="0" w:type="dxa"/>
            <w:bottom w:w="0" w:type="dxa"/>
          </w:tblCellMar>
        </w:tblPrEx>
        <w:tc>
          <w:tcPr>
            <w:tcW w:w="1667" w:type="dxa"/>
          </w:tcPr>
          <w:p w:rsidR="00162F95" w:rsidRDefault="00162F95" w:rsidP="00162F95">
            <w:pPr>
              <w:pStyle w:val="Normal11"/>
            </w:pPr>
            <w:r>
              <w:t>Kan være tilknyttet</w:t>
            </w:r>
          </w:p>
        </w:tc>
        <w:tc>
          <w:tcPr>
            <w:tcW w:w="2398" w:type="dxa"/>
          </w:tcPr>
          <w:p w:rsidR="00162F95" w:rsidRDefault="00162F95" w:rsidP="00162F95">
            <w:pPr>
              <w:pStyle w:val="Normal11"/>
            </w:pPr>
            <w:r>
              <w:t>Virksomhed(0..*)</w:t>
            </w:r>
          </w:p>
          <w:p w:rsidR="00162F95" w:rsidRDefault="00162F95" w:rsidP="00162F95">
            <w:pPr>
              <w:pStyle w:val="Normal11"/>
            </w:pPr>
            <w:r>
              <w:t>OrganisatoriskEnhed(0..*)</w:t>
            </w:r>
          </w:p>
        </w:tc>
        <w:tc>
          <w:tcPr>
            <w:tcW w:w="5879" w:type="dxa"/>
          </w:tcPr>
          <w:p w:rsidR="00162F95" w:rsidRDefault="00162F95" w:rsidP="00162F95">
            <w:pPr>
              <w:pStyle w:val="Normal11"/>
            </w:pPr>
            <w:r>
              <w:t>En virksomhed kan være tilknyttet en eller flere organisatoriske enheder</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206" w:name="_Toc265233910"/>
      <w:bookmarkStart w:id="4207" w:name="_Toc263947374"/>
      <w:r>
        <w:t>OrganisatoriskEnhedType</w:t>
      </w:r>
      <w:bookmarkEnd w:id="4206"/>
      <w:bookmarkEnd w:id="4207"/>
    </w:p>
    <w:p w:rsidR="00162F95" w:rsidRDefault="00162F95" w:rsidP="00162F95">
      <w:pPr>
        <w:pStyle w:val="Normal11"/>
      </w:pPr>
      <w:r>
        <w:t xml:space="preserve">Indeholder information om en organisationstype. SKATs organisatoriske enheder (typer) </w:t>
      </w:r>
      <w:del w:id="4208" w:author="Skat" w:date="2010-06-25T12:54:00Z">
        <w:r w:rsidR="00307A99">
          <w:delText>er fx Betalingscentret og Skattecenter</w:delText>
        </w:r>
      </w:del>
      <w:ins w:id="4209" w:author="Skat" w:date="2010-06-25T12:54:00Z">
        <w:r>
          <w:t>vil fx være Hovedcenter,  Inddrivelsescentret, Intern Revision, IT service, Kundecenter mm.</w:t>
        </w:r>
      </w:ins>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094790">
              <w:instrText>Type</w:instrText>
            </w:r>
            <w:r>
              <w:instrText xml:space="preserve">" </w:instrText>
            </w:r>
            <w:r>
              <w:fldChar w:fldCharType="end"/>
            </w:r>
          </w:p>
        </w:tc>
        <w:tc>
          <w:tcPr>
            <w:tcW w:w="5573" w:type="dxa"/>
          </w:tcPr>
          <w:p w:rsidR="00162F95" w:rsidRDefault="00162F95" w:rsidP="00162F95">
            <w:pPr>
              <w:pStyle w:val="Normal11"/>
            </w:pPr>
            <w:r>
              <w:t>Navnet på typen af organisatorisk enhed.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rPr>
                <w:ins w:id="4210" w:author="Skat" w:date="2010-06-25T12:54:00Z"/>
              </w:rPr>
            </w:pPr>
            <w:ins w:id="4211" w:author="Skat" w:date="2010-06-25T12:54:00Z">
              <w:r>
                <w:t>Tilladte værdier er:</w:t>
              </w:r>
            </w:ins>
          </w:p>
          <w:p w:rsidR="00162F95" w:rsidRDefault="00162F95" w:rsidP="00162F95">
            <w:pPr>
              <w:pStyle w:val="Normal11"/>
              <w:rPr>
                <w:ins w:id="4212" w:author="Skat" w:date="2010-06-25T12:54:00Z"/>
              </w:rPr>
            </w:pPr>
          </w:p>
          <w:p w:rsidR="00162F95" w:rsidRDefault="00162F95" w:rsidP="00162F95">
            <w:pPr>
              <w:pStyle w:val="Normal11"/>
              <w:rPr>
                <w:ins w:id="4213" w:author="Skat" w:date="2010-06-25T12:54:00Z"/>
              </w:rPr>
            </w:pPr>
            <w:ins w:id="4214" w:author="Skat" w:date="2010-06-25T12:54:00Z">
              <w:r>
                <w:t>- Ankecenter</w:t>
              </w:r>
            </w:ins>
          </w:p>
          <w:p w:rsidR="00162F95" w:rsidRDefault="00162F95" w:rsidP="00162F95">
            <w:pPr>
              <w:pStyle w:val="Normal11"/>
            </w:pPr>
            <w:r>
              <w:t>- Betalingscentret</w:t>
            </w:r>
          </w:p>
          <w:p w:rsidR="00162F95" w:rsidRDefault="00162F95" w:rsidP="00162F95">
            <w:pPr>
              <w:pStyle w:val="Normal11"/>
              <w:rPr>
                <w:ins w:id="4215" w:author="Skat" w:date="2010-06-25T12:54:00Z"/>
              </w:rPr>
            </w:pPr>
            <w:ins w:id="4216" w:author="Skat" w:date="2010-06-25T12:54:00Z">
              <w:r>
                <w:t>- Center for Store Selskaber</w:t>
              </w:r>
            </w:ins>
          </w:p>
          <w:p w:rsidR="00162F95" w:rsidRDefault="00162F95" w:rsidP="00162F95">
            <w:pPr>
              <w:pStyle w:val="Normal11"/>
              <w:rPr>
                <w:ins w:id="4217" w:author="Skat" w:date="2010-06-25T12:54:00Z"/>
              </w:rPr>
            </w:pPr>
            <w:ins w:id="4218" w:author="Skat" w:date="2010-06-25T12:54:00Z">
              <w:r>
                <w:t>- Hovedcenter</w:t>
              </w:r>
            </w:ins>
          </w:p>
          <w:p w:rsidR="00162F95" w:rsidRDefault="00162F95" w:rsidP="00162F95">
            <w:pPr>
              <w:pStyle w:val="Normal11"/>
            </w:pPr>
            <w:r>
              <w:t>- Inddrivelsescentret</w:t>
            </w:r>
          </w:p>
          <w:p w:rsidR="00162F95" w:rsidRDefault="00162F95" w:rsidP="00162F95">
            <w:pPr>
              <w:pStyle w:val="Normal11"/>
            </w:pPr>
            <w:r>
              <w:t xml:space="preserve">- </w:t>
            </w:r>
            <w:del w:id="4219" w:author="Skat" w:date="2010-06-25T12:54:00Z">
              <w:r w:rsidR="00307A99">
                <w:delText>Skattecenter</w:delText>
              </w:r>
            </w:del>
            <w:ins w:id="4220" w:author="Skat" w:date="2010-06-25T12:54:00Z">
              <w:r>
                <w:t>Intern Revision</w:t>
              </w:r>
            </w:ins>
          </w:p>
          <w:p w:rsidR="00162F95" w:rsidRDefault="00162F95" w:rsidP="00162F95">
            <w:pPr>
              <w:pStyle w:val="Normal11"/>
              <w:rPr>
                <w:ins w:id="4221" w:author="Skat" w:date="2010-06-25T12:54:00Z"/>
              </w:rPr>
            </w:pPr>
            <w:ins w:id="4222" w:author="Skat" w:date="2010-06-25T12:54:00Z">
              <w:r>
                <w:t>- IT-drift- og forvaltningscenter</w:t>
              </w:r>
            </w:ins>
          </w:p>
          <w:p w:rsidR="00162F95" w:rsidRDefault="00162F95" w:rsidP="00162F95">
            <w:pPr>
              <w:pStyle w:val="Normal11"/>
              <w:rPr>
                <w:ins w:id="4223" w:author="Skat" w:date="2010-06-25T12:54:00Z"/>
              </w:rPr>
            </w:pPr>
            <w:r>
              <w:t>- Kundecenter</w:t>
            </w:r>
          </w:p>
          <w:p w:rsidR="00162F95" w:rsidRDefault="00162F95" w:rsidP="00162F95">
            <w:pPr>
              <w:pStyle w:val="Normal11"/>
              <w:rPr>
                <w:ins w:id="4224" w:author="Skat" w:date="2010-06-25T12:54:00Z"/>
              </w:rPr>
            </w:pPr>
            <w:ins w:id="4225" w:author="Skat" w:date="2010-06-25T12:54:00Z">
              <w:r>
                <w:t>- Midt- og Sydsjælland</w:t>
              </w:r>
            </w:ins>
          </w:p>
          <w:p w:rsidR="00162F95" w:rsidRDefault="00162F95" w:rsidP="00162F95">
            <w:pPr>
              <w:pStyle w:val="Normal11"/>
              <w:rPr>
                <w:ins w:id="4226" w:author="Skat" w:date="2010-06-25T12:54:00Z"/>
              </w:rPr>
            </w:pPr>
            <w:ins w:id="4227" w:author="Skat" w:date="2010-06-25T12:54:00Z">
              <w:r>
                <w:t>- Midtjylland</w:t>
              </w:r>
            </w:ins>
          </w:p>
          <w:p w:rsidR="00162F95" w:rsidRDefault="00162F95" w:rsidP="00162F95">
            <w:pPr>
              <w:pStyle w:val="Normal11"/>
              <w:rPr>
                <w:ins w:id="4228" w:author="Skat" w:date="2010-06-25T12:54:00Z"/>
              </w:rPr>
            </w:pPr>
            <w:ins w:id="4229" w:author="Skat" w:date="2010-06-25T12:54:00Z">
              <w:r>
                <w:t>- Nordjylland</w:t>
              </w:r>
            </w:ins>
          </w:p>
          <w:p w:rsidR="00162F95" w:rsidRDefault="00162F95" w:rsidP="00162F95">
            <w:pPr>
              <w:pStyle w:val="Normal11"/>
              <w:rPr>
                <w:ins w:id="4230" w:author="Skat" w:date="2010-06-25T12:54:00Z"/>
              </w:rPr>
            </w:pPr>
            <w:ins w:id="4231" w:author="Skat" w:date="2010-06-25T12:54:00Z">
              <w:r>
                <w:t>- Nordsjælland-København</w:t>
              </w:r>
            </w:ins>
          </w:p>
          <w:p w:rsidR="00162F95" w:rsidRDefault="00162F95" w:rsidP="00162F95">
            <w:pPr>
              <w:pStyle w:val="Normal11"/>
              <w:rPr>
                <w:ins w:id="4232" w:author="Skat" w:date="2010-06-25T12:54:00Z"/>
              </w:rPr>
            </w:pPr>
            <w:ins w:id="4233" w:author="Skat" w:date="2010-06-25T12:54:00Z">
              <w:r>
                <w:t>- Retssikkerhedschefen</w:t>
              </w:r>
            </w:ins>
          </w:p>
          <w:p w:rsidR="00162F95" w:rsidRDefault="00162F95" w:rsidP="00162F95">
            <w:pPr>
              <w:pStyle w:val="Normal11"/>
              <w:rPr>
                <w:ins w:id="4234" w:author="Skat" w:date="2010-06-25T12:54:00Z"/>
              </w:rPr>
            </w:pPr>
            <w:ins w:id="4235" w:author="Skat" w:date="2010-06-25T12:54:00Z">
              <w:r>
                <w:t>- Spillemyndigheden</w:t>
              </w:r>
            </w:ins>
          </w:p>
          <w:p w:rsidR="00162F95" w:rsidRPr="00162F95" w:rsidRDefault="00162F95" w:rsidP="00162F95">
            <w:pPr>
              <w:pStyle w:val="Normal11"/>
            </w:pPr>
            <w:ins w:id="4236" w:author="Skat" w:date="2010-06-25T12:54:00Z">
              <w:r>
                <w:t>- Sydjylland-Fyn</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237" w:name="_Toc265233911"/>
      <w:bookmarkStart w:id="4238" w:name="_Toc263947375"/>
      <w:r>
        <w:t>Person</w:t>
      </w:r>
      <w:bookmarkEnd w:id="4237"/>
      <w:bookmarkEnd w:id="4238"/>
    </w:p>
    <w:p w:rsidR="00162F95" w:rsidRDefault="00162F95" w:rsidP="00162F95">
      <w:pPr>
        <w:pStyle w:val="Normal11"/>
      </w:pPr>
      <w:r>
        <w:t>Privat person identificeret ved et personnummer (CPR-nummer).</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CPRNummer</w:t>
            </w:r>
          </w:p>
        </w:tc>
        <w:tc>
          <w:tcPr>
            <w:tcW w:w="1797" w:type="dxa"/>
          </w:tcPr>
          <w:p w:rsidR="00162F95" w:rsidRDefault="00162F95" w:rsidP="00162F95">
            <w:pPr>
              <w:pStyle w:val="Normal11"/>
            </w:pPr>
            <w:r>
              <w:t>CPRNummer</w:t>
            </w:r>
            <w:r>
              <w:fldChar w:fldCharType="begin"/>
            </w:r>
            <w:r>
              <w:instrText xml:space="preserve"> XE "</w:instrText>
            </w:r>
            <w:r w:rsidRPr="002426BE">
              <w:instrText>CPRNummer</w:instrText>
            </w:r>
            <w:r>
              <w:instrText xml:space="preserve">" </w:instrText>
            </w:r>
            <w:r>
              <w:fldChar w:fldCharType="end"/>
            </w:r>
          </w:p>
        </w:tc>
        <w:tc>
          <w:tcPr>
            <w:tcW w:w="5573" w:type="dxa"/>
          </w:tcPr>
          <w:p w:rsidR="00162F95" w:rsidRDefault="00162F95" w:rsidP="00162F95">
            <w:pPr>
              <w:pStyle w:val="Normal11"/>
            </w:pPr>
            <w:r>
              <w:t>CPR-nummer er et 10 cifret personnummer der entydigt identificerer en dansk person.</w:t>
            </w:r>
          </w:p>
        </w:tc>
      </w:tr>
      <w:tr w:rsidR="00162F95" w:rsidTr="00162F95">
        <w:tblPrEx>
          <w:tblCellMar>
            <w:top w:w="0" w:type="dxa"/>
            <w:bottom w:w="0" w:type="dxa"/>
          </w:tblCellMar>
        </w:tblPrEx>
        <w:tc>
          <w:tcPr>
            <w:tcW w:w="2625" w:type="dxa"/>
          </w:tcPr>
          <w:p w:rsidR="00162F95" w:rsidRDefault="00162F95" w:rsidP="00162F95">
            <w:pPr>
              <w:pStyle w:val="Normal11"/>
            </w:pPr>
            <w:r>
              <w:t>NavnAdresseBeskyttelseMarkering</w:t>
            </w:r>
          </w:p>
        </w:tc>
        <w:tc>
          <w:tcPr>
            <w:tcW w:w="1797" w:type="dxa"/>
          </w:tcPr>
          <w:p w:rsidR="00162F95" w:rsidRDefault="00162F95" w:rsidP="00162F95">
            <w:pPr>
              <w:pStyle w:val="Normal11"/>
            </w:pPr>
            <w:r>
              <w:t>Markering</w:t>
            </w:r>
            <w:r>
              <w:fldChar w:fldCharType="begin"/>
            </w:r>
            <w:r>
              <w:instrText xml:space="preserve"> XE "</w:instrText>
            </w:r>
            <w:r w:rsidRPr="00FC2C06">
              <w:instrText>Markering</w:instrText>
            </w:r>
            <w:r>
              <w:instrText xml:space="preserve">" </w:instrText>
            </w:r>
            <w:r>
              <w:fldChar w:fldCharType="end"/>
            </w:r>
          </w:p>
        </w:tc>
        <w:tc>
          <w:tcPr>
            <w:tcW w:w="5573" w:type="dxa"/>
          </w:tcPr>
          <w:p w:rsidR="00162F95" w:rsidRDefault="00162F95" w:rsidP="00162F95">
            <w:pPr>
              <w:pStyle w:val="Normal11"/>
            </w:pPr>
            <w:r>
              <w:t>Angiver om en persons navn og adresse er beskyttet for offentligheden.</w:t>
            </w:r>
          </w:p>
          <w:p w:rsidR="00162F95" w:rsidRDefault="00162F95" w:rsidP="00162F95">
            <w:pPr>
              <w:pStyle w:val="Normal11"/>
            </w:pPr>
          </w:p>
          <w:p w:rsidR="00162F95" w:rsidRDefault="00162F95" w:rsidP="00162F95">
            <w:pPr>
              <w:pStyle w:val="Normal11"/>
            </w:pPr>
            <w:r>
              <w:t xml:space="preserve">Markeringen bliver sat af Folkeregistret, dvs. i Det Centrale Personregister (CPR). </w:t>
            </w:r>
          </w:p>
          <w:p w:rsidR="00162F95" w:rsidRDefault="00162F95" w:rsidP="00162F95">
            <w:pPr>
              <w:pStyle w:val="Normal11"/>
            </w:pPr>
            <w:r>
              <w:t>Det er således kun myndigheder med lovmæssigt grundlag, som har adgang til disse data (fx i forbindelse med sagsbehandling).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B = Beskyttet</w:t>
            </w:r>
          </w:p>
          <w:p w:rsidR="00162F95" w:rsidRPr="00162F95" w:rsidRDefault="00162F95" w:rsidP="00162F95">
            <w:pPr>
              <w:pStyle w:val="Normal11"/>
            </w:pPr>
            <w:r>
              <w:t>Blank = Ubeskyttet</w:t>
            </w:r>
          </w:p>
        </w:tc>
      </w:tr>
      <w:tr w:rsidR="00162F95" w:rsidTr="00162F95">
        <w:tblPrEx>
          <w:tblCellMar>
            <w:top w:w="0" w:type="dxa"/>
            <w:bottom w:w="0" w:type="dxa"/>
          </w:tblCellMar>
        </w:tblPrEx>
        <w:tc>
          <w:tcPr>
            <w:tcW w:w="2625" w:type="dxa"/>
          </w:tcPr>
          <w:p w:rsidR="00162F95" w:rsidRDefault="00162F95" w:rsidP="00162F95">
            <w:pPr>
              <w:pStyle w:val="Normal11"/>
            </w:pPr>
            <w:r>
              <w:t>FødselDato</w:t>
            </w:r>
          </w:p>
        </w:tc>
        <w:tc>
          <w:tcPr>
            <w:tcW w:w="1797" w:type="dxa"/>
          </w:tcPr>
          <w:p w:rsidR="00162F95" w:rsidRDefault="00162F95" w:rsidP="00162F95">
            <w:pPr>
              <w:pStyle w:val="Normal11"/>
            </w:pPr>
            <w:r>
              <w:t>Dato</w:t>
            </w:r>
            <w:r>
              <w:fldChar w:fldCharType="begin"/>
            </w:r>
            <w:r>
              <w:instrText xml:space="preserve"> XE "</w:instrText>
            </w:r>
            <w:r w:rsidRPr="00F167BE">
              <w:instrText>Dato</w:instrText>
            </w:r>
            <w:r>
              <w:instrText xml:space="preserve">" </w:instrText>
            </w:r>
            <w:r>
              <w:fldChar w:fldCharType="end"/>
            </w:r>
          </w:p>
        </w:tc>
        <w:tc>
          <w:tcPr>
            <w:tcW w:w="5573" w:type="dxa"/>
          </w:tcPr>
          <w:p w:rsidR="00162F95" w:rsidRDefault="00162F95" w:rsidP="00162F95">
            <w:pPr>
              <w:pStyle w:val="Normal11"/>
            </w:pPr>
            <w:r>
              <w:t>Personens fødselsdato</w:t>
            </w:r>
          </w:p>
        </w:tc>
      </w:tr>
      <w:tr w:rsidR="00162F95" w:rsidTr="00162F95">
        <w:tblPrEx>
          <w:tblCellMar>
            <w:top w:w="0" w:type="dxa"/>
            <w:bottom w:w="0" w:type="dxa"/>
          </w:tblCellMar>
        </w:tblPrEx>
        <w:tc>
          <w:tcPr>
            <w:tcW w:w="2625" w:type="dxa"/>
          </w:tcPr>
          <w:p w:rsidR="00162F95" w:rsidRDefault="00162F95" w:rsidP="00162F95">
            <w:pPr>
              <w:pStyle w:val="Normal11"/>
            </w:pPr>
            <w:r>
              <w:t>FødeSted</w:t>
            </w:r>
          </w:p>
        </w:tc>
        <w:tc>
          <w:tcPr>
            <w:tcW w:w="1797" w:type="dxa"/>
          </w:tcPr>
          <w:p w:rsidR="00162F95" w:rsidRDefault="00162F95" w:rsidP="00162F95">
            <w:pPr>
              <w:pStyle w:val="Normal11"/>
            </w:pPr>
            <w:r>
              <w:t>FødeSted</w:t>
            </w:r>
            <w:r>
              <w:fldChar w:fldCharType="begin"/>
            </w:r>
            <w:r>
              <w:instrText xml:space="preserve"> XE "</w:instrText>
            </w:r>
            <w:r w:rsidRPr="00E413C5">
              <w:instrText>FødeSted</w:instrText>
            </w:r>
            <w:r>
              <w:instrText xml:space="preserve">" </w:instrText>
            </w:r>
            <w:r>
              <w:fldChar w:fldCharType="end"/>
            </w:r>
          </w:p>
        </w:tc>
        <w:tc>
          <w:tcPr>
            <w:tcW w:w="5573" w:type="dxa"/>
          </w:tcPr>
          <w:p w:rsidR="00162F95" w:rsidRDefault="00162F95" w:rsidP="00162F95">
            <w:pPr>
              <w:pStyle w:val="Normal11"/>
            </w:pPr>
            <w:r>
              <w:t>Stammer fra CPS og udenlandsk pension.</w:t>
            </w:r>
          </w:p>
        </w:tc>
      </w:tr>
      <w:tr w:rsidR="00162F95" w:rsidTr="00162F95">
        <w:tblPrEx>
          <w:tblCellMar>
            <w:top w:w="0" w:type="dxa"/>
            <w:bottom w:w="0" w:type="dxa"/>
          </w:tblCellMar>
        </w:tblPrEx>
        <w:tc>
          <w:tcPr>
            <w:tcW w:w="2625" w:type="dxa"/>
          </w:tcPr>
          <w:p w:rsidR="00162F95" w:rsidRDefault="00162F95" w:rsidP="00162F95">
            <w:pPr>
              <w:pStyle w:val="Normal11"/>
            </w:pPr>
            <w:r>
              <w:t>FødeLandKode</w:t>
            </w:r>
          </w:p>
        </w:tc>
        <w:tc>
          <w:tcPr>
            <w:tcW w:w="1797" w:type="dxa"/>
          </w:tcPr>
          <w:p w:rsidR="00162F95" w:rsidRDefault="00307A99" w:rsidP="00162F95">
            <w:pPr>
              <w:pStyle w:val="Normal11"/>
            </w:pPr>
            <w:del w:id="4239" w:author="Skat" w:date="2010-06-25T12:54:00Z">
              <w:r>
                <w:delText>LandeNummerKode</w:delText>
              </w:r>
            </w:del>
            <w:ins w:id="4240" w:author="Skat" w:date="2010-06-25T12:54:00Z">
              <w:r w:rsidR="00162F95">
                <w:t>AdresseLandKode</w:t>
              </w:r>
            </w:ins>
            <w:r w:rsidR="00162F95">
              <w:fldChar w:fldCharType="begin"/>
            </w:r>
            <w:r w:rsidR="00162F95">
              <w:instrText xml:space="preserve"> XE "</w:instrText>
            </w:r>
            <w:del w:id="4241" w:author="Skat" w:date="2010-06-25T12:54:00Z">
              <w:r w:rsidRPr="00334DBA">
                <w:delInstrText>LandeNummerKode</w:delInstrText>
              </w:r>
            </w:del>
            <w:ins w:id="4242" w:author="Skat" w:date="2010-06-25T12:54:00Z">
              <w:r w:rsidR="00162F95" w:rsidRPr="0019629B">
                <w:instrText>AdresseLandKode</w:instrText>
              </w:r>
            </w:ins>
            <w:r w:rsidR="00162F95">
              <w:instrText xml:space="preserve">" </w:instrText>
            </w:r>
            <w:r w:rsidR="00162F95">
              <w:fldChar w:fldCharType="end"/>
            </w:r>
          </w:p>
        </w:tc>
        <w:tc>
          <w:tcPr>
            <w:tcW w:w="5573" w:type="dxa"/>
          </w:tcPr>
          <w:p w:rsidR="00162F95" w:rsidRDefault="00162F95" w:rsidP="00162F95">
            <w:pPr>
              <w:pStyle w:val="Normal11"/>
              <w:rPr>
                <w:ins w:id="4243" w:author="Skat" w:date="2010-06-25T12:54:00Z"/>
              </w:rPr>
            </w:pPr>
            <w:r>
              <w:t>Stammer fra CPS og udenlandsk pension.</w:t>
            </w:r>
          </w:p>
          <w:p w:rsidR="00162F95" w:rsidRDefault="00162F95" w:rsidP="00162F95">
            <w:pPr>
              <w:pStyle w:val="Normal11"/>
              <w:rPr>
                <w:ins w:id="4244" w:author="Skat" w:date="2010-06-25T12:54:00Z"/>
              </w:rPr>
            </w:pPr>
          </w:p>
          <w:p w:rsidR="00162F95" w:rsidRDefault="00162F95" w:rsidP="00162F95">
            <w:pPr>
              <w:pStyle w:val="Normal11"/>
              <w:rPr>
                <w:ins w:id="4245" w:author="Skat" w:date="2010-06-25T12:54:00Z"/>
                <w:u w:val="single"/>
              </w:rPr>
            </w:pPr>
            <w:ins w:id="4246" w:author="Skat" w:date="2010-06-25T12:54:00Z">
              <w:r>
                <w:rPr>
                  <w:u w:val="single"/>
                </w:rPr>
                <w:t>Tilladte værdier fra Data Domain:</w:t>
              </w:r>
            </w:ins>
          </w:p>
          <w:p w:rsidR="00162F95" w:rsidRDefault="00162F95" w:rsidP="00162F95">
            <w:pPr>
              <w:pStyle w:val="Normal11"/>
              <w:rPr>
                <w:ins w:id="4247" w:author="Skat" w:date="2010-06-25T12:54:00Z"/>
              </w:rPr>
            </w:pPr>
            <w:ins w:id="4248" w:author="Skat" w:date="2010-06-25T12:54:00Z">
              <w:r>
                <w:t>Feltet skal altid være udfyldt.</w:t>
              </w:r>
            </w:ins>
          </w:p>
          <w:p w:rsidR="00162F95" w:rsidRDefault="00162F95" w:rsidP="00162F95">
            <w:pPr>
              <w:pStyle w:val="Normal11"/>
              <w:rPr>
                <w:ins w:id="4249" w:author="Skat" w:date="2010-06-25T12:54:00Z"/>
              </w:rPr>
            </w:pPr>
          </w:p>
          <w:p w:rsidR="00162F95" w:rsidRDefault="00162F95" w:rsidP="00162F95">
            <w:pPr>
              <w:pStyle w:val="Normal11"/>
              <w:rPr>
                <w:ins w:id="4250" w:author="Skat" w:date="2010-06-25T12:54:00Z"/>
              </w:rPr>
            </w:pPr>
            <w:ins w:id="4251" w:author="Skat" w:date="2010-06-25T12:54:00Z">
              <w:r>
                <w:t>ISO-standard, som hentes/valideres i Erhvervssystemets værdisæt for Lande, = elementet Land_nvn_kort.</w:t>
              </w:r>
            </w:ins>
          </w:p>
          <w:p w:rsidR="00162F95" w:rsidRDefault="00162F95" w:rsidP="00162F95">
            <w:pPr>
              <w:pStyle w:val="Normal11"/>
              <w:rPr>
                <w:ins w:id="4252" w:author="Skat" w:date="2010-06-25T12:54:00Z"/>
              </w:rPr>
            </w:pPr>
          </w:p>
          <w:p w:rsidR="00162F95" w:rsidRPr="00162F95" w:rsidRDefault="00162F95" w:rsidP="00162F95">
            <w:pPr>
              <w:pStyle w:val="Normal11"/>
            </w:pPr>
            <w:ins w:id="4253" w:author="Skat" w:date="2010-06-25T12:54:00Z">
              <w:r>
                <w:t>Undtagelse er dog Grækenland, som er dispenseret fra ordningen og må bruge "EL".</w:t>
              </w:r>
            </w:ins>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1C64E0">
              <w:instrText>Dato</w:instrText>
            </w:r>
            <w:r>
              <w:instrText xml:space="preserve">" </w:instrText>
            </w:r>
            <w:r>
              <w:fldChar w:fldCharType="end"/>
            </w:r>
          </w:p>
        </w:tc>
        <w:tc>
          <w:tcPr>
            <w:tcW w:w="5573" w:type="dxa"/>
          </w:tcPr>
          <w:p w:rsidR="00162F95" w:rsidRDefault="00162F95" w:rsidP="00162F95">
            <w:pPr>
              <w:pStyle w:val="Normal11"/>
            </w:pPr>
            <w:r>
              <w:t>Gyldighed startdato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4208A8">
              <w:instrText>Dato</w:instrText>
            </w:r>
            <w:r>
              <w:instrText xml:space="preserve">" </w:instrText>
            </w:r>
            <w:r>
              <w:fldChar w:fldCharType="end"/>
            </w:r>
          </w:p>
        </w:tc>
        <w:tc>
          <w:tcPr>
            <w:tcW w:w="5573" w:type="dxa"/>
          </w:tcPr>
          <w:p w:rsidR="00162F95" w:rsidRDefault="00162F95" w:rsidP="00162F95">
            <w:pPr>
              <w:pStyle w:val="Normal11"/>
            </w:pPr>
            <w:r>
              <w:t>Gyldighed slutdato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Køn</w:t>
            </w:r>
          </w:p>
        </w:tc>
        <w:tc>
          <w:tcPr>
            <w:tcW w:w="1797" w:type="dxa"/>
          </w:tcPr>
          <w:p w:rsidR="00162F95" w:rsidRDefault="00162F95" w:rsidP="00162F95">
            <w:pPr>
              <w:pStyle w:val="Normal11"/>
            </w:pPr>
            <w:r>
              <w:t>Køn</w:t>
            </w:r>
            <w:r>
              <w:fldChar w:fldCharType="begin"/>
            </w:r>
            <w:r>
              <w:instrText xml:space="preserve"> XE "</w:instrText>
            </w:r>
            <w:r w:rsidRPr="001615FD">
              <w:instrText>Køn</w:instrText>
            </w:r>
            <w:r>
              <w:instrText xml:space="preserve">" </w:instrText>
            </w:r>
            <w:r>
              <w:fldChar w:fldCharType="end"/>
            </w:r>
          </w:p>
        </w:tc>
        <w:tc>
          <w:tcPr>
            <w:tcW w:w="5573" w:type="dxa"/>
          </w:tcPr>
          <w:p w:rsidR="00162F95" w:rsidRDefault="00162F95" w:rsidP="00162F95">
            <w:pPr>
              <w:pStyle w:val="Normal11"/>
              <w:rPr>
                <w:ins w:id="4254" w:author="Skat" w:date="2010-06-25T12:54:00Z"/>
              </w:rPr>
            </w:pPr>
            <w:ins w:id="4255" w:author="Skat" w:date="2010-06-25T12:54:00Z">
              <w:r>
                <w:t>kategorisering af individer ud fra deres forplantningsorganer</w:t>
              </w:r>
            </w:ins>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oplysninger om</w:t>
            </w:r>
          </w:p>
        </w:tc>
        <w:tc>
          <w:tcPr>
            <w:tcW w:w="2398" w:type="dxa"/>
          </w:tcPr>
          <w:p w:rsidR="00162F95" w:rsidRDefault="00162F95" w:rsidP="00162F95">
            <w:pPr>
              <w:pStyle w:val="Normal11"/>
            </w:pPr>
            <w:r>
              <w:t>Person(1)</w:t>
            </w:r>
          </w:p>
          <w:p w:rsidR="00162F95" w:rsidRDefault="00162F95" w:rsidP="00162F95">
            <w:pPr>
              <w:pStyle w:val="Normal11"/>
            </w:pPr>
            <w:r>
              <w:t>Civilstand(0..*)</w:t>
            </w:r>
          </w:p>
        </w:tc>
        <w:tc>
          <w:tcPr>
            <w:tcW w:w="5879" w:type="dxa"/>
          </w:tcPr>
          <w:p w:rsidR="00162F95" w:rsidRDefault="00162F95" w:rsidP="00162F95">
            <w:pPr>
              <w:pStyle w:val="Normal11"/>
            </w:pPr>
            <w:r>
              <w:t>For en person kan der være oplysninger om personens civilstand.</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Person(1)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rPr>
          <w:ins w:id="4256" w:author="Skat" w:date="2010-06-25T12:54:00Z"/>
        </w:trPr>
        <w:tc>
          <w:tcPr>
            <w:tcW w:w="1667" w:type="dxa"/>
          </w:tcPr>
          <w:p w:rsidR="00162F95" w:rsidRDefault="00162F95" w:rsidP="00162F95">
            <w:pPr>
              <w:pStyle w:val="Normal11"/>
              <w:rPr>
                <w:ins w:id="4257" w:author="Skat" w:date="2010-06-25T12:54:00Z"/>
              </w:rPr>
            </w:pPr>
            <w:ins w:id="4258" w:author="Skat" w:date="2010-06-25T12:54:00Z">
              <w:r>
                <w:t>har familiær tilknytning</w:t>
              </w:r>
            </w:ins>
          </w:p>
        </w:tc>
        <w:tc>
          <w:tcPr>
            <w:tcW w:w="2398" w:type="dxa"/>
          </w:tcPr>
          <w:p w:rsidR="00162F95" w:rsidRDefault="00162F95" w:rsidP="00162F95">
            <w:pPr>
              <w:pStyle w:val="Normal11"/>
              <w:rPr>
                <w:ins w:id="4259" w:author="Skat" w:date="2010-06-25T12:54:00Z"/>
              </w:rPr>
            </w:pPr>
            <w:ins w:id="4260" w:author="Skat" w:date="2010-06-25T12:54:00Z">
              <w:r>
                <w:t>Person(0..*)</w:t>
              </w:r>
            </w:ins>
          </w:p>
          <w:p w:rsidR="00162F95" w:rsidRDefault="00162F95" w:rsidP="00162F95">
            <w:pPr>
              <w:pStyle w:val="Normal11"/>
              <w:rPr>
                <w:ins w:id="4261" w:author="Skat" w:date="2010-06-25T12:54:00Z"/>
              </w:rPr>
            </w:pPr>
            <w:ins w:id="4262" w:author="Skat" w:date="2010-06-25T12:54:00Z">
              <w:r>
                <w:t>Person(0..*)</w:t>
              </w:r>
            </w:ins>
          </w:p>
        </w:tc>
        <w:tc>
          <w:tcPr>
            <w:tcW w:w="5879" w:type="dxa"/>
          </w:tcPr>
          <w:p w:rsidR="00162F95" w:rsidRDefault="00162F95" w:rsidP="00162F95">
            <w:pPr>
              <w:pStyle w:val="Normal11"/>
              <w:rPr>
                <w:ins w:id="4263" w:author="Skat" w:date="2010-06-25T12:54:00Z"/>
              </w:rPr>
            </w:pPr>
            <w:ins w:id="4264" w:author="Skat" w:date="2010-06-25T12:54:00Z">
              <w:r>
                <w:t>En person kan have familiær tilknytning til en eller flere personer, dvs. mellem børn og forældre.</w:t>
              </w:r>
            </w:ins>
          </w:p>
        </w:tc>
      </w:tr>
      <w:tr w:rsidR="00162F95" w:rsidTr="00162F95">
        <w:tblPrEx>
          <w:tblCellMar>
            <w:top w:w="0" w:type="dxa"/>
            <w:bottom w:w="0" w:type="dxa"/>
          </w:tblCellMar>
        </w:tblPrEx>
        <w:trPr>
          <w:ins w:id="4265" w:author="Skat" w:date="2010-06-25T12:54:00Z"/>
        </w:trPr>
        <w:tc>
          <w:tcPr>
            <w:tcW w:w="1667" w:type="dxa"/>
          </w:tcPr>
          <w:p w:rsidR="00162F95" w:rsidRDefault="00162F95" w:rsidP="00162F95">
            <w:pPr>
              <w:pStyle w:val="Normal11"/>
              <w:rPr>
                <w:ins w:id="4266" w:author="Skat" w:date="2010-06-25T12:54:00Z"/>
              </w:rPr>
            </w:pPr>
            <w:ins w:id="4267" w:author="Skat" w:date="2010-06-25T12:54:00Z">
              <w:r>
                <w:t>tilknyttet</w:t>
              </w:r>
            </w:ins>
          </w:p>
        </w:tc>
        <w:tc>
          <w:tcPr>
            <w:tcW w:w="2398" w:type="dxa"/>
          </w:tcPr>
          <w:p w:rsidR="00162F95" w:rsidRDefault="00162F95" w:rsidP="00162F95">
            <w:pPr>
              <w:pStyle w:val="Normal11"/>
              <w:rPr>
                <w:ins w:id="4268" w:author="Skat" w:date="2010-06-25T12:54:00Z"/>
              </w:rPr>
            </w:pPr>
            <w:ins w:id="4269" w:author="Skat" w:date="2010-06-25T12:54:00Z">
              <w:r>
                <w:t>Person(0..*)</w:t>
              </w:r>
            </w:ins>
          </w:p>
          <w:p w:rsidR="00162F95" w:rsidRDefault="00162F95" w:rsidP="00162F95">
            <w:pPr>
              <w:pStyle w:val="Normal11"/>
              <w:rPr>
                <w:ins w:id="4270" w:author="Skat" w:date="2010-06-25T12:54:00Z"/>
              </w:rPr>
            </w:pPr>
            <w:ins w:id="4271" w:author="Skat" w:date="2010-06-25T12:54:00Z">
              <w:r>
                <w:t>Virksomhed(0..*)</w:t>
              </w:r>
            </w:ins>
          </w:p>
        </w:tc>
        <w:tc>
          <w:tcPr>
            <w:tcW w:w="5879" w:type="dxa"/>
          </w:tcPr>
          <w:p w:rsidR="00162F95" w:rsidRDefault="00162F95" w:rsidP="00162F95">
            <w:pPr>
              <w:pStyle w:val="Normal11"/>
              <w:rPr>
                <w:ins w:id="4272" w:author="Skat" w:date="2010-06-25T12:54:00Z"/>
              </w:rPr>
            </w:pPr>
            <w:ins w:id="4273" w:author="Skat" w:date="2010-06-25T12:54:00Z">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ins>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274" w:name="_Toc265233912"/>
      <w:bookmarkStart w:id="4275" w:name="_Toc263947376"/>
      <w:r>
        <w:t>ProduktionEnhed</w:t>
      </w:r>
      <w:bookmarkEnd w:id="4274"/>
      <w:bookmarkEnd w:id="4275"/>
    </w:p>
    <w:p w:rsidR="00162F95" w:rsidRDefault="00162F95" w:rsidP="00162F95">
      <w:pPr>
        <w:pStyle w:val="Normal11"/>
      </w:pPr>
      <w:r>
        <w:t>En klasse, indeholdende et virksomheds tilknyttede P-enhednumre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ProduktionEnhedNummer</w:t>
            </w:r>
            <w:r>
              <w:fldChar w:fldCharType="begin"/>
            </w:r>
            <w:r>
              <w:instrText xml:space="preserve"> XE "</w:instrText>
            </w:r>
            <w:r w:rsidRPr="00EC570B">
              <w:instrText>ProduktionEnhedNummer</w:instrText>
            </w:r>
            <w:r>
              <w:instrText xml:space="preserve">" </w:instrText>
            </w:r>
            <w:r>
              <w:fldChar w:fldCharType="end"/>
            </w:r>
          </w:p>
        </w:tc>
        <w:tc>
          <w:tcPr>
            <w:tcW w:w="5573" w:type="dxa"/>
          </w:tcPr>
          <w:p w:rsidR="00162F95" w:rsidRDefault="00162F95" w:rsidP="00162F95">
            <w:pPr>
              <w:pStyle w:val="Normal11"/>
            </w:pPr>
            <w:r>
              <w:t>Det nummer som for SKAT identificerer en produktionsenhed.</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B96BA4">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F1772A">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eje</w:t>
            </w:r>
          </w:p>
        </w:tc>
        <w:tc>
          <w:tcPr>
            <w:tcW w:w="2398" w:type="dxa"/>
          </w:tcPr>
          <w:p w:rsidR="00162F95" w:rsidRDefault="00162F95" w:rsidP="00162F95">
            <w:pPr>
              <w:pStyle w:val="Normal11"/>
            </w:pPr>
            <w:r>
              <w:t>Virksomhed(1)</w:t>
            </w:r>
          </w:p>
          <w:p w:rsidR="00162F95" w:rsidRDefault="00162F95" w:rsidP="00162F95">
            <w:pPr>
              <w:pStyle w:val="Normal11"/>
            </w:pPr>
            <w:r>
              <w:t>ProduktionEnhed(0..*)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276" w:name="_Toc265233913"/>
      <w:bookmarkStart w:id="4277" w:name="_Toc263947377"/>
      <w:r>
        <w:t>Ressource</w:t>
      </w:r>
      <w:bookmarkEnd w:id="4276"/>
      <w:bookmarkEnd w:id="4277"/>
    </w:p>
    <w:p w:rsidR="00162F95" w:rsidRDefault="00162F95" w:rsidP="00162F95">
      <w:pPr>
        <w:pStyle w:val="Normal11"/>
      </w:pPr>
      <w:r>
        <w:t>En ressource i en organisatorisk enhed i SKAT</w:t>
      </w:r>
      <w:del w:id="4278" w:author="Skat" w:date="2010-06-25T12:54:00Z">
        <w:r w:rsidR="00307A99">
          <w:delText>. En ressource er en medarbejder hos SKAT.</w:delText>
        </w:r>
      </w:del>
      <w:ins w:id="4279" w:author="Skat" w:date="2010-06-25T12:54:00Z">
        <w:r>
          <w:t xml:space="preserve">/RIM. </w:t>
        </w:r>
      </w:ins>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307A99" w:rsidP="00162F95">
            <w:pPr>
              <w:pStyle w:val="Normal11"/>
            </w:pPr>
            <w:del w:id="4280" w:author="Skat" w:date="2010-06-25T12:54:00Z">
              <w:r>
                <w:delText>Type</w:delText>
              </w:r>
            </w:del>
            <w:ins w:id="4281" w:author="Skat" w:date="2010-06-25T12:54:00Z">
              <w:r w:rsidR="00162F95">
                <w:t>Nummer</w:t>
              </w:r>
            </w:ins>
          </w:p>
        </w:tc>
        <w:tc>
          <w:tcPr>
            <w:tcW w:w="1797" w:type="dxa"/>
          </w:tcPr>
          <w:p w:rsidR="00162F95" w:rsidRDefault="00307A99" w:rsidP="00162F95">
            <w:pPr>
              <w:pStyle w:val="Normal11"/>
            </w:pPr>
            <w:del w:id="4282" w:author="Skat" w:date="2010-06-25T12:54:00Z">
              <w:r>
                <w:delText>Type</w:delText>
              </w:r>
            </w:del>
            <w:ins w:id="4283" w:author="Skat" w:date="2010-06-25T12:54:00Z">
              <w:r w:rsidR="00162F95">
                <w:t>Tekst11</w:t>
              </w:r>
            </w:ins>
            <w:r w:rsidR="00162F95">
              <w:fldChar w:fldCharType="begin"/>
            </w:r>
            <w:r w:rsidR="00162F95">
              <w:instrText xml:space="preserve"> XE "</w:instrText>
            </w:r>
            <w:del w:id="4284" w:author="Skat" w:date="2010-06-25T12:54:00Z">
              <w:r w:rsidRPr="002524FC">
                <w:delInstrText>Type</w:delInstrText>
              </w:r>
            </w:del>
            <w:ins w:id="4285" w:author="Skat" w:date="2010-06-25T12:54:00Z">
              <w:r w:rsidR="00162F95" w:rsidRPr="004D3A47">
                <w:instrText>Tekst11</w:instrText>
              </w:r>
            </w:ins>
            <w:r w:rsidR="00162F95">
              <w:instrText xml:space="preserve">" </w:instrText>
            </w:r>
            <w:r w:rsidR="00162F95">
              <w:fldChar w:fldCharType="end"/>
            </w:r>
          </w:p>
        </w:tc>
        <w:tc>
          <w:tcPr>
            <w:tcW w:w="5573" w:type="dxa"/>
          </w:tcPr>
          <w:p w:rsidR="00162F95" w:rsidRDefault="00162F95" w:rsidP="00162F95">
            <w:pPr>
              <w:pStyle w:val="Normal11"/>
              <w:rPr>
                <w:ins w:id="4286" w:author="Skat" w:date="2010-06-25T12:54:00Z"/>
              </w:rPr>
            </w:pPr>
            <w:ins w:id="4287" w:author="Skat" w:date="2010-06-25T12:54:00Z">
              <w:r>
                <w:t xml:space="preserve">Nummeret på ressourcen, der unikt identificerer ressourcen. </w:t>
              </w:r>
            </w:ins>
          </w:p>
          <w:p w:rsidR="00162F95" w:rsidRDefault="00162F95" w:rsidP="00162F95">
            <w:pPr>
              <w:pStyle w:val="Normal11"/>
            </w:pPr>
            <w:ins w:id="4288" w:author="Skat" w:date="2010-06-25T12:54:00Z">
              <w:r>
                <w:t>Det er fx medarbejdernummer (medarbejder ID) eller køretøjets nummer.</w:t>
              </w:r>
            </w:ins>
            <w:moveFromRangeStart w:id="4289" w:author="Skat" w:date="2010-06-25T12:54:00Z" w:name="move265234083"/>
            <w:moveFrom w:id="4290" w:author="Skat" w:date="2010-06-25T12:54:00Z">
              <w:r>
                <w:t>Ressourcetypen. Svarer til specialiseringerne under klassen Ressource</w:t>
              </w:r>
            </w:moveFrom>
          </w:p>
          <w:p w:rsidR="00162F95" w:rsidRDefault="00162F95" w:rsidP="00162F95">
            <w:pPr>
              <w:pStyle w:val="Normal11"/>
            </w:pPr>
          </w:p>
          <w:p w:rsidR="00162F95" w:rsidRDefault="00162F95" w:rsidP="00162F95">
            <w:pPr>
              <w:pStyle w:val="Normal11"/>
              <w:rPr>
                <w:u w:val="single"/>
              </w:rPr>
            </w:pPr>
            <w:moveFrom w:id="4291" w:author="Skat" w:date="2010-06-25T12:54:00Z">
              <w:r>
                <w:rPr>
                  <w:u w:val="single"/>
                </w:rPr>
                <w:t>Tilladte værdier:</w:t>
              </w:r>
            </w:moveFrom>
          </w:p>
          <w:p w:rsidR="00162F95" w:rsidRDefault="00162F95" w:rsidP="00162F95">
            <w:pPr>
              <w:pStyle w:val="Normal11"/>
            </w:pPr>
            <w:moveFrom w:id="4292" w:author="Skat" w:date="2010-06-25T12:54:00Z">
              <w:r>
                <w:t>- Medarbejder</w:t>
              </w:r>
            </w:moveFrom>
            <w:moveFromRangeEnd w:id="4289"/>
          </w:p>
        </w:tc>
      </w:tr>
      <w:tr w:rsidR="00162F95" w:rsidTr="00162F95">
        <w:tblPrEx>
          <w:tblCellMar>
            <w:top w:w="0" w:type="dxa"/>
            <w:bottom w:w="0" w:type="dxa"/>
          </w:tblCellMar>
        </w:tblPrEx>
        <w:tc>
          <w:tcPr>
            <w:tcW w:w="2625" w:type="dxa"/>
          </w:tcPr>
          <w:p w:rsidR="00162F95" w:rsidRDefault="00307A99" w:rsidP="00162F95">
            <w:pPr>
              <w:pStyle w:val="Normal11"/>
            </w:pPr>
            <w:del w:id="4293" w:author="Skat" w:date="2010-06-25T12:54:00Z">
              <w:r>
                <w:delText>Navn</w:delText>
              </w:r>
            </w:del>
            <w:ins w:id="4294" w:author="Skat" w:date="2010-06-25T12:54:00Z">
              <w:r w:rsidR="00162F95">
                <w:t>Type</w:t>
              </w:r>
            </w:ins>
          </w:p>
        </w:tc>
        <w:tc>
          <w:tcPr>
            <w:tcW w:w="1797" w:type="dxa"/>
          </w:tcPr>
          <w:p w:rsidR="00162F95" w:rsidRDefault="00307A99" w:rsidP="00162F95">
            <w:pPr>
              <w:pStyle w:val="Normal11"/>
            </w:pPr>
            <w:del w:id="4295" w:author="Skat" w:date="2010-06-25T12:54:00Z">
              <w:r>
                <w:delText>Navn</w:delText>
              </w:r>
            </w:del>
            <w:ins w:id="4296" w:author="Skat" w:date="2010-06-25T12:54:00Z">
              <w:r w:rsidR="00162F95">
                <w:t>Type</w:t>
              </w:r>
            </w:ins>
            <w:r w:rsidR="00162F95">
              <w:fldChar w:fldCharType="begin"/>
            </w:r>
            <w:r w:rsidR="00162F95">
              <w:instrText xml:space="preserve"> XE "</w:instrText>
            </w:r>
            <w:del w:id="4297" w:author="Skat" w:date="2010-06-25T12:54:00Z">
              <w:r w:rsidRPr="008C218C">
                <w:delInstrText>Navn</w:delInstrText>
              </w:r>
            </w:del>
            <w:ins w:id="4298" w:author="Skat" w:date="2010-06-25T12:54:00Z">
              <w:r w:rsidR="00162F95" w:rsidRPr="00D51697">
                <w:instrText>Type</w:instrText>
              </w:r>
            </w:ins>
            <w:r w:rsidR="00162F95">
              <w:instrText xml:space="preserve">" </w:instrText>
            </w:r>
            <w:r w:rsidR="00162F95">
              <w:fldChar w:fldCharType="end"/>
            </w:r>
          </w:p>
        </w:tc>
        <w:tc>
          <w:tcPr>
            <w:tcW w:w="5573" w:type="dxa"/>
          </w:tcPr>
          <w:p w:rsidR="00162F95" w:rsidRDefault="00162F95" w:rsidP="00162F95">
            <w:pPr>
              <w:pStyle w:val="Normal11"/>
            </w:pPr>
            <w:moveToRangeStart w:id="4299" w:author="Skat" w:date="2010-06-25T12:54:00Z" w:name="move265234083"/>
            <w:moveTo w:id="4300" w:author="Skat" w:date="2010-06-25T12:54:00Z">
              <w:r>
                <w:t>Ressourcetypen. Svarer til specialiseringerne under klassen Ressource</w:t>
              </w:r>
            </w:moveTo>
          </w:p>
          <w:p w:rsidR="00162F95" w:rsidRDefault="00162F95" w:rsidP="00162F95">
            <w:pPr>
              <w:pStyle w:val="Normal11"/>
            </w:pPr>
          </w:p>
          <w:p w:rsidR="00162F95" w:rsidRDefault="00162F95" w:rsidP="00162F95">
            <w:pPr>
              <w:pStyle w:val="Normal11"/>
              <w:rPr>
                <w:u w:val="single"/>
              </w:rPr>
            </w:pPr>
            <w:moveTo w:id="4301" w:author="Skat" w:date="2010-06-25T12:54:00Z">
              <w:r>
                <w:rPr>
                  <w:u w:val="single"/>
                </w:rPr>
                <w:t>Tilladte værdier:</w:t>
              </w:r>
            </w:moveTo>
          </w:p>
          <w:p w:rsidR="00162F95" w:rsidRDefault="00162F95" w:rsidP="00162F95">
            <w:pPr>
              <w:pStyle w:val="Normal11"/>
              <w:rPr>
                <w:ins w:id="4302" w:author="Skat" w:date="2010-06-25T12:54:00Z"/>
              </w:rPr>
            </w:pPr>
            <w:moveTo w:id="4303" w:author="Skat" w:date="2010-06-25T12:54:00Z">
              <w:r>
                <w:t>- Medarbejder</w:t>
              </w:r>
            </w:moveTo>
            <w:moveToRangeEnd w:id="4299"/>
            <w:del w:id="4304" w:author="Skat" w:date="2010-06-25T12:54:00Z">
              <w:r w:rsidR="00307A99">
                <w:delText>Navnet på ressourcen ved den pågældende organisatoriske enhed, dvs. navnet på medarbejderen.</w:delText>
              </w:r>
            </w:del>
          </w:p>
          <w:p w:rsidR="00162F95" w:rsidRDefault="00162F95" w:rsidP="00162F95">
            <w:pPr>
              <w:pStyle w:val="Normal11"/>
              <w:rPr>
                <w:ins w:id="4305" w:author="Skat" w:date="2010-06-25T12:54:00Z"/>
              </w:rPr>
            </w:pPr>
            <w:ins w:id="4306" w:author="Skat" w:date="2010-06-25T12:54:00Z">
              <w:r>
                <w:t>- Køretøj</w:t>
              </w:r>
            </w:ins>
          </w:p>
          <w:p w:rsidR="00162F95" w:rsidRDefault="00162F95" w:rsidP="00162F95">
            <w:pPr>
              <w:pStyle w:val="Normal11"/>
              <w:rPr>
                <w:ins w:id="4307" w:author="Skat" w:date="2010-06-25T12:54:00Z"/>
              </w:rPr>
            </w:pPr>
            <w:ins w:id="4308" w:author="Skat" w:date="2010-06-25T12:54:00Z">
              <w:r>
                <w:t>- Lokale</w:t>
              </w:r>
            </w:ins>
          </w:p>
          <w:p w:rsidR="00162F95" w:rsidRDefault="00162F95" w:rsidP="00162F95">
            <w:pPr>
              <w:pStyle w:val="Normal11"/>
              <w:rPr>
                <w:ins w:id="4309" w:author="Skat" w:date="2010-06-25T12:54:00Z"/>
              </w:rPr>
            </w:pPr>
            <w:ins w:id="4310" w:author="Skat" w:date="2010-06-25T12:54:00Z">
              <w:r>
                <w:t>- Samarbejdspart</w:t>
              </w:r>
            </w:ins>
          </w:p>
          <w:p w:rsidR="00162F95" w:rsidRPr="00162F95" w:rsidRDefault="00162F95" w:rsidP="00162F95">
            <w:pPr>
              <w:pStyle w:val="Normal11"/>
            </w:pPr>
            <w:ins w:id="4311" w:author="Skat" w:date="2010-06-25T12:54:00Z">
              <w:r>
                <w:t>- Udstyr</w:t>
              </w:r>
            </w:ins>
          </w:p>
        </w:tc>
      </w:tr>
      <w:tr w:rsidR="00162F95" w:rsidTr="00162F95">
        <w:tblPrEx>
          <w:tblCellMar>
            <w:top w:w="0" w:type="dxa"/>
            <w:bottom w:w="0" w:type="dxa"/>
          </w:tblCellMar>
        </w:tblPrEx>
        <w:tc>
          <w:tcPr>
            <w:tcW w:w="2625" w:type="dxa"/>
          </w:tcPr>
          <w:p w:rsidR="00162F95" w:rsidRDefault="00307A99" w:rsidP="00162F95">
            <w:pPr>
              <w:pStyle w:val="Normal11"/>
            </w:pPr>
            <w:del w:id="4312" w:author="Skat" w:date="2010-06-25T12:54:00Z">
              <w:r>
                <w:delText>Nummer</w:delText>
              </w:r>
            </w:del>
            <w:ins w:id="4313" w:author="Skat" w:date="2010-06-25T12:54:00Z">
              <w:r w:rsidR="00162F95">
                <w:t>Navn</w:t>
              </w:r>
            </w:ins>
          </w:p>
        </w:tc>
        <w:tc>
          <w:tcPr>
            <w:tcW w:w="1797" w:type="dxa"/>
          </w:tcPr>
          <w:p w:rsidR="00162F95" w:rsidRDefault="00307A99" w:rsidP="00162F95">
            <w:pPr>
              <w:pStyle w:val="Normal11"/>
            </w:pPr>
            <w:del w:id="4314" w:author="Skat" w:date="2010-06-25T12:54:00Z">
              <w:r>
                <w:delText>ID</w:delText>
              </w:r>
            </w:del>
            <w:ins w:id="4315" w:author="Skat" w:date="2010-06-25T12:54:00Z">
              <w:r w:rsidR="00162F95">
                <w:t>Navn</w:t>
              </w:r>
            </w:ins>
            <w:r w:rsidR="00162F95">
              <w:fldChar w:fldCharType="begin"/>
            </w:r>
            <w:r w:rsidR="00162F95">
              <w:instrText xml:space="preserve"> XE "</w:instrText>
            </w:r>
            <w:del w:id="4316" w:author="Skat" w:date="2010-06-25T12:54:00Z">
              <w:r w:rsidRPr="00684A38">
                <w:delInstrText>ID</w:delInstrText>
              </w:r>
            </w:del>
            <w:ins w:id="4317" w:author="Skat" w:date="2010-06-25T12:54:00Z">
              <w:r w:rsidR="00162F95" w:rsidRPr="006D3693">
                <w:instrText>Navn</w:instrText>
              </w:r>
            </w:ins>
            <w:r w:rsidR="00162F95">
              <w:instrText xml:space="preserve">" </w:instrText>
            </w:r>
            <w:r w:rsidR="00162F95">
              <w:fldChar w:fldCharType="end"/>
            </w:r>
          </w:p>
        </w:tc>
        <w:tc>
          <w:tcPr>
            <w:tcW w:w="5573" w:type="dxa"/>
          </w:tcPr>
          <w:p w:rsidR="00307A99" w:rsidRDefault="00307A99" w:rsidP="00307A99">
            <w:pPr>
              <w:pStyle w:val="Normal11"/>
              <w:rPr>
                <w:del w:id="4318" w:author="Skat" w:date="2010-06-25T12:54:00Z"/>
              </w:rPr>
            </w:pPr>
            <w:del w:id="4319" w:author="Skat" w:date="2010-06-25T12:54:00Z">
              <w:r>
                <w:delText xml:space="preserve">Nummeret på ressourcen, der unikt identificerer ressourcen. </w:delText>
              </w:r>
            </w:del>
          </w:p>
          <w:p w:rsidR="00162F95" w:rsidRDefault="00307A99" w:rsidP="00162F95">
            <w:pPr>
              <w:pStyle w:val="Normal11"/>
            </w:pPr>
            <w:del w:id="4320" w:author="Skat" w:date="2010-06-25T12:54:00Z">
              <w:r>
                <w:delText>Det er medarbejdernummer (medarbejder ID).</w:delText>
              </w:r>
            </w:del>
            <w:ins w:id="4321" w:author="Skat" w:date="2010-06-25T12:54:00Z">
              <w:r w:rsidR="00162F95">
                <w:t>Navnet på ressourcen ved den pågældende organisatoriske enhed, fx navnet på køretøjet, lokalet, medarbejderen mm.</w:t>
              </w:r>
            </w:ins>
          </w:p>
        </w:tc>
      </w:tr>
      <w:tr w:rsidR="00162F95" w:rsidTr="00162F95">
        <w:tblPrEx>
          <w:tblCellMar>
            <w:top w:w="0" w:type="dxa"/>
            <w:bottom w:w="0" w:type="dxa"/>
          </w:tblCellMar>
        </w:tblPrEx>
        <w:tc>
          <w:tcPr>
            <w:tcW w:w="2625" w:type="dxa"/>
          </w:tcPr>
          <w:p w:rsidR="00162F95" w:rsidRDefault="00162F95" w:rsidP="00162F95">
            <w:pPr>
              <w:pStyle w:val="Normal11"/>
            </w:pPr>
            <w:r>
              <w:t>Placering</w:t>
            </w:r>
          </w:p>
        </w:tc>
        <w:tc>
          <w:tcPr>
            <w:tcW w:w="1797" w:type="dxa"/>
          </w:tcPr>
          <w:p w:rsidR="00162F95" w:rsidRDefault="00162F95" w:rsidP="00162F95">
            <w:pPr>
              <w:pStyle w:val="Normal11"/>
            </w:pPr>
            <w:r>
              <w:t>Placering</w:t>
            </w:r>
            <w:r>
              <w:fldChar w:fldCharType="begin"/>
            </w:r>
            <w:r>
              <w:instrText xml:space="preserve"> XE "</w:instrText>
            </w:r>
            <w:r w:rsidRPr="007F2402">
              <w:instrText>Placering</w:instrText>
            </w:r>
            <w:r>
              <w:instrText xml:space="preserve">" </w:instrText>
            </w:r>
            <w:r>
              <w:fldChar w:fldCharType="end"/>
            </w:r>
          </w:p>
        </w:tc>
        <w:tc>
          <w:tcPr>
            <w:tcW w:w="5573" w:type="dxa"/>
          </w:tcPr>
          <w:p w:rsidR="00162F95" w:rsidRDefault="00162F95" w:rsidP="00162F95">
            <w:pPr>
              <w:pStyle w:val="Normal11"/>
            </w:pPr>
            <w:r>
              <w:t>Placering for ressource, fx lokalenummer for en medarbejder</w:t>
            </w:r>
            <w:ins w:id="4322" w:author="Skat" w:date="2010-06-25T12:54:00Z">
              <w:r>
                <w:t>, parkeringsplads for et RIM køretøj.</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23" w:name="_Toc265233914"/>
      <w:bookmarkStart w:id="4324" w:name="_Toc263947378"/>
      <w:r>
        <w:t>Saldo</w:t>
      </w:r>
      <w:bookmarkEnd w:id="4323"/>
      <w:bookmarkEnd w:id="4324"/>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4B1754">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A55054">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612EA0">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1733B1">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25" w:name="_Toc265233915"/>
      <w:bookmarkStart w:id="4326" w:name="_Toc263947379"/>
      <w:r>
        <w:t>SikkerhedStillelse</w:t>
      </w:r>
      <w:bookmarkEnd w:id="4325"/>
      <w:bookmarkEnd w:id="4326"/>
    </w:p>
    <w:p w:rsidR="00162F95" w:rsidRDefault="00162F95" w:rsidP="00162F95">
      <w:pPr>
        <w:pStyle w:val="Normal11"/>
      </w:pPr>
      <w:r>
        <w:t>Der kan stilles sikkerhed ved fx etablering af en bevilling eller et registreringsforhold. Sikkerhedstillelse definerer hvilken ordning der er tale om, dvs. om der stilles sikkerhed for hele kundens konto (virksomhed eller borger) eller for en specifik fordring.</w:t>
      </w:r>
    </w:p>
    <w:p w:rsidR="00162F95" w:rsidRDefault="00162F95" w:rsidP="00162F95">
      <w:pPr>
        <w:pStyle w:val="Normal11"/>
      </w:pPr>
    </w:p>
    <w:p w:rsidR="00162F95" w:rsidRDefault="00162F95" w:rsidP="00162F95">
      <w:pPr>
        <w:pStyle w:val="Normal11"/>
      </w:pPr>
      <w:r>
        <w:t>Sikkerhedsstillelse kan kræves for kundens konto og de fordringer, der måtte komme.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0D6570">
              <w:instrText>ID</w:instrText>
            </w:r>
            <w:r>
              <w:instrText xml:space="preserve">" </w:instrText>
            </w:r>
            <w:r>
              <w:fldChar w:fldCharType="end"/>
            </w:r>
          </w:p>
        </w:tc>
        <w:tc>
          <w:tcPr>
            <w:tcW w:w="5573" w:type="dxa"/>
          </w:tcPr>
          <w:p w:rsidR="00162F95" w:rsidRDefault="00162F95" w:rsidP="00162F95">
            <w:pPr>
              <w:pStyle w:val="Normal11"/>
            </w:pPr>
            <w:r>
              <w:t>Unikt identifikationsnummer (ID) for en SikkerhedStillelse.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StilletFor</w:t>
            </w:r>
          </w:p>
        </w:tc>
        <w:tc>
          <w:tcPr>
            <w:tcW w:w="1797" w:type="dxa"/>
          </w:tcPr>
          <w:p w:rsidR="00162F95" w:rsidRDefault="00162F95" w:rsidP="00162F95">
            <w:pPr>
              <w:pStyle w:val="Normal11"/>
            </w:pPr>
            <w:r>
              <w:t>TekstKort</w:t>
            </w:r>
            <w:r>
              <w:fldChar w:fldCharType="begin"/>
            </w:r>
            <w:r>
              <w:instrText xml:space="preserve"> XE "</w:instrText>
            </w:r>
            <w:r w:rsidRPr="00E175B3">
              <w:instrText>TekstKort</w:instrText>
            </w:r>
            <w:r>
              <w:instrText xml:space="preserve">" </w:instrText>
            </w:r>
            <w:r>
              <w:fldChar w:fldCharType="end"/>
            </w:r>
          </w:p>
        </w:tc>
        <w:tc>
          <w:tcPr>
            <w:tcW w:w="5573" w:type="dxa"/>
          </w:tcPr>
          <w:p w:rsidR="00162F95" w:rsidRDefault="00162F95" w:rsidP="00162F95">
            <w:pPr>
              <w:pStyle w:val="Normal11"/>
            </w:pPr>
            <w:r>
              <w:t xml:space="preserve">Sikkerhedsstillelse kan stilles for hele kontoen, for en eller flere fordringer eller hele kontoen.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Konto</w:t>
            </w:r>
          </w:p>
          <w:p w:rsidR="00162F95" w:rsidRDefault="00162F95" w:rsidP="00162F95">
            <w:pPr>
              <w:pStyle w:val="Normal11"/>
            </w:pPr>
            <w:r>
              <w:t>Fordring</w:t>
            </w:r>
          </w:p>
          <w:p w:rsidR="00162F95" w:rsidRPr="00162F95" w:rsidRDefault="00162F95" w:rsidP="00162F95">
            <w:pPr>
              <w:pStyle w:val="Normal11"/>
            </w:pPr>
            <w:r>
              <w:t>FordringType</w:t>
            </w:r>
          </w:p>
        </w:tc>
      </w:tr>
      <w:tr w:rsidR="00162F95" w:rsidTr="00162F95">
        <w:tblPrEx>
          <w:tblCellMar>
            <w:top w:w="0" w:type="dxa"/>
            <w:bottom w:w="0" w:type="dxa"/>
          </w:tblCellMar>
        </w:tblPrEx>
        <w:tc>
          <w:tcPr>
            <w:tcW w:w="2625" w:type="dxa"/>
          </w:tcPr>
          <w:p w:rsidR="00162F95" w:rsidRDefault="00162F95" w:rsidP="00162F95">
            <w:pPr>
              <w:pStyle w:val="Normal11"/>
            </w:pPr>
            <w:r>
              <w:t>HarOrdning</w:t>
            </w:r>
          </w:p>
        </w:tc>
        <w:tc>
          <w:tcPr>
            <w:tcW w:w="1797" w:type="dxa"/>
          </w:tcPr>
          <w:p w:rsidR="00162F95" w:rsidRDefault="00162F95" w:rsidP="00162F95">
            <w:pPr>
              <w:pStyle w:val="Normal11"/>
            </w:pPr>
            <w:r>
              <w:t>Markering</w:t>
            </w:r>
            <w:r>
              <w:fldChar w:fldCharType="begin"/>
            </w:r>
            <w:r>
              <w:instrText xml:space="preserve"> XE "</w:instrText>
            </w:r>
            <w:r w:rsidRPr="001C0F5C">
              <w:instrText>Markering</w:instrText>
            </w:r>
            <w:r>
              <w:instrText xml:space="preserve">" </w:instrText>
            </w:r>
            <w:r>
              <w:fldChar w:fldCharType="end"/>
            </w:r>
          </w:p>
        </w:tc>
        <w:tc>
          <w:tcPr>
            <w:tcW w:w="5573" w:type="dxa"/>
          </w:tcPr>
          <w:p w:rsidR="00162F95" w:rsidRDefault="00162F95" w:rsidP="00162F95">
            <w:pPr>
              <w:pStyle w:val="Normal11"/>
            </w:pPr>
            <w:r>
              <w:t>Er en markering for om en kunde (virksomhed eller borger) har en sikkerhedsordning</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A864B6">
              <w:instrText>Beløb</w:instrText>
            </w:r>
            <w:r>
              <w:instrText xml:space="preserve">" </w:instrText>
            </w:r>
            <w:r>
              <w:fldChar w:fldCharType="end"/>
            </w:r>
          </w:p>
        </w:tc>
        <w:tc>
          <w:tcPr>
            <w:tcW w:w="5573" w:type="dxa"/>
          </w:tcPr>
          <w:p w:rsidR="00162F95" w:rsidRDefault="00162F95" w:rsidP="00162F95">
            <w:pPr>
              <w:pStyle w:val="Normal11"/>
            </w:pPr>
            <w:r>
              <w:t>Angiver det beløb, der er stillet som sikkerhed for en konkret fordring eller for hele kontoen.</w:t>
            </w:r>
          </w:p>
        </w:tc>
      </w:tr>
      <w:tr w:rsidR="00162F95" w:rsidTr="00162F95">
        <w:tblPrEx>
          <w:tblCellMar>
            <w:top w:w="0" w:type="dxa"/>
            <w:bottom w:w="0" w:type="dxa"/>
          </w:tblCellMar>
        </w:tblPrEx>
        <w:tc>
          <w:tcPr>
            <w:tcW w:w="2625" w:type="dxa"/>
          </w:tcPr>
          <w:p w:rsidR="00162F95" w:rsidRDefault="00162F95" w:rsidP="00162F95">
            <w:pPr>
              <w:pStyle w:val="Normal11"/>
            </w:pPr>
            <w:r>
              <w:t>Saldo</w:t>
            </w:r>
          </w:p>
        </w:tc>
        <w:tc>
          <w:tcPr>
            <w:tcW w:w="1797" w:type="dxa"/>
          </w:tcPr>
          <w:p w:rsidR="00162F95" w:rsidRDefault="00162F95" w:rsidP="00162F95">
            <w:pPr>
              <w:pStyle w:val="Normal11"/>
            </w:pPr>
            <w:r>
              <w:t>Beløb</w:t>
            </w:r>
            <w:r>
              <w:fldChar w:fldCharType="begin"/>
            </w:r>
            <w:r>
              <w:instrText xml:space="preserve"> XE "</w:instrText>
            </w:r>
            <w:r w:rsidRPr="004853A5">
              <w:instrText>Beløb</w:instrText>
            </w:r>
            <w:r>
              <w:instrText xml:space="preserve">" </w:instrText>
            </w:r>
            <w:r>
              <w:fldChar w:fldCharType="end"/>
            </w:r>
          </w:p>
        </w:tc>
        <w:tc>
          <w:tcPr>
            <w:tcW w:w="5573" w:type="dxa"/>
          </w:tcPr>
          <w:p w:rsidR="00162F95" w:rsidRDefault="00162F95" w:rsidP="00162F95">
            <w:pPr>
              <w:pStyle w:val="Normal11"/>
            </w:pPr>
            <w:r>
              <w:t>Angiver det beløb, som er tilbage af den sikkerhed, der er stillet for en konkret fordring eller hele kontoen.</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4F6FA0">
              <w:instrText>Dato</w:instrText>
            </w:r>
            <w:r>
              <w:instrText xml:space="preserve">" </w:instrText>
            </w:r>
            <w:r>
              <w:fldChar w:fldCharType="end"/>
            </w:r>
          </w:p>
        </w:tc>
        <w:tc>
          <w:tcPr>
            <w:tcW w:w="5573" w:type="dxa"/>
          </w:tcPr>
          <w:p w:rsidR="00162F95" w:rsidRDefault="00162F95" w:rsidP="00162F95">
            <w:pPr>
              <w:pStyle w:val="Normal11"/>
            </w:pPr>
            <w:r>
              <w:t>Dato der angiver, hvornår den stillede sikkerhed er gyldig fra. Dette er eksempelvis datoen hvorfra en bankgaranti er gældende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345A2B">
              <w:instrText>Dato</w:instrText>
            </w:r>
            <w:r>
              <w:instrText xml:space="preserve">" </w:instrText>
            </w:r>
            <w:r>
              <w:fldChar w:fldCharType="end"/>
            </w:r>
          </w:p>
        </w:tc>
        <w:tc>
          <w:tcPr>
            <w:tcW w:w="5573" w:type="dxa"/>
          </w:tcPr>
          <w:p w:rsidR="00162F95" w:rsidRDefault="00162F95" w:rsidP="00162F95">
            <w:pPr>
              <w:pStyle w:val="Normal11"/>
            </w:pPr>
            <w:r>
              <w:t>Dato der angiver, hvornår den stillede sikkerhed er gyldig til. Dette er eksempelvis datoen hvorfra en bankgaranti er gældende til.</w:t>
            </w:r>
          </w:p>
        </w:tc>
      </w:tr>
      <w:tr w:rsidR="00162F95" w:rsidTr="00162F95">
        <w:tblPrEx>
          <w:tblCellMar>
            <w:top w:w="0" w:type="dxa"/>
            <w:bottom w:w="0" w:type="dxa"/>
          </w:tblCellMar>
        </w:tblPrEx>
        <w:tc>
          <w:tcPr>
            <w:tcW w:w="2625" w:type="dxa"/>
          </w:tcPr>
          <w:p w:rsidR="00162F95" w:rsidRDefault="00162F95" w:rsidP="00162F95">
            <w:pPr>
              <w:pStyle w:val="Normal11"/>
            </w:pPr>
            <w:r>
              <w:t>ÅrsagKode</w:t>
            </w:r>
          </w:p>
        </w:tc>
        <w:tc>
          <w:tcPr>
            <w:tcW w:w="1797" w:type="dxa"/>
          </w:tcPr>
          <w:p w:rsidR="00162F95" w:rsidRDefault="00162F95" w:rsidP="00162F95">
            <w:pPr>
              <w:pStyle w:val="Normal11"/>
            </w:pPr>
            <w:r>
              <w:t>Kode</w:t>
            </w:r>
            <w:r>
              <w:fldChar w:fldCharType="begin"/>
            </w:r>
            <w:r>
              <w:instrText xml:space="preserve"> XE "</w:instrText>
            </w:r>
            <w:r w:rsidRPr="00BE63CC">
              <w:instrText>Kode</w:instrText>
            </w:r>
            <w:r>
              <w:instrText xml:space="preserve">" </w:instrText>
            </w:r>
            <w:r>
              <w:fldChar w:fldCharType="end"/>
            </w:r>
          </w:p>
        </w:tc>
        <w:tc>
          <w:tcPr>
            <w:tcW w:w="5573" w:type="dxa"/>
          </w:tcPr>
          <w:p w:rsidR="00162F95" w:rsidRDefault="00162F95" w:rsidP="00162F95">
            <w:pPr>
              <w:pStyle w:val="Normal11"/>
            </w:pPr>
            <w:r>
              <w:t>Er en speciel årsagskode, der benyttes for Rykkere i forbindelse med sikkerhedsstillelse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ÅrsagFastTekst</w:t>
            </w:r>
            <w:r>
              <w:fldChar w:fldCharType="begin"/>
            </w:r>
            <w:r>
              <w:instrText xml:space="preserve"> XE "</w:instrText>
            </w:r>
            <w:r w:rsidRPr="00CA6947">
              <w:instrText>ÅrsagFastTekst</w:instrText>
            </w:r>
            <w:r>
              <w:instrText xml:space="preserve">" </w:instrText>
            </w:r>
            <w:r>
              <w:fldChar w:fldCharType="end"/>
            </w:r>
          </w:p>
        </w:tc>
        <w:tc>
          <w:tcPr>
            <w:tcW w:w="5573" w:type="dxa"/>
          </w:tcPr>
          <w:p w:rsidR="00162F95" w:rsidRDefault="00162F95" w:rsidP="00162F95">
            <w:pPr>
              <w:pStyle w:val="Normal11"/>
            </w:pPr>
            <w:r>
              <w:t>Angiver årsagen til at der stilles sikkerhed.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SikkerhedStillelse(0..1)</w:t>
            </w:r>
          </w:p>
          <w:p w:rsidR="00162F95" w:rsidRDefault="00162F95" w:rsidP="00162F95">
            <w:pPr>
              <w:pStyle w:val="Normal11"/>
            </w:pPr>
            <w:r>
              <w:t>SikkerhedStiller(1)</w:t>
            </w:r>
          </w:p>
        </w:tc>
        <w:tc>
          <w:tcPr>
            <w:tcW w:w="5879" w:type="dxa"/>
          </w:tcPr>
          <w:p w:rsidR="00162F95" w:rsidRDefault="00162F95" w:rsidP="00162F95">
            <w:pPr>
              <w:pStyle w:val="Normal11"/>
            </w:pPr>
            <w:r>
              <w:t>I forbindelse med en sikkerhedsstillelse kan der være angivet en sikkerhedsstiller, hvis denne er forskellig fra kunden.</w:t>
            </w:r>
          </w:p>
        </w:tc>
      </w:tr>
      <w:tr w:rsidR="00162F95" w:rsidTr="00162F95">
        <w:tblPrEx>
          <w:tblCellMar>
            <w:top w:w="0" w:type="dxa"/>
            <w:bottom w:w="0" w:type="dxa"/>
          </w:tblCellMar>
        </w:tblPrEx>
        <w:tc>
          <w:tcPr>
            <w:tcW w:w="1667" w:type="dxa"/>
          </w:tcPr>
          <w:p w:rsidR="00162F95" w:rsidRDefault="00162F95" w:rsidP="00162F95">
            <w:pPr>
              <w:pStyle w:val="Normal11"/>
            </w:pPr>
            <w:r>
              <w:t>er</w:t>
            </w:r>
          </w:p>
        </w:tc>
        <w:tc>
          <w:tcPr>
            <w:tcW w:w="2398" w:type="dxa"/>
          </w:tcPr>
          <w:p w:rsidR="00162F95" w:rsidRDefault="00162F95" w:rsidP="00162F95">
            <w:pPr>
              <w:pStyle w:val="Normal11"/>
            </w:pPr>
            <w:r>
              <w:t>SikkerhedStillelse(0..*)</w:t>
            </w:r>
          </w:p>
          <w:p w:rsidR="00162F95" w:rsidRDefault="00162F95" w:rsidP="00162F95">
            <w:pPr>
              <w:pStyle w:val="Normal11"/>
            </w:pPr>
            <w:r>
              <w:t>SikkerhedStillelseType(1)</w:t>
            </w:r>
          </w:p>
        </w:tc>
        <w:tc>
          <w:tcPr>
            <w:tcW w:w="5879" w:type="dxa"/>
          </w:tcPr>
          <w:p w:rsidR="00162F95" w:rsidRDefault="00162F95" w:rsidP="00162F95">
            <w:pPr>
              <w:pStyle w:val="Normal11"/>
            </w:pPr>
            <w:r>
              <w:t>En sikkerhedsstillelse er af en bestemt type,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OpkrævningKonto(1)</w:t>
            </w:r>
          </w:p>
          <w:p w:rsidR="00162F95" w:rsidRDefault="00162F95" w:rsidP="00162F95">
            <w:pPr>
              <w:pStyle w:val="Normal11"/>
            </w:pPr>
            <w:r>
              <w:t>SikkerhedStillelse(0..*)</w:t>
            </w:r>
          </w:p>
        </w:tc>
        <w:tc>
          <w:tcPr>
            <w:tcW w:w="5879" w:type="dxa"/>
          </w:tcPr>
          <w:p w:rsidR="00162F95" w:rsidRDefault="00162F95" w:rsidP="00162F95">
            <w:pPr>
              <w:pStyle w:val="Normal11"/>
            </w:pPr>
            <w:r>
              <w:t>For en konto kan der være stillet sikkerhed.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27" w:name="_Toc265233916"/>
      <w:bookmarkStart w:id="4328" w:name="_Toc263947380"/>
      <w:r>
        <w:t>SikkerhedStillelseType</w:t>
      </w:r>
      <w:bookmarkEnd w:id="4327"/>
      <w:bookmarkEnd w:id="4328"/>
    </w:p>
    <w:p w:rsidR="00162F95" w:rsidRDefault="00162F95" w:rsidP="00162F95">
      <w:pPr>
        <w:pStyle w:val="Normal11"/>
      </w:pPr>
      <w:r>
        <w:t>Typen af sikkerhedsstillelse. Typen er udtryk for de mulige måder, som en kunde (virksomhed eller person) kan stille sikkerhed på. Det kan fx være en bankgaranti, kontanter deponeret hos SKAT eller ved SKATs sikkerhedsstillelsesordning.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w:t>
            </w:r>
            <w:r>
              <w:fldChar w:fldCharType="begin"/>
            </w:r>
            <w:r>
              <w:instrText xml:space="preserve"> XE "</w:instrText>
            </w:r>
            <w:r w:rsidRPr="00E275BB">
              <w:instrText>Kode</w:instrText>
            </w:r>
            <w:r>
              <w:instrText xml:space="preserve">" </w:instrText>
            </w:r>
            <w:r>
              <w:fldChar w:fldCharType="end"/>
            </w:r>
          </w:p>
        </w:tc>
        <w:tc>
          <w:tcPr>
            <w:tcW w:w="5573" w:type="dxa"/>
          </w:tcPr>
          <w:p w:rsidR="00162F95" w:rsidRDefault="00162F95" w:rsidP="00162F95">
            <w:pPr>
              <w:pStyle w:val="Normal11"/>
            </w:pPr>
            <w:r>
              <w:t>Unik kode som identificerer sikkerhedsstillelsestypen f.eks. 02 (Kontanter) og 13 (Bankgaranti).</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01 </w:t>
            </w:r>
          </w:p>
          <w:p w:rsidR="00162F95" w:rsidRDefault="00162F95" w:rsidP="00162F95">
            <w:pPr>
              <w:pStyle w:val="Normal11"/>
            </w:pPr>
            <w:r>
              <w:t xml:space="preserve">02 </w:t>
            </w:r>
          </w:p>
          <w:p w:rsidR="00162F95" w:rsidRDefault="00162F95" w:rsidP="00162F95">
            <w:pPr>
              <w:pStyle w:val="Normal11"/>
            </w:pPr>
            <w:r>
              <w:t xml:space="preserve">03 </w:t>
            </w:r>
          </w:p>
          <w:p w:rsidR="00162F95" w:rsidRDefault="00162F95" w:rsidP="00162F95">
            <w:pPr>
              <w:pStyle w:val="Normal11"/>
            </w:pPr>
            <w:r>
              <w:t xml:space="preserve">04 </w:t>
            </w:r>
          </w:p>
          <w:p w:rsidR="00162F95" w:rsidRDefault="00162F95" w:rsidP="00162F95">
            <w:pPr>
              <w:pStyle w:val="Normal11"/>
            </w:pPr>
            <w:r>
              <w:t xml:space="preserve">05 </w:t>
            </w:r>
          </w:p>
          <w:p w:rsidR="00162F95" w:rsidRDefault="00162F95" w:rsidP="00162F95">
            <w:pPr>
              <w:pStyle w:val="Normal11"/>
            </w:pPr>
            <w:r>
              <w:t xml:space="preserve">06 </w:t>
            </w:r>
          </w:p>
          <w:p w:rsidR="00162F95" w:rsidRDefault="00162F95" w:rsidP="00162F95">
            <w:pPr>
              <w:pStyle w:val="Normal11"/>
            </w:pPr>
            <w:r>
              <w:t xml:space="preserve">07 </w:t>
            </w:r>
          </w:p>
          <w:p w:rsidR="00162F95" w:rsidRDefault="00162F95" w:rsidP="00162F95">
            <w:pPr>
              <w:pStyle w:val="Normal11"/>
            </w:pPr>
            <w:r>
              <w:t xml:space="preserve">09 </w:t>
            </w:r>
          </w:p>
          <w:p w:rsidR="00162F95" w:rsidRDefault="00162F95" w:rsidP="00162F95">
            <w:pPr>
              <w:pStyle w:val="Normal11"/>
            </w:pPr>
            <w:r>
              <w:t xml:space="preserve">10 </w:t>
            </w:r>
          </w:p>
          <w:p w:rsidR="00162F95" w:rsidRDefault="00162F95" w:rsidP="00162F95">
            <w:pPr>
              <w:pStyle w:val="Normal11"/>
            </w:pPr>
            <w:r>
              <w:t xml:space="preserve">11 </w:t>
            </w:r>
          </w:p>
          <w:p w:rsidR="00162F95" w:rsidRDefault="00162F95" w:rsidP="00162F95">
            <w:pPr>
              <w:pStyle w:val="Normal11"/>
            </w:pPr>
            <w:r>
              <w:t xml:space="preserve">12 </w:t>
            </w:r>
          </w:p>
          <w:p w:rsidR="00162F95" w:rsidRDefault="00162F95" w:rsidP="00162F95">
            <w:pPr>
              <w:pStyle w:val="Normal11"/>
            </w:pPr>
            <w:r>
              <w:t xml:space="preserve">13 </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9E74AB">
              <w:instrText>TekstKort</w:instrText>
            </w:r>
            <w:r>
              <w:instrText xml:space="preserve">" </w:instrText>
            </w:r>
            <w:r>
              <w:fldChar w:fldCharType="end"/>
            </w:r>
          </w:p>
        </w:tc>
        <w:tc>
          <w:tcPr>
            <w:tcW w:w="5573" w:type="dxa"/>
          </w:tcPr>
          <w:p w:rsidR="00162F95" w:rsidRDefault="00162F95" w:rsidP="00162F95">
            <w:pPr>
              <w:pStyle w:val="Normal11"/>
            </w:pPr>
            <w:r>
              <w:t>Navnet på sikkerhedsstillelsestypen.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SKATs sikkerhedsstillelsesordning</w:t>
            </w:r>
          </w:p>
          <w:p w:rsidR="00162F95" w:rsidRDefault="00162F95" w:rsidP="00162F95">
            <w:pPr>
              <w:pStyle w:val="Normal11"/>
            </w:pPr>
            <w:r>
              <w:t>Kontanter</w:t>
            </w:r>
          </w:p>
          <w:p w:rsidR="00162F95" w:rsidRDefault="00162F95" w:rsidP="00162F95">
            <w:pPr>
              <w:pStyle w:val="Normal11"/>
            </w:pPr>
            <w:r>
              <w:t>Børsnoterede obligationer</w:t>
            </w:r>
          </w:p>
          <w:p w:rsidR="00162F95" w:rsidRDefault="00162F95" w:rsidP="00162F95">
            <w:pPr>
              <w:pStyle w:val="Normal11"/>
            </w:pPr>
            <w:r>
              <w:t>Kautionsbevis fra forsikringsselskab</w:t>
            </w:r>
          </w:p>
          <w:p w:rsidR="00162F95" w:rsidRDefault="00162F95" w:rsidP="00162F95">
            <w:pPr>
              <w:pStyle w:val="Normal11"/>
            </w:pPr>
            <w:r>
              <w:t>Selvskyldnerkaution fra forsikringsselskab</w:t>
            </w:r>
          </w:p>
          <w:p w:rsidR="00162F95" w:rsidRDefault="00162F95" w:rsidP="00162F95">
            <w:pPr>
              <w:pStyle w:val="Normal11"/>
            </w:pPr>
            <w:r>
              <w:t>Selvskyldnerkaution fra pengeinstitut</w:t>
            </w:r>
          </w:p>
          <w:p w:rsidR="00162F95" w:rsidRDefault="00162F95" w:rsidP="00162F95">
            <w:pPr>
              <w:pStyle w:val="Normal11"/>
            </w:pPr>
            <w:r>
              <w:t>Indestående i pengeinstitut</w:t>
            </w:r>
          </w:p>
          <w:p w:rsidR="00162F95" w:rsidRDefault="00162F95" w:rsidP="00162F95">
            <w:pPr>
              <w:pStyle w:val="Normal11"/>
            </w:pPr>
            <w:r>
              <w:t>Ingen sikkerhedsstillelse for toldskyld</w:t>
            </w:r>
          </w:p>
          <w:p w:rsidR="00162F95" w:rsidRDefault="00162F95" w:rsidP="00162F95">
            <w:pPr>
              <w:pStyle w:val="Normal11"/>
            </w:pPr>
            <w:r>
              <w:t>Kautionsdokument/fællesskabsforsendelser</w:t>
            </w:r>
          </w:p>
          <w:p w:rsidR="00162F95" w:rsidRDefault="00162F95" w:rsidP="00162F95">
            <w:pPr>
              <w:pStyle w:val="Normal11"/>
            </w:pPr>
            <w:r>
              <w:t>Ejerpantebrev</w:t>
            </w:r>
          </w:p>
          <w:p w:rsidR="00162F95" w:rsidRDefault="00162F95" w:rsidP="00162F95">
            <w:pPr>
              <w:pStyle w:val="Normal11"/>
            </w:pPr>
            <w:r>
              <w:t>Kautionsbevis fra pengeinstitut</w:t>
            </w:r>
          </w:p>
          <w:p w:rsidR="00162F95" w:rsidRDefault="00162F95" w:rsidP="00162F95">
            <w:pPr>
              <w:pStyle w:val="Normal11"/>
            </w:pPr>
            <w:r>
              <w:t>Bankgaranti</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D27F68">
              <w:instrText>Dato</w:instrText>
            </w:r>
            <w:r>
              <w:instrText xml:space="preserve">" </w:instrText>
            </w:r>
            <w:r>
              <w:fldChar w:fldCharType="end"/>
            </w:r>
          </w:p>
        </w:tc>
        <w:tc>
          <w:tcPr>
            <w:tcW w:w="5573" w:type="dxa"/>
          </w:tcPr>
          <w:p w:rsidR="00162F95" w:rsidRDefault="00162F95" w:rsidP="00162F95">
            <w:pPr>
              <w:pStyle w:val="Normal11"/>
            </w:pPr>
            <w:r>
              <w:t>Den dato hvorfra typen af sikkerhedsstillelse kan anvendes til at beskrive en konkret sikkerhedsstillelse.</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140DFE">
              <w:instrText>Dato</w:instrText>
            </w:r>
            <w:r>
              <w:instrText xml:space="preserve">" </w:instrText>
            </w:r>
            <w:r>
              <w:fldChar w:fldCharType="end"/>
            </w:r>
          </w:p>
        </w:tc>
        <w:tc>
          <w:tcPr>
            <w:tcW w:w="5573" w:type="dxa"/>
          </w:tcPr>
          <w:p w:rsidR="00162F95" w:rsidRDefault="00162F95" w:rsidP="00162F95">
            <w:pPr>
              <w:pStyle w:val="Normal11"/>
            </w:pPr>
            <w:r>
              <w:t>Den dato hvor typen af sikkerhedsstillelse ikke længere kan anvendes til at beskrive en konkret sikkerhedsstillelse.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w:t>
            </w:r>
          </w:p>
        </w:tc>
        <w:tc>
          <w:tcPr>
            <w:tcW w:w="2398" w:type="dxa"/>
          </w:tcPr>
          <w:p w:rsidR="00162F95" w:rsidRDefault="00162F95" w:rsidP="00162F95">
            <w:pPr>
              <w:pStyle w:val="Normal11"/>
            </w:pPr>
            <w:r>
              <w:t>SikkerhedStillelse(0..*)</w:t>
            </w:r>
          </w:p>
          <w:p w:rsidR="00162F95" w:rsidRDefault="00162F95" w:rsidP="00162F95">
            <w:pPr>
              <w:pStyle w:val="Normal11"/>
            </w:pPr>
            <w:r>
              <w:t>SikkerhedStillelseType(1)</w:t>
            </w:r>
          </w:p>
        </w:tc>
        <w:tc>
          <w:tcPr>
            <w:tcW w:w="5879" w:type="dxa"/>
          </w:tcPr>
          <w:p w:rsidR="00162F95" w:rsidRDefault="00162F95" w:rsidP="00162F95">
            <w:pPr>
              <w:pStyle w:val="Normal11"/>
            </w:pPr>
            <w:r>
              <w:t>En sikkerhedsstillelse er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29" w:name="_Toc265233917"/>
      <w:bookmarkStart w:id="4330" w:name="_Toc263947381"/>
      <w:r>
        <w:t>SikkerhedStiller</w:t>
      </w:r>
      <w:bookmarkEnd w:id="4329"/>
      <w:bookmarkEnd w:id="4330"/>
    </w:p>
    <w:p w:rsidR="00162F95" w:rsidRDefault="00162F95" w:rsidP="00162F95">
      <w:pPr>
        <w:pStyle w:val="Normal11"/>
      </w:pPr>
      <w:r>
        <w:t>En sikkerhedsstiller er en person eller en virksomhed, som stiller sikkerhed for:</w:t>
      </w:r>
    </w:p>
    <w:p w:rsidR="00162F95" w:rsidRDefault="00162F95" w:rsidP="00162F95">
      <w:pPr>
        <w:pStyle w:val="Normal11"/>
      </w:pPr>
    </w:p>
    <w:p w:rsidR="00162F95" w:rsidRDefault="00162F95" w:rsidP="00162F95">
      <w:pPr>
        <w:pStyle w:val="Normal11"/>
      </w:pPr>
      <w:r>
        <w:t xml:space="preserve">- Et bestemt bevillingsforhold f.eks en type af punktafgift </w:t>
      </w:r>
    </w:p>
    <w:p w:rsidR="00162F95" w:rsidRDefault="00162F95" w:rsidP="00162F95">
      <w:pPr>
        <w:pStyle w:val="Normal11"/>
      </w:pPr>
      <w:r>
        <w:t>- Hele registreringsforholdet generelt</w:t>
      </w:r>
    </w:p>
    <w:p w:rsidR="00162F95" w:rsidRDefault="00162F95" w:rsidP="00162F95">
      <w:pPr>
        <w:pStyle w:val="Normal11"/>
      </w:pPr>
      <w:r>
        <w:t xml:space="preserve">- I forbindelse med import </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KundeNummer</w:t>
            </w:r>
            <w:r>
              <w:fldChar w:fldCharType="begin"/>
            </w:r>
            <w:r>
              <w:instrText xml:space="preserve"> XE "</w:instrText>
            </w:r>
            <w:r w:rsidRPr="003C3CA6">
              <w:instrText>KundeNummer</w:instrText>
            </w:r>
            <w:r>
              <w:instrText xml:space="preserve">" </w:instrText>
            </w:r>
            <w:r>
              <w:fldChar w:fldCharType="end"/>
            </w:r>
          </w:p>
        </w:tc>
        <w:tc>
          <w:tcPr>
            <w:tcW w:w="5573" w:type="dxa"/>
          </w:tcPr>
          <w:p w:rsidR="00162F95" w:rsidRDefault="00162F95" w:rsidP="00162F95">
            <w:pPr>
              <w:pStyle w:val="Normal11"/>
            </w:pPr>
            <w:r>
              <w:t>Det nummer (ID) som identificerer den, der stiller sikkerhed. Dette er angivet ved fx CVR-nr eller CPR-nr.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04EEE">
              <w:instrText>Navn</w:instrText>
            </w:r>
            <w:r>
              <w:instrText xml:space="preserve">" </w:instrText>
            </w:r>
            <w:r>
              <w:fldChar w:fldCharType="end"/>
            </w:r>
          </w:p>
        </w:tc>
        <w:tc>
          <w:tcPr>
            <w:tcW w:w="5573" w:type="dxa"/>
          </w:tcPr>
          <w:p w:rsidR="00162F95" w:rsidRDefault="00162F95" w:rsidP="00162F95">
            <w:pPr>
              <w:pStyle w:val="Normal11"/>
            </w:pPr>
            <w:r>
              <w:t>Her angives navnet på sikkerhedsstilleren dvs. kunden (virksomed eller person).</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E34EDD">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SikkerhedStillelse(0..1)</w:t>
            </w:r>
          </w:p>
          <w:p w:rsidR="00162F95" w:rsidRDefault="00162F95" w:rsidP="00162F95">
            <w:pPr>
              <w:pStyle w:val="Normal11"/>
            </w:pPr>
            <w:r>
              <w:t>SikkerhedStiller(1)</w:t>
            </w:r>
          </w:p>
        </w:tc>
        <w:tc>
          <w:tcPr>
            <w:tcW w:w="5879" w:type="dxa"/>
          </w:tcPr>
          <w:p w:rsidR="00162F95" w:rsidRDefault="00162F95" w:rsidP="00162F95">
            <w:pPr>
              <w:pStyle w:val="Normal11"/>
            </w:pPr>
            <w:r>
              <w:t>I forbindelse med en sikkerhedsstillelse kan der være angivet en sikkerhedsstiller, hvis denne er forskellig fra kunden.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31" w:name="_Toc265233918"/>
      <w:bookmarkStart w:id="4332" w:name="_Toc263947382"/>
      <w:r>
        <w:t>Skattecenter</w:t>
      </w:r>
      <w:bookmarkEnd w:id="4331"/>
      <w:bookmarkEnd w:id="4332"/>
    </w:p>
    <w:p w:rsidR="00162F95" w:rsidRDefault="00162F95" w:rsidP="00162F95">
      <w:pPr>
        <w:pStyle w:val="Normal11"/>
      </w:pPr>
      <w:r>
        <w:t>Repræsenterer et skattecenter som en specialisering af myndighed. Myndighedsnummeret nedarves fra myndighed (17xx).</w:t>
      </w:r>
    </w:p>
    <w:p w:rsidR="00162F95" w:rsidRDefault="00162F95" w:rsidP="00162F95">
      <w:pPr>
        <w:pStyle w:val="Normal11"/>
      </w:pPr>
    </w:p>
    <w:p w:rsidR="00162F95" w:rsidRDefault="00162F95" w:rsidP="00162F95">
      <w:pPr>
        <w:pStyle w:val="Normal11"/>
      </w:pPr>
      <w:r>
        <w:t>Liste af skattecenter.</w:t>
      </w:r>
    </w:p>
    <w:p w:rsidR="00162F95" w:rsidRDefault="00162F95" w:rsidP="00162F95">
      <w:pPr>
        <w:pStyle w:val="Normal11"/>
      </w:pPr>
    </w:p>
    <w:p w:rsidR="00162F95" w:rsidRDefault="00162F95" w:rsidP="00162F95">
      <w:pPr>
        <w:pStyle w:val="Normal11"/>
      </w:pPr>
      <w:r>
        <w:t>Skattecenterkode  Skattecenter        SAP/HR Kode</w:t>
      </w:r>
    </w:p>
    <w:p w:rsidR="00162F95" w:rsidRDefault="00162F95" w:rsidP="00162F95">
      <w:pPr>
        <w:pStyle w:val="Normal11"/>
      </w:pPr>
    </w:p>
    <w:p w:rsidR="00162F95" w:rsidRDefault="00162F95" w:rsidP="00162F95">
      <w:pPr>
        <w:pStyle w:val="Normal11"/>
      </w:pPr>
      <w:r>
        <w:t>8082                        Ballerup              4320</w:t>
      </w:r>
    </w:p>
    <w:p w:rsidR="00162F95" w:rsidRDefault="00162F95" w:rsidP="00162F95">
      <w:pPr>
        <w:pStyle w:val="Normal11"/>
      </w:pPr>
      <w:r>
        <w:t>8087                        Rønne                4330</w:t>
      </w:r>
    </w:p>
    <w:p w:rsidR="00162F95" w:rsidRDefault="00162F95" w:rsidP="00162F95">
      <w:pPr>
        <w:pStyle w:val="Normal11"/>
      </w:pPr>
      <w:r>
        <w:t>8085                        Fredensborg       4340</w:t>
      </w:r>
    </w:p>
    <w:p w:rsidR="00162F95" w:rsidRDefault="00162F95" w:rsidP="00162F95">
      <w:pPr>
        <w:pStyle w:val="Normal11"/>
      </w:pPr>
      <w:r>
        <w:t>8084                        Frederikssund     4350</w:t>
      </w:r>
    </w:p>
    <w:p w:rsidR="00162F95" w:rsidRDefault="00162F95" w:rsidP="00162F95">
      <w:pPr>
        <w:pStyle w:val="Normal11"/>
      </w:pPr>
      <w:r>
        <w:t>8081                        Høje Tåstrup      4360</w:t>
      </w:r>
    </w:p>
    <w:p w:rsidR="00162F95" w:rsidRDefault="00162F95" w:rsidP="00162F95">
      <w:pPr>
        <w:pStyle w:val="Normal11"/>
      </w:pPr>
      <w:r>
        <w:t>8083                        Nærum               4370</w:t>
      </w:r>
    </w:p>
    <w:p w:rsidR="00162F95" w:rsidRDefault="00162F95" w:rsidP="00162F95">
      <w:pPr>
        <w:pStyle w:val="Normal11"/>
      </w:pPr>
      <w:r>
        <w:t>8079                        København        4380</w:t>
      </w:r>
    </w:p>
    <w:p w:rsidR="00162F95" w:rsidRDefault="00162F95" w:rsidP="00162F95">
      <w:pPr>
        <w:pStyle w:val="Normal11"/>
      </w:pPr>
      <w:r>
        <w:t>8069                        Holbæk              6320</w:t>
      </w:r>
    </w:p>
    <w:p w:rsidR="00162F95" w:rsidRDefault="00162F95" w:rsidP="00162F95">
      <w:pPr>
        <w:pStyle w:val="Normal11"/>
      </w:pPr>
      <w:r>
        <w:t>8062                        Korsør                 6330</w:t>
      </w:r>
    </w:p>
    <w:p w:rsidR="00162F95" w:rsidRDefault="00162F95" w:rsidP="00162F95">
      <w:pPr>
        <w:pStyle w:val="Normal11"/>
      </w:pPr>
      <w:r>
        <w:t>8066                        Køge                   6340</w:t>
      </w:r>
    </w:p>
    <w:p w:rsidR="00162F95" w:rsidRDefault="00162F95" w:rsidP="00162F95">
      <w:pPr>
        <w:pStyle w:val="Normal11"/>
      </w:pPr>
      <w:r>
        <w:t>8060                        Maribo                 6350</w:t>
      </w:r>
    </w:p>
    <w:p w:rsidR="00162F95" w:rsidRDefault="00162F95" w:rsidP="00162F95">
      <w:pPr>
        <w:pStyle w:val="Normal11"/>
      </w:pPr>
      <w:r>
        <w:t>8061                        Næstved             6360</w:t>
      </w:r>
    </w:p>
    <w:p w:rsidR="00162F95" w:rsidRDefault="00162F95" w:rsidP="00162F95">
      <w:pPr>
        <w:pStyle w:val="Normal11"/>
      </w:pPr>
      <w:r>
        <w:t>8068                        Roskilde              6370</w:t>
      </w:r>
    </w:p>
    <w:p w:rsidR="00162F95" w:rsidRDefault="00162F95" w:rsidP="00162F95">
      <w:pPr>
        <w:pStyle w:val="Normal11"/>
      </w:pPr>
      <w:r>
        <w:t>8052                        Billund                 9220</w:t>
      </w:r>
    </w:p>
    <w:p w:rsidR="00162F95" w:rsidRDefault="00162F95" w:rsidP="00162F95">
      <w:pPr>
        <w:pStyle w:val="Normal11"/>
      </w:pPr>
      <w:r>
        <w:t>8053                        Esbjerg               9230</w:t>
      </w:r>
    </w:p>
    <w:p w:rsidR="00162F95" w:rsidRDefault="00162F95" w:rsidP="00162F95">
      <w:pPr>
        <w:pStyle w:val="Normal11"/>
      </w:pPr>
      <w:r>
        <w:t>8054                        Haderslev           9240</w:t>
      </w:r>
    </w:p>
    <w:p w:rsidR="00162F95" w:rsidRDefault="00162F95" w:rsidP="00162F95">
      <w:pPr>
        <w:pStyle w:val="Normal11"/>
      </w:pPr>
      <w:r>
        <w:t>8056                        Middelfart            9250</w:t>
      </w:r>
    </w:p>
    <w:p w:rsidR="00162F95" w:rsidRDefault="00162F95" w:rsidP="00162F95">
      <w:pPr>
        <w:pStyle w:val="Normal11"/>
      </w:pPr>
      <w:r>
        <w:t>8057                        Odense               9260</w:t>
      </w:r>
    </w:p>
    <w:p w:rsidR="00162F95" w:rsidRDefault="00162F95" w:rsidP="00162F95">
      <w:pPr>
        <w:pStyle w:val="Normal11"/>
      </w:pPr>
      <w:r>
        <w:t>8058                        Svendborg          9270</w:t>
      </w:r>
    </w:p>
    <w:p w:rsidR="00162F95" w:rsidRDefault="00162F95" w:rsidP="00162F95">
      <w:pPr>
        <w:pStyle w:val="Normal11"/>
      </w:pPr>
      <w:r>
        <w:t>8055                        Tønder                9280</w:t>
      </w:r>
    </w:p>
    <w:p w:rsidR="00162F95" w:rsidRDefault="00162F95" w:rsidP="00162F95">
      <w:pPr>
        <w:pStyle w:val="Normal11"/>
      </w:pPr>
      <w:r>
        <w:t>8030                        Hjørring               9720</w:t>
      </w:r>
    </w:p>
    <w:p w:rsidR="00162F95" w:rsidRDefault="00162F95" w:rsidP="00162F95">
      <w:pPr>
        <w:pStyle w:val="Normal11"/>
      </w:pPr>
      <w:r>
        <w:t>8034                        Skive                  9730</w:t>
      </w:r>
    </w:p>
    <w:p w:rsidR="00162F95" w:rsidRDefault="00162F95" w:rsidP="00162F95">
      <w:pPr>
        <w:pStyle w:val="Normal11"/>
      </w:pPr>
      <w:r>
        <w:t>8033                        Thisted               9740</w:t>
      </w:r>
    </w:p>
    <w:p w:rsidR="00162F95" w:rsidRDefault="00162F95" w:rsidP="00162F95">
      <w:pPr>
        <w:pStyle w:val="Normal11"/>
      </w:pPr>
      <w:r>
        <w:t>8031                        Aalborg               9750</w:t>
      </w:r>
    </w:p>
    <w:p w:rsidR="00162F95" w:rsidRDefault="00162F95" w:rsidP="00162F95">
      <w:pPr>
        <w:pStyle w:val="Normal11"/>
      </w:pPr>
      <w:r>
        <w:t>8040                        Grenå                 9820</w:t>
      </w:r>
    </w:p>
    <w:p w:rsidR="00162F95" w:rsidRDefault="00162F95" w:rsidP="00162F95">
      <w:pPr>
        <w:pStyle w:val="Normal11"/>
      </w:pPr>
      <w:r>
        <w:t>8048                        Herning               9830</w:t>
      </w:r>
    </w:p>
    <w:p w:rsidR="00162F95" w:rsidRDefault="00162F95" w:rsidP="00162F95">
      <w:pPr>
        <w:pStyle w:val="Normal11"/>
      </w:pPr>
      <w:r>
        <w:t>8050                        Horsens              9840</w:t>
      </w:r>
    </w:p>
    <w:p w:rsidR="00162F95" w:rsidRDefault="00162F95" w:rsidP="00162F95">
      <w:pPr>
        <w:pStyle w:val="Normal11"/>
      </w:pPr>
      <w:r>
        <w:t>8039                        Randers              9850</w:t>
      </w:r>
    </w:p>
    <w:p w:rsidR="00162F95" w:rsidRDefault="00162F95" w:rsidP="00162F95">
      <w:pPr>
        <w:pStyle w:val="Normal11"/>
      </w:pPr>
      <w:r>
        <w:t>8035                        Struer                  9860</w:t>
      </w:r>
    </w:p>
    <w:p w:rsidR="00162F95" w:rsidRDefault="00162F95" w:rsidP="00162F95">
      <w:pPr>
        <w:pStyle w:val="Normal11"/>
      </w:pPr>
      <w:r>
        <w:t>8047                        Aarhus                9870</w:t>
      </w: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SapKode</w:t>
            </w:r>
          </w:p>
        </w:tc>
        <w:tc>
          <w:tcPr>
            <w:tcW w:w="1797" w:type="dxa"/>
          </w:tcPr>
          <w:p w:rsidR="00162F95" w:rsidRDefault="00162F95" w:rsidP="00162F95">
            <w:pPr>
              <w:pStyle w:val="Normal11"/>
            </w:pPr>
            <w:r>
              <w:t>TalHel</w:t>
            </w:r>
            <w:r>
              <w:fldChar w:fldCharType="begin"/>
            </w:r>
            <w:r>
              <w:instrText xml:space="preserve"> XE "</w:instrText>
            </w:r>
            <w:r w:rsidRPr="00D96880">
              <w:instrText>TalHel</w:instrText>
            </w:r>
            <w:r>
              <w:instrText xml:space="preserve">" </w:instrText>
            </w:r>
            <w:r>
              <w:fldChar w:fldCharType="end"/>
            </w:r>
          </w:p>
        </w:tc>
        <w:tc>
          <w:tcPr>
            <w:tcW w:w="5573" w:type="dxa"/>
          </w:tcPr>
          <w:p w:rsidR="00162F95" w:rsidRDefault="00162F95" w:rsidP="00162F95">
            <w:pPr>
              <w:pStyle w:val="Normal11"/>
            </w:pPr>
            <w:r>
              <w:t>Skattecentrets SAP HR-kode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KodeFireCifreStartEt</w:t>
            </w:r>
            <w:r>
              <w:fldChar w:fldCharType="begin"/>
            </w:r>
            <w:r>
              <w:instrText xml:space="preserve"> XE "</w:instrText>
            </w:r>
            <w:r w:rsidRPr="00035613">
              <w:instrText>KodeFireCifreStartEt</w:instrText>
            </w:r>
            <w:r>
              <w:instrText xml:space="preserve">" </w:instrText>
            </w:r>
            <w:r>
              <w:fldChar w:fldCharType="end"/>
            </w:r>
          </w:p>
        </w:tc>
        <w:tc>
          <w:tcPr>
            <w:tcW w:w="5573" w:type="dxa"/>
          </w:tcPr>
          <w:p w:rsidR="00162F95" w:rsidRDefault="00162F95" w:rsidP="00162F95">
            <w:pPr>
              <w:pStyle w:val="Normal11"/>
            </w:pPr>
            <w:r>
              <w:t>SKATs interne unikke identifikation af et skattecenter (80xx).</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Kode som kan antage talværdierne 0001-9999.</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Kunde()</w:t>
            </w:r>
          </w:p>
          <w:p w:rsidR="00162F95" w:rsidRDefault="00162F95" w:rsidP="00162F95">
            <w:pPr>
              <w:pStyle w:val="Normal11"/>
            </w:pPr>
            <w:r>
              <w:t>Skattecenter()</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33" w:name="_Toc265233919"/>
      <w:bookmarkStart w:id="4334" w:name="_Toc263947383"/>
      <w:r>
        <w:t>UdenlandskPerson</w:t>
      </w:r>
      <w:bookmarkEnd w:id="4333"/>
      <w:bookmarkEnd w:id="4334"/>
    </w:p>
    <w:p w:rsidR="00162F95" w:rsidRDefault="00162F95" w:rsidP="00162F95">
      <w:pPr>
        <w:pStyle w:val="Normal11"/>
      </w:pPr>
      <w:r>
        <w:t>Klasse som indeholder udenlandske personer.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UdenlandskPersonNummer</w:t>
            </w:r>
            <w:r>
              <w:fldChar w:fldCharType="begin"/>
            </w:r>
            <w:r>
              <w:instrText xml:space="preserve"> XE "</w:instrText>
            </w:r>
            <w:r w:rsidRPr="00464772">
              <w:instrText>UdenlandskPersonNummer</w:instrText>
            </w:r>
            <w:r>
              <w:instrText xml:space="preserve">" </w:instrText>
            </w:r>
            <w:r>
              <w:fldChar w:fldCharType="end"/>
            </w:r>
          </w:p>
        </w:tc>
        <w:tc>
          <w:tcPr>
            <w:tcW w:w="5573" w:type="dxa"/>
          </w:tcPr>
          <w:p w:rsidR="00162F95" w:rsidRDefault="00162F95" w:rsidP="00162F95">
            <w:pPr>
              <w:pStyle w:val="Normal11"/>
            </w:pPr>
            <w:r>
              <w:t>Nummer der entydigt identificerer de for SKATs relevante udenlandske personer, der ikke er registreret ved et dansk CPR-nummer.</w:t>
            </w:r>
          </w:p>
        </w:tc>
      </w:tr>
      <w:tr w:rsidR="00162F95" w:rsidTr="00162F95">
        <w:tblPrEx>
          <w:tblCellMar>
            <w:top w:w="0" w:type="dxa"/>
            <w:bottom w:w="0" w:type="dxa"/>
          </w:tblCellMar>
        </w:tblPrEx>
        <w:tc>
          <w:tcPr>
            <w:tcW w:w="2625" w:type="dxa"/>
          </w:tcPr>
          <w:p w:rsidR="00162F95" w:rsidRDefault="00162F95" w:rsidP="00162F95">
            <w:pPr>
              <w:pStyle w:val="Normal11"/>
            </w:pPr>
            <w:r>
              <w:t>FødselDato</w:t>
            </w:r>
          </w:p>
        </w:tc>
        <w:tc>
          <w:tcPr>
            <w:tcW w:w="1797" w:type="dxa"/>
          </w:tcPr>
          <w:p w:rsidR="00162F95" w:rsidRDefault="00162F95" w:rsidP="00162F95">
            <w:pPr>
              <w:pStyle w:val="Normal11"/>
            </w:pPr>
            <w:r>
              <w:t>Dato</w:t>
            </w:r>
            <w:r>
              <w:fldChar w:fldCharType="begin"/>
            </w:r>
            <w:r>
              <w:instrText xml:space="preserve"> XE "</w:instrText>
            </w:r>
            <w:r w:rsidRPr="003D16C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D65530">
              <w:instrText>TekstLang</w:instrText>
            </w:r>
            <w:r>
              <w:instrText xml:space="preserve">" </w:instrText>
            </w:r>
            <w:r>
              <w:fldChar w:fldCharType="end"/>
            </w:r>
          </w:p>
        </w:tc>
        <w:tc>
          <w:tcPr>
            <w:tcW w:w="5573" w:type="dxa"/>
          </w:tcPr>
          <w:p w:rsidR="00162F95" w:rsidRDefault="00162F95" w:rsidP="00162F95">
            <w:pPr>
              <w:pStyle w:val="Normal11"/>
            </w:pPr>
            <w:r>
              <w:t>Årsagen til at en Kunde er blevet oprettet eller afsluttet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UdenlandskPerson(0..*)</w:t>
            </w:r>
          </w:p>
          <w:p w:rsidR="00162F95" w:rsidRDefault="00162F95" w:rsidP="00162F95">
            <w:pPr>
              <w:pStyle w:val="Normal11"/>
            </w:pPr>
            <w:r>
              <w:t>AlternativAdresse(0..1)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35" w:name="_Toc265233920"/>
      <w:bookmarkStart w:id="4336" w:name="_Toc263947384"/>
      <w:r>
        <w:t>UdenlandskVirksomhed</w:t>
      </w:r>
      <w:bookmarkEnd w:id="4335"/>
      <w:bookmarkEnd w:id="4336"/>
    </w:p>
    <w:p w:rsidR="00162F95" w:rsidRDefault="00162F95" w:rsidP="00162F95">
      <w:pPr>
        <w:pStyle w:val="Normal11"/>
      </w:pPr>
      <w:r>
        <w:t>En klasse som håndterer udenlandske virksomheder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UdenlandskVirksomhedNummer</w:t>
            </w:r>
            <w:r>
              <w:fldChar w:fldCharType="begin"/>
            </w:r>
            <w:r>
              <w:instrText xml:space="preserve"> XE "</w:instrText>
            </w:r>
            <w:r w:rsidRPr="001C54D1">
              <w:instrText>UdenlandskVirksomhedNummer</w:instrText>
            </w:r>
            <w:r>
              <w:instrText xml:space="preserve">" </w:instrText>
            </w:r>
            <w:r>
              <w:fldChar w:fldCharType="end"/>
            </w:r>
          </w:p>
        </w:tc>
        <w:tc>
          <w:tcPr>
            <w:tcW w:w="5573" w:type="dxa"/>
          </w:tcPr>
          <w:p w:rsidR="00162F95" w:rsidRDefault="00162F95" w:rsidP="00162F95">
            <w:pPr>
              <w:pStyle w:val="Normal11"/>
            </w:pPr>
            <w:r>
              <w:t>Nummer der entydigt identificerer de for SKAT relevante udenlandske virksomeder, der ikke er registreret ved et dansk CVR/SE-nummer.</w:t>
            </w:r>
          </w:p>
          <w:p w:rsidR="00162F95" w:rsidRDefault="00162F95" w:rsidP="00162F95">
            <w:pPr>
              <w:pStyle w:val="Normal11"/>
            </w:pPr>
          </w:p>
          <w:p w:rsidR="00162F95" w:rsidRDefault="00162F95" w:rsidP="00162F95">
            <w:pPr>
              <w:pStyle w:val="Normal11"/>
            </w:pPr>
            <w:r>
              <w:t>Svarer lige nu til identifikation fundet i Erhvervssystemet.</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945332">
              <w:instrText>TekstLang</w:instrText>
            </w:r>
            <w:r>
              <w:instrText xml:space="preserve">" </w:instrText>
            </w:r>
            <w:r>
              <w:fldChar w:fldCharType="end"/>
            </w:r>
          </w:p>
        </w:tc>
        <w:tc>
          <w:tcPr>
            <w:tcW w:w="5573" w:type="dxa"/>
          </w:tcPr>
          <w:p w:rsidR="00162F95" w:rsidRDefault="00162F95" w:rsidP="00162F95">
            <w:pPr>
              <w:pStyle w:val="Normal11"/>
            </w:pPr>
            <w:r>
              <w:t>Årsagen til at en Kunde er blevet oprettet eller afsluttet.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registeret på</w:t>
            </w:r>
          </w:p>
        </w:tc>
        <w:tc>
          <w:tcPr>
            <w:tcW w:w="2398" w:type="dxa"/>
          </w:tcPr>
          <w:p w:rsidR="00162F95" w:rsidRDefault="00162F95" w:rsidP="00162F95">
            <w:pPr>
              <w:pStyle w:val="Normal11"/>
            </w:pPr>
            <w:r>
              <w:t>UdenlandskVirksomhed()</w:t>
            </w:r>
          </w:p>
          <w:p w:rsidR="00162F95" w:rsidRDefault="00162F95" w:rsidP="00162F95">
            <w:pPr>
              <w:pStyle w:val="Normal11"/>
            </w:pPr>
            <w:r>
              <w:t>AlternativAdresse()</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UdenlandskVirksomhed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37" w:name="_Toc265233921"/>
      <w:bookmarkStart w:id="4338" w:name="_Toc263947385"/>
      <w:r>
        <w:t>Virksomhed</w:t>
      </w:r>
      <w:bookmarkEnd w:id="4337"/>
      <w:bookmarkEnd w:id="4338"/>
    </w:p>
    <w:p w:rsidR="00162F95" w:rsidRDefault="00162F95" w:rsidP="00162F95">
      <w:pPr>
        <w:pStyle w:val="Normal11"/>
      </w:pPr>
      <w:r>
        <w:t>VIGTIGT!</w:t>
      </w:r>
    </w:p>
    <w:p w:rsidR="00162F95" w:rsidRDefault="00162F95" w:rsidP="00162F95">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2F95" w:rsidRDefault="00162F95" w:rsidP="00162F95">
      <w:pPr>
        <w:pStyle w:val="Normal11"/>
      </w:pPr>
      <w:r>
        <w:t>- CVR definerer juridisk enhed, som en virksomhed, identificeret ved CVR-nummer.</w:t>
      </w:r>
    </w:p>
    <w:p w:rsidR="00162F95" w:rsidRDefault="00162F95" w:rsidP="00162F95">
      <w:pPr>
        <w:pStyle w:val="Normal11"/>
      </w:pPr>
      <w:r>
        <w:t>DISSE TO DEFINITIONER MÅ IKKE FORVEKSLES.</w:t>
      </w:r>
    </w:p>
    <w:p w:rsidR="00162F95" w:rsidRDefault="00162F95" w:rsidP="00162F95">
      <w:pPr>
        <w:pStyle w:val="Normal11"/>
      </w:pPr>
    </w:p>
    <w:p w:rsidR="00162F95" w:rsidRDefault="00162F95" w:rsidP="00162F95">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2F95" w:rsidRDefault="00162F95" w:rsidP="00162F95">
      <w:pPr>
        <w:pStyle w:val="Normal11"/>
      </w:pPr>
    </w:p>
    <w:p w:rsidR="00162F95" w:rsidRDefault="00162F95" w:rsidP="00162F95">
      <w:pPr>
        <w:pStyle w:val="Normal11"/>
      </w:pPr>
      <w:r>
        <w:t>01. Juridisk enhed (CVR-definition), som er identificeret med et CVR-nummer</w:t>
      </w:r>
    </w:p>
    <w:p w:rsidR="00162F95" w:rsidRDefault="00162F95" w:rsidP="00162F95">
      <w:pPr>
        <w:pStyle w:val="Normal11"/>
      </w:pPr>
      <w:r>
        <w:t>02. Administrativ enhed, som er identificeret med et SE-nummer (tilknyttet en juridisk enhed)</w:t>
      </w:r>
    </w:p>
    <w:p w:rsidR="00162F95" w:rsidRDefault="00162F95" w:rsidP="00162F95">
      <w:pPr>
        <w:pStyle w:val="Normal11"/>
      </w:pPr>
      <w:r>
        <w:t>03. Ikke CVR-enhed, som er identificeret med et SE-nummer (ikke tilknyttet en juridisk enhed)</w:t>
      </w:r>
    </w:p>
    <w:p w:rsidR="00162F95" w:rsidRDefault="00162F95" w:rsidP="00162F95">
      <w:pPr>
        <w:pStyle w:val="Normal11"/>
      </w:pPr>
    </w:p>
    <w:p w:rsidR="00162F95" w:rsidRDefault="00162F95" w:rsidP="00162F95">
      <w:pPr>
        <w:pStyle w:val="Normal11"/>
      </w:pPr>
      <w:r>
        <w:t>Eksempel:</w:t>
      </w:r>
    </w:p>
    <w:p w:rsidR="00162F95" w:rsidRDefault="00162F95" w:rsidP="00162F95">
      <w:pPr>
        <w:pStyle w:val="Normal11"/>
      </w:pPr>
      <w:r>
        <w:t>CVRNummer</w:t>
      </w:r>
      <w:r>
        <w:tab/>
        <w:t>SENummer</w:t>
      </w:r>
      <w:r>
        <w:tab/>
        <w:t>Virksomhedstype</w:t>
      </w:r>
    </w:p>
    <w:p w:rsidR="00162F95" w:rsidRDefault="00162F95" w:rsidP="00162F95">
      <w:pPr>
        <w:pStyle w:val="Normal11"/>
      </w:pPr>
      <w:r>
        <w:t>11 11 11 11</w:t>
      </w:r>
      <w:r>
        <w:tab/>
        <w:t>11 11 11 11</w:t>
      </w:r>
      <w:r>
        <w:tab/>
        <w:t>01</w:t>
      </w:r>
    </w:p>
    <w:p w:rsidR="00162F95" w:rsidRDefault="00162F95" w:rsidP="00162F95">
      <w:pPr>
        <w:pStyle w:val="Normal11"/>
      </w:pPr>
      <w:r>
        <w:t>11 11 11 11</w:t>
      </w:r>
      <w:r>
        <w:tab/>
        <w:t>22 22 22 22</w:t>
      </w:r>
      <w:r>
        <w:tab/>
        <w:t>02</w:t>
      </w:r>
    </w:p>
    <w:p w:rsidR="00162F95" w:rsidRDefault="00162F95" w:rsidP="00162F95">
      <w:pPr>
        <w:pStyle w:val="Normal11"/>
      </w:pPr>
      <w:r>
        <w:t>11 11 11 11</w:t>
      </w:r>
      <w:r>
        <w:tab/>
        <w:t>33 33 33 33</w:t>
      </w:r>
      <w:r>
        <w:tab/>
        <w:t>02</w:t>
      </w:r>
    </w:p>
    <w:p w:rsidR="00162F95" w:rsidRDefault="00162F95" w:rsidP="00162F95">
      <w:pPr>
        <w:pStyle w:val="Normal11"/>
      </w:pPr>
      <w:r>
        <w:t>’null’</w:t>
      </w:r>
      <w:r>
        <w:tab/>
      </w:r>
      <w:r>
        <w:tab/>
        <w:t>44 44 44 44</w:t>
      </w:r>
      <w:r>
        <w:tab/>
        <w:t>03</w:t>
      </w:r>
    </w:p>
    <w:p w:rsidR="00162F95" w:rsidRDefault="00162F95" w:rsidP="00162F95">
      <w:pPr>
        <w:pStyle w:val="Normal11"/>
      </w:pPr>
    </w:p>
    <w:p w:rsidR="00162F95" w:rsidRDefault="00162F95" w:rsidP="00162F95">
      <w:pPr>
        <w:pStyle w:val="Normal11"/>
      </w:pPr>
      <w:r>
        <w:t>01. En virksomhed, som er en juridisk enhed (CVRs definition), er optaget i CVR-registret og tildeles kun ét CVR-nummer. Et CVR-nummer svarer til CPR-nummer for en fysisk person. Ved CVRs definition af juridisk enhed forstås:</w:t>
      </w:r>
    </w:p>
    <w:p w:rsidR="00162F95" w:rsidRDefault="00162F95" w:rsidP="00162F95">
      <w:pPr>
        <w:pStyle w:val="Normal11"/>
      </w:pPr>
      <w:r>
        <w:t xml:space="preserve">- En fysisk person i dennes egenskab af arbejdsgiver eller selvstændigt erhvervsdrivende. </w:t>
      </w:r>
    </w:p>
    <w:p w:rsidR="00162F95" w:rsidRDefault="00162F95" w:rsidP="00162F95">
      <w:pPr>
        <w:pStyle w:val="Normal11"/>
      </w:pPr>
      <w:r>
        <w:t xml:space="preserve">- En juridisk person (eksempelvis A/S, ApS) eller en filial af en udenlandsk juridisk person. </w:t>
      </w:r>
    </w:p>
    <w:p w:rsidR="00162F95" w:rsidRDefault="00162F95" w:rsidP="00162F95">
      <w:pPr>
        <w:pStyle w:val="Normal11"/>
      </w:pPr>
      <w:r>
        <w:t xml:space="preserve">- En statslig administrativ enhed. </w:t>
      </w:r>
    </w:p>
    <w:p w:rsidR="00162F95" w:rsidRDefault="00162F95" w:rsidP="00162F95">
      <w:pPr>
        <w:pStyle w:val="Normal11"/>
      </w:pPr>
      <w:r>
        <w:t xml:space="preserve">- En region. </w:t>
      </w:r>
    </w:p>
    <w:p w:rsidR="00162F95" w:rsidRDefault="00162F95" w:rsidP="00162F95">
      <w:pPr>
        <w:pStyle w:val="Normal11"/>
      </w:pPr>
      <w:r>
        <w:t xml:space="preserve">- En kommune. </w:t>
      </w:r>
    </w:p>
    <w:p w:rsidR="00162F95" w:rsidRDefault="00162F95" w:rsidP="00162F95">
      <w:pPr>
        <w:pStyle w:val="Normal11"/>
      </w:pPr>
      <w:r>
        <w:t>- Et kommunalt fællesskab.</w:t>
      </w:r>
    </w:p>
    <w:p w:rsidR="00162F95" w:rsidRDefault="00162F95" w:rsidP="00162F95">
      <w:pPr>
        <w:pStyle w:val="Normal11"/>
      </w:pPr>
    </w:p>
    <w:p w:rsidR="00162F95" w:rsidRDefault="00162F95" w:rsidP="00162F95">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2F95" w:rsidRDefault="00162F95" w:rsidP="00162F95">
      <w:pPr>
        <w:pStyle w:val="Normal11"/>
      </w:pPr>
    </w:p>
    <w:p w:rsidR="00162F95" w:rsidRDefault="00162F95" w:rsidP="00162F95">
      <w:pPr>
        <w:pStyle w:val="Normal11"/>
      </w:pPr>
      <w:r>
        <w:t>03. En enhed, som er registreringspligtig i henhold til told- skatte- eller afgiftslovgivningen og, som hverken er en juridisk eller administrativ enhed, identificeres med et SE-nummer. En sådan enhed benævnes en "Ikke CVR-enhed".</w:t>
      </w:r>
    </w:p>
    <w:p w:rsidR="00162F95" w:rsidRDefault="00162F95" w:rsidP="00162F95">
      <w:pPr>
        <w:pStyle w:val="Normal11"/>
      </w:pPr>
    </w:p>
    <w:p w:rsidR="00162F95" w:rsidRDefault="00162F95" w:rsidP="00162F95">
      <w:pPr>
        <w:pStyle w:val="Normal11"/>
      </w:pPr>
      <w:r>
        <w:t>Identifikationsnumret er et nummer på 8 karakterer uanset om det er et CVR-nummer, et administrativt SE-nummer eller SE-nummer for en ikke CVR-enhed.</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SENummer</w:t>
            </w:r>
          </w:p>
        </w:tc>
        <w:tc>
          <w:tcPr>
            <w:tcW w:w="1797" w:type="dxa"/>
          </w:tcPr>
          <w:p w:rsidR="00162F95" w:rsidRDefault="00162F95" w:rsidP="00162F95">
            <w:pPr>
              <w:pStyle w:val="Normal11"/>
            </w:pPr>
            <w:r>
              <w:t>SENummer</w:t>
            </w:r>
            <w:r>
              <w:fldChar w:fldCharType="begin"/>
            </w:r>
            <w:r>
              <w:instrText xml:space="preserve"> XE "</w:instrText>
            </w:r>
            <w:r w:rsidRPr="008643A1">
              <w:instrText>SENummer</w:instrText>
            </w:r>
            <w:r>
              <w:instrText xml:space="preserve">" </w:instrText>
            </w:r>
            <w:r>
              <w:fldChar w:fldCharType="end"/>
            </w:r>
          </w:p>
        </w:tc>
        <w:tc>
          <w:tcPr>
            <w:tcW w:w="5573" w:type="dxa"/>
          </w:tcPr>
          <w:p w:rsidR="00162F95" w:rsidRDefault="00162F95" w:rsidP="00162F95">
            <w:pPr>
              <w:pStyle w:val="Normal11"/>
            </w:pPr>
            <w:r>
              <w:t>8-cifret nummer,  der entydigt identificerer en registreret virksomhed i SKAT.</w:t>
            </w:r>
          </w:p>
        </w:tc>
      </w:tr>
      <w:tr w:rsidR="00162F95" w:rsidTr="00162F95">
        <w:tblPrEx>
          <w:tblCellMar>
            <w:top w:w="0" w:type="dxa"/>
            <w:bottom w:w="0" w:type="dxa"/>
          </w:tblCellMar>
        </w:tblPrEx>
        <w:tc>
          <w:tcPr>
            <w:tcW w:w="2625" w:type="dxa"/>
          </w:tcPr>
          <w:p w:rsidR="00162F95" w:rsidRDefault="00162F95" w:rsidP="00162F95">
            <w:pPr>
              <w:pStyle w:val="Normal11"/>
            </w:pPr>
            <w:r>
              <w:t>CVRNummer</w:t>
            </w:r>
          </w:p>
        </w:tc>
        <w:tc>
          <w:tcPr>
            <w:tcW w:w="1797" w:type="dxa"/>
          </w:tcPr>
          <w:p w:rsidR="00162F95" w:rsidRDefault="00162F95" w:rsidP="00162F95">
            <w:pPr>
              <w:pStyle w:val="Normal11"/>
            </w:pPr>
            <w:r>
              <w:t>CVRNummer</w:t>
            </w:r>
            <w:r>
              <w:fldChar w:fldCharType="begin"/>
            </w:r>
            <w:r>
              <w:instrText xml:space="preserve"> XE "</w:instrText>
            </w:r>
            <w:r w:rsidRPr="002D208F">
              <w:instrText>CVRNummer</w:instrText>
            </w:r>
            <w:r>
              <w:instrText xml:space="preserve">" </w:instrText>
            </w:r>
            <w:r>
              <w:fldChar w:fldCharType="end"/>
            </w:r>
          </w:p>
        </w:tc>
        <w:tc>
          <w:tcPr>
            <w:tcW w:w="5573" w:type="dxa"/>
          </w:tcPr>
          <w:p w:rsidR="00162F95" w:rsidRDefault="00162F95" w:rsidP="00162F95">
            <w:pPr>
              <w:pStyle w:val="Normal11"/>
            </w:pPr>
            <w:r>
              <w:t>Det nummer der tildeles juridiske enheder i et Centralt Virksomheds Register (CVR).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De første 7 cifre i CVR_nummeret er et løbenummer, som vælges som det første ledige nummer i rækken. Ud fra de 7 cifre udregnes det 8. ciffer _ kontrolcifferet.</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945261">
              <w:instrText>Dato</w:instrText>
            </w:r>
            <w:r>
              <w:instrText xml:space="preserve">" </w:instrText>
            </w:r>
            <w:r>
              <w:fldChar w:fldCharType="end"/>
            </w:r>
          </w:p>
        </w:tc>
        <w:tc>
          <w:tcPr>
            <w:tcW w:w="5573" w:type="dxa"/>
          </w:tcPr>
          <w:p w:rsidR="00162F95" w:rsidRDefault="00162F95" w:rsidP="00162F95">
            <w:pPr>
              <w:pStyle w:val="Normal11"/>
            </w:pPr>
            <w:r>
              <w:t>Angiver startdato for virksomheden</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766257">
              <w:instrText>Dato</w:instrText>
            </w:r>
            <w:r>
              <w:instrText xml:space="preserve">" </w:instrText>
            </w:r>
            <w:r>
              <w:fldChar w:fldCharType="end"/>
            </w:r>
          </w:p>
        </w:tc>
        <w:tc>
          <w:tcPr>
            <w:tcW w:w="5573" w:type="dxa"/>
          </w:tcPr>
          <w:p w:rsidR="00162F95" w:rsidRDefault="00162F95" w:rsidP="00162F95">
            <w:pPr>
              <w:pStyle w:val="Normal11"/>
            </w:pPr>
            <w:r>
              <w:t>Angiver slutdato for virksomheden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Virksomhed(1)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Virksomhed(1)</w:t>
            </w:r>
          </w:p>
          <w:p w:rsidR="00162F95" w:rsidRDefault="00162F95" w:rsidP="00162F95">
            <w:pPr>
              <w:pStyle w:val="Normal11"/>
            </w:pPr>
            <w:r>
              <w:t>VirksomhedStatusForhold(0..*)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eje</w:t>
            </w:r>
          </w:p>
        </w:tc>
        <w:tc>
          <w:tcPr>
            <w:tcW w:w="2398" w:type="dxa"/>
          </w:tcPr>
          <w:p w:rsidR="00162F95" w:rsidRDefault="00162F95" w:rsidP="00162F95">
            <w:pPr>
              <w:pStyle w:val="Normal11"/>
            </w:pPr>
            <w:r>
              <w:t>Virksomhed(1)</w:t>
            </w:r>
          </w:p>
          <w:p w:rsidR="00162F95" w:rsidRDefault="00162F95" w:rsidP="00162F95">
            <w:pPr>
              <w:pStyle w:val="Normal11"/>
            </w:pPr>
            <w:r>
              <w:t>ProduktionEnhed(0..*)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 tilknyttet</w:t>
            </w:r>
          </w:p>
        </w:tc>
        <w:tc>
          <w:tcPr>
            <w:tcW w:w="2398" w:type="dxa"/>
          </w:tcPr>
          <w:p w:rsidR="00162F95" w:rsidRDefault="00162F95" w:rsidP="00162F95">
            <w:pPr>
              <w:pStyle w:val="Normal11"/>
            </w:pPr>
            <w:r>
              <w:t>Virksomhed(0..*)</w:t>
            </w:r>
          </w:p>
          <w:p w:rsidR="00162F95" w:rsidRDefault="00162F95" w:rsidP="00162F95">
            <w:pPr>
              <w:pStyle w:val="Normal11"/>
            </w:pPr>
            <w:r>
              <w:t>OrganisatoriskEnhed(0..*)</w:t>
            </w:r>
          </w:p>
        </w:tc>
        <w:tc>
          <w:tcPr>
            <w:tcW w:w="5879" w:type="dxa"/>
          </w:tcPr>
          <w:p w:rsidR="00162F95" w:rsidRDefault="00162F95" w:rsidP="00162F95">
            <w:pPr>
              <w:pStyle w:val="Normal11"/>
            </w:pPr>
            <w:r>
              <w:t>En virksomhed kan være tilknyttet en eller flere organisatoriske enheder</w:t>
            </w:r>
          </w:p>
        </w:tc>
      </w:tr>
    </w:tbl>
    <w:p w:rsidR="00307A99" w:rsidRDefault="00307A99" w:rsidP="00307A99">
      <w:pPr>
        <w:pStyle w:val="Normal11"/>
        <w:rPr>
          <w:del w:id="4339"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Normal11"/>
        <w:rPr>
          <w:del w:id="4340" w:author="Skat" w:date="2010-06-25T12:54:00Z"/>
        </w:rPr>
      </w:pPr>
    </w:p>
    <w:p w:rsidR="00307A99" w:rsidRDefault="00307A99" w:rsidP="00307A99">
      <w:pPr>
        <w:pStyle w:val="Normal11"/>
        <w:rPr>
          <w:del w:id="434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4342" w:author="Skat" w:date="2010-06-25T12:54:00Z"/>
        </w:trPr>
        <w:tc>
          <w:tcPr>
            <w:tcW w:w="1667" w:type="dxa"/>
            <w:shd w:val="pct20" w:color="auto" w:fill="0000FF"/>
          </w:tcPr>
          <w:p w:rsidR="00307A99" w:rsidRPr="00307A99" w:rsidRDefault="00307A99" w:rsidP="00307A99">
            <w:pPr>
              <w:pStyle w:val="Normal11"/>
              <w:rPr>
                <w:del w:id="4343" w:author="Skat" w:date="2010-06-25T12:54:00Z"/>
                <w:color w:val="FFFFFF"/>
              </w:rPr>
            </w:pPr>
            <w:del w:id="4344" w:author="Skat" w:date="2010-06-25T12:54:00Z">
              <w:r>
                <w:rPr>
                  <w:color w:val="FFFFFF"/>
                </w:rPr>
                <w:delText>Specialisering</w:delText>
              </w:r>
            </w:del>
          </w:p>
        </w:tc>
        <w:tc>
          <w:tcPr>
            <w:tcW w:w="2398" w:type="dxa"/>
            <w:shd w:val="pct20" w:color="auto" w:fill="0000FF"/>
          </w:tcPr>
          <w:p w:rsidR="00307A99" w:rsidRPr="00307A99" w:rsidRDefault="00307A99" w:rsidP="00307A99">
            <w:pPr>
              <w:pStyle w:val="Normal11"/>
              <w:rPr>
                <w:del w:id="4345" w:author="Skat" w:date="2010-06-25T12:54:00Z"/>
                <w:color w:val="FFFFFF"/>
              </w:rPr>
            </w:pPr>
            <w:del w:id="4346" w:author="Skat" w:date="2010-06-25T12:54:00Z">
              <w:r>
                <w:rPr>
                  <w:color w:val="FFFFFF"/>
                </w:rPr>
                <w:delText>Sammenhæng</w:delText>
              </w:r>
            </w:del>
          </w:p>
        </w:tc>
        <w:tc>
          <w:tcPr>
            <w:tcW w:w="5879" w:type="dxa"/>
            <w:shd w:val="pct20" w:color="auto" w:fill="0000FF"/>
          </w:tcPr>
          <w:p w:rsidR="00307A99" w:rsidRPr="00307A99" w:rsidRDefault="00307A99" w:rsidP="00307A99">
            <w:pPr>
              <w:pStyle w:val="Normal11"/>
              <w:rPr>
                <w:del w:id="4347" w:author="Skat" w:date="2010-06-25T12:54:00Z"/>
                <w:color w:val="FFFFFF"/>
              </w:rPr>
            </w:pPr>
            <w:del w:id="4348" w:author="Skat" w:date="2010-06-25T12:54:00Z">
              <w:r>
                <w:rPr>
                  <w:color w:val="FFFFFF"/>
                </w:rPr>
                <w:delText>Beskrivelse</w:delText>
              </w:r>
            </w:del>
          </w:p>
        </w:tc>
      </w:tr>
      <w:tr w:rsidR="00162F95" w:rsidTr="00162F95">
        <w:tc>
          <w:tcPr>
            <w:tcW w:w="1667" w:type="dxa"/>
          </w:tcPr>
          <w:p w:rsidR="00162F95" w:rsidRDefault="00162F95" w:rsidP="00162F95">
            <w:pPr>
              <w:pStyle w:val="Normal11"/>
            </w:pPr>
            <w:ins w:id="4349" w:author="Skat" w:date="2010-06-25T12:54:00Z">
              <w:r>
                <w:t>tilknyttet</w:t>
              </w:r>
            </w:ins>
          </w:p>
        </w:tc>
        <w:tc>
          <w:tcPr>
            <w:tcW w:w="2398" w:type="dxa"/>
          </w:tcPr>
          <w:p w:rsidR="00162F95" w:rsidRDefault="00162F95" w:rsidP="00162F95">
            <w:pPr>
              <w:pStyle w:val="Normal11"/>
              <w:rPr>
                <w:ins w:id="4350" w:author="Skat" w:date="2010-06-25T12:54:00Z"/>
              </w:rPr>
            </w:pPr>
            <w:ins w:id="4351" w:author="Skat" w:date="2010-06-25T12:54:00Z">
              <w:r>
                <w:t>Person(0..*)</w:t>
              </w:r>
            </w:ins>
          </w:p>
          <w:p w:rsidR="00162F95" w:rsidRDefault="00162F95" w:rsidP="00162F95">
            <w:pPr>
              <w:pStyle w:val="Normal11"/>
            </w:pPr>
            <w:r>
              <w:t>Virksomhed</w:t>
            </w:r>
            <w:del w:id="4352" w:author="Skat" w:date="2010-06-25T12:54:00Z">
              <w:r w:rsidR="00307A99">
                <w:delText xml:space="preserve"> arver fra/er en specialisering af Kunde</w:delText>
              </w:r>
            </w:del>
            <w:ins w:id="4353" w:author="Skat" w:date="2010-06-25T12:54:00Z">
              <w:r>
                <w:t>(0..*)</w:t>
              </w:r>
            </w:ins>
          </w:p>
        </w:tc>
        <w:tc>
          <w:tcPr>
            <w:tcW w:w="5879" w:type="dxa"/>
          </w:tcPr>
          <w:p w:rsidR="00162F95" w:rsidRDefault="00162F95" w:rsidP="00162F95">
            <w:pPr>
              <w:pStyle w:val="Normal11"/>
            </w:pPr>
            <w:ins w:id="4354" w:author="Skat" w:date="2010-06-25T12:54:00Z">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ins>
          </w:p>
        </w:tc>
      </w:tr>
    </w:tbl>
    <w:p w:rsidR="00162F95" w:rsidRDefault="00162F95" w:rsidP="00162F95">
      <w:pPr>
        <w:pStyle w:val="Normal11"/>
        <w:rPr>
          <w:ins w:id="435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4356" w:author="Skat" w:date="2010-06-25T12:54:00Z"/>
        </w:rPr>
      </w:pPr>
    </w:p>
    <w:p w:rsidR="00162F95" w:rsidRDefault="00162F95" w:rsidP="00162F95">
      <w:pPr>
        <w:pStyle w:val="Normal11"/>
        <w:rPr>
          <w:ins w:id="435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358" w:author="Skat" w:date="2010-06-25T12:54:00Z"/>
        </w:trPr>
        <w:tc>
          <w:tcPr>
            <w:tcW w:w="1667" w:type="dxa"/>
            <w:shd w:val="pct20" w:color="auto" w:fill="0000FF"/>
          </w:tcPr>
          <w:p w:rsidR="00162F95" w:rsidRPr="00162F95" w:rsidRDefault="00162F95" w:rsidP="00162F95">
            <w:pPr>
              <w:pStyle w:val="Normal11"/>
              <w:rPr>
                <w:ins w:id="4359" w:author="Skat" w:date="2010-06-25T12:54:00Z"/>
                <w:color w:val="FFFFFF"/>
              </w:rPr>
            </w:pPr>
            <w:ins w:id="4360"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4361" w:author="Skat" w:date="2010-06-25T12:54:00Z"/>
                <w:color w:val="FFFFFF"/>
              </w:rPr>
            </w:pPr>
            <w:ins w:id="4362"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4363" w:author="Skat" w:date="2010-06-25T12:54:00Z"/>
                <w:color w:val="FFFFFF"/>
              </w:rPr>
            </w:pPr>
            <w:ins w:id="4364" w:author="Skat" w:date="2010-06-25T12:54:00Z">
              <w:r>
                <w:rPr>
                  <w:color w:val="FFFFFF"/>
                </w:rPr>
                <w:t>Beskrivelse</w:t>
              </w:r>
            </w:ins>
          </w:p>
        </w:tc>
      </w:tr>
      <w:tr w:rsidR="00162F95" w:rsidTr="00162F95">
        <w:tblPrEx>
          <w:tblCellMar>
            <w:top w:w="0" w:type="dxa"/>
            <w:bottom w:w="0" w:type="dxa"/>
          </w:tblCellMar>
        </w:tblPrEx>
        <w:trPr>
          <w:ins w:id="4365" w:author="Skat" w:date="2010-06-25T12:54:00Z"/>
        </w:trPr>
        <w:tc>
          <w:tcPr>
            <w:tcW w:w="1667" w:type="dxa"/>
          </w:tcPr>
          <w:p w:rsidR="00162F95" w:rsidRDefault="00162F95" w:rsidP="00162F95">
            <w:pPr>
              <w:pStyle w:val="Normal11"/>
              <w:rPr>
                <w:ins w:id="4366" w:author="Skat" w:date="2010-06-25T12:54:00Z"/>
              </w:rPr>
            </w:pPr>
          </w:p>
        </w:tc>
        <w:tc>
          <w:tcPr>
            <w:tcW w:w="2398" w:type="dxa"/>
          </w:tcPr>
          <w:p w:rsidR="00162F95" w:rsidRDefault="00162F95" w:rsidP="00162F95">
            <w:pPr>
              <w:pStyle w:val="Normal11"/>
              <w:rPr>
                <w:ins w:id="4367" w:author="Skat" w:date="2010-06-25T12:54:00Z"/>
              </w:rPr>
            </w:pPr>
            <w:ins w:id="4368" w:author="Skat" w:date="2010-06-25T12:54:00Z">
              <w:r>
                <w:t>Virksomhed arver fra/er en specialisering af Kunde</w:t>
              </w:r>
            </w:ins>
          </w:p>
        </w:tc>
        <w:tc>
          <w:tcPr>
            <w:tcW w:w="5879" w:type="dxa"/>
          </w:tcPr>
          <w:p w:rsidR="00162F95" w:rsidRDefault="00162F95" w:rsidP="00162F95">
            <w:pPr>
              <w:pStyle w:val="Normal11"/>
              <w:rPr>
                <w:ins w:id="4369" w:author="Skat" w:date="2010-06-25T12:54:00Z"/>
              </w:rPr>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70" w:name="_Toc265233922"/>
      <w:bookmarkStart w:id="4371" w:name="_Toc263947386"/>
      <w:r>
        <w:t>VirksomhedStatusForhold</w:t>
      </w:r>
      <w:bookmarkEnd w:id="4370"/>
      <w:bookmarkEnd w:id="4371"/>
    </w:p>
    <w:p w:rsidR="00162F95" w:rsidRDefault="00162F95" w:rsidP="00162F95">
      <w:pPr>
        <w:pStyle w:val="Normal11"/>
      </w:pPr>
      <w:r>
        <w:t>Angiver status for en given virksomhed på et givet tidspunkt. Status kan f. eks være konkurs, likvidation, betalingsstandsning osv.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A30D00">
              <w:instrText>Dato</w:instrText>
            </w:r>
            <w:r>
              <w:instrText xml:space="preserve">" </w:instrText>
            </w:r>
            <w:r>
              <w:fldChar w:fldCharType="end"/>
            </w:r>
          </w:p>
        </w:tc>
        <w:tc>
          <w:tcPr>
            <w:tcW w:w="5573" w:type="dxa"/>
          </w:tcPr>
          <w:p w:rsidR="00162F95" w:rsidRDefault="00162F95" w:rsidP="00162F95">
            <w:pPr>
              <w:pStyle w:val="Normal11"/>
            </w:pPr>
            <w:r>
              <w:t>Angiver den første dag en virksomhedsstatustype er gyldig.</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CF4351">
              <w:instrText>Dato</w:instrText>
            </w:r>
            <w:r>
              <w:instrText xml:space="preserve">" </w:instrText>
            </w:r>
            <w:r>
              <w:fldChar w:fldCharType="end"/>
            </w:r>
          </w:p>
        </w:tc>
        <w:tc>
          <w:tcPr>
            <w:tcW w:w="5573" w:type="dxa"/>
          </w:tcPr>
          <w:p w:rsidR="00162F95" w:rsidRDefault="00162F95" w:rsidP="00162F95">
            <w:pPr>
              <w:pStyle w:val="Normal11"/>
            </w:pPr>
            <w:r>
              <w:t>Angiver den sidste dag en virksomhedsstatustype er gyldig.</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VirksomhedStatusForhold(0..*)</w:t>
            </w:r>
          </w:p>
          <w:p w:rsidR="00162F95" w:rsidRDefault="00162F95" w:rsidP="00162F95">
            <w:pPr>
              <w:pStyle w:val="Normal11"/>
            </w:pPr>
            <w:r>
              <w:t>VirksomhedStatusType(1)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Virksomhed(1)</w:t>
            </w:r>
          </w:p>
          <w:p w:rsidR="00162F95" w:rsidRDefault="00162F95" w:rsidP="00162F95">
            <w:pPr>
              <w:pStyle w:val="Normal11"/>
            </w:pPr>
            <w:r>
              <w:t>VirksomhedStatusForhold(0..*)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72" w:name="_Toc265233923"/>
      <w:bookmarkStart w:id="4373" w:name="_Toc263947387"/>
      <w:r>
        <w:t>VirksomhedStatusType</w:t>
      </w:r>
      <w:bookmarkEnd w:id="4372"/>
      <w:bookmarkEnd w:id="4373"/>
    </w:p>
    <w:p w:rsidR="00162F95" w:rsidRDefault="00162F95" w:rsidP="00162F95">
      <w:pPr>
        <w:pStyle w:val="Normal11"/>
      </w:pPr>
      <w:r>
        <w:t>Grunddatatype som angiver de mulige typer af virksomhedsstatus, eksempelvis betalingsstandsning, konkurs, likvidation, skifteretsopløsning.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KodeToCifreStartEt</w:t>
            </w:r>
            <w:r>
              <w:fldChar w:fldCharType="begin"/>
            </w:r>
            <w:r>
              <w:instrText xml:space="preserve"> XE "</w:instrText>
            </w:r>
            <w:r w:rsidRPr="007F4CEF">
              <w:instrText>KodeToCifreStartEt</w:instrText>
            </w:r>
            <w:r>
              <w:instrText xml:space="preserve">" </w:instrText>
            </w:r>
            <w:r>
              <w:fldChar w:fldCharType="end"/>
            </w:r>
          </w:p>
        </w:tc>
        <w:tc>
          <w:tcPr>
            <w:tcW w:w="5573" w:type="dxa"/>
          </w:tcPr>
          <w:p w:rsidR="00162F95" w:rsidRDefault="00162F95" w:rsidP="00162F95">
            <w:pPr>
              <w:pStyle w:val="Normal11"/>
            </w:pPr>
            <w:r>
              <w:t>Angiver koden for virksomhedsstatustypen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Koden for virksomhedsstatustypen kan antage:</w:t>
            </w:r>
          </w:p>
          <w:p w:rsidR="00162F95" w:rsidRDefault="00162F95" w:rsidP="00162F95">
            <w:pPr>
              <w:pStyle w:val="Normal11"/>
            </w:pPr>
          </w:p>
          <w:p w:rsidR="00162F95" w:rsidRDefault="00162F95" w:rsidP="00162F95">
            <w:pPr>
              <w:pStyle w:val="Normal11"/>
            </w:pPr>
            <w:r>
              <w:t>01</w:t>
            </w:r>
          </w:p>
          <w:p w:rsidR="00162F95" w:rsidRDefault="00162F95" w:rsidP="00162F95">
            <w:pPr>
              <w:pStyle w:val="Normal11"/>
            </w:pPr>
            <w:r>
              <w:t>02</w:t>
            </w:r>
          </w:p>
          <w:p w:rsidR="00162F95" w:rsidRDefault="00162F95" w:rsidP="00162F95">
            <w:pPr>
              <w:pStyle w:val="Normal11"/>
            </w:pPr>
            <w:r>
              <w:t>03</w:t>
            </w:r>
          </w:p>
          <w:p w:rsidR="00162F95" w:rsidRDefault="00162F95" w:rsidP="00162F95">
            <w:pPr>
              <w:pStyle w:val="Normal11"/>
            </w:pPr>
            <w:r>
              <w:t>04</w:t>
            </w:r>
          </w:p>
          <w:p w:rsidR="00162F95" w:rsidRDefault="00162F95" w:rsidP="00162F95">
            <w:pPr>
              <w:pStyle w:val="Normal11"/>
            </w:pPr>
            <w:r>
              <w:t>05</w:t>
            </w:r>
          </w:p>
          <w:p w:rsidR="00162F95" w:rsidRDefault="00162F95" w:rsidP="00162F95">
            <w:pPr>
              <w:pStyle w:val="Normal11"/>
            </w:pPr>
            <w:r>
              <w:t>06</w:t>
            </w:r>
          </w:p>
          <w:p w:rsidR="00162F95" w:rsidRDefault="00162F95" w:rsidP="00162F95">
            <w:pPr>
              <w:pStyle w:val="Normal11"/>
            </w:pPr>
            <w:r>
              <w:t>07</w:t>
            </w:r>
          </w:p>
          <w:p w:rsidR="00162F95" w:rsidRDefault="00162F95" w:rsidP="00162F95">
            <w:pPr>
              <w:pStyle w:val="Normal11"/>
            </w:pPr>
            <w:r>
              <w:t>08</w:t>
            </w:r>
          </w:p>
          <w:p w:rsidR="00162F95" w:rsidRDefault="00162F95" w:rsidP="00162F95">
            <w:pPr>
              <w:pStyle w:val="Normal11"/>
            </w:pPr>
            <w:r>
              <w:t>09</w:t>
            </w:r>
          </w:p>
          <w:p w:rsidR="00162F95" w:rsidRDefault="00162F95" w:rsidP="00162F95">
            <w:pPr>
              <w:pStyle w:val="Normal11"/>
            </w:pPr>
            <w:r>
              <w:t>10</w:t>
            </w:r>
          </w:p>
          <w:p w:rsidR="00162F95" w:rsidRDefault="00162F95" w:rsidP="00162F95">
            <w:pPr>
              <w:pStyle w:val="Normal11"/>
            </w:pPr>
            <w:r>
              <w:t>11</w:t>
            </w:r>
          </w:p>
          <w:p w:rsidR="00162F95" w:rsidRDefault="00162F95" w:rsidP="00162F95">
            <w:pPr>
              <w:pStyle w:val="Normal11"/>
            </w:pPr>
            <w:r>
              <w:t>12</w:t>
            </w:r>
          </w:p>
          <w:p w:rsidR="00162F95" w:rsidRPr="00162F95" w:rsidRDefault="00162F95" w:rsidP="00162F95">
            <w:pPr>
              <w:pStyle w:val="Normal11"/>
            </w:pPr>
            <w:r>
              <w:t>13</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A5097B">
              <w:instrText>TekstKort</w:instrText>
            </w:r>
            <w:r>
              <w:instrText xml:space="preserve">" </w:instrText>
            </w:r>
            <w:r>
              <w:fldChar w:fldCharType="end"/>
            </w:r>
          </w:p>
        </w:tc>
        <w:tc>
          <w:tcPr>
            <w:tcW w:w="5573" w:type="dxa"/>
          </w:tcPr>
          <w:p w:rsidR="00162F95" w:rsidRDefault="00162F95" w:rsidP="00162F95">
            <w:pPr>
              <w:pStyle w:val="Normal11"/>
            </w:pPr>
            <w:r>
              <w:t>Angiver navnet på virksomhedstatustypen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Teksten for virksomhedsstatustypen kan antage:</w:t>
            </w:r>
          </w:p>
          <w:p w:rsidR="00162F95" w:rsidRDefault="00162F95" w:rsidP="00162F95">
            <w:pPr>
              <w:pStyle w:val="Normal11"/>
            </w:pPr>
          </w:p>
          <w:p w:rsidR="00162F95" w:rsidRDefault="00162F95" w:rsidP="00162F95">
            <w:pPr>
              <w:pStyle w:val="Normal11"/>
            </w:pPr>
            <w:r>
              <w:t>I likvidation</w:t>
            </w:r>
          </w:p>
          <w:p w:rsidR="00162F95" w:rsidRDefault="00162F95" w:rsidP="00162F95">
            <w:pPr>
              <w:pStyle w:val="Normal11"/>
            </w:pPr>
            <w:r>
              <w:t>Under konkurs</w:t>
            </w:r>
          </w:p>
          <w:p w:rsidR="00162F95" w:rsidRDefault="00162F95" w:rsidP="00162F95">
            <w:pPr>
              <w:pStyle w:val="Normal11"/>
            </w:pPr>
            <w:r>
              <w:t>Konkurs efter likvidation</w:t>
            </w:r>
          </w:p>
          <w:p w:rsidR="00162F95" w:rsidRDefault="00162F95" w:rsidP="00162F95">
            <w:pPr>
              <w:pStyle w:val="Normal11"/>
            </w:pPr>
            <w:r>
              <w:t>Under tvangsopløsning</w:t>
            </w:r>
          </w:p>
          <w:p w:rsidR="00162F95" w:rsidRDefault="00162F95" w:rsidP="00162F95">
            <w:pPr>
              <w:pStyle w:val="Normal11"/>
            </w:pPr>
            <w:r>
              <w:t>Tvangsakkord</w:t>
            </w:r>
          </w:p>
          <w:p w:rsidR="00162F95" w:rsidRDefault="00162F95" w:rsidP="00162F95">
            <w:pPr>
              <w:pStyle w:val="Normal11"/>
            </w:pPr>
            <w:r>
              <w:t>Frivillig akkord</w:t>
            </w:r>
          </w:p>
          <w:p w:rsidR="00162F95" w:rsidRDefault="00162F95" w:rsidP="00162F95">
            <w:pPr>
              <w:pStyle w:val="Normal11"/>
            </w:pPr>
            <w:r>
              <w:t>Stiftelse nægtet</w:t>
            </w:r>
          </w:p>
          <w:p w:rsidR="00162F95" w:rsidRDefault="00162F95" w:rsidP="00162F95">
            <w:pPr>
              <w:pStyle w:val="Normal11"/>
            </w:pPr>
            <w:r>
              <w:t>Omdannelse nægtet</w:t>
            </w:r>
          </w:p>
          <w:p w:rsidR="00162F95" w:rsidRDefault="00162F95" w:rsidP="00162F95">
            <w:pPr>
              <w:pStyle w:val="Normal11"/>
            </w:pPr>
            <w:r>
              <w:t>Registrering nægtet</w:t>
            </w:r>
          </w:p>
          <w:p w:rsidR="00162F95" w:rsidRDefault="00162F95" w:rsidP="00162F95">
            <w:pPr>
              <w:pStyle w:val="Normal11"/>
            </w:pPr>
            <w:r>
              <w:t>I betalingsstandsning</w:t>
            </w:r>
          </w:p>
          <w:p w:rsidR="00162F95" w:rsidRDefault="00162F95" w:rsidP="00162F95">
            <w:pPr>
              <w:pStyle w:val="Normal11"/>
            </w:pPr>
            <w:r>
              <w:t>Brugeligt pant</w:t>
            </w:r>
          </w:p>
          <w:p w:rsidR="00162F95" w:rsidRDefault="00162F95" w:rsidP="00162F95">
            <w:pPr>
              <w:pStyle w:val="Normal11"/>
            </w:pPr>
            <w:r>
              <w:t>Gældssanering</w:t>
            </w:r>
          </w:p>
          <w:p w:rsidR="00162F95" w:rsidRPr="00162F95" w:rsidRDefault="00162F95" w:rsidP="00162F95">
            <w:pPr>
              <w:pStyle w:val="Normal11"/>
            </w:pPr>
            <w:r>
              <w:t>Opløst</w:t>
            </w:r>
          </w:p>
        </w:tc>
      </w:tr>
      <w:tr w:rsidR="00162F95" w:rsidTr="00162F95">
        <w:tblPrEx>
          <w:tblCellMar>
            <w:top w:w="0" w:type="dxa"/>
            <w:bottom w:w="0" w:type="dxa"/>
          </w:tblCellMar>
        </w:tblPrEx>
        <w:tc>
          <w:tcPr>
            <w:tcW w:w="2625" w:type="dxa"/>
          </w:tcPr>
          <w:p w:rsidR="00162F95" w:rsidRDefault="00162F95" w:rsidP="00162F95">
            <w:pPr>
              <w:pStyle w:val="Normal11"/>
            </w:pPr>
            <w:r>
              <w:t>HjælpeTekst</w:t>
            </w:r>
          </w:p>
        </w:tc>
        <w:tc>
          <w:tcPr>
            <w:tcW w:w="1797" w:type="dxa"/>
          </w:tcPr>
          <w:p w:rsidR="00162F95" w:rsidRDefault="00162F95" w:rsidP="00162F95">
            <w:pPr>
              <w:pStyle w:val="Normal11"/>
            </w:pPr>
            <w:r>
              <w:t>TekstLang</w:t>
            </w:r>
            <w:r>
              <w:fldChar w:fldCharType="begin"/>
            </w:r>
            <w:r>
              <w:instrText xml:space="preserve"> XE "</w:instrText>
            </w:r>
            <w:r w:rsidRPr="003D6B15">
              <w:instrText>TekstLang</w:instrText>
            </w:r>
            <w:r>
              <w:instrText xml:space="preserve">" </w:instrText>
            </w:r>
            <w:r>
              <w:fldChar w:fldCharType="end"/>
            </w:r>
          </w:p>
        </w:tc>
        <w:tc>
          <w:tcPr>
            <w:tcW w:w="5573" w:type="dxa"/>
          </w:tcPr>
          <w:p w:rsidR="00162F95" w:rsidRDefault="00162F95" w:rsidP="00162F95">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162F95" w:rsidRDefault="00162F95" w:rsidP="00162F95">
            <w:pPr>
              <w:pStyle w:val="Normal11"/>
            </w:pPr>
            <w:r>
              <w:t>Hjælpeteksten kan, når det er relevant, indeholder reference til lovgivningens paragraffer og faglige vejledninger, hvor brugeren kan finde yderligere hjælp.</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0911F8">
              <w:instrText>Dato</w:instrText>
            </w:r>
            <w:r>
              <w:instrText xml:space="preserve">" </w:instrText>
            </w:r>
            <w:r>
              <w:fldChar w:fldCharType="end"/>
            </w:r>
          </w:p>
        </w:tc>
        <w:tc>
          <w:tcPr>
            <w:tcW w:w="5573" w:type="dxa"/>
          </w:tcPr>
          <w:p w:rsidR="00162F95" w:rsidRDefault="00162F95" w:rsidP="00162F95">
            <w:pPr>
              <w:pStyle w:val="Normal11"/>
            </w:pPr>
            <w:r>
              <w:t>Angiver den første dag en virksomhedsstatustype er gyldig.</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BE5111">
              <w:instrText>Dato</w:instrText>
            </w:r>
            <w:r>
              <w:instrText xml:space="preserve">" </w:instrText>
            </w:r>
            <w:r>
              <w:fldChar w:fldCharType="end"/>
            </w:r>
          </w:p>
        </w:tc>
        <w:tc>
          <w:tcPr>
            <w:tcW w:w="5573" w:type="dxa"/>
          </w:tcPr>
          <w:p w:rsidR="00162F95" w:rsidRDefault="00162F95" w:rsidP="00162F95">
            <w:pPr>
              <w:pStyle w:val="Normal11"/>
            </w:pPr>
            <w:r>
              <w:t>Angiver den sidste dag en virksomhedsstatustype er gyldig.</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VirksomhedStatusForhold(0..*)</w:t>
            </w:r>
          </w:p>
          <w:p w:rsidR="00162F95" w:rsidRDefault="00162F95" w:rsidP="00162F95">
            <w:pPr>
              <w:pStyle w:val="Normal11"/>
            </w:pPr>
            <w:r>
              <w:t>VirksomhedStatusType(1)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4374" w:name="_Toc265233924"/>
      <w:bookmarkStart w:id="4375" w:name="_Toc263947388"/>
      <w:r>
        <w:t xml:space="preserve">DMO </w:t>
      </w:r>
      <w:del w:id="4376" w:author="Skat" w:date="2010-06-25T12:54:00Z">
        <w:r w:rsidR="00307A99">
          <w:delText>Udbetaling</w:delText>
        </w:r>
      </w:del>
      <w:bookmarkEnd w:id="4375"/>
      <w:ins w:id="4377" w:author="Skat" w:date="2010-06-25T12:54:00Z">
        <w:r>
          <w:t>Sag</w:t>
        </w:r>
      </w:ins>
      <w:bookmarkEnd w:id="4374"/>
    </w:p>
    <w:p w:rsidR="00307A99" w:rsidRDefault="00307A99" w:rsidP="00307A99">
      <w:pPr>
        <w:pStyle w:val="Normal11"/>
        <w:rPr>
          <w:del w:id="4378" w:author="Skat" w:date="2010-06-25T12:54:00Z"/>
        </w:rPr>
      </w:pPr>
    </w:p>
    <w:p w:rsidR="00162F95" w:rsidRDefault="00162F95" w:rsidP="00162F95">
      <w:pPr>
        <w:pStyle w:val="Normal11"/>
        <w:rPr>
          <w:ins w:id="4379" w:author="Skat" w:date="2010-06-25T12:54:00Z"/>
        </w:rPr>
      </w:pPr>
      <w:ins w:id="4380" w:author="Skat" w:date="2010-06-25T12:54:00Z">
        <w:r>
          <w:t>Dette diagram dækker SKATs brede opfattelse af Sag og Dokument med udgangspunkt i ESDH-systemet.</w:t>
        </w:r>
      </w:ins>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307A99" w:rsidP="00162F95">
            <w:pPr>
              <w:pStyle w:val="Normal11"/>
            </w:pPr>
            <w:del w:id="4381" w:author="Skat" w:date="2010-06-25T12:54:00Z">
              <w:r>
                <w:rPr>
                  <w:noProof/>
                </w:rPr>
                <w:drawing>
                  <wp:anchor distT="0" distB="0" distL="114300" distR="114300" simplePos="0" relativeHeight="251679744" behindDoc="1" locked="0" layoutInCell="1" allowOverlap="1">
                    <wp:simplePos x="0" y="0"/>
                    <wp:positionH relativeFrom="column">
                      <wp:posOffset>0</wp:posOffset>
                    </wp:positionH>
                    <wp:positionV relativeFrom="paragraph">
                      <wp:posOffset>-314325</wp:posOffset>
                    </wp:positionV>
                    <wp:extent cx="6804025" cy="5922010"/>
                    <wp:effectExtent l="0" t="0" r="0" b="0"/>
                    <wp:wrapTight wrapText="bothSides">
                      <wp:wrapPolygon edited="0">
                        <wp:start x="1089" y="347"/>
                        <wp:lineTo x="1210" y="2571"/>
                        <wp:lineTo x="847" y="2988"/>
                        <wp:lineTo x="1210" y="3683"/>
                        <wp:lineTo x="1210" y="5906"/>
                        <wp:lineTo x="121" y="5976"/>
                        <wp:lineTo x="0" y="11395"/>
                        <wp:lineTo x="181" y="11465"/>
                        <wp:lineTo x="3266" y="11465"/>
                        <wp:lineTo x="3266" y="12299"/>
                        <wp:lineTo x="4112" y="12576"/>
                        <wp:lineTo x="6471" y="12576"/>
                        <wp:lineTo x="3447" y="13341"/>
                        <wp:lineTo x="3447" y="13688"/>
                        <wp:lineTo x="1996" y="14383"/>
                        <wp:lineTo x="1875" y="18344"/>
                        <wp:lineTo x="3145" y="19247"/>
                        <wp:lineTo x="3447" y="19247"/>
                        <wp:lineTo x="3447" y="20359"/>
                        <wp:lineTo x="3024" y="20359"/>
                        <wp:lineTo x="3024" y="20567"/>
                        <wp:lineTo x="3447" y="20567"/>
                        <wp:lineTo x="13123" y="20567"/>
                        <wp:lineTo x="13123" y="19247"/>
                        <wp:lineTo x="13789" y="19247"/>
                        <wp:lineTo x="14091" y="18830"/>
                        <wp:lineTo x="14151" y="15703"/>
                        <wp:lineTo x="9797" y="14800"/>
                        <wp:lineTo x="10765" y="14800"/>
                        <wp:lineTo x="12458" y="14105"/>
                        <wp:lineTo x="12398" y="13688"/>
                        <wp:lineTo x="17417" y="12993"/>
                        <wp:lineTo x="17599" y="12854"/>
                        <wp:lineTo x="16329" y="12576"/>
                        <wp:lineTo x="16329" y="10353"/>
                        <wp:lineTo x="18989" y="10353"/>
                        <wp:lineTo x="20683" y="9936"/>
                        <wp:lineTo x="20743" y="7226"/>
                        <wp:lineTo x="17115" y="7018"/>
                        <wp:lineTo x="20622" y="6184"/>
                        <wp:lineTo x="20743" y="4516"/>
                        <wp:lineTo x="19171" y="4238"/>
                        <wp:lineTo x="14272" y="3683"/>
                        <wp:lineTo x="14272" y="2571"/>
                        <wp:lineTo x="18687" y="2501"/>
                        <wp:lineTo x="19110" y="1737"/>
                        <wp:lineTo x="18929" y="903"/>
                        <wp:lineTo x="11007" y="417"/>
                        <wp:lineTo x="1693" y="347"/>
                        <wp:lineTo x="1089" y="347"/>
                      </wp:wrapPolygon>
                    </wp:wrapTight>
                    <wp:docPr id="15"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04025" cy="5922010"/>
                            </a:xfrm>
                            <a:prstGeom prst="rect">
                              <a:avLst/>
                            </a:prstGeom>
                          </pic:spPr>
                        </pic:pic>
                      </a:graphicData>
                    </a:graphic>
                  </wp:anchor>
                </w:drawing>
              </w:r>
            </w:del>
            <w:ins w:id="4382" w:author="Skat" w:date="2010-06-25T12:54:00Z">
              <w:r w:rsidR="00162F95">
                <w:rPr>
                  <w:noProof/>
                </w:rPr>
                <w:drawing>
                  <wp:anchor distT="0" distB="0" distL="114300" distR="114300" simplePos="0" relativeHeight="251664384" behindDoc="1" locked="0" layoutInCell="1" allowOverlap="1">
                    <wp:simplePos x="0" y="0"/>
                    <wp:positionH relativeFrom="column">
                      <wp:posOffset>-3810</wp:posOffset>
                    </wp:positionH>
                    <wp:positionV relativeFrom="paragraph">
                      <wp:posOffset>-314325</wp:posOffset>
                    </wp:positionV>
                    <wp:extent cx="6805295" cy="4140835"/>
                    <wp:effectExtent l="0" t="0" r="0" b="0"/>
                    <wp:wrapTight wrapText="bothSides">
                      <wp:wrapPolygon edited="0">
                        <wp:start x="4293" y="994"/>
                        <wp:lineTo x="1753" y="994"/>
                        <wp:lineTo x="1753" y="2385"/>
                        <wp:lineTo x="4293" y="2584"/>
                        <wp:lineTo x="4293" y="4174"/>
                        <wp:lineTo x="3507" y="5167"/>
                        <wp:lineTo x="3507" y="7353"/>
                        <wp:lineTo x="3749" y="7353"/>
                        <wp:lineTo x="2721" y="7751"/>
                        <wp:lineTo x="2358" y="8347"/>
                        <wp:lineTo x="2600" y="8943"/>
                        <wp:lineTo x="484" y="9639"/>
                        <wp:lineTo x="60" y="9838"/>
                        <wp:lineTo x="60" y="14508"/>
                        <wp:lineTo x="2660" y="15303"/>
                        <wp:lineTo x="5019" y="15303"/>
                        <wp:lineTo x="5139" y="20470"/>
                        <wp:lineTo x="10521" y="20470"/>
                        <wp:lineTo x="17777" y="20470"/>
                        <wp:lineTo x="17898" y="13813"/>
                        <wp:lineTo x="18502" y="13514"/>
                        <wp:lineTo x="18381" y="12123"/>
                        <wp:lineTo x="19772" y="11030"/>
                        <wp:lineTo x="19832" y="10831"/>
                        <wp:lineTo x="18684" y="10533"/>
                        <wp:lineTo x="18805" y="8943"/>
                        <wp:lineTo x="20618" y="7453"/>
                        <wp:lineTo x="20739" y="5167"/>
                        <wp:lineTo x="20377" y="4770"/>
                        <wp:lineTo x="18865" y="4174"/>
                        <wp:lineTo x="19470" y="2584"/>
                        <wp:lineTo x="17353" y="994"/>
                        <wp:lineTo x="4293" y="994"/>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805295" cy="4140835"/>
                            </a:xfrm>
                            <a:prstGeom prst="rect">
                              <a:avLst/>
                            </a:prstGeom>
                          </pic:spPr>
                        </pic:pic>
                      </a:graphicData>
                    </a:graphic>
                  </wp:anchor>
                </w:drawing>
              </w:r>
            </w:ins>
          </w:p>
        </w:tc>
      </w:tr>
    </w:tbl>
    <w:p w:rsidR="00162F95" w:rsidRDefault="00162F95" w:rsidP="00162F95">
      <w:pPr>
        <w:pStyle w:val="Normal11"/>
        <w:rPr>
          <w:ins w:id="4383" w:author="Skat" w:date="2010-06-25T12:54:00Z"/>
        </w:rPr>
      </w:pPr>
    </w:p>
    <w:p w:rsidR="00162F95" w:rsidRDefault="00162F95" w:rsidP="00162F95">
      <w:pPr>
        <w:pStyle w:val="Normal11"/>
        <w:rPr>
          <w:ins w:id="4384"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rPr>
          <w:ins w:id="4385" w:author="Skat" w:date="2010-06-25T12:54:00Z"/>
        </w:rPr>
      </w:pPr>
      <w:bookmarkStart w:id="4386" w:name="_Toc265233925"/>
      <w:ins w:id="4387" w:author="Skat" w:date="2010-06-25T12:54:00Z">
        <w:r>
          <w:t>Dokument</w:t>
        </w:r>
        <w:bookmarkEnd w:id="4386"/>
      </w:ins>
    </w:p>
    <w:p w:rsidR="00162F95" w:rsidRDefault="00162F95" w:rsidP="00162F95">
      <w:pPr>
        <w:pStyle w:val="Normal11"/>
        <w:rPr>
          <w:ins w:id="4388" w:author="Skat" w:date="2010-06-25T12:54:00Z"/>
        </w:rPr>
      </w:pPr>
      <w:ins w:id="4389" w:author="Skat" w:date="2010-06-25T12:54:00Z">
        <w:r>
          <w:t>Dokument omfatter dels metadata om et "dokument", der skal knyttes til en Sag, dels selve dokumentet.</w:t>
        </w:r>
      </w:ins>
    </w:p>
    <w:p w:rsidR="00162F95" w:rsidRDefault="00162F95" w:rsidP="00162F95">
      <w:pPr>
        <w:pStyle w:val="Normal11"/>
        <w:rPr>
          <w:ins w:id="439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391" w:author="Skat" w:date="2010-06-25T12:54:00Z"/>
        </w:trPr>
        <w:tc>
          <w:tcPr>
            <w:tcW w:w="2625" w:type="dxa"/>
            <w:shd w:val="pct20" w:color="auto" w:fill="0000FF"/>
          </w:tcPr>
          <w:p w:rsidR="00162F95" w:rsidRPr="00162F95" w:rsidRDefault="00162F95" w:rsidP="00162F95">
            <w:pPr>
              <w:pStyle w:val="Normal11"/>
              <w:rPr>
                <w:ins w:id="4392" w:author="Skat" w:date="2010-06-25T12:54:00Z"/>
                <w:color w:val="FFFFFF"/>
              </w:rPr>
            </w:pPr>
            <w:ins w:id="4393"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394" w:author="Skat" w:date="2010-06-25T12:54:00Z"/>
                <w:color w:val="FFFFFF"/>
              </w:rPr>
            </w:pPr>
            <w:ins w:id="4395"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396" w:author="Skat" w:date="2010-06-25T12:54:00Z"/>
                <w:color w:val="FFFFFF"/>
              </w:rPr>
            </w:pPr>
            <w:ins w:id="4397" w:author="Skat" w:date="2010-06-25T12:54:00Z">
              <w:r>
                <w:rPr>
                  <w:color w:val="FFFFFF"/>
                </w:rPr>
                <w:t>Beskrivelse</w:t>
              </w:r>
            </w:ins>
          </w:p>
        </w:tc>
      </w:tr>
      <w:tr w:rsidR="00162F95" w:rsidTr="00162F95">
        <w:tblPrEx>
          <w:tblCellMar>
            <w:top w:w="0" w:type="dxa"/>
            <w:bottom w:w="0" w:type="dxa"/>
          </w:tblCellMar>
        </w:tblPrEx>
        <w:trPr>
          <w:ins w:id="4398" w:author="Skat" w:date="2010-06-25T12:54:00Z"/>
        </w:trPr>
        <w:tc>
          <w:tcPr>
            <w:tcW w:w="2625" w:type="dxa"/>
          </w:tcPr>
          <w:p w:rsidR="00162F95" w:rsidRDefault="00162F95" w:rsidP="00162F95">
            <w:pPr>
              <w:pStyle w:val="Normal11"/>
              <w:rPr>
                <w:ins w:id="4399" w:author="Skat" w:date="2010-06-25T12:54:00Z"/>
              </w:rPr>
            </w:pPr>
            <w:ins w:id="4400" w:author="Skat" w:date="2010-06-25T12:54:00Z">
              <w:r>
                <w:t>Nummer</w:t>
              </w:r>
            </w:ins>
          </w:p>
        </w:tc>
        <w:tc>
          <w:tcPr>
            <w:tcW w:w="1797" w:type="dxa"/>
          </w:tcPr>
          <w:p w:rsidR="00162F95" w:rsidRDefault="00162F95" w:rsidP="00162F95">
            <w:pPr>
              <w:pStyle w:val="Normal11"/>
              <w:rPr>
                <w:ins w:id="4401" w:author="Skat" w:date="2010-06-25T12:54:00Z"/>
              </w:rPr>
            </w:pPr>
            <w:ins w:id="4402" w:author="Skat" w:date="2010-06-25T12:54:00Z">
              <w:r>
                <w:t>ID</w:t>
              </w:r>
              <w:r>
                <w:fldChar w:fldCharType="begin"/>
              </w:r>
              <w:r>
                <w:instrText xml:space="preserve"> XE "</w:instrText>
              </w:r>
              <w:r w:rsidRPr="00CB1C18">
                <w:instrText>ID</w:instrText>
              </w:r>
              <w:r>
                <w:instrText xml:space="preserve">" </w:instrText>
              </w:r>
              <w:r>
                <w:fldChar w:fldCharType="end"/>
              </w:r>
            </w:ins>
          </w:p>
        </w:tc>
        <w:tc>
          <w:tcPr>
            <w:tcW w:w="5573" w:type="dxa"/>
          </w:tcPr>
          <w:p w:rsidR="00162F95" w:rsidRDefault="00162F95" w:rsidP="00162F95">
            <w:pPr>
              <w:pStyle w:val="Normal11"/>
              <w:rPr>
                <w:ins w:id="4403" w:author="Skat" w:date="2010-06-25T12:54:00Z"/>
              </w:rPr>
            </w:pPr>
            <w:ins w:id="4404" w:author="Skat" w:date="2010-06-25T12:54:00Z">
              <w:r>
                <w:t>Vilkårligt unikt identifikationsnummer</w:t>
              </w:r>
            </w:ins>
          </w:p>
        </w:tc>
      </w:tr>
      <w:tr w:rsidR="00162F95" w:rsidTr="00162F95">
        <w:tblPrEx>
          <w:tblCellMar>
            <w:top w:w="0" w:type="dxa"/>
            <w:bottom w:w="0" w:type="dxa"/>
          </w:tblCellMar>
        </w:tblPrEx>
        <w:trPr>
          <w:ins w:id="4405" w:author="Skat" w:date="2010-06-25T12:54:00Z"/>
        </w:trPr>
        <w:tc>
          <w:tcPr>
            <w:tcW w:w="2625" w:type="dxa"/>
          </w:tcPr>
          <w:p w:rsidR="00162F95" w:rsidRDefault="00162F95" w:rsidP="00162F95">
            <w:pPr>
              <w:pStyle w:val="Normal11"/>
              <w:rPr>
                <w:ins w:id="4406" w:author="Skat" w:date="2010-06-25T12:54:00Z"/>
              </w:rPr>
            </w:pPr>
            <w:ins w:id="4407" w:author="Skat" w:date="2010-06-25T12:54:00Z">
              <w:r>
                <w:t>Titel</w:t>
              </w:r>
            </w:ins>
          </w:p>
        </w:tc>
        <w:tc>
          <w:tcPr>
            <w:tcW w:w="1797" w:type="dxa"/>
          </w:tcPr>
          <w:p w:rsidR="00162F95" w:rsidRDefault="00162F95" w:rsidP="00162F95">
            <w:pPr>
              <w:pStyle w:val="Normal11"/>
              <w:rPr>
                <w:ins w:id="4408" w:author="Skat" w:date="2010-06-25T12:54:00Z"/>
              </w:rPr>
            </w:pPr>
            <w:ins w:id="4409" w:author="Skat" w:date="2010-06-25T12:54:00Z">
              <w:r>
                <w:t>Tekst240</w:t>
              </w:r>
              <w:r>
                <w:fldChar w:fldCharType="begin"/>
              </w:r>
              <w:r>
                <w:instrText xml:space="preserve"> XE "</w:instrText>
              </w:r>
              <w:r w:rsidRPr="00077CAF">
                <w:instrText>Tekst240</w:instrText>
              </w:r>
              <w:r>
                <w:instrText xml:space="preserve">" </w:instrText>
              </w:r>
              <w:r>
                <w:fldChar w:fldCharType="end"/>
              </w:r>
            </w:ins>
          </w:p>
        </w:tc>
        <w:tc>
          <w:tcPr>
            <w:tcW w:w="5573" w:type="dxa"/>
          </w:tcPr>
          <w:p w:rsidR="00162F95" w:rsidRDefault="00162F95" w:rsidP="00162F95">
            <w:pPr>
              <w:pStyle w:val="Normal11"/>
              <w:rPr>
                <w:ins w:id="4410" w:author="Skat" w:date="2010-06-25T12:54:00Z"/>
              </w:rPr>
            </w:pPr>
            <w:ins w:id="4411" w:author="Skat" w:date="2010-06-25T12:54:00Z">
              <w:r>
                <w:t>Den titel der angiver dokumentets indhold</w:t>
              </w:r>
            </w:ins>
          </w:p>
        </w:tc>
      </w:tr>
      <w:tr w:rsidR="00162F95" w:rsidTr="00162F95">
        <w:tblPrEx>
          <w:tblCellMar>
            <w:top w:w="0" w:type="dxa"/>
            <w:bottom w:w="0" w:type="dxa"/>
          </w:tblCellMar>
        </w:tblPrEx>
        <w:trPr>
          <w:ins w:id="4412" w:author="Skat" w:date="2010-06-25T12:54:00Z"/>
        </w:trPr>
        <w:tc>
          <w:tcPr>
            <w:tcW w:w="2625" w:type="dxa"/>
          </w:tcPr>
          <w:p w:rsidR="00162F95" w:rsidRDefault="00162F95" w:rsidP="00162F95">
            <w:pPr>
              <w:pStyle w:val="Normal11"/>
              <w:rPr>
                <w:ins w:id="4413" w:author="Skat" w:date="2010-06-25T12:54:00Z"/>
              </w:rPr>
            </w:pPr>
            <w:ins w:id="4414" w:author="Skat" w:date="2010-06-25T12:54:00Z">
              <w:r>
                <w:t>ProfilNavn</w:t>
              </w:r>
            </w:ins>
          </w:p>
        </w:tc>
        <w:tc>
          <w:tcPr>
            <w:tcW w:w="1797" w:type="dxa"/>
          </w:tcPr>
          <w:p w:rsidR="00162F95" w:rsidRDefault="00162F95" w:rsidP="00162F95">
            <w:pPr>
              <w:pStyle w:val="Normal11"/>
              <w:rPr>
                <w:ins w:id="4415" w:author="Skat" w:date="2010-06-25T12:54:00Z"/>
              </w:rPr>
            </w:pPr>
            <w:ins w:id="4416" w:author="Skat" w:date="2010-06-25T12:54:00Z">
              <w:r>
                <w:t>Navn</w:t>
              </w:r>
              <w:r>
                <w:fldChar w:fldCharType="begin"/>
              </w:r>
              <w:r>
                <w:instrText xml:space="preserve"> XE "</w:instrText>
              </w:r>
              <w:r w:rsidRPr="00962655">
                <w:instrText>Navn</w:instrText>
              </w:r>
              <w:r>
                <w:instrText xml:space="preserve">" </w:instrText>
              </w:r>
              <w:r>
                <w:fldChar w:fldCharType="end"/>
              </w:r>
            </w:ins>
          </w:p>
        </w:tc>
        <w:tc>
          <w:tcPr>
            <w:tcW w:w="5573" w:type="dxa"/>
          </w:tcPr>
          <w:p w:rsidR="00162F95" w:rsidRDefault="00162F95" w:rsidP="00162F95">
            <w:pPr>
              <w:pStyle w:val="Normal11"/>
              <w:rPr>
                <w:ins w:id="4417" w:author="Skat" w:date="2010-06-25T12:54:00Z"/>
              </w:rPr>
            </w:pPr>
            <w:ins w:id="4418" w:author="Skat" w:date="2010-06-25T12:54:00Z">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ins>
          </w:p>
        </w:tc>
      </w:tr>
      <w:tr w:rsidR="00162F95" w:rsidTr="00162F95">
        <w:tblPrEx>
          <w:tblCellMar>
            <w:top w:w="0" w:type="dxa"/>
            <w:bottom w:w="0" w:type="dxa"/>
          </w:tblCellMar>
        </w:tblPrEx>
        <w:trPr>
          <w:ins w:id="4419" w:author="Skat" w:date="2010-06-25T12:54:00Z"/>
        </w:trPr>
        <w:tc>
          <w:tcPr>
            <w:tcW w:w="2625" w:type="dxa"/>
          </w:tcPr>
          <w:p w:rsidR="00162F95" w:rsidRDefault="00162F95" w:rsidP="00162F95">
            <w:pPr>
              <w:pStyle w:val="Normal11"/>
              <w:rPr>
                <w:ins w:id="4420" w:author="Skat" w:date="2010-06-25T12:54:00Z"/>
              </w:rPr>
            </w:pPr>
            <w:ins w:id="4421" w:author="Skat" w:date="2010-06-25T12:54:00Z">
              <w:r>
                <w:t>Type</w:t>
              </w:r>
            </w:ins>
          </w:p>
        </w:tc>
        <w:tc>
          <w:tcPr>
            <w:tcW w:w="1797" w:type="dxa"/>
          </w:tcPr>
          <w:p w:rsidR="00162F95" w:rsidRDefault="00162F95" w:rsidP="00162F95">
            <w:pPr>
              <w:pStyle w:val="Normal11"/>
              <w:rPr>
                <w:ins w:id="4422" w:author="Skat" w:date="2010-06-25T12:54:00Z"/>
              </w:rPr>
            </w:pPr>
            <w:ins w:id="4423" w:author="Skat" w:date="2010-06-25T12:54:00Z">
              <w:r>
                <w:t>Tekst8</w:t>
              </w:r>
              <w:r>
                <w:fldChar w:fldCharType="begin"/>
              </w:r>
              <w:r>
                <w:instrText xml:space="preserve"> XE "</w:instrText>
              </w:r>
              <w:r w:rsidRPr="00CF28D8">
                <w:instrText>Tekst8</w:instrText>
              </w:r>
              <w:r>
                <w:instrText xml:space="preserve">" </w:instrText>
              </w:r>
              <w:r>
                <w:fldChar w:fldCharType="end"/>
              </w:r>
            </w:ins>
          </w:p>
        </w:tc>
        <w:tc>
          <w:tcPr>
            <w:tcW w:w="5573" w:type="dxa"/>
          </w:tcPr>
          <w:p w:rsidR="00162F95" w:rsidRDefault="00162F95" w:rsidP="00162F95">
            <w:pPr>
              <w:pStyle w:val="Normal11"/>
              <w:rPr>
                <w:ins w:id="4424" w:author="Skat" w:date="2010-06-25T12:54:00Z"/>
              </w:rPr>
            </w:pPr>
            <w:ins w:id="4425" w:author="Skat" w:date="2010-06-25T12:54:00Z">
              <w:r>
                <w:t>Indgående, udgående, andet, notat</w:t>
              </w:r>
            </w:ins>
          </w:p>
        </w:tc>
      </w:tr>
      <w:tr w:rsidR="00162F95" w:rsidTr="00162F95">
        <w:tblPrEx>
          <w:tblCellMar>
            <w:top w:w="0" w:type="dxa"/>
            <w:bottom w:w="0" w:type="dxa"/>
          </w:tblCellMar>
        </w:tblPrEx>
        <w:trPr>
          <w:ins w:id="4426" w:author="Skat" w:date="2010-06-25T12:54:00Z"/>
        </w:trPr>
        <w:tc>
          <w:tcPr>
            <w:tcW w:w="2625" w:type="dxa"/>
          </w:tcPr>
          <w:p w:rsidR="00162F95" w:rsidRDefault="00162F95" w:rsidP="00162F95">
            <w:pPr>
              <w:pStyle w:val="Normal11"/>
              <w:rPr>
                <w:ins w:id="4427" w:author="Skat" w:date="2010-06-25T12:54:00Z"/>
              </w:rPr>
            </w:pPr>
            <w:ins w:id="4428" w:author="Skat" w:date="2010-06-25T12:54:00Z">
              <w:r>
                <w:t>Kategori</w:t>
              </w:r>
            </w:ins>
          </w:p>
        </w:tc>
        <w:tc>
          <w:tcPr>
            <w:tcW w:w="1797" w:type="dxa"/>
          </w:tcPr>
          <w:p w:rsidR="00162F95" w:rsidRDefault="00162F95" w:rsidP="00162F95">
            <w:pPr>
              <w:pStyle w:val="Normal11"/>
              <w:rPr>
                <w:ins w:id="4429" w:author="Skat" w:date="2010-06-25T12:54:00Z"/>
              </w:rPr>
            </w:pPr>
            <w:ins w:id="4430" w:author="Skat" w:date="2010-06-25T12:54:00Z">
              <w:r>
                <w:t>Tekst30</w:t>
              </w:r>
              <w:r>
                <w:fldChar w:fldCharType="begin"/>
              </w:r>
              <w:r>
                <w:instrText xml:space="preserve"> XE "</w:instrText>
              </w:r>
              <w:r w:rsidRPr="008400C1">
                <w:instrText>Tekst30</w:instrText>
              </w:r>
              <w:r>
                <w:instrText xml:space="preserve">" </w:instrText>
              </w:r>
              <w:r>
                <w:fldChar w:fldCharType="end"/>
              </w:r>
            </w:ins>
          </w:p>
        </w:tc>
        <w:tc>
          <w:tcPr>
            <w:tcW w:w="5573" w:type="dxa"/>
          </w:tcPr>
          <w:p w:rsidR="00162F95" w:rsidRDefault="00162F95" w:rsidP="00162F95">
            <w:pPr>
              <w:pStyle w:val="Normal11"/>
              <w:rPr>
                <w:ins w:id="4431" w:author="Skat" w:date="2010-06-25T12:54:00Z"/>
              </w:rPr>
            </w:pPr>
            <w:ins w:id="4432" w:author="Skat" w:date="2010-06-25T12:54:00Z">
              <w:r>
                <w:t>Forbehold dok på virk-mapper - ikke relevant her</w:t>
              </w:r>
            </w:ins>
          </w:p>
        </w:tc>
      </w:tr>
      <w:tr w:rsidR="00162F95" w:rsidTr="00162F95">
        <w:tblPrEx>
          <w:tblCellMar>
            <w:top w:w="0" w:type="dxa"/>
            <w:bottom w:w="0" w:type="dxa"/>
          </w:tblCellMar>
        </w:tblPrEx>
        <w:trPr>
          <w:ins w:id="4433" w:author="Skat" w:date="2010-06-25T12:54:00Z"/>
        </w:trPr>
        <w:tc>
          <w:tcPr>
            <w:tcW w:w="2625" w:type="dxa"/>
          </w:tcPr>
          <w:p w:rsidR="00162F95" w:rsidRDefault="00162F95" w:rsidP="00162F95">
            <w:pPr>
              <w:pStyle w:val="Normal11"/>
              <w:rPr>
                <w:ins w:id="4434" w:author="Skat" w:date="2010-06-25T12:54:00Z"/>
              </w:rPr>
            </w:pPr>
            <w:ins w:id="4435" w:author="Skat" w:date="2010-06-25T12:54:00Z">
              <w:r>
                <w:t>AktuelNote</w:t>
              </w:r>
            </w:ins>
          </w:p>
        </w:tc>
        <w:tc>
          <w:tcPr>
            <w:tcW w:w="1797" w:type="dxa"/>
          </w:tcPr>
          <w:p w:rsidR="00162F95" w:rsidRDefault="00162F95" w:rsidP="00162F95">
            <w:pPr>
              <w:pStyle w:val="Normal11"/>
              <w:rPr>
                <w:ins w:id="4436" w:author="Skat" w:date="2010-06-25T12:54:00Z"/>
              </w:rPr>
            </w:pPr>
            <w:ins w:id="4437" w:author="Skat" w:date="2010-06-25T12:54:00Z">
              <w:r>
                <w:t>TekstKort</w:t>
              </w:r>
              <w:r>
                <w:fldChar w:fldCharType="begin"/>
              </w:r>
              <w:r>
                <w:instrText xml:space="preserve"> XE "</w:instrText>
              </w:r>
              <w:r w:rsidRPr="00DC6E8D">
                <w:instrText>TekstKort</w:instrText>
              </w:r>
              <w:r>
                <w:instrText xml:space="preserve">" </w:instrText>
              </w:r>
              <w:r>
                <w:fldChar w:fldCharType="end"/>
              </w:r>
            </w:ins>
          </w:p>
        </w:tc>
        <w:tc>
          <w:tcPr>
            <w:tcW w:w="5573" w:type="dxa"/>
          </w:tcPr>
          <w:p w:rsidR="00162F95" w:rsidRDefault="00162F95" w:rsidP="00162F95">
            <w:pPr>
              <w:pStyle w:val="Normal11"/>
              <w:rPr>
                <w:ins w:id="4438" w:author="Skat" w:date="2010-06-25T12:54:00Z"/>
              </w:rPr>
            </w:pPr>
            <w:ins w:id="4439" w:author="Skat" w:date="2010-06-25T12:54:00Z">
              <w:r>
                <w:t>Mulighed for at knytte en "gul lap" til dokumentet</w:t>
              </w:r>
            </w:ins>
          </w:p>
        </w:tc>
      </w:tr>
      <w:tr w:rsidR="00162F95" w:rsidTr="00162F95">
        <w:tblPrEx>
          <w:tblCellMar>
            <w:top w:w="0" w:type="dxa"/>
            <w:bottom w:w="0" w:type="dxa"/>
          </w:tblCellMar>
        </w:tblPrEx>
        <w:trPr>
          <w:ins w:id="4440" w:author="Skat" w:date="2010-06-25T12:54:00Z"/>
        </w:trPr>
        <w:tc>
          <w:tcPr>
            <w:tcW w:w="2625" w:type="dxa"/>
          </w:tcPr>
          <w:p w:rsidR="00162F95" w:rsidRDefault="00162F95" w:rsidP="00162F95">
            <w:pPr>
              <w:pStyle w:val="Normal11"/>
              <w:rPr>
                <w:ins w:id="4441" w:author="Skat" w:date="2010-06-25T12:54:00Z"/>
              </w:rPr>
            </w:pPr>
            <w:ins w:id="4442" w:author="Skat" w:date="2010-06-25T12:54:00Z">
              <w:r>
                <w:t>Gruppe</w:t>
              </w:r>
            </w:ins>
          </w:p>
        </w:tc>
        <w:tc>
          <w:tcPr>
            <w:tcW w:w="1797" w:type="dxa"/>
          </w:tcPr>
          <w:p w:rsidR="00162F95" w:rsidRDefault="00162F95" w:rsidP="00162F95">
            <w:pPr>
              <w:pStyle w:val="Normal11"/>
              <w:rPr>
                <w:ins w:id="4443" w:author="Skat" w:date="2010-06-25T12:54:00Z"/>
              </w:rPr>
            </w:pPr>
            <w:ins w:id="4444" w:author="Skat" w:date="2010-06-25T12:54:00Z">
              <w:r>
                <w:t>Tekst8</w:t>
              </w:r>
              <w:r>
                <w:fldChar w:fldCharType="begin"/>
              </w:r>
              <w:r>
                <w:instrText xml:space="preserve"> XE "</w:instrText>
              </w:r>
              <w:r w:rsidRPr="000134E0">
                <w:instrText>Tekst8</w:instrText>
              </w:r>
              <w:r>
                <w:instrText xml:space="preserve">" </w:instrText>
              </w:r>
              <w:r>
                <w:fldChar w:fldCharType="end"/>
              </w:r>
            </w:ins>
          </w:p>
        </w:tc>
        <w:tc>
          <w:tcPr>
            <w:tcW w:w="5573" w:type="dxa"/>
          </w:tcPr>
          <w:p w:rsidR="00162F95" w:rsidRDefault="00162F95" w:rsidP="00162F95">
            <w:pPr>
              <w:pStyle w:val="Normal11"/>
              <w:rPr>
                <w:ins w:id="4445" w:author="Skat" w:date="2010-06-25T12:54:00Z"/>
              </w:rPr>
            </w:pPr>
            <w:ins w:id="4446" w:author="Skat" w:date="2010-06-25T12:54:00Z">
              <w:r>
                <w:t>Starter / afbryder / afslutter sagstidmåling (se nedenfor)</w:t>
              </w:r>
            </w:ins>
          </w:p>
        </w:tc>
      </w:tr>
      <w:tr w:rsidR="00162F95" w:rsidTr="00162F95">
        <w:tblPrEx>
          <w:tblCellMar>
            <w:top w:w="0" w:type="dxa"/>
            <w:bottom w:w="0" w:type="dxa"/>
          </w:tblCellMar>
        </w:tblPrEx>
        <w:trPr>
          <w:ins w:id="4447" w:author="Skat" w:date="2010-06-25T12:54:00Z"/>
        </w:trPr>
        <w:tc>
          <w:tcPr>
            <w:tcW w:w="2625" w:type="dxa"/>
          </w:tcPr>
          <w:p w:rsidR="00162F95" w:rsidRDefault="00162F95" w:rsidP="00162F95">
            <w:pPr>
              <w:pStyle w:val="Normal11"/>
              <w:rPr>
                <w:ins w:id="4448" w:author="Skat" w:date="2010-06-25T12:54:00Z"/>
              </w:rPr>
            </w:pPr>
            <w:ins w:id="4449" w:author="Skat" w:date="2010-06-25T12:54:00Z">
              <w:r>
                <w:t>Indblik</w:t>
              </w:r>
            </w:ins>
          </w:p>
        </w:tc>
        <w:tc>
          <w:tcPr>
            <w:tcW w:w="1797" w:type="dxa"/>
          </w:tcPr>
          <w:p w:rsidR="00162F95" w:rsidRDefault="00162F95" w:rsidP="00162F95">
            <w:pPr>
              <w:pStyle w:val="Normal11"/>
              <w:rPr>
                <w:ins w:id="4450" w:author="Skat" w:date="2010-06-25T12:54:00Z"/>
              </w:rPr>
            </w:pPr>
            <w:ins w:id="4451" w:author="Skat" w:date="2010-06-25T12:54:00Z">
              <w:r>
                <w:t>Tekst32</w:t>
              </w:r>
              <w:r>
                <w:fldChar w:fldCharType="begin"/>
              </w:r>
              <w:r>
                <w:instrText xml:space="preserve"> XE "</w:instrText>
              </w:r>
              <w:r w:rsidRPr="00C2434C">
                <w:instrText>Tekst32</w:instrText>
              </w:r>
              <w:r>
                <w:instrText xml:space="preserve">" </w:instrText>
              </w:r>
              <w:r>
                <w:fldChar w:fldCharType="end"/>
              </w:r>
            </w:ins>
          </w:p>
        </w:tc>
        <w:tc>
          <w:tcPr>
            <w:tcW w:w="5573" w:type="dxa"/>
          </w:tcPr>
          <w:p w:rsidR="00162F95" w:rsidRDefault="00162F95" w:rsidP="00162F95">
            <w:pPr>
              <w:pStyle w:val="Normal11"/>
              <w:rPr>
                <w:ins w:id="4452" w:author="Skat" w:date="2010-06-25T12:54:00Z"/>
              </w:rPr>
            </w:pPr>
            <w:ins w:id="4453" w:author="Skat" w:date="2010-06-25T12:54:00Z">
              <w:r>
                <w:t>Arver automatisk sagens indblik, men kan ændres manuelt</w:t>
              </w:r>
            </w:ins>
          </w:p>
        </w:tc>
      </w:tr>
      <w:tr w:rsidR="00162F95" w:rsidTr="00162F95">
        <w:tblPrEx>
          <w:tblCellMar>
            <w:top w:w="0" w:type="dxa"/>
            <w:bottom w:w="0" w:type="dxa"/>
          </w:tblCellMar>
        </w:tblPrEx>
        <w:trPr>
          <w:ins w:id="4454" w:author="Skat" w:date="2010-06-25T12:54:00Z"/>
        </w:trPr>
        <w:tc>
          <w:tcPr>
            <w:tcW w:w="2625" w:type="dxa"/>
          </w:tcPr>
          <w:p w:rsidR="00162F95" w:rsidRDefault="00162F95" w:rsidP="00162F95">
            <w:pPr>
              <w:pStyle w:val="Normal11"/>
              <w:rPr>
                <w:ins w:id="4455" w:author="Skat" w:date="2010-06-25T12:54:00Z"/>
              </w:rPr>
            </w:pPr>
            <w:ins w:id="4456" w:author="Skat" w:date="2010-06-25T12:54:00Z">
              <w:r>
                <w:t>Tilstand</w:t>
              </w:r>
            </w:ins>
          </w:p>
        </w:tc>
        <w:tc>
          <w:tcPr>
            <w:tcW w:w="1797" w:type="dxa"/>
          </w:tcPr>
          <w:p w:rsidR="00162F95" w:rsidRDefault="00162F95" w:rsidP="00162F95">
            <w:pPr>
              <w:pStyle w:val="Normal11"/>
              <w:rPr>
                <w:ins w:id="4457" w:author="Skat" w:date="2010-06-25T12:54:00Z"/>
              </w:rPr>
            </w:pPr>
            <w:ins w:id="4458" w:author="Skat" w:date="2010-06-25T12:54:00Z">
              <w:r>
                <w:t>Tekst8</w:t>
              </w:r>
              <w:r>
                <w:fldChar w:fldCharType="begin"/>
              </w:r>
              <w:r>
                <w:instrText xml:space="preserve"> XE "</w:instrText>
              </w:r>
              <w:r w:rsidRPr="007F5F82">
                <w:instrText>Tekst8</w:instrText>
              </w:r>
              <w:r>
                <w:instrText xml:space="preserve">" </w:instrText>
              </w:r>
              <w:r>
                <w:fldChar w:fldCharType="end"/>
              </w:r>
            </w:ins>
          </w:p>
        </w:tc>
        <w:tc>
          <w:tcPr>
            <w:tcW w:w="5573" w:type="dxa"/>
          </w:tcPr>
          <w:p w:rsidR="00162F95" w:rsidRDefault="00162F95" w:rsidP="00162F95">
            <w:pPr>
              <w:pStyle w:val="Normal11"/>
              <w:rPr>
                <w:ins w:id="4459" w:author="Skat" w:date="2010-06-25T12:54:00Z"/>
              </w:rPr>
            </w:pPr>
            <w:ins w:id="4460" w:author="Skat" w:date="2010-06-25T12:54:00Z">
              <w:r>
                <w:t>Angiver hvilken tilstand dokumentet har.</w:t>
              </w:r>
            </w:ins>
          </w:p>
        </w:tc>
      </w:tr>
      <w:tr w:rsidR="00162F95" w:rsidTr="00162F95">
        <w:tblPrEx>
          <w:tblCellMar>
            <w:top w:w="0" w:type="dxa"/>
            <w:bottom w:w="0" w:type="dxa"/>
          </w:tblCellMar>
        </w:tblPrEx>
        <w:trPr>
          <w:ins w:id="4461" w:author="Skat" w:date="2010-06-25T12:54:00Z"/>
        </w:trPr>
        <w:tc>
          <w:tcPr>
            <w:tcW w:w="2625" w:type="dxa"/>
          </w:tcPr>
          <w:p w:rsidR="00162F95" w:rsidRDefault="00162F95" w:rsidP="00162F95">
            <w:pPr>
              <w:pStyle w:val="Normal11"/>
              <w:rPr>
                <w:ins w:id="4462" w:author="Skat" w:date="2010-06-25T12:54:00Z"/>
              </w:rPr>
            </w:pPr>
            <w:ins w:id="4463" w:author="Skat" w:date="2010-06-25T12:54:00Z">
              <w:r>
                <w:t>Bemærkning</w:t>
              </w:r>
            </w:ins>
          </w:p>
        </w:tc>
        <w:tc>
          <w:tcPr>
            <w:tcW w:w="1797" w:type="dxa"/>
          </w:tcPr>
          <w:p w:rsidR="00162F95" w:rsidRDefault="00162F95" w:rsidP="00162F95">
            <w:pPr>
              <w:pStyle w:val="Normal11"/>
              <w:rPr>
                <w:ins w:id="4464" w:author="Skat" w:date="2010-06-25T12:54:00Z"/>
              </w:rPr>
            </w:pPr>
            <w:ins w:id="4465" w:author="Skat" w:date="2010-06-25T12:54:00Z">
              <w:r>
                <w:t>Tekst2000</w:t>
              </w:r>
              <w:r>
                <w:fldChar w:fldCharType="begin"/>
              </w:r>
              <w:r>
                <w:instrText xml:space="preserve"> XE "</w:instrText>
              </w:r>
              <w:r w:rsidRPr="008F05A3">
                <w:instrText>Tekst2000</w:instrText>
              </w:r>
              <w:r>
                <w:instrText xml:space="preserve">" </w:instrText>
              </w:r>
              <w:r>
                <w:fldChar w:fldCharType="end"/>
              </w:r>
            </w:ins>
          </w:p>
        </w:tc>
        <w:tc>
          <w:tcPr>
            <w:tcW w:w="5573" w:type="dxa"/>
          </w:tcPr>
          <w:p w:rsidR="00162F95" w:rsidRDefault="00162F95" w:rsidP="00162F95">
            <w:pPr>
              <w:pStyle w:val="Normal11"/>
              <w:rPr>
                <w:ins w:id="4466" w:author="Skat" w:date="2010-06-25T12:54:00Z"/>
              </w:rPr>
            </w:pPr>
            <w:ins w:id="4467" w:author="Skat" w:date="2010-06-25T12:54:00Z">
              <w:r>
                <w:t>tekstfelt til notering af hvad som helst</w:t>
              </w:r>
            </w:ins>
          </w:p>
        </w:tc>
      </w:tr>
      <w:tr w:rsidR="00162F95" w:rsidTr="00162F95">
        <w:tblPrEx>
          <w:tblCellMar>
            <w:top w:w="0" w:type="dxa"/>
            <w:bottom w:w="0" w:type="dxa"/>
          </w:tblCellMar>
        </w:tblPrEx>
        <w:trPr>
          <w:ins w:id="4468" w:author="Skat" w:date="2010-06-25T12:54:00Z"/>
        </w:trPr>
        <w:tc>
          <w:tcPr>
            <w:tcW w:w="2625" w:type="dxa"/>
          </w:tcPr>
          <w:p w:rsidR="00162F95" w:rsidRDefault="00162F95" w:rsidP="00162F95">
            <w:pPr>
              <w:pStyle w:val="Normal11"/>
              <w:rPr>
                <w:ins w:id="4469" w:author="Skat" w:date="2010-06-25T12:54:00Z"/>
              </w:rPr>
            </w:pPr>
            <w:ins w:id="4470" w:author="Skat" w:date="2010-06-25T12:54:00Z">
              <w:r>
                <w:t>ArkiveringForm</w:t>
              </w:r>
            </w:ins>
          </w:p>
        </w:tc>
        <w:tc>
          <w:tcPr>
            <w:tcW w:w="1797" w:type="dxa"/>
          </w:tcPr>
          <w:p w:rsidR="00162F95" w:rsidRDefault="00162F95" w:rsidP="00162F95">
            <w:pPr>
              <w:pStyle w:val="Normal11"/>
              <w:rPr>
                <w:ins w:id="4471" w:author="Skat" w:date="2010-06-25T12:54:00Z"/>
              </w:rPr>
            </w:pPr>
            <w:ins w:id="4472" w:author="Skat" w:date="2010-06-25T12:54:00Z">
              <w:r>
                <w:t>Kode</w:t>
              </w:r>
              <w:r>
                <w:fldChar w:fldCharType="begin"/>
              </w:r>
              <w:r>
                <w:instrText xml:space="preserve"> XE "</w:instrText>
              </w:r>
              <w:r w:rsidRPr="00235711">
                <w:instrText>Kode</w:instrText>
              </w:r>
              <w:r>
                <w:instrText xml:space="preserve">" </w:instrText>
              </w:r>
              <w:r>
                <w:fldChar w:fldCharType="end"/>
              </w:r>
            </w:ins>
          </w:p>
        </w:tc>
        <w:tc>
          <w:tcPr>
            <w:tcW w:w="5573" w:type="dxa"/>
          </w:tcPr>
          <w:p w:rsidR="00162F95" w:rsidRDefault="00162F95" w:rsidP="00162F95">
            <w:pPr>
              <w:pStyle w:val="Normal11"/>
              <w:rPr>
                <w:ins w:id="4473" w:author="Skat" w:date="2010-06-25T12:54:00Z"/>
              </w:rPr>
            </w:pPr>
            <w:ins w:id="4474" w:author="Skat" w:date="2010-06-25T12:54:00Z">
              <w:r>
                <w:t>angiver dokumentets beskaffenhed. Elektronisk, delvist elektronisk, papir</w:t>
              </w:r>
            </w:ins>
          </w:p>
        </w:tc>
      </w:tr>
      <w:tr w:rsidR="00162F95" w:rsidTr="00162F95">
        <w:tblPrEx>
          <w:tblCellMar>
            <w:top w:w="0" w:type="dxa"/>
            <w:bottom w:w="0" w:type="dxa"/>
          </w:tblCellMar>
        </w:tblPrEx>
        <w:trPr>
          <w:ins w:id="4475" w:author="Skat" w:date="2010-06-25T12:54:00Z"/>
        </w:trPr>
        <w:tc>
          <w:tcPr>
            <w:tcW w:w="2625" w:type="dxa"/>
          </w:tcPr>
          <w:p w:rsidR="00162F95" w:rsidRDefault="00162F95" w:rsidP="00162F95">
            <w:pPr>
              <w:pStyle w:val="Normal11"/>
              <w:rPr>
                <w:ins w:id="4476" w:author="Skat" w:date="2010-06-25T12:54:00Z"/>
              </w:rPr>
            </w:pPr>
            <w:ins w:id="4477" w:author="Skat" w:date="2010-06-25T12:54:00Z">
              <w:r>
                <w:t>UUID</w:t>
              </w:r>
            </w:ins>
          </w:p>
        </w:tc>
        <w:tc>
          <w:tcPr>
            <w:tcW w:w="1797" w:type="dxa"/>
          </w:tcPr>
          <w:p w:rsidR="00162F95" w:rsidRDefault="00162F95" w:rsidP="00162F95">
            <w:pPr>
              <w:pStyle w:val="Normal11"/>
              <w:rPr>
                <w:ins w:id="4478" w:author="Skat" w:date="2010-06-25T12:54:00Z"/>
              </w:rPr>
            </w:pPr>
            <w:ins w:id="4479" w:author="Skat" w:date="2010-06-25T12:54:00Z">
              <w:r>
                <w:t>UUID</w:t>
              </w:r>
              <w:r>
                <w:fldChar w:fldCharType="begin"/>
              </w:r>
              <w:r>
                <w:instrText xml:space="preserve"> XE "</w:instrText>
              </w:r>
              <w:r w:rsidRPr="00024A1A">
                <w:instrText>UUID</w:instrText>
              </w:r>
              <w:r>
                <w:instrText xml:space="preserve">" </w:instrText>
              </w:r>
              <w:r>
                <w:fldChar w:fldCharType="end"/>
              </w:r>
            </w:ins>
          </w:p>
        </w:tc>
        <w:tc>
          <w:tcPr>
            <w:tcW w:w="5573" w:type="dxa"/>
          </w:tcPr>
          <w:p w:rsidR="00162F95" w:rsidRDefault="00162F95" w:rsidP="00162F95">
            <w:pPr>
              <w:pStyle w:val="Normal11"/>
              <w:rPr>
                <w:ins w:id="4480" w:author="Skat" w:date="2010-06-25T12:54:00Z"/>
              </w:rPr>
            </w:pPr>
            <w:ins w:id="4481" w:author="Skat" w:date="2010-06-25T12:54:00Z">
              <w:r>
                <w:t>Unik ekstern dokumentidentifikator - forskelligt fra DokumentID</w:t>
              </w:r>
            </w:ins>
          </w:p>
          <w:p w:rsidR="00162F95" w:rsidRDefault="00162F95" w:rsidP="00162F95">
            <w:pPr>
              <w:pStyle w:val="Normal11"/>
              <w:rPr>
                <w:ins w:id="4482" w:author="Skat" w:date="2010-06-25T12:54:00Z"/>
              </w:rPr>
            </w:pPr>
          </w:p>
          <w:p w:rsidR="00162F95" w:rsidRDefault="00162F95" w:rsidP="00162F95">
            <w:pPr>
              <w:pStyle w:val="Normal11"/>
              <w:rPr>
                <w:ins w:id="4483" w:author="Skat" w:date="2010-06-25T12:54:00Z"/>
                <w:u w:val="single"/>
              </w:rPr>
            </w:pPr>
            <w:ins w:id="4484" w:author="Skat" w:date="2010-06-25T12:54:00Z">
              <w:r>
                <w:rPr>
                  <w:u w:val="single"/>
                </w:rPr>
                <w:t>Tilladte værdier fra Data Domain:</w:t>
              </w:r>
            </w:ins>
          </w:p>
          <w:p w:rsidR="00162F95" w:rsidRPr="00162F95" w:rsidRDefault="00162F95" w:rsidP="00162F95">
            <w:pPr>
              <w:pStyle w:val="Normal11"/>
              <w:rPr>
                <w:ins w:id="4485" w:author="Skat" w:date="2010-06-25T12:54:00Z"/>
              </w:rPr>
            </w:pPr>
            <w:ins w:id="4486" w:author="Skat" w:date="2010-06-25T12:54:00Z">
              <w:r>
                <w:t>(0-9a-f){32}</w:t>
              </w:r>
            </w:ins>
          </w:p>
        </w:tc>
      </w:tr>
      <w:tr w:rsidR="00162F95" w:rsidTr="00162F95">
        <w:tblPrEx>
          <w:tblCellMar>
            <w:top w:w="0" w:type="dxa"/>
            <w:bottom w:w="0" w:type="dxa"/>
          </w:tblCellMar>
        </w:tblPrEx>
        <w:trPr>
          <w:ins w:id="4487" w:author="Skat" w:date="2010-06-25T12:54:00Z"/>
        </w:trPr>
        <w:tc>
          <w:tcPr>
            <w:tcW w:w="2625" w:type="dxa"/>
          </w:tcPr>
          <w:p w:rsidR="00162F95" w:rsidRDefault="00162F95" w:rsidP="00162F95">
            <w:pPr>
              <w:pStyle w:val="Normal11"/>
              <w:rPr>
                <w:ins w:id="4488" w:author="Skat" w:date="2010-06-25T12:54:00Z"/>
              </w:rPr>
            </w:pPr>
            <w:ins w:id="4489" w:author="Skat" w:date="2010-06-25T12:54:00Z">
              <w:r>
                <w:t>OprettetDato</w:t>
              </w:r>
            </w:ins>
          </w:p>
        </w:tc>
        <w:tc>
          <w:tcPr>
            <w:tcW w:w="1797" w:type="dxa"/>
          </w:tcPr>
          <w:p w:rsidR="00162F95" w:rsidRDefault="00162F95" w:rsidP="00162F95">
            <w:pPr>
              <w:pStyle w:val="Normal11"/>
              <w:rPr>
                <w:ins w:id="4490" w:author="Skat" w:date="2010-06-25T12:54:00Z"/>
              </w:rPr>
            </w:pPr>
            <w:ins w:id="4491" w:author="Skat" w:date="2010-06-25T12:54:00Z">
              <w:r>
                <w:t>Dato</w:t>
              </w:r>
              <w:r>
                <w:fldChar w:fldCharType="begin"/>
              </w:r>
              <w:r>
                <w:instrText xml:space="preserve"> XE "</w:instrText>
              </w:r>
              <w:r w:rsidRPr="00250AC9">
                <w:instrText>Dato</w:instrText>
              </w:r>
              <w:r>
                <w:instrText xml:space="preserve">" </w:instrText>
              </w:r>
              <w:r>
                <w:fldChar w:fldCharType="end"/>
              </w:r>
            </w:ins>
          </w:p>
        </w:tc>
        <w:tc>
          <w:tcPr>
            <w:tcW w:w="5573" w:type="dxa"/>
          </w:tcPr>
          <w:p w:rsidR="00162F95" w:rsidRDefault="00162F95" w:rsidP="00162F95">
            <w:pPr>
              <w:pStyle w:val="Normal11"/>
              <w:rPr>
                <w:ins w:id="4492" w:author="Skat" w:date="2010-06-25T12:54:00Z"/>
              </w:rPr>
            </w:pPr>
            <w:ins w:id="4493" w:author="Skat" w:date="2010-06-25T12:54:00Z">
              <w:r>
                <w:t>Dato for dokumentets oprettelse i Captia-basen.</w:t>
              </w:r>
            </w:ins>
          </w:p>
        </w:tc>
      </w:tr>
      <w:tr w:rsidR="00162F95" w:rsidTr="00162F95">
        <w:tblPrEx>
          <w:tblCellMar>
            <w:top w:w="0" w:type="dxa"/>
            <w:bottom w:w="0" w:type="dxa"/>
          </w:tblCellMar>
        </w:tblPrEx>
        <w:trPr>
          <w:ins w:id="4494" w:author="Skat" w:date="2010-06-25T12:54:00Z"/>
        </w:trPr>
        <w:tc>
          <w:tcPr>
            <w:tcW w:w="2625" w:type="dxa"/>
          </w:tcPr>
          <w:p w:rsidR="00162F95" w:rsidRDefault="00162F95" w:rsidP="00162F95">
            <w:pPr>
              <w:pStyle w:val="Normal11"/>
              <w:rPr>
                <w:ins w:id="4495" w:author="Skat" w:date="2010-06-25T12:54:00Z"/>
              </w:rPr>
            </w:pPr>
            <w:ins w:id="4496" w:author="Skat" w:date="2010-06-25T12:54:00Z">
              <w:r>
                <w:t>SvarfristDato</w:t>
              </w:r>
            </w:ins>
          </w:p>
        </w:tc>
        <w:tc>
          <w:tcPr>
            <w:tcW w:w="1797" w:type="dxa"/>
          </w:tcPr>
          <w:p w:rsidR="00162F95" w:rsidRDefault="00162F95" w:rsidP="00162F95">
            <w:pPr>
              <w:pStyle w:val="Normal11"/>
              <w:rPr>
                <w:ins w:id="4497" w:author="Skat" w:date="2010-06-25T12:54:00Z"/>
              </w:rPr>
            </w:pPr>
            <w:ins w:id="4498" w:author="Skat" w:date="2010-06-25T12:54:00Z">
              <w:r>
                <w:t>Dato</w:t>
              </w:r>
              <w:r>
                <w:fldChar w:fldCharType="begin"/>
              </w:r>
              <w:r>
                <w:instrText xml:space="preserve"> XE "</w:instrText>
              </w:r>
              <w:r w:rsidRPr="005454B8">
                <w:instrText>Dato</w:instrText>
              </w:r>
              <w:r>
                <w:instrText xml:space="preserve">" </w:instrText>
              </w:r>
              <w:r>
                <w:fldChar w:fldCharType="end"/>
              </w:r>
            </w:ins>
          </w:p>
        </w:tc>
        <w:tc>
          <w:tcPr>
            <w:tcW w:w="5573" w:type="dxa"/>
          </w:tcPr>
          <w:p w:rsidR="00162F95" w:rsidRDefault="00162F95" w:rsidP="00162F95">
            <w:pPr>
              <w:pStyle w:val="Normal11"/>
              <w:rPr>
                <w:ins w:id="4499" w:author="Skat" w:date="2010-06-25T12:54:00Z"/>
              </w:rPr>
            </w:pPr>
            <w:ins w:id="4500" w:author="Skat" w:date="2010-06-25T12:54:00Z">
              <w:r>
                <w:t>Mulighed for indsættelse af svarfrist.</w:t>
              </w:r>
            </w:ins>
          </w:p>
        </w:tc>
      </w:tr>
      <w:tr w:rsidR="00162F95" w:rsidTr="00162F95">
        <w:tblPrEx>
          <w:tblCellMar>
            <w:top w:w="0" w:type="dxa"/>
            <w:bottom w:w="0" w:type="dxa"/>
          </w:tblCellMar>
        </w:tblPrEx>
        <w:trPr>
          <w:ins w:id="4501" w:author="Skat" w:date="2010-06-25T12:54:00Z"/>
        </w:trPr>
        <w:tc>
          <w:tcPr>
            <w:tcW w:w="2625" w:type="dxa"/>
          </w:tcPr>
          <w:p w:rsidR="00162F95" w:rsidRDefault="00162F95" w:rsidP="00162F95">
            <w:pPr>
              <w:pStyle w:val="Normal11"/>
              <w:rPr>
                <w:ins w:id="4502" w:author="Skat" w:date="2010-06-25T12:54:00Z"/>
              </w:rPr>
            </w:pPr>
            <w:ins w:id="4503" w:author="Skat" w:date="2010-06-25T12:54:00Z">
              <w:r>
                <w:t>BrevDato</w:t>
              </w:r>
            </w:ins>
          </w:p>
        </w:tc>
        <w:tc>
          <w:tcPr>
            <w:tcW w:w="1797" w:type="dxa"/>
          </w:tcPr>
          <w:p w:rsidR="00162F95" w:rsidRDefault="00162F95" w:rsidP="00162F95">
            <w:pPr>
              <w:pStyle w:val="Normal11"/>
              <w:rPr>
                <w:ins w:id="4504" w:author="Skat" w:date="2010-06-25T12:54:00Z"/>
              </w:rPr>
            </w:pPr>
            <w:ins w:id="4505" w:author="Skat" w:date="2010-06-25T12:54:00Z">
              <w:r>
                <w:t>Dato</w:t>
              </w:r>
              <w:r>
                <w:fldChar w:fldCharType="begin"/>
              </w:r>
              <w:r>
                <w:instrText xml:space="preserve"> XE "</w:instrText>
              </w:r>
              <w:r w:rsidRPr="0019254C">
                <w:instrText>Dato</w:instrText>
              </w:r>
              <w:r>
                <w:instrText xml:space="preserve">" </w:instrText>
              </w:r>
              <w:r>
                <w:fldChar w:fldCharType="end"/>
              </w:r>
            </w:ins>
          </w:p>
        </w:tc>
        <w:tc>
          <w:tcPr>
            <w:tcW w:w="5573" w:type="dxa"/>
          </w:tcPr>
          <w:p w:rsidR="00162F95" w:rsidRDefault="00162F95" w:rsidP="00162F95">
            <w:pPr>
              <w:pStyle w:val="Normal11"/>
              <w:rPr>
                <w:ins w:id="4506" w:author="Skat" w:date="2010-06-25T12:54:00Z"/>
              </w:rPr>
            </w:pPr>
            <w:ins w:id="4507" w:author="Skat" w:date="2010-06-25T12:54:00Z">
              <w:r>
                <w:t>Dato for brevets oprettelsesdato</w:t>
              </w:r>
            </w:ins>
          </w:p>
        </w:tc>
      </w:tr>
    </w:tbl>
    <w:p w:rsidR="00162F95" w:rsidRDefault="00162F95" w:rsidP="00162F95">
      <w:pPr>
        <w:pStyle w:val="Normal11"/>
        <w:rPr>
          <w:ins w:id="4508"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509" w:author="Skat" w:date="2010-06-25T12:54:00Z"/>
        </w:rPr>
      </w:pPr>
    </w:p>
    <w:p w:rsidR="00162F95" w:rsidRDefault="00162F95" w:rsidP="00162F95">
      <w:pPr>
        <w:pStyle w:val="Normal11"/>
        <w:rPr>
          <w:ins w:id="451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511" w:author="Skat" w:date="2010-06-25T12:54:00Z"/>
        </w:trPr>
        <w:tc>
          <w:tcPr>
            <w:tcW w:w="1667" w:type="dxa"/>
            <w:shd w:val="pct20" w:color="auto" w:fill="0000FF"/>
          </w:tcPr>
          <w:p w:rsidR="00162F95" w:rsidRPr="00162F95" w:rsidRDefault="00162F95" w:rsidP="00162F95">
            <w:pPr>
              <w:pStyle w:val="Normal11"/>
              <w:rPr>
                <w:ins w:id="4512" w:author="Skat" w:date="2010-06-25T12:54:00Z"/>
                <w:color w:val="FFFFFF"/>
              </w:rPr>
            </w:pPr>
            <w:ins w:id="4513"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514" w:author="Skat" w:date="2010-06-25T12:54:00Z"/>
                <w:color w:val="FFFFFF"/>
              </w:rPr>
            </w:pPr>
            <w:ins w:id="4515"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516" w:author="Skat" w:date="2010-06-25T12:54:00Z"/>
                <w:color w:val="FFFFFF"/>
              </w:rPr>
            </w:pPr>
            <w:ins w:id="4517" w:author="Skat" w:date="2010-06-25T12:54:00Z">
              <w:r>
                <w:rPr>
                  <w:color w:val="FFFFFF"/>
                </w:rPr>
                <w:t>Beskrivelse</w:t>
              </w:r>
            </w:ins>
          </w:p>
        </w:tc>
      </w:tr>
      <w:tr w:rsidR="00162F95" w:rsidTr="00162F95">
        <w:tblPrEx>
          <w:tblCellMar>
            <w:top w:w="0" w:type="dxa"/>
            <w:bottom w:w="0" w:type="dxa"/>
          </w:tblCellMar>
        </w:tblPrEx>
        <w:trPr>
          <w:ins w:id="4518" w:author="Skat" w:date="2010-06-25T12:54:00Z"/>
        </w:trPr>
        <w:tc>
          <w:tcPr>
            <w:tcW w:w="1667" w:type="dxa"/>
          </w:tcPr>
          <w:p w:rsidR="00162F95" w:rsidRDefault="00162F95" w:rsidP="00162F95">
            <w:pPr>
              <w:pStyle w:val="Normal11"/>
              <w:rPr>
                <w:ins w:id="4519" w:author="Skat" w:date="2010-06-25T12:54:00Z"/>
              </w:rPr>
            </w:pPr>
            <w:ins w:id="4520" w:author="Skat" w:date="2010-06-25T12:54:00Z">
              <w:r>
                <w:t>kan have</w:t>
              </w:r>
            </w:ins>
          </w:p>
        </w:tc>
        <w:tc>
          <w:tcPr>
            <w:tcW w:w="2398" w:type="dxa"/>
          </w:tcPr>
          <w:p w:rsidR="00162F95" w:rsidRDefault="00162F95" w:rsidP="00162F95">
            <w:pPr>
              <w:pStyle w:val="Normal11"/>
              <w:rPr>
                <w:ins w:id="4521" w:author="Skat" w:date="2010-06-25T12:54:00Z"/>
              </w:rPr>
            </w:pPr>
            <w:ins w:id="4522" w:author="Skat" w:date="2010-06-25T12:54:00Z">
              <w:r>
                <w:t>Dokument(1)</w:t>
              </w:r>
            </w:ins>
          </w:p>
          <w:p w:rsidR="00162F95" w:rsidRDefault="00162F95" w:rsidP="00162F95">
            <w:pPr>
              <w:pStyle w:val="Normal11"/>
              <w:rPr>
                <w:ins w:id="4523" w:author="Skat" w:date="2010-06-25T12:54:00Z"/>
              </w:rPr>
            </w:pPr>
            <w:ins w:id="4524" w:author="Skat" w:date="2010-06-25T12:54:00Z">
              <w:r>
                <w:t>DokumentErindring(0..*)</w:t>
              </w:r>
            </w:ins>
          </w:p>
        </w:tc>
        <w:tc>
          <w:tcPr>
            <w:tcW w:w="5879" w:type="dxa"/>
          </w:tcPr>
          <w:p w:rsidR="00162F95" w:rsidRDefault="00162F95" w:rsidP="00162F95">
            <w:pPr>
              <w:pStyle w:val="Normal11"/>
              <w:rPr>
                <w:ins w:id="4525" w:author="Skat" w:date="2010-06-25T12:54:00Z"/>
              </w:rPr>
            </w:pPr>
          </w:p>
        </w:tc>
      </w:tr>
      <w:tr w:rsidR="00162F95" w:rsidTr="00162F95">
        <w:tblPrEx>
          <w:tblCellMar>
            <w:top w:w="0" w:type="dxa"/>
            <w:bottom w:w="0" w:type="dxa"/>
          </w:tblCellMar>
        </w:tblPrEx>
        <w:trPr>
          <w:ins w:id="4526" w:author="Skat" w:date="2010-06-25T12:54:00Z"/>
        </w:trPr>
        <w:tc>
          <w:tcPr>
            <w:tcW w:w="1667" w:type="dxa"/>
          </w:tcPr>
          <w:p w:rsidR="00162F95" w:rsidRDefault="00162F95" w:rsidP="00162F95">
            <w:pPr>
              <w:pStyle w:val="Normal11"/>
              <w:rPr>
                <w:ins w:id="4527" w:author="Skat" w:date="2010-06-25T12:54:00Z"/>
              </w:rPr>
            </w:pPr>
            <w:ins w:id="4528" w:author="Skat" w:date="2010-06-25T12:54:00Z">
              <w:r>
                <w:t>kan have en</w:t>
              </w:r>
            </w:ins>
          </w:p>
        </w:tc>
        <w:tc>
          <w:tcPr>
            <w:tcW w:w="2398" w:type="dxa"/>
          </w:tcPr>
          <w:p w:rsidR="00162F95" w:rsidRDefault="00162F95" w:rsidP="00162F95">
            <w:pPr>
              <w:pStyle w:val="Normal11"/>
              <w:rPr>
                <w:ins w:id="4529" w:author="Skat" w:date="2010-06-25T12:54:00Z"/>
              </w:rPr>
            </w:pPr>
            <w:ins w:id="4530" w:author="Skat" w:date="2010-06-25T12:54:00Z">
              <w:r>
                <w:t>Dokument(1)</w:t>
              </w:r>
            </w:ins>
          </w:p>
          <w:p w:rsidR="00162F95" w:rsidRDefault="00162F95" w:rsidP="00162F95">
            <w:pPr>
              <w:pStyle w:val="Normal11"/>
              <w:rPr>
                <w:ins w:id="4531" w:author="Skat" w:date="2010-06-25T12:54:00Z"/>
              </w:rPr>
            </w:pPr>
            <w:ins w:id="4532" w:author="Skat" w:date="2010-06-25T12:54:00Z">
              <w:r>
                <w:t>Part(0..*)</w:t>
              </w:r>
            </w:ins>
          </w:p>
        </w:tc>
        <w:tc>
          <w:tcPr>
            <w:tcW w:w="5879" w:type="dxa"/>
          </w:tcPr>
          <w:p w:rsidR="00162F95" w:rsidRDefault="00162F95" w:rsidP="00162F95">
            <w:pPr>
              <w:pStyle w:val="Normal11"/>
              <w:rPr>
                <w:ins w:id="4533" w:author="Skat" w:date="2010-06-25T12:54:00Z"/>
              </w:rPr>
            </w:pPr>
          </w:p>
        </w:tc>
      </w:tr>
      <w:tr w:rsidR="00162F95" w:rsidTr="00162F95">
        <w:tblPrEx>
          <w:tblCellMar>
            <w:top w:w="0" w:type="dxa"/>
            <w:bottom w:w="0" w:type="dxa"/>
          </w:tblCellMar>
        </w:tblPrEx>
        <w:trPr>
          <w:ins w:id="4534" w:author="Skat" w:date="2010-06-25T12:54:00Z"/>
        </w:trPr>
        <w:tc>
          <w:tcPr>
            <w:tcW w:w="1667" w:type="dxa"/>
          </w:tcPr>
          <w:p w:rsidR="00162F95" w:rsidRDefault="00162F95" w:rsidP="00162F95">
            <w:pPr>
              <w:pStyle w:val="Normal11"/>
              <w:rPr>
                <w:ins w:id="4535" w:author="Skat" w:date="2010-06-25T12:54:00Z"/>
              </w:rPr>
            </w:pPr>
            <w:ins w:id="4536" w:author="Skat" w:date="2010-06-25T12:54:00Z">
              <w:r>
                <w:t>beskriver</w:t>
              </w:r>
            </w:ins>
          </w:p>
        </w:tc>
        <w:tc>
          <w:tcPr>
            <w:tcW w:w="2398" w:type="dxa"/>
          </w:tcPr>
          <w:p w:rsidR="00162F95" w:rsidRDefault="00162F95" w:rsidP="00162F95">
            <w:pPr>
              <w:pStyle w:val="Normal11"/>
              <w:rPr>
                <w:ins w:id="4537" w:author="Skat" w:date="2010-06-25T12:54:00Z"/>
              </w:rPr>
            </w:pPr>
            <w:ins w:id="4538" w:author="Skat" w:date="2010-06-25T12:54:00Z">
              <w:r>
                <w:t>Dokument(1)</w:t>
              </w:r>
            </w:ins>
          </w:p>
          <w:p w:rsidR="00162F95" w:rsidRDefault="00162F95" w:rsidP="00162F95">
            <w:pPr>
              <w:pStyle w:val="Normal11"/>
              <w:rPr>
                <w:ins w:id="4539" w:author="Skat" w:date="2010-06-25T12:54:00Z"/>
              </w:rPr>
            </w:pPr>
            <w:ins w:id="4540" w:author="Skat" w:date="2010-06-25T12:54:00Z">
              <w:r>
                <w:t>DokumentFil(1)</w:t>
              </w:r>
            </w:ins>
          </w:p>
        </w:tc>
        <w:tc>
          <w:tcPr>
            <w:tcW w:w="5879" w:type="dxa"/>
          </w:tcPr>
          <w:p w:rsidR="00162F95" w:rsidRDefault="00162F95" w:rsidP="00162F95">
            <w:pPr>
              <w:pStyle w:val="Normal11"/>
              <w:rPr>
                <w:ins w:id="4541" w:author="Skat" w:date="2010-06-25T12:54:00Z"/>
              </w:rPr>
            </w:pPr>
          </w:p>
        </w:tc>
      </w:tr>
      <w:tr w:rsidR="00162F95" w:rsidTr="00162F95">
        <w:tblPrEx>
          <w:tblCellMar>
            <w:top w:w="0" w:type="dxa"/>
            <w:bottom w:w="0" w:type="dxa"/>
          </w:tblCellMar>
        </w:tblPrEx>
        <w:trPr>
          <w:ins w:id="4542" w:author="Skat" w:date="2010-06-25T12:54:00Z"/>
        </w:trPr>
        <w:tc>
          <w:tcPr>
            <w:tcW w:w="1667" w:type="dxa"/>
          </w:tcPr>
          <w:p w:rsidR="00162F95" w:rsidRDefault="00162F95" w:rsidP="00162F95">
            <w:pPr>
              <w:pStyle w:val="Normal11"/>
              <w:rPr>
                <w:ins w:id="4543" w:author="Skat" w:date="2010-06-25T12:54:00Z"/>
              </w:rPr>
            </w:pPr>
            <w:ins w:id="4544" w:author="Skat" w:date="2010-06-25T12:54:00Z">
              <w:r>
                <w:t>kan have</w:t>
              </w:r>
            </w:ins>
          </w:p>
        </w:tc>
        <w:tc>
          <w:tcPr>
            <w:tcW w:w="2398" w:type="dxa"/>
          </w:tcPr>
          <w:p w:rsidR="00162F95" w:rsidRDefault="00162F95" w:rsidP="00162F95">
            <w:pPr>
              <w:pStyle w:val="Normal11"/>
              <w:rPr>
                <w:ins w:id="4545" w:author="Skat" w:date="2010-06-25T12:54:00Z"/>
              </w:rPr>
            </w:pPr>
            <w:ins w:id="4546" w:author="Skat" w:date="2010-06-25T12:54:00Z">
              <w:r>
                <w:t>Dokument(1)</w:t>
              </w:r>
            </w:ins>
          </w:p>
          <w:p w:rsidR="00162F95" w:rsidRDefault="00162F95" w:rsidP="00162F95">
            <w:pPr>
              <w:pStyle w:val="Normal11"/>
              <w:rPr>
                <w:ins w:id="4547" w:author="Skat" w:date="2010-06-25T12:54:00Z"/>
              </w:rPr>
            </w:pPr>
            <w:ins w:id="4548" w:author="Skat" w:date="2010-06-25T12:54:00Z">
              <w:r>
                <w:t>DokumentFriDato(0..*)</w:t>
              </w:r>
            </w:ins>
          </w:p>
        </w:tc>
        <w:tc>
          <w:tcPr>
            <w:tcW w:w="5879" w:type="dxa"/>
          </w:tcPr>
          <w:p w:rsidR="00162F95" w:rsidRDefault="00162F95" w:rsidP="00162F95">
            <w:pPr>
              <w:pStyle w:val="Normal11"/>
              <w:rPr>
                <w:ins w:id="4549" w:author="Skat" w:date="2010-06-25T12:54:00Z"/>
              </w:rPr>
            </w:pPr>
          </w:p>
        </w:tc>
      </w:tr>
      <w:tr w:rsidR="00162F95" w:rsidTr="00162F95">
        <w:tblPrEx>
          <w:tblCellMar>
            <w:top w:w="0" w:type="dxa"/>
            <w:bottom w:w="0" w:type="dxa"/>
          </w:tblCellMar>
        </w:tblPrEx>
        <w:trPr>
          <w:ins w:id="4550" w:author="Skat" w:date="2010-06-25T12:54:00Z"/>
        </w:trPr>
        <w:tc>
          <w:tcPr>
            <w:tcW w:w="1667" w:type="dxa"/>
          </w:tcPr>
          <w:p w:rsidR="00162F95" w:rsidRDefault="00162F95" w:rsidP="00162F95">
            <w:pPr>
              <w:pStyle w:val="Normal11"/>
              <w:rPr>
                <w:ins w:id="4551" w:author="Skat" w:date="2010-06-25T12:54:00Z"/>
              </w:rPr>
            </w:pPr>
            <w:ins w:id="4552" w:author="Skat" w:date="2010-06-25T12:54:00Z">
              <w:r>
                <w:t>kan have</w:t>
              </w:r>
            </w:ins>
          </w:p>
        </w:tc>
        <w:tc>
          <w:tcPr>
            <w:tcW w:w="2398" w:type="dxa"/>
          </w:tcPr>
          <w:p w:rsidR="00162F95" w:rsidRDefault="00162F95" w:rsidP="00162F95">
            <w:pPr>
              <w:pStyle w:val="Normal11"/>
              <w:rPr>
                <w:ins w:id="4553" w:author="Skat" w:date="2010-06-25T12:54:00Z"/>
              </w:rPr>
            </w:pPr>
            <w:ins w:id="4554" w:author="Skat" w:date="2010-06-25T12:54:00Z">
              <w:r>
                <w:t>Dokument(1)</w:t>
              </w:r>
            </w:ins>
          </w:p>
          <w:p w:rsidR="00162F95" w:rsidRDefault="00162F95" w:rsidP="00162F95">
            <w:pPr>
              <w:pStyle w:val="Normal11"/>
              <w:rPr>
                <w:ins w:id="4555" w:author="Skat" w:date="2010-06-25T12:54:00Z"/>
              </w:rPr>
            </w:pPr>
            <w:ins w:id="4556" w:author="Skat" w:date="2010-06-25T12:54:00Z">
              <w:r>
                <w:t>DokumentFriOplysning(0..*)</w:t>
              </w:r>
            </w:ins>
          </w:p>
        </w:tc>
        <w:tc>
          <w:tcPr>
            <w:tcW w:w="5879" w:type="dxa"/>
          </w:tcPr>
          <w:p w:rsidR="00162F95" w:rsidRDefault="00162F95" w:rsidP="00162F95">
            <w:pPr>
              <w:pStyle w:val="Normal11"/>
              <w:rPr>
                <w:ins w:id="4557" w:author="Skat" w:date="2010-06-25T12:54:00Z"/>
              </w:rPr>
            </w:pPr>
          </w:p>
        </w:tc>
      </w:tr>
      <w:tr w:rsidR="00162F95" w:rsidTr="00162F95">
        <w:tblPrEx>
          <w:tblCellMar>
            <w:top w:w="0" w:type="dxa"/>
            <w:bottom w:w="0" w:type="dxa"/>
          </w:tblCellMar>
        </w:tblPrEx>
        <w:trPr>
          <w:ins w:id="4558" w:author="Skat" w:date="2010-06-25T12:54:00Z"/>
        </w:trPr>
        <w:tc>
          <w:tcPr>
            <w:tcW w:w="1667" w:type="dxa"/>
          </w:tcPr>
          <w:p w:rsidR="00162F95" w:rsidRDefault="00162F95" w:rsidP="00162F95">
            <w:pPr>
              <w:pStyle w:val="Normal11"/>
              <w:rPr>
                <w:ins w:id="4559" w:author="Skat" w:date="2010-06-25T12:54:00Z"/>
              </w:rPr>
            </w:pPr>
            <w:ins w:id="4560" w:author="Skat" w:date="2010-06-25T12:54:00Z">
              <w:r>
                <w:t>kan være</w:t>
              </w:r>
            </w:ins>
          </w:p>
        </w:tc>
        <w:tc>
          <w:tcPr>
            <w:tcW w:w="2398" w:type="dxa"/>
          </w:tcPr>
          <w:p w:rsidR="00162F95" w:rsidRDefault="00162F95" w:rsidP="00162F95">
            <w:pPr>
              <w:pStyle w:val="Normal11"/>
              <w:rPr>
                <w:ins w:id="4561" w:author="Skat" w:date="2010-06-25T12:54:00Z"/>
              </w:rPr>
            </w:pPr>
            <w:ins w:id="4562" w:author="Skat" w:date="2010-06-25T12:54:00Z">
              <w:r>
                <w:t>Dokument(1)</w:t>
              </w:r>
            </w:ins>
          </w:p>
          <w:p w:rsidR="00162F95" w:rsidRDefault="00162F95" w:rsidP="00162F95">
            <w:pPr>
              <w:pStyle w:val="Normal11"/>
              <w:rPr>
                <w:ins w:id="4563" w:author="Skat" w:date="2010-06-25T12:54:00Z"/>
              </w:rPr>
            </w:pPr>
            <w:ins w:id="4564" w:author="Skat" w:date="2010-06-25T12:54:00Z">
              <w:r>
                <w:t>SagAkt(0..*)</w:t>
              </w:r>
            </w:ins>
          </w:p>
        </w:tc>
        <w:tc>
          <w:tcPr>
            <w:tcW w:w="5879" w:type="dxa"/>
          </w:tcPr>
          <w:p w:rsidR="00162F95" w:rsidRDefault="00162F95" w:rsidP="00162F95">
            <w:pPr>
              <w:pStyle w:val="Normal11"/>
              <w:rPr>
                <w:ins w:id="4565" w:author="Skat" w:date="2010-06-25T12:54:00Z"/>
              </w:rPr>
            </w:pPr>
          </w:p>
        </w:tc>
      </w:tr>
      <w:tr w:rsidR="00162F95" w:rsidTr="00162F95">
        <w:tblPrEx>
          <w:tblCellMar>
            <w:top w:w="0" w:type="dxa"/>
            <w:bottom w:w="0" w:type="dxa"/>
          </w:tblCellMar>
        </w:tblPrEx>
        <w:trPr>
          <w:ins w:id="4566" w:author="Skat" w:date="2010-06-25T12:54:00Z"/>
        </w:trPr>
        <w:tc>
          <w:tcPr>
            <w:tcW w:w="1667" w:type="dxa"/>
          </w:tcPr>
          <w:p w:rsidR="00162F95" w:rsidRDefault="00162F95" w:rsidP="00162F95">
            <w:pPr>
              <w:pStyle w:val="Normal11"/>
              <w:rPr>
                <w:ins w:id="4567" w:author="Skat" w:date="2010-06-25T12:54:00Z"/>
              </w:rPr>
            </w:pPr>
            <w:ins w:id="4568" w:author="Skat" w:date="2010-06-25T12:54:00Z">
              <w:r>
                <w:t>indgår i</w:t>
              </w:r>
            </w:ins>
          </w:p>
        </w:tc>
        <w:tc>
          <w:tcPr>
            <w:tcW w:w="2398" w:type="dxa"/>
          </w:tcPr>
          <w:p w:rsidR="00162F95" w:rsidRDefault="00162F95" w:rsidP="00162F95">
            <w:pPr>
              <w:pStyle w:val="Normal11"/>
              <w:rPr>
                <w:ins w:id="4569" w:author="Skat" w:date="2010-06-25T12:54:00Z"/>
              </w:rPr>
            </w:pPr>
            <w:ins w:id="4570" w:author="Skat" w:date="2010-06-25T12:54:00Z">
              <w:r>
                <w:t>Dokument(0..*)</w:t>
              </w:r>
            </w:ins>
          </w:p>
          <w:p w:rsidR="00162F95" w:rsidRDefault="00162F95" w:rsidP="00162F95">
            <w:pPr>
              <w:pStyle w:val="Normal11"/>
              <w:rPr>
                <w:ins w:id="4571" w:author="Skat" w:date="2010-06-25T12:54:00Z"/>
              </w:rPr>
            </w:pPr>
            <w:ins w:id="4572" w:author="Skat" w:date="2010-06-25T12:54:00Z">
              <w:r>
                <w:t>Sag(0..*)</w:t>
              </w:r>
            </w:ins>
          </w:p>
          <w:p w:rsidR="00162F95" w:rsidRDefault="00162F95" w:rsidP="00162F95">
            <w:pPr>
              <w:pStyle w:val="Normal11"/>
              <w:rPr>
                <w:ins w:id="4573" w:author="Skat" w:date="2010-06-25T12:54:00Z"/>
              </w:rPr>
            </w:pPr>
            <w:ins w:id="4574" w:author="Skat" w:date="2010-06-25T12:54:00Z">
              <w:r>
                <w:t xml:space="preserve"> via DokumentRolle</w:t>
              </w:r>
            </w:ins>
          </w:p>
        </w:tc>
        <w:tc>
          <w:tcPr>
            <w:tcW w:w="5879" w:type="dxa"/>
          </w:tcPr>
          <w:p w:rsidR="00162F95" w:rsidRDefault="00162F95" w:rsidP="00162F95">
            <w:pPr>
              <w:pStyle w:val="Normal11"/>
              <w:rPr>
                <w:ins w:id="4575" w:author="Skat" w:date="2010-06-25T12:54:00Z"/>
              </w:rPr>
            </w:pPr>
          </w:p>
        </w:tc>
      </w:tr>
      <w:tr w:rsidR="00162F95" w:rsidTr="00162F95">
        <w:tblPrEx>
          <w:tblCellMar>
            <w:top w:w="0" w:type="dxa"/>
            <w:bottom w:w="0" w:type="dxa"/>
          </w:tblCellMar>
        </w:tblPrEx>
        <w:trPr>
          <w:ins w:id="4576" w:author="Skat" w:date="2010-06-25T12:54:00Z"/>
        </w:trPr>
        <w:tc>
          <w:tcPr>
            <w:tcW w:w="1667" w:type="dxa"/>
          </w:tcPr>
          <w:p w:rsidR="00162F95" w:rsidRDefault="00162F95" w:rsidP="00162F95">
            <w:pPr>
              <w:pStyle w:val="Normal11"/>
              <w:rPr>
                <w:ins w:id="4577" w:author="Skat" w:date="2010-06-25T12:54:00Z"/>
              </w:rPr>
            </w:pPr>
            <w:ins w:id="4578" w:author="Skat" w:date="2010-06-25T12:54:00Z">
              <w:r>
                <w:t>har version</w:t>
              </w:r>
            </w:ins>
          </w:p>
        </w:tc>
        <w:tc>
          <w:tcPr>
            <w:tcW w:w="2398" w:type="dxa"/>
          </w:tcPr>
          <w:p w:rsidR="00162F95" w:rsidRDefault="00162F95" w:rsidP="00162F95">
            <w:pPr>
              <w:pStyle w:val="Normal11"/>
              <w:rPr>
                <w:ins w:id="4579" w:author="Skat" w:date="2010-06-25T12:54:00Z"/>
              </w:rPr>
            </w:pPr>
            <w:ins w:id="4580" w:author="Skat" w:date="2010-06-25T12:54:00Z">
              <w:r>
                <w:t>Dokument(1..*)</w:t>
              </w:r>
            </w:ins>
          </w:p>
          <w:p w:rsidR="00162F95" w:rsidRDefault="00162F95" w:rsidP="00162F95">
            <w:pPr>
              <w:pStyle w:val="Normal11"/>
              <w:rPr>
                <w:ins w:id="4581" w:author="Skat" w:date="2010-06-25T12:54:00Z"/>
              </w:rPr>
            </w:pPr>
            <w:ins w:id="4582" w:author="Skat" w:date="2010-06-25T12:54:00Z">
              <w:r>
                <w:t>Dokument(1..*)</w:t>
              </w:r>
            </w:ins>
          </w:p>
        </w:tc>
        <w:tc>
          <w:tcPr>
            <w:tcW w:w="5879" w:type="dxa"/>
          </w:tcPr>
          <w:p w:rsidR="00162F95" w:rsidRDefault="00162F95" w:rsidP="00162F95">
            <w:pPr>
              <w:pStyle w:val="Normal11"/>
              <w:rPr>
                <w:ins w:id="4583" w:author="Skat" w:date="2010-06-25T12:54:00Z"/>
              </w:rPr>
            </w:pPr>
          </w:p>
        </w:tc>
      </w:tr>
      <w:tr w:rsidR="00162F95" w:rsidTr="00162F95">
        <w:tblPrEx>
          <w:tblCellMar>
            <w:top w:w="0" w:type="dxa"/>
            <w:bottom w:w="0" w:type="dxa"/>
          </w:tblCellMar>
        </w:tblPrEx>
        <w:trPr>
          <w:ins w:id="4584" w:author="Skat" w:date="2010-06-25T12:54:00Z"/>
        </w:trPr>
        <w:tc>
          <w:tcPr>
            <w:tcW w:w="1667" w:type="dxa"/>
          </w:tcPr>
          <w:p w:rsidR="00162F95" w:rsidRDefault="00162F95" w:rsidP="00162F95">
            <w:pPr>
              <w:pStyle w:val="Normal11"/>
              <w:rPr>
                <w:ins w:id="4585" w:author="Skat" w:date="2010-06-25T12:54:00Z"/>
              </w:rPr>
            </w:pPr>
            <w:ins w:id="4586" w:author="Skat" w:date="2010-06-25T12:54:00Z">
              <w:r>
                <w:t>har version</w:t>
              </w:r>
            </w:ins>
          </w:p>
        </w:tc>
        <w:tc>
          <w:tcPr>
            <w:tcW w:w="2398" w:type="dxa"/>
          </w:tcPr>
          <w:p w:rsidR="00162F95" w:rsidRDefault="00162F95" w:rsidP="00162F95">
            <w:pPr>
              <w:pStyle w:val="Normal11"/>
              <w:rPr>
                <w:ins w:id="4587" w:author="Skat" w:date="2010-06-25T12:54:00Z"/>
              </w:rPr>
            </w:pPr>
            <w:ins w:id="4588" w:author="Skat" w:date="2010-06-25T12:54:00Z">
              <w:r>
                <w:t>Dokument(1..*)</w:t>
              </w:r>
            </w:ins>
          </w:p>
          <w:p w:rsidR="00162F95" w:rsidRDefault="00162F95" w:rsidP="00162F95">
            <w:pPr>
              <w:pStyle w:val="Normal11"/>
              <w:rPr>
                <w:ins w:id="4589" w:author="Skat" w:date="2010-06-25T12:54:00Z"/>
              </w:rPr>
            </w:pPr>
            <w:ins w:id="4590" w:author="Skat" w:date="2010-06-25T12:54:00Z">
              <w:r>
                <w:t>Dokument(1..*)</w:t>
              </w:r>
            </w:ins>
          </w:p>
        </w:tc>
        <w:tc>
          <w:tcPr>
            <w:tcW w:w="5879" w:type="dxa"/>
          </w:tcPr>
          <w:p w:rsidR="00162F95" w:rsidRDefault="00162F95" w:rsidP="00162F95">
            <w:pPr>
              <w:pStyle w:val="Normal11"/>
              <w:rPr>
                <w:ins w:id="4591" w:author="Skat" w:date="2010-06-25T12:54:00Z"/>
              </w:rPr>
            </w:pPr>
          </w:p>
        </w:tc>
      </w:tr>
    </w:tbl>
    <w:p w:rsidR="00162F95" w:rsidRDefault="00162F95" w:rsidP="00162F95">
      <w:pPr>
        <w:pStyle w:val="Normal11"/>
        <w:rPr>
          <w:ins w:id="4592" w:author="Skat" w:date="2010-06-25T12:54:00Z"/>
        </w:rPr>
      </w:pPr>
    </w:p>
    <w:p w:rsidR="00162F95" w:rsidRDefault="00162F95" w:rsidP="00162F95">
      <w:pPr>
        <w:pStyle w:val="Normal11"/>
        <w:rPr>
          <w:ins w:id="4593"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594" w:author="Skat" w:date="2010-06-25T12:54:00Z"/>
        </w:rPr>
      </w:pPr>
      <w:bookmarkStart w:id="4595" w:name="_Toc265233926"/>
      <w:ins w:id="4596" w:author="Skat" w:date="2010-06-25T12:54:00Z">
        <w:r>
          <w:t>DokumentErindring</w:t>
        </w:r>
        <w:bookmarkEnd w:id="4595"/>
      </w:ins>
    </w:p>
    <w:p w:rsidR="00162F95" w:rsidRDefault="00162F95" w:rsidP="00162F95">
      <w:pPr>
        <w:pStyle w:val="Normal11"/>
        <w:rPr>
          <w:ins w:id="4597" w:author="Skat" w:date="2010-06-25T12:54:00Z"/>
        </w:rPr>
      </w:pPr>
      <w:ins w:id="4598" w:author="Skat" w:date="2010-06-25T12:54:00Z">
        <w:r>
          <w:t>Information om en erindring på et dokument. Eksempel: Ønsker en sagsbehandler at modtage en erindring om en tidsfrist, så skal vedkommende tilknytte en erindring på dokumentet med en beskrivelse og dato.</w:t>
        </w:r>
      </w:ins>
    </w:p>
    <w:p w:rsidR="00162F95" w:rsidRDefault="00162F95" w:rsidP="00162F95">
      <w:pPr>
        <w:pStyle w:val="Normal11"/>
        <w:rPr>
          <w:ins w:id="4599"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600" w:author="Skat" w:date="2010-06-25T12:54:00Z"/>
        </w:trPr>
        <w:tc>
          <w:tcPr>
            <w:tcW w:w="2625" w:type="dxa"/>
            <w:shd w:val="pct20" w:color="auto" w:fill="0000FF"/>
          </w:tcPr>
          <w:p w:rsidR="00162F95" w:rsidRPr="00162F95" w:rsidRDefault="00162F95" w:rsidP="00162F95">
            <w:pPr>
              <w:pStyle w:val="Normal11"/>
              <w:rPr>
                <w:ins w:id="4601" w:author="Skat" w:date="2010-06-25T12:54:00Z"/>
                <w:color w:val="FFFFFF"/>
              </w:rPr>
            </w:pPr>
            <w:ins w:id="4602"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603" w:author="Skat" w:date="2010-06-25T12:54:00Z"/>
                <w:color w:val="FFFFFF"/>
              </w:rPr>
            </w:pPr>
            <w:ins w:id="4604"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605" w:author="Skat" w:date="2010-06-25T12:54:00Z"/>
                <w:color w:val="FFFFFF"/>
              </w:rPr>
            </w:pPr>
            <w:ins w:id="4606" w:author="Skat" w:date="2010-06-25T12:54:00Z">
              <w:r>
                <w:rPr>
                  <w:color w:val="FFFFFF"/>
                </w:rPr>
                <w:t>Beskrivelse</w:t>
              </w:r>
            </w:ins>
          </w:p>
        </w:tc>
      </w:tr>
      <w:tr w:rsidR="00162F95" w:rsidTr="00162F95">
        <w:tblPrEx>
          <w:tblCellMar>
            <w:top w:w="0" w:type="dxa"/>
            <w:bottom w:w="0" w:type="dxa"/>
          </w:tblCellMar>
        </w:tblPrEx>
        <w:trPr>
          <w:ins w:id="4607" w:author="Skat" w:date="2010-06-25T12:54:00Z"/>
        </w:trPr>
        <w:tc>
          <w:tcPr>
            <w:tcW w:w="2625" w:type="dxa"/>
          </w:tcPr>
          <w:p w:rsidR="00162F95" w:rsidRDefault="00162F95" w:rsidP="00162F95">
            <w:pPr>
              <w:pStyle w:val="Normal11"/>
              <w:rPr>
                <w:ins w:id="4608" w:author="Skat" w:date="2010-06-25T12:54:00Z"/>
              </w:rPr>
            </w:pPr>
            <w:ins w:id="4609" w:author="Skat" w:date="2010-06-25T12:54:00Z">
              <w:r>
                <w:t>Dato</w:t>
              </w:r>
            </w:ins>
          </w:p>
        </w:tc>
        <w:tc>
          <w:tcPr>
            <w:tcW w:w="1797" w:type="dxa"/>
          </w:tcPr>
          <w:p w:rsidR="00162F95" w:rsidRDefault="00162F95" w:rsidP="00162F95">
            <w:pPr>
              <w:pStyle w:val="Normal11"/>
              <w:rPr>
                <w:ins w:id="4610" w:author="Skat" w:date="2010-06-25T12:54:00Z"/>
              </w:rPr>
            </w:pPr>
            <w:ins w:id="4611" w:author="Skat" w:date="2010-06-25T12:54:00Z">
              <w:r>
                <w:t>Dato</w:t>
              </w:r>
              <w:r>
                <w:fldChar w:fldCharType="begin"/>
              </w:r>
              <w:r>
                <w:instrText xml:space="preserve"> XE "</w:instrText>
              </w:r>
              <w:r w:rsidRPr="0023300A">
                <w:instrText>Dato</w:instrText>
              </w:r>
              <w:r>
                <w:instrText xml:space="preserve">" </w:instrText>
              </w:r>
              <w:r>
                <w:fldChar w:fldCharType="end"/>
              </w:r>
            </w:ins>
          </w:p>
        </w:tc>
        <w:tc>
          <w:tcPr>
            <w:tcW w:w="5573" w:type="dxa"/>
          </w:tcPr>
          <w:p w:rsidR="00162F95" w:rsidRDefault="00162F95" w:rsidP="00162F95">
            <w:pPr>
              <w:pStyle w:val="Normal11"/>
              <w:rPr>
                <w:ins w:id="4612" w:author="Skat" w:date="2010-06-25T12:54:00Z"/>
              </w:rPr>
            </w:pPr>
            <w:ins w:id="4613" w:author="Skat" w:date="2010-06-25T12:54:00Z">
              <w:r>
                <w:t>Dato for erindring på et dokument.</w:t>
              </w:r>
            </w:ins>
          </w:p>
        </w:tc>
      </w:tr>
      <w:tr w:rsidR="00162F95" w:rsidTr="00162F95">
        <w:tblPrEx>
          <w:tblCellMar>
            <w:top w:w="0" w:type="dxa"/>
            <w:bottom w:w="0" w:type="dxa"/>
          </w:tblCellMar>
        </w:tblPrEx>
        <w:trPr>
          <w:ins w:id="4614" w:author="Skat" w:date="2010-06-25T12:54:00Z"/>
        </w:trPr>
        <w:tc>
          <w:tcPr>
            <w:tcW w:w="2625" w:type="dxa"/>
          </w:tcPr>
          <w:p w:rsidR="00162F95" w:rsidRDefault="00162F95" w:rsidP="00162F95">
            <w:pPr>
              <w:pStyle w:val="Normal11"/>
              <w:rPr>
                <w:ins w:id="4615" w:author="Skat" w:date="2010-06-25T12:54:00Z"/>
              </w:rPr>
            </w:pPr>
            <w:ins w:id="4616" w:author="Skat" w:date="2010-06-25T12:54:00Z">
              <w:r>
                <w:t>Beskrivelse</w:t>
              </w:r>
            </w:ins>
          </w:p>
        </w:tc>
        <w:tc>
          <w:tcPr>
            <w:tcW w:w="1797" w:type="dxa"/>
          </w:tcPr>
          <w:p w:rsidR="00162F95" w:rsidRDefault="00162F95" w:rsidP="00162F95">
            <w:pPr>
              <w:pStyle w:val="Normal11"/>
              <w:rPr>
                <w:ins w:id="4617" w:author="Skat" w:date="2010-06-25T12:54:00Z"/>
              </w:rPr>
            </w:pPr>
            <w:ins w:id="4618" w:author="Skat" w:date="2010-06-25T12:54:00Z">
              <w:r>
                <w:t>Tekst255</w:t>
              </w:r>
              <w:r>
                <w:fldChar w:fldCharType="begin"/>
              </w:r>
              <w:r>
                <w:instrText xml:space="preserve"> XE "</w:instrText>
              </w:r>
              <w:r w:rsidRPr="00893B10">
                <w:instrText>Tekst255</w:instrText>
              </w:r>
              <w:r>
                <w:instrText xml:space="preserve">" </w:instrText>
              </w:r>
              <w:r>
                <w:fldChar w:fldCharType="end"/>
              </w:r>
            </w:ins>
          </w:p>
        </w:tc>
        <w:tc>
          <w:tcPr>
            <w:tcW w:w="5573" w:type="dxa"/>
          </w:tcPr>
          <w:p w:rsidR="00162F95" w:rsidRDefault="00162F95" w:rsidP="00162F95">
            <w:pPr>
              <w:pStyle w:val="Normal11"/>
              <w:rPr>
                <w:ins w:id="4619" w:author="Skat" w:date="2010-06-25T12:54:00Z"/>
              </w:rPr>
            </w:pPr>
            <w:ins w:id="4620" w:author="Skat" w:date="2010-06-25T12:54:00Z">
              <w:r>
                <w:t>Beskrivelse af erindring på et dokument..</w:t>
              </w:r>
            </w:ins>
          </w:p>
        </w:tc>
      </w:tr>
    </w:tbl>
    <w:p w:rsidR="00162F95" w:rsidRDefault="00162F95" w:rsidP="00162F95">
      <w:pPr>
        <w:pStyle w:val="Normal11"/>
        <w:rPr>
          <w:ins w:id="4621"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622" w:author="Skat" w:date="2010-06-25T12:54:00Z"/>
        </w:rPr>
      </w:pPr>
    </w:p>
    <w:p w:rsidR="00162F95" w:rsidRDefault="00162F95" w:rsidP="00162F95">
      <w:pPr>
        <w:pStyle w:val="Normal11"/>
        <w:rPr>
          <w:ins w:id="462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624" w:author="Skat" w:date="2010-06-25T12:54:00Z"/>
        </w:trPr>
        <w:tc>
          <w:tcPr>
            <w:tcW w:w="1667" w:type="dxa"/>
            <w:shd w:val="pct20" w:color="auto" w:fill="0000FF"/>
          </w:tcPr>
          <w:p w:rsidR="00162F95" w:rsidRPr="00162F95" w:rsidRDefault="00162F95" w:rsidP="00162F95">
            <w:pPr>
              <w:pStyle w:val="Normal11"/>
              <w:rPr>
                <w:ins w:id="4625" w:author="Skat" w:date="2010-06-25T12:54:00Z"/>
                <w:color w:val="FFFFFF"/>
              </w:rPr>
            </w:pPr>
            <w:ins w:id="4626"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627" w:author="Skat" w:date="2010-06-25T12:54:00Z"/>
                <w:color w:val="FFFFFF"/>
              </w:rPr>
            </w:pPr>
            <w:ins w:id="4628"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629" w:author="Skat" w:date="2010-06-25T12:54:00Z"/>
                <w:color w:val="FFFFFF"/>
              </w:rPr>
            </w:pPr>
            <w:ins w:id="4630" w:author="Skat" w:date="2010-06-25T12:54:00Z">
              <w:r>
                <w:rPr>
                  <w:color w:val="FFFFFF"/>
                </w:rPr>
                <w:t>Beskrivelse</w:t>
              </w:r>
            </w:ins>
          </w:p>
        </w:tc>
      </w:tr>
      <w:tr w:rsidR="00162F95" w:rsidTr="00162F95">
        <w:tblPrEx>
          <w:tblCellMar>
            <w:top w:w="0" w:type="dxa"/>
            <w:bottom w:w="0" w:type="dxa"/>
          </w:tblCellMar>
        </w:tblPrEx>
        <w:trPr>
          <w:ins w:id="4631" w:author="Skat" w:date="2010-06-25T12:54:00Z"/>
        </w:trPr>
        <w:tc>
          <w:tcPr>
            <w:tcW w:w="1667" w:type="dxa"/>
          </w:tcPr>
          <w:p w:rsidR="00162F95" w:rsidRDefault="00162F95" w:rsidP="00162F95">
            <w:pPr>
              <w:pStyle w:val="Normal11"/>
              <w:rPr>
                <w:ins w:id="4632" w:author="Skat" w:date="2010-06-25T12:54:00Z"/>
              </w:rPr>
            </w:pPr>
            <w:ins w:id="4633" w:author="Skat" w:date="2010-06-25T12:54:00Z">
              <w:r>
                <w:t>kan have</w:t>
              </w:r>
            </w:ins>
          </w:p>
        </w:tc>
        <w:tc>
          <w:tcPr>
            <w:tcW w:w="2398" w:type="dxa"/>
          </w:tcPr>
          <w:p w:rsidR="00162F95" w:rsidRDefault="00162F95" w:rsidP="00162F95">
            <w:pPr>
              <w:pStyle w:val="Normal11"/>
              <w:rPr>
                <w:ins w:id="4634" w:author="Skat" w:date="2010-06-25T12:54:00Z"/>
              </w:rPr>
            </w:pPr>
            <w:ins w:id="4635" w:author="Skat" w:date="2010-06-25T12:54:00Z">
              <w:r>
                <w:t>Dokument(1)</w:t>
              </w:r>
            </w:ins>
          </w:p>
          <w:p w:rsidR="00162F95" w:rsidRDefault="00162F95" w:rsidP="00162F95">
            <w:pPr>
              <w:pStyle w:val="Normal11"/>
              <w:rPr>
                <w:ins w:id="4636" w:author="Skat" w:date="2010-06-25T12:54:00Z"/>
              </w:rPr>
            </w:pPr>
            <w:ins w:id="4637" w:author="Skat" w:date="2010-06-25T12:54:00Z">
              <w:r>
                <w:t>DokumentErindring(0..*)</w:t>
              </w:r>
            </w:ins>
          </w:p>
        </w:tc>
        <w:tc>
          <w:tcPr>
            <w:tcW w:w="5879" w:type="dxa"/>
          </w:tcPr>
          <w:p w:rsidR="00162F95" w:rsidRDefault="00162F95" w:rsidP="00162F95">
            <w:pPr>
              <w:pStyle w:val="Normal11"/>
              <w:rPr>
                <w:ins w:id="4638" w:author="Skat" w:date="2010-06-25T12:54:00Z"/>
              </w:rPr>
            </w:pPr>
          </w:p>
        </w:tc>
      </w:tr>
    </w:tbl>
    <w:p w:rsidR="00162F95" w:rsidRDefault="00162F95" w:rsidP="00162F95">
      <w:pPr>
        <w:pStyle w:val="Normal11"/>
        <w:rPr>
          <w:ins w:id="4639" w:author="Skat" w:date="2010-06-25T12:54:00Z"/>
        </w:rPr>
      </w:pPr>
    </w:p>
    <w:p w:rsidR="00162F95" w:rsidRDefault="00162F95" w:rsidP="00162F95">
      <w:pPr>
        <w:pStyle w:val="Normal11"/>
        <w:rPr>
          <w:ins w:id="4640"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641" w:author="Skat" w:date="2010-06-25T12:54:00Z"/>
        </w:rPr>
      </w:pPr>
      <w:bookmarkStart w:id="4642" w:name="_Toc265233927"/>
      <w:ins w:id="4643" w:author="Skat" w:date="2010-06-25T12:54:00Z">
        <w:r>
          <w:t>DokumentFil</w:t>
        </w:r>
        <w:bookmarkEnd w:id="4642"/>
      </w:ins>
    </w:p>
    <w:p w:rsidR="00162F95" w:rsidRDefault="00162F95" w:rsidP="00162F95">
      <w:pPr>
        <w:pStyle w:val="Normal11"/>
        <w:rPr>
          <w:ins w:id="4644" w:author="Skat" w:date="2010-06-25T12:54:00Z"/>
        </w:rPr>
      </w:pPr>
    </w:p>
    <w:p w:rsidR="00162F95" w:rsidRDefault="00162F95" w:rsidP="00162F95">
      <w:pPr>
        <w:pStyle w:val="Normal11"/>
        <w:rPr>
          <w:ins w:id="464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646" w:author="Skat" w:date="2010-06-25T12:54:00Z"/>
        </w:trPr>
        <w:tc>
          <w:tcPr>
            <w:tcW w:w="2625" w:type="dxa"/>
            <w:shd w:val="pct20" w:color="auto" w:fill="0000FF"/>
          </w:tcPr>
          <w:p w:rsidR="00162F95" w:rsidRPr="00162F95" w:rsidRDefault="00162F95" w:rsidP="00162F95">
            <w:pPr>
              <w:pStyle w:val="Normal11"/>
              <w:rPr>
                <w:ins w:id="4647" w:author="Skat" w:date="2010-06-25T12:54:00Z"/>
                <w:color w:val="FFFFFF"/>
              </w:rPr>
            </w:pPr>
            <w:ins w:id="4648"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649" w:author="Skat" w:date="2010-06-25T12:54:00Z"/>
                <w:color w:val="FFFFFF"/>
              </w:rPr>
            </w:pPr>
            <w:ins w:id="4650"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651" w:author="Skat" w:date="2010-06-25T12:54:00Z"/>
                <w:color w:val="FFFFFF"/>
              </w:rPr>
            </w:pPr>
            <w:ins w:id="4652" w:author="Skat" w:date="2010-06-25T12:54:00Z">
              <w:r>
                <w:rPr>
                  <w:color w:val="FFFFFF"/>
                </w:rPr>
                <w:t>Beskrivelse</w:t>
              </w:r>
            </w:ins>
          </w:p>
        </w:tc>
      </w:tr>
      <w:tr w:rsidR="00162F95" w:rsidTr="00162F95">
        <w:tblPrEx>
          <w:tblCellMar>
            <w:top w:w="0" w:type="dxa"/>
            <w:bottom w:w="0" w:type="dxa"/>
          </w:tblCellMar>
        </w:tblPrEx>
        <w:trPr>
          <w:ins w:id="4653" w:author="Skat" w:date="2010-06-25T12:54:00Z"/>
        </w:trPr>
        <w:tc>
          <w:tcPr>
            <w:tcW w:w="2625" w:type="dxa"/>
          </w:tcPr>
          <w:p w:rsidR="00162F95" w:rsidRDefault="00162F95" w:rsidP="00162F95">
            <w:pPr>
              <w:pStyle w:val="Normal11"/>
              <w:rPr>
                <w:ins w:id="4654" w:author="Skat" w:date="2010-06-25T12:54:00Z"/>
              </w:rPr>
            </w:pPr>
            <w:ins w:id="4655" w:author="Skat" w:date="2010-06-25T12:54:00Z">
              <w:r>
                <w:t>Indhold</w:t>
              </w:r>
            </w:ins>
          </w:p>
        </w:tc>
        <w:tc>
          <w:tcPr>
            <w:tcW w:w="1797" w:type="dxa"/>
          </w:tcPr>
          <w:p w:rsidR="00162F95" w:rsidRDefault="00162F95" w:rsidP="00162F95">
            <w:pPr>
              <w:pStyle w:val="Normal11"/>
              <w:rPr>
                <w:ins w:id="4656" w:author="Skat" w:date="2010-06-25T12:54:00Z"/>
              </w:rPr>
            </w:pPr>
            <w:ins w:id="4657" w:author="Skat" w:date="2010-06-25T12:54:00Z">
              <w:r>
                <w:t>Fil</w:t>
              </w:r>
              <w:r>
                <w:fldChar w:fldCharType="begin"/>
              </w:r>
              <w:r>
                <w:instrText xml:space="preserve"> XE "</w:instrText>
              </w:r>
              <w:r w:rsidRPr="008B674D">
                <w:instrText>Fil</w:instrText>
              </w:r>
              <w:r>
                <w:instrText xml:space="preserve">" </w:instrText>
              </w:r>
              <w:r>
                <w:fldChar w:fldCharType="end"/>
              </w:r>
            </w:ins>
          </w:p>
        </w:tc>
        <w:tc>
          <w:tcPr>
            <w:tcW w:w="5573" w:type="dxa"/>
          </w:tcPr>
          <w:p w:rsidR="00162F95" w:rsidRDefault="00162F95" w:rsidP="00162F95">
            <w:pPr>
              <w:pStyle w:val="Normal11"/>
              <w:rPr>
                <w:ins w:id="4658" w:author="Skat" w:date="2010-06-25T12:54:00Z"/>
              </w:rPr>
            </w:pPr>
            <w:ins w:id="4659" w:author="Skat" w:date="2010-06-25T12:54:00Z">
              <w:r>
                <w:t>En elektronisk fil. Kan være modtaget elektronisk eller indskannet fra papirdokument.</w:t>
              </w:r>
            </w:ins>
          </w:p>
        </w:tc>
      </w:tr>
      <w:tr w:rsidR="00162F95" w:rsidTr="00162F95">
        <w:tblPrEx>
          <w:tblCellMar>
            <w:top w:w="0" w:type="dxa"/>
            <w:bottom w:w="0" w:type="dxa"/>
          </w:tblCellMar>
        </w:tblPrEx>
        <w:trPr>
          <w:ins w:id="4660" w:author="Skat" w:date="2010-06-25T12:54:00Z"/>
        </w:trPr>
        <w:tc>
          <w:tcPr>
            <w:tcW w:w="2625" w:type="dxa"/>
          </w:tcPr>
          <w:p w:rsidR="00162F95" w:rsidRDefault="00162F95" w:rsidP="00162F95">
            <w:pPr>
              <w:pStyle w:val="Normal11"/>
              <w:rPr>
                <w:ins w:id="4661" w:author="Skat" w:date="2010-06-25T12:54:00Z"/>
              </w:rPr>
            </w:pPr>
            <w:ins w:id="4662" w:author="Skat" w:date="2010-06-25T12:54:00Z">
              <w:r>
                <w:t>Type</w:t>
              </w:r>
            </w:ins>
          </w:p>
        </w:tc>
        <w:tc>
          <w:tcPr>
            <w:tcW w:w="1797" w:type="dxa"/>
          </w:tcPr>
          <w:p w:rsidR="00162F95" w:rsidRDefault="00162F95" w:rsidP="00162F95">
            <w:pPr>
              <w:pStyle w:val="Normal11"/>
              <w:rPr>
                <w:ins w:id="4663" w:author="Skat" w:date="2010-06-25T12:54:00Z"/>
              </w:rPr>
            </w:pPr>
            <w:ins w:id="4664" w:author="Skat" w:date="2010-06-25T12:54:00Z">
              <w:r>
                <w:t>Tekst80</w:t>
              </w:r>
              <w:r>
                <w:fldChar w:fldCharType="begin"/>
              </w:r>
              <w:r>
                <w:instrText xml:space="preserve"> XE "</w:instrText>
              </w:r>
              <w:r w:rsidRPr="00EB78FB">
                <w:instrText>Tekst80</w:instrText>
              </w:r>
              <w:r>
                <w:instrText xml:space="preserve">" </w:instrText>
              </w:r>
              <w:r>
                <w:fldChar w:fldCharType="end"/>
              </w:r>
            </w:ins>
          </w:p>
        </w:tc>
        <w:tc>
          <w:tcPr>
            <w:tcW w:w="5573" w:type="dxa"/>
          </w:tcPr>
          <w:p w:rsidR="00162F95" w:rsidRDefault="00162F95" w:rsidP="00162F95">
            <w:pPr>
              <w:pStyle w:val="Normal11"/>
              <w:rPr>
                <w:ins w:id="4665" w:author="Skat" w:date="2010-06-25T12:54:00Z"/>
              </w:rPr>
            </w:pPr>
            <w:ins w:id="4666" w:author="Skat" w:date="2010-06-25T12:54:00Z">
              <w:r>
                <w:t>Et givent dokuments filtype, fx doc, pdf, txt mv.</w:t>
              </w:r>
            </w:ins>
          </w:p>
        </w:tc>
      </w:tr>
      <w:tr w:rsidR="00162F95" w:rsidTr="00162F95">
        <w:tblPrEx>
          <w:tblCellMar>
            <w:top w:w="0" w:type="dxa"/>
            <w:bottom w:w="0" w:type="dxa"/>
          </w:tblCellMar>
        </w:tblPrEx>
        <w:trPr>
          <w:ins w:id="4667" w:author="Skat" w:date="2010-06-25T12:54:00Z"/>
        </w:trPr>
        <w:tc>
          <w:tcPr>
            <w:tcW w:w="2625" w:type="dxa"/>
          </w:tcPr>
          <w:p w:rsidR="00162F95" w:rsidRDefault="00162F95" w:rsidP="00162F95">
            <w:pPr>
              <w:pStyle w:val="Normal11"/>
              <w:rPr>
                <w:ins w:id="4668" w:author="Skat" w:date="2010-06-25T12:54:00Z"/>
              </w:rPr>
            </w:pPr>
            <w:ins w:id="4669" w:author="Skat" w:date="2010-06-25T12:54:00Z">
              <w:r>
                <w:t>Størrelse</w:t>
              </w:r>
            </w:ins>
          </w:p>
        </w:tc>
        <w:tc>
          <w:tcPr>
            <w:tcW w:w="1797" w:type="dxa"/>
          </w:tcPr>
          <w:p w:rsidR="00162F95" w:rsidRDefault="00162F95" w:rsidP="00162F95">
            <w:pPr>
              <w:pStyle w:val="Normal11"/>
              <w:rPr>
                <w:ins w:id="4670" w:author="Skat" w:date="2010-06-25T12:54:00Z"/>
              </w:rPr>
            </w:pPr>
            <w:ins w:id="4671" w:author="Skat" w:date="2010-06-25T12:54:00Z">
              <w:r>
                <w:t>TalHel</w:t>
              </w:r>
              <w:r>
                <w:fldChar w:fldCharType="begin"/>
              </w:r>
              <w:r>
                <w:instrText xml:space="preserve"> XE "</w:instrText>
              </w:r>
              <w:r w:rsidRPr="0001258A">
                <w:instrText>TalHel</w:instrText>
              </w:r>
              <w:r>
                <w:instrText xml:space="preserve">" </w:instrText>
              </w:r>
              <w:r>
                <w:fldChar w:fldCharType="end"/>
              </w:r>
            </w:ins>
          </w:p>
        </w:tc>
        <w:tc>
          <w:tcPr>
            <w:tcW w:w="5573" w:type="dxa"/>
          </w:tcPr>
          <w:p w:rsidR="00162F95" w:rsidRDefault="00162F95" w:rsidP="00162F95">
            <w:pPr>
              <w:pStyle w:val="Normal11"/>
              <w:rPr>
                <w:ins w:id="4672" w:author="Skat" w:date="2010-06-25T12:54:00Z"/>
              </w:rPr>
            </w:pPr>
            <w:ins w:id="4673" w:author="Skat" w:date="2010-06-25T12:54:00Z">
              <w:r>
                <w:t>Angiver størrelse på en dokumentfil.</w:t>
              </w:r>
            </w:ins>
          </w:p>
          <w:p w:rsidR="00162F95" w:rsidRDefault="00162F95" w:rsidP="00162F95">
            <w:pPr>
              <w:pStyle w:val="Normal11"/>
              <w:rPr>
                <w:ins w:id="4674" w:author="Skat" w:date="2010-06-25T12:54:00Z"/>
              </w:rPr>
            </w:pPr>
          </w:p>
          <w:p w:rsidR="00162F95" w:rsidRDefault="00162F95" w:rsidP="00162F95">
            <w:pPr>
              <w:pStyle w:val="Normal11"/>
              <w:rPr>
                <w:ins w:id="4675" w:author="Skat" w:date="2010-06-25T12:54:00Z"/>
                <w:u w:val="single"/>
              </w:rPr>
            </w:pPr>
            <w:ins w:id="4676" w:author="Skat" w:date="2010-06-25T12:54:00Z">
              <w:r>
                <w:rPr>
                  <w:u w:val="single"/>
                </w:rPr>
                <w:t>Tilladte værdier fra Data Domain:</w:t>
              </w:r>
            </w:ins>
          </w:p>
          <w:p w:rsidR="00162F95" w:rsidRPr="00162F95" w:rsidRDefault="00162F95" w:rsidP="00162F95">
            <w:pPr>
              <w:pStyle w:val="Normal11"/>
              <w:rPr>
                <w:ins w:id="4677" w:author="Skat" w:date="2010-06-25T12:54:00Z"/>
              </w:rPr>
            </w:pPr>
            <w:ins w:id="4678" w:author="Skat" w:date="2010-06-25T12:54:00Z">
              <w:r>
                <w:t>0 til 999.999.999.999.999.999</w:t>
              </w:r>
            </w:ins>
          </w:p>
        </w:tc>
      </w:tr>
      <w:tr w:rsidR="00162F95" w:rsidTr="00162F95">
        <w:tblPrEx>
          <w:tblCellMar>
            <w:top w:w="0" w:type="dxa"/>
            <w:bottom w:w="0" w:type="dxa"/>
          </w:tblCellMar>
        </w:tblPrEx>
        <w:trPr>
          <w:ins w:id="4679" w:author="Skat" w:date="2010-06-25T12:54:00Z"/>
        </w:trPr>
        <w:tc>
          <w:tcPr>
            <w:tcW w:w="2625" w:type="dxa"/>
          </w:tcPr>
          <w:p w:rsidR="00162F95" w:rsidRDefault="00162F95" w:rsidP="00162F95">
            <w:pPr>
              <w:pStyle w:val="Normal11"/>
              <w:rPr>
                <w:ins w:id="4680" w:author="Skat" w:date="2010-06-25T12:54:00Z"/>
              </w:rPr>
            </w:pPr>
            <w:ins w:id="4681" w:author="Skat" w:date="2010-06-25T12:54:00Z">
              <w:r>
                <w:t>Encoding</w:t>
              </w:r>
            </w:ins>
          </w:p>
        </w:tc>
        <w:tc>
          <w:tcPr>
            <w:tcW w:w="1797" w:type="dxa"/>
          </w:tcPr>
          <w:p w:rsidR="00162F95" w:rsidRDefault="00162F95" w:rsidP="00162F95">
            <w:pPr>
              <w:pStyle w:val="Normal11"/>
              <w:rPr>
                <w:ins w:id="4682" w:author="Skat" w:date="2010-06-25T12:54:00Z"/>
              </w:rPr>
            </w:pPr>
            <w:ins w:id="4683" w:author="Skat" w:date="2010-06-25T12:54:00Z">
              <w:r>
                <w:t>Tekst25</w:t>
              </w:r>
              <w:r>
                <w:fldChar w:fldCharType="begin"/>
              </w:r>
              <w:r>
                <w:instrText xml:space="preserve"> XE "</w:instrText>
              </w:r>
              <w:r w:rsidRPr="004A0695">
                <w:instrText>Tekst25</w:instrText>
              </w:r>
              <w:r>
                <w:instrText xml:space="preserve">" </w:instrText>
              </w:r>
              <w:r>
                <w:fldChar w:fldCharType="end"/>
              </w:r>
            </w:ins>
          </w:p>
        </w:tc>
        <w:tc>
          <w:tcPr>
            <w:tcW w:w="5573" w:type="dxa"/>
          </w:tcPr>
          <w:p w:rsidR="00162F95" w:rsidRDefault="00162F95" w:rsidP="00162F95">
            <w:pPr>
              <w:pStyle w:val="Normal11"/>
              <w:rPr>
                <w:ins w:id="4684" w:author="Skat" w:date="2010-06-25T12:54:00Z"/>
              </w:rPr>
            </w:pPr>
            <w:ins w:id="4685" w:author="Skat" w:date="2010-06-25T12:54:00Z">
              <w:r>
                <w:t>Angiver hvilken encoding type dokumentfilen foreligger i, fx UTF8 eller UTF16.</w:t>
              </w:r>
            </w:ins>
          </w:p>
        </w:tc>
      </w:tr>
    </w:tbl>
    <w:p w:rsidR="00162F95" w:rsidRDefault="00162F95" w:rsidP="00162F95">
      <w:pPr>
        <w:pStyle w:val="Normal11"/>
        <w:rPr>
          <w:ins w:id="4686"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687" w:author="Skat" w:date="2010-06-25T12:54:00Z"/>
        </w:rPr>
      </w:pPr>
    </w:p>
    <w:p w:rsidR="00162F95" w:rsidRDefault="00162F95" w:rsidP="00162F95">
      <w:pPr>
        <w:pStyle w:val="Normal11"/>
        <w:rPr>
          <w:ins w:id="468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689" w:author="Skat" w:date="2010-06-25T12:54:00Z"/>
        </w:trPr>
        <w:tc>
          <w:tcPr>
            <w:tcW w:w="1667" w:type="dxa"/>
            <w:shd w:val="pct20" w:color="auto" w:fill="0000FF"/>
          </w:tcPr>
          <w:p w:rsidR="00162F95" w:rsidRPr="00162F95" w:rsidRDefault="00162F95" w:rsidP="00162F95">
            <w:pPr>
              <w:pStyle w:val="Normal11"/>
              <w:rPr>
                <w:ins w:id="4690" w:author="Skat" w:date="2010-06-25T12:54:00Z"/>
                <w:color w:val="FFFFFF"/>
              </w:rPr>
            </w:pPr>
            <w:ins w:id="4691"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692" w:author="Skat" w:date="2010-06-25T12:54:00Z"/>
                <w:color w:val="FFFFFF"/>
              </w:rPr>
            </w:pPr>
            <w:ins w:id="4693"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694" w:author="Skat" w:date="2010-06-25T12:54:00Z"/>
                <w:color w:val="FFFFFF"/>
              </w:rPr>
            </w:pPr>
            <w:ins w:id="4695" w:author="Skat" w:date="2010-06-25T12:54:00Z">
              <w:r>
                <w:rPr>
                  <w:color w:val="FFFFFF"/>
                </w:rPr>
                <w:t>Beskrivelse</w:t>
              </w:r>
            </w:ins>
          </w:p>
        </w:tc>
      </w:tr>
      <w:tr w:rsidR="00162F95" w:rsidTr="00162F95">
        <w:tblPrEx>
          <w:tblCellMar>
            <w:top w:w="0" w:type="dxa"/>
            <w:bottom w:w="0" w:type="dxa"/>
          </w:tblCellMar>
        </w:tblPrEx>
        <w:trPr>
          <w:ins w:id="4696" w:author="Skat" w:date="2010-06-25T12:54:00Z"/>
        </w:trPr>
        <w:tc>
          <w:tcPr>
            <w:tcW w:w="1667" w:type="dxa"/>
          </w:tcPr>
          <w:p w:rsidR="00162F95" w:rsidRDefault="00162F95" w:rsidP="00162F95">
            <w:pPr>
              <w:pStyle w:val="Normal11"/>
              <w:rPr>
                <w:ins w:id="4697" w:author="Skat" w:date="2010-06-25T12:54:00Z"/>
              </w:rPr>
            </w:pPr>
            <w:ins w:id="4698" w:author="Skat" w:date="2010-06-25T12:54:00Z">
              <w:r>
                <w:t>beskriver</w:t>
              </w:r>
            </w:ins>
          </w:p>
        </w:tc>
        <w:tc>
          <w:tcPr>
            <w:tcW w:w="2398" w:type="dxa"/>
          </w:tcPr>
          <w:p w:rsidR="00162F95" w:rsidRDefault="00162F95" w:rsidP="00162F95">
            <w:pPr>
              <w:pStyle w:val="Normal11"/>
              <w:rPr>
                <w:ins w:id="4699" w:author="Skat" w:date="2010-06-25T12:54:00Z"/>
              </w:rPr>
            </w:pPr>
            <w:ins w:id="4700" w:author="Skat" w:date="2010-06-25T12:54:00Z">
              <w:r>
                <w:t>Dokument(1)</w:t>
              </w:r>
            </w:ins>
          </w:p>
          <w:p w:rsidR="00162F95" w:rsidRDefault="00162F95" w:rsidP="00162F95">
            <w:pPr>
              <w:pStyle w:val="Normal11"/>
              <w:rPr>
                <w:ins w:id="4701" w:author="Skat" w:date="2010-06-25T12:54:00Z"/>
              </w:rPr>
            </w:pPr>
            <w:ins w:id="4702" w:author="Skat" w:date="2010-06-25T12:54:00Z">
              <w:r>
                <w:t>DokumentFil(1)</w:t>
              </w:r>
            </w:ins>
          </w:p>
        </w:tc>
        <w:tc>
          <w:tcPr>
            <w:tcW w:w="5879" w:type="dxa"/>
          </w:tcPr>
          <w:p w:rsidR="00162F95" w:rsidRDefault="00162F95" w:rsidP="00162F95">
            <w:pPr>
              <w:pStyle w:val="Normal11"/>
              <w:rPr>
                <w:ins w:id="4703" w:author="Skat" w:date="2010-06-25T12:54:00Z"/>
              </w:rPr>
            </w:pPr>
          </w:p>
        </w:tc>
      </w:tr>
    </w:tbl>
    <w:p w:rsidR="00162F95" w:rsidRDefault="00162F95" w:rsidP="00162F95">
      <w:pPr>
        <w:pStyle w:val="Normal11"/>
        <w:rPr>
          <w:ins w:id="4704" w:author="Skat" w:date="2010-06-25T12:54:00Z"/>
        </w:rPr>
      </w:pPr>
    </w:p>
    <w:p w:rsidR="00162F95" w:rsidRDefault="00162F95" w:rsidP="00162F95">
      <w:pPr>
        <w:pStyle w:val="Normal11"/>
        <w:rPr>
          <w:ins w:id="470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706" w:author="Skat" w:date="2010-06-25T12:54:00Z"/>
        </w:rPr>
      </w:pPr>
      <w:bookmarkStart w:id="4707" w:name="_Toc265233928"/>
      <w:ins w:id="4708" w:author="Skat" w:date="2010-06-25T12:54:00Z">
        <w:r>
          <w:t>DokumentFriDato</w:t>
        </w:r>
        <w:bookmarkEnd w:id="4707"/>
      </w:ins>
    </w:p>
    <w:p w:rsidR="00162F95" w:rsidRDefault="00162F95" w:rsidP="00162F95">
      <w:pPr>
        <w:pStyle w:val="Normal11"/>
        <w:rPr>
          <w:ins w:id="4709" w:author="Skat" w:date="2010-06-25T12:54:00Z"/>
        </w:rPr>
      </w:pPr>
    </w:p>
    <w:p w:rsidR="00162F95" w:rsidRDefault="00162F95" w:rsidP="00162F95">
      <w:pPr>
        <w:pStyle w:val="Normal11"/>
        <w:rPr>
          <w:ins w:id="471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711" w:author="Skat" w:date="2010-06-25T12:54:00Z"/>
        </w:trPr>
        <w:tc>
          <w:tcPr>
            <w:tcW w:w="2625" w:type="dxa"/>
            <w:shd w:val="pct20" w:color="auto" w:fill="0000FF"/>
          </w:tcPr>
          <w:p w:rsidR="00162F95" w:rsidRPr="00162F95" w:rsidRDefault="00162F95" w:rsidP="00162F95">
            <w:pPr>
              <w:pStyle w:val="Normal11"/>
              <w:rPr>
                <w:ins w:id="4712" w:author="Skat" w:date="2010-06-25T12:54:00Z"/>
                <w:color w:val="FFFFFF"/>
              </w:rPr>
            </w:pPr>
            <w:ins w:id="4713"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714" w:author="Skat" w:date="2010-06-25T12:54:00Z"/>
                <w:color w:val="FFFFFF"/>
              </w:rPr>
            </w:pPr>
            <w:ins w:id="4715"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716" w:author="Skat" w:date="2010-06-25T12:54:00Z"/>
                <w:color w:val="FFFFFF"/>
              </w:rPr>
            </w:pPr>
            <w:ins w:id="4717" w:author="Skat" w:date="2010-06-25T12:54:00Z">
              <w:r>
                <w:rPr>
                  <w:color w:val="FFFFFF"/>
                </w:rPr>
                <w:t>Beskrivelse</w:t>
              </w:r>
            </w:ins>
          </w:p>
        </w:tc>
      </w:tr>
      <w:tr w:rsidR="00162F95" w:rsidTr="00162F95">
        <w:tblPrEx>
          <w:tblCellMar>
            <w:top w:w="0" w:type="dxa"/>
            <w:bottom w:w="0" w:type="dxa"/>
          </w:tblCellMar>
        </w:tblPrEx>
        <w:trPr>
          <w:ins w:id="4718" w:author="Skat" w:date="2010-06-25T12:54:00Z"/>
        </w:trPr>
        <w:tc>
          <w:tcPr>
            <w:tcW w:w="2625" w:type="dxa"/>
          </w:tcPr>
          <w:p w:rsidR="00162F95" w:rsidRDefault="00162F95" w:rsidP="00162F95">
            <w:pPr>
              <w:pStyle w:val="Normal11"/>
              <w:rPr>
                <w:ins w:id="4719" w:author="Skat" w:date="2010-06-25T12:54:00Z"/>
              </w:rPr>
            </w:pPr>
            <w:ins w:id="4720" w:author="Skat" w:date="2010-06-25T12:54:00Z">
              <w:r>
                <w:t>Ledetekst</w:t>
              </w:r>
            </w:ins>
          </w:p>
        </w:tc>
        <w:tc>
          <w:tcPr>
            <w:tcW w:w="1797" w:type="dxa"/>
          </w:tcPr>
          <w:p w:rsidR="00162F95" w:rsidRDefault="00162F95" w:rsidP="00162F95">
            <w:pPr>
              <w:pStyle w:val="Normal11"/>
              <w:rPr>
                <w:ins w:id="4721" w:author="Skat" w:date="2010-06-25T12:54:00Z"/>
              </w:rPr>
            </w:pPr>
            <w:ins w:id="4722" w:author="Skat" w:date="2010-06-25T12:54:00Z">
              <w:r>
                <w:t>Tekst11</w:t>
              </w:r>
              <w:r>
                <w:fldChar w:fldCharType="begin"/>
              </w:r>
              <w:r>
                <w:instrText xml:space="preserve"> XE "</w:instrText>
              </w:r>
              <w:r w:rsidRPr="00B85237">
                <w:instrText>Tekst11</w:instrText>
              </w:r>
              <w:r>
                <w:instrText xml:space="preserve">" </w:instrText>
              </w:r>
              <w:r>
                <w:fldChar w:fldCharType="end"/>
              </w:r>
            </w:ins>
          </w:p>
        </w:tc>
        <w:tc>
          <w:tcPr>
            <w:tcW w:w="5573" w:type="dxa"/>
          </w:tcPr>
          <w:p w:rsidR="00162F95" w:rsidRDefault="00162F95" w:rsidP="00162F95">
            <w:pPr>
              <w:pStyle w:val="Normal11"/>
              <w:rPr>
                <w:ins w:id="4723" w:author="Skat" w:date="2010-06-25T12:54:00Z"/>
              </w:rPr>
            </w:pPr>
            <w:ins w:id="4724" w:author="Skat" w:date="2010-06-25T12:54:00Z">
              <w:r>
                <w:t>Navnet på et frit datofelt der knytter sig til dokumentet - skal være kendt i Captia</w:t>
              </w:r>
            </w:ins>
          </w:p>
        </w:tc>
      </w:tr>
      <w:tr w:rsidR="00162F95" w:rsidTr="00162F95">
        <w:tblPrEx>
          <w:tblCellMar>
            <w:top w:w="0" w:type="dxa"/>
            <w:bottom w:w="0" w:type="dxa"/>
          </w:tblCellMar>
        </w:tblPrEx>
        <w:trPr>
          <w:ins w:id="4725" w:author="Skat" w:date="2010-06-25T12:54:00Z"/>
        </w:trPr>
        <w:tc>
          <w:tcPr>
            <w:tcW w:w="2625" w:type="dxa"/>
          </w:tcPr>
          <w:p w:rsidR="00162F95" w:rsidRDefault="00162F95" w:rsidP="00162F95">
            <w:pPr>
              <w:pStyle w:val="Normal11"/>
              <w:rPr>
                <w:ins w:id="4726" w:author="Skat" w:date="2010-06-25T12:54:00Z"/>
              </w:rPr>
            </w:pPr>
            <w:ins w:id="4727" w:author="Skat" w:date="2010-06-25T12:54:00Z">
              <w:r>
                <w:t>Dato</w:t>
              </w:r>
            </w:ins>
          </w:p>
        </w:tc>
        <w:tc>
          <w:tcPr>
            <w:tcW w:w="1797" w:type="dxa"/>
          </w:tcPr>
          <w:p w:rsidR="00162F95" w:rsidRDefault="00162F95" w:rsidP="00162F95">
            <w:pPr>
              <w:pStyle w:val="Normal11"/>
              <w:rPr>
                <w:ins w:id="4728" w:author="Skat" w:date="2010-06-25T12:54:00Z"/>
              </w:rPr>
            </w:pPr>
            <w:ins w:id="4729" w:author="Skat" w:date="2010-06-25T12:54:00Z">
              <w:r>
                <w:t>Dato</w:t>
              </w:r>
              <w:r>
                <w:fldChar w:fldCharType="begin"/>
              </w:r>
              <w:r>
                <w:instrText xml:space="preserve"> XE "</w:instrText>
              </w:r>
              <w:r w:rsidRPr="000F7978">
                <w:instrText>Dato</w:instrText>
              </w:r>
              <w:r>
                <w:instrText xml:space="preserve">" </w:instrText>
              </w:r>
              <w:r>
                <w:fldChar w:fldCharType="end"/>
              </w:r>
            </w:ins>
          </w:p>
        </w:tc>
        <w:tc>
          <w:tcPr>
            <w:tcW w:w="5573" w:type="dxa"/>
          </w:tcPr>
          <w:p w:rsidR="00162F95" w:rsidRDefault="00162F95" w:rsidP="00162F95">
            <w:pPr>
              <w:pStyle w:val="Normal11"/>
              <w:rPr>
                <w:ins w:id="4730" w:author="Skat" w:date="2010-06-25T12:54:00Z"/>
              </w:rPr>
            </w:pPr>
            <w:ins w:id="4731" w:author="Skat" w:date="2010-06-25T12:54:00Z">
              <w:r>
                <w:t>Værdien for et frit datofelt knyttet til dokumentet</w:t>
              </w:r>
            </w:ins>
          </w:p>
        </w:tc>
      </w:tr>
    </w:tbl>
    <w:p w:rsidR="00162F95" w:rsidRDefault="00162F95" w:rsidP="00162F95">
      <w:pPr>
        <w:pStyle w:val="Normal11"/>
        <w:rPr>
          <w:ins w:id="4732"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733" w:author="Skat" w:date="2010-06-25T12:54:00Z"/>
        </w:rPr>
      </w:pPr>
    </w:p>
    <w:p w:rsidR="00162F95" w:rsidRDefault="00162F95" w:rsidP="00162F95">
      <w:pPr>
        <w:pStyle w:val="Normal11"/>
        <w:rPr>
          <w:ins w:id="473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735" w:author="Skat" w:date="2010-06-25T12:54:00Z"/>
        </w:trPr>
        <w:tc>
          <w:tcPr>
            <w:tcW w:w="1667" w:type="dxa"/>
            <w:shd w:val="pct20" w:color="auto" w:fill="0000FF"/>
          </w:tcPr>
          <w:p w:rsidR="00162F95" w:rsidRPr="00162F95" w:rsidRDefault="00162F95" w:rsidP="00162F95">
            <w:pPr>
              <w:pStyle w:val="Normal11"/>
              <w:rPr>
                <w:ins w:id="4736" w:author="Skat" w:date="2010-06-25T12:54:00Z"/>
                <w:color w:val="FFFFFF"/>
              </w:rPr>
            </w:pPr>
            <w:ins w:id="4737"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738" w:author="Skat" w:date="2010-06-25T12:54:00Z"/>
                <w:color w:val="FFFFFF"/>
              </w:rPr>
            </w:pPr>
            <w:ins w:id="4739"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740" w:author="Skat" w:date="2010-06-25T12:54:00Z"/>
                <w:color w:val="FFFFFF"/>
              </w:rPr>
            </w:pPr>
            <w:ins w:id="4741" w:author="Skat" w:date="2010-06-25T12:54:00Z">
              <w:r>
                <w:rPr>
                  <w:color w:val="FFFFFF"/>
                </w:rPr>
                <w:t>Beskrivelse</w:t>
              </w:r>
            </w:ins>
          </w:p>
        </w:tc>
      </w:tr>
      <w:tr w:rsidR="00162F95" w:rsidTr="00162F95">
        <w:tblPrEx>
          <w:tblCellMar>
            <w:top w:w="0" w:type="dxa"/>
            <w:bottom w:w="0" w:type="dxa"/>
          </w:tblCellMar>
        </w:tblPrEx>
        <w:trPr>
          <w:ins w:id="4742" w:author="Skat" w:date="2010-06-25T12:54:00Z"/>
        </w:trPr>
        <w:tc>
          <w:tcPr>
            <w:tcW w:w="1667" w:type="dxa"/>
          </w:tcPr>
          <w:p w:rsidR="00162F95" w:rsidRDefault="00162F95" w:rsidP="00162F95">
            <w:pPr>
              <w:pStyle w:val="Normal11"/>
              <w:rPr>
                <w:ins w:id="4743" w:author="Skat" w:date="2010-06-25T12:54:00Z"/>
              </w:rPr>
            </w:pPr>
            <w:ins w:id="4744" w:author="Skat" w:date="2010-06-25T12:54:00Z">
              <w:r>
                <w:t>kan have</w:t>
              </w:r>
            </w:ins>
          </w:p>
        </w:tc>
        <w:tc>
          <w:tcPr>
            <w:tcW w:w="2398" w:type="dxa"/>
          </w:tcPr>
          <w:p w:rsidR="00162F95" w:rsidRDefault="00162F95" w:rsidP="00162F95">
            <w:pPr>
              <w:pStyle w:val="Normal11"/>
              <w:rPr>
                <w:ins w:id="4745" w:author="Skat" w:date="2010-06-25T12:54:00Z"/>
              </w:rPr>
            </w:pPr>
            <w:ins w:id="4746" w:author="Skat" w:date="2010-06-25T12:54:00Z">
              <w:r>
                <w:t>Dokument(1)</w:t>
              </w:r>
            </w:ins>
          </w:p>
          <w:p w:rsidR="00162F95" w:rsidRDefault="00162F95" w:rsidP="00162F95">
            <w:pPr>
              <w:pStyle w:val="Normal11"/>
              <w:rPr>
                <w:ins w:id="4747" w:author="Skat" w:date="2010-06-25T12:54:00Z"/>
              </w:rPr>
            </w:pPr>
            <w:ins w:id="4748" w:author="Skat" w:date="2010-06-25T12:54:00Z">
              <w:r>
                <w:t>DokumentFriDato(0..*)</w:t>
              </w:r>
            </w:ins>
          </w:p>
        </w:tc>
        <w:tc>
          <w:tcPr>
            <w:tcW w:w="5879" w:type="dxa"/>
          </w:tcPr>
          <w:p w:rsidR="00162F95" w:rsidRDefault="00162F95" w:rsidP="00162F95">
            <w:pPr>
              <w:pStyle w:val="Normal11"/>
              <w:rPr>
                <w:ins w:id="4749" w:author="Skat" w:date="2010-06-25T12:54:00Z"/>
              </w:rPr>
            </w:pPr>
          </w:p>
        </w:tc>
      </w:tr>
    </w:tbl>
    <w:p w:rsidR="00162F95" w:rsidRDefault="00162F95" w:rsidP="00162F95">
      <w:pPr>
        <w:pStyle w:val="Normal11"/>
        <w:rPr>
          <w:ins w:id="4750" w:author="Skat" w:date="2010-06-25T12:54:00Z"/>
        </w:rPr>
      </w:pPr>
    </w:p>
    <w:p w:rsidR="00162F95" w:rsidRDefault="00162F95" w:rsidP="00162F95">
      <w:pPr>
        <w:pStyle w:val="Normal11"/>
        <w:rPr>
          <w:ins w:id="4751"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752" w:author="Skat" w:date="2010-06-25T12:54:00Z"/>
        </w:rPr>
      </w:pPr>
      <w:bookmarkStart w:id="4753" w:name="_Toc265233929"/>
      <w:ins w:id="4754" w:author="Skat" w:date="2010-06-25T12:54:00Z">
        <w:r>
          <w:t>DokumentFriOplysning</w:t>
        </w:r>
        <w:bookmarkEnd w:id="4753"/>
      </w:ins>
    </w:p>
    <w:p w:rsidR="00162F95" w:rsidRDefault="00162F95" w:rsidP="00162F95">
      <w:pPr>
        <w:pStyle w:val="Normal11"/>
        <w:rPr>
          <w:ins w:id="4755" w:author="Skat" w:date="2010-06-25T12:54:00Z"/>
        </w:rPr>
      </w:pPr>
    </w:p>
    <w:p w:rsidR="00162F95" w:rsidRDefault="00162F95" w:rsidP="00162F95">
      <w:pPr>
        <w:pStyle w:val="Normal11"/>
        <w:rPr>
          <w:ins w:id="4756"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757" w:author="Skat" w:date="2010-06-25T12:54:00Z"/>
        </w:trPr>
        <w:tc>
          <w:tcPr>
            <w:tcW w:w="2625" w:type="dxa"/>
            <w:shd w:val="pct20" w:color="auto" w:fill="0000FF"/>
          </w:tcPr>
          <w:p w:rsidR="00162F95" w:rsidRPr="00162F95" w:rsidRDefault="00162F95" w:rsidP="00162F95">
            <w:pPr>
              <w:pStyle w:val="Normal11"/>
              <w:rPr>
                <w:ins w:id="4758" w:author="Skat" w:date="2010-06-25T12:54:00Z"/>
                <w:color w:val="FFFFFF"/>
              </w:rPr>
            </w:pPr>
            <w:ins w:id="4759"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760" w:author="Skat" w:date="2010-06-25T12:54:00Z"/>
                <w:color w:val="FFFFFF"/>
              </w:rPr>
            </w:pPr>
            <w:ins w:id="4761"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762" w:author="Skat" w:date="2010-06-25T12:54:00Z"/>
                <w:color w:val="FFFFFF"/>
              </w:rPr>
            </w:pPr>
            <w:ins w:id="4763" w:author="Skat" w:date="2010-06-25T12:54:00Z">
              <w:r>
                <w:rPr>
                  <w:color w:val="FFFFFF"/>
                </w:rPr>
                <w:t>Beskrivelse</w:t>
              </w:r>
            </w:ins>
          </w:p>
        </w:tc>
      </w:tr>
      <w:tr w:rsidR="00162F95" w:rsidTr="00162F95">
        <w:tblPrEx>
          <w:tblCellMar>
            <w:top w:w="0" w:type="dxa"/>
            <w:bottom w:w="0" w:type="dxa"/>
          </w:tblCellMar>
        </w:tblPrEx>
        <w:trPr>
          <w:ins w:id="4764" w:author="Skat" w:date="2010-06-25T12:54:00Z"/>
        </w:trPr>
        <w:tc>
          <w:tcPr>
            <w:tcW w:w="2625" w:type="dxa"/>
          </w:tcPr>
          <w:p w:rsidR="00162F95" w:rsidRDefault="00162F95" w:rsidP="00162F95">
            <w:pPr>
              <w:pStyle w:val="Normal11"/>
              <w:rPr>
                <w:ins w:id="4765" w:author="Skat" w:date="2010-06-25T12:54:00Z"/>
              </w:rPr>
            </w:pPr>
            <w:ins w:id="4766" w:author="Skat" w:date="2010-06-25T12:54:00Z">
              <w:r>
                <w:t>Ledetekst</w:t>
              </w:r>
            </w:ins>
          </w:p>
        </w:tc>
        <w:tc>
          <w:tcPr>
            <w:tcW w:w="1797" w:type="dxa"/>
          </w:tcPr>
          <w:p w:rsidR="00162F95" w:rsidRDefault="00162F95" w:rsidP="00162F95">
            <w:pPr>
              <w:pStyle w:val="Normal11"/>
              <w:rPr>
                <w:ins w:id="4767" w:author="Skat" w:date="2010-06-25T12:54:00Z"/>
              </w:rPr>
            </w:pPr>
            <w:ins w:id="4768" w:author="Skat" w:date="2010-06-25T12:54:00Z">
              <w:r>
                <w:t>Tekst11</w:t>
              </w:r>
              <w:r>
                <w:fldChar w:fldCharType="begin"/>
              </w:r>
              <w:r>
                <w:instrText xml:space="preserve"> XE "</w:instrText>
              </w:r>
              <w:r w:rsidRPr="008F4EB2">
                <w:instrText>Tekst11</w:instrText>
              </w:r>
              <w:r>
                <w:instrText xml:space="preserve">" </w:instrText>
              </w:r>
              <w:r>
                <w:fldChar w:fldCharType="end"/>
              </w:r>
            </w:ins>
          </w:p>
        </w:tc>
        <w:tc>
          <w:tcPr>
            <w:tcW w:w="5573" w:type="dxa"/>
          </w:tcPr>
          <w:p w:rsidR="00162F95" w:rsidRDefault="00162F95" w:rsidP="00162F95">
            <w:pPr>
              <w:pStyle w:val="Normal11"/>
              <w:rPr>
                <w:ins w:id="4769" w:author="Skat" w:date="2010-06-25T12:54:00Z"/>
              </w:rPr>
            </w:pPr>
            <w:ins w:id="4770" w:author="Skat" w:date="2010-06-25T12:54:00Z">
              <w:r>
                <w:t>Navnet på et frit oplysningsfelt der knytter sig til dokumentet - skal være kendt i Captia</w:t>
              </w:r>
            </w:ins>
          </w:p>
        </w:tc>
      </w:tr>
      <w:tr w:rsidR="00162F95" w:rsidTr="00162F95">
        <w:tblPrEx>
          <w:tblCellMar>
            <w:top w:w="0" w:type="dxa"/>
            <w:bottom w:w="0" w:type="dxa"/>
          </w:tblCellMar>
        </w:tblPrEx>
        <w:trPr>
          <w:ins w:id="4771" w:author="Skat" w:date="2010-06-25T12:54:00Z"/>
        </w:trPr>
        <w:tc>
          <w:tcPr>
            <w:tcW w:w="2625" w:type="dxa"/>
          </w:tcPr>
          <w:p w:rsidR="00162F95" w:rsidRDefault="00162F95" w:rsidP="00162F95">
            <w:pPr>
              <w:pStyle w:val="Normal11"/>
              <w:rPr>
                <w:ins w:id="4772" w:author="Skat" w:date="2010-06-25T12:54:00Z"/>
              </w:rPr>
            </w:pPr>
            <w:ins w:id="4773" w:author="Skat" w:date="2010-06-25T12:54:00Z">
              <w:r>
                <w:t>Indhold</w:t>
              </w:r>
            </w:ins>
          </w:p>
        </w:tc>
        <w:tc>
          <w:tcPr>
            <w:tcW w:w="1797" w:type="dxa"/>
          </w:tcPr>
          <w:p w:rsidR="00162F95" w:rsidRDefault="00162F95" w:rsidP="00162F95">
            <w:pPr>
              <w:pStyle w:val="Normal11"/>
              <w:rPr>
                <w:ins w:id="4774" w:author="Skat" w:date="2010-06-25T12:54:00Z"/>
              </w:rPr>
            </w:pPr>
            <w:ins w:id="4775" w:author="Skat" w:date="2010-06-25T12:54:00Z">
              <w:r>
                <w:t>Tekst255</w:t>
              </w:r>
              <w:r>
                <w:fldChar w:fldCharType="begin"/>
              </w:r>
              <w:r>
                <w:instrText xml:space="preserve"> XE "</w:instrText>
              </w:r>
              <w:r w:rsidRPr="007457C7">
                <w:instrText>Tekst255</w:instrText>
              </w:r>
              <w:r>
                <w:instrText xml:space="preserve">" </w:instrText>
              </w:r>
              <w:r>
                <w:fldChar w:fldCharType="end"/>
              </w:r>
            </w:ins>
          </w:p>
        </w:tc>
        <w:tc>
          <w:tcPr>
            <w:tcW w:w="5573" w:type="dxa"/>
          </w:tcPr>
          <w:p w:rsidR="00162F95" w:rsidRDefault="00162F95" w:rsidP="00162F95">
            <w:pPr>
              <w:pStyle w:val="Normal11"/>
              <w:rPr>
                <w:ins w:id="4776" w:author="Skat" w:date="2010-06-25T12:54:00Z"/>
              </w:rPr>
            </w:pPr>
            <w:ins w:id="4777" w:author="Skat" w:date="2010-06-25T12:54:00Z">
              <w:r>
                <w:t>Værdien for et frit oplysningsfelt knyttet til dokumentet</w:t>
              </w:r>
            </w:ins>
          </w:p>
        </w:tc>
      </w:tr>
    </w:tbl>
    <w:p w:rsidR="00162F95" w:rsidRDefault="00162F95" w:rsidP="00162F95">
      <w:pPr>
        <w:pStyle w:val="Normal11"/>
        <w:rPr>
          <w:ins w:id="4778"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779" w:author="Skat" w:date="2010-06-25T12:54:00Z"/>
        </w:rPr>
      </w:pPr>
    </w:p>
    <w:p w:rsidR="00162F95" w:rsidRDefault="00162F95" w:rsidP="00162F95">
      <w:pPr>
        <w:pStyle w:val="Normal11"/>
        <w:rPr>
          <w:ins w:id="478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781" w:author="Skat" w:date="2010-06-25T12:54:00Z"/>
        </w:trPr>
        <w:tc>
          <w:tcPr>
            <w:tcW w:w="1667" w:type="dxa"/>
            <w:shd w:val="pct20" w:color="auto" w:fill="0000FF"/>
          </w:tcPr>
          <w:p w:rsidR="00162F95" w:rsidRPr="00162F95" w:rsidRDefault="00162F95" w:rsidP="00162F95">
            <w:pPr>
              <w:pStyle w:val="Normal11"/>
              <w:rPr>
                <w:ins w:id="4782" w:author="Skat" w:date="2010-06-25T12:54:00Z"/>
                <w:color w:val="FFFFFF"/>
              </w:rPr>
            </w:pPr>
            <w:ins w:id="4783"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784" w:author="Skat" w:date="2010-06-25T12:54:00Z"/>
                <w:color w:val="FFFFFF"/>
              </w:rPr>
            </w:pPr>
            <w:ins w:id="4785"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786" w:author="Skat" w:date="2010-06-25T12:54:00Z"/>
                <w:color w:val="FFFFFF"/>
              </w:rPr>
            </w:pPr>
            <w:ins w:id="4787" w:author="Skat" w:date="2010-06-25T12:54:00Z">
              <w:r>
                <w:rPr>
                  <w:color w:val="FFFFFF"/>
                </w:rPr>
                <w:t>Beskrivelse</w:t>
              </w:r>
            </w:ins>
          </w:p>
        </w:tc>
      </w:tr>
      <w:tr w:rsidR="00162F95" w:rsidTr="00162F95">
        <w:tblPrEx>
          <w:tblCellMar>
            <w:top w:w="0" w:type="dxa"/>
            <w:bottom w:w="0" w:type="dxa"/>
          </w:tblCellMar>
        </w:tblPrEx>
        <w:trPr>
          <w:ins w:id="4788" w:author="Skat" w:date="2010-06-25T12:54:00Z"/>
        </w:trPr>
        <w:tc>
          <w:tcPr>
            <w:tcW w:w="1667" w:type="dxa"/>
          </w:tcPr>
          <w:p w:rsidR="00162F95" w:rsidRDefault="00162F95" w:rsidP="00162F95">
            <w:pPr>
              <w:pStyle w:val="Normal11"/>
              <w:rPr>
                <w:ins w:id="4789" w:author="Skat" w:date="2010-06-25T12:54:00Z"/>
              </w:rPr>
            </w:pPr>
            <w:ins w:id="4790" w:author="Skat" w:date="2010-06-25T12:54:00Z">
              <w:r>
                <w:t>kan have</w:t>
              </w:r>
            </w:ins>
          </w:p>
        </w:tc>
        <w:tc>
          <w:tcPr>
            <w:tcW w:w="2398" w:type="dxa"/>
          </w:tcPr>
          <w:p w:rsidR="00162F95" w:rsidRDefault="00162F95" w:rsidP="00162F95">
            <w:pPr>
              <w:pStyle w:val="Normal11"/>
              <w:rPr>
                <w:ins w:id="4791" w:author="Skat" w:date="2010-06-25T12:54:00Z"/>
              </w:rPr>
            </w:pPr>
            <w:ins w:id="4792" w:author="Skat" w:date="2010-06-25T12:54:00Z">
              <w:r>
                <w:t>Dokument(1)</w:t>
              </w:r>
            </w:ins>
          </w:p>
          <w:p w:rsidR="00162F95" w:rsidRDefault="00162F95" w:rsidP="00162F95">
            <w:pPr>
              <w:pStyle w:val="Normal11"/>
              <w:rPr>
                <w:ins w:id="4793" w:author="Skat" w:date="2010-06-25T12:54:00Z"/>
              </w:rPr>
            </w:pPr>
            <w:ins w:id="4794" w:author="Skat" w:date="2010-06-25T12:54:00Z">
              <w:r>
                <w:t>DokumentFriOplysning(0..*)</w:t>
              </w:r>
            </w:ins>
          </w:p>
        </w:tc>
        <w:tc>
          <w:tcPr>
            <w:tcW w:w="5879" w:type="dxa"/>
          </w:tcPr>
          <w:p w:rsidR="00162F95" w:rsidRDefault="00162F95" w:rsidP="00162F95">
            <w:pPr>
              <w:pStyle w:val="Normal11"/>
              <w:rPr>
                <w:ins w:id="4795" w:author="Skat" w:date="2010-06-25T12:54:00Z"/>
              </w:rPr>
            </w:pPr>
          </w:p>
        </w:tc>
      </w:tr>
    </w:tbl>
    <w:p w:rsidR="00162F95" w:rsidRDefault="00162F95" w:rsidP="00162F95">
      <w:pPr>
        <w:pStyle w:val="Normal11"/>
        <w:rPr>
          <w:ins w:id="4796" w:author="Skat" w:date="2010-06-25T12:54:00Z"/>
        </w:rPr>
      </w:pPr>
    </w:p>
    <w:p w:rsidR="00162F95" w:rsidRDefault="00162F95" w:rsidP="00162F95">
      <w:pPr>
        <w:pStyle w:val="Normal11"/>
        <w:rPr>
          <w:ins w:id="479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798" w:author="Skat" w:date="2010-06-25T12:54:00Z"/>
        </w:rPr>
      </w:pPr>
      <w:bookmarkStart w:id="4799" w:name="_Toc265233930"/>
      <w:ins w:id="4800" w:author="Skat" w:date="2010-06-25T12:54:00Z">
        <w:r>
          <w:t>DokumentRolle</w:t>
        </w:r>
        <w:bookmarkEnd w:id="4799"/>
      </w:ins>
    </w:p>
    <w:p w:rsidR="00162F95" w:rsidRDefault="00162F95" w:rsidP="00162F95">
      <w:pPr>
        <w:pStyle w:val="Normal11"/>
        <w:rPr>
          <w:ins w:id="4801" w:author="Skat" w:date="2010-06-25T12:54:00Z"/>
        </w:rPr>
      </w:pPr>
      <w:ins w:id="4802" w:author="Skat" w:date="2010-06-25T12:54:00Z">
        <w:r>
          <w:t>DokumentRolle er dokumentets rolle i en given sag.</w:t>
        </w:r>
      </w:ins>
    </w:p>
    <w:p w:rsidR="00162F95" w:rsidRDefault="00162F95" w:rsidP="00162F95">
      <w:pPr>
        <w:pStyle w:val="Normal11"/>
        <w:rPr>
          <w:ins w:id="480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804" w:author="Skat" w:date="2010-06-25T12:54:00Z"/>
        </w:trPr>
        <w:tc>
          <w:tcPr>
            <w:tcW w:w="2625" w:type="dxa"/>
            <w:shd w:val="pct20" w:color="auto" w:fill="0000FF"/>
          </w:tcPr>
          <w:p w:rsidR="00162F95" w:rsidRPr="00162F95" w:rsidRDefault="00162F95" w:rsidP="00162F95">
            <w:pPr>
              <w:pStyle w:val="Normal11"/>
              <w:rPr>
                <w:ins w:id="4805" w:author="Skat" w:date="2010-06-25T12:54:00Z"/>
                <w:color w:val="FFFFFF"/>
              </w:rPr>
            </w:pPr>
            <w:ins w:id="4806"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807" w:author="Skat" w:date="2010-06-25T12:54:00Z"/>
                <w:color w:val="FFFFFF"/>
              </w:rPr>
            </w:pPr>
            <w:ins w:id="4808"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809" w:author="Skat" w:date="2010-06-25T12:54:00Z"/>
                <w:color w:val="FFFFFF"/>
              </w:rPr>
            </w:pPr>
            <w:ins w:id="4810" w:author="Skat" w:date="2010-06-25T12:54:00Z">
              <w:r>
                <w:rPr>
                  <w:color w:val="FFFFFF"/>
                </w:rPr>
                <w:t>Beskrivelse</w:t>
              </w:r>
            </w:ins>
          </w:p>
        </w:tc>
      </w:tr>
      <w:tr w:rsidR="00162F95" w:rsidTr="00162F95">
        <w:tblPrEx>
          <w:tblCellMar>
            <w:top w:w="0" w:type="dxa"/>
            <w:bottom w:w="0" w:type="dxa"/>
          </w:tblCellMar>
        </w:tblPrEx>
        <w:trPr>
          <w:ins w:id="4811" w:author="Skat" w:date="2010-06-25T12:54:00Z"/>
        </w:trPr>
        <w:tc>
          <w:tcPr>
            <w:tcW w:w="2625" w:type="dxa"/>
          </w:tcPr>
          <w:p w:rsidR="00162F95" w:rsidRDefault="00162F95" w:rsidP="00162F95">
            <w:pPr>
              <w:pStyle w:val="Normal11"/>
              <w:rPr>
                <w:ins w:id="4812" w:author="Skat" w:date="2010-06-25T12:54:00Z"/>
              </w:rPr>
            </w:pPr>
            <w:ins w:id="4813" w:author="Skat" w:date="2010-06-25T12:54:00Z">
              <w:r>
                <w:t>Betegnelse</w:t>
              </w:r>
            </w:ins>
          </w:p>
        </w:tc>
        <w:tc>
          <w:tcPr>
            <w:tcW w:w="1797" w:type="dxa"/>
          </w:tcPr>
          <w:p w:rsidR="00162F95" w:rsidRDefault="00162F95" w:rsidP="00162F95">
            <w:pPr>
              <w:pStyle w:val="Normal11"/>
              <w:rPr>
                <w:ins w:id="4814" w:author="Skat" w:date="2010-06-25T12:54:00Z"/>
              </w:rPr>
            </w:pPr>
            <w:ins w:id="4815" w:author="Skat" w:date="2010-06-25T12:54:00Z">
              <w:r>
                <w:t>Tekst11</w:t>
              </w:r>
              <w:r>
                <w:fldChar w:fldCharType="begin"/>
              </w:r>
              <w:r>
                <w:instrText xml:space="preserve"> XE "</w:instrText>
              </w:r>
              <w:r w:rsidRPr="00465254">
                <w:instrText>Tekst11</w:instrText>
              </w:r>
              <w:r>
                <w:instrText xml:space="preserve">" </w:instrText>
              </w:r>
              <w:r>
                <w:fldChar w:fldCharType="end"/>
              </w:r>
            </w:ins>
          </w:p>
        </w:tc>
        <w:tc>
          <w:tcPr>
            <w:tcW w:w="5573" w:type="dxa"/>
          </w:tcPr>
          <w:p w:rsidR="00162F95" w:rsidRDefault="00162F95" w:rsidP="00162F95">
            <w:pPr>
              <w:pStyle w:val="Normal11"/>
              <w:rPr>
                <w:ins w:id="4816" w:author="Skat" w:date="2010-06-25T12:54:00Z"/>
              </w:rPr>
            </w:pPr>
            <w:ins w:id="4817" w:author="Skat" w:date="2010-06-25T12:54:00Z">
              <w:r>
                <w:t>Betegnelse af dokumentets rolle i en given sag.</w:t>
              </w:r>
            </w:ins>
          </w:p>
        </w:tc>
      </w:tr>
    </w:tbl>
    <w:p w:rsidR="00162F95" w:rsidRDefault="00162F95" w:rsidP="00162F95">
      <w:pPr>
        <w:pStyle w:val="Normal11"/>
        <w:rPr>
          <w:ins w:id="4818"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819" w:author="Skat" w:date="2010-06-25T12:54:00Z"/>
        </w:rPr>
      </w:pPr>
    </w:p>
    <w:p w:rsidR="00162F95" w:rsidRDefault="00162F95" w:rsidP="00162F95">
      <w:pPr>
        <w:pStyle w:val="Normal11"/>
        <w:rPr>
          <w:ins w:id="4820" w:author="Skat" w:date="2010-06-25T12:54:00Z"/>
        </w:rPr>
      </w:pPr>
    </w:p>
    <w:p w:rsidR="00162F95" w:rsidRDefault="00162F95" w:rsidP="00162F95">
      <w:pPr>
        <w:pStyle w:val="Normal11"/>
        <w:rPr>
          <w:ins w:id="4821" w:author="Skat" w:date="2010-06-25T12:54:00Z"/>
        </w:rPr>
      </w:pPr>
    </w:p>
    <w:p w:rsidR="00162F95" w:rsidRDefault="00162F95" w:rsidP="00162F95">
      <w:pPr>
        <w:pStyle w:val="Normal11"/>
        <w:rPr>
          <w:ins w:id="482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823" w:author="Skat" w:date="2010-06-25T12:54:00Z"/>
        </w:rPr>
      </w:pPr>
      <w:bookmarkStart w:id="4824" w:name="_Toc265233931"/>
      <w:ins w:id="4825" w:author="Skat" w:date="2010-06-25T12:54:00Z">
        <w:r>
          <w:t>Ejendom</w:t>
        </w:r>
        <w:bookmarkEnd w:id="4824"/>
      </w:ins>
    </w:p>
    <w:p w:rsidR="00162F95" w:rsidRDefault="00162F95" w:rsidP="00162F95">
      <w:pPr>
        <w:pStyle w:val="Normal11"/>
        <w:rPr>
          <w:ins w:id="4826" w:author="Skat" w:date="2010-06-25T12:54:00Z"/>
        </w:rPr>
      </w:pPr>
      <w:ins w:id="4827" w:author="Skat" w:date="2010-06-25T12:54:00Z">
        <w:r>
          <w:t>I lovgivningen defineret som vurderingsejendom (Vurderingsloven). Kan bestå af samlet fast ejendom, umatrikuleret ejendom, ejerlejlighed, bygning på lejet grund, bygning på søterritoriet, fraskilt andel i fælleslod mv.</w:t>
        </w:r>
      </w:ins>
    </w:p>
    <w:p w:rsidR="00162F95" w:rsidRDefault="00162F95" w:rsidP="00162F95">
      <w:pPr>
        <w:pStyle w:val="Normal11"/>
        <w:rPr>
          <w:ins w:id="482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829" w:author="Skat" w:date="2010-06-25T12:54:00Z"/>
        </w:trPr>
        <w:tc>
          <w:tcPr>
            <w:tcW w:w="2625" w:type="dxa"/>
            <w:shd w:val="pct20" w:color="auto" w:fill="0000FF"/>
          </w:tcPr>
          <w:p w:rsidR="00162F95" w:rsidRPr="00162F95" w:rsidRDefault="00162F95" w:rsidP="00162F95">
            <w:pPr>
              <w:pStyle w:val="Normal11"/>
              <w:rPr>
                <w:ins w:id="4830" w:author="Skat" w:date="2010-06-25T12:54:00Z"/>
                <w:color w:val="FFFFFF"/>
              </w:rPr>
            </w:pPr>
            <w:ins w:id="4831"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832" w:author="Skat" w:date="2010-06-25T12:54:00Z"/>
                <w:color w:val="FFFFFF"/>
              </w:rPr>
            </w:pPr>
            <w:ins w:id="4833"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834" w:author="Skat" w:date="2010-06-25T12:54:00Z"/>
                <w:color w:val="FFFFFF"/>
              </w:rPr>
            </w:pPr>
            <w:ins w:id="4835" w:author="Skat" w:date="2010-06-25T12:54:00Z">
              <w:r>
                <w:rPr>
                  <w:color w:val="FFFFFF"/>
                </w:rPr>
                <w:t>Beskrivelse</w:t>
              </w:r>
            </w:ins>
          </w:p>
        </w:tc>
      </w:tr>
      <w:tr w:rsidR="00162F95" w:rsidTr="00162F95">
        <w:tblPrEx>
          <w:tblCellMar>
            <w:top w:w="0" w:type="dxa"/>
            <w:bottom w:w="0" w:type="dxa"/>
          </w:tblCellMar>
        </w:tblPrEx>
        <w:trPr>
          <w:ins w:id="4836" w:author="Skat" w:date="2010-06-25T12:54:00Z"/>
        </w:trPr>
        <w:tc>
          <w:tcPr>
            <w:tcW w:w="2625" w:type="dxa"/>
          </w:tcPr>
          <w:p w:rsidR="00162F95" w:rsidRDefault="00162F95" w:rsidP="00162F95">
            <w:pPr>
              <w:pStyle w:val="Normal11"/>
              <w:rPr>
                <w:ins w:id="4837" w:author="Skat" w:date="2010-06-25T12:54:00Z"/>
              </w:rPr>
            </w:pPr>
            <w:ins w:id="4838" w:author="Skat" w:date="2010-06-25T12:54:00Z">
              <w:r>
                <w:t>Nummer</w:t>
              </w:r>
            </w:ins>
          </w:p>
        </w:tc>
        <w:tc>
          <w:tcPr>
            <w:tcW w:w="1797" w:type="dxa"/>
          </w:tcPr>
          <w:p w:rsidR="00162F95" w:rsidRDefault="00162F95" w:rsidP="00162F95">
            <w:pPr>
              <w:pStyle w:val="Normal11"/>
              <w:rPr>
                <w:ins w:id="4839" w:author="Skat" w:date="2010-06-25T12:54:00Z"/>
              </w:rPr>
            </w:pPr>
            <w:ins w:id="4840" w:author="Skat" w:date="2010-06-25T12:54:00Z">
              <w:r>
                <w:t>EjendomNummer</w:t>
              </w:r>
              <w:r>
                <w:fldChar w:fldCharType="begin"/>
              </w:r>
              <w:r>
                <w:instrText xml:space="preserve"> XE "</w:instrText>
              </w:r>
              <w:r w:rsidRPr="003B51F6">
                <w:instrText>EjendomNummer</w:instrText>
              </w:r>
              <w:r>
                <w:instrText xml:space="preserve">" </w:instrText>
              </w:r>
              <w:r>
                <w:fldChar w:fldCharType="end"/>
              </w:r>
            </w:ins>
          </w:p>
        </w:tc>
        <w:tc>
          <w:tcPr>
            <w:tcW w:w="5573" w:type="dxa"/>
          </w:tcPr>
          <w:p w:rsidR="00162F95" w:rsidRDefault="00162F95" w:rsidP="00162F95">
            <w:pPr>
              <w:pStyle w:val="Normal11"/>
              <w:rPr>
                <w:ins w:id="4841" w:author="Skat" w:date="2010-06-25T12:54:00Z"/>
              </w:rPr>
            </w:pPr>
            <w:ins w:id="4842" w:author="Skat" w:date="2010-06-25T12:54:00Z">
              <w:r>
                <w:t>6-cifret identifikation af en ejendom i BBR-registreret</w:t>
              </w:r>
            </w:ins>
          </w:p>
        </w:tc>
      </w:tr>
    </w:tbl>
    <w:p w:rsidR="00162F95" w:rsidRDefault="00162F95" w:rsidP="00162F95">
      <w:pPr>
        <w:pStyle w:val="Normal11"/>
        <w:rPr>
          <w:ins w:id="4843"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844" w:author="Skat" w:date="2010-06-25T12:54:00Z"/>
        </w:rPr>
      </w:pPr>
    </w:p>
    <w:p w:rsidR="00162F95" w:rsidRDefault="00162F95" w:rsidP="00162F95">
      <w:pPr>
        <w:pStyle w:val="Normal11"/>
        <w:rPr>
          <w:ins w:id="4845" w:author="Skat" w:date="2010-06-25T12:54:00Z"/>
        </w:rPr>
      </w:pPr>
    </w:p>
    <w:p w:rsidR="00162F95" w:rsidRDefault="00162F95" w:rsidP="00162F95">
      <w:pPr>
        <w:pStyle w:val="Normal11"/>
        <w:rPr>
          <w:ins w:id="4846" w:author="Skat" w:date="2010-06-25T12:54:00Z"/>
        </w:rPr>
      </w:pPr>
    </w:p>
    <w:p w:rsidR="00162F95" w:rsidRDefault="00162F95" w:rsidP="00162F95">
      <w:pPr>
        <w:pStyle w:val="Normal11"/>
        <w:rPr>
          <w:ins w:id="484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848" w:author="Skat" w:date="2010-06-25T12:54:00Z"/>
        </w:rPr>
      </w:pPr>
      <w:bookmarkStart w:id="4849" w:name="_Toc265233932"/>
      <w:ins w:id="4850" w:author="Skat" w:date="2010-06-25T12:54:00Z">
        <w:r>
          <w:t>Ejerlav</w:t>
        </w:r>
        <w:bookmarkEnd w:id="4849"/>
      </w:ins>
    </w:p>
    <w:p w:rsidR="00162F95" w:rsidRDefault="00162F95" w:rsidP="00162F95">
      <w:pPr>
        <w:pStyle w:val="Normal11"/>
        <w:rPr>
          <w:ins w:id="4851" w:author="Skat" w:date="2010-06-25T12:54:00Z"/>
        </w:rPr>
      </w:pPr>
      <w:ins w:id="4852" w:author="Skat" w:date="2010-06-25T12:54:00Z">
        <w:r>
          <w:t>Ejerlav er en betegnelse for en del af en ejendoms eller et jordstykkes matrikelnummer.</w:t>
        </w:r>
      </w:ins>
    </w:p>
    <w:p w:rsidR="00162F95" w:rsidRDefault="00162F95" w:rsidP="00162F95">
      <w:pPr>
        <w:pStyle w:val="Normal11"/>
        <w:rPr>
          <w:ins w:id="4853" w:author="Skat" w:date="2010-06-25T12:54:00Z"/>
        </w:rPr>
      </w:pPr>
    </w:p>
    <w:p w:rsidR="00162F95" w:rsidRDefault="00162F95" w:rsidP="00162F95">
      <w:pPr>
        <w:pStyle w:val="Normal11"/>
        <w:rPr>
          <w:ins w:id="4854" w:author="Skat" w:date="2010-06-25T12:54:00Z"/>
        </w:rPr>
      </w:pPr>
      <w:ins w:id="4855" w:author="Skat" w:date="2010-06-25T12:54:00Z">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ins>
    </w:p>
    <w:p w:rsidR="00162F95" w:rsidRDefault="00162F95" w:rsidP="00162F95">
      <w:pPr>
        <w:pStyle w:val="Normal11"/>
        <w:rPr>
          <w:ins w:id="4856" w:author="Skat" w:date="2010-06-25T12:54:00Z"/>
        </w:rPr>
      </w:pPr>
    </w:p>
    <w:p w:rsidR="00162F95" w:rsidRDefault="00162F95" w:rsidP="00162F95">
      <w:pPr>
        <w:pStyle w:val="Normal11"/>
        <w:rPr>
          <w:ins w:id="4857" w:author="Skat" w:date="2010-06-25T12:54:00Z"/>
        </w:rPr>
      </w:pPr>
      <w:ins w:id="4858" w:author="Skat" w:date="2010-06-25T12:54:00Z">
        <w:r>
          <w:t>Kilde: Wikipedia</w:t>
        </w:r>
      </w:ins>
    </w:p>
    <w:p w:rsidR="00162F95" w:rsidRDefault="00162F95" w:rsidP="00162F95">
      <w:pPr>
        <w:pStyle w:val="Normal11"/>
        <w:rPr>
          <w:ins w:id="4859"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860" w:author="Skat" w:date="2010-06-25T12:54:00Z"/>
        </w:trPr>
        <w:tc>
          <w:tcPr>
            <w:tcW w:w="2625" w:type="dxa"/>
            <w:shd w:val="pct20" w:color="auto" w:fill="0000FF"/>
          </w:tcPr>
          <w:p w:rsidR="00162F95" w:rsidRPr="00162F95" w:rsidRDefault="00162F95" w:rsidP="00162F95">
            <w:pPr>
              <w:pStyle w:val="Normal11"/>
              <w:rPr>
                <w:ins w:id="4861" w:author="Skat" w:date="2010-06-25T12:54:00Z"/>
                <w:color w:val="FFFFFF"/>
              </w:rPr>
            </w:pPr>
            <w:ins w:id="4862"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863" w:author="Skat" w:date="2010-06-25T12:54:00Z"/>
                <w:color w:val="FFFFFF"/>
              </w:rPr>
            </w:pPr>
            <w:ins w:id="4864"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865" w:author="Skat" w:date="2010-06-25T12:54:00Z"/>
                <w:color w:val="FFFFFF"/>
              </w:rPr>
            </w:pPr>
            <w:ins w:id="4866" w:author="Skat" w:date="2010-06-25T12:54:00Z">
              <w:r>
                <w:rPr>
                  <w:color w:val="FFFFFF"/>
                </w:rPr>
                <w:t>Beskrivelse</w:t>
              </w:r>
            </w:ins>
          </w:p>
        </w:tc>
      </w:tr>
      <w:tr w:rsidR="00162F95" w:rsidTr="00162F95">
        <w:tblPrEx>
          <w:tblCellMar>
            <w:top w:w="0" w:type="dxa"/>
            <w:bottom w:w="0" w:type="dxa"/>
          </w:tblCellMar>
        </w:tblPrEx>
        <w:trPr>
          <w:ins w:id="4867" w:author="Skat" w:date="2010-06-25T12:54:00Z"/>
        </w:trPr>
        <w:tc>
          <w:tcPr>
            <w:tcW w:w="2625" w:type="dxa"/>
          </w:tcPr>
          <w:p w:rsidR="00162F95" w:rsidRDefault="00162F95" w:rsidP="00162F95">
            <w:pPr>
              <w:pStyle w:val="Normal11"/>
              <w:rPr>
                <w:ins w:id="4868" w:author="Skat" w:date="2010-06-25T12:54:00Z"/>
              </w:rPr>
            </w:pPr>
            <w:ins w:id="4869" w:author="Skat" w:date="2010-06-25T12:54:00Z">
              <w:r>
                <w:t>Navn</w:t>
              </w:r>
            </w:ins>
          </w:p>
        </w:tc>
        <w:tc>
          <w:tcPr>
            <w:tcW w:w="1797" w:type="dxa"/>
          </w:tcPr>
          <w:p w:rsidR="00162F95" w:rsidRDefault="00162F95" w:rsidP="00162F95">
            <w:pPr>
              <w:pStyle w:val="Normal11"/>
              <w:rPr>
                <w:ins w:id="4870" w:author="Skat" w:date="2010-06-25T12:54:00Z"/>
              </w:rPr>
            </w:pPr>
            <w:ins w:id="4871" w:author="Skat" w:date="2010-06-25T12:54:00Z">
              <w:r>
                <w:t>Tekst45</w:t>
              </w:r>
              <w:r>
                <w:fldChar w:fldCharType="begin"/>
              </w:r>
              <w:r>
                <w:instrText xml:space="preserve"> XE "</w:instrText>
              </w:r>
              <w:r w:rsidRPr="005B1E6B">
                <w:instrText>Tekst45</w:instrText>
              </w:r>
              <w:r>
                <w:instrText xml:space="preserve">" </w:instrText>
              </w:r>
              <w:r>
                <w:fldChar w:fldCharType="end"/>
              </w:r>
            </w:ins>
          </w:p>
        </w:tc>
        <w:tc>
          <w:tcPr>
            <w:tcW w:w="5573" w:type="dxa"/>
          </w:tcPr>
          <w:p w:rsidR="00162F95" w:rsidRDefault="00162F95" w:rsidP="00162F95">
            <w:pPr>
              <w:pStyle w:val="Normal11"/>
              <w:rPr>
                <w:ins w:id="4872" w:author="Skat" w:date="2010-06-25T12:54:00Z"/>
              </w:rPr>
            </w:pPr>
            <w:ins w:id="4873" w:author="Skat" w:date="2010-06-25T12:54:00Z">
              <w:r>
                <w:t>EjerlavNavn er dels navnet på den landsby (område), som ejendommen tilhører, dels navnet på det sogn, som ejendommen tilhører. Kaldes også ejerlavsbetegnelse.</w:t>
              </w:r>
            </w:ins>
          </w:p>
        </w:tc>
      </w:tr>
      <w:tr w:rsidR="00162F95" w:rsidTr="00162F95">
        <w:tblPrEx>
          <w:tblCellMar>
            <w:top w:w="0" w:type="dxa"/>
            <w:bottom w:w="0" w:type="dxa"/>
          </w:tblCellMar>
        </w:tblPrEx>
        <w:trPr>
          <w:ins w:id="4874" w:author="Skat" w:date="2010-06-25T12:54:00Z"/>
        </w:trPr>
        <w:tc>
          <w:tcPr>
            <w:tcW w:w="2625" w:type="dxa"/>
          </w:tcPr>
          <w:p w:rsidR="00162F95" w:rsidRDefault="00162F95" w:rsidP="00162F95">
            <w:pPr>
              <w:pStyle w:val="Normal11"/>
              <w:rPr>
                <w:ins w:id="4875" w:author="Skat" w:date="2010-06-25T12:54:00Z"/>
              </w:rPr>
            </w:pPr>
            <w:ins w:id="4876" w:author="Skat" w:date="2010-06-25T12:54:00Z">
              <w:r>
                <w:t>Kode</w:t>
              </w:r>
            </w:ins>
          </w:p>
        </w:tc>
        <w:tc>
          <w:tcPr>
            <w:tcW w:w="1797" w:type="dxa"/>
          </w:tcPr>
          <w:p w:rsidR="00162F95" w:rsidRDefault="00162F95" w:rsidP="00162F95">
            <w:pPr>
              <w:pStyle w:val="Normal11"/>
              <w:rPr>
                <w:ins w:id="4877" w:author="Skat" w:date="2010-06-25T12:54:00Z"/>
              </w:rPr>
            </w:pPr>
            <w:ins w:id="4878" w:author="Skat" w:date="2010-06-25T12:54:00Z">
              <w:r>
                <w:t>Kode</w:t>
              </w:r>
              <w:r>
                <w:fldChar w:fldCharType="begin"/>
              </w:r>
              <w:r>
                <w:instrText xml:space="preserve"> XE "</w:instrText>
              </w:r>
              <w:r w:rsidRPr="007534A2">
                <w:instrText>Kode</w:instrText>
              </w:r>
              <w:r>
                <w:instrText xml:space="preserve">" </w:instrText>
              </w:r>
              <w:r>
                <w:fldChar w:fldCharType="end"/>
              </w:r>
            </w:ins>
          </w:p>
        </w:tc>
        <w:tc>
          <w:tcPr>
            <w:tcW w:w="5573" w:type="dxa"/>
          </w:tcPr>
          <w:p w:rsidR="00162F95" w:rsidRDefault="00162F95" w:rsidP="00162F95">
            <w:pPr>
              <w:pStyle w:val="Normal11"/>
              <w:rPr>
                <w:ins w:id="4879" w:author="Skat" w:date="2010-06-25T12:54:00Z"/>
              </w:rPr>
            </w:pPr>
            <w:ins w:id="4880" w:author="Skat" w:date="2010-06-25T12:54:00Z">
              <w:r>
                <w:t>Unik kode for ejerlav i Danmark.</w:t>
              </w:r>
            </w:ins>
          </w:p>
        </w:tc>
      </w:tr>
    </w:tbl>
    <w:p w:rsidR="00162F95" w:rsidRDefault="00162F95" w:rsidP="00162F95">
      <w:pPr>
        <w:pStyle w:val="Normal11"/>
        <w:rPr>
          <w:ins w:id="4881"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882" w:author="Skat" w:date="2010-06-25T12:54:00Z"/>
        </w:rPr>
      </w:pPr>
    </w:p>
    <w:p w:rsidR="00162F95" w:rsidRDefault="00162F95" w:rsidP="00162F95">
      <w:pPr>
        <w:pStyle w:val="Normal11"/>
        <w:rPr>
          <w:ins w:id="488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4884" w:author="Skat" w:date="2010-06-25T12:54:00Z"/>
        </w:trPr>
        <w:tc>
          <w:tcPr>
            <w:tcW w:w="1667" w:type="dxa"/>
            <w:shd w:val="pct20" w:color="auto" w:fill="0000FF"/>
          </w:tcPr>
          <w:p w:rsidR="00162F95" w:rsidRPr="00162F95" w:rsidRDefault="00162F95" w:rsidP="00162F95">
            <w:pPr>
              <w:pStyle w:val="Normal11"/>
              <w:rPr>
                <w:ins w:id="4885" w:author="Skat" w:date="2010-06-25T12:54:00Z"/>
                <w:color w:val="FFFFFF"/>
              </w:rPr>
            </w:pPr>
            <w:ins w:id="4886"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4887" w:author="Skat" w:date="2010-06-25T12:54:00Z"/>
                <w:color w:val="FFFFFF"/>
              </w:rPr>
            </w:pPr>
            <w:ins w:id="4888"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4889" w:author="Skat" w:date="2010-06-25T12:54:00Z"/>
                <w:color w:val="FFFFFF"/>
              </w:rPr>
            </w:pPr>
            <w:ins w:id="4890" w:author="Skat" w:date="2010-06-25T12:54:00Z">
              <w:r>
                <w:rPr>
                  <w:color w:val="FFFFFF"/>
                </w:rPr>
                <w:t>Beskrivelse</w:t>
              </w:r>
            </w:ins>
          </w:p>
        </w:tc>
      </w:tr>
      <w:tr w:rsidR="00162F95" w:rsidTr="00162F95">
        <w:tblPrEx>
          <w:tblCellMar>
            <w:top w:w="0" w:type="dxa"/>
            <w:bottom w:w="0" w:type="dxa"/>
          </w:tblCellMar>
        </w:tblPrEx>
        <w:trPr>
          <w:ins w:id="4891" w:author="Skat" w:date="2010-06-25T12:54:00Z"/>
        </w:trPr>
        <w:tc>
          <w:tcPr>
            <w:tcW w:w="1667" w:type="dxa"/>
          </w:tcPr>
          <w:p w:rsidR="00162F95" w:rsidRDefault="00162F95" w:rsidP="00162F95">
            <w:pPr>
              <w:pStyle w:val="Normal11"/>
              <w:rPr>
                <w:ins w:id="4892" w:author="Skat" w:date="2010-06-25T12:54:00Z"/>
              </w:rPr>
            </w:pPr>
            <w:ins w:id="4893" w:author="Skat" w:date="2010-06-25T12:54:00Z">
              <w:r>
                <w:t>består af</w:t>
              </w:r>
            </w:ins>
          </w:p>
        </w:tc>
        <w:tc>
          <w:tcPr>
            <w:tcW w:w="2398" w:type="dxa"/>
          </w:tcPr>
          <w:p w:rsidR="00162F95" w:rsidRDefault="00162F95" w:rsidP="00162F95">
            <w:pPr>
              <w:pStyle w:val="Normal11"/>
              <w:rPr>
                <w:ins w:id="4894" w:author="Skat" w:date="2010-06-25T12:54:00Z"/>
              </w:rPr>
            </w:pPr>
            <w:ins w:id="4895" w:author="Skat" w:date="2010-06-25T12:54:00Z">
              <w:r>
                <w:t>Ejerlav(1)</w:t>
              </w:r>
            </w:ins>
          </w:p>
          <w:p w:rsidR="00162F95" w:rsidRDefault="00162F95" w:rsidP="00162F95">
            <w:pPr>
              <w:pStyle w:val="Normal11"/>
              <w:rPr>
                <w:ins w:id="4896" w:author="Skat" w:date="2010-06-25T12:54:00Z"/>
              </w:rPr>
            </w:pPr>
            <w:ins w:id="4897" w:author="Skat" w:date="2010-06-25T12:54:00Z">
              <w:r>
                <w:t>Matrikel(1..*)</w:t>
              </w:r>
            </w:ins>
          </w:p>
        </w:tc>
        <w:tc>
          <w:tcPr>
            <w:tcW w:w="5879" w:type="dxa"/>
          </w:tcPr>
          <w:p w:rsidR="00162F95" w:rsidRDefault="00162F95" w:rsidP="00162F95">
            <w:pPr>
              <w:pStyle w:val="Normal11"/>
              <w:rPr>
                <w:ins w:id="4898" w:author="Skat" w:date="2010-06-25T12:54:00Z"/>
              </w:rPr>
            </w:pPr>
          </w:p>
        </w:tc>
      </w:tr>
    </w:tbl>
    <w:p w:rsidR="00162F95" w:rsidRDefault="00162F95" w:rsidP="00162F95">
      <w:pPr>
        <w:pStyle w:val="Normal11"/>
        <w:rPr>
          <w:ins w:id="4899" w:author="Skat" w:date="2010-06-25T12:54:00Z"/>
        </w:rPr>
      </w:pPr>
    </w:p>
    <w:p w:rsidR="00162F95" w:rsidRDefault="00162F95" w:rsidP="00162F95">
      <w:pPr>
        <w:pStyle w:val="Normal11"/>
        <w:rPr>
          <w:ins w:id="4900"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901" w:author="Skat" w:date="2010-06-25T12:54:00Z"/>
        </w:rPr>
      </w:pPr>
      <w:bookmarkStart w:id="4902" w:name="_Toc265233933"/>
      <w:ins w:id="4903" w:author="Skat" w:date="2010-06-25T12:54:00Z">
        <w:r>
          <w:t>Indbetaling</w:t>
        </w:r>
        <w:bookmarkEnd w:id="4902"/>
      </w:ins>
    </w:p>
    <w:p w:rsidR="00162F95" w:rsidRDefault="00162F95" w:rsidP="00162F95">
      <w:pPr>
        <w:pStyle w:val="Normal11"/>
      </w:pPr>
      <w:moveToRangeStart w:id="4904" w:author="Skat" w:date="2010-06-25T12:54:00Z" w:name="move265234084"/>
      <w:moveTo w:id="4905" w:author="Skat" w:date="2010-06-25T12:54:00Z">
        <w:r>
          <w:t>En indbetaling til dækning af diverse fordringer. Det er den samlede indbetaling, som vedrører en specifik konto.</w:t>
        </w:r>
      </w:moveTo>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4906"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4907"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4908" w:author="Skat" w:date="2010-06-25T12:54:00Z">
              <w:r>
                <w:rPr>
                  <w:color w:val="FFFFFF"/>
                </w:rPr>
                <w:t>Beskrivelse</w:t>
              </w:r>
            </w:moveTo>
          </w:p>
        </w:tc>
      </w:tr>
      <w:moveToRangeEnd w:id="4904"/>
      <w:tr w:rsidR="00162F95" w:rsidTr="00162F95">
        <w:tblPrEx>
          <w:tblCellMar>
            <w:top w:w="0" w:type="dxa"/>
            <w:bottom w:w="0" w:type="dxa"/>
          </w:tblCellMar>
        </w:tblPrEx>
        <w:trPr>
          <w:ins w:id="4909" w:author="Skat" w:date="2010-06-25T12:54:00Z"/>
        </w:trPr>
        <w:tc>
          <w:tcPr>
            <w:tcW w:w="2625" w:type="dxa"/>
          </w:tcPr>
          <w:p w:rsidR="00162F95" w:rsidRDefault="00162F95" w:rsidP="00162F95">
            <w:pPr>
              <w:pStyle w:val="Normal11"/>
              <w:rPr>
                <w:ins w:id="4910" w:author="Skat" w:date="2010-06-25T12:54:00Z"/>
              </w:rPr>
            </w:pPr>
            <w:ins w:id="4911" w:author="Skat" w:date="2010-06-25T12:54:00Z">
              <w:r>
                <w:t>ID</w:t>
              </w:r>
            </w:ins>
          </w:p>
        </w:tc>
        <w:tc>
          <w:tcPr>
            <w:tcW w:w="1797" w:type="dxa"/>
          </w:tcPr>
          <w:p w:rsidR="00162F95" w:rsidRDefault="00162F95" w:rsidP="00162F95">
            <w:pPr>
              <w:pStyle w:val="Normal11"/>
              <w:rPr>
                <w:ins w:id="4912" w:author="Skat" w:date="2010-06-25T12:54:00Z"/>
              </w:rPr>
            </w:pPr>
            <w:ins w:id="4913" w:author="Skat" w:date="2010-06-25T12:54:00Z">
              <w:r>
                <w:t>Tekst32</w:t>
              </w:r>
              <w:r>
                <w:fldChar w:fldCharType="begin"/>
              </w:r>
              <w:r>
                <w:instrText xml:space="preserve"> XE "</w:instrText>
              </w:r>
              <w:r w:rsidRPr="006A6102">
                <w:instrText>Tekst32</w:instrText>
              </w:r>
              <w:r>
                <w:instrText xml:space="preserve">" </w:instrText>
              </w:r>
              <w:r>
                <w:fldChar w:fldCharType="end"/>
              </w:r>
            </w:ins>
          </w:p>
        </w:tc>
        <w:tc>
          <w:tcPr>
            <w:tcW w:w="5573" w:type="dxa"/>
          </w:tcPr>
          <w:p w:rsidR="00162F95" w:rsidRDefault="00162F95" w:rsidP="00162F95">
            <w:pPr>
              <w:pStyle w:val="Normal11"/>
              <w:rPr>
                <w:ins w:id="4914" w:author="Skat" w:date="2010-06-25T12:54:00Z"/>
              </w:rPr>
            </w:pPr>
            <w:ins w:id="4915" w:author="Skat" w:date="2010-06-25T12:54:00Z">
              <w:r>
                <w:t>Den unikke identifikation af den enkelte indbetaling, som skal anvendes til at kunne spore indbetalingen fx ifm med 2 identiske betalinger foretaget samme dag.</w:t>
              </w:r>
            </w:ins>
          </w:p>
          <w:p w:rsidR="00162F95" w:rsidRDefault="00162F95" w:rsidP="00162F95">
            <w:pPr>
              <w:pStyle w:val="Normal11"/>
              <w:rPr>
                <w:ins w:id="4916" w:author="Skat" w:date="2010-06-25T12:54:00Z"/>
              </w:rPr>
            </w:pPr>
          </w:p>
        </w:tc>
      </w:tr>
      <w:tr w:rsidR="00162F95" w:rsidTr="00162F95">
        <w:tblPrEx>
          <w:tblCellMar>
            <w:top w:w="0" w:type="dxa"/>
            <w:bottom w:w="0" w:type="dxa"/>
          </w:tblCellMar>
        </w:tblPrEx>
        <w:trPr>
          <w:ins w:id="4917" w:author="Skat" w:date="2010-06-25T12:54:00Z"/>
        </w:trPr>
        <w:tc>
          <w:tcPr>
            <w:tcW w:w="2625" w:type="dxa"/>
          </w:tcPr>
          <w:p w:rsidR="00162F95" w:rsidRDefault="00162F95" w:rsidP="00162F95">
            <w:pPr>
              <w:pStyle w:val="Normal11"/>
              <w:rPr>
                <w:ins w:id="4918" w:author="Skat" w:date="2010-06-25T12:54:00Z"/>
              </w:rPr>
            </w:pPr>
            <w:ins w:id="4919" w:author="Skat" w:date="2010-06-25T12:54:00Z">
              <w:r>
                <w:t>Dato</w:t>
              </w:r>
            </w:ins>
          </w:p>
        </w:tc>
        <w:tc>
          <w:tcPr>
            <w:tcW w:w="1797" w:type="dxa"/>
          </w:tcPr>
          <w:p w:rsidR="00162F95" w:rsidRDefault="00162F95" w:rsidP="00162F95">
            <w:pPr>
              <w:pStyle w:val="Normal11"/>
              <w:rPr>
                <w:ins w:id="4920" w:author="Skat" w:date="2010-06-25T12:54:00Z"/>
              </w:rPr>
            </w:pPr>
            <w:ins w:id="4921" w:author="Skat" w:date="2010-06-25T12:54:00Z">
              <w:r>
                <w:t>Dato</w:t>
              </w:r>
              <w:r>
                <w:fldChar w:fldCharType="begin"/>
              </w:r>
              <w:r>
                <w:instrText xml:space="preserve"> XE "</w:instrText>
              </w:r>
              <w:r w:rsidRPr="00405FF7">
                <w:instrText>Dato</w:instrText>
              </w:r>
              <w:r>
                <w:instrText xml:space="preserve">" </w:instrText>
              </w:r>
              <w:r>
                <w:fldChar w:fldCharType="end"/>
              </w:r>
            </w:ins>
          </w:p>
        </w:tc>
        <w:tc>
          <w:tcPr>
            <w:tcW w:w="5573" w:type="dxa"/>
          </w:tcPr>
          <w:p w:rsidR="00162F95" w:rsidRDefault="00162F95" w:rsidP="00162F95">
            <w:pPr>
              <w:pStyle w:val="Normal11"/>
              <w:rPr>
                <w:ins w:id="4922" w:author="Skat" w:date="2010-06-25T12:54:00Z"/>
              </w:rPr>
            </w:pPr>
            <w:ins w:id="4923" w:author="Skat" w:date="2010-06-25T12:54:00Z">
              <w:r>
                <w:t>"Dato" er det forretningsmæssige begreb, dvs datoen for, hvornår fordringen tilgår kontoen og bliver rentebærende, dvs. den dato hvor renten skal beregnes.</w:t>
              </w:r>
            </w:ins>
          </w:p>
        </w:tc>
      </w:tr>
      <w:tr w:rsidR="00162F95" w:rsidTr="00162F95">
        <w:tblPrEx>
          <w:tblCellMar>
            <w:top w:w="0" w:type="dxa"/>
            <w:bottom w:w="0" w:type="dxa"/>
          </w:tblCellMar>
        </w:tblPrEx>
        <w:trPr>
          <w:ins w:id="4924" w:author="Skat" w:date="2010-06-25T12:54:00Z"/>
        </w:trPr>
        <w:tc>
          <w:tcPr>
            <w:tcW w:w="2625" w:type="dxa"/>
          </w:tcPr>
          <w:p w:rsidR="00162F95" w:rsidRDefault="00162F95" w:rsidP="00162F95">
            <w:pPr>
              <w:pStyle w:val="Normal11"/>
              <w:rPr>
                <w:ins w:id="4925" w:author="Skat" w:date="2010-06-25T12:54:00Z"/>
              </w:rPr>
            </w:pPr>
            <w:ins w:id="4926" w:author="Skat" w:date="2010-06-25T12:54:00Z">
              <w:r>
                <w:t>Beløb</w:t>
              </w:r>
            </w:ins>
          </w:p>
        </w:tc>
        <w:tc>
          <w:tcPr>
            <w:tcW w:w="1797" w:type="dxa"/>
          </w:tcPr>
          <w:p w:rsidR="00162F95" w:rsidRDefault="00162F95" w:rsidP="00162F95">
            <w:pPr>
              <w:pStyle w:val="Normal11"/>
              <w:rPr>
                <w:ins w:id="4927" w:author="Skat" w:date="2010-06-25T12:54:00Z"/>
              </w:rPr>
            </w:pPr>
            <w:ins w:id="4928" w:author="Skat" w:date="2010-06-25T12:54:00Z">
              <w:r>
                <w:t>Beløb</w:t>
              </w:r>
              <w:r>
                <w:fldChar w:fldCharType="begin"/>
              </w:r>
              <w:r>
                <w:instrText xml:space="preserve"> XE "</w:instrText>
              </w:r>
              <w:r w:rsidRPr="00BA02ED">
                <w:instrText>Beløb</w:instrText>
              </w:r>
              <w:r>
                <w:instrText xml:space="preserve">" </w:instrText>
              </w:r>
              <w:r>
                <w:fldChar w:fldCharType="end"/>
              </w:r>
            </w:ins>
          </w:p>
        </w:tc>
        <w:tc>
          <w:tcPr>
            <w:tcW w:w="5573" w:type="dxa"/>
          </w:tcPr>
          <w:p w:rsidR="00162F95" w:rsidRDefault="00162F95" w:rsidP="00162F95">
            <w:pPr>
              <w:pStyle w:val="Normal11"/>
              <w:rPr>
                <w:ins w:id="4929" w:author="Skat" w:date="2010-06-25T12:54:00Z"/>
              </w:rPr>
            </w:pPr>
            <w:ins w:id="4930" w:author="Skat" w:date="2010-06-25T12:54:00Z">
              <w:r>
                <w:t>Det indbetalte beløb.</w:t>
              </w:r>
            </w:ins>
          </w:p>
        </w:tc>
      </w:tr>
      <w:tr w:rsidR="00162F95" w:rsidTr="00162F95">
        <w:tblPrEx>
          <w:tblCellMar>
            <w:top w:w="0" w:type="dxa"/>
            <w:bottom w:w="0" w:type="dxa"/>
          </w:tblCellMar>
        </w:tblPrEx>
        <w:trPr>
          <w:ins w:id="4931" w:author="Skat" w:date="2010-06-25T12:54:00Z"/>
        </w:trPr>
        <w:tc>
          <w:tcPr>
            <w:tcW w:w="2625" w:type="dxa"/>
          </w:tcPr>
          <w:p w:rsidR="00162F95" w:rsidRDefault="00162F95" w:rsidP="00162F95">
            <w:pPr>
              <w:pStyle w:val="Normal11"/>
              <w:rPr>
                <w:ins w:id="4932" w:author="Skat" w:date="2010-06-25T12:54:00Z"/>
              </w:rPr>
            </w:pPr>
            <w:ins w:id="4933" w:author="Skat" w:date="2010-06-25T12:54:00Z">
              <w:r>
                <w:t>Kilde</w:t>
              </w:r>
            </w:ins>
          </w:p>
        </w:tc>
        <w:tc>
          <w:tcPr>
            <w:tcW w:w="1797" w:type="dxa"/>
          </w:tcPr>
          <w:p w:rsidR="00162F95" w:rsidRDefault="00162F95" w:rsidP="00162F95">
            <w:pPr>
              <w:pStyle w:val="Normal11"/>
              <w:rPr>
                <w:ins w:id="4934" w:author="Skat" w:date="2010-06-25T12:54:00Z"/>
              </w:rPr>
            </w:pPr>
            <w:ins w:id="4935" w:author="Skat" w:date="2010-06-25T12:54:00Z">
              <w:r>
                <w:t>IndsatsType</w:t>
              </w:r>
              <w:r>
                <w:fldChar w:fldCharType="begin"/>
              </w:r>
              <w:r>
                <w:instrText xml:space="preserve"> XE "</w:instrText>
              </w:r>
              <w:r w:rsidRPr="00FC7387">
                <w:instrText>IndsatsType</w:instrText>
              </w:r>
              <w:r>
                <w:instrText xml:space="preserve">" </w:instrText>
              </w:r>
              <w:r>
                <w:fldChar w:fldCharType="end"/>
              </w:r>
            </w:ins>
          </w:p>
        </w:tc>
        <w:tc>
          <w:tcPr>
            <w:tcW w:w="5573" w:type="dxa"/>
          </w:tcPr>
          <w:p w:rsidR="00162F95" w:rsidRDefault="00162F95" w:rsidP="00162F95">
            <w:pPr>
              <w:pStyle w:val="Normal11"/>
              <w:rPr>
                <w:ins w:id="4936" w:author="Skat" w:date="2010-06-25T12:54:00Z"/>
              </w:rPr>
            </w:pPr>
            <w:ins w:id="4937" w:author="Skat" w:date="2010-06-25T12:54:00Z">
              <w:r>
                <w:t>Reference til den specifikke indsats der indbetales i forbindelse med. Eksempelvis kan det være et beløb indbetalt i forbindelse med lønindeholdelse, dvs. et lønindeholdt beløb der skal dække fordringerne under indsatsen Lønindeholdelse.</w:t>
              </w:r>
            </w:ins>
          </w:p>
          <w:p w:rsidR="00162F95" w:rsidRDefault="00162F95" w:rsidP="00162F95">
            <w:pPr>
              <w:pStyle w:val="Normal11"/>
              <w:rPr>
                <w:ins w:id="4938" w:author="Skat" w:date="2010-06-25T12:54:00Z"/>
              </w:rPr>
            </w:pPr>
            <w:ins w:id="4939" w:author="Skat" w:date="2010-06-25T12:54:00Z">
              <w:r>
                <w:t>Hvis der kommer en betaling ind uden henvisning til indsatsen, skal den bruges til at dække kundens fordringer i henhold til dækningsrækkefølgen.</w:t>
              </w:r>
            </w:ins>
          </w:p>
          <w:p w:rsidR="00162F95" w:rsidRDefault="00162F95" w:rsidP="00162F95">
            <w:pPr>
              <w:pStyle w:val="Normal11"/>
              <w:rPr>
                <w:ins w:id="4940" w:author="Skat" w:date="2010-06-25T12:54:00Z"/>
              </w:rPr>
            </w:pPr>
          </w:p>
          <w:p w:rsidR="00162F95" w:rsidRDefault="00162F95" w:rsidP="00162F95">
            <w:pPr>
              <w:pStyle w:val="Normal11"/>
              <w:rPr>
                <w:ins w:id="4941" w:author="Skat" w:date="2010-06-25T12:54:00Z"/>
                <w:u w:val="single"/>
              </w:rPr>
            </w:pPr>
            <w:ins w:id="4942" w:author="Skat" w:date="2010-06-25T12:54:00Z">
              <w:r>
                <w:rPr>
                  <w:u w:val="single"/>
                </w:rPr>
                <w:t>Tilladte værdier:</w:t>
              </w:r>
            </w:ins>
          </w:p>
          <w:p w:rsidR="00162F95" w:rsidRDefault="00162F95" w:rsidP="00162F95">
            <w:pPr>
              <w:pStyle w:val="Normal11"/>
              <w:rPr>
                <w:ins w:id="4943" w:author="Skat" w:date="2010-06-25T12:54:00Z"/>
              </w:rPr>
            </w:pPr>
            <w:ins w:id="4944" w:author="Skat" w:date="2010-06-25T12:54:00Z">
              <w:r>
                <w:t>Fx:</w:t>
              </w:r>
            </w:ins>
          </w:p>
          <w:p w:rsidR="00162F95" w:rsidRDefault="00162F95" w:rsidP="00162F95">
            <w:pPr>
              <w:pStyle w:val="Normal11"/>
              <w:rPr>
                <w:ins w:id="4945" w:author="Skat" w:date="2010-06-25T12:54:00Z"/>
              </w:rPr>
            </w:pPr>
            <w:ins w:id="4946" w:author="Skat" w:date="2010-06-25T12:54:00Z">
              <w:r>
                <w:t>Lønindeholdelse</w:t>
              </w:r>
            </w:ins>
          </w:p>
          <w:p w:rsidR="00162F95" w:rsidRPr="00162F95" w:rsidRDefault="00162F95" w:rsidP="00162F95">
            <w:pPr>
              <w:pStyle w:val="Normal11"/>
              <w:rPr>
                <w:ins w:id="4947" w:author="Skat" w:date="2010-06-25T12:54:00Z"/>
              </w:rPr>
            </w:pPr>
            <w:ins w:id="4948" w:author="Skat" w:date="2010-06-25T12:54:00Z">
              <w:r>
                <w:t>Betalingsordning</w:t>
              </w:r>
            </w:ins>
          </w:p>
        </w:tc>
      </w:tr>
      <w:tr w:rsidR="00162F95" w:rsidTr="00162F95">
        <w:tblPrEx>
          <w:tblCellMar>
            <w:top w:w="0" w:type="dxa"/>
            <w:bottom w:w="0" w:type="dxa"/>
          </w:tblCellMar>
        </w:tblPrEx>
        <w:trPr>
          <w:ins w:id="4949" w:author="Skat" w:date="2010-06-25T12:54:00Z"/>
        </w:trPr>
        <w:tc>
          <w:tcPr>
            <w:tcW w:w="2625" w:type="dxa"/>
          </w:tcPr>
          <w:p w:rsidR="00162F95" w:rsidRDefault="00162F95" w:rsidP="00162F95">
            <w:pPr>
              <w:pStyle w:val="Normal11"/>
              <w:rPr>
                <w:ins w:id="4950" w:author="Skat" w:date="2010-06-25T12:54:00Z"/>
              </w:rPr>
            </w:pPr>
            <w:ins w:id="4951" w:author="Skat" w:date="2010-06-25T12:54:00Z">
              <w:r>
                <w:t>BogføringDato</w:t>
              </w:r>
            </w:ins>
          </w:p>
        </w:tc>
        <w:tc>
          <w:tcPr>
            <w:tcW w:w="1797" w:type="dxa"/>
          </w:tcPr>
          <w:p w:rsidR="00162F95" w:rsidRDefault="00162F95" w:rsidP="00162F95">
            <w:pPr>
              <w:pStyle w:val="Normal11"/>
              <w:rPr>
                <w:ins w:id="4952" w:author="Skat" w:date="2010-06-25T12:54:00Z"/>
              </w:rPr>
            </w:pPr>
            <w:ins w:id="4953" w:author="Skat" w:date="2010-06-25T12:54:00Z">
              <w:r>
                <w:t>Dato</w:t>
              </w:r>
              <w:r>
                <w:fldChar w:fldCharType="begin"/>
              </w:r>
              <w:r>
                <w:instrText xml:space="preserve"> XE "</w:instrText>
              </w:r>
              <w:r w:rsidRPr="00362ABF">
                <w:instrText>Dato</w:instrText>
              </w:r>
              <w:r>
                <w:instrText xml:space="preserve">" </w:instrText>
              </w:r>
              <w:r>
                <w:fldChar w:fldCharType="end"/>
              </w:r>
            </w:ins>
          </w:p>
        </w:tc>
        <w:tc>
          <w:tcPr>
            <w:tcW w:w="5573" w:type="dxa"/>
          </w:tcPr>
          <w:p w:rsidR="00162F95" w:rsidRDefault="00162F95" w:rsidP="00162F95">
            <w:pPr>
              <w:pStyle w:val="Normal11"/>
              <w:rPr>
                <w:ins w:id="4954" w:author="Skat" w:date="2010-06-25T12:54:00Z"/>
              </w:rPr>
            </w:pPr>
            <w:ins w:id="4955" w:author="Skat" w:date="2010-06-25T12:54:00Z">
              <w:r>
                <w:t xml:space="preserve">"Bogføringsdato" er den regbskabsmæssige dato dvs. dato for bogføring. </w:t>
              </w:r>
            </w:ins>
          </w:p>
          <w:p w:rsidR="00162F95" w:rsidRDefault="00162F95" w:rsidP="00162F95">
            <w:pPr>
              <w:pStyle w:val="Normal11"/>
              <w:rPr>
                <w:ins w:id="4956" w:author="Skat" w:date="2010-06-25T12:54:00Z"/>
              </w:rPr>
            </w:pPr>
            <w:ins w:id="4957" w:author="Skat" w:date="2010-06-25T12:54:00Z">
              <w:r>
                <w:t>"Bogføringsdato" er også dato for SKATs faktiske modtagelse af indbetalingen. Anvendes især til at forklare hændelser (fx. rykkere), som krydser indbetalinger fra kunden.</w:t>
              </w:r>
            </w:ins>
          </w:p>
        </w:tc>
      </w:tr>
      <w:tr w:rsidR="00162F95" w:rsidTr="00162F95">
        <w:tblPrEx>
          <w:tblCellMar>
            <w:top w:w="0" w:type="dxa"/>
            <w:bottom w:w="0" w:type="dxa"/>
          </w:tblCellMar>
        </w:tblPrEx>
        <w:trPr>
          <w:ins w:id="4958" w:author="Skat" w:date="2010-06-25T12:54:00Z"/>
        </w:trPr>
        <w:tc>
          <w:tcPr>
            <w:tcW w:w="2625" w:type="dxa"/>
          </w:tcPr>
          <w:p w:rsidR="00162F95" w:rsidRDefault="00162F95" w:rsidP="00162F95">
            <w:pPr>
              <w:pStyle w:val="Normal11"/>
              <w:rPr>
                <w:ins w:id="4959" w:author="Skat" w:date="2010-06-25T12:54:00Z"/>
              </w:rPr>
            </w:pPr>
            <w:ins w:id="4960" w:author="Skat" w:date="2010-06-25T12:54:00Z">
              <w:r>
                <w:t>Reference</w:t>
              </w:r>
            </w:ins>
          </w:p>
        </w:tc>
        <w:tc>
          <w:tcPr>
            <w:tcW w:w="1797" w:type="dxa"/>
          </w:tcPr>
          <w:p w:rsidR="00162F95" w:rsidRDefault="00162F95" w:rsidP="00162F95">
            <w:pPr>
              <w:pStyle w:val="Normal11"/>
              <w:rPr>
                <w:ins w:id="4961" w:author="Skat" w:date="2010-06-25T12:54:00Z"/>
              </w:rPr>
            </w:pPr>
            <w:ins w:id="4962" w:author="Skat" w:date="2010-06-25T12:54:00Z">
              <w:r>
                <w:t>TekstKort</w:t>
              </w:r>
              <w:r>
                <w:fldChar w:fldCharType="begin"/>
              </w:r>
              <w:r>
                <w:instrText xml:space="preserve"> XE "</w:instrText>
              </w:r>
              <w:r w:rsidRPr="00783BE8">
                <w:instrText>TekstKort</w:instrText>
              </w:r>
              <w:r>
                <w:instrText xml:space="preserve">" </w:instrText>
              </w:r>
              <w:r>
                <w:fldChar w:fldCharType="end"/>
              </w:r>
            </w:ins>
          </w:p>
        </w:tc>
        <w:tc>
          <w:tcPr>
            <w:tcW w:w="5573" w:type="dxa"/>
          </w:tcPr>
          <w:p w:rsidR="00162F95" w:rsidRDefault="00162F95" w:rsidP="00162F95">
            <w:pPr>
              <w:pStyle w:val="Normal11"/>
              <w:rPr>
                <w:ins w:id="4963" w:author="Skat" w:date="2010-06-25T12:54:00Z"/>
              </w:rPr>
            </w:pPr>
            <w:ins w:id="4964" w:author="Skat" w:date="2010-06-25T12:54:00Z">
              <w:r>
                <w:t xml:space="preserve">Henvisning til det som betalingen vedrører. Her kan sagsbehandleren/bogholderen indsætte supplerende oplysninger (tekst) som er med til at identificere indbetalingen f.eks.: </w:t>
              </w:r>
            </w:ins>
          </w:p>
          <w:p w:rsidR="00162F95" w:rsidRDefault="00162F95" w:rsidP="00162F95">
            <w:pPr>
              <w:pStyle w:val="Normal11"/>
              <w:rPr>
                <w:ins w:id="4965" w:author="Skat" w:date="2010-06-25T12:54:00Z"/>
              </w:rPr>
            </w:pPr>
            <w:ins w:id="4966" w:author="Skat" w:date="2010-06-25T12:54:00Z">
              <w:r>
                <w:t>- et checknummer eller navn og adresse på en indbetaling, hvor banken ikke kan oplyse andet</w:t>
              </w:r>
            </w:ins>
          </w:p>
          <w:p w:rsidR="00162F95" w:rsidRDefault="00162F95" w:rsidP="00162F95">
            <w:pPr>
              <w:pStyle w:val="Normal11"/>
              <w:rPr>
                <w:ins w:id="4967" w:author="Skat" w:date="2010-06-25T12:54:00Z"/>
              </w:rPr>
            </w:pPr>
            <w:ins w:id="4968" w:author="Skat" w:date="2010-06-25T12:54:00Z">
              <w:r>
                <w:t>- ifm kortartkode 01 kan betaler have givet en information, som er relevant for den videre sagsbehandling</w:t>
              </w:r>
            </w:ins>
          </w:p>
          <w:p w:rsidR="00162F95" w:rsidRDefault="00162F95" w:rsidP="00162F95">
            <w:pPr>
              <w:pStyle w:val="Normal11"/>
              <w:rPr>
                <w:ins w:id="4969" w:author="Skat" w:date="2010-06-25T12:54:00Z"/>
              </w:rPr>
            </w:pPr>
            <w:ins w:id="4970" w:author="Skat" w:date="2010-06-25T12:54:00Z">
              <w:r>
                <w:t>- et OCR-nummer eller henvisning til alt muligt andet.</w:t>
              </w:r>
            </w:ins>
          </w:p>
        </w:tc>
      </w:tr>
    </w:tbl>
    <w:p w:rsidR="00162F95" w:rsidRDefault="00162F95" w:rsidP="00162F95">
      <w:pPr>
        <w:pStyle w:val="Normal11"/>
        <w:rPr>
          <w:ins w:id="4971"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4972" w:author="Skat" w:date="2010-06-25T12:54:00Z"/>
        </w:rPr>
      </w:pPr>
    </w:p>
    <w:p w:rsidR="00162F95" w:rsidRDefault="00162F95" w:rsidP="00162F95">
      <w:pPr>
        <w:pStyle w:val="Normal11"/>
        <w:rPr>
          <w:ins w:id="4973" w:author="Skat" w:date="2010-06-25T12:54:00Z"/>
        </w:rPr>
      </w:pPr>
    </w:p>
    <w:p w:rsidR="00162F95" w:rsidRDefault="00162F95" w:rsidP="00162F95">
      <w:pPr>
        <w:pStyle w:val="Normal11"/>
        <w:rPr>
          <w:ins w:id="4974" w:author="Skat" w:date="2010-06-25T12:54:00Z"/>
        </w:rPr>
      </w:pPr>
    </w:p>
    <w:p w:rsidR="00162F95" w:rsidRDefault="00162F95" w:rsidP="00162F95">
      <w:pPr>
        <w:pStyle w:val="Normal11"/>
        <w:rPr>
          <w:ins w:id="497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4976" w:author="Skat" w:date="2010-06-25T12:54:00Z"/>
        </w:rPr>
      </w:pPr>
      <w:bookmarkStart w:id="4977" w:name="_Toc265233934"/>
      <w:ins w:id="4978" w:author="Skat" w:date="2010-06-25T12:54:00Z">
        <w:r>
          <w:t>Matrikel</w:t>
        </w:r>
        <w:bookmarkEnd w:id="4977"/>
      </w:ins>
    </w:p>
    <w:p w:rsidR="00162F95" w:rsidRDefault="00162F95" w:rsidP="00162F95">
      <w:pPr>
        <w:pStyle w:val="Normal11"/>
        <w:rPr>
          <w:ins w:id="4979" w:author="Skat" w:date="2010-06-25T12:54:00Z"/>
        </w:rPr>
      </w:pPr>
      <w:ins w:id="4980" w:author="Skat" w:date="2010-06-25T12:54:00Z">
        <w:r>
          <w:t>En matrikel er en registrering af en fast ejendom i Danmark. Dette sker i "Matriklen", som består af matrikelregistret, matrikelkortet og matrikelarkivet.</w:t>
        </w:r>
      </w:ins>
    </w:p>
    <w:p w:rsidR="00162F95" w:rsidRDefault="00162F95" w:rsidP="00162F95">
      <w:pPr>
        <w:pStyle w:val="Normal11"/>
        <w:rPr>
          <w:ins w:id="4981" w:author="Skat" w:date="2010-06-25T12:54:00Z"/>
        </w:rPr>
      </w:pPr>
    </w:p>
    <w:p w:rsidR="00162F95" w:rsidRDefault="00162F95" w:rsidP="00162F95">
      <w:pPr>
        <w:pStyle w:val="Normal11"/>
        <w:rPr>
          <w:ins w:id="4982" w:author="Skat" w:date="2010-06-25T12:54:00Z"/>
        </w:rPr>
      </w:pPr>
      <w:ins w:id="4983" w:author="Skat" w:date="2010-06-25T12:54:00Z">
        <w:r>
          <w:t>En matrikel indeholder oplysninger om areal, herunder evt. vej- eller vandløbsareal noteringsforhold (f.eks om landbrugsejendomme, samlede faste ejendomme eller fredskov)</w:t>
        </w:r>
      </w:ins>
    </w:p>
    <w:p w:rsidR="00162F95" w:rsidRDefault="00162F95" w:rsidP="00162F95">
      <w:pPr>
        <w:pStyle w:val="Normal11"/>
        <w:rPr>
          <w:ins w:id="4984" w:author="Skat" w:date="2010-06-25T12:54:00Z"/>
        </w:rPr>
      </w:pPr>
    </w:p>
    <w:p w:rsidR="00162F95" w:rsidRDefault="00162F95" w:rsidP="00162F95">
      <w:pPr>
        <w:pStyle w:val="Normal11"/>
        <w:rPr>
          <w:ins w:id="4985" w:author="Skat" w:date="2010-06-25T12:54:00Z"/>
        </w:rPr>
      </w:pPr>
      <w:ins w:id="4986" w:author="Skat" w:date="2010-06-25T12:54:00Z">
        <w:r>
          <w:t>I matrikelregistret identificeres en matrikel ved et matrikelnummer (max fire cifre + max tre bogstaver). I SKAT indeholder MatrikelNummer ligeledes både tal og bogstav.</w:t>
        </w:r>
      </w:ins>
    </w:p>
    <w:p w:rsidR="00162F95" w:rsidRDefault="00162F95" w:rsidP="00162F95">
      <w:pPr>
        <w:pStyle w:val="Normal11"/>
        <w:rPr>
          <w:ins w:id="498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4988" w:author="Skat" w:date="2010-06-25T12:54:00Z"/>
        </w:trPr>
        <w:tc>
          <w:tcPr>
            <w:tcW w:w="2625" w:type="dxa"/>
            <w:shd w:val="pct20" w:color="auto" w:fill="0000FF"/>
          </w:tcPr>
          <w:p w:rsidR="00162F95" w:rsidRPr="00162F95" w:rsidRDefault="00162F95" w:rsidP="00162F95">
            <w:pPr>
              <w:pStyle w:val="Normal11"/>
              <w:rPr>
                <w:ins w:id="4989" w:author="Skat" w:date="2010-06-25T12:54:00Z"/>
                <w:color w:val="FFFFFF"/>
              </w:rPr>
            </w:pPr>
            <w:ins w:id="4990"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4991" w:author="Skat" w:date="2010-06-25T12:54:00Z"/>
                <w:color w:val="FFFFFF"/>
              </w:rPr>
            </w:pPr>
            <w:ins w:id="4992" w:author="Skat" w:date="2010-06-25T12:54:00Z">
              <w:r>
                <w:rPr>
                  <w:color w:val="FFFFFF"/>
                </w:rPr>
                <w:t>Domæne</w:t>
              </w:r>
            </w:ins>
          </w:p>
        </w:tc>
        <w:tc>
          <w:tcPr>
            <w:tcW w:w="5573" w:type="dxa"/>
            <w:shd w:val="pct20" w:color="auto" w:fill="0000FF"/>
          </w:tcPr>
          <w:p w:rsidR="00162F95" w:rsidRPr="00162F95" w:rsidRDefault="00162F95" w:rsidP="00162F95">
            <w:pPr>
              <w:pStyle w:val="Normal11"/>
              <w:rPr>
                <w:ins w:id="4993" w:author="Skat" w:date="2010-06-25T12:54:00Z"/>
                <w:color w:val="FFFFFF"/>
              </w:rPr>
            </w:pPr>
            <w:ins w:id="4994" w:author="Skat" w:date="2010-06-25T12:54:00Z">
              <w:r>
                <w:rPr>
                  <w:color w:val="FFFFFF"/>
                </w:rPr>
                <w:t>Beskrivelse</w:t>
              </w:r>
            </w:ins>
          </w:p>
        </w:tc>
      </w:tr>
      <w:tr w:rsidR="00162F95" w:rsidTr="00162F95">
        <w:tblPrEx>
          <w:tblCellMar>
            <w:top w:w="0" w:type="dxa"/>
            <w:bottom w:w="0" w:type="dxa"/>
          </w:tblCellMar>
        </w:tblPrEx>
        <w:trPr>
          <w:ins w:id="4995" w:author="Skat" w:date="2010-06-25T12:54:00Z"/>
        </w:trPr>
        <w:tc>
          <w:tcPr>
            <w:tcW w:w="2625" w:type="dxa"/>
          </w:tcPr>
          <w:p w:rsidR="00162F95" w:rsidRDefault="00162F95" w:rsidP="00162F95">
            <w:pPr>
              <w:pStyle w:val="Normal11"/>
              <w:rPr>
                <w:ins w:id="4996" w:author="Skat" w:date="2010-06-25T12:54:00Z"/>
              </w:rPr>
            </w:pPr>
            <w:ins w:id="4997" w:author="Skat" w:date="2010-06-25T12:54:00Z">
              <w:r>
                <w:t>Nummer</w:t>
              </w:r>
            </w:ins>
          </w:p>
        </w:tc>
        <w:tc>
          <w:tcPr>
            <w:tcW w:w="1797" w:type="dxa"/>
          </w:tcPr>
          <w:p w:rsidR="00162F95" w:rsidRDefault="00162F95" w:rsidP="00162F95">
            <w:pPr>
              <w:pStyle w:val="Normal11"/>
              <w:rPr>
                <w:ins w:id="4998" w:author="Skat" w:date="2010-06-25T12:54:00Z"/>
              </w:rPr>
            </w:pPr>
            <w:ins w:id="4999" w:author="Skat" w:date="2010-06-25T12:54:00Z">
              <w:r>
                <w:t>Kode</w:t>
              </w:r>
              <w:r>
                <w:fldChar w:fldCharType="begin"/>
              </w:r>
              <w:r>
                <w:instrText xml:space="preserve"> XE "</w:instrText>
              </w:r>
              <w:r w:rsidRPr="00337D69">
                <w:instrText>Kode</w:instrText>
              </w:r>
              <w:r>
                <w:instrText xml:space="preserve">" </w:instrText>
              </w:r>
              <w:r>
                <w:fldChar w:fldCharType="end"/>
              </w:r>
            </w:ins>
          </w:p>
        </w:tc>
        <w:tc>
          <w:tcPr>
            <w:tcW w:w="5573" w:type="dxa"/>
          </w:tcPr>
          <w:p w:rsidR="00162F95" w:rsidRDefault="00162F95" w:rsidP="00162F95">
            <w:pPr>
              <w:pStyle w:val="Normal11"/>
              <w:rPr>
                <w:ins w:id="5000" w:author="Skat" w:date="2010-06-25T12:54:00Z"/>
              </w:rPr>
            </w:pPr>
            <w:ins w:id="5001" w:author="Skat" w:date="2010-06-25T12:54:00Z">
              <w:r>
                <w:t>MatrikelNummer svarer til matrikelregistrets matrikelnummer.</w:t>
              </w:r>
            </w:ins>
          </w:p>
          <w:p w:rsidR="00162F95" w:rsidRDefault="00162F95" w:rsidP="00162F95">
            <w:pPr>
              <w:pStyle w:val="Normal11"/>
              <w:rPr>
                <w:ins w:id="5002" w:author="Skat" w:date="2010-06-25T12:54:00Z"/>
              </w:rPr>
            </w:pPr>
          </w:p>
          <w:p w:rsidR="00162F95" w:rsidRDefault="00162F95" w:rsidP="00162F95">
            <w:pPr>
              <w:pStyle w:val="Normal11"/>
              <w:rPr>
                <w:ins w:id="5003" w:author="Skat" w:date="2010-06-25T12:54:00Z"/>
              </w:rPr>
            </w:pPr>
            <w:ins w:id="5004" w:author="Skat" w:date="2010-06-25T12:54:00Z">
              <w:r>
                <w:t>I matrikelregistret identificeres en matrikel ved et matrikelnummer (max fire cifre + max tre bogstaver). I SKAT indeholder MatrikelNummer ligeledes både tal og bogstav.</w:t>
              </w:r>
            </w:ins>
          </w:p>
          <w:p w:rsidR="00162F95" w:rsidRDefault="00162F95" w:rsidP="00162F95">
            <w:pPr>
              <w:pStyle w:val="Normal11"/>
              <w:rPr>
                <w:ins w:id="5005" w:author="Skat" w:date="2010-06-25T12:54:00Z"/>
              </w:rPr>
            </w:pPr>
          </w:p>
          <w:p w:rsidR="00162F95" w:rsidRDefault="00162F95" w:rsidP="00162F95">
            <w:pPr>
              <w:pStyle w:val="Normal11"/>
              <w:rPr>
                <w:ins w:id="5006" w:author="Skat" w:date="2010-06-25T12:54:00Z"/>
              </w:rPr>
            </w:pPr>
            <w:ins w:id="5007" w:author="Skat" w:date="2010-06-25T12:54:00Z">
              <w:r>
                <w:t>Værdier:</w:t>
              </w:r>
            </w:ins>
          </w:p>
          <w:p w:rsidR="00162F95" w:rsidRDefault="00162F95" w:rsidP="00162F95">
            <w:pPr>
              <w:pStyle w:val="Normal11"/>
              <w:rPr>
                <w:ins w:id="5008" w:author="Skat" w:date="2010-06-25T12:54:00Z"/>
              </w:rPr>
            </w:pPr>
            <w:ins w:id="5009" w:author="Skat" w:date="2010-06-25T12:54:00Z">
              <w:r>
                <w:t>0001-6999 jfr. approbation</w:t>
              </w:r>
            </w:ins>
          </w:p>
          <w:p w:rsidR="00162F95" w:rsidRDefault="00162F95" w:rsidP="00162F95">
            <w:pPr>
              <w:pStyle w:val="Normal11"/>
              <w:rPr>
                <w:ins w:id="5010" w:author="Skat" w:date="2010-06-25T12:54:00Z"/>
              </w:rPr>
            </w:pPr>
            <w:ins w:id="5011" w:author="Skat" w:date="2010-06-25T12:54:00Z">
              <w:r>
                <w:t>7000-9999 specielle arealer</w:t>
              </w:r>
            </w:ins>
          </w:p>
        </w:tc>
      </w:tr>
      <w:tr w:rsidR="00162F95" w:rsidTr="00162F95">
        <w:tblPrEx>
          <w:tblCellMar>
            <w:top w:w="0" w:type="dxa"/>
            <w:bottom w:w="0" w:type="dxa"/>
          </w:tblCellMar>
        </w:tblPrEx>
        <w:trPr>
          <w:ins w:id="5012" w:author="Skat" w:date="2010-06-25T12:54:00Z"/>
        </w:trPr>
        <w:tc>
          <w:tcPr>
            <w:tcW w:w="2625" w:type="dxa"/>
          </w:tcPr>
          <w:p w:rsidR="00162F95" w:rsidRDefault="00162F95" w:rsidP="00162F95">
            <w:pPr>
              <w:pStyle w:val="Normal11"/>
              <w:rPr>
                <w:ins w:id="5013" w:author="Skat" w:date="2010-06-25T12:54:00Z"/>
              </w:rPr>
            </w:pPr>
            <w:ins w:id="5014" w:author="Skat" w:date="2010-06-25T12:54:00Z">
              <w:r>
                <w:t>Areal</w:t>
              </w:r>
            </w:ins>
          </w:p>
        </w:tc>
        <w:tc>
          <w:tcPr>
            <w:tcW w:w="1797" w:type="dxa"/>
          </w:tcPr>
          <w:p w:rsidR="00162F95" w:rsidRDefault="00162F95" w:rsidP="00162F95">
            <w:pPr>
              <w:pStyle w:val="Normal11"/>
              <w:rPr>
                <w:ins w:id="5015" w:author="Skat" w:date="2010-06-25T12:54:00Z"/>
              </w:rPr>
            </w:pPr>
            <w:ins w:id="5016" w:author="Skat" w:date="2010-06-25T12:54:00Z">
              <w:r>
                <w:t>Areal</w:t>
              </w:r>
              <w:r>
                <w:fldChar w:fldCharType="begin"/>
              </w:r>
              <w:r>
                <w:instrText xml:space="preserve"> XE "</w:instrText>
              </w:r>
              <w:r w:rsidRPr="0078368B">
                <w:instrText>Areal</w:instrText>
              </w:r>
              <w:r>
                <w:instrText xml:space="preserve">" </w:instrText>
              </w:r>
              <w:r>
                <w:fldChar w:fldCharType="end"/>
              </w:r>
            </w:ins>
          </w:p>
        </w:tc>
        <w:tc>
          <w:tcPr>
            <w:tcW w:w="5573" w:type="dxa"/>
          </w:tcPr>
          <w:p w:rsidR="00162F95" w:rsidRDefault="00162F95" w:rsidP="00162F95">
            <w:pPr>
              <w:pStyle w:val="Normal11"/>
              <w:rPr>
                <w:ins w:id="5017" w:author="Skat" w:date="2010-06-25T12:54:00Z"/>
              </w:rPr>
            </w:pPr>
            <w:ins w:id="5018" w:author="Skat" w:date="2010-06-25T12:54:00Z">
              <w:r>
                <w:t>Samlet areal på en matrikel.</w:t>
              </w:r>
            </w:ins>
          </w:p>
        </w:tc>
      </w:tr>
      <w:tr w:rsidR="00162F95" w:rsidTr="00162F95">
        <w:tblPrEx>
          <w:tblCellMar>
            <w:top w:w="0" w:type="dxa"/>
            <w:bottom w:w="0" w:type="dxa"/>
          </w:tblCellMar>
        </w:tblPrEx>
        <w:trPr>
          <w:ins w:id="5019" w:author="Skat" w:date="2010-06-25T12:54:00Z"/>
        </w:trPr>
        <w:tc>
          <w:tcPr>
            <w:tcW w:w="2625" w:type="dxa"/>
          </w:tcPr>
          <w:p w:rsidR="00162F95" w:rsidRDefault="00162F95" w:rsidP="00162F95">
            <w:pPr>
              <w:pStyle w:val="Normal11"/>
              <w:rPr>
                <w:ins w:id="5020" w:author="Skat" w:date="2010-06-25T12:54:00Z"/>
              </w:rPr>
            </w:pPr>
            <w:ins w:id="5021" w:author="Skat" w:date="2010-06-25T12:54:00Z">
              <w:r>
                <w:t>Vejareal</w:t>
              </w:r>
            </w:ins>
          </w:p>
        </w:tc>
        <w:tc>
          <w:tcPr>
            <w:tcW w:w="1797" w:type="dxa"/>
          </w:tcPr>
          <w:p w:rsidR="00162F95" w:rsidRDefault="00162F95" w:rsidP="00162F95">
            <w:pPr>
              <w:pStyle w:val="Normal11"/>
              <w:rPr>
                <w:ins w:id="5022" w:author="Skat" w:date="2010-06-25T12:54:00Z"/>
              </w:rPr>
            </w:pPr>
            <w:ins w:id="5023" w:author="Skat" w:date="2010-06-25T12:54:00Z">
              <w:r>
                <w:t>Areal</w:t>
              </w:r>
              <w:r>
                <w:fldChar w:fldCharType="begin"/>
              </w:r>
              <w:r>
                <w:instrText xml:space="preserve"> XE "</w:instrText>
              </w:r>
              <w:r w:rsidRPr="00D53C64">
                <w:instrText>Areal</w:instrText>
              </w:r>
              <w:r>
                <w:instrText xml:space="preserve">" </w:instrText>
              </w:r>
              <w:r>
                <w:fldChar w:fldCharType="end"/>
              </w:r>
            </w:ins>
          </w:p>
        </w:tc>
        <w:tc>
          <w:tcPr>
            <w:tcW w:w="5573" w:type="dxa"/>
          </w:tcPr>
          <w:p w:rsidR="00162F95" w:rsidRDefault="00162F95" w:rsidP="00162F95">
            <w:pPr>
              <w:pStyle w:val="Normal11"/>
              <w:rPr>
                <w:ins w:id="5024" w:author="Skat" w:date="2010-06-25T12:54:00Z"/>
              </w:rPr>
            </w:pPr>
            <w:ins w:id="5025" w:author="Skat" w:date="2010-06-25T12:54:00Z">
              <w:r>
                <w:t>Matriklens vejareal.</w:t>
              </w:r>
            </w:ins>
          </w:p>
        </w:tc>
      </w:tr>
      <w:tr w:rsidR="00162F95" w:rsidTr="00162F95">
        <w:tblPrEx>
          <w:tblCellMar>
            <w:top w:w="0" w:type="dxa"/>
            <w:bottom w:w="0" w:type="dxa"/>
          </w:tblCellMar>
        </w:tblPrEx>
        <w:trPr>
          <w:ins w:id="5026" w:author="Skat" w:date="2010-06-25T12:54:00Z"/>
        </w:trPr>
        <w:tc>
          <w:tcPr>
            <w:tcW w:w="2625" w:type="dxa"/>
          </w:tcPr>
          <w:p w:rsidR="00162F95" w:rsidRDefault="00162F95" w:rsidP="00162F95">
            <w:pPr>
              <w:pStyle w:val="Normal11"/>
              <w:rPr>
                <w:ins w:id="5027" w:author="Skat" w:date="2010-06-25T12:54:00Z"/>
              </w:rPr>
            </w:pPr>
            <w:ins w:id="5028" w:author="Skat" w:date="2010-06-25T12:54:00Z">
              <w:r>
                <w:t>ApprobationDato</w:t>
              </w:r>
            </w:ins>
          </w:p>
        </w:tc>
        <w:tc>
          <w:tcPr>
            <w:tcW w:w="1797" w:type="dxa"/>
          </w:tcPr>
          <w:p w:rsidR="00162F95" w:rsidRDefault="00162F95" w:rsidP="00162F95">
            <w:pPr>
              <w:pStyle w:val="Normal11"/>
              <w:rPr>
                <w:ins w:id="5029" w:author="Skat" w:date="2010-06-25T12:54:00Z"/>
              </w:rPr>
            </w:pPr>
            <w:ins w:id="5030" w:author="Skat" w:date="2010-06-25T12:54:00Z">
              <w:r>
                <w:t>Dato</w:t>
              </w:r>
              <w:r>
                <w:fldChar w:fldCharType="begin"/>
              </w:r>
              <w:r>
                <w:instrText xml:space="preserve"> XE "</w:instrText>
              </w:r>
              <w:r w:rsidRPr="00C0612A">
                <w:instrText>Dato</w:instrText>
              </w:r>
              <w:r>
                <w:instrText xml:space="preserve">" </w:instrText>
              </w:r>
              <w:r>
                <w:fldChar w:fldCharType="end"/>
              </w:r>
            </w:ins>
          </w:p>
        </w:tc>
        <w:tc>
          <w:tcPr>
            <w:tcW w:w="5573" w:type="dxa"/>
          </w:tcPr>
          <w:p w:rsidR="00162F95" w:rsidRDefault="00162F95" w:rsidP="00162F95">
            <w:pPr>
              <w:pStyle w:val="Normal11"/>
              <w:rPr>
                <w:ins w:id="5031" w:author="Skat" w:date="2010-06-25T12:54:00Z"/>
              </w:rPr>
            </w:pPr>
            <w:ins w:id="5032" w:author="Skat" w:date="2010-06-25T12:54:00Z">
              <w:r>
                <w:t>Gyldighedsdato på en matrikel. Datoen ændres, hvis der sker ændringer på matriklen.</w:t>
              </w:r>
            </w:ins>
          </w:p>
        </w:tc>
      </w:tr>
    </w:tbl>
    <w:p w:rsidR="00162F95" w:rsidRDefault="00162F95" w:rsidP="00162F95">
      <w:pPr>
        <w:pStyle w:val="Normal11"/>
        <w:rPr>
          <w:ins w:id="5033"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034" w:author="Skat" w:date="2010-06-25T12:54:00Z"/>
        </w:rPr>
      </w:pPr>
    </w:p>
    <w:p w:rsidR="00162F95" w:rsidRDefault="00162F95" w:rsidP="00162F95">
      <w:pPr>
        <w:pStyle w:val="Normal11"/>
        <w:rPr>
          <w:ins w:id="503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036" w:author="Skat" w:date="2010-06-25T12:54:00Z"/>
        </w:trPr>
        <w:tc>
          <w:tcPr>
            <w:tcW w:w="1667" w:type="dxa"/>
            <w:shd w:val="pct20" w:color="auto" w:fill="0000FF"/>
          </w:tcPr>
          <w:p w:rsidR="00162F95" w:rsidRPr="00162F95" w:rsidRDefault="00162F95" w:rsidP="00162F95">
            <w:pPr>
              <w:pStyle w:val="Normal11"/>
              <w:rPr>
                <w:ins w:id="5037" w:author="Skat" w:date="2010-06-25T12:54:00Z"/>
                <w:color w:val="FFFFFF"/>
              </w:rPr>
            </w:pPr>
            <w:ins w:id="5038"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039" w:author="Skat" w:date="2010-06-25T12:54:00Z"/>
                <w:color w:val="FFFFFF"/>
              </w:rPr>
            </w:pPr>
            <w:ins w:id="5040"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041" w:author="Skat" w:date="2010-06-25T12:54:00Z"/>
                <w:color w:val="FFFFFF"/>
              </w:rPr>
            </w:pPr>
            <w:ins w:id="5042" w:author="Skat" w:date="2010-06-25T12:54:00Z">
              <w:r>
                <w:rPr>
                  <w:color w:val="FFFFFF"/>
                </w:rPr>
                <w:t>Beskrivelse</w:t>
              </w:r>
            </w:ins>
          </w:p>
        </w:tc>
      </w:tr>
      <w:tr w:rsidR="00162F95" w:rsidTr="00162F95">
        <w:tblPrEx>
          <w:tblCellMar>
            <w:top w:w="0" w:type="dxa"/>
            <w:bottom w:w="0" w:type="dxa"/>
          </w:tblCellMar>
        </w:tblPrEx>
        <w:trPr>
          <w:ins w:id="5043" w:author="Skat" w:date="2010-06-25T12:54:00Z"/>
        </w:trPr>
        <w:tc>
          <w:tcPr>
            <w:tcW w:w="1667" w:type="dxa"/>
          </w:tcPr>
          <w:p w:rsidR="00162F95" w:rsidRDefault="00162F95" w:rsidP="00162F95">
            <w:pPr>
              <w:pStyle w:val="Normal11"/>
              <w:rPr>
                <w:ins w:id="5044" w:author="Skat" w:date="2010-06-25T12:54:00Z"/>
              </w:rPr>
            </w:pPr>
            <w:ins w:id="5045" w:author="Skat" w:date="2010-06-25T12:54:00Z">
              <w:r>
                <w:t>består af</w:t>
              </w:r>
            </w:ins>
          </w:p>
        </w:tc>
        <w:tc>
          <w:tcPr>
            <w:tcW w:w="2398" w:type="dxa"/>
          </w:tcPr>
          <w:p w:rsidR="00162F95" w:rsidRDefault="00162F95" w:rsidP="00162F95">
            <w:pPr>
              <w:pStyle w:val="Normal11"/>
              <w:rPr>
                <w:ins w:id="5046" w:author="Skat" w:date="2010-06-25T12:54:00Z"/>
              </w:rPr>
            </w:pPr>
            <w:ins w:id="5047" w:author="Skat" w:date="2010-06-25T12:54:00Z">
              <w:r>
                <w:t>Ejerlav(1)</w:t>
              </w:r>
            </w:ins>
          </w:p>
          <w:p w:rsidR="00162F95" w:rsidRDefault="00162F95" w:rsidP="00162F95">
            <w:pPr>
              <w:pStyle w:val="Normal11"/>
              <w:rPr>
                <w:ins w:id="5048" w:author="Skat" w:date="2010-06-25T12:54:00Z"/>
              </w:rPr>
            </w:pPr>
            <w:ins w:id="5049" w:author="Skat" w:date="2010-06-25T12:54:00Z">
              <w:r>
                <w:t>Matrikel(1..*)</w:t>
              </w:r>
            </w:ins>
          </w:p>
        </w:tc>
        <w:tc>
          <w:tcPr>
            <w:tcW w:w="5879" w:type="dxa"/>
          </w:tcPr>
          <w:p w:rsidR="00162F95" w:rsidRDefault="00162F95" w:rsidP="00162F95">
            <w:pPr>
              <w:pStyle w:val="Normal11"/>
              <w:rPr>
                <w:ins w:id="5050" w:author="Skat" w:date="2010-06-25T12:54:00Z"/>
              </w:rPr>
            </w:pPr>
          </w:p>
        </w:tc>
      </w:tr>
    </w:tbl>
    <w:p w:rsidR="00162F95" w:rsidRDefault="00162F95" w:rsidP="00162F95">
      <w:pPr>
        <w:pStyle w:val="Normal11"/>
        <w:rPr>
          <w:ins w:id="5051" w:author="Skat" w:date="2010-06-25T12:54:00Z"/>
        </w:rPr>
      </w:pPr>
    </w:p>
    <w:p w:rsidR="00162F95" w:rsidRDefault="00162F95" w:rsidP="00162F95">
      <w:pPr>
        <w:pStyle w:val="Normal11"/>
        <w:rPr>
          <w:ins w:id="505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053" w:author="Skat" w:date="2010-06-25T12:54:00Z"/>
        </w:rPr>
      </w:pPr>
      <w:bookmarkStart w:id="5054" w:name="_Toc265233935"/>
      <w:ins w:id="5055" w:author="Skat" w:date="2010-06-25T12:54:00Z">
        <w:r>
          <w:t>Medarbejder</w:t>
        </w:r>
        <w:bookmarkEnd w:id="5054"/>
      </w:ins>
    </w:p>
    <w:p w:rsidR="00162F95" w:rsidRDefault="00162F95" w:rsidP="00162F95">
      <w:pPr>
        <w:pStyle w:val="Normal11"/>
        <w:rPr>
          <w:ins w:id="5056" w:author="Skat" w:date="2010-06-25T12:54:00Z"/>
        </w:rPr>
      </w:pPr>
      <w:ins w:id="5057" w:author="Skat" w:date="2010-06-25T12:54:00Z">
        <w:r>
          <w:t>Medarbejder hos SKAT/RIM.</w:t>
        </w:r>
      </w:ins>
    </w:p>
    <w:p w:rsidR="00162F95" w:rsidRDefault="00162F95" w:rsidP="00162F95">
      <w:pPr>
        <w:pStyle w:val="Normal11"/>
        <w:rPr>
          <w:ins w:id="505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059" w:author="Skat" w:date="2010-06-25T12:54:00Z"/>
        </w:trPr>
        <w:tc>
          <w:tcPr>
            <w:tcW w:w="2625" w:type="dxa"/>
            <w:shd w:val="pct20" w:color="auto" w:fill="0000FF"/>
          </w:tcPr>
          <w:p w:rsidR="00162F95" w:rsidRPr="00162F95" w:rsidRDefault="00162F95" w:rsidP="00162F95">
            <w:pPr>
              <w:pStyle w:val="Normal11"/>
              <w:rPr>
                <w:ins w:id="5060" w:author="Skat" w:date="2010-06-25T12:54:00Z"/>
                <w:color w:val="FFFFFF"/>
              </w:rPr>
            </w:pPr>
            <w:ins w:id="5061"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062" w:author="Skat" w:date="2010-06-25T12:54:00Z"/>
                <w:color w:val="FFFFFF"/>
              </w:rPr>
            </w:pPr>
            <w:ins w:id="5063"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064" w:author="Skat" w:date="2010-06-25T12:54:00Z"/>
                <w:color w:val="FFFFFF"/>
              </w:rPr>
            </w:pPr>
            <w:ins w:id="5065" w:author="Skat" w:date="2010-06-25T12:54:00Z">
              <w:r>
                <w:rPr>
                  <w:color w:val="FFFFFF"/>
                </w:rPr>
                <w:t>Beskrivelse</w:t>
              </w:r>
            </w:ins>
          </w:p>
        </w:tc>
      </w:tr>
      <w:tr w:rsidR="00162F95" w:rsidTr="00162F95">
        <w:tblPrEx>
          <w:tblCellMar>
            <w:top w:w="0" w:type="dxa"/>
            <w:bottom w:w="0" w:type="dxa"/>
          </w:tblCellMar>
        </w:tblPrEx>
        <w:trPr>
          <w:ins w:id="5066" w:author="Skat" w:date="2010-06-25T12:54:00Z"/>
        </w:trPr>
        <w:tc>
          <w:tcPr>
            <w:tcW w:w="2625" w:type="dxa"/>
          </w:tcPr>
          <w:p w:rsidR="00162F95" w:rsidRDefault="00162F95" w:rsidP="00162F95">
            <w:pPr>
              <w:pStyle w:val="Normal11"/>
              <w:rPr>
                <w:ins w:id="5067" w:author="Skat" w:date="2010-06-25T12:54:00Z"/>
              </w:rPr>
            </w:pPr>
            <w:ins w:id="5068" w:author="Skat" w:date="2010-06-25T12:54:00Z">
              <w:r>
                <w:t>Rolle</w:t>
              </w:r>
            </w:ins>
          </w:p>
        </w:tc>
        <w:tc>
          <w:tcPr>
            <w:tcW w:w="1797" w:type="dxa"/>
          </w:tcPr>
          <w:p w:rsidR="00162F95" w:rsidRDefault="00162F95" w:rsidP="00162F95">
            <w:pPr>
              <w:pStyle w:val="Normal11"/>
              <w:rPr>
                <w:ins w:id="5069" w:author="Skat" w:date="2010-06-25T12:54:00Z"/>
              </w:rPr>
            </w:pPr>
            <w:ins w:id="5070" w:author="Skat" w:date="2010-06-25T12:54:00Z">
              <w:r>
                <w:t>Type</w:t>
              </w:r>
              <w:r>
                <w:fldChar w:fldCharType="begin"/>
              </w:r>
              <w:r>
                <w:instrText xml:space="preserve"> XE "</w:instrText>
              </w:r>
              <w:r w:rsidRPr="006F0554">
                <w:instrText>Type</w:instrText>
              </w:r>
              <w:r>
                <w:instrText xml:space="preserve">" </w:instrText>
              </w:r>
              <w:r>
                <w:fldChar w:fldCharType="end"/>
              </w:r>
            </w:ins>
          </w:p>
        </w:tc>
        <w:tc>
          <w:tcPr>
            <w:tcW w:w="5573" w:type="dxa"/>
          </w:tcPr>
          <w:p w:rsidR="00162F95" w:rsidRDefault="00162F95" w:rsidP="00162F95">
            <w:pPr>
              <w:pStyle w:val="Normal11"/>
              <w:rPr>
                <w:ins w:id="5071" w:author="Skat" w:date="2010-06-25T12:54:00Z"/>
              </w:rPr>
            </w:pPr>
            <w:ins w:id="5072" w:author="Skat" w:date="2010-06-25T12:54:00Z">
              <w:r>
                <w:t xml:space="preserve">Rollen/r for en medarbejder. </w:t>
              </w:r>
            </w:ins>
          </w:p>
          <w:p w:rsidR="00162F95" w:rsidRDefault="00162F95" w:rsidP="00162F95">
            <w:pPr>
              <w:pStyle w:val="Normal11"/>
              <w:rPr>
                <w:ins w:id="5073" w:author="Skat" w:date="2010-06-25T12:54:00Z"/>
              </w:rPr>
            </w:pPr>
            <w:ins w:id="5074" w:author="Skat" w:date="2010-06-25T12:54:00Z">
              <w:r>
                <w:t>Dette kan bruges til at styre, hvilken type der har komptence til at løse hvilke sager.</w:t>
              </w:r>
            </w:ins>
          </w:p>
          <w:p w:rsidR="00162F95" w:rsidRDefault="00162F95" w:rsidP="00162F95">
            <w:pPr>
              <w:pStyle w:val="Normal11"/>
              <w:rPr>
                <w:ins w:id="5075" w:author="Skat" w:date="2010-06-25T12:54:00Z"/>
              </w:rPr>
            </w:pPr>
          </w:p>
          <w:p w:rsidR="00162F95" w:rsidRDefault="00162F95" w:rsidP="00162F95">
            <w:pPr>
              <w:pStyle w:val="Normal11"/>
              <w:rPr>
                <w:ins w:id="5076" w:author="Skat" w:date="2010-06-25T12:54:00Z"/>
              </w:rPr>
            </w:pPr>
            <w:ins w:id="5077" w:author="Skat" w:date="2010-06-25T12:54:00Z">
              <w:r>
                <w:t>Hver ressource kan være mere end en type.</w:t>
              </w:r>
            </w:ins>
          </w:p>
          <w:p w:rsidR="00162F95" w:rsidRDefault="00162F95" w:rsidP="00162F95">
            <w:pPr>
              <w:pStyle w:val="Normal11"/>
              <w:rPr>
                <w:ins w:id="5078" w:author="Skat" w:date="2010-06-25T12:54:00Z"/>
              </w:rPr>
            </w:pPr>
          </w:p>
          <w:p w:rsidR="00162F95" w:rsidRDefault="00162F95" w:rsidP="00162F95">
            <w:pPr>
              <w:pStyle w:val="Normal11"/>
              <w:rPr>
                <w:ins w:id="5079" w:author="Skat" w:date="2010-06-25T12:54:00Z"/>
                <w:u w:val="single"/>
              </w:rPr>
            </w:pPr>
            <w:ins w:id="5080" w:author="Skat" w:date="2010-06-25T12:54:00Z">
              <w:r>
                <w:rPr>
                  <w:u w:val="single"/>
                </w:rPr>
                <w:t>Tilladte værdier:</w:t>
              </w:r>
            </w:ins>
          </w:p>
          <w:p w:rsidR="00162F95" w:rsidRDefault="00162F95" w:rsidP="00162F95">
            <w:pPr>
              <w:pStyle w:val="Normal11"/>
              <w:rPr>
                <w:ins w:id="5081" w:author="Skat" w:date="2010-06-25T12:54:00Z"/>
              </w:rPr>
            </w:pPr>
            <w:ins w:id="5082" w:author="Skat" w:date="2010-06-25T12:54:00Z">
              <w:r>
                <w:t>Eksempler:</w:t>
              </w:r>
            </w:ins>
          </w:p>
          <w:p w:rsidR="00162F95" w:rsidRDefault="00162F95" w:rsidP="00162F95">
            <w:pPr>
              <w:pStyle w:val="Normal11"/>
              <w:rPr>
                <w:ins w:id="5083" w:author="Skat" w:date="2010-06-25T12:54:00Z"/>
              </w:rPr>
            </w:pPr>
            <w:ins w:id="5084" w:author="Skat" w:date="2010-06-25T12:54:00Z">
              <w:r>
                <w:t>- Administrativ medarbejder</w:t>
              </w:r>
            </w:ins>
          </w:p>
          <w:p w:rsidR="00162F95" w:rsidRDefault="00162F95" w:rsidP="00162F95">
            <w:pPr>
              <w:pStyle w:val="Normal11"/>
              <w:rPr>
                <w:ins w:id="5085" w:author="Skat" w:date="2010-06-25T12:54:00Z"/>
              </w:rPr>
            </w:pPr>
            <w:ins w:id="5086" w:author="Skat" w:date="2010-06-25T12:54:00Z">
              <w:r>
                <w:t>- Bobehandler</w:t>
              </w:r>
            </w:ins>
          </w:p>
          <w:p w:rsidR="00162F95" w:rsidRDefault="00162F95" w:rsidP="00162F95">
            <w:pPr>
              <w:pStyle w:val="Normal11"/>
              <w:rPr>
                <w:ins w:id="5087" w:author="Skat" w:date="2010-06-25T12:54:00Z"/>
              </w:rPr>
            </w:pPr>
            <w:ins w:id="5088" w:author="Skat" w:date="2010-06-25T12:54:00Z">
              <w:r>
                <w:t>- Foged</w:t>
              </w:r>
            </w:ins>
          </w:p>
          <w:p w:rsidR="00162F95" w:rsidRDefault="00162F95" w:rsidP="00162F95">
            <w:pPr>
              <w:pStyle w:val="Normal11"/>
              <w:rPr>
                <w:ins w:id="5089" w:author="Skat" w:date="2010-06-25T12:54:00Z"/>
              </w:rPr>
            </w:pPr>
            <w:ins w:id="5090" w:author="Skat" w:date="2010-06-25T12:54:00Z">
              <w:r>
                <w:t>- Inddrivelsesmedarbejder</w:t>
              </w:r>
            </w:ins>
          </w:p>
          <w:p w:rsidR="00162F95" w:rsidRDefault="00162F95" w:rsidP="00162F95">
            <w:pPr>
              <w:pStyle w:val="Normal11"/>
              <w:rPr>
                <w:ins w:id="5091" w:author="Skat" w:date="2010-06-25T12:54:00Z"/>
              </w:rPr>
            </w:pPr>
            <w:ins w:id="5092" w:author="Skat" w:date="2010-06-25T12:54:00Z">
              <w:r>
                <w:t xml:space="preserve">- Mødeafholder </w:t>
              </w:r>
            </w:ins>
          </w:p>
          <w:p w:rsidR="00162F95" w:rsidRDefault="00162F95" w:rsidP="00162F95">
            <w:pPr>
              <w:pStyle w:val="Normal11"/>
              <w:rPr>
                <w:ins w:id="5093" w:author="Skat" w:date="2010-06-25T12:54:00Z"/>
              </w:rPr>
            </w:pPr>
            <w:ins w:id="5094" w:author="Skat" w:date="2010-06-25T12:54:00Z">
              <w:r>
                <w:t>- Servicebesøger</w:t>
              </w:r>
            </w:ins>
          </w:p>
          <w:p w:rsidR="00162F95" w:rsidRDefault="00162F95" w:rsidP="00162F95">
            <w:pPr>
              <w:pStyle w:val="Normal11"/>
              <w:rPr>
                <w:ins w:id="5095" w:author="Skat" w:date="2010-06-25T12:54:00Z"/>
              </w:rPr>
            </w:pPr>
            <w:ins w:id="5096" w:author="Skat" w:date="2010-06-25T12:54:00Z">
              <w:r>
                <w:t xml:space="preserve">- Telefonmedarbejder </w:t>
              </w:r>
            </w:ins>
          </w:p>
          <w:p w:rsidR="00162F95" w:rsidRDefault="00162F95" w:rsidP="00162F95">
            <w:pPr>
              <w:pStyle w:val="Normal11"/>
              <w:rPr>
                <w:ins w:id="5097" w:author="Skat" w:date="2010-06-25T12:54:00Z"/>
              </w:rPr>
            </w:pPr>
            <w:ins w:id="5098" w:author="Skat" w:date="2010-06-25T12:54:00Z">
              <w:r>
                <w:t>- Vidne</w:t>
              </w:r>
            </w:ins>
          </w:p>
          <w:p w:rsidR="00162F95" w:rsidRDefault="00162F95" w:rsidP="00162F95">
            <w:pPr>
              <w:pStyle w:val="Normal11"/>
              <w:rPr>
                <w:ins w:id="5099" w:author="Skat" w:date="2010-06-25T12:54:00Z"/>
              </w:rPr>
            </w:pPr>
            <w:ins w:id="5100" w:author="Skat" w:date="2010-06-25T12:54:00Z">
              <w:r>
                <w:t>...</w:t>
              </w:r>
            </w:ins>
          </w:p>
          <w:p w:rsidR="00162F95" w:rsidRPr="00162F95" w:rsidRDefault="00162F95" w:rsidP="00162F95">
            <w:pPr>
              <w:pStyle w:val="Normal11"/>
              <w:rPr>
                <w:ins w:id="5101" w:author="Skat" w:date="2010-06-25T12:54:00Z"/>
              </w:rPr>
            </w:pPr>
          </w:p>
        </w:tc>
      </w:tr>
      <w:tr w:rsidR="00162F95" w:rsidTr="00162F95">
        <w:tblPrEx>
          <w:tblCellMar>
            <w:top w:w="0" w:type="dxa"/>
            <w:bottom w:w="0" w:type="dxa"/>
          </w:tblCellMar>
        </w:tblPrEx>
        <w:trPr>
          <w:ins w:id="5102" w:author="Skat" w:date="2010-06-25T12:54:00Z"/>
        </w:trPr>
        <w:tc>
          <w:tcPr>
            <w:tcW w:w="2625" w:type="dxa"/>
          </w:tcPr>
          <w:p w:rsidR="00162F95" w:rsidRDefault="00162F95" w:rsidP="00162F95">
            <w:pPr>
              <w:pStyle w:val="Normal11"/>
              <w:rPr>
                <w:ins w:id="5103" w:author="Skat" w:date="2010-06-25T12:54:00Z"/>
              </w:rPr>
            </w:pPr>
            <w:ins w:id="5104" w:author="Skat" w:date="2010-06-25T12:54:00Z">
              <w:r>
                <w:t>Kompetence</w:t>
              </w:r>
            </w:ins>
          </w:p>
        </w:tc>
        <w:tc>
          <w:tcPr>
            <w:tcW w:w="1797" w:type="dxa"/>
          </w:tcPr>
          <w:p w:rsidR="00162F95" w:rsidRDefault="00162F95" w:rsidP="00162F95">
            <w:pPr>
              <w:pStyle w:val="Normal11"/>
              <w:rPr>
                <w:ins w:id="5105" w:author="Skat" w:date="2010-06-25T12:54:00Z"/>
              </w:rPr>
            </w:pPr>
            <w:ins w:id="5106" w:author="Skat" w:date="2010-06-25T12:54:00Z">
              <w:r>
                <w:t>Type</w:t>
              </w:r>
              <w:r>
                <w:fldChar w:fldCharType="begin"/>
              </w:r>
              <w:r>
                <w:instrText xml:space="preserve"> XE "</w:instrText>
              </w:r>
              <w:r w:rsidRPr="00FE66E9">
                <w:instrText>Type</w:instrText>
              </w:r>
              <w:r>
                <w:instrText xml:space="preserve">" </w:instrText>
              </w:r>
              <w:r>
                <w:fldChar w:fldCharType="end"/>
              </w:r>
            </w:ins>
          </w:p>
        </w:tc>
        <w:tc>
          <w:tcPr>
            <w:tcW w:w="5573" w:type="dxa"/>
          </w:tcPr>
          <w:p w:rsidR="00162F95" w:rsidRDefault="00162F95" w:rsidP="00162F95">
            <w:pPr>
              <w:pStyle w:val="Normal11"/>
              <w:rPr>
                <w:ins w:id="5107" w:author="Skat" w:date="2010-06-25T12:54:00Z"/>
              </w:rPr>
            </w:pPr>
            <w:ins w:id="5108" w:author="Skat" w:date="2010-06-25T12:54:00Z">
              <w:r>
                <w:t>De kompetencer (og herunder autorisationer) en medarbejder er tildelt. Det kan f.eks. være, at en medarbejder gerne må behandle en bestemt slags fordringer over et bestemt beløb. Eller det kan være, at en medarbejder gerne må godkende andres opgaveløsning.</w:t>
              </w:r>
            </w:ins>
          </w:p>
          <w:p w:rsidR="00162F95" w:rsidRDefault="00162F95" w:rsidP="00162F95">
            <w:pPr>
              <w:pStyle w:val="Normal11"/>
              <w:rPr>
                <w:ins w:id="5109" w:author="Skat" w:date="2010-06-25T12:54:00Z"/>
              </w:rPr>
            </w:pPr>
            <w:ins w:id="5110" w:author="Skat" w:date="2010-06-25T12:54:00Z">
              <w:r>
                <w:t>Dette skal i fremtiden være en struktureret liste af kompetencer, som man kan vælge fra, evt. suppleret med regelsæt omkring beløb mm.</w:t>
              </w:r>
            </w:ins>
          </w:p>
          <w:p w:rsidR="00162F95" w:rsidRDefault="00162F95" w:rsidP="00162F95">
            <w:pPr>
              <w:pStyle w:val="Normal11"/>
              <w:rPr>
                <w:ins w:id="5111" w:author="Skat" w:date="2010-06-25T12:54:00Z"/>
              </w:rPr>
            </w:pPr>
          </w:p>
          <w:p w:rsidR="00162F95" w:rsidRDefault="00162F95" w:rsidP="00162F95">
            <w:pPr>
              <w:pStyle w:val="Normal11"/>
              <w:rPr>
                <w:ins w:id="5112" w:author="Skat" w:date="2010-06-25T12:54:00Z"/>
                <w:u w:val="single"/>
              </w:rPr>
            </w:pPr>
            <w:ins w:id="5113" w:author="Skat" w:date="2010-06-25T12:54:00Z">
              <w:r>
                <w:rPr>
                  <w:u w:val="single"/>
                </w:rPr>
                <w:t>Tilladte værdier:</w:t>
              </w:r>
            </w:ins>
          </w:p>
          <w:p w:rsidR="00162F95" w:rsidRDefault="00162F95" w:rsidP="00162F95">
            <w:pPr>
              <w:pStyle w:val="Normal11"/>
              <w:rPr>
                <w:ins w:id="5114" w:author="Skat" w:date="2010-06-25T12:54:00Z"/>
              </w:rPr>
            </w:pPr>
            <w:ins w:id="5115" w:author="Skat" w:date="2010-06-25T12:54:00Z">
              <w:r>
                <w:t>Eksempler:</w:t>
              </w:r>
            </w:ins>
          </w:p>
          <w:p w:rsidR="00162F95" w:rsidRDefault="00162F95" w:rsidP="00162F95">
            <w:pPr>
              <w:pStyle w:val="Normal11"/>
              <w:rPr>
                <w:ins w:id="5116" w:author="Skat" w:date="2010-06-25T12:54:00Z"/>
              </w:rPr>
            </w:pPr>
            <w:ins w:id="5117" w:author="Skat" w:date="2010-06-25T12:54:00Z">
              <w:r>
                <w:t>- Må udføre remonstration i forbindelse med klage</w:t>
              </w:r>
            </w:ins>
          </w:p>
          <w:p w:rsidR="00162F95" w:rsidRPr="00162F95" w:rsidRDefault="00162F95" w:rsidP="00162F95">
            <w:pPr>
              <w:pStyle w:val="Normal11"/>
              <w:rPr>
                <w:ins w:id="5118" w:author="Skat" w:date="2010-06-25T12:54:00Z"/>
              </w:rPr>
            </w:pPr>
            <w:ins w:id="5119" w:author="Skat" w:date="2010-06-25T12:54:00Z">
              <w:r>
                <w:t>- Må godkende eftergivelse af fordringer over xx kr.</w:t>
              </w:r>
            </w:ins>
          </w:p>
        </w:tc>
      </w:tr>
      <w:tr w:rsidR="00162F95" w:rsidTr="00162F95">
        <w:tblPrEx>
          <w:tblCellMar>
            <w:top w:w="0" w:type="dxa"/>
            <w:bottom w:w="0" w:type="dxa"/>
          </w:tblCellMar>
        </w:tblPrEx>
        <w:trPr>
          <w:ins w:id="5120" w:author="Skat" w:date="2010-06-25T12:54:00Z"/>
        </w:trPr>
        <w:tc>
          <w:tcPr>
            <w:tcW w:w="2625" w:type="dxa"/>
          </w:tcPr>
          <w:p w:rsidR="00162F95" w:rsidRDefault="00162F95" w:rsidP="00162F95">
            <w:pPr>
              <w:pStyle w:val="Normal11"/>
              <w:rPr>
                <w:ins w:id="5121" w:author="Skat" w:date="2010-06-25T12:54:00Z"/>
              </w:rPr>
            </w:pPr>
            <w:ins w:id="5122" w:author="Skat" w:date="2010-06-25T12:54:00Z">
              <w:r>
                <w:t>KompetenceNiveau</w:t>
              </w:r>
            </w:ins>
          </w:p>
        </w:tc>
        <w:tc>
          <w:tcPr>
            <w:tcW w:w="1797" w:type="dxa"/>
          </w:tcPr>
          <w:p w:rsidR="00162F95" w:rsidRDefault="00162F95" w:rsidP="00162F95">
            <w:pPr>
              <w:pStyle w:val="Normal11"/>
              <w:rPr>
                <w:ins w:id="5123" w:author="Skat" w:date="2010-06-25T12:54:00Z"/>
              </w:rPr>
            </w:pPr>
            <w:ins w:id="5124" w:author="Skat" w:date="2010-06-25T12:54:00Z">
              <w:r>
                <w:t>Type</w:t>
              </w:r>
              <w:r>
                <w:fldChar w:fldCharType="begin"/>
              </w:r>
              <w:r>
                <w:instrText xml:space="preserve"> XE "</w:instrText>
              </w:r>
              <w:r w:rsidRPr="00A531C2">
                <w:instrText>Type</w:instrText>
              </w:r>
              <w:r>
                <w:instrText xml:space="preserve">" </w:instrText>
              </w:r>
              <w:r>
                <w:fldChar w:fldCharType="end"/>
              </w:r>
            </w:ins>
          </w:p>
        </w:tc>
        <w:tc>
          <w:tcPr>
            <w:tcW w:w="5573" w:type="dxa"/>
          </w:tcPr>
          <w:p w:rsidR="00162F95" w:rsidRDefault="00162F95" w:rsidP="00162F95">
            <w:pPr>
              <w:pStyle w:val="Normal11"/>
              <w:rPr>
                <w:ins w:id="5125" w:author="Skat" w:date="2010-06-25T12:54:00Z"/>
              </w:rPr>
            </w:pPr>
            <w:ins w:id="5126" w:author="Skat" w:date="2010-06-25T12:54:00Z">
              <w:r>
                <w:t>Niveauet for medarbejderens kompetencer i form af en skala fra fx 1-5.</w:t>
              </w:r>
            </w:ins>
          </w:p>
        </w:tc>
      </w:tr>
      <w:tr w:rsidR="00162F95" w:rsidTr="00162F95">
        <w:tblPrEx>
          <w:tblCellMar>
            <w:top w:w="0" w:type="dxa"/>
            <w:bottom w:w="0" w:type="dxa"/>
          </w:tblCellMar>
        </w:tblPrEx>
        <w:trPr>
          <w:ins w:id="5127" w:author="Skat" w:date="2010-06-25T12:54:00Z"/>
        </w:trPr>
        <w:tc>
          <w:tcPr>
            <w:tcW w:w="2625" w:type="dxa"/>
          </w:tcPr>
          <w:p w:rsidR="00162F95" w:rsidRDefault="00162F95" w:rsidP="00162F95">
            <w:pPr>
              <w:pStyle w:val="Normal11"/>
              <w:rPr>
                <w:ins w:id="5128" w:author="Skat" w:date="2010-06-25T12:54:00Z"/>
              </w:rPr>
            </w:pPr>
            <w:ins w:id="5129" w:author="Skat" w:date="2010-06-25T12:54:00Z">
              <w:r>
                <w:t>SprogKompetence</w:t>
              </w:r>
            </w:ins>
          </w:p>
        </w:tc>
        <w:tc>
          <w:tcPr>
            <w:tcW w:w="1797" w:type="dxa"/>
          </w:tcPr>
          <w:p w:rsidR="00162F95" w:rsidRDefault="00162F95" w:rsidP="00162F95">
            <w:pPr>
              <w:pStyle w:val="Normal11"/>
              <w:rPr>
                <w:ins w:id="5130" w:author="Skat" w:date="2010-06-25T12:54:00Z"/>
              </w:rPr>
            </w:pPr>
            <w:ins w:id="5131" w:author="Skat" w:date="2010-06-25T12:54:00Z">
              <w:r>
                <w:t>Sprog</w:t>
              </w:r>
              <w:r>
                <w:fldChar w:fldCharType="begin"/>
              </w:r>
              <w:r>
                <w:instrText xml:space="preserve"> XE "</w:instrText>
              </w:r>
              <w:r w:rsidRPr="00D93479">
                <w:instrText>Sprog</w:instrText>
              </w:r>
              <w:r>
                <w:instrText xml:space="preserve">" </w:instrText>
              </w:r>
              <w:r>
                <w:fldChar w:fldCharType="end"/>
              </w:r>
            </w:ins>
          </w:p>
        </w:tc>
        <w:tc>
          <w:tcPr>
            <w:tcW w:w="5573" w:type="dxa"/>
          </w:tcPr>
          <w:p w:rsidR="00162F95" w:rsidRDefault="00162F95" w:rsidP="00162F95">
            <w:pPr>
              <w:pStyle w:val="Normal11"/>
              <w:rPr>
                <w:ins w:id="5132" w:author="Skat" w:date="2010-06-25T12:54:00Z"/>
              </w:rPr>
            </w:pPr>
            <w:ins w:id="5133" w:author="Skat" w:date="2010-06-25T12:54:00Z">
              <w:r>
                <w:t>De sprog en medarbejder kan læse og skrive.</w:t>
              </w:r>
            </w:ins>
          </w:p>
          <w:p w:rsidR="00162F95" w:rsidRDefault="00162F95" w:rsidP="00162F95">
            <w:pPr>
              <w:pStyle w:val="Normal11"/>
              <w:rPr>
                <w:ins w:id="5134" w:author="Skat" w:date="2010-06-25T12:54:00Z"/>
              </w:rPr>
            </w:pPr>
            <w:ins w:id="5135" w:author="Skat" w:date="2010-06-25T12:54:00Z">
              <w:r>
                <w:t>I fremtiden kan det blive suppleret med niveauet for sprogkompetencen.</w:t>
              </w:r>
            </w:ins>
          </w:p>
          <w:p w:rsidR="00162F95" w:rsidRDefault="00162F95" w:rsidP="00162F95">
            <w:pPr>
              <w:pStyle w:val="Normal11"/>
              <w:rPr>
                <w:ins w:id="5136" w:author="Skat" w:date="2010-06-25T12:54:00Z"/>
              </w:rPr>
            </w:pPr>
          </w:p>
          <w:p w:rsidR="00162F95" w:rsidRDefault="00162F95" w:rsidP="00162F95">
            <w:pPr>
              <w:pStyle w:val="Normal11"/>
              <w:rPr>
                <w:ins w:id="5137" w:author="Skat" w:date="2010-06-25T12:54:00Z"/>
                <w:u w:val="single"/>
              </w:rPr>
            </w:pPr>
            <w:ins w:id="5138" w:author="Skat" w:date="2010-06-25T12:54:00Z">
              <w:r>
                <w:rPr>
                  <w:u w:val="single"/>
                </w:rPr>
                <w:t>Tilladte værdier fra Data Domain:</w:t>
              </w:r>
            </w:ins>
          </w:p>
          <w:p w:rsidR="00162F95" w:rsidRDefault="00162F95" w:rsidP="00162F95">
            <w:pPr>
              <w:pStyle w:val="Normal11"/>
              <w:rPr>
                <w:ins w:id="5139" w:author="Skat" w:date="2010-06-25T12:54:00Z"/>
              </w:rPr>
            </w:pPr>
            <w:ins w:id="5140" w:author="Skat" w:date="2010-06-25T12:54:00Z">
              <w:r>
                <w:t>Eksempler:</w:t>
              </w:r>
            </w:ins>
          </w:p>
          <w:p w:rsidR="00162F95" w:rsidRDefault="00162F95" w:rsidP="00162F95">
            <w:pPr>
              <w:pStyle w:val="Normal11"/>
              <w:rPr>
                <w:ins w:id="5141" w:author="Skat" w:date="2010-06-25T12:54:00Z"/>
              </w:rPr>
            </w:pPr>
            <w:ins w:id="5142" w:author="Skat" w:date="2010-06-25T12:54:00Z">
              <w:r>
                <w:t xml:space="preserve">- Dansk </w:t>
              </w:r>
            </w:ins>
          </w:p>
          <w:p w:rsidR="00162F95" w:rsidRDefault="00162F95" w:rsidP="00162F95">
            <w:pPr>
              <w:pStyle w:val="Normal11"/>
              <w:rPr>
                <w:ins w:id="5143" w:author="Skat" w:date="2010-06-25T12:54:00Z"/>
              </w:rPr>
            </w:pPr>
            <w:ins w:id="5144" w:author="Skat" w:date="2010-06-25T12:54:00Z">
              <w:r>
                <w:t>- Svensk</w:t>
              </w:r>
            </w:ins>
          </w:p>
          <w:p w:rsidR="00162F95" w:rsidRDefault="00162F95" w:rsidP="00162F95">
            <w:pPr>
              <w:pStyle w:val="Normal11"/>
              <w:rPr>
                <w:ins w:id="5145" w:author="Skat" w:date="2010-06-25T12:54:00Z"/>
              </w:rPr>
            </w:pPr>
            <w:ins w:id="5146" w:author="Skat" w:date="2010-06-25T12:54:00Z">
              <w:r>
                <w:t>- Norsk</w:t>
              </w:r>
            </w:ins>
          </w:p>
          <w:p w:rsidR="00162F95" w:rsidRDefault="00162F95" w:rsidP="00162F95">
            <w:pPr>
              <w:pStyle w:val="Normal11"/>
              <w:rPr>
                <w:ins w:id="5147" w:author="Skat" w:date="2010-06-25T12:54:00Z"/>
              </w:rPr>
            </w:pPr>
            <w:ins w:id="5148" w:author="Skat" w:date="2010-06-25T12:54:00Z">
              <w:r>
                <w:t xml:space="preserve">- English </w:t>
              </w:r>
            </w:ins>
          </w:p>
          <w:p w:rsidR="00162F95" w:rsidRPr="00162F95" w:rsidRDefault="00162F95" w:rsidP="00162F95">
            <w:pPr>
              <w:pStyle w:val="Normal11"/>
              <w:rPr>
                <w:ins w:id="5149" w:author="Skat" w:date="2010-06-25T12:54:00Z"/>
              </w:rPr>
            </w:pPr>
            <w:ins w:id="5150" w:author="Skat" w:date="2010-06-25T12:54:00Z">
              <w:r>
                <w:t>- German</w:t>
              </w:r>
            </w:ins>
          </w:p>
        </w:tc>
      </w:tr>
      <w:tr w:rsidR="00162F95" w:rsidTr="00162F95">
        <w:tblPrEx>
          <w:tblCellMar>
            <w:top w:w="0" w:type="dxa"/>
            <w:bottom w:w="0" w:type="dxa"/>
          </w:tblCellMar>
        </w:tblPrEx>
        <w:trPr>
          <w:ins w:id="5151" w:author="Skat" w:date="2010-06-25T12:54:00Z"/>
        </w:trPr>
        <w:tc>
          <w:tcPr>
            <w:tcW w:w="2625" w:type="dxa"/>
          </w:tcPr>
          <w:p w:rsidR="00162F95" w:rsidRDefault="00162F95" w:rsidP="00162F95">
            <w:pPr>
              <w:pStyle w:val="Normal11"/>
              <w:rPr>
                <w:ins w:id="5152" w:author="Skat" w:date="2010-06-25T12:54:00Z"/>
              </w:rPr>
            </w:pPr>
            <w:ins w:id="5153" w:author="Skat" w:date="2010-06-25T12:54:00Z">
              <w:r>
                <w:t>PointSystem</w:t>
              </w:r>
            </w:ins>
          </w:p>
        </w:tc>
        <w:tc>
          <w:tcPr>
            <w:tcW w:w="1797" w:type="dxa"/>
          </w:tcPr>
          <w:p w:rsidR="00162F95" w:rsidRDefault="00162F95" w:rsidP="00162F95">
            <w:pPr>
              <w:pStyle w:val="Normal11"/>
              <w:rPr>
                <w:ins w:id="5154" w:author="Skat" w:date="2010-06-25T12:54:00Z"/>
              </w:rPr>
            </w:pPr>
            <w:ins w:id="5155" w:author="Skat" w:date="2010-06-25T12:54:00Z">
              <w:r>
                <w:t>JaNej</w:t>
              </w:r>
              <w:r>
                <w:fldChar w:fldCharType="begin"/>
              </w:r>
              <w:r>
                <w:instrText xml:space="preserve"> XE "</w:instrText>
              </w:r>
              <w:r w:rsidRPr="00C70F24">
                <w:instrText>JaNej</w:instrText>
              </w:r>
              <w:r>
                <w:instrText xml:space="preserve">" </w:instrText>
              </w:r>
              <w:r>
                <w:fldChar w:fldCharType="end"/>
              </w:r>
            </w:ins>
          </w:p>
        </w:tc>
        <w:tc>
          <w:tcPr>
            <w:tcW w:w="5573" w:type="dxa"/>
          </w:tcPr>
          <w:p w:rsidR="00162F95" w:rsidRDefault="00162F95" w:rsidP="00162F95">
            <w:pPr>
              <w:pStyle w:val="Normal11"/>
              <w:rPr>
                <w:ins w:id="5156" w:author="Skat" w:date="2010-06-25T12:54:00Z"/>
              </w:rPr>
            </w:pPr>
            <w:ins w:id="5157" w:author="Skat" w:date="2010-06-25T12:54:00Z">
              <w:r>
                <w:t>Angivelse af, om medarbejderen er tilmeldt pointsystemet.</w:t>
              </w:r>
            </w:ins>
          </w:p>
        </w:tc>
      </w:tr>
      <w:tr w:rsidR="00162F95" w:rsidTr="00162F95">
        <w:tblPrEx>
          <w:tblCellMar>
            <w:top w:w="0" w:type="dxa"/>
            <w:bottom w:w="0" w:type="dxa"/>
          </w:tblCellMar>
        </w:tblPrEx>
        <w:trPr>
          <w:ins w:id="5158" w:author="Skat" w:date="2010-06-25T12:54:00Z"/>
        </w:trPr>
        <w:tc>
          <w:tcPr>
            <w:tcW w:w="2625" w:type="dxa"/>
          </w:tcPr>
          <w:p w:rsidR="00162F95" w:rsidRDefault="00162F95" w:rsidP="00162F95">
            <w:pPr>
              <w:pStyle w:val="Normal11"/>
              <w:rPr>
                <w:ins w:id="5159" w:author="Skat" w:date="2010-06-25T12:54:00Z"/>
              </w:rPr>
            </w:pPr>
            <w:ins w:id="5160" w:author="Skat" w:date="2010-06-25T12:54:00Z">
              <w:r>
                <w:t>PointSum</w:t>
              </w:r>
            </w:ins>
          </w:p>
        </w:tc>
        <w:tc>
          <w:tcPr>
            <w:tcW w:w="1797" w:type="dxa"/>
          </w:tcPr>
          <w:p w:rsidR="00162F95" w:rsidRDefault="00162F95" w:rsidP="00162F95">
            <w:pPr>
              <w:pStyle w:val="Normal11"/>
              <w:rPr>
                <w:ins w:id="5161" w:author="Skat" w:date="2010-06-25T12:54:00Z"/>
              </w:rPr>
            </w:pPr>
            <w:ins w:id="5162" w:author="Skat" w:date="2010-06-25T12:54:00Z">
              <w:r>
                <w:t>TalHel</w:t>
              </w:r>
              <w:r>
                <w:fldChar w:fldCharType="begin"/>
              </w:r>
              <w:r>
                <w:instrText xml:space="preserve"> XE "</w:instrText>
              </w:r>
              <w:r w:rsidRPr="000C0033">
                <w:instrText>TalHel</w:instrText>
              </w:r>
              <w:r>
                <w:instrText xml:space="preserve">" </w:instrText>
              </w:r>
              <w:r>
                <w:fldChar w:fldCharType="end"/>
              </w:r>
            </w:ins>
          </w:p>
        </w:tc>
        <w:tc>
          <w:tcPr>
            <w:tcW w:w="5573" w:type="dxa"/>
          </w:tcPr>
          <w:p w:rsidR="00162F95" w:rsidRDefault="00162F95" w:rsidP="00162F95">
            <w:pPr>
              <w:pStyle w:val="Normal11"/>
              <w:rPr>
                <w:ins w:id="5163" w:author="Skat" w:date="2010-06-25T12:54:00Z"/>
              </w:rPr>
            </w:pPr>
            <w:ins w:id="5164" w:author="Skat" w:date="2010-06-25T12:54:00Z">
              <w:r>
                <w:t>Medarbejderens samlede pointsum. Denne kan veksles til fx førstevalg til ferie.</w:t>
              </w:r>
            </w:ins>
          </w:p>
          <w:p w:rsidR="00162F95" w:rsidRDefault="00162F95" w:rsidP="00162F95">
            <w:pPr>
              <w:pStyle w:val="Normal11"/>
              <w:rPr>
                <w:ins w:id="5165" w:author="Skat" w:date="2010-06-25T12:54:00Z"/>
              </w:rPr>
            </w:pPr>
          </w:p>
          <w:p w:rsidR="00162F95" w:rsidRDefault="00162F95" w:rsidP="00162F95">
            <w:pPr>
              <w:pStyle w:val="Normal11"/>
              <w:rPr>
                <w:ins w:id="5166" w:author="Skat" w:date="2010-06-25T12:54:00Z"/>
                <w:u w:val="single"/>
              </w:rPr>
            </w:pPr>
            <w:ins w:id="5167" w:author="Skat" w:date="2010-06-25T12:54:00Z">
              <w:r>
                <w:rPr>
                  <w:u w:val="single"/>
                </w:rPr>
                <w:t>Tilladte værdier fra Data Domain:</w:t>
              </w:r>
            </w:ins>
          </w:p>
          <w:p w:rsidR="00162F95" w:rsidRPr="00162F95" w:rsidRDefault="00162F95" w:rsidP="00162F95">
            <w:pPr>
              <w:pStyle w:val="Normal11"/>
              <w:rPr>
                <w:ins w:id="5168" w:author="Skat" w:date="2010-06-25T12:54:00Z"/>
              </w:rPr>
            </w:pPr>
            <w:ins w:id="5169" w:author="Skat" w:date="2010-06-25T12:54:00Z">
              <w:r>
                <w:t>0 til 999.999.999.999.999.999</w:t>
              </w:r>
            </w:ins>
          </w:p>
        </w:tc>
      </w:tr>
      <w:tr w:rsidR="00162F95" w:rsidTr="00162F95">
        <w:tblPrEx>
          <w:tblCellMar>
            <w:top w:w="0" w:type="dxa"/>
            <w:bottom w:w="0" w:type="dxa"/>
          </w:tblCellMar>
        </w:tblPrEx>
        <w:trPr>
          <w:ins w:id="5170" w:author="Skat" w:date="2010-06-25T12:54:00Z"/>
        </w:trPr>
        <w:tc>
          <w:tcPr>
            <w:tcW w:w="2625" w:type="dxa"/>
          </w:tcPr>
          <w:p w:rsidR="00162F95" w:rsidRDefault="00162F95" w:rsidP="00162F95">
            <w:pPr>
              <w:pStyle w:val="Normal11"/>
              <w:rPr>
                <w:ins w:id="5171" w:author="Skat" w:date="2010-06-25T12:54:00Z"/>
              </w:rPr>
            </w:pPr>
            <w:ins w:id="5172" w:author="Skat" w:date="2010-06-25T12:54:00Z">
              <w:r>
                <w:t>BrugtPointÅrsag</w:t>
              </w:r>
            </w:ins>
          </w:p>
        </w:tc>
        <w:tc>
          <w:tcPr>
            <w:tcW w:w="1797" w:type="dxa"/>
          </w:tcPr>
          <w:p w:rsidR="00162F95" w:rsidRDefault="00162F95" w:rsidP="00162F95">
            <w:pPr>
              <w:pStyle w:val="Normal11"/>
              <w:rPr>
                <w:ins w:id="5173" w:author="Skat" w:date="2010-06-25T12:54:00Z"/>
              </w:rPr>
            </w:pPr>
            <w:ins w:id="5174" w:author="Skat" w:date="2010-06-25T12:54:00Z">
              <w:r>
                <w:t>TekstKort</w:t>
              </w:r>
              <w:r>
                <w:fldChar w:fldCharType="begin"/>
              </w:r>
              <w:r>
                <w:instrText xml:space="preserve"> XE "</w:instrText>
              </w:r>
              <w:r w:rsidRPr="00A131F1">
                <w:instrText>TekstKort</w:instrText>
              </w:r>
              <w:r>
                <w:instrText xml:space="preserve">" </w:instrText>
              </w:r>
              <w:r>
                <w:fldChar w:fldCharType="end"/>
              </w:r>
            </w:ins>
          </w:p>
        </w:tc>
        <w:tc>
          <w:tcPr>
            <w:tcW w:w="5573" w:type="dxa"/>
          </w:tcPr>
          <w:p w:rsidR="00162F95" w:rsidRDefault="00162F95" w:rsidP="00162F95">
            <w:pPr>
              <w:pStyle w:val="Normal11"/>
              <w:rPr>
                <w:ins w:id="5175" w:author="Skat" w:date="2010-06-25T12:54:00Z"/>
              </w:rPr>
            </w:pPr>
            <w:ins w:id="5176" w:author="Skat" w:date="2010-06-25T12:54:00Z">
              <w:r>
                <w:t>Når en medarbejder anvender opsparede point, noteres årsagen til forbruget, fx "anvendt til påskeferie"</w:t>
              </w:r>
            </w:ins>
          </w:p>
        </w:tc>
      </w:tr>
    </w:tbl>
    <w:p w:rsidR="00162F95" w:rsidRDefault="00162F95" w:rsidP="00162F95">
      <w:pPr>
        <w:pStyle w:val="Normal11"/>
        <w:rPr>
          <w:ins w:id="5177"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178" w:author="Skat" w:date="2010-06-25T12:54:00Z"/>
        </w:rPr>
      </w:pPr>
    </w:p>
    <w:p w:rsidR="00162F95" w:rsidRDefault="00162F95" w:rsidP="00162F95">
      <w:pPr>
        <w:pStyle w:val="Normal11"/>
        <w:rPr>
          <w:ins w:id="5179" w:author="Skat" w:date="2010-06-25T12:54:00Z"/>
        </w:rPr>
      </w:pPr>
    </w:p>
    <w:p w:rsidR="00162F95" w:rsidRDefault="00162F95" w:rsidP="00162F95">
      <w:pPr>
        <w:pStyle w:val="Normal11"/>
        <w:rPr>
          <w:ins w:id="5180"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5181" w:author="Skat" w:date="2010-06-25T12:54:00Z"/>
        </w:rPr>
      </w:pPr>
    </w:p>
    <w:p w:rsidR="00162F95" w:rsidRDefault="00162F95" w:rsidP="00162F95">
      <w:pPr>
        <w:pStyle w:val="Normal11"/>
        <w:rPr>
          <w:ins w:id="518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183" w:author="Skat" w:date="2010-06-25T12:54:00Z"/>
        </w:trPr>
        <w:tc>
          <w:tcPr>
            <w:tcW w:w="1667" w:type="dxa"/>
            <w:shd w:val="pct20" w:color="auto" w:fill="0000FF"/>
          </w:tcPr>
          <w:p w:rsidR="00162F95" w:rsidRPr="00162F95" w:rsidRDefault="00162F95" w:rsidP="00162F95">
            <w:pPr>
              <w:pStyle w:val="Normal11"/>
              <w:rPr>
                <w:ins w:id="5184" w:author="Skat" w:date="2010-06-25T12:54:00Z"/>
                <w:color w:val="FFFFFF"/>
              </w:rPr>
            </w:pPr>
            <w:ins w:id="5185"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5186" w:author="Skat" w:date="2010-06-25T12:54:00Z"/>
                <w:color w:val="FFFFFF"/>
              </w:rPr>
            </w:pPr>
            <w:ins w:id="5187"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5188" w:author="Skat" w:date="2010-06-25T12:54:00Z"/>
                <w:color w:val="FFFFFF"/>
              </w:rPr>
            </w:pPr>
            <w:ins w:id="5189" w:author="Skat" w:date="2010-06-25T12:54:00Z">
              <w:r>
                <w:rPr>
                  <w:color w:val="FFFFFF"/>
                </w:rPr>
                <w:t>Beskrivelse</w:t>
              </w:r>
            </w:ins>
          </w:p>
        </w:tc>
      </w:tr>
      <w:tr w:rsidR="00162F95" w:rsidTr="00162F95">
        <w:tblPrEx>
          <w:tblCellMar>
            <w:top w:w="0" w:type="dxa"/>
            <w:bottom w:w="0" w:type="dxa"/>
          </w:tblCellMar>
        </w:tblPrEx>
        <w:trPr>
          <w:ins w:id="5190" w:author="Skat" w:date="2010-06-25T12:54:00Z"/>
        </w:trPr>
        <w:tc>
          <w:tcPr>
            <w:tcW w:w="1667" w:type="dxa"/>
          </w:tcPr>
          <w:p w:rsidR="00162F95" w:rsidRDefault="00162F95" w:rsidP="00162F95">
            <w:pPr>
              <w:pStyle w:val="Normal11"/>
              <w:rPr>
                <w:ins w:id="5191" w:author="Skat" w:date="2010-06-25T12:54:00Z"/>
              </w:rPr>
            </w:pPr>
          </w:p>
        </w:tc>
        <w:tc>
          <w:tcPr>
            <w:tcW w:w="2398" w:type="dxa"/>
          </w:tcPr>
          <w:p w:rsidR="00162F95" w:rsidRDefault="00162F95" w:rsidP="00162F95">
            <w:pPr>
              <w:pStyle w:val="Normal11"/>
              <w:rPr>
                <w:ins w:id="5192" w:author="Skat" w:date="2010-06-25T12:54:00Z"/>
              </w:rPr>
            </w:pPr>
            <w:ins w:id="5193" w:author="Skat" w:date="2010-06-25T12:54:00Z">
              <w:r>
                <w:t>Medarbejder arver fra/er en specialisering af Ressource</w:t>
              </w:r>
            </w:ins>
          </w:p>
        </w:tc>
        <w:tc>
          <w:tcPr>
            <w:tcW w:w="5879" w:type="dxa"/>
          </w:tcPr>
          <w:p w:rsidR="00162F95" w:rsidRDefault="00162F95" w:rsidP="00162F95">
            <w:pPr>
              <w:pStyle w:val="Normal11"/>
              <w:rPr>
                <w:ins w:id="5194" w:author="Skat" w:date="2010-06-25T12:54:00Z"/>
              </w:rPr>
            </w:pPr>
          </w:p>
        </w:tc>
      </w:tr>
    </w:tbl>
    <w:p w:rsidR="00162F95" w:rsidRDefault="00162F95" w:rsidP="00162F95">
      <w:pPr>
        <w:pStyle w:val="Normal11"/>
        <w:rPr>
          <w:ins w:id="5195" w:author="Skat" w:date="2010-06-25T12:54:00Z"/>
        </w:rPr>
      </w:pPr>
    </w:p>
    <w:p w:rsidR="00162F95" w:rsidRDefault="00162F95" w:rsidP="00162F95">
      <w:pPr>
        <w:pStyle w:val="Normal11"/>
        <w:rPr>
          <w:ins w:id="5196"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197" w:author="Skat" w:date="2010-06-25T12:54:00Z"/>
        </w:rPr>
      </w:pPr>
      <w:bookmarkStart w:id="5198" w:name="_Toc265233936"/>
      <w:ins w:id="5199" w:author="Skat" w:date="2010-06-25T12:54:00Z">
        <w:r>
          <w:t>OrganisatoriskEnhed</w:t>
        </w:r>
        <w:bookmarkEnd w:id="5198"/>
      </w:ins>
    </w:p>
    <w:p w:rsidR="00162F95" w:rsidRDefault="00162F95" w:rsidP="00162F95">
      <w:pPr>
        <w:pStyle w:val="Normal11"/>
        <w:rPr>
          <w:ins w:id="5200" w:author="Skat" w:date="2010-06-25T12:54:00Z"/>
        </w:rPr>
      </w:pPr>
      <w:ins w:id="5201" w:author="Skat" w:date="2010-06-25T12:54:00Z">
        <w:r>
          <w:t>En organisatorisk enhed i SKAT dækker over skattecentre, faglige søjler og enheder.</w:t>
        </w:r>
      </w:ins>
    </w:p>
    <w:p w:rsidR="00162F95" w:rsidRDefault="00162F95" w:rsidP="00162F95">
      <w:pPr>
        <w:pStyle w:val="Normal11"/>
        <w:rPr>
          <w:ins w:id="520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203" w:author="Skat" w:date="2010-06-25T12:54:00Z"/>
        </w:trPr>
        <w:tc>
          <w:tcPr>
            <w:tcW w:w="2625" w:type="dxa"/>
            <w:shd w:val="pct20" w:color="auto" w:fill="0000FF"/>
          </w:tcPr>
          <w:p w:rsidR="00162F95" w:rsidRPr="00162F95" w:rsidRDefault="00162F95" w:rsidP="00162F95">
            <w:pPr>
              <w:pStyle w:val="Normal11"/>
              <w:rPr>
                <w:ins w:id="5204" w:author="Skat" w:date="2010-06-25T12:54:00Z"/>
                <w:color w:val="FFFFFF"/>
              </w:rPr>
            </w:pPr>
            <w:ins w:id="5205"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206" w:author="Skat" w:date="2010-06-25T12:54:00Z"/>
                <w:color w:val="FFFFFF"/>
              </w:rPr>
            </w:pPr>
            <w:ins w:id="5207"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208" w:author="Skat" w:date="2010-06-25T12:54:00Z"/>
                <w:color w:val="FFFFFF"/>
              </w:rPr>
            </w:pPr>
            <w:ins w:id="5209" w:author="Skat" w:date="2010-06-25T12:54:00Z">
              <w:r>
                <w:rPr>
                  <w:color w:val="FFFFFF"/>
                </w:rPr>
                <w:t>Beskrivelse</w:t>
              </w:r>
            </w:ins>
          </w:p>
        </w:tc>
      </w:tr>
      <w:tr w:rsidR="00162F95" w:rsidTr="00162F95">
        <w:tblPrEx>
          <w:tblCellMar>
            <w:top w:w="0" w:type="dxa"/>
            <w:bottom w:w="0" w:type="dxa"/>
          </w:tblCellMar>
        </w:tblPrEx>
        <w:trPr>
          <w:ins w:id="5210" w:author="Skat" w:date="2010-06-25T12:54:00Z"/>
        </w:trPr>
        <w:tc>
          <w:tcPr>
            <w:tcW w:w="2625" w:type="dxa"/>
          </w:tcPr>
          <w:p w:rsidR="00162F95" w:rsidRDefault="00162F95" w:rsidP="00162F95">
            <w:pPr>
              <w:pStyle w:val="Normal11"/>
              <w:rPr>
                <w:ins w:id="5211" w:author="Skat" w:date="2010-06-25T12:54:00Z"/>
              </w:rPr>
            </w:pPr>
            <w:ins w:id="5212" w:author="Skat" w:date="2010-06-25T12:54:00Z">
              <w:r>
                <w:t>Navn</w:t>
              </w:r>
            </w:ins>
          </w:p>
        </w:tc>
        <w:tc>
          <w:tcPr>
            <w:tcW w:w="1797" w:type="dxa"/>
          </w:tcPr>
          <w:p w:rsidR="00162F95" w:rsidRDefault="00162F95" w:rsidP="00162F95">
            <w:pPr>
              <w:pStyle w:val="Normal11"/>
              <w:rPr>
                <w:ins w:id="5213" w:author="Skat" w:date="2010-06-25T12:54:00Z"/>
              </w:rPr>
            </w:pPr>
            <w:ins w:id="5214" w:author="Skat" w:date="2010-06-25T12:54:00Z">
              <w:r>
                <w:t>Type</w:t>
              </w:r>
              <w:r>
                <w:fldChar w:fldCharType="begin"/>
              </w:r>
              <w:r>
                <w:instrText xml:space="preserve"> XE "</w:instrText>
              </w:r>
              <w:r w:rsidRPr="00806009">
                <w:instrText>Type</w:instrText>
              </w:r>
              <w:r>
                <w:instrText xml:space="preserve">" </w:instrText>
              </w:r>
              <w:r>
                <w:fldChar w:fldCharType="end"/>
              </w:r>
            </w:ins>
          </w:p>
        </w:tc>
        <w:tc>
          <w:tcPr>
            <w:tcW w:w="5573" w:type="dxa"/>
          </w:tcPr>
          <w:p w:rsidR="00162F95" w:rsidRDefault="00162F95" w:rsidP="00162F95">
            <w:pPr>
              <w:pStyle w:val="Normal11"/>
              <w:rPr>
                <w:ins w:id="5215" w:author="Skat" w:date="2010-06-25T12:54:00Z"/>
              </w:rPr>
            </w:pPr>
            <w:ins w:id="5216" w:author="Skat" w:date="2010-06-25T12:54:00Z">
              <w:r>
                <w:t>Navnet på den organisatoriske enhed, f.eks. skattecentrets navn.</w:t>
              </w:r>
            </w:ins>
          </w:p>
          <w:p w:rsidR="00162F95" w:rsidRDefault="00162F95" w:rsidP="00162F95">
            <w:pPr>
              <w:pStyle w:val="Normal11"/>
              <w:rPr>
                <w:ins w:id="5217" w:author="Skat" w:date="2010-06-25T12:54:00Z"/>
              </w:rPr>
            </w:pPr>
            <w:ins w:id="5218" w:author="Skat" w:date="2010-06-25T12:54:00Z">
              <w:r>
                <w:t>Eksempel: Hvis typen af organisation er Kundecenter, så vil navnet være Roskilde, så det er Kundecenter Roskilde.</w:t>
              </w:r>
            </w:ins>
          </w:p>
          <w:p w:rsidR="00162F95" w:rsidRDefault="00162F95" w:rsidP="00162F95">
            <w:pPr>
              <w:pStyle w:val="Normal11"/>
              <w:rPr>
                <w:ins w:id="5219" w:author="Skat" w:date="2010-06-25T12:54:00Z"/>
              </w:rPr>
            </w:pPr>
          </w:p>
          <w:p w:rsidR="00162F95" w:rsidRDefault="00162F95" w:rsidP="00162F95">
            <w:pPr>
              <w:pStyle w:val="Normal11"/>
              <w:rPr>
                <w:ins w:id="5220" w:author="Skat" w:date="2010-06-25T12:54:00Z"/>
              </w:rPr>
            </w:pPr>
          </w:p>
          <w:p w:rsidR="00162F95" w:rsidRDefault="00162F95" w:rsidP="00162F95">
            <w:pPr>
              <w:pStyle w:val="Normal11"/>
              <w:rPr>
                <w:ins w:id="5221" w:author="Skat" w:date="2010-06-25T12:54:00Z"/>
              </w:rPr>
            </w:pPr>
          </w:p>
          <w:p w:rsidR="00162F95" w:rsidRDefault="00162F95" w:rsidP="00162F95">
            <w:pPr>
              <w:pStyle w:val="Normal11"/>
              <w:rPr>
                <w:ins w:id="5222" w:author="Skat" w:date="2010-06-25T12:54:00Z"/>
                <w:u w:val="single"/>
              </w:rPr>
            </w:pPr>
            <w:ins w:id="5223" w:author="Skat" w:date="2010-06-25T12:54:00Z">
              <w:r>
                <w:rPr>
                  <w:u w:val="single"/>
                </w:rPr>
                <w:t>Tilladte værdier:</w:t>
              </w:r>
            </w:ins>
          </w:p>
          <w:p w:rsidR="00162F95" w:rsidRDefault="00162F95" w:rsidP="00162F95">
            <w:pPr>
              <w:pStyle w:val="Normal11"/>
              <w:rPr>
                <w:ins w:id="5224" w:author="Skat" w:date="2010-06-25T12:54:00Z"/>
              </w:rPr>
            </w:pPr>
            <w:ins w:id="5225" w:author="Skat" w:date="2010-06-25T12:54:00Z">
              <w:r>
                <w:t>- Inddrivelsescentret</w:t>
              </w:r>
            </w:ins>
          </w:p>
          <w:p w:rsidR="00162F95" w:rsidRDefault="00162F95" w:rsidP="00162F95">
            <w:pPr>
              <w:pStyle w:val="Normal11"/>
              <w:rPr>
                <w:ins w:id="5226" w:author="Skat" w:date="2010-06-25T12:54:00Z"/>
              </w:rPr>
            </w:pPr>
            <w:ins w:id="5227" w:author="Skat" w:date="2010-06-25T12:54:00Z">
              <w:r>
                <w:t>- IT-service</w:t>
              </w:r>
            </w:ins>
          </w:p>
          <w:p w:rsidR="00162F95" w:rsidRDefault="00162F95" w:rsidP="00162F95">
            <w:pPr>
              <w:pStyle w:val="Normal11"/>
              <w:rPr>
                <w:ins w:id="5228" w:author="Skat" w:date="2010-06-25T12:54:00Z"/>
              </w:rPr>
            </w:pPr>
            <w:ins w:id="5229" w:author="Skat" w:date="2010-06-25T12:54:00Z">
              <w:r>
                <w:t>- Projektenhed</w:t>
              </w:r>
            </w:ins>
          </w:p>
          <w:p w:rsidR="00162F95" w:rsidRDefault="00162F95" w:rsidP="00162F95">
            <w:pPr>
              <w:pStyle w:val="Normal11"/>
              <w:rPr>
                <w:ins w:id="5230" w:author="Skat" w:date="2010-06-25T12:54:00Z"/>
              </w:rPr>
            </w:pPr>
            <w:ins w:id="5231" w:author="Skat" w:date="2010-06-25T12:54:00Z">
              <w:r>
                <w:t>- SC Holbæk</w:t>
              </w:r>
            </w:ins>
          </w:p>
          <w:p w:rsidR="00162F95" w:rsidRDefault="00162F95" w:rsidP="00162F95">
            <w:pPr>
              <w:pStyle w:val="Normal11"/>
              <w:rPr>
                <w:ins w:id="5232" w:author="Skat" w:date="2010-06-25T12:54:00Z"/>
              </w:rPr>
            </w:pPr>
            <w:ins w:id="5233" w:author="Skat" w:date="2010-06-25T12:54:00Z">
              <w:r>
                <w:t>- ...</w:t>
              </w:r>
            </w:ins>
          </w:p>
          <w:p w:rsidR="00162F95" w:rsidRPr="00162F95" w:rsidRDefault="00162F95" w:rsidP="00162F95">
            <w:pPr>
              <w:pStyle w:val="Normal11"/>
              <w:rPr>
                <w:ins w:id="5234" w:author="Skat" w:date="2010-06-25T12:54:00Z"/>
              </w:rPr>
            </w:pPr>
          </w:p>
        </w:tc>
      </w:tr>
      <w:tr w:rsidR="00162F95" w:rsidTr="00162F95">
        <w:tblPrEx>
          <w:tblCellMar>
            <w:top w:w="0" w:type="dxa"/>
            <w:bottom w:w="0" w:type="dxa"/>
          </w:tblCellMar>
        </w:tblPrEx>
        <w:trPr>
          <w:ins w:id="5235" w:author="Skat" w:date="2010-06-25T12:54:00Z"/>
        </w:trPr>
        <w:tc>
          <w:tcPr>
            <w:tcW w:w="2625" w:type="dxa"/>
          </w:tcPr>
          <w:p w:rsidR="00162F95" w:rsidRDefault="00162F95" w:rsidP="00162F95">
            <w:pPr>
              <w:pStyle w:val="Normal11"/>
              <w:rPr>
                <w:ins w:id="5236" w:author="Skat" w:date="2010-06-25T12:54:00Z"/>
              </w:rPr>
            </w:pPr>
            <w:ins w:id="5237" w:author="Skat" w:date="2010-06-25T12:54:00Z">
              <w:r>
                <w:t>Nummer</w:t>
              </w:r>
            </w:ins>
          </w:p>
        </w:tc>
        <w:tc>
          <w:tcPr>
            <w:tcW w:w="1797" w:type="dxa"/>
          </w:tcPr>
          <w:p w:rsidR="00162F95" w:rsidRDefault="00162F95" w:rsidP="00162F95">
            <w:pPr>
              <w:pStyle w:val="Normal11"/>
              <w:rPr>
                <w:ins w:id="5238" w:author="Skat" w:date="2010-06-25T12:54:00Z"/>
              </w:rPr>
            </w:pPr>
            <w:ins w:id="5239" w:author="Skat" w:date="2010-06-25T12:54:00Z">
              <w:r>
                <w:t>OrganisatoriskEnhedNummer</w:t>
              </w:r>
              <w:r>
                <w:fldChar w:fldCharType="begin"/>
              </w:r>
              <w:r>
                <w:instrText xml:space="preserve"> XE "</w:instrText>
              </w:r>
              <w:r w:rsidRPr="00DD7465">
                <w:instrText>OrganisatoriskEnhedNummer</w:instrText>
              </w:r>
              <w:r>
                <w:instrText xml:space="preserve">" </w:instrText>
              </w:r>
              <w:r>
                <w:fldChar w:fldCharType="end"/>
              </w:r>
            </w:ins>
          </w:p>
        </w:tc>
        <w:tc>
          <w:tcPr>
            <w:tcW w:w="5573" w:type="dxa"/>
          </w:tcPr>
          <w:p w:rsidR="00162F95" w:rsidRDefault="00162F95" w:rsidP="00162F95">
            <w:pPr>
              <w:pStyle w:val="Normal11"/>
              <w:rPr>
                <w:ins w:id="5240" w:author="Skat" w:date="2010-06-25T12:54:00Z"/>
              </w:rPr>
            </w:pPr>
            <w:ins w:id="5241" w:author="Skat" w:date="2010-06-25T12:54:00Z">
              <w:r>
                <w:t>Dette er nummeret på den organisatoriske enhed, f.eks. nummeret på Skattecenteret.</w:t>
              </w:r>
            </w:ins>
          </w:p>
        </w:tc>
      </w:tr>
      <w:tr w:rsidR="00162F95" w:rsidTr="00162F95">
        <w:tblPrEx>
          <w:tblCellMar>
            <w:top w:w="0" w:type="dxa"/>
            <w:bottom w:w="0" w:type="dxa"/>
          </w:tblCellMar>
        </w:tblPrEx>
        <w:trPr>
          <w:ins w:id="5242" w:author="Skat" w:date="2010-06-25T12:54:00Z"/>
        </w:trPr>
        <w:tc>
          <w:tcPr>
            <w:tcW w:w="2625" w:type="dxa"/>
          </w:tcPr>
          <w:p w:rsidR="00162F95" w:rsidRDefault="00162F95" w:rsidP="00162F95">
            <w:pPr>
              <w:pStyle w:val="Normal11"/>
              <w:rPr>
                <w:ins w:id="5243" w:author="Skat" w:date="2010-06-25T12:54:00Z"/>
              </w:rPr>
            </w:pPr>
            <w:ins w:id="5244" w:author="Skat" w:date="2010-06-25T12:54:00Z">
              <w:r>
                <w:t>ÅbningTid</w:t>
              </w:r>
            </w:ins>
          </w:p>
        </w:tc>
        <w:tc>
          <w:tcPr>
            <w:tcW w:w="1797" w:type="dxa"/>
          </w:tcPr>
          <w:p w:rsidR="00162F95" w:rsidRDefault="00162F95" w:rsidP="00162F95">
            <w:pPr>
              <w:pStyle w:val="Normal11"/>
              <w:rPr>
                <w:ins w:id="5245" w:author="Skat" w:date="2010-06-25T12:54:00Z"/>
              </w:rPr>
            </w:pPr>
            <w:ins w:id="5246" w:author="Skat" w:date="2010-06-25T12:54:00Z">
              <w:r>
                <w:t>ÅbningTid</w:t>
              </w:r>
              <w:r>
                <w:fldChar w:fldCharType="begin"/>
              </w:r>
              <w:r>
                <w:instrText xml:space="preserve"> XE "</w:instrText>
              </w:r>
              <w:r w:rsidRPr="00803DBB">
                <w:instrText>ÅbningTid</w:instrText>
              </w:r>
              <w:r>
                <w:instrText xml:space="preserve">" </w:instrText>
              </w:r>
              <w:r>
                <w:fldChar w:fldCharType="end"/>
              </w:r>
            </w:ins>
          </w:p>
        </w:tc>
        <w:tc>
          <w:tcPr>
            <w:tcW w:w="5573" w:type="dxa"/>
          </w:tcPr>
          <w:p w:rsidR="00162F95" w:rsidRDefault="00162F95" w:rsidP="00162F95">
            <w:pPr>
              <w:pStyle w:val="Normal11"/>
              <w:rPr>
                <w:ins w:id="5247" w:author="Skat" w:date="2010-06-25T12:54:00Z"/>
              </w:rPr>
            </w:pPr>
            <w:ins w:id="5248" w:author="Skat" w:date="2010-06-25T12:54:00Z">
              <w:r>
                <w:t>RestanceInddrivelsesmyndighed: Det skal være muligt i forbindelse med ressoucestyring at kunne inddrage den organisatoriske enheds åbningstid.</w:t>
              </w:r>
            </w:ins>
          </w:p>
        </w:tc>
      </w:tr>
    </w:tbl>
    <w:p w:rsidR="00162F95" w:rsidRDefault="00162F95" w:rsidP="00162F95">
      <w:pPr>
        <w:pStyle w:val="Normal11"/>
        <w:rPr>
          <w:ins w:id="5249"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250" w:author="Skat" w:date="2010-06-25T12:54:00Z"/>
        </w:rPr>
      </w:pPr>
    </w:p>
    <w:p w:rsidR="00162F95" w:rsidRDefault="00162F95" w:rsidP="00162F95">
      <w:pPr>
        <w:pStyle w:val="Normal11"/>
        <w:rPr>
          <w:ins w:id="525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252" w:author="Skat" w:date="2010-06-25T12:54:00Z"/>
        </w:trPr>
        <w:tc>
          <w:tcPr>
            <w:tcW w:w="1667" w:type="dxa"/>
            <w:shd w:val="pct20" w:color="auto" w:fill="0000FF"/>
          </w:tcPr>
          <w:p w:rsidR="00162F95" w:rsidRPr="00162F95" w:rsidRDefault="00162F95" w:rsidP="00162F95">
            <w:pPr>
              <w:pStyle w:val="Normal11"/>
              <w:rPr>
                <w:ins w:id="5253" w:author="Skat" w:date="2010-06-25T12:54:00Z"/>
                <w:color w:val="FFFFFF"/>
              </w:rPr>
            </w:pPr>
            <w:ins w:id="5254"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255" w:author="Skat" w:date="2010-06-25T12:54:00Z"/>
                <w:color w:val="FFFFFF"/>
              </w:rPr>
            </w:pPr>
            <w:ins w:id="5256"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257" w:author="Skat" w:date="2010-06-25T12:54:00Z"/>
                <w:color w:val="FFFFFF"/>
              </w:rPr>
            </w:pPr>
            <w:ins w:id="5258" w:author="Skat" w:date="2010-06-25T12:54:00Z">
              <w:r>
                <w:rPr>
                  <w:color w:val="FFFFFF"/>
                </w:rPr>
                <w:t>Beskrivelse</w:t>
              </w:r>
            </w:ins>
          </w:p>
        </w:tc>
      </w:tr>
      <w:tr w:rsidR="00162F95" w:rsidTr="00162F95">
        <w:tblPrEx>
          <w:tblCellMar>
            <w:top w:w="0" w:type="dxa"/>
            <w:bottom w:w="0" w:type="dxa"/>
          </w:tblCellMar>
        </w:tblPrEx>
        <w:trPr>
          <w:ins w:id="5259" w:author="Skat" w:date="2010-06-25T12:54:00Z"/>
        </w:trPr>
        <w:tc>
          <w:tcPr>
            <w:tcW w:w="1667" w:type="dxa"/>
          </w:tcPr>
          <w:p w:rsidR="00162F95" w:rsidRDefault="00162F95" w:rsidP="00162F95">
            <w:pPr>
              <w:pStyle w:val="Normal11"/>
              <w:rPr>
                <w:ins w:id="5260" w:author="Skat" w:date="2010-06-25T12:54:00Z"/>
              </w:rPr>
            </w:pPr>
            <w:ins w:id="5261" w:author="Skat" w:date="2010-06-25T12:54:00Z">
              <w:r>
                <w:t>har</w:t>
              </w:r>
            </w:ins>
          </w:p>
        </w:tc>
        <w:tc>
          <w:tcPr>
            <w:tcW w:w="2398" w:type="dxa"/>
          </w:tcPr>
          <w:p w:rsidR="00162F95" w:rsidRDefault="00162F95" w:rsidP="00162F95">
            <w:pPr>
              <w:pStyle w:val="Normal11"/>
              <w:rPr>
                <w:ins w:id="5262" w:author="Skat" w:date="2010-06-25T12:54:00Z"/>
              </w:rPr>
            </w:pPr>
            <w:ins w:id="5263" w:author="Skat" w:date="2010-06-25T12:54:00Z">
              <w:r>
                <w:t>OrganisatoriskEnhed(1)</w:t>
              </w:r>
            </w:ins>
          </w:p>
          <w:p w:rsidR="00162F95" w:rsidRDefault="00162F95" w:rsidP="00162F95">
            <w:pPr>
              <w:pStyle w:val="Normal11"/>
              <w:rPr>
                <w:ins w:id="5264" w:author="Skat" w:date="2010-06-25T12:54:00Z"/>
              </w:rPr>
            </w:pPr>
            <w:ins w:id="5265" w:author="Skat" w:date="2010-06-25T12:54:00Z">
              <w:r>
                <w:t>Ressource(1..*)</w:t>
              </w:r>
            </w:ins>
          </w:p>
        </w:tc>
        <w:tc>
          <w:tcPr>
            <w:tcW w:w="5879" w:type="dxa"/>
          </w:tcPr>
          <w:p w:rsidR="00162F95" w:rsidRDefault="00162F95" w:rsidP="00162F95">
            <w:pPr>
              <w:pStyle w:val="Normal11"/>
              <w:rPr>
                <w:ins w:id="5266" w:author="Skat" w:date="2010-06-25T12:54:00Z"/>
              </w:rPr>
            </w:pPr>
            <w:ins w:id="5267" w:author="Skat" w:date="2010-06-25T12:54:00Z">
              <w:r>
                <w:t>En organisatorisk enhed vil have ressourcer tilknyttet, ligesom en ressource altid vil være tilknyttet en organisatorisk enhed.</w:t>
              </w:r>
            </w:ins>
          </w:p>
        </w:tc>
      </w:tr>
      <w:tr w:rsidR="00162F95" w:rsidTr="00162F95">
        <w:tblPrEx>
          <w:tblCellMar>
            <w:top w:w="0" w:type="dxa"/>
            <w:bottom w:w="0" w:type="dxa"/>
          </w:tblCellMar>
        </w:tblPrEx>
        <w:trPr>
          <w:ins w:id="5268" w:author="Skat" w:date="2010-06-25T12:54:00Z"/>
        </w:trPr>
        <w:tc>
          <w:tcPr>
            <w:tcW w:w="1667" w:type="dxa"/>
          </w:tcPr>
          <w:p w:rsidR="00162F95" w:rsidRDefault="00162F95" w:rsidP="00162F95">
            <w:pPr>
              <w:pStyle w:val="Normal11"/>
              <w:rPr>
                <w:ins w:id="5269" w:author="Skat" w:date="2010-06-25T12:54:00Z"/>
              </w:rPr>
            </w:pPr>
            <w:ins w:id="5270" w:author="Skat" w:date="2010-06-25T12:54:00Z">
              <w:r>
                <w:t>har en</w:t>
              </w:r>
            </w:ins>
          </w:p>
        </w:tc>
        <w:tc>
          <w:tcPr>
            <w:tcW w:w="2398" w:type="dxa"/>
          </w:tcPr>
          <w:p w:rsidR="00162F95" w:rsidRDefault="00162F95" w:rsidP="00162F95">
            <w:pPr>
              <w:pStyle w:val="Normal11"/>
              <w:rPr>
                <w:ins w:id="5271" w:author="Skat" w:date="2010-06-25T12:54:00Z"/>
              </w:rPr>
            </w:pPr>
            <w:ins w:id="5272" w:author="Skat" w:date="2010-06-25T12:54:00Z">
              <w:r>
                <w:t>OrganisatoriskEnhed(0..*)</w:t>
              </w:r>
            </w:ins>
          </w:p>
          <w:p w:rsidR="00162F95" w:rsidRDefault="00162F95" w:rsidP="00162F95">
            <w:pPr>
              <w:pStyle w:val="Normal11"/>
              <w:rPr>
                <w:ins w:id="5273" w:author="Skat" w:date="2010-06-25T12:54:00Z"/>
              </w:rPr>
            </w:pPr>
            <w:ins w:id="5274" w:author="Skat" w:date="2010-06-25T12:54:00Z">
              <w:r>
                <w:t>OrganisatoriskEnhedType(0..1)</w:t>
              </w:r>
            </w:ins>
          </w:p>
        </w:tc>
        <w:tc>
          <w:tcPr>
            <w:tcW w:w="5879" w:type="dxa"/>
          </w:tcPr>
          <w:p w:rsidR="00162F95" w:rsidRDefault="00162F95" w:rsidP="00162F95">
            <w:pPr>
              <w:pStyle w:val="Normal11"/>
              <w:rPr>
                <w:ins w:id="5275" w:author="Skat" w:date="2010-06-25T12:54:00Z"/>
              </w:rPr>
            </w:pPr>
            <w:ins w:id="5276" w:author="Skat" w:date="2010-06-25T12:54:00Z">
              <w:r>
                <w:t>En organisatorisk enhed kan være af en bestemt type.</w:t>
              </w:r>
            </w:ins>
          </w:p>
        </w:tc>
      </w:tr>
    </w:tbl>
    <w:p w:rsidR="00162F95" w:rsidRDefault="00162F95" w:rsidP="00162F95">
      <w:pPr>
        <w:pStyle w:val="Normal11"/>
        <w:rPr>
          <w:ins w:id="5277" w:author="Skat" w:date="2010-06-25T12:54:00Z"/>
        </w:rPr>
      </w:pPr>
    </w:p>
    <w:p w:rsidR="00162F95" w:rsidRDefault="00162F95" w:rsidP="00162F95">
      <w:pPr>
        <w:pStyle w:val="Normal11"/>
        <w:rPr>
          <w:ins w:id="5278"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279" w:author="Skat" w:date="2010-06-25T12:54:00Z"/>
        </w:rPr>
      </w:pPr>
      <w:bookmarkStart w:id="5280" w:name="_Toc265233937"/>
      <w:ins w:id="5281" w:author="Skat" w:date="2010-06-25T12:54:00Z">
        <w:r>
          <w:t>OrganisatoriskEnhedType</w:t>
        </w:r>
        <w:bookmarkEnd w:id="5280"/>
      </w:ins>
    </w:p>
    <w:p w:rsidR="00162F95" w:rsidRDefault="00162F95" w:rsidP="00162F95">
      <w:pPr>
        <w:pStyle w:val="Normal11"/>
        <w:rPr>
          <w:ins w:id="5282" w:author="Skat" w:date="2010-06-25T12:54:00Z"/>
        </w:rPr>
      </w:pPr>
      <w:ins w:id="5283" w:author="Skat" w:date="2010-06-25T12:54:00Z">
        <w:r>
          <w:t>Indeholder information om en organisationstype. SKATs organisatoriske enheder (typer) vil fx være Hovedcenter,  Inddrivelsescentret, Intern Revision, IT service, Kundecenter mm.</w:t>
        </w:r>
      </w:ins>
    </w:p>
    <w:p w:rsidR="00162F95" w:rsidRDefault="00162F95" w:rsidP="00162F95">
      <w:pPr>
        <w:pStyle w:val="Normal11"/>
        <w:rPr>
          <w:ins w:id="528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285" w:author="Skat" w:date="2010-06-25T12:54:00Z"/>
        </w:trPr>
        <w:tc>
          <w:tcPr>
            <w:tcW w:w="2625" w:type="dxa"/>
            <w:shd w:val="pct20" w:color="auto" w:fill="0000FF"/>
          </w:tcPr>
          <w:p w:rsidR="00162F95" w:rsidRPr="00162F95" w:rsidRDefault="00162F95" w:rsidP="00162F95">
            <w:pPr>
              <w:pStyle w:val="Normal11"/>
              <w:rPr>
                <w:ins w:id="5286" w:author="Skat" w:date="2010-06-25T12:54:00Z"/>
                <w:color w:val="FFFFFF"/>
              </w:rPr>
            </w:pPr>
            <w:ins w:id="5287"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288" w:author="Skat" w:date="2010-06-25T12:54:00Z"/>
                <w:color w:val="FFFFFF"/>
              </w:rPr>
            </w:pPr>
            <w:ins w:id="5289"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290" w:author="Skat" w:date="2010-06-25T12:54:00Z"/>
                <w:color w:val="FFFFFF"/>
              </w:rPr>
            </w:pPr>
            <w:ins w:id="5291" w:author="Skat" w:date="2010-06-25T12:54:00Z">
              <w:r>
                <w:rPr>
                  <w:color w:val="FFFFFF"/>
                </w:rPr>
                <w:t>Beskrivelse</w:t>
              </w:r>
            </w:ins>
          </w:p>
        </w:tc>
      </w:tr>
      <w:tr w:rsidR="00162F95" w:rsidTr="00162F95">
        <w:tblPrEx>
          <w:tblCellMar>
            <w:top w:w="0" w:type="dxa"/>
            <w:bottom w:w="0" w:type="dxa"/>
          </w:tblCellMar>
        </w:tblPrEx>
        <w:trPr>
          <w:ins w:id="5292" w:author="Skat" w:date="2010-06-25T12:54:00Z"/>
        </w:trPr>
        <w:tc>
          <w:tcPr>
            <w:tcW w:w="2625" w:type="dxa"/>
          </w:tcPr>
          <w:p w:rsidR="00162F95" w:rsidRDefault="00162F95" w:rsidP="00162F95">
            <w:pPr>
              <w:pStyle w:val="Normal11"/>
              <w:rPr>
                <w:ins w:id="5293" w:author="Skat" w:date="2010-06-25T12:54:00Z"/>
              </w:rPr>
            </w:pPr>
            <w:ins w:id="5294" w:author="Skat" w:date="2010-06-25T12:54:00Z">
              <w:r>
                <w:t>Navn</w:t>
              </w:r>
            </w:ins>
          </w:p>
        </w:tc>
        <w:tc>
          <w:tcPr>
            <w:tcW w:w="1797" w:type="dxa"/>
          </w:tcPr>
          <w:p w:rsidR="00162F95" w:rsidRDefault="00162F95" w:rsidP="00162F95">
            <w:pPr>
              <w:pStyle w:val="Normal11"/>
              <w:rPr>
                <w:ins w:id="5295" w:author="Skat" w:date="2010-06-25T12:54:00Z"/>
              </w:rPr>
            </w:pPr>
            <w:ins w:id="5296" w:author="Skat" w:date="2010-06-25T12:54:00Z">
              <w:r>
                <w:t>Type</w:t>
              </w:r>
              <w:r>
                <w:fldChar w:fldCharType="begin"/>
              </w:r>
              <w:r>
                <w:instrText xml:space="preserve"> XE "</w:instrText>
              </w:r>
              <w:r w:rsidRPr="005574F9">
                <w:instrText>Type</w:instrText>
              </w:r>
              <w:r>
                <w:instrText xml:space="preserve">" </w:instrText>
              </w:r>
              <w:r>
                <w:fldChar w:fldCharType="end"/>
              </w:r>
            </w:ins>
          </w:p>
        </w:tc>
        <w:tc>
          <w:tcPr>
            <w:tcW w:w="5573" w:type="dxa"/>
          </w:tcPr>
          <w:p w:rsidR="00162F95" w:rsidRDefault="00162F95" w:rsidP="00162F95">
            <w:pPr>
              <w:pStyle w:val="Normal11"/>
              <w:rPr>
                <w:ins w:id="5297" w:author="Skat" w:date="2010-06-25T12:54:00Z"/>
              </w:rPr>
            </w:pPr>
            <w:ins w:id="5298" w:author="Skat" w:date="2010-06-25T12:54:00Z">
              <w:r>
                <w:t>Navnet på typen af organisatorisk enhed.</w:t>
              </w:r>
            </w:ins>
          </w:p>
          <w:p w:rsidR="00162F95" w:rsidRDefault="00162F95" w:rsidP="00162F95">
            <w:pPr>
              <w:pStyle w:val="Normal11"/>
              <w:rPr>
                <w:ins w:id="5299" w:author="Skat" w:date="2010-06-25T12:54:00Z"/>
              </w:rPr>
            </w:pPr>
          </w:p>
          <w:p w:rsidR="00162F95" w:rsidRDefault="00162F95" w:rsidP="00162F95">
            <w:pPr>
              <w:pStyle w:val="Normal11"/>
              <w:rPr>
                <w:ins w:id="5300" w:author="Skat" w:date="2010-06-25T12:54:00Z"/>
                <w:u w:val="single"/>
              </w:rPr>
            </w:pPr>
            <w:ins w:id="5301" w:author="Skat" w:date="2010-06-25T12:54:00Z">
              <w:r>
                <w:rPr>
                  <w:u w:val="single"/>
                </w:rPr>
                <w:t>Tilladte værdier:</w:t>
              </w:r>
            </w:ins>
          </w:p>
          <w:p w:rsidR="00162F95" w:rsidRDefault="00162F95" w:rsidP="00162F95">
            <w:pPr>
              <w:pStyle w:val="Normal11"/>
              <w:rPr>
                <w:ins w:id="5302" w:author="Skat" w:date="2010-06-25T12:54:00Z"/>
              </w:rPr>
            </w:pPr>
            <w:ins w:id="5303" w:author="Skat" w:date="2010-06-25T12:54:00Z">
              <w:r>
                <w:t>Tilladte værdier er:</w:t>
              </w:r>
            </w:ins>
          </w:p>
          <w:p w:rsidR="00162F95" w:rsidRDefault="00162F95" w:rsidP="00162F95">
            <w:pPr>
              <w:pStyle w:val="Normal11"/>
              <w:rPr>
                <w:ins w:id="5304" w:author="Skat" w:date="2010-06-25T12:54:00Z"/>
              </w:rPr>
            </w:pPr>
          </w:p>
          <w:p w:rsidR="00162F95" w:rsidRDefault="00162F95" w:rsidP="00162F95">
            <w:pPr>
              <w:pStyle w:val="Normal11"/>
              <w:rPr>
                <w:ins w:id="5305" w:author="Skat" w:date="2010-06-25T12:54:00Z"/>
              </w:rPr>
            </w:pPr>
            <w:ins w:id="5306" w:author="Skat" w:date="2010-06-25T12:54:00Z">
              <w:r>
                <w:t>- Ankecenter</w:t>
              </w:r>
            </w:ins>
          </w:p>
          <w:p w:rsidR="00162F95" w:rsidRDefault="00162F95" w:rsidP="00162F95">
            <w:pPr>
              <w:pStyle w:val="Normal11"/>
              <w:rPr>
                <w:ins w:id="5307" w:author="Skat" w:date="2010-06-25T12:54:00Z"/>
              </w:rPr>
            </w:pPr>
            <w:ins w:id="5308" w:author="Skat" w:date="2010-06-25T12:54:00Z">
              <w:r>
                <w:t>- Betalingscentret</w:t>
              </w:r>
            </w:ins>
          </w:p>
          <w:p w:rsidR="00162F95" w:rsidRDefault="00162F95" w:rsidP="00162F95">
            <w:pPr>
              <w:pStyle w:val="Normal11"/>
              <w:rPr>
                <w:ins w:id="5309" w:author="Skat" w:date="2010-06-25T12:54:00Z"/>
              </w:rPr>
            </w:pPr>
            <w:ins w:id="5310" w:author="Skat" w:date="2010-06-25T12:54:00Z">
              <w:r>
                <w:t>- Center for Store Selskaber</w:t>
              </w:r>
            </w:ins>
          </w:p>
          <w:p w:rsidR="00162F95" w:rsidRDefault="00162F95" w:rsidP="00162F95">
            <w:pPr>
              <w:pStyle w:val="Normal11"/>
              <w:rPr>
                <w:ins w:id="5311" w:author="Skat" w:date="2010-06-25T12:54:00Z"/>
              </w:rPr>
            </w:pPr>
            <w:ins w:id="5312" w:author="Skat" w:date="2010-06-25T12:54:00Z">
              <w:r>
                <w:t>- Hovedcenter</w:t>
              </w:r>
            </w:ins>
          </w:p>
          <w:p w:rsidR="00162F95" w:rsidRDefault="00162F95" w:rsidP="00162F95">
            <w:pPr>
              <w:pStyle w:val="Normal11"/>
              <w:rPr>
                <w:ins w:id="5313" w:author="Skat" w:date="2010-06-25T12:54:00Z"/>
              </w:rPr>
            </w:pPr>
            <w:ins w:id="5314" w:author="Skat" w:date="2010-06-25T12:54:00Z">
              <w:r>
                <w:t>- Inddrivelsescentret</w:t>
              </w:r>
            </w:ins>
          </w:p>
          <w:p w:rsidR="00162F95" w:rsidRDefault="00162F95" w:rsidP="00162F95">
            <w:pPr>
              <w:pStyle w:val="Normal11"/>
              <w:rPr>
                <w:ins w:id="5315" w:author="Skat" w:date="2010-06-25T12:54:00Z"/>
              </w:rPr>
            </w:pPr>
            <w:ins w:id="5316" w:author="Skat" w:date="2010-06-25T12:54:00Z">
              <w:r>
                <w:t>- Intern Revision</w:t>
              </w:r>
            </w:ins>
          </w:p>
          <w:p w:rsidR="00162F95" w:rsidRDefault="00162F95" w:rsidP="00162F95">
            <w:pPr>
              <w:pStyle w:val="Normal11"/>
              <w:rPr>
                <w:ins w:id="5317" w:author="Skat" w:date="2010-06-25T12:54:00Z"/>
              </w:rPr>
            </w:pPr>
            <w:ins w:id="5318" w:author="Skat" w:date="2010-06-25T12:54:00Z">
              <w:r>
                <w:t>- IT-drift- og forvaltningscenter</w:t>
              </w:r>
            </w:ins>
          </w:p>
          <w:p w:rsidR="00162F95" w:rsidRDefault="00162F95" w:rsidP="00162F95">
            <w:pPr>
              <w:pStyle w:val="Normal11"/>
              <w:rPr>
                <w:ins w:id="5319" w:author="Skat" w:date="2010-06-25T12:54:00Z"/>
              </w:rPr>
            </w:pPr>
            <w:ins w:id="5320" w:author="Skat" w:date="2010-06-25T12:54:00Z">
              <w:r>
                <w:t>- Kundecenter</w:t>
              </w:r>
            </w:ins>
          </w:p>
          <w:p w:rsidR="00162F95" w:rsidRDefault="00162F95" w:rsidP="00162F95">
            <w:pPr>
              <w:pStyle w:val="Normal11"/>
              <w:rPr>
                <w:ins w:id="5321" w:author="Skat" w:date="2010-06-25T12:54:00Z"/>
              </w:rPr>
            </w:pPr>
            <w:ins w:id="5322" w:author="Skat" w:date="2010-06-25T12:54:00Z">
              <w:r>
                <w:t>- Midt- og Sydsjælland</w:t>
              </w:r>
            </w:ins>
          </w:p>
          <w:p w:rsidR="00162F95" w:rsidRDefault="00162F95" w:rsidP="00162F95">
            <w:pPr>
              <w:pStyle w:val="Normal11"/>
              <w:rPr>
                <w:ins w:id="5323" w:author="Skat" w:date="2010-06-25T12:54:00Z"/>
              </w:rPr>
            </w:pPr>
            <w:ins w:id="5324" w:author="Skat" w:date="2010-06-25T12:54:00Z">
              <w:r>
                <w:t>- Midtjylland</w:t>
              </w:r>
            </w:ins>
          </w:p>
          <w:p w:rsidR="00162F95" w:rsidRDefault="00162F95" w:rsidP="00162F95">
            <w:pPr>
              <w:pStyle w:val="Normal11"/>
              <w:rPr>
                <w:ins w:id="5325" w:author="Skat" w:date="2010-06-25T12:54:00Z"/>
              </w:rPr>
            </w:pPr>
            <w:ins w:id="5326" w:author="Skat" w:date="2010-06-25T12:54:00Z">
              <w:r>
                <w:t>- Nordjylland</w:t>
              </w:r>
            </w:ins>
          </w:p>
          <w:p w:rsidR="00162F95" w:rsidRDefault="00162F95" w:rsidP="00162F95">
            <w:pPr>
              <w:pStyle w:val="Normal11"/>
              <w:rPr>
                <w:ins w:id="5327" w:author="Skat" w:date="2010-06-25T12:54:00Z"/>
              </w:rPr>
            </w:pPr>
            <w:ins w:id="5328" w:author="Skat" w:date="2010-06-25T12:54:00Z">
              <w:r>
                <w:t>- Nordsjælland-København</w:t>
              </w:r>
            </w:ins>
          </w:p>
          <w:p w:rsidR="00162F95" w:rsidRDefault="00162F95" w:rsidP="00162F95">
            <w:pPr>
              <w:pStyle w:val="Normal11"/>
              <w:rPr>
                <w:ins w:id="5329" w:author="Skat" w:date="2010-06-25T12:54:00Z"/>
              </w:rPr>
            </w:pPr>
            <w:ins w:id="5330" w:author="Skat" w:date="2010-06-25T12:54:00Z">
              <w:r>
                <w:t>- Retssikkerhedschefen</w:t>
              </w:r>
            </w:ins>
          </w:p>
          <w:p w:rsidR="00162F95" w:rsidRDefault="00162F95" w:rsidP="00162F95">
            <w:pPr>
              <w:pStyle w:val="Normal11"/>
              <w:rPr>
                <w:ins w:id="5331" w:author="Skat" w:date="2010-06-25T12:54:00Z"/>
              </w:rPr>
            </w:pPr>
            <w:ins w:id="5332" w:author="Skat" w:date="2010-06-25T12:54:00Z">
              <w:r>
                <w:t>- Spillemyndigheden</w:t>
              </w:r>
            </w:ins>
          </w:p>
          <w:p w:rsidR="00162F95" w:rsidRPr="00162F95" w:rsidRDefault="00162F95" w:rsidP="00162F95">
            <w:pPr>
              <w:pStyle w:val="Normal11"/>
              <w:rPr>
                <w:ins w:id="5333" w:author="Skat" w:date="2010-06-25T12:54:00Z"/>
              </w:rPr>
            </w:pPr>
            <w:ins w:id="5334" w:author="Skat" w:date="2010-06-25T12:54:00Z">
              <w:r>
                <w:t>- Sydjylland-Fyn</w:t>
              </w:r>
            </w:ins>
          </w:p>
        </w:tc>
      </w:tr>
    </w:tbl>
    <w:p w:rsidR="00162F95" w:rsidRDefault="00162F95" w:rsidP="00162F95">
      <w:pPr>
        <w:pStyle w:val="Normal11"/>
        <w:rPr>
          <w:ins w:id="5335"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336" w:author="Skat" w:date="2010-06-25T12:54:00Z"/>
        </w:rPr>
      </w:pPr>
    </w:p>
    <w:p w:rsidR="00162F95" w:rsidRDefault="00162F95" w:rsidP="00162F95">
      <w:pPr>
        <w:pStyle w:val="Normal11"/>
        <w:rPr>
          <w:ins w:id="533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338" w:author="Skat" w:date="2010-06-25T12:54:00Z"/>
        </w:trPr>
        <w:tc>
          <w:tcPr>
            <w:tcW w:w="1667" w:type="dxa"/>
            <w:shd w:val="pct20" w:color="auto" w:fill="0000FF"/>
          </w:tcPr>
          <w:p w:rsidR="00162F95" w:rsidRPr="00162F95" w:rsidRDefault="00162F95" w:rsidP="00162F95">
            <w:pPr>
              <w:pStyle w:val="Normal11"/>
              <w:rPr>
                <w:ins w:id="5339" w:author="Skat" w:date="2010-06-25T12:54:00Z"/>
                <w:color w:val="FFFFFF"/>
              </w:rPr>
            </w:pPr>
            <w:ins w:id="5340"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341" w:author="Skat" w:date="2010-06-25T12:54:00Z"/>
                <w:color w:val="FFFFFF"/>
              </w:rPr>
            </w:pPr>
            <w:ins w:id="5342"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343" w:author="Skat" w:date="2010-06-25T12:54:00Z"/>
                <w:color w:val="FFFFFF"/>
              </w:rPr>
            </w:pPr>
            <w:ins w:id="5344" w:author="Skat" w:date="2010-06-25T12:54:00Z">
              <w:r>
                <w:rPr>
                  <w:color w:val="FFFFFF"/>
                </w:rPr>
                <w:t>Beskrivelse</w:t>
              </w:r>
            </w:ins>
          </w:p>
        </w:tc>
      </w:tr>
      <w:tr w:rsidR="00162F95" w:rsidTr="00162F95">
        <w:tblPrEx>
          <w:tblCellMar>
            <w:top w:w="0" w:type="dxa"/>
            <w:bottom w:w="0" w:type="dxa"/>
          </w:tblCellMar>
        </w:tblPrEx>
        <w:trPr>
          <w:ins w:id="5345" w:author="Skat" w:date="2010-06-25T12:54:00Z"/>
        </w:trPr>
        <w:tc>
          <w:tcPr>
            <w:tcW w:w="1667" w:type="dxa"/>
          </w:tcPr>
          <w:p w:rsidR="00162F95" w:rsidRDefault="00162F95" w:rsidP="00162F95">
            <w:pPr>
              <w:pStyle w:val="Normal11"/>
              <w:rPr>
                <w:ins w:id="5346" w:author="Skat" w:date="2010-06-25T12:54:00Z"/>
              </w:rPr>
            </w:pPr>
            <w:ins w:id="5347" w:author="Skat" w:date="2010-06-25T12:54:00Z">
              <w:r>
                <w:t>har en</w:t>
              </w:r>
            </w:ins>
          </w:p>
        </w:tc>
        <w:tc>
          <w:tcPr>
            <w:tcW w:w="2398" w:type="dxa"/>
          </w:tcPr>
          <w:p w:rsidR="00162F95" w:rsidRDefault="00162F95" w:rsidP="00162F95">
            <w:pPr>
              <w:pStyle w:val="Normal11"/>
              <w:rPr>
                <w:ins w:id="5348" w:author="Skat" w:date="2010-06-25T12:54:00Z"/>
              </w:rPr>
            </w:pPr>
            <w:ins w:id="5349" w:author="Skat" w:date="2010-06-25T12:54:00Z">
              <w:r>
                <w:t>OrganisatoriskEnhed(0..*)</w:t>
              </w:r>
            </w:ins>
          </w:p>
          <w:p w:rsidR="00162F95" w:rsidRDefault="00162F95" w:rsidP="00162F95">
            <w:pPr>
              <w:pStyle w:val="Normal11"/>
              <w:rPr>
                <w:ins w:id="5350" w:author="Skat" w:date="2010-06-25T12:54:00Z"/>
              </w:rPr>
            </w:pPr>
            <w:ins w:id="5351" w:author="Skat" w:date="2010-06-25T12:54:00Z">
              <w:r>
                <w:t>OrganisatoriskEnhedType(0..1)</w:t>
              </w:r>
            </w:ins>
          </w:p>
        </w:tc>
        <w:tc>
          <w:tcPr>
            <w:tcW w:w="5879" w:type="dxa"/>
          </w:tcPr>
          <w:p w:rsidR="00162F95" w:rsidRDefault="00162F95" w:rsidP="00162F95">
            <w:pPr>
              <w:pStyle w:val="Normal11"/>
              <w:rPr>
                <w:ins w:id="5352" w:author="Skat" w:date="2010-06-25T12:54:00Z"/>
              </w:rPr>
            </w:pPr>
            <w:ins w:id="5353" w:author="Skat" w:date="2010-06-25T12:54:00Z">
              <w:r>
                <w:t>En organisatorisk enhed kan være af en bestemt type.</w:t>
              </w:r>
            </w:ins>
          </w:p>
        </w:tc>
      </w:tr>
    </w:tbl>
    <w:p w:rsidR="00162F95" w:rsidRDefault="00162F95" w:rsidP="00162F95">
      <w:pPr>
        <w:pStyle w:val="Normal11"/>
        <w:rPr>
          <w:ins w:id="5354" w:author="Skat" w:date="2010-06-25T12:54:00Z"/>
        </w:rPr>
      </w:pPr>
    </w:p>
    <w:p w:rsidR="00162F95" w:rsidRDefault="00162F95" w:rsidP="00162F95">
      <w:pPr>
        <w:pStyle w:val="Normal11"/>
        <w:rPr>
          <w:ins w:id="5355"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356" w:author="Skat" w:date="2010-06-25T12:54:00Z"/>
        </w:rPr>
      </w:pPr>
      <w:bookmarkStart w:id="5357" w:name="_Toc265233938"/>
      <w:ins w:id="5358" w:author="Skat" w:date="2010-06-25T12:54:00Z">
        <w:r>
          <w:t>Part</w:t>
        </w:r>
        <w:bookmarkEnd w:id="5357"/>
      </w:ins>
    </w:p>
    <w:p w:rsidR="00162F95" w:rsidRDefault="00162F95" w:rsidP="00162F95">
      <w:pPr>
        <w:pStyle w:val="Normal11"/>
        <w:rPr>
          <w:ins w:id="5359" w:author="Skat" w:date="2010-06-25T12:54:00Z"/>
        </w:rPr>
      </w:pPr>
      <w:ins w:id="5360" w:author="Skat" w:date="2010-06-25T12:54:00Z">
        <w:r>
          <w:t>Part beskriver i SKAT en sammenhørighed.</w:t>
        </w:r>
      </w:ins>
    </w:p>
    <w:p w:rsidR="00162F95" w:rsidRDefault="00162F95" w:rsidP="00162F95">
      <w:pPr>
        <w:pStyle w:val="Normal11"/>
        <w:rPr>
          <w:ins w:id="5361" w:author="Skat" w:date="2010-06-25T12:54:00Z"/>
        </w:rPr>
      </w:pPr>
    </w:p>
    <w:p w:rsidR="00162F95" w:rsidRDefault="00162F95" w:rsidP="00162F95">
      <w:pPr>
        <w:pStyle w:val="Normal11"/>
        <w:rPr>
          <w:ins w:id="5362" w:author="Skat" w:date="2010-06-25T12:54:00Z"/>
        </w:rPr>
      </w:pPr>
      <w:ins w:id="5363" w:author="Skat" w:date="2010-06-25T12:54:00Z">
        <w:r>
          <w:t>F.eks noget er part i en sag.</w:t>
        </w:r>
      </w:ins>
    </w:p>
    <w:p w:rsidR="00162F95" w:rsidRDefault="00162F95" w:rsidP="00162F95">
      <w:pPr>
        <w:pStyle w:val="Normal11"/>
        <w:rPr>
          <w:ins w:id="5364" w:author="Skat" w:date="2010-06-25T12:54:00Z"/>
        </w:rPr>
      </w:pPr>
    </w:p>
    <w:p w:rsidR="00162F95" w:rsidRDefault="00162F95" w:rsidP="00162F95">
      <w:pPr>
        <w:pStyle w:val="Normal11"/>
        <w:rPr>
          <w:ins w:id="5365" w:author="Skat" w:date="2010-06-25T12:54:00Z"/>
        </w:rPr>
      </w:pPr>
      <w:ins w:id="5366" w:author="Skat" w:date="2010-06-25T12:54:00Z">
        <w:r>
          <w:t>En part kan f.eks. være en juridisk enhed (vi kunde), en myndighed eller en genstand (ting) f.eks. en ejendom eller et køretøj.</w:t>
        </w:r>
      </w:ins>
    </w:p>
    <w:p w:rsidR="00162F95" w:rsidRDefault="00162F95" w:rsidP="00162F95">
      <w:pPr>
        <w:pStyle w:val="Normal11"/>
        <w:rPr>
          <w:ins w:id="536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368" w:author="Skat" w:date="2010-06-25T12:54:00Z"/>
        </w:trPr>
        <w:tc>
          <w:tcPr>
            <w:tcW w:w="2625" w:type="dxa"/>
            <w:shd w:val="pct20" w:color="auto" w:fill="0000FF"/>
          </w:tcPr>
          <w:p w:rsidR="00162F95" w:rsidRPr="00162F95" w:rsidRDefault="00162F95" w:rsidP="00162F95">
            <w:pPr>
              <w:pStyle w:val="Normal11"/>
              <w:rPr>
                <w:ins w:id="5369" w:author="Skat" w:date="2010-06-25T12:54:00Z"/>
                <w:color w:val="FFFFFF"/>
              </w:rPr>
            </w:pPr>
            <w:ins w:id="5370"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371" w:author="Skat" w:date="2010-06-25T12:54:00Z"/>
                <w:color w:val="FFFFFF"/>
              </w:rPr>
            </w:pPr>
            <w:ins w:id="5372"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373" w:author="Skat" w:date="2010-06-25T12:54:00Z"/>
                <w:color w:val="FFFFFF"/>
              </w:rPr>
            </w:pPr>
            <w:ins w:id="5374" w:author="Skat" w:date="2010-06-25T12:54:00Z">
              <w:r>
                <w:rPr>
                  <w:color w:val="FFFFFF"/>
                </w:rPr>
                <w:t>Beskrivelse</w:t>
              </w:r>
            </w:ins>
          </w:p>
        </w:tc>
      </w:tr>
      <w:tr w:rsidR="00162F95" w:rsidTr="00162F95">
        <w:tblPrEx>
          <w:tblCellMar>
            <w:top w:w="0" w:type="dxa"/>
            <w:bottom w:w="0" w:type="dxa"/>
          </w:tblCellMar>
        </w:tblPrEx>
        <w:trPr>
          <w:ins w:id="5375" w:author="Skat" w:date="2010-06-25T12:54:00Z"/>
        </w:trPr>
        <w:tc>
          <w:tcPr>
            <w:tcW w:w="2625" w:type="dxa"/>
          </w:tcPr>
          <w:p w:rsidR="00162F95" w:rsidRDefault="00162F95" w:rsidP="00162F95">
            <w:pPr>
              <w:pStyle w:val="Normal11"/>
              <w:rPr>
                <w:ins w:id="5376" w:author="Skat" w:date="2010-06-25T12:54:00Z"/>
              </w:rPr>
            </w:pPr>
            <w:ins w:id="5377" w:author="Skat" w:date="2010-06-25T12:54:00Z">
              <w:r>
                <w:t>AlternativID</w:t>
              </w:r>
            </w:ins>
          </w:p>
        </w:tc>
        <w:tc>
          <w:tcPr>
            <w:tcW w:w="1797" w:type="dxa"/>
          </w:tcPr>
          <w:p w:rsidR="00162F95" w:rsidRDefault="00162F95" w:rsidP="00162F95">
            <w:pPr>
              <w:pStyle w:val="Normal11"/>
              <w:rPr>
                <w:ins w:id="5378" w:author="Skat" w:date="2010-06-25T12:54:00Z"/>
              </w:rPr>
            </w:pPr>
            <w:ins w:id="5379" w:author="Skat" w:date="2010-06-25T12:54:00Z">
              <w:r>
                <w:t>Tekst30</w:t>
              </w:r>
              <w:r>
                <w:fldChar w:fldCharType="begin"/>
              </w:r>
              <w:r>
                <w:instrText xml:space="preserve"> XE "</w:instrText>
              </w:r>
              <w:r w:rsidRPr="00670BAA">
                <w:instrText>Tekst30</w:instrText>
              </w:r>
              <w:r>
                <w:instrText xml:space="preserve">" </w:instrText>
              </w:r>
              <w:r>
                <w:fldChar w:fldCharType="end"/>
              </w:r>
            </w:ins>
          </w:p>
        </w:tc>
        <w:tc>
          <w:tcPr>
            <w:tcW w:w="5573" w:type="dxa"/>
          </w:tcPr>
          <w:p w:rsidR="00162F95" w:rsidRDefault="00162F95" w:rsidP="00162F95">
            <w:pPr>
              <w:pStyle w:val="Normal11"/>
              <w:rPr>
                <w:ins w:id="5380" w:author="Skat" w:date="2010-06-25T12:54:00Z"/>
              </w:rPr>
            </w:pPr>
            <w:ins w:id="5381" w:author="Skat" w:date="2010-06-25T12:54:00Z">
              <w:r>
                <w:t>Alternativ identifikation af en part, som ikke kan identificeres ved CVR-nummer, SE-nummer eller CPR-nummer. Det gælder fx udenlandske virksomheder.</w:t>
              </w:r>
            </w:ins>
          </w:p>
        </w:tc>
      </w:tr>
      <w:tr w:rsidR="00162F95" w:rsidTr="00162F95">
        <w:tblPrEx>
          <w:tblCellMar>
            <w:top w:w="0" w:type="dxa"/>
            <w:bottom w:w="0" w:type="dxa"/>
          </w:tblCellMar>
        </w:tblPrEx>
        <w:trPr>
          <w:ins w:id="5382" w:author="Skat" w:date="2010-06-25T12:54:00Z"/>
        </w:trPr>
        <w:tc>
          <w:tcPr>
            <w:tcW w:w="2625" w:type="dxa"/>
          </w:tcPr>
          <w:p w:rsidR="00162F95" w:rsidRDefault="00162F95" w:rsidP="00162F95">
            <w:pPr>
              <w:pStyle w:val="Normal11"/>
              <w:rPr>
                <w:ins w:id="5383" w:author="Skat" w:date="2010-06-25T12:54:00Z"/>
              </w:rPr>
            </w:pPr>
            <w:ins w:id="5384" w:author="Skat" w:date="2010-06-25T12:54:00Z">
              <w:r>
                <w:t>AlternativIDType</w:t>
              </w:r>
            </w:ins>
          </w:p>
        </w:tc>
        <w:tc>
          <w:tcPr>
            <w:tcW w:w="1797" w:type="dxa"/>
          </w:tcPr>
          <w:p w:rsidR="00162F95" w:rsidRDefault="00162F95" w:rsidP="00162F95">
            <w:pPr>
              <w:pStyle w:val="Normal11"/>
              <w:rPr>
                <w:ins w:id="5385" w:author="Skat" w:date="2010-06-25T12:54:00Z"/>
              </w:rPr>
            </w:pPr>
            <w:ins w:id="5386" w:author="Skat" w:date="2010-06-25T12:54:00Z">
              <w:r>
                <w:t>Tekst11</w:t>
              </w:r>
              <w:r>
                <w:fldChar w:fldCharType="begin"/>
              </w:r>
              <w:r>
                <w:instrText xml:space="preserve"> XE "</w:instrText>
              </w:r>
              <w:r w:rsidRPr="004D1CA9">
                <w:instrText>Tekst11</w:instrText>
              </w:r>
              <w:r>
                <w:instrText xml:space="preserve">" </w:instrText>
              </w:r>
              <w:r>
                <w:fldChar w:fldCharType="end"/>
              </w:r>
            </w:ins>
          </w:p>
        </w:tc>
        <w:tc>
          <w:tcPr>
            <w:tcW w:w="5573" w:type="dxa"/>
          </w:tcPr>
          <w:p w:rsidR="00162F95" w:rsidRDefault="00162F95" w:rsidP="00162F95">
            <w:pPr>
              <w:pStyle w:val="Normal11"/>
              <w:rPr>
                <w:ins w:id="5387" w:author="Skat" w:date="2010-06-25T12:54:00Z"/>
              </w:rPr>
            </w:pPr>
            <w:ins w:id="5388" w:author="Skat" w:date="2010-06-25T12:54:00Z">
              <w:r>
                <w:t>I tilfælde hvor en part ikke skal identificeres ved et alternativt id, skal man angive hvilke type det alternative id er. Captia skal kende disse typer på forhånd.</w:t>
              </w:r>
            </w:ins>
          </w:p>
        </w:tc>
      </w:tr>
    </w:tbl>
    <w:p w:rsidR="00162F95" w:rsidRDefault="00162F95" w:rsidP="00162F95">
      <w:pPr>
        <w:pStyle w:val="Normal11"/>
        <w:rPr>
          <w:ins w:id="5389"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390" w:author="Skat" w:date="2010-06-25T12:54:00Z"/>
        </w:rPr>
      </w:pPr>
    </w:p>
    <w:p w:rsidR="00162F95" w:rsidRDefault="00162F95" w:rsidP="00162F95">
      <w:pPr>
        <w:pStyle w:val="Normal11"/>
        <w:rPr>
          <w:ins w:id="539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392" w:author="Skat" w:date="2010-06-25T12:54:00Z"/>
        </w:trPr>
        <w:tc>
          <w:tcPr>
            <w:tcW w:w="1667" w:type="dxa"/>
            <w:shd w:val="pct20" w:color="auto" w:fill="0000FF"/>
          </w:tcPr>
          <w:p w:rsidR="00162F95" w:rsidRPr="00162F95" w:rsidRDefault="00162F95" w:rsidP="00162F95">
            <w:pPr>
              <w:pStyle w:val="Normal11"/>
              <w:rPr>
                <w:ins w:id="5393" w:author="Skat" w:date="2010-06-25T12:54:00Z"/>
                <w:color w:val="FFFFFF"/>
              </w:rPr>
            </w:pPr>
            <w:ins w:id="5394"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395" w:author="Skat" w:date="2010-06-25T12:54:00Z"/>
                <w:color w:val="FFFFFF"/>
              </w:rPr>
            </w:pPr>
            <w:ins w:id="5396"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397" w:author="Skat" w:date="2010-06-25T12:54:00Z"/>
                <w:color w:val="FFFFFF"/>
              </w:rPr>
            </w:pPr>
            <w:ins w:id="5398" w:author="Skat" w:date="2010-06-25T12:54:00Z">
              <w:r>
                <w:rPr>
                  <w:color w:val="FFFFFF"/>
                </w:rPr>
                <w:t>Beskrivelse</w:t>
              </w:r>
            </w:ins>
          </w:p>
        </w:tc>
      </w:tr>
      <w:tr w:rsidR="00162F95" w:rsidTr="00162F95">
        <w:tblPrEx>
          <w:tblCellMar>
            <w:top w:w="0" w:type="dxa"/>
            <w:bottom w:w="0" w:type="dxa"/>
          </w:tblCellMar>
        </w:tblPrEx>
        <w:trPr>
          <w:ins w:id="5399" w:author="Skat" w:date="2010-06-25T12:54:00Z"/>
        </w:trPr>
        <w:tc>
          <w:tcPr>
            <w:tcW w:w="1667" w:type="dxa"/>
          </w:tcPr>
          <w:p w:rsidR="00162F95" w:rsidRDefault="00162F95" w:rsidP="00162F95">
            <w:pPr>
              <w:pStyle w:val="Normal11"/>
              <w:rPr>
                <w:ins w:id="5400" w:author="Skat" w:date="2010-06-25T12:54:00Z"/>
              </w:rPr>
            </w:pPr>
            <w:ins w:id="5401" w:author="Skat" w:date="2010-06-25T12:54:00Z">
              <w:r>
                <w:t>kan have en</w:t>
              </w:r>
            </w:ins>
          </w:p>
        </w:tc>
        <w:tc>
          <w:tcPr>
            <w:tcW w:w="2398" w:type="dxa"/>
          </w:tcPr>
          <w:p w:rsidR="00162F95" w:rsidRDefault="00162F95" w:rsidP="00162F95">
            <w:pPr>
              <w:pStyle w:val="Normal11"/>
              <w:rPr>
                <w:ins w:id="5402" w:author="Skat" w:date="2010-06-25T12:54:00Z"/>
              </w:rPr>
            </w:pPr>
            <w:ins w:id="5403" w:author="Skat" w:date="2010-06-25T12:54:00Z">
              <w:r>
                <w:t>Dokument(1)</w:t>
              </w:r>
            </w:ins>
          </w:p>
          <w:p w:rsidR="00162F95" w:rsidRDefault="00162F95" w:rsidP="00162F95">
            <w:pPr>
              <w:pStyle w:val="Normal11"/>
              <w:rPr>
                <w:ins w:id="5404" w:author="Skat" w:date="2010-06-25T12:54:00Z"/>
              </w:rPr>
            </w:pPr>
            <w:ins w:id="5405" w:author="Skat" w:date="2010-06-25T12:54:00Z">
              <w:r>
                <w:t>Part(0..*)</w:t>
              </w:r>
            </w:ins>
          </w:p>
        </w:tc>
        <w:tc>
          <w:tcPr>
            <w:tcW w:w="5879" w:type="dxa"/>
          </w:tcPr>
          <w:p w:rsidR="00162F95" w:rsidRDefault="00162F95" w:rsidP="00162F95">
            <w:pPr>
              <w:pStyle w:val="Normal11"/>
              <w:rPr>
                <w:ins w:id="5406" w:author="Skat" w:date="2010-06-25T12:54:00Z"/>
              </w:rPr>
            </w:pPr>
          </w:p>
        </w:tc>
      </w:tr>
      <w:tr w:rsidR="00162F95" w:rsidTr="00162F95">
        <w:tblPrEx>
          <w:tblCellMar>
            <w:top w:w="0" w:type="dxa"/>
            <w:bottom w:w="0" w:type="dxa"/>
          </w:tblCellMar>
        </w:tblPrEx>
        <w:trPr>
          <w:ins w:id="5407" w:author="Skat" w:date="2010-06-25T12:54:00Z"/>
        </w:trPr>
        <w:tc>
          <w:tcPr>
            <w:tcW w:w="1667" w:type="dxa"/>
          </w:tcPr>
          <w:p w:rsidR="00162F95" w:rsidRDefault="00162F95" w:rsidP="00162F95">
            <w:pPr>
              <w:pStyle w:val="Normal11"/>
              <w:rPr>
                <w:ins w:id="5408" w:author="Skat" w:date="2010-06-25T12:54:00Z"/>
              </w:rPr>
            </w:pPr>
            <w:ins w:id="5409" w:author="Skat" w:date="2010-06-25T12:54:00Z">
              <w:r>
                <w:t>kan være</w:t>
              </w:r>
            </w:ins>
          </w:p>
        </w:tc>
        <w:tc>
          <w:tcPr>
            <w:tcW w:w="2398" w:type="dxa"/>
          </w:tcPr>
          <w:p w:rsidR="00162F95" w:rsidRDefault="00162F95" w:rsidP="00162F95">
            <w:pPr>
              <w:pStyle w:val="Normal11"/>
              <w:rPr>
                <w:ins w:id="5410" w:author="Skat" w:date="2010-06-25T12:54:00Z"/>
              </w:rPr>
            </w:pPr>
            <w:ins w:id="5411" w:author="Skat" w:date="2010-06-25T12:54:00Z">
              <w:r>
                <w:t>Ressource(1)</w:t>
              </w:r>
            </w:ins>
          </w:p>
          <w:p w:rsidR="00162F95" w:rsidRDefault="00162F95" w:rsidP="00162F95">
            <w:pPr>
              <w:pStyle w:val="Normal11"/>
              <w:rPr>
                <w:ins w:id="5412" w:author="Skat" w:date="2010-06-25T12:54:00Z"/>
              </w:rPr>
            </w:pPr>
            <w:ins w:id="5413" w:author="Skat" w:date="2010-06-25T12:54:00Z">
              <w:r>
                <w:t>Part(0..*)</w:t>
              </w:r>
            </w:ins>
          </w:p>
        </w:tc>
        <w:tc>
          <w:tcPr>
            <w:tcW w:w="5879" w:type="dxa"/>
          </w:tcPr>
          <w:p w:rsidR="00162F95" w:rsidRDefault="00162F95" w:rsidP="00162F95">
            <w:pPr>
              <w:pStyle w:val="Normal11"/>
              <w:rPr>
                <w:ins w:id="5414" w:author="Skat" w:date="2010-06-25T12:54:00Z"/>
              </w:rPr>
            </w:pPr>
          </w:p>
        </w:tc>
      </w:tr>
      <w:tr w:rsidR="00162F95" w:rsidTr="00162F95">
        <w:tblPrEx>
          <w:tblCellMar>
            <w:top w:w="0" w:type="dxa"/>
            <w:bottom w:w="0" w:type="dxa"/>
          </w:tblCellMar>
        </w:tblPrEx>
        <w:trPr>
          <w:ins w:id="5415" w:author="Skat" w:date="2010-06-25T12:54:00Z"/>
        </w:trPr>
        <w:tc>
          <w:tcPr>
            <w:tcW w:w="1667" w:type="dxa"/>
          </w:tcPr>
          <w:p w:rsidR="00162F95" w:rsidRDefault="00162F95" w:rsidP="00162F95">
            <w:pPr>
              <w:pStyle w:val="Normal11"/>
              <w:rPr>
                <w:ins w:id="5416" w:author="Skat" w:date="2010-06-25T12:54:00Z"/>
              </w:rPr>
            </w:pPr>
            <w:ins w:id="5417" w:author="Skat" w:date="2010-06-25T12:54:00Z">
              <w:r>
                <w:t>kan være</w:t>
              </w:r>
            </w:ins>
          </w:p>
        </w:tc>
        <w:tc>
          <w:tcPr>
            <w:tcW w:w="2398" w:type="dxa"/>
          </w:tcPr>
          <w:p w:rsidR="00162F95" w:rsidRDefault="00162F95" w:rsidP="00162F95">
            <w:pPr>
              <w:pStyle w:val="Normal11"/>
              <w:rPr>
                <w:ins w:id="5418" w:author="Skat" w:date="2010-06-25T12:54:00Z"/>
              </w:rPr>
            </w:pPr>
            <w:ins w:id="5419" w:author="Skat" w:date="2010-06-25T12:54:00Z">
              <w:r>
                <w:t>Person(1)</w:t>
              </w:r>
            </w:ins>
          </w:p>
          <w:p w:rsidR="00162F95" w:rsidRDefault="00162F95" w:rsidP="00162F95">
            <w:pPr>
              <w:pStyle w:val="Normal11"/>
              <w:rPr>
                <w:ins w:id="5420" w:author="Skat" w:date="2010-06-25T12:54:00Z"/>
              </w:rPr>
            </w:pPr>
            <w:ins w:id="5421" w:author="Skat" w:date="2010-06-25T12:54:00Z">
              <w:r>
                <w:t>Part(0..*)</w:t>
              </w:r>
            </w:ins>
          </w:p>
        </w:tc>
        <w:tc>
          <w:tcPr>
            <w:tcW w:w="5879" w:type="dxa"/>
          </w:tcPr>
          <w:p w:rsidR="00162F95" w:rsidRDefault="00162F95" w:rsidP="00162F95">
            <w:pPr>
              <w:pStyle w:val="Normal11"/>
              <w:rPr>
                <w:ins w:id="5422" w:author="Skat" w:date="2010-06-25T12:54:00Z"/>
              </w:rPr>
            </w:pPr>
          </w:p>
        </w:tc>
      </w:tr>
      <w:tr w:rsidR="00162F95" w:rsidTr="00162F95">
        <w:tblPrEx>
          <w:tblCellMar>
            <w:top w:w="0" w:type="dxa"/>
            <w:bottom w:w="0" w:type="dxa"/>
          </w:tblCellMar>
        </w:tblPrEx>
        <w:trPr>
          <w:ins w:id="5423" w:author="Skat" w:date="2010-06-25T12:54:00Z"/>
        </w:trPr>
        <w:tc>
          <w:tcPr>
            <w:tcW w:w="1667" w:type="dxa"/>
          </w:tcPr>
          <w:p w:rsidR="00162F95" w:rsidRDefault="00162F95" w:rsidP="00162F95">
            <w:pPr>
              <w:pStyle w:val="Normal11"/>
              <w:rPr>
                <w:ins w:id="5424" w:author="Skat" w:date="2010-06-25T12:54:00Z"/>
              </w:rPr>
            </w:pPr>
            <w:ins w:id="5425" w:author="Skat" w:date="2010-06-25T12:54:00Z">
              <w:r>
                <w:t>kan være</w:t>
              </w:r>
            </w:ins>
          </w:p>
        </w:tc>
        <w:tc>
          <w:tcPr>
            <w:tcW w:w="2398" w:type="dxa"/>
          </w:tcPr>
          <w:p w:rsidR="00162F95" w:rsidRDefault="00162F95" w:rsidP="00162F95">
            <w:pPr>
              <w:pStyle w:val="Normal11"/>
              <w:rPr>
                <w:ins w:id="5426" w:author="Skat" w:date="2010-06-25T12:54:00Z"/>
              </w:rPr>
            </w:pPr>
            <w:ins w:id="5427" w:author="Skat" w:date="2010-06-25T12:54:00Z">
              <w:r>
                <w:t>Virksomhed(1)</w:t>
              </w:r>
            </w:ins>
          </w:p>
          <w:p w:rsidR="00162F95" w:rsidRDefault="00162F95" w:rsidP="00162F95">
            <w:pPr>
              <w:pStyle w:val="Normal11"/>
              <w:rPr>
                <w:ins w:id="5428" w:author="Skat" w:date="2010-06-25T12:54:00Z"/>
              </w:rPr>
            </w:pPr>
            <w:ins w:id="5429" w:author="Skat" w:date="2010-06-25T12:54:00Z">
              <w:r>
                <w:t>Part(0..*)</w:t>
              </w:r>
            </w:ins>
          </w:p>
        </w:tc>
        <w:tc>
          <w:tcPr>
            <w:tcW w:w="5879" w:type="dxa"/>
          </w:tcPr>
          <w:p w:rsidR="00162F95" w:rsidRDefault="00162F95" w:rsidP="00162F95">
            <w:pPr>
              <w:pStyle w:val="Normal11"/>
              <w:rPr>
                <w:ins w:id="5430" w:author="Skat" w:date="2010-06-25T12:54:00Z"/>
              </w:rPr>
            </w:pPr>
          </w:p>
        </w:tc>
      </w:tr>
      <w:tr w:rsidR="00162F95" w:rsidTr="00162F95">
        <w:tblPrEx>
          <w:tblCellMar>
            <w:top w:w="0" w:type="dxa"/>
            <w:bottom w:w="0" w:type="dxa"/>
          </w:tblCellMar>
        </w:tblPrEx>
        <w:trPr>
          <w:ins w:id="5431" w:author="Skat" w:date="2010-06-25T12:54:00Z"/>
        </w:trPr>
        <w:tc>
          <w:tcPr>
            <w:tcW w:w="1667" w:type="dxa"/>
          </w:tcPr>
          <w:p w:rsidR="00162F95" w:rsidRDefault="00162F95" w:rsidP="00162F95">
            <w:pPr>
              <w:pStyle w:val="Normal11"/>
              <w:rPr>
                <w:ins w:id="5432" w:author="Skat" w:date="2010-06-25T12:54:00Z"/>
              </w:rPr>
            </w:pPr>
            <w:ins w:id="5433" w:author="Skat" w:date="2010-06-25T12:54:00Z">
              <w:r>
                <w:t>har</w:t>
              </w:r>
            </w:ins>
          </w:p>
        </w:tc>
        <w:tc>
          <w:tcPr>
            <w:tcW w:w="2398" w:type="dxa"/>
          </w:tcPr>
          <w:p w:rsidR="00162F95" w:rsidRDefault="00162F95" w:rsidP="00162F95">
            <w:pPr>
              <w:pStyle w:val="Normal11"/>
              <w:rPr>
                <w:ins w:id="5434" w:author="Skat" w:date="2010-06-25T12:54:00Z"/>
              </w:rPr>
            </w:pPr>
            <w:ins w:id="5435" w:author="Skat" w:date="2010-06-25T12:54:00Z">
              <w:r>
                <w:t>Sag(1..*)</w:t>
              </w:r>
            </w:ins>
          </w:p>
          <w:p w:rsidR="00162F95" w:rsidRDefault="00162F95" w:rsidP="00162F95">
            <w:pPr>
              <w:pStyle w:val="Normal11"/>
              <w:rPr>
                <w:ins w:id="5436" w:author="Skat" w:date="2010-06-25T12:54:00Z"/>
              </w:rPr>
            </w:pPr>
            <w:ins w:id="5437" w:author="Skat" w:date="2010-06-25T12:54:00Z">
              <w:r>
                <w:t>Part(0..*)</w:t>
              </w:r>
            </w:ins>
          </w:p>
          <w:p w:rsidR="00162F95" w:rsidRDefault="00162F95" w:rsidP="00162F95">
            <w:pPr>
              <w:pStyle w:val="Normal11"/>
              <w:rPr>
                <w:ins w:id="5438" w:author="Skat" w:date="2010-06-25T12:54:00Z"/>
              </w:rPr>
            </w:pPr>
            <w:ins w:id="5439" w:author="Skat" w:date="2010-06-25T12:54:00Z">
              <w:r>
                <w:t xml:space="preserve"> via PartRolle</w:t>
              </w:r>
            </w:ins>
          </w:p>
        </w:tc>
        <w:tc>
          <w:tcPr>
            <w:tcW w:w="5879" w:type="dxa"/>
          </w:tcPr>
          <w:p w:rsidR="00162F95" w:rsidRDefault="00162F95" w:rsidP="00162F95">
            <w:pPr>
              <w:pStyle w:val="Normal11"/>
              <w:rPr>
                <w:ins w:id="5440" w:author="Skat" w:date="2010-06-25T12:54:00Z"/>
              </w:rPr>
            </w:pPr>
          </w:p>
        </w:tc>
      </w:tr>
    </w:tbl>
    <w:p w:rsidR="00162F95" w:rsidRDefault="00162F95" w:rsidP="00162F95">
      <w:pPr>
        <w:pStyle w:val="Normal11"/>
        <w:rPr>
          <w:ins w:id="5441" w:author="Skat" w:date="2010-06-25T12:54:00Z"/>
        </w:rPr>
      </w:pPr>
    </w:p>
    <w:p w:rsidR="00162F95" w:rsidRDefault="00162F95" w:rsidP="00162F95">
      <w:pPr>
        <w:pStyle w:val="Normal11"/>
        <w:rPr>
          <w:ins w:id="544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443" w:author="Skat" w:date="2010-06-25T12:54:00Z"/>
        </w:rPr>
      </w:pPr>
      <w:bookmarkStart w:id="5444" w:name="_Toc265233939"/>
      <w:ins w:id="5445" w:author="Skat" w:date="2010-06-25T12:54:00Z">
        <w:r>
          <w:t>PartRolle</w:t>
        </w:r>
        <w:bookmarkEnd w:id="5444"/>
      </w:ins>
    </w:p>
    <w:p w:rsidR="00162F95" w:rsidRDefault="00162F95" w:rsidP="00162F95">
      <w:pPr>
        <w:pStyle w:val="Normal11"/>
        <w:rPr>
          <w:ins w:id="5446" w:author="Skat" w:date="2010-06-25T12:54:00Z"/>
        </w:rPr>
      </w:pPr>
      <w:ins w:id="5447" w:author="Skat" w:date="2010-06-25T12:54:00Z">
        <w:r>
          <w:t>En Part kan være forskellige roller i forhold til forskellige sager.</w:t>
        </w:r>
      </w:ins>
    </w:p>
    <w:p w:rsidR="00162F95" w:rsidRDefault="00162F95" w:rsidP="00162F95">
      <w:pPr>
        <w:pStyle w:val="Normal11"/>
        <w:rPr>
          <w:ins w:id="544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449" w:author="Skat" w:date="2010-06-25T12:54:00Z"/>
        </w:trPr>
        <w:tc>
          <w:tcPr>
            <w:tcW w:w="2625" w:type="dxa"/>
            <w:shd w:val="pct20" w:color="auto" w:fill="0000FF"/>
          </w:tcPr>
          <w:p w:rsidR="00162F95" w:rsidRPr="00162F95" w:rsidRDefault="00162F95" w:rsidP="00162F95">
            <w:pPr>
              <w:pStyle w:val="Normal11"/>
              <w:rPr>
                <w:ins w:id="5450" w:author="Skat" w:date="2010-06-25T12:54:00Z"/>
                <w:color w:val="FFFFFF"/>
              </w:rPr>
            </w:pPr>
            <w:ins w:id="5451"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452" w:author="Skat" w:date="2010-06-25T12:54:00Z"/>
                <w:color w:val="FFFFFF"/>
              </w:rPr>
            </w:pPr>
            <w:ins w:id="5453"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454" w:author="Skat" w:date="2010-06-25T12:54:00Z"/>
                <w:color w:val="FFFFFF"/>
              </w:rPr>
            </w:pPr>
            <w:ins w:id="5455" w:author="Skat" w:date="2010-06-25T12:54:00Z">
              <w:r>
                <w:rPr>
                  <w:color w:val="FFFFFF"/>
                </w:rPr>
                <w:t>Beskrivelse</w:t>
              </w:r>
            </w:ins>
          </w:p>
        </w:tc>
      </w:tr>
      <w:tr w:rsidR="00162F95" w:rsidTr="00162F95">
        <w:tblPrEx>
          <w:tblCellMar>
            <w:top w:w="0" w:type="dxa"/>
            <w:bottom w:w="0" w:type="dxa"/>
          </w:tblCellMar>
        </w:tblPrEx>
        <w:trPr>
          <w:ins w:id="5456" w:author="Skat" w:date="2010-06-25T12:54:00Z"/>
        </w:trPr>
        <w:tc>
          <w:tcPr>
            <w:tcW w:w="2625" w:type="dxa"/>
          </w:tcPr>
          <w:p w:rsidR="00162F95" w:rsidRDefault="00162F95" w:rsidP="00162F95">
            <w:pPr>
              <w:pStyle w:val="Normal11"/>
              <w:rPr>
                <w:ins w:id="5457" w:author="Skat" w:date="2010-06-25T12:54:00Z"/>
              </w:rPr>
            </w:pPr>
            <w:ins w:id="5458" w:author="Skat" w:date="2010-06-25T12:54:00Z">
              <w:r>
                <w:t>Betegnelse</w:t>
              </w:r>
            </w:ins>
          </w:p>
        </w:tc>
        <w:tc>
          <w:tcPr>
            <w:tcW w:w="1797" w:type="dxa"/>
          </w:tcPr>
          <w:p w:rsidR="00162F95" w:rsidRDefault="00162F95" w:rsidP="00162F95">
            <w:pPr>
              <w:pStyle w:val="Normal11"/>
              <w:rPr>
                <w:ins w:id="5459" w:author="Skat" w:date="2010-06-25T12:54:00Z"/>
              </w:rPr>
            </w:pPr>
            <w:ins w:id="5460" w:author="Skat" w:date="2010-06-25T12:54:00Z">
              <w:r>
                <w:t>Tekst11</w:t>
              </w:r>
              <w:r>
                <w:fldChar w:fldCharType="begin"/>
              </w:r>
              <w:r>
                <w:instrText xml:space="preserve"> XE "</w:instrText>
              </w:r>
              <w:r w:rsidRPr="00BB1CD6">
                <w:instrText>Tekst11</w:instrText>
              </w:r>
              <w:r>
                <w:instrText xml:space="preserve">" </w:instrText>
              </w:r>
              <w:r>
                <w:fldChar w:fldCharType="end"/>
              </w:r>
            </w:ins>
          </w:p>
        </w:tc>
        <w:tc>
          <w:tcPr>
            <w:tcW w:w="5573" w:type="dxa"/>
          </w:tcPr>
          <w:p w:rsidR="00162F95" w:rsidRDefault="00162F95" w:rsidP="00162F95">
            <w:pPr>
              <w:pStyle w:val="Normal11"/>
              <w:rPr>
                <w:ins w:id="5461" w:author="Skat" w:date="2010-06-25T12:54:00Z"/>
              </w:rPr>
            </w:pPr>
            <w:ins w:id="5462" w:author="Skat" w:date="2010-06-25T12:54:00Z">
              <w:r>
                <w:t>Partens rolle i forhold til sagen.</w:t>
              </w:r>
            </w:ins>
          </w:p>
          <w:p w:rsidR="00162F95" w:rsidRDefault="00162F95" w:rsidP="00162F95">
            <w:pPr>
              <w:pStyle w:val="Normal11"/>
              <w:rPr>
                <w:ins w:id="5463" w:author="Skat" w:date="2010-06-25T12:54:00Z"/>
              </w:rPr>
            </w:pPr>
          </w:p>
          <w:p w:rsidR="00162F95" w:rsidRDefault="00162F95" w:rsidP="00162F95">
            <w:pPr>
              <w:pStyle w:val="Normal11"/>
              <w:rPr>
                <w:ins w:id="5464" w:author="Skat" w:date="2010-06-25T12:54:00Z"/>
              </w:rPr>
            </w:pPr>
            <w:ins w:id="5465" w:author="Skat" w:date="2010-06-25T12:54:00Z">
              <w:r>
                <w:t>Roller =&gt; Definition</w:t>
              </w:r>
            </w:ins>
          </w:p>
          <w:p w:rsidR="00162F95" w:rsidRDefault="00162F95" w:rsidP="00162F95">
            <w:pPr>
              <w:pStyle w:val="Normal11"/>
              <w:rPr>
                <w:ins w:id="5466" w:author="Skat" w:date="2010-06-25T12:54:00Z"/>
              </w:rPr>
            </w:pPr>
            <w:ins w:id="5467" w:author="Skat" w:date="2010-06-25T12:54:00Z">
              <w:r>
                <w:t>Sagspart =&gt;Sagens part. Den borger, virksomhed mv., som sagen drejer sig om -</w:t>
              </w:r>
            </w:ins>
          </w:p>
          <w:p w:rsidR="00162F95" w:rsidRDefault="00162F95" w:rsidP="00162F95">
            <w:pPr>
              <w:pStyle w:val="Normal11"/>
              <w:rPr>
                <w:ins w:id="5468" w:author="Skat" w:date="2010-06-25T12:54:00Z"/>
              </w:rPr>
            </w:pPr>
            <w:ins w:id="5469" w:author="Skat" w:date="2010-06-25T12:54:00Z">
              <w:r>
                <w:t>altså den sagens afgørelse, vejledning mv. er rettet mod.</w:t>
              </w:r>
            </w:ins>
          </w:p>
          <w:p w:rsidR="00162F95" w:rsidRDefault="00162F95" w:rsidP="00162F95">
            <w:pPr>
              <w:pStyle w:val="Normal11"/>
              <w:rPr>
                <w:ins w:id="5470" w:author="Skat" w:date="2010-06-25T12:54:00Z"/>
              </w:rPr>
            </w:pPr>
          </w:p>
          <w:p w:rsidR="00162F95" w:rsidRDefault="00162F95" w:rsidP="00162F95">
            <w:pPr>
              <w:pStyle w:val="Normal11"/>
              <w:rPr>
                <w:ins w:id="5471" w:author="Skat" w:date="2010-06-25T12:54:00Z"/>
              </w:rPr>
            </w:pPr>
            <w:ins w:id="5472" w:author="Skat" w:date="2010-06-25T12:54:00Z">
              <w:r>
                <w:t>Partsrepr =&gt; Partens repræsentant, typisk advokat eller revisor.</w:t>
              </w:r>
            </w:ins>
          </w:p>
          <w:p w:rsidR="00162F95" w:rsidRDefault="00162F95" w:rsidP="00162F95">
            <w:pPr>
              <w:pStyle w:val="Normal11"/>
              <w:rPr>
                <w:ins w:id="5473" w:author="Skat" w:date="2010-06-25T12:54:00Z"/>
              </w:rPr>
            </w:pPr>
            <w:ins w:id="5474" w:author="Skat" w:date="2010-06-25T12:54:00Z">
              <w:r>
                <w:t>Ligningsråd Ligningsrådet</w:t>
              </w:r>
            </w:ins>
          </w:p>
          <w:p w:rsidR="00162F95" w:rsidRDefault="00162F95" w:rsidP="00162F95">
            <w:pPr>
              <w:pStyle w:val="Normal11"/>
              <w:rPr>
                <w:ins w:id="5475" w:author="Skat" w:date="2010-06-25T12:54:00Z"/>
              </w:rPr>
            </w:pPr>
          </w:p>
          <w:p w:rsidR="00162F95" w:rsidRDefault="00162F95" w:rsidP="00162F95">
            <w:pPr>
              <w:pStyle w:val="Normal11"/>
              <w:rPr>
                <w:ins w:id="5476" w:author="Skat" w:date="2010-06-25T12:54:00Z"/>
              </w:rPr>
            </w:pPr>
            <w:ins w:id="5477" w:author="Skat" w:date="2010-06-25T12:54:00Z">
              <w:r>
                <w:t>Øvr. myndig =&gt; Øvrige myndigheder, f.eks. Skatteministeriets departement, andre</w:t>
              </w:r>
            </w:ins>
          </w:p>
          <w:p w:rsidR="00162F95" w:rsidRDefault="00162F95" w:rsidP="00162F95">
            <w:pPr>
              <w:pStyle w:val="Normal11"/>
              <w:rPr>
                <w:ins w:id="5478" w:author="Skat" w:date="2010-06-25T12:54:00Z"/>
              </w:rPr>
            </w:pPr>
            <w:ins w:id="5479" w:author="Skat" w:date="2010-06-25T12:54:00Z">
              <w:r>
                <w:t>ministerier og styrelser, politi og anklagemyndighed, domstolene.</w:t>
              </w:r>
            </w:ins>
          </w:p>
          <w:p w:rsidR="00162F95" w:rsidRDefault="00162F95" w:rsidP="00162F95">
            <w:pPr>
              <w:pStyle w:val="Normal11"/>
              <w:rPr>
                <w:ins w:id="5480" w:author="Skat" w:date="2010-06-25T12:54:00Z"/>
              </w:rPr>
            </w:pPr>
          </w:p>
          <w:p w:rsidR="00162F95" w:rsidRDefault="00162F95" w:rsidP="00162F95">
            <w:pPr>
              <w:pStyle w:val="Normal11"/>
              <w:rPr>
                <w:ins w:id="5481" w:author="Skat" w:date="2010-06-25T12:54:00Z"/>
              </w:rPr>
            </w:pPr>
            <w:ins w:id="5482" w:author="Skat" w:date="2010-06-25T12:54:00Z">
              <w:r>
                <w:t>Andre ekst. =&gt; Andre eksterne. Personer, selskaber og virksomheder, der ikke er</w:t>
              </w:r>
            </w:ins>
          </w:p>
          <w:p w:rsidR="00162F95" w:rsidRDefault="00162F95" w:rsidP="00162F95">
            <w:pPr>
              <w:pStyle w:val="Normal11"/>
              <w:rPr>
                <w:ins w:id="5483" w:author="Skat" w:date="2010-06-25T12:54:00Z"/>
              </w:rPr>
            </w:pPr>
            <w:ins w:id="5484" w:author="Skat" w:date="2010-06-25T12:54:00Z">
              <w:r>
                <w:t>sagspart eller partsrepræsentant. F.eks. brancheorganisationer eller</w:t>
              </w:r>
            </w:ins>
          </w:p>
          <w:p w:rsidR="00162F95" w:rsidRDefault="00162F95" w:rsidP="00162F95">
            <w:pPr>
              <w:pStyle w:val="Normal11"/>
              <w:rPr>
                <w:ins w:id="5485" w:author="Skat" w:date="2010-06-25T12:54:00Z"/>
              </w:rPr>
            </w:pPr>
            <w:ins w:id="5486" w:author="Skat" w:date="2010-06-25T12:54:00Z">
              <w:r>
                <w:t>andre, der skal høres/orienteres i en sag eller Kammeradvokaten.</w:t>
              </w:r>
            </w:ins>
          </w:p>
          <w:p w:rsidR="00162F95" w:rsidRDefault="00162F95" w:rsidP="00162F95">
            <w:pPr>
              <w:pStyle w:val="Normal11"/>
              <w:rPr>
                <w:ins w:id="5487" w:author="Skat" w:date="2010-06-25T12:54:00Z"/>
              </w:rPr>
            </w:pPr>
          </w:p>
          <w:p w:rsidR="00162F95" w:rsidRDefault="00162F95" w:rsidP="00162F95">
            <w:pPr>
              <w:pStyle w:val="Normal11"/>
              <w:rPr>
                <w:ins w:id="5488" w:author="Skat" w:date="2010-06-25T12:54:00Z"/>
              </w:rPr>
            </w:pPr>
            <w:ins w:id="5489" w:author="Skat" w:date="2010-06-25T12:54:00Z">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ins>
          </w:p>
          <w:p w:rsidR="00162F95" w:rsidRDefault="00162F95" w:rsidP="00162F95">
            <w:pPr>
              <w:pStyle w:val="Normal11"/>
              <w:rPr>
                <w:ins w:id="5490" w:author="Skat" w:date="2010-06-25T12:54:00Z"/>
              </w:rPr>
            </w:pPr>
          </w:p>
          <w:p w:rsidR="00162F95" w:rsidRDefault="00162F95" w:rsidP="00162F95">
            <w:pPr>
              <w:pStyle w:val="Normal11"/>
              <w:rPr>
                <w:ins w:id="5491" w:author="Skat" w:date="2010-06-25T12:54:00Z"/>
                <w:u w:val="single"/>
              </w:rPr>
            </w:pPr>
            <w:ins w:id="5492" w:author="Skat" w:date="2010-06-25T12:54:00Z">
              <w:r>
                <w:rPr>
                  <w:u w:val="single"/>
                </w:rPr>
                <w:t>Tilladte værdier:</w:t>
              </w:r>
            </w:ins>
          </w:p>
          <w:p w:rsidR="00162F95" w:rsidRDefault="00162F95" w:rsidP="00162F95">
            <w:pPr>
              <w:pStyle w:val="Normal11"/>
              <w:rPr>
                <w:ins w:id="5493" w:author="Skat" w:date="2010-06-25T12:54:00Z"/>
              </w:rPr>
            </w:pPr>
            <w:ins w:id="5494" w:author="Skat" w:date="2010-06-25T12:54:00Z">
              <w:r>
                <w:t>- Sagspart</w:t>
              </w:r>
            </w:ins>
          </w:p>
          <w:p w:rsidR="00162F95" w:rsidRDefault="00162F95" w:rsidP="00162F95">
            <w:pPr>
              <w:pStyle w:val="Normal11"/>
              <w:rPr>
                <w:ins w:id="5495" w:author="Skat" w:date="2010-06-25T12:54:00Z"/>
              </w:rPr>
            </w:pPr>
            <w:ins w:id="5496" w:author="Skat" w:date="2010-06-25T12:54:00Z">
              <w:r>
                <w:t>- Partsrepr</w:t>
              </w:r>
            </w:ins>
          </w:p>
          <w:p w:rsidR="00162F95" w:rsidRDefault="00162F95" w:rsidP="00162F95">
            <w:pPr>
              <w:pStyle w:val="Normal11"/>
              <w:rPr>
                <w:ins w:id="5497" w:author="Skat" w:date="2010-06-25T12:54:00Z"/>
              </w:rPr>
            </w:pPr>
            <w:ins w:id="5498" w:author="Skat" w:date="2010-06-25T12:54:00Z">
              <w:r>
                <w:t>- Ligningsråd</w:t>
              </w:r>
            </w:ins>
          </w:p>
          <w:p w:rsidR="00162F95" w:rsidRDefault="00162F95" w:rsidP="00162F95">
            <w:pPr>
              <w:pStyle w:val="Normal11"/>
              <w:rPr>
                <w:ins w:id="5499" w:author="Skat" w:date="2010-06-25T12:54:00Z"/>
              </w:rPr>
            </w:pPr>
            <w:ins w:id="5500" w:author="Skat" w:date="2010-06-25T12:54:00Z">
              <w:r>
                <w:t>- Øvr. myndig</w:t>
              </w:r>
            </w:ins>
          </w:p>
          <w:p w:rsidR="00162F95" w:rsidRPr="00162F95" w:rsidRDefault="00162F95" w:rsidP="00162F95">
            <w:pPr>
              <w:pStyle w:val="Normal11"/>
              <w:rPr>
                <w:ins w:id="5501" w:author="Skat" w:date="2010-06-25T12:54:00Z"/>
              </w:rPr>
            </w:pPr>
            <w:ins w:id="5502" w:author="Skat" w:date="2010-06-25T12:54:00Z">
              <w:r>
                <w:t>- Egen myndighed</w:t>
              </w:r>
            </w:ins>
          </w:p>
        </w:tc>
      </w:tr>
    </w:tbl>
    <w:p w:rsidR="00162F95" w:rsidRDefault="00162F95" w:rsidP="00162F95">
      <w:pPr>
        <w:pStyle w:val="Normal11"/>
        <w:rPr>
          <w:ins w:id="5503"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504" w:author="Skat" w:date="2010-06-25T12:54:00Z"/>
        </w:rPr>
      </w:pPr>
    </w:p>
    <w:p w:rsidR="00162F95" w:rsidRDefault="00162F95" w:rsidP="00162F95">
      <w:pPr>
        <w:pStyle w:val="Normal11"/>
        <w:rPr>
          <w:ins w:id="5505" w:author="Skat" w:date="2010-06-25T12:54:00Z"/>
        </w:rPr>
      </w:pPr>
    </w:p>
    <w:p w:rsidR="00162F95" w:rsidRDefault="00162F95" w:rsidP="00162F95">
      <w:pPr>
        <w:pStyle w:val="Normal11"/>
        <w:rPr>
          <w:ins w:id="5506" w:author="Skat" w:date="2010-06-25T12:54:00Z"/>
        </w:rPr>
      </w:pPr>
    </w:p>
    <w:p w:rsidR="00162F95" w:rsidRDefault="00162F95" w:rsidP="00162F95">
      <w:pPr>
        <w:pStyle w:val="Normal11"/>
        <w:rPr>
          <w:ins w:id="550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508" w:author="Skat" w:date="2010-06-25T12:54:00Z"/>
        </w:rPr>
      </w:pPr>
      <w:bookmarkStart w:id="5509" w:name="_Toc265233940"/>
      <w:ins w:id="5510" w:author="Skat" w:date="2010-06-25T12:54:00Z">
        <w:r>
          <w:t>Person</w:t>
        </w:r>
        <w:bookmarkEnd w:id="5509"/>
      </w:ins>
    </w:p>
    <w:p w:rsidR="00162F95" w:rsidRDefault="00162F95" w:rsidP="00162F95">
      <w:pPr>
        <w:pStyle w:val="Normal11"/>
        <w:rPr>
          <w:ins w:id="5511" w:author="Skat" w:date="2010-06-25T12:54:00Z"/>
        </w:rPr>
      </w:pPr>
      <w:ins w:id="5512" w:author="Skat" w:date="2010-06-25T12:54:00Z">
        <w:r>
          <w:t>Privat person identificeret ved et personnummer (CPR-nummer).</w:t>
        </w:r>
      </w:ins>
    </w:p>
    <w:p w:rsidR="00162F95" w:rsidRDefault="00162F95" w:rsidP="00162F95">
      <w:pPr>
        <w:pStyle w:val="Normal11"/>
        <w:rPr>
          <w:ins w:id="5513" w:author="Skat" w:date="2010-06-25T12:54:00Z"/>
        </w:rPr>
      </w:pPr>
    </w:p>
    <w:p w:rsidR="00162F95" w:rsidRDefault="00162F95" w:rsidP="00162F95">
      <w:pPr>
        <w:pStyle w:val="Normal11"/>
        <w:rPr>
          <w:ins w:id="551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515" w:author="Skat" w:date="2010-06-25T12:54:00Z"/>
        </w:trPr>
        <w:tc>
          <w:tcPr>
            <w:tcW w:w="2625" w:type="dxa"/>
            <w:shd w:val="pct20" w:color="auto" w:fill="0000FF"/>
          </w:tcPr>
          <w:p w:rsidR="00162F95" w:rsidRPr="00162F95" w:rsidRDefault="00162F95" w:rsidP="00162F95">
            <w:pPr>
              <w:pStyle w:val="Normal11"/>
              <w:rPr>
                <w:ins w:id="5516" w:author="Skat" w:date="2010-06-25T12:54:00Z"/>
                <w:color w:val="FFFFFF"/>
              </w:rPr>
            </w:pPr>
            <w:ins w:id="5517"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518" w:author="Skat" w:date="2010-06-25T12:54:00Z"/>
                <w:color w:val="FFFFFF"/>
              </w:rPr>
            </w:pPr>
            <w:ins w:id="5519"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520" w:author="Skat" w:date="2010-06-25T12:54:00Z"/>
                <w:color w:val="FFFFFF"/>
              </w:rPr>
            </w:pPr>
            <w:ins w:id="5521" w:author="Skat" w:date="2010-06-25T12:54:00Z">
              <w:r>
                <w:rPr>
                  <w:color w:val="FFFFFF"/>
                </w:rPr>
                <w:t>Beskrivelse</w:t>
              </w:r>
            </w:ins>
          </w:p>
        </w:tc>
      </w:tr>
      <w:tr w:rsidR="00162F95" w:rsidTr="00162F95">
        <w:tblPrEx>
          <w:tblCellMar>
            <w:top w:w="0" w:type="dxa"/>
            <w:bottom w:w="0" w:type="dxa"/>
          </w:tblCellMar>
        </w:tblPrEx>
        <w:trPr>
          <w:ins w:id="5522" w:author="Skat" w:date="2010-06-25T12:54:00Z"/>
        </w:trPr>
        <w:tc>
          <w:tcPr>
            <w:tcW w:w="2625" w:type="dxa"/>
          </w:tcPr>
          <w:p w:rsidR="00162F95" w:rsidRDefault="00162F95" w:rsidP="00162F95">
            <w:pPr>
              <w:pStyle w:val="Normal11"/>
              <w:rPr>
                <w:ins w:id="5523" w:author="Skat" w:date="2010-06-25T12:54:00Z"/>
              </w:rPr>
            </w:pPr>
            <w:ins w:id="5524" w:author="Skat" w:date="2010-06-25T12:54:00Z">
              <w:r>
                <w:t>CPRNummer</w:t>
              </w:r>
            </w:ins>
          </w:p>
        </w:tc>
        <w:tc>
          <w:tcPr>
            <w:tcW w:w="1797" w:type="dxa"/>
          </w:tcPr>
          <w:p w:rsidR="00162F95" w:rsidRDefault="00162F95" w:rsidP="00162F95">
            <w:pPr>
              <w:pStyle w:val="Normal11"/>
              <w:rPr>
                <w:ins w:id="5525" w:author="Skat" w:date="2010-06-25T12:54:00Z"/>
              </w:rPr>
            </w:pPr>
            <w:ins w:id="5526" w:author="Skat" w:date="2010-06-25T12:54:00Z">
              <w:r>
                <w:t>CPRNummer</w:t>
              </w:r>
              <w:r>
                <w:fldChar w:fldCharType="begin"/>
              </w:r>
              <w:r>
                <w:instrText xml:space="preserve"> XE "</w:instrText>
              </w:r>
              <w:r w:rsidRPr="00A9096B">
                <w:instrText>CPRNummer</w:instrText>
              </w:r>
              <w:r>
                <w:instrText xml:space="preserve">" </w:instrText>
              </w:r>
              <w:r>
                <w:fldChar w:fldCharType="end"/>
              </w:r>
            </w:ins>
          </w:p>
        </w:tc>
        <w:tc>
          <w:tcPr>
            <w:tcW w:w="5573" w:type="dxa"/>
          </w:tcPr>
          <w:p w:rsidR="00162F95" w:rsidRDefault="00162F95" w:rsidP="00162F95">
            <w:pPr>
              <w:pStyle w:val="Normal11"/>
              <w:rPr>
                <w:ins w:id="5527" w:author="Skat" w:date="2010-06-25T12:54:00Z"/>
              </w:rPr>
            </w:pPr>
            <w:ins w:id="5528" w:author="Skat" w:date="2010-06-25T12:54:00Z">
              <w:r>
                <w:t>CPR-nummer er et 10 cifret personnummer der entydigt identificerer en dansk person.</w:t>
              </w:r>
            </w:ins>
          </w:p>
        </w:tc>
      </w:tr>
      <w:tr w:rsidR="00162F95" w:rsidTr="00162F95">
        <w:tblPrEx>
          <w:tblCellMar>
            <w:top w:w="0" w:type="dxa"/>
            <w:bottom w:w="0" w:type="dxa"/>
          </w:tblCellMar>
        </w:tblPrEx>
        <w:trPr>
          <w:ins w:id="5529" w:author="Skat" w:date="2010-06-25T12:54:00Z"/>
        </w:trPr>
        <w:tc>
          <w:tcPr>
            <w:tcW w:w="2625" w:type="dxa"/>
          </w:tcPr>
          <w:p w:rsidR="00162F95" w:rsidRDefault="00162F95" w:rsidP="00162F95">
            <w:pPr>
              <w:pStyle w:val="Normal11"/>
              <w:rPr>
                <w:ins w:id="5530" w:author="Skat" w:date="2010-06-25T12:54:00Z"/>
              </w:rPr>
            </w:pPr>
            <w:ins w:id="5531" w:author="Skat" w:date="2010-06-25T12:54:00Z">
              <w:r>
                <w:t>NavnAdresseBeskyttelseMarkering</w:t>
              </w:r>
            </w:ins>
          </w:p>
        </w:tc>
        <w:tc>
          <w:tcPr>
            <w:tcW w:w="1797" w:type="dxa"/>
          </w:tcPr>
          <w:p w:rsidR="00162F95" w:rsidRDefault="00162F95" w:rsidP="00162F95">
            <w:pPr>
              <w:pStyle w:val="Normal11"/>
              <w:rPr>
                <w:ins w:id="5532" w:author="Skat" w:date="2010-06-25T12:54:00Z"/>
              </w:rPr>
            </w:pPr>
            <w:ins w:id="5533" w:author="Skat" w:date="2010-06-25T12:54:00Z">
              <w:r>
                <w:t>Markering</w:t>
              </w:r>
              <w:r>
                <w:fldChar w:fldCharType="begin"/>
              </w:r>
              <w:r>
                <w:instrText xml:space="preserve"> XE "</w:instrText>
              </w:r>
              <w:r w:rsidRPr="002669F1">
                <w:instrText>Markering</w:instrText>
              </w:r>
              <w:r>
                <w:instrText xml:space="preserve">" </w:instrText>
              </w:r>
              <w:r>
                <w:fldChar w:fldCharType="end"/>
              </w:r>
            </w:ins>
          </w:p>
        </w:tc>
        <w:tc>
          <w:tcPr>
            <w:tcW w:w="5573" w:type="dxa"/>
          </w:tcPr>
          <w:p w:rsidR="00162F95" w:rsidRDefault="00162F95" w:rsidP="00162F95">
            <w:pPr>
              <w:pStyle w:val="Normal11"/>
              <w:rPr>
                <w:ins w:id="5534" w:author="Skat" w:date="2010-06-25T12:54:00Z"/>
              </w:rPr>
            </w:pPr>
            <w:ins w:id="5535" w:author="Skat" w:date="2010-06-25T12:54:00Z">
              <w:r>
                <w:t>Angiver om en persons navn og adresse er beskyttet for offentligheden.</w:t>
              </w:r>
            </w:ins>
          </w:p>
          <w:p w:rsidR="00162F95" w:rsidRDefault="00162F95" w:rsidP="00162F95">
            <w:pPr>
              <w:pStyle w:val="Normal11"/>
              <w:rPr>
                <w:ins w:id="5536" w:author="Skat" w:date="2010-06-25T12:54:00Z"/>
              </w:rPr>
            </w:pPr>
          </w:p>
          <w:p w:rsidR="00162F95" w:rsidRDefault="00162F95" w:rsidP="00162F95">
            <w:pPr>
              <w:pStyle w:val="Normal11"/>
              <w:rPr>
                <w:ins w:id="5537" w:author="Skat" w:date="2010-06-25T12:54:00Z"/>
              </w:rPr>
            </w:pPr>
            <w:ins w:id="5538" w:author="Skat" w:date="2010-06-25T12:54:00Z">
              <w:r>
                <w:t xml:space="preserve">Markeringen bliver sat af Folkeregistret, dvs. i Det Centrale Personregister (CPR). </w:t>
              </w:r>
            </w:ins>
          </w:p>
          <w:p w:rsidR="00162F95" w:rsidRDefault="00162F95" w:rsidP="00162F95">
            <w:pPr>
              <w:pStyle w:val="Normal11"/>
              <w:rPr>
                <w:ins w:id="5539" w:author="Skat" w:date="2010-06-25T12:54:00Z"/>
              </w:rPr>
            </w:pPr>
            <w:ins w:id="5540" w:author="Skat" w:date="2010-06-25T12:54:00Z">
              <w:r>
                <w:t>Det er således kun myndigheder med lovmæssigt grundlag, som har adgang til disse data (fx i forbindelse med sagsbehandling).</w:t>
              </w:r>
            </w:ins>
          </w:p>
          <w:p w:rsidR="00162F95" w:rsidRDefault="00162F95" w:rsidP="00162F95">
            <w:pPr>
              <w:pStyle w:val="Normal11"/>
              <w:rPr>
                <w:ins w:id="5541" w:author="Skat" w:date="2010-06-25T12:54:00Z"/>
              </w:rPr>
            </w:pPr>
          </w:p>
          <w:p w:rsidR="00162F95" w:rsidRDefault="00162F95" w:rsidP="00162F95">
            <w:pPr>
              <w:pStyle w:val="Normal11"/>
              <w:rPr>
                <w:ins w:id="5542" w:author="Skat" w:date="2010-06-25T12:54:00Z"/>
                <w:u w:val="single"/>
              </w:rPr>
            </w:pPr>
            <w:ins w:id="5543" w:author="Skat" w:date="2010-06-25T12:54:00Z">
              <w:r>
                <w:rPr>
                  <w:u w:val="single"/>
                </w:rPr>
                <w:t>Tilladte værdier:</w:t>
              </w:r>
            </w:ins>
          </w:p>
          <w:p w:rsidR="00162F95" w:rsidRDefault="00162F95" w:rsidP="00162F95">
            <w:pPr>
              <w:pStyle w:val="Normal11"/>
              <w:rPr>
                <w:ins w:id="5544" w:author="Skat" w:date="2010-06-25T12:54:00Z"/>
              </w:rPr>
            </w:pPr>
            <w:ins w:id="5545" w:author="Skat" w:date="2010-06-25T12:54:00Z">
              <w:r>
                <w:t>B = Beskyttet</w:t>
              </w:r>
            </w:ins>
          </w:p>
          <w:p w:rsidR="00162F95" w:rsidRPr="00162F95" w:rsidRDefault="00162F95" w:rsidP="00162F95">
            <w:pPr>
              <w:pStyle w:val="Normal11"/>
              <w:rPr>
                <w:ins w:id="5546" w:author="Skat" w:date="2010-06-25T12:54:00Z"/>
              </w:rPr>
            </w:pPr>
            <w:ins w:id="5547" w:author="Skat" w:date="2010-06-25T12:54:00Z">
              <w:r>
                <w:t>Blank = Ubeskyttet</w:t>
              </w:r>
            </w:ins>
          </w:p>
        </w:tc>
      </w:tr>
      <w:tr w:rsidR="00162F95" w:rsidTr="00162F95">
        <w:tblPrEx>
          <w:tblCellMar>
            <w:top w:w="0" w:type="dxa"/>
            <w:bottom w:w="0" w:type="dxa"/>
          </w:tblCellMar>
        </w:tblPrEx>
        <w:trPr>
          <w:ins w:id="5548" w:author="Skat" w:date="2010-06-25T12:54:00Z"/>
        </w:trPr>
        <w:tc>
          <w:tcPr>
            <w:tcW w:w="2625" w:type="dxa"/>
          </w:tcPr>
          <w:p w:rsidR="00162F95" w:rsidRDefault="00162F95" w:rsidP="00162F95">
            <w:pPr>
              <w:pStyle w:val="Normal11"/>
              <w:rPr>
                <w:ins w:id="5549" w:author="Skat" w:date="2010-06-25T12:54:00Z"/>
              </w:rPr>
            </w:pPr>
            <w:ins w:id="5550" w:author="Skat" w:date="2010-06-25T12:54:00Z">
              <w:r>
                <w:t>FødselDato</w:t>
              </w:r>
            </w:ins>
          </w:p>
        </w:tc>
        <w:tc>
          <w:tcPr>
            <w:tcW w:w="1797" w:type="dxa"/>
          </w:tcPr>
          <w:p w:rsidR="00162F95" w:rsidRDefault="00162F95" w:rsidP="00162F95">
            <w:pPr>
              <w:pStyle w:val="Normal11"/>
              <w:rPr>
                <w:ins w:id="5551" w:author="Skat" w:date="2010-06-25T12:54:00Z"/>
              </w:rPr>
            </w:pPr>
            <w:ins w:id="5552" w:author="Skat" w:date="2010-06-25T12:54:00Z">
              <w:r>
                <w:t>Dato</w:t>
              </w:r>
              <w:r>
                <w:fldChar w:fldCharType="begin"/>
              </w:r>
              <w:r>
                <w:instrText xml:space="preserve"> XE "</w:instrText>
              </w:r>
              <w:r w:rsidRPr="00AF476B">
                <w:instrText>Dato</w:instrText>
              </w:r>
              <w:r>
                <w:instrText xml:space="preserve">" </w:instrText>
              </w:r>
              <w:r>
                <w:fldChar w:fldCharType="end"/>
              </w:r>
            </w:ins>
          </w:p>
        </w:tc>
        <w:tc>
          <w:tcPr>
            <w:tcW w:w="5573" w:type="dxa"/>
          </w:tcPr>
          <w:p w:rsidR="00162F95" w:rsidRDefault="00162F95" w:rsidP="00162F95">
            <w:pPr>
              <w:pStyle w:val="Normal11"/>
              <w:rPr>
                <w:ins w:id="5553" w:author="Skat" w:date="2010-06-25T12:54:00Z"/>
              </w:rPr>
            </w:pPr>
            <w:ins w:id="5554" w:author="Skat" w:date="2010-06-25T12:54:00Z">
              <w:r>
                <w:t>Personens fødselsdato</w:t>
              </w:r>
            </w:ins>
          </w:p>
        </w:tc>
      </w:tr>
      <w:tr w:rsidR="00162F95" w:rsidTr="00162F95">
        <w:tblPrEx>
          <w:tblCellMar>
            <w:top w:w="0" w:type="dxa"/>
            <w:bottom w:w="0" w:type="dxa"/>
          </w:tblCellMar>
        </w:tblPrEx>
        <w:trPr>
          <w:ins w:id="5555" w:author="Skat" w:date="2010-06-25T12:54:00Z"/>
        </w:trPr>
        <w:tc>
          <w:tcPr>
            <w:tcW w:w="2625" w:type="dxa"/>
          </w:tcPr>
          <w:p w:rsidR="00162F95" w:rsidRDefault="00162F95" w:rsidP="00162F95">
            <w:pPr>
              <w:pStyle w:val="Normal11"/>
              <w:rPr>
                <w:ins w:id="5556" w:author="Skat" w:date="2010-06-25T12:54:00Z"/>
              </w:rPr>
            </w:pPr>
            <w:ins w:id="5557" w:author="Skat" w:date="2010-06-25T12:54:00Z">
              <w:r>
                <w:t>FødeSted</w:t>
              </w:r>
            </w:ins>
          </w:p>
        </w:tc>
        <w:tc>
          <w:tcPr>
            <w:tcW w:w="1797" w:type="dxa"/>
          </w:tcPr>
          <w:p w:rsidR="00162F95" w:rsidRDefault="00162F95" w:rsidP="00162F95">
            <w:pPr>
              <w:pStyle w:val="Normal11"/>
              <w:rPr>
                <w:ins w:id="5558" w:author="Skat" w:date="2010-06-25T12:54:00Z"/>
              </w:rPr>
            </w:pPr>
            <w:ins w:id="5559" w:author="Skat" w:date="2010-06-25T12:54:00Z">
              <w:r>
                <w:t>FødeSted</w:t>
              </w:r>
              <w:r>
                <w:fldChar w:fldCharType="begin"/>
              </w:r>
              <w:r>
                <w:instrText xml:space="preserve"> XE "</w:instrText>
              </w:r>
              <w:r w:rsidRPr="00A32FFD">
                <w:instrText>FødeSted</w:instrText>
              </w:r>
              <w:r>
                <w:instrText xml:space="preserve">" </w:instrText>
              </w:r>
              <w:r>
                <w:fldChar w:fldCharType="end"/>
              </w:r>
            </w:ins>
          </w:p>
        </w:tc>
        <w:tc>
          <w:tcPr>
            <w:tcW w:w="5573" w:type="dxa"/>
          </w:tcPr>
          <w:p w:rsidR="00162F95" w:rsidRDefault="00162F95" w:rsidP="00162F95">
            <w:pPr>
              <w:pStyle w:val="Normal11"/>
              <w:rPr>
                <w:ins w:id="5560" w:author="Skat" w:date="2010-06-25T12:54:00Z"/>
              </w:rPr>
            </w:pPr>
            <w:ins w:id="5561" w:author="Skat" w:date="2010-06-25T12:54:00Z">
              <w:r>
                <w:t>Stammer fra CPS og udenlandsk pension.</w:t>
              </w:r>
            </w:ins>
          </w:p>
        </w:tc>
      </w:tr>
      <w:tr w:rsidR="00162F95" w:rsidTr="00162F95">
        <w:tblPrEx>
          <w:tblCellMar>
            <w:top w:w="0" w:type="dxa"/>
            <w:bottom w:w="0" w:type="dxa"/>
          </w:tblCellMar>
        </w:tblPrEx>
        <w:trPr>
          <w:ins w:id="5562" w:author="Skat" w:date="2010-06-25T12:54:00Z"/>
        </w:trPr>
        <w:tc>
          <w:tcPr>
            <w:tcW w:w="2625" w:type="dxa"/>
          </w:tcPr>
          <w:p w:rsidR="00162F95" w:rsidRDefault="00162F95" w:rsidP="00162F95">
            <w:pPr>
              <w:pStyle w:val="Normal11"/>
              <w:rPr>
                <w:ins w:id="5563" w:author="Skat" w:date="2010-06-25T12:54:00Z"/>
              </w:rPr>
            </w:pPr>
            <w:ins w:id="5564" w:author="Skat" w:date="2010-06-25T12:54:00Z">
              <w:r>
                <w:t>FødeLandKode</w:t>
              </w:r>
            </w:ins>
          </w:p>
        </w:tc>
        <w:tc>
          <w:tcPr>
            <w:tcW w:w="1797" w:type="dxa"/>
          </w:tcPr>
          <w:p w:rsidR="00162F95" w:rsidRDefault="00162F95" w:rsidP="00162F95">
            <w:pPr>
              <w:pStyle w:val="Normal11"/>
              <w:rPr>
                <w:ins w:id="5565" w:author="Skat" w:date="2010-06-25T12:54:00Z"/>
              </w:rPr>
            </w:pPr>
            <w:ins w:id="5566" w:author="Skat" w:date="2010-06-25T12:54:00Z">
              <w:r>
                <w:t>AdresseLandKode</w:t>
              </w:r>
              <w:r>
                <w:fldChar w:fldCharType="begin"/>
              </w:r>
              <w:r>
                <w:instrText xml:space="preserve"> XE "</w:instrText>
              </w:r>
              <w:r w:rsidRPr="00CD3C23">
                <w:instrText>AdresseLandKode</w:instrText>
              </w:r>
              <w:r>
                <w:instrText xml:space="preserve">" </w:instrText>
              </w:r>
              <w:r>
                <w:fldChar w:fldCharType="end"/>
              </w:r>
            </w:ins>
          </w:p>
        </w:tc>
        <w:tc>
          <w:tcPr>
            <w:tcW w:w="5573" w:type="dxa"/>
          </w:tcPr>
          <w:p w:rsidR="00162F95" w:rsidRDefault="00162F95" w:rsidP="00162F95">
            <w:pPr>
              <w:pStyle w:val="Normal11"/>
              <w:rPr>
                <w:ins w:id="5567" w:author="Skat" w:date="2010-06-25T12:54:00Z"/>
              </w:rPr>
            </w:pPr>
            <w:ins w:id="5568" w:author="Skat" w:date="2010-06-25T12:54:00Z">
              <w:r>
                <w:t>Stammer fra CPS og udenlandsk pension.</w:t>
              </w:r>
            </w:ins>
          </w:p>
          <w:p w:rsidR="00162F95" w:rsidRDefault="00162F95" w:rsidP="00162F95">
            <w:pPr>
              <w:pStyle w:val="Normal11"/>
              <w:rPr>
                <w:ins w:id="5569" w:author="Skat" w:date="2010-06-25T12:54:00Z"/>
              </w:rPr>
            </w:pPr>
          </w:p>
          <w:p w:rsidR="00162F95" w:rsidRDefault="00162F95" w:rsidP="00162F95">
            <w:pPr>
              <w:pStyle w:val="Normal11"/>
              <w:rPr>
                <w:ins w:id="5570" w:author="Skat" w:date="2010-06-25T12:54:00Z"/>
                <w:u w:val="single"/>
              </w:rPr>
            </w:pPr>
            <w:ins w:id="5571" w:author="Skat" w:date="2010-06-25T12:54:00Z">
              <w:r>
                <w:rPr>
                  <w:u w:val="single"/>
                </w:rPr>
                <w:t>Tilladte værdier fra Data Domain:</w:t>
              </w:r>
            </w:ins>
          </w:p>
          <w:p w:rsidR="00162F95" w:rsidRDefault="00162F95" w:rsidP="00162F95">
            <w:pPr>
              <w:pStyle w:val="Normal11"/>
              <w:rPr>
                <w:ins w:id="5572" w:author="Skat" w:date="2010-06-25T12:54:00Z"/>
              </w:rPr>
            </w:pPr>
            <w:ins w:id="5573" w:author="Skat" w:date="2010-06-25T12:54:00Z">
              <w:r>
                <w:t>Feltet skal altid være udfyldt.</w:t>
              </w:r>
            </w:ins>
          </w:p>
          <w:p w:rsidR="00162F95" w:rsidRDefault="00162F95" w:rsidP="00162F95">
            <w:pPr>
              <w:pStyle w:val="Normal11"/>
              <w:rPr>
                <w:ins w:id="5574" w:author="Skat" w:date="2010-06-25T12:54:00Z"/>
              </w:rPr>
            </w:pPr>
          </w:p>
          <w:p w:rsidR="00162F95" w:rsidRDefault="00162F95" w:rsidP="00162F95">
            <w:pPr>
              <w:pStyle w:val="Normal11"/>
              <w:rPr>
                <w:ins w:id="5575" w:author="Skat" w:date="2010-06-25T12:54:00Z"/>
              </w:rPr>
            </w:pPr>
            <w:ins w:id="5576" w:author="Skat" w:date="2010-06-25T12:54:00Z">
              <w:r>
                <w:t>ISO-standard, som hentes/valideres i Erhvervssystemets værdisæt for Lande, = elementet Land_nvn_kort.</w:t>
              </w:r>
            </w:ins>
          </w:p>
          <w:p w:rsidR="00162F95" w:rsidRDefault="00162F95" w:rsidP="00162F95">
            <w:pPr>
              <w:pStyle w:val="Normal11"/>
              <w:rPr>
                <w:ins w:id="5577" w:author="Skat" w:date="2010-06-25T12:54:00Z"/>
              </w:rPr>
            </w:pPr>
          </w:p>
          <w:p w:rsidR="00162F95" w:rsidRPr="00162F95" w:rsidRDefault="00162F95" w:rsidP="00162F95">
            <w:pPr>
              <w:pStyle w:val="Normal11"/>
              <w:rPr>
                <w:ins w:id="5578" w:author="Skat" w:date="2010-06-25T12:54:00Z"/>
              </w:rPr>
            </w:pPr>
            <w:ins w:id="5579" w:author="Skat" w:date="2010-06-25T12:54:00Z">
              <w:r>
                <w:t>Undtagelse er dog Grækenland, som er dispenseret fra ordningen og må bruge "EL".</w:t>
              </w:r>
            </w:ins>
          </w:p>
        </w:tc>
      </w:tr>
      <w:tr w:rsidR="00162F95" w:rsidTr="00162F95">
        <w:tblPrEx>
          <w:tblCellMar>
            <w:top w:w="0" w:type="dxa"/>
            <w:bottom w:w="0" w:type="dxa"/>
          </w:tblCellMar>
        </w:tblPrEx>
        <w:trPr>
          <w:ins w:id="5580" w:author="Skat" w:date="2010-06-25T12:54:00Z"/>
        </w:trPr>
        <w:tc>
          <w:tcPr>
            <w:tcW w:w="2625" w:type="dxa"/>
          </w:tcPr>
          <w:p w:rsidR="00162F95" w:rsidRDefault="00162F95" w:rsidP="00162F95">
            <w:pPr>
              <w:pStyle w:val="Normal11"/>
              <w:rPr>
                <w:ins w:id="5581" w:author="Skat" w:date="2010-06-25T12:54:00Z"/>
              </w:rPr>
            </w:pPr>
            <w:ins w:id="5582" w:author="Skat" w:date="2010-06-25T12:54:00Z">
              <w:r>
                <w:t>GyldigFra</w:t>
              </w:r>
            </w:ins>
          </w:p>
        </w:tc>
        <w:tc>
          <w:tcPr>
            <w:tcW w:w="1797" w:type="dxa"/>
          </w:tcPr>
          <w:p w:rsidR="00162F95" w:rsidRDefault="00162F95" w:rsidP="00162F95">
            <w:pPr>
              <w:pStyle w:val="Normal11"/>
              <w:rPr>
                <w:ins w:id="5583" w:author="Skat" w:date="2010-06-25T12:54:00Z"/>
              </w:rPr>
            </w:pPr>
            <w:ins w:id="5584" w:author="Skat" w:date="2010-06-25T12:54:00Z">
              <w:r>
                <w:t>Dato</w:t>
              </w:r>
              <w:r>
                <w:fldChar w:fldCharType="begin"/>
              </w:r>
              <w:r>
                <w:instrText xml:space="preserve"> XE "</w:instrText>
              </w:r>
              <w:r w:rsidRPr="00187946">
                <w:instrText>Dato</w:instrText>
              </w:r>
              <w:r>
                <w:instrText xml:space="preserve">" </w:instrText>
              </w:r>
              <w:r>
                <w:fldChar w:fldCharType="end"/>
              </w:r>
            </w:ins>
          </w:p>
        </w:tc>
        <w:tc>
          <w:tcPr>
            <w:tcW w:w="5573" w:type="dxa"/>
          </w:tcPr>
          <w:p w:rsidR="00162F95" w:rsidRDefault="00162F95" w:rsidP="00162F95">
            <w:pPr>
              <w:pStyle w:val="Normal11"/>
              <w:rPr>
                <w:ins w:id="5585" w:author="Skat" w:date="2010-06-25T12:54:00Z"/>
              </w:rPr>
            </w:pPr>
            <w:ins w:id="5586" w:author="Skat" w:date="2010-06-25T12:54:00Z">
              <w:r>
                <w:t>Gyldighed startdato for en Person. Person kan skifte CPRNummer, NavnAdresseBeskyttelseMarkering og FødselDato.</w:t>
              </w:r>
            </w:ins>
          </w:p>
          <w:p w:rsidR="00162F95" w:rsidRDefault="00162F95" w:rsidP="00162F95">
            <w:pPr>
              <w:pStyle w:val="Normal11"/>
              <w:rPr>
                <w:ins w:id="5587" w:author="Skat" w:date="2010-06-25T12:54:00Z"/>
              </w:rPr>
            </w:pPr>
          </w:p>
          <w:p w:rsidR="00162F95" w:rsidRDefault="00162F95" w:rsidP="00162F95">
            <w:pPr>
              <w:pStyle w:val="Normal11"/>
              <w:rPr>
                <w:ins w:id="5588" w:author="Skat" w:date="2010-06-25T12:54:00Z"/>
              </w:rPr>
            </w:pPr>
            <w:ins w:id="5589" w:author="Skat" w:date="2010-06-25T12:54:00Z">
              <w:r>
                <w:t>- CPR-skifte kan ske ved kønskifteoperationer eller fejlvurdering af køn og FødselDato,</w:t>
              </w:r>
            </w:ins>
          </w:p>
          <w:p w:rsidR="00162F95" w:rsidRDefault="00162F95" w:rsidP="00162F95">
            <w:pPr>
              <w:pStyle w:val="Normal11"/>
              <w:rPr>
                <w:ins w:id="5590" w:author="Skat" w:date="2010-06-25T12:54:00Z"/>
              </w:rPr>
            </w:pPr>
            <w:ins w:id="5591" w:author="Skat" w:date="2010-06-25T12:54:00Z">
              <w:r>
                <w:t>eller fordi en udenlandsk person har fået et midlertidigt CPRNummer.</w:t>
              </w:r>
            </w:ins>
          </w:p>
          <w:p w:rsidR="00162F95" w:rsidRDefault="00162F95" w:rsidP="00162F95">
            <w:pPr>
              <w:pStyle w:val="Normal11"/>
              <w:rPr>
                <w:ins w:id="5592" w:author="Skat" w:date="2010-06-25T12:54:00Z"/>
              </w:rPr>
            </w:pPr>
          </w:p>
          <w:p w:rsidR="00162F95" w:rsidRDefault="00162F95" w:rsidP="00162F95">
            <w:pPr>
              <w:pStyle w:val="Normal11"/>
              <w:rPr>
                <w:ins w:id="5593" w:author="Skat" w:date="2010-06-25T12:54:00Z"/>
              </w:rPr>
            </w:pPr>
            <w:ins w:id="5594" w:author="Skat" w:date="2010-06-25T12:54:00Z">
              <w:r>
                <w:t>- NavnAdresseBeskyttelseMarkering kan ændre sig ved at en Person anmoder Folkeregistret om navn- &amp; adressebeskyttelse.</w:t>
              </w:r>
            </w:ins>
          </w:p>
          <w:p w:rsidR="00162F95" w:rsidRDefault="00162F95" w:rsidP="00162F95">
            <w:pPr>
              <w:pStyle w:val="Normal11"/>
              <w:rPr>
                <w:ins w:id="5595" w:author="Skat" w:date="2010-06-25T12:54:00Z"/>
              </w:rPr>
            </w:pPr>
          </w:p>
          <w:p w:rsidR="00162F95" w:rsidRDefault="00162F95" w:rsidP="00162F95">
            <w:pPr>
              <w:pStyle w:val="Normal11"/>
              <w:rPr>
                <w:ins w:id="5596" w:author="Skat" w:date="2010-06-25T12:54:00Z"/>
              </w:rPr>
            </w:pPr>
            <w:ins w:id="5597" w:author="Skat" w:date="2010-06-25T12:54:00Z">
              <w:r>
                <w:t>- FødselDato kan ændre sig ved at man har fejlvurderet en alder.</w:t>
              </w:r>
            </w:ins>
          </w:p>
        </w:tc>
      </w:tr>
      <w:tr w:rsidR="00162F95" w:rsidTr="00162F95">
        <w:tblPrEx>
          <w:tblCellMar>
            <w:top w:w="0" w:type="dxa"/>
            <w:bottom w:w="0" w:type="dxa"/>
          </w:tblCellMar>
        </w:tblPrEx>
        <w:trPr>
          <w:ins w:id="5598" w:author="Skat" w:date="2010-06-25T12:54:00Z"/>
        </w:trPr>
        <w:tc>
          <w:tcPr>
            <w:tcW w:w="2625" w:type="dxa"/>
          </w:tcPr>
          <w:p w:rsidR="00162F95" w:rsidRDefault="00162F95" w:rsidP="00162F95">
            <w:pPr>
              <w:pStyle w:val="Normal11"/>
              <w:rPr>
                <w:ins w:id="5599" w:author="Skat" w:date="2010-06-25T12:54:00Z"/>
              </w:rPr>
            </w:pPr>
            <w:ins w:id="5600" w:author="Skat" w:date="2010-06-25T12:54:00Z">
              <w:r>
                <w:t>GyldigTil</w:t>
              </w:r>
            </w:ins>
          </w:p>
        </w:tc>
        <w:tc>
          <w:tcPr>
            <w:tcW w:w="1797" w:type="dxa"/>
          </w:tcPr>
          <w:p w:rsidR="00162F95" w:rsidRDefault="00162F95" w:rsidP="00162F95">
            <w:pPr>
              <w:pStyle w:val="Normal11"/>
              <w:rPr>
                <w:ins w:id="5601" w:author="Skat" w:date="2010-06-25T12:54:00Z"/>
              </w:rPr>
            </w:pPr>
            <w:ins w:id="5602" w:author="Skat" w:date="2010-06-25T12:54:00Z">
              <w:r>
                <w:t>Dato</w:t>
              </w:r>
              <w:r>
                <w:fldChar w:fldCharType="begin"/>
              </w:r>
              <w:r>
                <w:instrText xml:space="preserve"> XE "</w:instrText>
              </w:r>
              <w:r w:rsidRPr="005F07D5">
                <w:instrText>Dato</w:instrText>
              </w:r>
              <w:r>
                <w:instrText xml:space="preserve">" </w:instrText>
              </w:r>
              <w:r>
                <w:fldChar w:fldCharType="end"/>
              </w:r>
            </w:ins>
          </w:p>
        </w:tc>
        <w:tc>
          <w:tcPr>
            <w:tcW w:w="5573" w:type="dxa"/>
          </w:tcPr>
          <w:p w:rsidR="00162F95" w:rsidRDefault="00162F95" w:rsidP="00162F95">
            <w:pPr>
              <w:pStyle w:val="Normal11"/>
              <w:rPr>
                <w:ins w:id="5603" w:author="Skat" w:date="2010-06-25T12:54:00Z"/>
              </w:rPr>
            </w:pPr>
            <w:ins w:id="5604" w:author="Skat" w:date="2010-06-25T12:54:00Z">
              <w:r>
                <w:t>Gyldighed slutdato for en Person. Person kan skifte CPRNummer, NavnAdresseBeskyttelseMarkering og FødselDato.</w:t>
              </w:r>
            </w:ins>
          </w:p>
          <w:p w:rsidR="00162F95" w:rsidRDefault="00162F95" w:rsidP="00162F95">
            <w:pPr>
              <w:pStyle w:val="Normal11"/>
              <w:rPr>
                <w:ins w:id="5605" w:author="Skat" w:date="2010-06-25T12:54:00Z"/>
              </w:rPr>
            </w:pPr>
          </w:p>
          <w:p w:rsidR="00162F95" w:rsidRDefault="00162F95" w:rsidP="00162F95">
            <w:pPr>
              <w:pStyle w:val="Normal11"/>
              <w:rPr>
                <w:ins w:id="5606" w:author="Skat" w:date="2010-06-25T12:54:00Z"/>
              </w:rPr>
            </w:pPr>
            <w:ins w:id="5607" w:author="Skat" w:date="2010-06-25T12:54:00Z">
              <w:r>
                <w:t>- CPR-skifte kan ske ved kønskifteoperationer eller fejlvurdering af køn og FødselDato,</w:t>
              </w:r>
            </w:ins>
          </w:p>
          <w:p w:rsidR="00162F95" w:rsidRDefault="00162F95" w:rsidP="00162F95">
            <w:pPr>
              <w:pStyle w:val="Normal11"/>
              <w:rPr>
                <w:ins w:id="5608" w:author="Skat" w:date="2010-06-25T12:54:00Z"/>
              </w:rPr>
            </w:pPr>
            <w:ins w:id="5609" w:author="Skat" w:date="2010-06-25T12:54:00Z">
              <w:r>
                <w:t>eller fordi en udenlandsk person har fået et midlertidigt CPRNummer.</w:t>
              </w:r>
            </w:ins>
          </w:p>
          <w:p w:rsidR="00162F95" w:rsidRDefault="00162F95" w:rsidP="00162F95">
            <w:pPr>
              <w:pStyle w:val="Normal11"/>
              <w:rPr>
                <w:ins w:id="5610" w:author="Skat" w:date="2010-06-25T12:54:00Z"/>
              </w:rPr>
            </w:pPr>
          </w:p>
          <w:p w:rsidR="00162F95" w:rsidRDefault="00162F95" w:rsidP="00162F95">
            <w:pPr>
              <w:pStyle w:val="Normal11"/>
              <w:rPr>
                <w:ins w:id="5611" w:author="Skat" w:date="2010-06-25T12:54:00Z"/>
              </w:rPr>
            </w:pPr>
            <w:ins w:id="5612" w:author="Skat" w:date="2010-06-25T12:54:00Z">
              <w:r>
                <w:t>- NavnAdresseBeskyttelseMarkering kan ændre sig ved at en Person anmoder Folkeregistret om navn- &amp; adressebeskyttelse.</w:t>
              </w:r>
            </w:ins>
          </w:p>
          <w:p w:rsidR="00162F95" w:rsidRDefault="00162F95" w:rsidP="00162F95">
            <w:pPr>
              <w:pStyle w:val="Normal11"/>
              <w:rPr>
                <w:ins w:id="5613" w:author="Skat" w:date="2010-06-25T12:54:00Z"/>
              </w:rPr>
            </w:pPr>
          </w:p>
          <w:p w:rsidR="00162F95" w:rsidRDefault="00162F95" w:rsidP="00162F95">
            <w:pPr>
              <w:pStyle w:val="Normal11"/>
              <w:rPr>
                <w:ins w:id="5614" w:author="Skat" w:date="2010-06-25T12:54:00Z"/>
              </w:rPr>
            </w:pPr>
            <w:ins w:id="5615" w:author="Skat" w:date="2010-06-25T12:54:00Z">
              <w:r>
                <w:t>- FødselDato kan ændre sig ved at man har fejlvurderet en alder.</w:t>
              </w:r>
            </w:ins>
          </w:p>
        </w:tc>
      </w:tr>
      <w:tr w:rsidR="00162F95" w:rsidTr="00162F95">
        <w:tblPrEx>
          <w:tblCellMar>
            <w:top w:w="0" w:type="dxa"/>
            <w:bottom w:w="0" w:type="dxa"/>
          </w:tblCellMar>
        </w:tblPrEx>
        <w:trPr>
          <w:ins w:id="5616" w:author="Skat" w:date="2010-06-25T12:54:00Z"/>
        </w:trPr>
        <w:tc>
          <w:tcPr>
            <w:tcW w:w="2625" w:type="dxa"/>
          </w:tcPr>
          <w:p w:rsidR="00162F95" w:rsidRDefault="00162F95" w:rsidP="00162F95">
            <w:pPr>
              <w:pStyle w:val="Normal11"/>
              <w:rPr>
                <w:ins w:id="5617" w:author="Skat" w:date="2010-06-25T12:54:00Z"/>
              </w:rPr>
            </w:pPr>
            <w:ins w:id="5618" w:author="Skat" w:date="2010-06-25T12:54:00Z">
              <w:r>
                <w:t>Køn</w:t>
              </w:r>
            </w:ins>
          </w:p>
        </w:tc>
        <w:tc>
          <w:tcPr>
            <w:tcW w:w="1797" w:type="dxa"/>
          </w:tcPr>
          <w:p w:rsidR="00162F95" w:rsidRDefault="00162F95" w:rsidP="00162F95">
            <w:pPr>
              <w:pStyle w:val="Normal11"/>
              <w:rPr>
                <w:ins w:id="5619" w:author="Skat" w:date="2010-06-25T12:54:00Z"/>
              </w:rPr>
            </w:pPr>
            <w:ins w:id="5620" w:author="Skat" w:date="2010-06-25T12:54:00Z">
              <w:r>
                <w:t>Køn</w:t>
              </w:r>
              <w:r>
                <w:fldChar w:fldCharType="begin"/>
              </w:r>
              <w:r>
                <w:instrText xml:space="preserve"> XE "</w:instrText>
              </w:r>
              <w:r w:rsidRPr="00B7586E">
                <w:instrText>Køn</w:instrText>
              </w:r>
              <w:r>
                <w:instrText xml:space="preserve">" </w:instrText>
              </w:r>
              <w:r>
                <w:fldChar w:fldCharType="end"/>
              </w:r>
            </w:ins>
          </w:p>
        </w:tc>
        <w:tc>
          <w:tcPr>
            <w:tcW w:w="5573" w:type="dxa"/>
          </w:tcPr>
          <w:p w:rsidR="00162F95" w:rsidRDefault="00162F95" w:rsidP="00162F95">
            <w:pPr>
              <w:pStyle w:val="Normal11"/>
              <w:rPr>
                <w:ins w:id="5621" w:author="Skat" w:date="2010-06-25T12:54:00Z"/>
              </w:rPr>
            </w:pPr>
            <w:ins w:id="5622" w:author="Skat" w:date="2010-06-25T12:54:00Z">
              <w:r>
                <w:t>kategorisering af individer ud fra deres forplantningsorganer</w:t>
              </w:r>
            </w:ins>
          </w:p>
          <w:p w:rsidR="00162F95" w:rsidRDefault="00162F95" w:rsidP="00162F95">
            <w:pPr>
              <w:pStyle w:val="Normal11"/>
              <w:rPr>
                <w:ins w:id="5623" w:author="Skat" w:date="2010-06-25T12:54:00Z"/>
              </w:rPr>
            </w:pPr>
          </w:p>
        </w:tc>
      </w:tr>
    </w:tbl>
    <w:p w:rsidR="00162F95" w:rsidRDefault="00162F95" w:rsidP="00162F95">
      <w:pPr>
        <w:pStyle w:val="Normal11"/>
        <w:rPr>
          <w:ins w:id="5624"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625" w:author="Skat" w:date="2010-06-25T12:54:00Z"/>
        </w:rPr>
      </w:pPr>
    </w:p>
    <w:p w:rsidR="00162F95" w:rsidRDefault="00162F95" w:rsidP="00162F95">
      <w:pPr>
        <w:pStyle w:val="Normal11"/>
        <w:rPr>
          <w:ins w:id="5626"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627" w:author="Skat" w:date="2010-06-25T12:54:00Z"/>
        </w:trPr>
        <w:tc>
          <w:tcPr>
            <w:tcW w:w="1667" w:type="dxa"/>
            <w:shd w:val="pct20" w:color="auto" w:fill="0000FF"/>
          </w:tcPr>
          <w:p w:rsidR="00162F95" w:rsidRPr="00162F95" w:rsidRDefault="00162F95" w:rsidP="00162F95">
            <w:pPr>
              <w:pStyle w:val="Normal11"/>
              <w:rPr>
                <w:ins w:id="5628" w:author="Skat" w:date="2010-06-25T12:54:00Z"/>
                <w:color w:val="FFFFFF"/>
              </w:rPr>
            </w:pPr>
            <w:ins w:id="5629"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630" w:author="Skat" w:date="2010-06-25T12:54:00Z"/>
                <w:color w:val="FFFFFF"/>
              </w:rPr>
            </w:pPr>
            <w:ins w:id="5631"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632" w:author="Skat" w:date="2010-06-25T12:54:00Z"/>
                <w:color w:val="FFFFFF"/>
              </w:rPr>
            </w:pPr>
            <w:ins w:id="5633" w:author="Skat" w:date="2010-06-25T12:54:00Z">
              <w:r>
                <w:rPr>
                  <w:color w:val="FFFFFF"/>
                </w:rPr>
                <w:t>Beskrivelse</w:t>
              </w:r>
            </w:ins>
          </w:p>
        </w:tc>
      </w:tr>
      <w:tr w:rsidR="00162F95" w:rsidTr="00162F95">
        <w:tblPrEx>
          <w:tblCellMar>
            <w:top w:w="0" w:type="dxa"/>
            <w:bottom w:w="0" w:type="dxa"/>
          </w:tblCellMar>
        </w:tblPrEx>
        <w:trPr>
          <w:ins w:id="5634" w:author="Skat" w:date="2010-06-25T12:54:00Z"/>
        </w:trPr>
        <w:tc>
          <w:tcPr>
            <w:tcW w:w="1667" w:type="dxa"/>
          </w:tcPr>
          <w:p w:rsidR="00162F95" w:rsidRDefault="00162F95" w:rsidP="00162F95">
            <w:pPr>
              <w:pStyle w:val="Normal11"/>
              <w:rPr>
                <w:ins w:id="5635" w:author="Skat" w:date="2010-06-25T12:54:00Z"/>
              </w:rPr>
            </w:pPr>
            <w:ins w:id="5636" w:author="Skat" w:date="2010-06-25T12:54:00Z">
              <w:r>
                <w:t>kan være</w:t>
              </w:r>
            </w:ins>
          </w:p>
        </w:tc>
        <w:tc>
          <w:tcPr>
            <w:tcW w:w="2398" w:type="dxa"/>
          </w:tcPr>
          <w:p w:rsidR="00162F95" w:rsidRDefault="00162F95" w:rsidP="00162F95">
            <w:pPr>
              <w:pStyle w:val="Normal11"/>
              <w:rPr>
                <w:ins w:id="5637" w:author="Skat" w:date="2010-06-25T12:54:00Z"/>
              </w:rPr>
            </w:pPr>
            <w:ins w:id="5638" w:author="Skat" w:date="2010-06-25T12:54:00Z">
              <w:r>
                <w:t>Person(1)</w:t>
              </w:r>
            </w:ins>
          </w:p>
          <w:p w:rsidR="00162F95" w:rsidRDefault="00162F95" w:rsidP="00162F95">
            <w:pPr>
              <w:pStyle w:val="Normal11"/>
              <w:rPr>
                <w:ins w:id="5639" w:author="Skat" w:date="2010-06-25T12:54:00Z"/>
              </w:rPr>
            </w:pPr>
            <w:ins w:id="5640" w:author="Skat" w:date="2010-06-25T12:54:00Z">
              <w:r>
                <w:t>Part(0..*)</w:t>
              </w:r>
            </w:ins>
          </w:p>
        </w:tc>
        <w:tc>
          <w:tcPr>
            <w:tcW w:w="5879" w:type="dxa"/>
          </w:tcPr>
          <w:p w:rsidR="00162F95" w:rsidRDefault="00162F95" w:rsidP="00162F95">
            <w:pPr>
              <w:pStyle w:val="Normal11"/>
              <w:rPr>
                <w:ins w:id="5641" w:author="Skat" w:date="2010-06-25T12:54:00Z"/>
              </w:rPr>
            </w:pPr>
          </w:p>
        </w:tc>
      </w:tr>
    </w:tbl>
    <w:p w:rsidR="00162F95" w:rsidRDefault="00162F95" w:rsidP="00162F95">
      <w:pPr>
        <w:pStyle w:val="Normal11"/>
        <w:rPr>
          <w:ins w:id="5642" w:author="Skat" w:date="2010-06-25T12:54:00Z"/>
        </w:rPr>
      </w:pPr>
    </w:p>
    <w:p w:rsidR="00162F95" w:rsidRDefault="00162F95" w:rsidP="00162F95">
      <w:pPr>
        <w:pStyle w:val="Normal11"/>
        <w:rPr>
          <w:ins w:id="5643"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644" w:author="Skat" w:date="2010-06-25T12:54:00Z"/>
        </w:rPr>
      </w:pPr>
      <w:bookmarkStart w:id="5645" w:name="_Toc265233941"/>
      <w:ins w:id="5646" w:author="Skat" w:date="2010-06-25T12:54:00Z">
        <w:r>
          <w:t>ProcesKonto</w:t>
        </w:r>
        <w:bookmarkEnd w:id="5645"/>
      </w:ins>
    </w:p>
    <w:p w:rsidR="00162F95" w:rsidRDefault="00162F95" w:rsidP="00162F95">
      <w:pPr>
        <w:pStyle w:val="Normal11"/>
        <w:rPr>
          <w:ins w:id="5647" w:author="Skat" w:date="2010-06-25T12:54:00Z"/>
        </w:rPr>
      </w:pPr>
      <w:ins w:id="5648" w:author="Skat" w:date="2010-06-25T12:54:00Z">
        <w:r>
          <w:t>Procesrelaterede oplysninger knyttet til en sag</w:t>
        </w:r>
      </w:ins>
    </w:p>
    <w:p w:rsidR="00162F95" w:rsidRDefault="00162F95" w:rsidP="00162F95">
      <w:pPr>
        <w:pStyle w:val="Normal11"/>
        <w:rPr>
          <w:ins w:id="5649"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650" w:author="Skat" w:date="2010-06-25T12:54:00Z"/>
        </w:trPr>
        <w:tc>
          <w:tcPr>
            <w:tcW w:w="2625" w:type="dxa"/>
            <w:shd w:val="pct20" w:color="auto" w:fill="0000FF"/>
          </w:tcPr>
          <w:p w:rsidR="00162F95" w:rsidRPr="00162F95" w:rsidRDefault="00162F95" w:rsidP="00162F95">
            <w:pPr>
              <w:pStyle w:val="Normal11"/>
              <w:rPr>
                <w:ins w:id="5651" w:author="Skat" w:date="2010-06-25T12:54:00Z"/>
                <w:color w:val="FFFFFF"/>
              </w:rPr>
            </w:pPr>
            <w:ins w:id="5652"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653" w:author="Skat" w:date="2010-06-25T12:54:00Z"/>
                <w:color w:val="FFFFFF"/>
              </w:rPr>
            </w:pPr>
            <w:ins w:id="5654"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655" w:author="Skat" w:date="2010-06-25T12:54:00Z"/>
                <w:color w:val="FFFFFF"/>
              </w:rPr>
            </w:pPr>
            <w:ins w:id="5656" w:author="Skat" w:date="2010-06-25T12:54:00Z">
              <w:r>
                <w:rPr>
                  <w:color w:val="FFFFFF"/>
                </w:rPr>
                <w:t>Beskrivelse</w:t>
              </w:r>
            </w:ins>
          </w:p>
        </w:tc>
      </w:tr>
      <w:tr w:rsidR="00162F95" w:rsidTr="00162F95">
        <w:tblPrEx>
          <w:tblCellMar>
            <w:top w:w="0" w:type="dxa"/>
            <w:bottom w:w="0" w:type="dxa"/>
          </w:tblCellMar>
        </w:tblPrEx>
        <w:trPr>
          <w:ins w:id="5657" w:author="Skat" w:date="2010-06-25T12:54:00Z"/>
        </w:trPr>
        <w:tc>
          <w:tcPr>
            <w:tcW w:w="2625" w:type="dxa"/>
          </w:tcPr>
          <w:p w:rsidR="00162F95" w:rsidRDefault="00162F95" w:rsidP="00162F95">
            <w:pPr>
              <w:pStyle w:val="Normal11"/>
              <w:rPr>
                <w:ins w:id="5658" w:author="Skat" w:date="2010-06-25T12:54:00Z"/>
              </w:rPr>
            </w:pPr>
            <w:ins w:id="5659" w:author="Skat" w:date="2010-06-25T12:54:00Z">
              <w:r>
                <w:t>Kode</w:t>
              </w:r>
            </w:ins>
          </w:p>
        </w:tc>
        <w:tc>
          <w:tcPr>
            <w:tcW w:w="1797" w:type="dxa"/>
          </w:tcPr>
          <w:p w:rsidR="00162F95" w:rsidRDefault="00162F95" w:rsidP="00162F95">
            <w:pPr>
              <w:pStyle w:val="Normal11"/>
              <w:rPr>
                <w:ins w:id="5660" w:author="Skat" w:date="2010-06-25T12:54:00Z"/>
              </w:rPr>
            </w:pPr>
            <w:ins w:id="5661" w:author="Skat" w:date="2010-06-25T12:54:00Z">
              <w:r>
                <w:t>ProcesKontoKode</w:t>
              </w:r>
              <w:r>
                <w:fldChar w:fldCharType="begin"/>
              </w:r>
              <w:r>
                <w:instrText xml:space="preserve"> XE "</w:instrText>
              </w:r>
              <w:r w:rsidRPr="00085B4C">
                <w:instrText>ProcesKontoKode</w:instrText>
              </w:r>
              <w:r>
                <w:instrText xml:space="preserve">" </w:instrText>
              </w:r>
              <w:r>
                <w:fldChar w:fldCharType="end"/>
              </w:r>
            </w:ins>
          </w:p>
        </w:tc>
        <w:tc>
          <w:tcPr>
            <w:tcW w:w="5573" w:type="dxa"/>
          </w:tcPr>
          <w:p w:rsidR="00162F95" w:rsidRDefault="00162F95" w:rsidP="00162F95">
            <w:pPr>
              <w:pStyle w:val="Normal11"/>
              <w:rPr>
                <w:ins w:id="5662" w:author="Skat" w:date="2010-06-25T12:54:00Z"/>
              </w:rPr>
            </w:pPr>
            <w:ins w:id="5663" w:author="Skat" w:date="2010-06-25T12:54:00Z">
              <w:r>
                <w:t>LISY-kode som bruges ved oprettelse/opdatering af en sag i CAPTIA</w:t>
              </w:r>
            </w:ins>
          </w:p>
        </w:tc>
      </w:tr>
    </w:tbl>
    <w:p w:rsidR="00162F95" w:rsidRDefault="00162F95" w:rsidP="00162F95">
      <w:pPr>
        <w:pStyle w:val="Normal11"/>
        <w:rPr>
          <w:ins w:id="5664"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665" w:author="Skat" w:date="2010-06-25T12:54:00Z"/>
        </w:rPr>
      </w:pPr>
    </w:p>
    <w:p w:rsidR="00162F95" w:rsidRDefault="00162F95" w:rsidP="00162F95">
      <w:pPr>
        <w:pStyle w:val="Normal11"/>
        <w:rPr>
          <w:ins w:id="5666" w:author="Skat" w:date="2010-06-25T12:54:00Z"/>
        </w:rPr>
      </w:pPr>
    </w:p>
    <w:p w:rsidR="00162F95" w:rsidRDefault="00162F95" w:rsidP="00162F95">
      <w:pPr>
        <w:pStyle w:val="Normal11"/>
        <w:rPr>
          <w:ins w:id="5667" w:author="Skat" w:date="2010-06-25T12:54:00Z"/>
        </w:rPr>
      </w:pPr>
    </w:p>
    <w:p w:rsidR="00162F95" w:rsidRDefault="00162F95" w:rsidP="00162F95">
      <w:pPr>
        <w:pStyle w:val="Normal11"/>
        <w:rPr>
          <w:ins w:id="5668"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669" w:author="Skat" w:date="2010-06-25T12:54:00Z"/>
        </w:rPr>
      </w:pPr>
      <w:bookmarkStart w:id="5670" w:name="_Toc265233942"/>
      <w:ins w:id="5671" w:author="Skat" w:date="2010-06-25T12:54:00Z">
        <w:r>
          <w:t>Ressource</w:t>
        </w:r>
        <w:bookmarkEnd w:id="5670"/>
      </w:ins>
    </w:p>
    <w:p w:rsidR="00162F95" w:rsidRDefault="00162F95" w:rsidP="00162F95">
      <w:pPr>
        <w:pStyle w:val="Normal11"/>
        <w:rPr>
          <w:ins w:id="5672" w:author="Skat" w:date="2010-06-25T12:54:00Z"/>
        </w:rPr>
      </w:pPr>
      <w:ins w:id="5673" w:author="Skat" w:date="2010-06-25T12:54:00Z">
        <w:r>
          <w:t xml:space="preserve">En ressource i en organisatorisk enhed i SKAT/RIM. </w:t>
        </w:r>
      </w:ins>
    </w:p>
    <w:p w:rsidR="00162F95" w:rsidRDefault="00162F95" w:rsidP="00162F95">
      <w:pPr>
        <w:pStyle w:val="Normal11"/>
        <w:rPr>
          <w:ins w:id="5674" w:author="Skat" w:date="2010-06-25T12:54:00Z"/>
        </w:rPr>
      </w:pPr>
    </w:p>
    <w:p w:rsidR="00162F95" w:rsidRDefault="00162F95" w:rsidP="00162F95">
      <w:pPr>
        <w:pStyle w:val="Normal11"/>
        <w:rPr>
          <w:ins w:id="567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676" w:author="Skat" w:date="2010-06-25T12:54:00Z"/>
        </w:trPr>
        <w:tc>
          <w:tcPr>
            <w:tcW w:w="2625" w:type="dxa"/>
            <w:shd w:val="pct20" w:color="auto" w:fill="0000FF"/>
          </w:tcPr>
          <w:p w:rsidR="00162F95" w:rsidRPr="00162F95" w:rsidRDefault="00162F95" w:rsidP="00162F95">
            <w:pPr>
              <w:pStyle w:val="Normal11"/>
              <w:rPr>
                <w:ins w:id="5677" w:author="Skat" w:date="2010-06-25T12:54:00Z"/>
                <w:color w:val="FFFFFF"/>
              </w:rPr>
            </w:pPr>
            <w:ins w:id="5678"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679" w:author="Skat" w:date="2010-06-25T12:54:00Z"/>
                <w:color w:val="FFFFFF"/>
              </w:rPr>
            </w:pPr>
            <w:ins w:id="5680"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681" w:author="Skat" w:date="2010-06-25T12:54:00Z"/>
                <w:color w:val="FFFFFF"/>
              </w:rPr>
            </w:pPr>
            <w:ins w:id="5682" w:author="Skat" w:date="2010-06-25T12:54:00Z">
              <w:r>
                <w:rPr>
                  <w:color w:val="FFFFFF"/>
                </w:rPr>
                <w:t>Beskrivelse</w:t>
              </w:r>
            </w:ins>
          </w:p>
        </w:tc>
      </w:tr>
      <w:tr w:rsidR="00162F95" w:rsidTr="00162F95">
        <w:tblPrEx>
          <w:tblCellMar>
            <w:top w:w="0" w:type="dxa"/>
            <w:bottom w:w="0" w:type="dxa"/>
          </w:tblCellMar>
        </w:tblPrEx>
        <w:trPr>
          <w:ins w:id="5683" w:author="Skat" w:date="2010-06-25T12:54:00Z"/>
        </w:trPr>
        <w:tc>
          <w:tcPr>
            <w:tcW w:w="2625" w:type="dxa"/>
          </w:tcPr>
          <w:p w:rsidR="00162F95" w:rsidRDefault="00162F95" w:rsidP="00162F95">
            <w:pPr>
              <w:pStyle w:val="Normal11"/>
              <w:rPr>
                <w:ins w:id="5684" w:author="Skat" w:date="2010-06-25T12:54:00Z"/>
              </w:rPr>
            </w:pPr>
            <w:ins w:id="5685" w:author="Skat" w:date="2010-06-25T12:54:00Z">
              <w:r>
                <w:t>Nummer</w:t>
              </w:r>
            </w:ins>
          </w:p>
        </w:tc>
        <w:tc>
          <w:tcPr>
            <w:tcW w:w="1797" w:type="dxa"/>
          </w:tcPr>
          <w:p w:rsidR="00162F95" w:rsidRDefault="00162F95" w:rsidP="00162F95">
            <w:pPr>
              <w:pStyle w:val="Normal11"/>
              <w:rPr>
                <w:ins w:id="5686" w:author="Skat" w:date="2010-06-25T12:54:00Z"/>
              </w:rPr>
            </w:pPr>
            <w:ins w:id="5687" w:author="Skat" w:date="2010-06-25T12:54:00Z">
              <w:r>
                <w:t>Tekst11</w:t>
              </w:r>
              <w:r>
                <w:fldChar w:fldCharType="begin"/>
              </w:r>
              <w:r>
                <w:instrText xml:space="preserve"> XE "</w:instrText>
              </w:r>
              <w:r w:rsidRPr="00790155">
                <w:instrText>Tekst11</w:instrText>
              </w:r>
              <w:r>
                <w:instrText xml:space="preserve">" </w:instrText>
              </w:r>
              <w:r>
                <w:fldChar w:fldCharType="end"/>
              </w:r>
            </w:ins>
          </w:p>
        </w:tc>
        <w:tc>
          <w:tcPr>
            <w:tcW w:w="5573" w:type="dxa"/>
          </w:tcPr>
          <w:p w:rsidR="00162F95" w:rsidRDefault="00162F95" w:rsidP="00162F95">
            <w:pPr>
              <w:pStyle w:val="Normal11"/>
              <w:rPr>
                <w:ins w:id="5688" w:author="Skat" w:date="2010-06-25T12:54:00Z"/>
              </w:rPr>
            </w:pPr>
            <w:ins w:id="5689" w:author="Skat" w:date="2010-06-25T12:54:00Z">
              <w:r>
                <w:t xml:space="preserve">Nummeret på ressourcen, der unikt identificerer ressourcen. </w:t>
              </w:r>
            </w:ins>
          </w:p>
          <w:p w:rsidR="00162F95" w:rsidRDefault="00162F95" w:rsidP="00162F95">
            <w:pPr>
              <w:pStyle w:val="Normal11"/>
              <w:rPr>
                <w:ins w:id="5690" w:author="Skat" w:date="2010-06-25T12:54:00Z"/>
              </w:rPr>
            </w:pPr>
            <w:ins w:id="5691" w:author="Skat" w:date="2010-06-25T12:54:00Z">
              <w:r>
                <w:t>Det er fx medarbejdernummer (medarbejder ID) eller køretøjets nummer.</w:t>
              </w:r>
            </w:ins>
          </w:p>
        </w:tc>
      </w:tr>
      <w:tr w:rsidR="00162F95" w:rsidTr="00162F95">
        <w:tblPrEx>
          <w:tblCellMar>
            <w:top w:w="0" w:type="dxa"/>
            <w:bottom w:w="0" w:type="dxa"/>
          </w:tblCellMar>
        </w:tblPrEx>
        <w:trPr>
          <w:ins w:id="5692" w:author="Skat" w:date="2010-06-25T12:54:00Z"/>
        </w:trPr>
        <w:tc>
          <w:tcPr>
            <w:tcW w:w="2625" w:type="dxa"/>
          </w:tcPr>
          <w:p w:rsidR="00162F95" w:rsidRDefault="00162F95" w:rsidP="00162F95">
            <w:pPr>
              <w:pStyle w:val="Normal11"/>
              <w:rPr>
                <w:ins w:id="5693" w:author="Skat" w:date="2010-06-25T12:54:00Z"/>
              </w:rPr>
            </w:pPr>
            <w:ins w:id="5694" w:author="Skat" w:date="2010-06-25T12:54:00Z">
              <w:r>
                <w:t>Type</w:t>
              </w:r>
            </w:ins>
          </w:p>
        </w:tc>
        <w:tc>
          <w:tcPr>
            <w:tcW w:w="1797" w:type="dxa"/>
          </w:tcPr>
          <w:p w:rsidR="00162F95" w:rsidRDefault="00162F95" w:rsidP="00162F95">
            <w:pPr>
              <w:pStyle w:val="Normal11"/>
              <w:rPr>
                <w:ins w:id="5695" w:author="Skat" w:date="2010-06-25T12:54:00Z"/>
              </w:rPr>
            </w:pPr>
            <w:ins w:id="5696" w:author="Skat" w:date="2010-06-25T12:54:00Z">
              <w:r>
                <w:t>Type</w:t>
              </w:r>
              <w:r>
                <w:fldChar w:fldCharType="begin"/>
              </w:r>
              <w:r>
                <w:instrText xml:space="preserve"> XE "</w:instrText>
              </w:r>
              <w:r w:rsidRPr="00BD34B2">
                <w:instrText>Type</w:instrText>
              </w:r>
              <w:r>
                <w:instrText xml:space="preserve">" </w:instrText>
              </w:r>
              <w:r>
                <w:fldChar w:fldCharType="end"/>
              </w:r>
            </w:ins>
          </w:p>
        </w:tc>
        <w:tc>
          <w:tcPr>
            <w:tcW w:w="5573" w:type="dxa"/>
          </w:tcPr>
          <w:p w:rsidR="00162F95" w:rsidRDefault="00162F95" w:rsidP="00162F95">
            <w:pPr>
              <w:pStyle w:val="Normal11"/>
              <w:rPr>
                <w:ins w:id="5697" w:author="Skat" w:date="2010-06-25T12:54:00Z"/>
              </w:rPr>
            </w:pPr>
            <w:ins w:id="5698" w:author="Skat" w:date="2010-06-25T12:54:00Z">
              <w:r>
                <w:t>Ressourcetypen. Svarer til specialiseringerne under klassen Ressource</w:t>
              </w:r>
            </w:ins>
          </w:p>
          <w:p w:rsidR="00162F95" w:rsidRDefault="00162F95" w:rsidP="00162F95">
            <w:pPr>
              <w:pStyle w:val="Normal11"/>
              <w:rPr>
                <w:ins w:id="5699" w:author="Skat" w:date="2010-06-25T12:54:00Z"/>
              </w:rPr>
            </w:pPr>
          </w:p>
          <w:p w:rsidR="00162F95" w:rsidRDefault="00162F95" w:rsidP="00162F95">
            <w:pPr>
              <w:pStyle w:val="Normal11"/>
              <w:rPr>
                <w:ins w:id="5700" w:author="Skat" w:date="2010-06-25T12:54:00Z"/>
                <w:u w:val="single"/>
              </w:rPr>
            </w:pPr>
            <w:ins w:id="5701" w:author="Skat" w:date="2010-06-25T12:54:00Z">
              <w:r>
                <w:rPr>
                  <w:u w:val="single"/>
                </w:rPr>
                <w:t>Tilladte værdier:</w:t>
              </w:r>
            </w:ins>
          </w:p>
          <w:p w:rsidR="00162F95" w:rsidRDefault="00162F95" w:rsidP="00162F95">
            <w:pPr>
              <w:pStyle w:val="Normal11"/>
              <w:rPr>
                <w:ins w:id="5702" w:author="Skat" w:date="2010-06-25T12:54:00Z"/>
              </w:rPr>
            </w:pPr>
            <w:ins w:id="5703" w:author="Skat" w:date="2010-06-25T12:54:00Z">
              <w:r>
                <w:t>- Medarbejder</w:t>
              </w:r>
            </w:ins>
          </w:p>
          <w:p w:rsidR="00162F95" w:rsidRDefault="00162F95" w:rsidP="00162F95">
            <w:pPr>
              <w:pStyle w:val="Normal11"/>
              <w:rPr>
                <w:ins w:id="5704" w:author="Skat" w:date="2010-06-25T12:54:00Z"/>
              </w:rPr>
            </w:pPr>
            <w:ins w:id="5705" w:author="Skat" w:date="2010-06-25T12:54:00Z">
              <w:r>
                <w:t>- Køretøj</w:t>
              </w:r>
            </w:ins>
          </w:p>
          <w:p w:rsidR="00162F95" w:rsidRDefault="00162F95" w:rsidP="00162F95">
            <w:pPr>
              <w:pStyle w:val="Normal11"/>
              <w:rPr>
                <w:ins w:id="5706" w:author="Skat" w:date="2010-06-25T12:54:00Z"/>
              </w:rPr>
            </w:pPr>
            <w:ins w:id="5707" w:author="Skat" w:date="2010-06-25T12:54:00Z">
              <w:r>
                <w:t>- Lokale</w:t>
              </w:r>
            </w:ins>
          </w:p>
          <w:p w:rsidR="00162F95" w:rsidRDefault="00162F95" w:rsidP="00162F95">
            <w:pPr>
              <w:pStyle w:val="Normal11"/>
              <w:rPr>
                <w:ins w:id="5708" w:author="Skat" w:date="2010-06-25T12:54:00Z"/>
              </w:rPr>
            </w:pPr>
            <w:ins w:id="5709" w:author="Skat" w:date="2010-06-25T12:54:00Z">
              <w:r>
                <w:t>- Samarbejdspart</w:t>
              </w:r>
            </w:ins>
          </w:p>
          <w:p w:rsidR="00162F95" w:rsidRPr="00162F95" w:rsidRDefault="00162F95" w:rsidP="00162F95">
            <w:pPr>
              <w:pStyle w:val="Normal11"/>
              <w:rPr>
                <w:ins w:id="5710" w:author="Skat" w:date="2010-06-25T12:54:00Z"/>
              </w:rPr>
            </w:pPr>
            <w:ins w:id="5711" w:author="Skat" w:date="2010-06-25T12:54:00Z">
              <w:r>
                <w:t>- Udstyr</w:t>
              </w:r>
            </w:ins>
          </w:p>
        </w:tc>
      </w:tr>
      <w:tr w:rsidR="00162F95" w:rsidTr="00162F95">
        <w:tblPrEx>
          <w:tblCellMar>
            <w:top w:w="0" w:type="dxa"/>
            <w:bottom w:w="0" w:type="dxa"/>
          </w:tblCellMar>
        </w:tblPrEx>
        <w:trPr>
          <w:ins w:id="5712" w:author="Skat" w:date="2010-06-25T12:54:00Z"/>
        </w:trPr>
        <w:tc>
          <w:tcPr>
            <w:tcW w:w="2625" w:type="dxa"/>
          </w:tcPr>
          <w:p w:rsidR="00162F95" w:rsidRDefault="00162F95" w:rsidP="00162F95">
            <w:pPr>
              <w:pStyle w:val="Normal11"/>
              <w:rPr>
                <w:ins w:id="5713" w:author="Skat" w:date="2010-06-25T12:54:00Z"/>
              </w:rPr>
            </w:pPr>
            <w:ins w:id="5714" w:author="Skat" w:date="2010-06-25T12:54:00Z">
              <w:r>
                <w:t>Navn</w:t>
              </w:r>
            </w:ins>
          </w:p>
        </w:tc>
        <w:tc>
          <w:tcPr>
            <w:tcW w:w="1797" w:type="dxa"/>
          </w:tcPr>
          <w:p w:rsidR="00162F95" w:rsidRDefault="00162F95" w:rsidP="00162F95">
            <w:pPr>
              <w:pStyle w:val="Normal11"/>
              <w:rPr>
                <w:ins w:id="5715" w:author="Skat" w:date="2010-06-25T12:54:00Z"/>
              </w:rPr>
            </w:pPr>
            <w:ins w:id="5716" w:author="Skat" w:date="2010-06-25T12:54:00Z">
              <w:r>
                <w:t>Navn</w:t>
              </w:r>
              <w:r>
                <w:fldChar w:fldCharType="begin"/>
              </w:r>
              <w:r>
                <w:instrText xml:space="preserve"> XE "</w:instrText>
              </w:r>
              <w:r w:rsidRPr="00A41DDA">
                <w:instrText>Navn</w:instrText>
              </w:r>
              <w:r>
                <w:instrText xml:space="preserve">" </w:instrText>
              </w:r>
              <w:r>
                <w:fldChar w:fldCharType="end"/>
              </w:r>
            </w:ins>
          </w:p>
        </w:tc>
        <w:tc>
          <w:tcPr>
            <w:tcW w:w="5573" w:type="dxa"/>
          </w:tcPr>
          <w:p w:rsidR="00162F95" w:rsidRDefault="00162F95" w:rsidP="00162F95">
            <w:pPr>
              <w:pStyle w:val="Normal11"/>
              <w:rPr>
                <w:ins w:id="5717" w:author="Skat" w:date="2010-06-25T12:54:00Z"/>
              </w:rPr>
            </w:pPr>
            <w:ins w:id="5718" w:author="Skat" w:date="2010-06-25T12:54:00Z">
              <w:r>
                <w:t>Navnet på ressourcen ved den pågældende organisatoriske enhed, fx navnet på køretøjet, lokalet, medarbejderen mm.</w:t>
              </w:r>
            </w:ins>
          </w:p>
        </w:tc>
      </w:tr>
      <w:tr w:rsidR="00162F95" w:rsidTr="00162F95">
        <w:tblPrEx>
          <w:tblCellMar>
            <w:top w:w="0" w:type="dxa"/>
            <w:bottom w:w="0" w:type="dxa"/>
          </w:tblCellMar>
        </w:tblPrEx>
        <w:trPr>
          <w:ins w:id="5719" w:author="Skat" w:date="2010-06-25T12:54:00Z"/>
        </w:trPr>
        <w:tc>
          <w:tcPr>
            <w:tcW w:w="2625" w:type="dxa"/>
          </w:tcPr>
          <w:p w:rsidR="00162F95" w:rsidRDefault="00162F95" w:rsidP="00162F95">
            <w:pPr>
              <w:pStyle w:val="Normal11"/>
              <w:rPr>
                <w:ins w:id="5720" w:author="Skat" w:date="2010-06-25T12:54:00Z"/>
              </w:rPr>
            </w:pPr>
            <w:ins w:id="5721" w:author="Skat" w:date="2010-06-25T12:54:00Z">
              <w:r>
                <w:t>Placering</w:t>
              </w:r>
            </w:ins>
          </w:p>
        </w:tc>
        <w:tc>
          <w:tcPr>
            <w:tcW w:w="1797" w:type="dxa"/>
          </w:tcPr>
          <w:p w:rsidR="00162F95" w:rsidRDefault="00162F95" w:rsidP="00162F95">
            <w:pPr>
              <w:pStyle w:val="Normal11"/>
              <w:rPr>
                <w:ins w:id="5722" w:author="Skat" w:date="2010-06-25T12:54:00Z"/>
              </w:rPr>
            </w:pPr>
            <w:ins w:id="5723" w:author="Skat" w:date="2010-06-25T12:54:00Z">
              <w:r>
                <w:t>Placering</w:t>
              </w:r>
              <w:r>
                <w:fldChar w:fldCharType="begin"/>
              </w:r>
              <w:r>
                <w:instrText xml:space="preserve"> XE "</w:instrText>
              </w:r>
              <w:r w:rsidRPr="00FF0F69">
                <w:instrText>Placering</w:instrText>
              </w:r>
              <w:r>
                <w:instrText xml:space="preserve">" </w:instrText>
              </w:r>
              <w:r>
                <w:fldChar w:fldCharType="end"/>
              </w:r>
            </w:ins>
          </w:p>
        </w:tc>
        <w:tc>
          <w:tcPr>
            <w:tcW w:w="5573" w:type="dxa"/>
          </w:tcPr>
          <w:p w:rsidR="00162F95" w:rsidRDefault="00162F95" w:rsidP="00162F95">
            <w:pPr>
              <w:pStyle w:val="Normal11"/>
              <w:rPr>
                <w:ins w:id="5724" w:author="Skat" w:date="2010-06-25T12:54:00Z"/>
              </w:rPr>
            </w:pPr>
            <w:ins w:id="5725" w:author="Skat" w:date="2010-06-25T12:54:00Z">
              <w:r>
                <w:t>Placering for ressource, fx lokalenummer for en medarbejder, parkeringsplads for et RIM køretøj.</w:t>
              </w:r>
            </w:ins>
          </w:p>
        </w:tc>
      </w:tr>
    </w:tbl>
    <w:p w:rsidR="00162F95" w:rsidRDefault="00162F95" w:rsidP="00162F95">
      <w:pPr>
        <w:pStyle w:val="Normal11"/>
        <w:rPr>
          <w:ins w:id="5726"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727" w:author="Skat" w:date="2010-06-25T12:54:00Z"/>
        </w:rPr>
      </w:pPr>
    </w:p>
    <w:p w:rsidR="00162F95" w:rsidRDefault="00162F95" w:rsidP="00162F95">
      <w:pPr>
        <w:pStyle w:val="Normal11"/>
        <w:rPr>
          <w:ins w:id="572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729" w:author="Skat" w:date="2010-06-25T12:54:00Z"/>
        </w:trPr>
        <w:tc>
          <w:tcPr>
            <w:tcW w:w="1667" w:type="dxa"/>
            <w:shd w:val="pct20" w:color="auto" w:fill="0000FF"/>
          </w:tcPr>
          <w:p w:rsidR="00162F95" w:rsidRPr="00162F95" w:rsidRDefault="00162F95" w:rsidP="00162F95">
            <w:pPr>
              <w:pStyle w:val="Normal11"/>
              <w:rPr>
                <w:ins w:id="5730" w:author="Skat" w:date="2010-06-25T12:54:00Z"/>
                <w:color w:val="FFFFFF"/>
              </w:rPr>
            </w:pPr>
            <w:ins w:id="5731"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732" w:author="Skat" w:date="2010-06-25T12:54:00Z"/>
                <w:color w:val="FFFFFF"/>
              </w:rPr>
            </w:pPr>
            <w:ins w:id="5733"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734" w:author="Skat" w:date="2010-06-25T12:54:00Z"/>
                <w:color w:val="FFFFFF"/>
              </w:rPr>
            </w:pPr>
            <w:ins w:id="5735" w:author="Skat" w:date="2010-06-25T12:54:00Z">
              <w:r>
                <w:rPr>
                  <w:color w:val="FFFFFF"/>
                </w:rPr>
                <w:t>Beskrivelse</w:t>
              </w:r>
            </w:ins>
          </w:p>
        </w:tc>
      </w:tr>
      <w:tr w:rsidR="00162F95" w:rsidTr="00162F95">
        <w:tblPrEx>
          <w:tblCellMar>
            <w:top w:w="0" w:type="dxa"/>
            <w:bottom w:w="0" w:type="dxa"/>
          </w:tblCellMar>
        </w:tblPrEx>
        <w:trPr>
          <w:ins w:id="5736" w:author="Skat" w:date="2010-06-25T12:54:00Z"/>
        </w:trPr>
        <w:tc>
          <w:tcPr>
            <w:tcW w:w="1667" w:type="dxa"/>
          </w:tcPr>
          <w:p w:rsidR="00162F95" w:rsidRDefault="00162F95" w:rsidP="00162F95">
            <w:pPr>
              <w:pStyle w:val="Normal11"/>
              <w:rPr>
                <w:ins w:id="5737" w:author="Skat" w:date="2010-06-25T12:54:00Z"/>
              </w:rPr>
            </w:pPr>
            <w:ins w:id="5738" w:author="Skat" w:date="2010-06-25T12:54:00Z">
              <w:r>
                <w:t>kan være</w:t>
              </w:r>
            </w:ins>
          </w:p>
        </w:tc>
        <w:tc>
          <w:tcPr>
            <w:tcW w:w="2398" w:type="dxa"/>
          </w:tcPr>
          <w:p w:rsidR="00162F95" w:rsidRDefault="00162F95" w:rsidP="00162F95">
            <w:pPr>
              <w:pStyle w:val="Normal11"/>
              <w:rPr>
                <w:ins w:id="5739" w:author="Skat" w:date="2010-06-25T12:54:00Z"/>
              </w:rPr>
            </w:pPr>
            <w:ins w:id="5740" w:author="Skat" w:date="2010-06-25T12:54:00Z">
              <w:r>
                <w:t>Ressource(1)</w:t>
              </w:r>
            </w:ins>
          </w:p>
          <w:p w:rsidR="00162F95" w:rsidRDefault="00162F95" w:rsidP="00162F95">
            <w:pPr>
              <w:pStyle w:val="Normal11"/>
              <w:rPr>
                <w:ins w:id="5741" w:author="Skat" w:date="2010-06-25T12:54:00Z"/>
              </w:rPr>
            </w:pPr>
            <w:ins w:id="5742" w:author="Skat" w:date="2010-06-25T12:54:00Z">
              <w:r>
                <w:t>Part(0..*)</w:t>
              </w:r>
            </w:ins>
          </w:p>
        </w:tc>
        <w:tc>
          <w:tcPr>
            <w:tcW w:w="5879" w:type="dxa"/>
          </w:tcPr>
          <w:p w:rsidR="00162F95" w:rsidRDefault="00162F95" w:rsidP="00162F95">
            <w:pPr>
              <w:pStyle w:val="Normal11"/>
              <w:rPr>
                <w:ins w:id="5743" w:author="Skat" w:date="2010-06-25T12:54:00Z"/>
              </w:rPr>
            </w:pPr>
          </w:p>
        </w:tc>
      </w:tr>
      <w:tr w:rsidR="00162F95" w:rsidTr="00162F95">
        <w:tblPrEx>
          <w:tblCellMar>
            <w:top w:w="0" w:type="dxa"/>
            <w:bottom w:w="0" w:type="dxa"/>
          </w:tblCellMar>
        </w:tblPrEx>
        <w:trPr>
          <w:ins w:id="5744" w:author="Skat" w:date="2010-06-25T12:54:00Z"/>
        </w:trPr>
        <w:tc>
          <w:tcPr>
            <w:tcW w:w="1667" w:type="dxa"/>
          </w:tcPr>
          <w:p w:rsidR="00162F95" w:rsidRDefault="00162F95" w:rsidP="00162F95">
            <w:pPr>
              <w:pStyle w:val="Normal11"/>
              <w:rPr>
                <w:ins w:id="5745" w:author="Skat" w:date="2010-06-25T12:54:00Z"/>
              </w:rPr>
            </w:pPr>
            <w:ins w:id="5746" w:author="Skat" w:date="2010-06-25T12:54:00Z">
              <w:r>
                <w:t>behandler</w:t>
              </w:r>
            </w:ins>
          </w:p>
        </w:tc>
        <w:tc>
          <w:tcPr>
            <w:tcW w:w="2398" w:type="dxa"/>
          </w:tcPr>
          <w:p w:rsidR="00162F95" w:rsidRDefault="00162F95" w:rsidP="00162F95">
            <w:pPr>
              <w:pStyle w:val="Normal11"/>
              <w:rPr>
                <w:ins w:id="5747" w:author="Skat" w:date="2010-06-25T12:54:00Z"/>
              </w:rPr>
            </w:pPr>
            <w:ins w:id="5748" w:author="Skat" w:date="2010-06-25T12:54:00Z">
              <w:r>
                <w:t>Ressource(1)</w:t>
              </w:r>
            </w:ins>
          </w:p>
          <w:p w:rsidR="00162F95" w:rsidRDefault="00162F95" w:rsidP="00162F95">
            <w:pPr>
              <w:pStyle w:val="Normal11"/>
              <w:rPr>
                <w:ins w:id="5749" w:author="Skat" w:date="2010-06-25T12:54:00Z"/>
              </w:rPr>
            </w:pPr>
            <w:ins w:id="5750" w:author="Skat" w:date="2010-06-25T12:54:00Z">
              <w:r>
                <w:t>Sag(0..*)</w:t>
              </w:r>
            </w:ins>
          </w:p>
        </w:tc>
        <w:tc>
          <w:tcPr>
            <w:tcW w:w="5879" w:type="dxa"/>
          </w:tcPr>
          <w:p w:rsidR="00162F95" w:rsidRDefault="00162F95" w:rsidP="00162F95">
            <w:pPr>
              <w:pStyle w:val="Normal11"/>
              <w:rPr>
                <w:ins w:id="5751" w:author="Skat" w:date="2010-06-25T12:54:00Z"/>
              </w:rPr>
            </w:pPr>
          </w:p>
        </w:tc>
      </w:tr>
      <w:tr w:rsidR="00162F95" w:rsidTr="00162F95">
        <w:tblPrEx>
          <w:tblCellMar>
            <w:top w:w="0" w:type="dxa"/>
            <w:bottom w:w="0" w:type="dxa"/>
          </w:tblCellMar>
        </w:tblPrEx>
        <w:trPr>
          <w:ins w:id="5752" w:author="Skat" w:date="2010-06-25T12:54:00Z"/>
        </w:trPr>
        <w:tc>
          <w:tcPr>
            <w:tcW w:w="1667" w:type="dxa"/>
          </w:tcPr>
          <w:p w:rsidR="00162F95" w:rsidRDefault="00162F95" w:rsidP="00162F95">
            <w:pPr>
              <w:pStyle w:val="Normal11"/>
              <w:rPr>
                <w:ins w:id="5753" w:author="Skat" w:date="2010-06-25T12:54:00Z"/>
              </w:rPr>
            </w:pPr>
            <w:ins w:id="5754" w:author="Skat" w:date="2010-06-25T12:54:00Z">
              <w:r>
                <w:t>har</w:t>
              </w:r>
            </w:ins>
          </w:p>
        </w:tc>
        <w:tc>
          <w:tcPr>
            <w:tcW w:w="2398" w:type="dxa"/>
          </w:tcPr>
          <w:p w:rsidR="00162F95" w:rsidRDefault="00162F95" w:rsidP="00162F95">
            <w:pPr>
              <w:pStyle w:val="Normal11"/>
              <w:rPr>
                <w:ins w:id="5755" w:author="Skat" w:date="2010-06-25T12:54:00Z"/>
              </w:rPr>
            </w:pPr>
            <w:ins w:id="5756" w:author="Skat" w:date="2010-06-25T12:54:00Z">
              <w:r>
                <w:t>OrganisatoriskEnhed(1)</w:t>
              </w:r>
            </w:ins>
          </w:p>
          <w:p w:rsidR="00162F95" w:rsidRDefault="00162F95" w:rsidP="00162F95">
            <w:pPr>
              <w:pStyle w:val="Normal11"/>
              <w:rPr>
                <w:ins w:id="5757" w:author="Skat" w:date="2010-06-25T12:54:00Z"/>
              </w:rPr>
            </w:pPr>
            <w:ins w:id="5758" w:author="Skat" w:date="2010-06-25T12:54:00Z">
              <w:r>
                <w:t>Ressource(1..*)</w:t>
              </w:r>
            </w:ins>
          </w:p>
        </w:tc>
        <w:tc>
          <w:tcPr>
            <w:tcW w:w="5879" w:type="dxa"/>
          </w:tcPr>
          <w:p w:rsidR="00162F95" w:rsidRDefault="00162F95" w:rsidP="00162F95">
            <w:pPr>
              <w:pStyle w:val="Normal11"/>
              <w:rPr>
                <w:ins w:id="5759" w:author="Skat" w:date="2010-06-25T12:54:00Z"/>
              </w:rPr>
            </w:pPr>
            <w:ins w:id="5760" w:author="Skat" w:date="2010-06-25T12:54:00Z">
              <w:r>
                <w:t>En organisatorisk enhed vil have ressourcer tilknyttet, ligesom en ressource altid vil være tilknyttet en organisatorisk enhed.</w:t>
              </w:r>
            </w:ins>
          </w:p>
        </w:tc>
      </w:tr>
    </w:tbl>
    <w:p w:rsidR="00162F95" w:rsidRDefault="00162F95" w:rsidP="00162F95">
      <w:pPr>
        <w:pStyle w:val="Normal11"/>
        <w:rPr>
          <w:ins w:id="5761"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rPr>
          <w:ins w:id="5762" w:author="Skat" w:date="2010-06-25T12:54:00Z"/>
        </w:rPr>
      </w:pPr>
    </w:p>
    <w:p w:rsidR="00162F95" w:rsidRDefault="00162F95" w:rsidP="00162F95">
      <w:pPr>
        <w:pStyle w:val="Normal11"/>
        <w:rPr>
          <w:ins w:id="576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764" w:author="Skat" w:date="2010-06-25T12:54:00Z"/>
        </w:trPr>
        <w:tc>
          <w:tcPr>
            <w:tcW w:w="1667" w:type="dxa"/>
            <w:shd w:val="pct20" w:color="auto" w:fill="0000FF"/>
          </w:tcPr>
          <w:p w:rsidR="00162F95" w:rsidRPr="00162F95" w:rsidRDefault="00162F95" w:rsidP="00162F95">
            <w:pPr>
              <w:pStyle w:val="Normal11"/>
              <w:rPr>
                <w:ins w:id="5765" w:author="Skat" w:date="2010-06-25T12:54:00Z"/>
                <w:color w:val="FFFFFF"/>
              </w:rPr>
            </w:pPr>
            <w:ins w:id="5766" w:author="Skat" w:date="2010-06-25T12:54:00Z">
              <w:r>
                <w:rPr>
                  <w:color w:val="FFFFFF"/>
                </w:rPr>
                <w:t>Specialisering</w:t>
              </w:r>
            </w:ins>
          </w:p>
        </w:tc>
        <w:tc>
          <w:tcPr>
            <w:tcW w:w="2398" w:type="dxa"/>
            <w:shd w:val="pct20" w:color="auto" w:fill="0000FF"/>
          </w:tcPr>
          <w:p w:rsidR="00162F95" w:rsidRPr="00162F95" w:rsidRDefault="00162F95" w:rsidP="00162F95">
            <w:pPr>
              <w:pStyle w:val="Normal11"/>
              <w:rPr>
                <w:ins w:id="5767" w:author="Skat" w:date="2010-06-25T12:54:00Z"/>
                <w:color w:val="FFFFFF"/>
              </w:rPr>
            </w:pPr>
            <w:ins w:id="5768" w:author="Skat" w:date="2010-06-25T12:54:00Z">
              <w:r>
                <w:rPr>
                  <w:color w:val="FFFFFF"/>
                </w:rPr>
                <w:t>Sammenhæng</w:t>
              </w:r>
            </w:ins>
          </w:p>
        </w:tc>
        <w:tc>
          <w:tcPr>
            <w:tcW w:w="5879" w:type="dxa"/>
            <w:shd w:val="pct20" w:color="auto" w:fill="0000FF"/>
          </w:tcPr>
          <w:p w:rsidR="00162F95" w:rsidRPr="00162F95" w:rsidRDefault="00162F95" w:rsidP="00162F95">
            <w:pPr>
              <w:pStyle w:val="Normal11"/>
              <w:rPr>
                <w:ins w:id="5769" w:author="Skat" w:date="2010-06-25T12:54:00Z"/>
                <w:color w:val="FFFFFF"/>
              </w:rPr>
            </w:pPr>
            <w:ins w:id="5770" w:author="Skat" w:date="2010-06-25T12:54:00Z">
              <w:r>
                <w:rPr>
                  <w:color w:val="FFFFFF"/>
                </w:rPr>
                <w:t>Beskrivelse</w:t>
              </w:r>
            </w:ins>
          </w:p>
        </w:tc>
      </w:tr>
      <w:tr w:rsidR="00162F95" w:rsidTr="00162F95">
        <w:tblPrEx>
          <w:tblCellMar>
            <w:top w:w="0" w:type="dxa"/>
            <w:bottom w:w="0" w:type="dxa"/>
          </w:tblCellMar>
        </w:tblPrEx>
        <w:trPr>
          <w:ins w:id="5771" w:author="Skat" w:date="2010-06-25T12:54:00Z"/>
        </w:trPr>
        <w:tc>
          <w:tcPr>
            <w:tcW w:w="1667" w:type="dxa"/>
          </w:tcPr>
          <w:p w:rsidR="00162F95" w:rsidRDefault="00162F95" w:rsidP="00162F95">
            <w:pPr>
              <w:pStyle w:val="Normal11"/>
              <w:rPr>
                <w:ins w:id="5772" w:author="Skat" w:date="2010-06-25T12:54:00Z"/>
              </w:rPr>
            </w:pPr>
          </w:p>
        </w:tc>
        <w:tc>
          <w:tcPr>
            <w:tcW w:w="2398" w:type="dxa"/>
          </w:tcPr>
          <w:p w:rsidR="00162F95" w:rsidRDefault="00162F95" w:rsidP="00162F95">
            <w:pPr>
              <w:pStyle w:val="Normal11"/>
              <w:rPr>
                <w:ins w:id="5773" w:author="Skat" w:date="2010-06-25T12:54:00Z"/>
              </w:rPr>
            </w:pPr>
            <w:ins w:id="5774" w:author="Skat" w:date="2010-06-25T12:54:00Z">
              <w:r>
                <w:t>Medarbejder arver fra/er en specialisering af Ressource</w:t>
              </w:r>
            </w:ins>
          </w:p>
        </w:tc>
        <w:tc>
          <w:tcPr>
            <w:tcW w:w="5879" w:type="dxa"/>
          </w:tcPr>
          <w:p w:rsidR="00162F95" w:rsidRDefault="00162F95" w:rsidP="00162F95">
            <w:pPr>
              <w:pStyle w:val="Normal11"/>
              <w:rPr>
                <w:ins w:id="5775" w:author="Skat" w:date="2010-06-25T12:54:00Z"/>
              </w:rPr>
            </w:pPr>
          </w:p>
        </w:tc>
      </w:tr>
    </w:tbl>
    <w:p w:rsidR="00162F95" w:rsidRDefault="00162F95" w:rsidP="00162F95">
      <w:pPr>
        <w:pStyle w:val="Normal11"/>
        <w:rPr>
          <w:ins w:id="5776" w:author="Skat" w:date="2010-06-25T12:54:00Z"/>
        </w:rPr>
      </w:pPr>
    </w:p>
    <w:p w:rsidR="00162F95" w:rsidRDefault="00162F95" w:rsidP="00162F95">
      <w:pPr>
        <w:pStyle w:val="Normal11"/>
        <w:rPr>
          <w:ins w:id="577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5778" w:author="Skat" w:date="2010-06-25T12:54:00Z"/>
        </w:rPr>
      </w:pPr>
      <w:bookmarkStart w:id="5779" w:name="_Toc265233943"/>
      <w:ins w:id="5780" w:author="Skat" w:date="2010-06-25T12:54:00Z">
        <w:r>
          <w:t>Sag</w:t>
        </w:r>
        <w:bookmarkEnd w:id="5779"/>
      </w:ins>
    </w:p>
    <w:p w:rsidR="00162F95" w:rsidRDefault="00162F95" w:rsidP="00162F95">
      <w:pPr>
        <w:pStyle w:val="Normal11"/>
        <w:rPr>
          <w:ins w:id="5781" w:author="Skat" w:date="2010-06-25T12:54:00Z"/>
        </w:rPr>
      </w:pPr>
      <w:ins w:id="5782" w:author="Skat" w:date="2010-06-25T12:54:00Z">
        <w:r>
          <w:t>Sag dækker over to typer, begge dokumentsamlinger:</w:t>
        </w:r>
      </w:ins>
    </w:p>
    <w:p w:rsidR="00162F95" w:rsidRDefault="00162F95" w:rsidP="00162F95">
      <w:pPr>
        <w:pStyle w:val="Normal11"/>
        <w:rPr>
          <w:ins w:id="5783" w:author="Skat" w:date="2010-06-25T12:54:00Z"/>
        </w:rPr>
      </w:pPr>
    </w:p>
    <w:p w:rsidR="00162F95" w:rsidRDefault="00162F95" w:rsidP="00162F95">
      <w:pPr>
        <w:pStyle w:val="Normal11"/>
        <w:rPr>
          <w:ins w:id="5784" w:author="Skat" w:date="2010-06-25T12:54:00Z"/>
        </w:rPr>
      </w:pPr>
      <w:ins w:id="5785" w:author="Skat" w:date="2010-06-25T12:54:00Z">
        <w:r>
          <w:t>- Enkeltsag: Dette er samlingen af dokumenter, der vedrørende en konkret sag, der har et afsluttet forløb og som fører til en afgørelse. Et eksempel er bindende svar, hvor ansøgeren får et svar baseret på anmodningen, hvorefter sagen lukkes.</w:t>
        </w:r>
      </w:ins>
    </w:p>
    <w:p w:rsidR="00162F95" w:rsidRDefault="00162F95" w:rsidP="00162F95">
      <w:pPr>
        <w:pStyle w:val="Normal11"/>
        <w:rPr>
          <w:ins w:id="5786" w:author="Skat" w:date="2010-06-25T12:54:00Z"/>
        </w:rPr>
      </w:pPr>
    </w:p>
    <w:p w:rsidR="00162F95" w:rsidRDefault="00162F95" w:rsidP="00162F95">
      <w:pPr>
        <w:pStyle w:val="Normal11"/>
        <w:rPr>
          <w:ins w:id="5787" w:author="Skat" w:date="2010-06-25T12:54:00Z"/>
        </w:rPr>
      </w:pPr>
      <w:ins w:id="5788" w:author="Skat" w:date="2010-06-25T12:54:00Z">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ins>
    </w:p>
    <w:p w:rsidR="00162F95" w:rsidRDefault="00162F95" w:rsidP="00162F95">
      <w:pPr>
        <w:pStyle w:val="Normal11"/>
        <w:rPr>
          <w:ins w:id="5789"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5790" w:author="Skat" w:date="2010-06-25T12:54:00Z"/>
        </w:trPr>
        <w:tc>
          <w:tcPr>
            <w:tcW w:w="2625" w:type="dxa"/>
            <w:shd w:val="pct20" w:color="auto" w:fill="0000FF"/>
          </w:tcPr>
          <w:p w:rsidR="00162F95" w:rsidRPr="00162F95" w:rsidRDefault="00162F95" w:rsidP="00162F95">
            <w:pPr>
              <w:pStyle w:val="Normal11"/>
              <w:rPr>
                <w:ins w:id="5791" w:author="Skat" w:date="2010-06-25T12:54:00Z"/>
                <w:color w:val="FFFFFF"/>
              </w:rPr>
            </w:pPr>
            <w:ins w:id="5792"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5793" w:author="Skat" w:date="2010-06-25T12:54:00Z"/>
                <w:color w:val="FFFFFF"/>
              </w:rPr>
            </w:pPr>
            <w:ins w:id="5794" w:author="Skat" w:date="2010-06-25T12:54:00Z">
              <w:r>
                <w:rPr>
                  <w:color w:val="FFFFFF"/>
                </w:rPr>
                <w:t>Domæne</w:t>
              </w:r>
            </w:ins>
          </w:p>
        </w:tc>
        <w:tc>
          <w:tcPr>
            <w:tcW w:w="5573" w:type="dxa"/>
            <w:shd w:val="pct20" w:color="auto" w:fill="0000FF"/>
          </w:tcPr>
          <w:p w:rsidR="00162F95" w:rsidRPr="00162F95" w:rsidRDefault="00162F95" w:rsidP="00162F95">
            <w:pPr>
              <w:pStyle w:val="Normal11"/>
              <w:rPr>
                <w:ins w:id="5795" w:author="Skat" w:date="2010-06-25T12:54:00Z"/>
                <w:color w:val="FFFFFF"/>
              </w:rPr>
            </w:pPr>
            <w:ins w:id="5796" w:author="Skat" w:date="2010-06-25T12:54:00Z">
              <w:r>
                <w:rPr>
                  <w:color w:val="FFFFFF"/>
                </w:rPr>
                <w:t>Beskrivelse</w:t>
              </w:r>
            </w:ins>
          </w:p>
        </w:tc>
      </w:tr>
      <w:tr w:rsidR="00162F95" w:rsidTr="00162F95">
        <w:tblPrEx>
          <w:tblCellMar>
            <w:top w:w="0" w:type="dxa"/>
            <w:bottom w:w="0" w:type="dxa"/>
          </w:tblCellMar>
        </w:tblPrEx>
        <w:trPr>
          <w:ins w:id="5797" w:author="Skat" w:date="2010-06-25T12:54:00Z"/>
        </w:trPr>
        <w:tc>
          <w:tcPr>
            <w:tcW w:w="2625" w:type="dxa"/>
          </w:tcPr>
          <w:p w:rsidR="00162F95" w:rsidRDefault="00162F95" w:rsidP="00162F95">
            <w:pPr>
              <w:pStyle w:val="Normal11"/>
              <w:rPr>
                <w:ins w:id="5798" w:author="Skat" w:date="2010-06-25T12:54:00Z"/>
              </w:rPr>
            </w:pPr>
            <w:ins w:id="5799" w:author="Skat" w:date="2010-06-25T12:54:00Z">
              <w:r>
                <w:t>Nummer</w:t>
              </w:r>
            </w:ins>
          </w:p>
        </w:tc>
        <w:tc>
          <w:tcPr>
            <w:tcW w:w="1797" w:type="dxa"/>
          </w:tcPr>
          <w:p w:rsidR="00162F95" w:rsidRDefault="00162F95" w:rsidP="00162F95">
            <w:pPr>
              <w:pStyle w:val="Normal11"/>
              <w:rPr>
                <w:ins w:id="5800" w:author="Skat" w:date="2010-06-25T12:54:00Z"/>
              </w:rPr>
            </w:pPr>
            <w:ins w:id="5801" w:author="Skat" w:date="2010-06-25T12:54:00Z">
              <w:r>
                <w:t>SagJournalNummer</w:t>
              </w:r>
              <w:r>
                <w:fldChar w:fldCharType="begin"/>
              </w:r>
              <w:r>
                <w:instrText xml:space="preserve"> XE "</w:instrText>
              </w:r>
              <w:r w:rsidRPr="001A1740">
                <w:instrText>SagJournalNummer</w:instrText>
              </w:r>
              <w:r>
                <w:instrText xml:space="preserve">" </w:instrText>
              </w:r>
              <w:r>
                <w:fldChar w:fldCharType="end"/>
              </w:r>
            </w:ins>
          </w:p>
        </w:tc>
        <w:tc>
          <w:tcPr>
            <w:tcW w:w="5573" w:type="dxa"/>
          </w:tcPr>
          <w:p w:rsidR="00162F95" w:rsidRDefault="00162F95" w:rsidP="00162F95">
            <w:pPr>
              <w:pStyle w:val="Normal11"/>
              <w:rPr>
                <w:ins w:id="5802" w:author="Skat" w:date="2010-06-25T12:54:00Z"/>
              </w:rPr>
            </w:pPr>
            <w:ins w:id="5803" w:author="Skat" w:date="2010-06-25T12:54:00Z">
              <w:r>
                <w:t>år-6cifre fortløbende 06-001122</w:t>
              </w:r>
            </w:ins>
          </w:p>
        </w:tc>
      </w:tr>
      <w:tr w:rsidR="00162F95" w:rsidTr="00162F95">
        <w:tblPrEx>
          <w:tblCellMar>
            <w:top w:w="0" w:type="dxa"/>
            <w:bottom w:w="0" w:type="dxa"/>
          </w:tblCellMar>
        </w:tblPrEx>
        <w:trPr>
          <w:ins w:id="5804" w:author="Skat" w:date="2010-06-25T12:54:00Z"/>
        </w:trPr>
        <w:tc>
          <w:tcPr>
            <w:tcW w:w="2625" w:type="dxa"/>
          </w:tcPr>
          <w:p w:rsidR="00162F95" w:rsidRDefault="00162F95" w:rsidP="00162F95">
            <w:pPr>
              <w:pStyle w:val="Normal11"/>
              <w:rPr>
                <w:ins w:id="5805" w:author="Skat" w:date="2010-06-25T12:54:00Z"/>
              </w:rPr>
            </w:pPr>
            <w:ins w:id="5806" w:author="Skat" w:date="2010-06-25T12:54:00Z">
              <w:r>
                <w:t>Titel</w:t>
              </w:r>
            </w:ins>
          </w:p>
        </w:tc>
        <w:tc>
          <w:tcPr>
            <w:tcW w:w="1797" w:type="dxa"/>
          </w:tcPr>
          <w:p w:rsidR="00162F95" w:rsidRDefault="00162F95" w:rsidP="00162F95">
            <w:pPr>
              <w:pStyle w:val="Normal11"/>
              <w:rPr>
                <w:ins w:id="5807" w:author="Skat" w:date="2010-06-25T12:54:00Z"/>
              </w:rPr>
            </w:pPr>
            <w:ins w:id="5808" w:author="Skat" w:date="2010-06-25T12:54:00Z">
              <w:r>
                <w:t>Tekst240</w:t>
              </w:r>
              <w:r>
                <w:fldChar w:fldCharType="begin"/>
              </w:r>
              <w:r>
                <w:instrText xml:space="preserve"> XE "</w:instrText>
              </w:r>
              <w:r w:rsidRPr="00230884">
                <w:instrText>Tekst240</w:instrText>
              </w:r>
              <w:r>
                <w:instrText xml:space="preserve">" </w:instrText>
              </w:r>
              <w:r>
                <w:fldChar w:fldCharType="end"/>
              </w:r>
            </w:ins>
          </w:p>
        </w:tc>
        <w:tc>
          <w:tcPr>
            <w:tcW w:w="5573" w:type="dxa"/>
          </w:tcPr>
          <w:p w:rsidR="00162F95" w:rsidRDefault="00162F95" w:rsidP="00162F95">
            <w:pPr>
              <w:pStyle w:val="Normal11"/>
              <w:rPr>
                <w:ins w:id="5809" w:author="Skat" w:date="2010-06-25T12:54:00Z"/>
              </w:rPr>
            </w:pPr>
            <w:ins w:id="5810" w:author="Skat" w:date="2010-06-25T12:54:00Z">
              <w:r>
                <w:t>En kort angivelse af titlen for sagen.</w:t>
              </w:r>
            </w:ins>
          </w:p>
        </w:tc>
      </w:tr>
      <w:tr w:rsidR="00162F95" w:rsidTr="00162F95">
        <w:tblPrEx>
          <w:tblCellMar>
            <w:top w:w="0" w:type="dxa"/>
            <w:bottom w:w="0" w:type="dxa"/>
          </w:tblCellMar>
        </w:tblPrEx>
        <w:trPr>
          <w:ins w:id="5811" w:author="Skat" w:date="2010-06-25T12:54:00Z"/>
        </w:trPr>
        <w:tc>
          <w:tcPr>
            <w:tcW w:w="2625" w:type="dxa"/>
          </w:tcPr>
          <w:p w:rsidR="00162F95" w:rsidRDefault="00162F95" w:rsidP="00162F95">
            <w:pPr>
              <w:pStyle w:val="Normal11"/>
              <w:rPr>
                <w:ins w:id="5812" w:author="Skat" w:date="2010-06-25T12:54:00Z"/>
              </w:rPr>
            </w:pPr>
            <w:ins w:id="5813" w:author="Skat" w:date="2010-06-25T12:54:00Z">
              <w:r>
                <w:t>ProfilNavn</w:t>
              </w:r>
            </w:ins>
          </w:p>
        </w:tc>
        <w:tc>
          <w:tcPr>
            <w:tcW w:w="1797" w:type="dxa"/>
          </w:tcPr>
          <w:p w:rsidR="00162F95" w:rsidRDefault="00162F95" w:rsidP="00162F95">
            <w:pPr>
              <w:pStyle w:val="Normal11"/>
              <w:rPr>
                <w:ins w:id="5814" w:author="Skat" w:date="2010-06-25T12:54:00Z"/>
              </w:rPr>
            </w:pPr>
            <w:ins w:id="5815" w:author="Skat" w:date="2010-06-25T12:54:00Z">
              <w:r>
                <w:t>Navn</w:t>
              </w:r>
              <w:r>
                <w:fldChar w:fldCharType="begin"/>
              </w:r>
              <w:r>
                <w:instrText xml:space="preserve"> XE "</w:instrText>
              </w:r>
              <w:r w:rsidRPr="00001885">
                <w:instrText>Navn</w:instrText>
              </w:r>
              <w:r>
                <w:instrText xml:space="preserve">" </w:instrText>
              </w:r>
              <w:r>
                <w:fldChar w:fldCharType="end"/>
              </w:r>
            </w:ins>
          </w:p>
        </w:tc>
        <w:tc>
          <w:tcPr>
            <w:tcW w:w="5573" w:type="dxa"/>
          </w:tcPr>
          <w:p w:rsidR="00162F95" w:rsidRDefault="00162F95" w:rsidP="00162F95">
            <w:pPr>
              <w:pStyle w:val="Normal11"/>
              <w:rPr>
                <w:ins w:id="5816" w:author="Skat" w:date="2010-06-25T12:54:00Z"/>
              </w:rPr>
            </w:pPr>
            <w:ins w:id="5817" w:author="Skat" w:date="2010-06-25T12:54:00Z">
              <w:r>
                <w:t xml:space="preserve">Enhver sag i CAPTIA er beskrevet ved fire egenskaber: Myndighed, Gruppe, Indblik og Organisatoriskenhed. </w:t>
              </w:r>
            </w:ins>
          </w:p>
          <w:p w:rsidR="00162F95" w:rsidRDefault="00162F95" w:rsidP="00162F95">
            <w:pPr>
              <w:pStyle w:val="Normal11"/>
              <w:rPr>
                <w:ins w:id="5818" w:author="Skat" w:date="2010-06-25T12:54:00Z"/>
              </w:rPr>
            </w:pPr>
            <w:ins w:id="5819" w:author="Skat" w:date="2010-06-25T12:54:00Z">
              <w:r>
                <w:t>For at gøre det simplere, kan kalderen nøjes med at referere til et på forhånd aftalt SagProfilNavn, der udpeger værdier for disse fire egenskaber. Herefter sørger servicen selv for at sætte de fire egenskaber tilsvarende før sagen bliver oprettet i CAPTIA.</w:t>
              </w:r>
            </w:ins>
          </w:p>
        </w:tc>
      </w:tr>
      <w:tr w:rsidR="00162F95" w:rsidTr="00162F95">
        <w:tblPrEx>
          <w:tblCellMar>
            <w:top w:w="0" w:type="dxa"/>
            <w:bottom w:w="0" w:type="dxa"/>
          </w:tblCellMar>
        </w:tblPrEx>
        <w:trPr>
          <w:ins w:id="5820" w:author="Skat" w:date="2010-06-25T12:54:00Z"/>
        </w:trPr>
        <w:tc>
          <w:tcPr>
            <w:tcW w:w="2625" w:type="dxa"/>
          </w:tcPr>
          <w:p w:rsidR="00162F95" w:rsidRDefault="00162F95" w:rsidP="00162F95">
            <w:pPr>
              <w:pStyle w:val="Normal11"/>
              <w:rPr>
                <w:ins w:id="5821" w:author="Skat" w:date="2010-06-25T12:54:00Z"/>
              </w:rPr>
            </w:pPr>
            <w:ins w:id="5822" w:author="Skat" w:date="2010-06-25T12:54:00Z">
              <w:r>
                <w:t>Gruppe</w:t>
              </w:r>
            </w:ins>
          </w:p>
        </w:tc>
        <w:tc>
          <w:tcPr>
            <w:tcW w:w="1797" w:type="dxa"/>
          </w:tcPr>
          <w:p w:rsidR="00162F95" w:rsidRDefault="00162F95" w:rsidP="00162F95">
            <w:pPr>
              <w:pStyle w:val="Normal11"/>
              <w:rPr>
                <w:ins w:id="5823" w:author="Skat" w:date="2010-06-25T12:54:00Z"/>
              </w:rPr>
            </w:pPr>
            <w:ins w:id="5824" w:author="Skat" w:date="2010-06-25T12:54:00Z">
              <w:r>
                <w:t>Tekst13</w:t>
              </w:r>
              <w:r>
                <w:fldChar w:fldCharType="begin"/>
              </w:r>
              <w:r>
                <w:instrText xml:space="preserve"> XE "</w:instrText>
              </w:r>
              <w:r w:rsidRPr="0080253A">
                <w:instrText>Tekst13</w:instrText>
              </w:r>
              <w:r>
                <w:instrText xml:space="preserve">" </w:instrText>
              </w:r>
              <w:r>
                <w:fldChar w:fldCharType="end"/>
              </w:r>
            </w:ins>
          </w:p>
        </w:tc>
        <w:tc>
          <w:tcPr>
            <w:tcW w:w="5573" w:type="dxa"/>
          </w:tcPr>
          <w:p w:rsidR="00162F95" w:rsidRDefault="00162F95" w:rsidP="00162F95">
            <w:pPr>
              <w:pStyle w:val="Normal11"/>
              <w:rPr>
                <w:ins w:id="5825" w:author="Skat" w:date="2010-06-25T12:54:00Z"/>
              </w:rPr>
            </w:pPr>
            <w:ins w:id="5826" w:author="Skat" w:date="2010-06-25T12:54:00Z">
              <w:r>
                <w:t xml:space="preserve">numerisk journalplan - angiver sagsindhold - </w:t>
              </w:r>
            </w:ins>
          </w:p>
          <w:p w:rsidR="00162F95" w:rsidRDefault="00162F95" w:rsidP="00162F95">
            <w:pPr>
              <w:pStyle w:val="Normal11"/>
              <w:rPr>
                <w:ins w:id="5827" w:author="Skat" w:date="2010-06-25T12:54:00Z"/>
              </w:rPr>
            </w:pPr>
            <w:ins w:id="5828" w:author="Skat" w:date="2010-06-25T12:54:00Z">
              <w:r>
                <w:t>feks 0958 (Bindende Svar)</w:t>
              </w:r>
            </w:ins>
          </w:p>
        </w:tc>
      </w:tr>
      <w:tr w:rsidR="00162F95" w:rsidTr="00162F95">
        <w:tblPrEx>
          <w:tblCellMar>
            <w:top w:w="0" w:type="dxa"/>
            <w:bottom w:w="0" w:type="dxa"/>
          </w:tblCellMar>
        </w:tblPrEx>
        <w:trPr>
          <w:ins w:id="5829" w:author="Skat" w:date="2010-06-25T12:54:00Z"/>
        </w:trPr>
        <w:tc>
          <w:tcPr>
            <w:tcW w:w="2625" w:type="dxa"/>
          </w:tcPr>
          <w:p w:rsidR="00162F95" w:rsidRDefault="00162F95" w:rsidP="00162F95">
            <w:pPr>
              <w:pStyle w:val="Normal11"/>
              <w:rPr>
                <w:ins w:id="5830" w:author="Skat" w:date="2010-06-25T12:54:00Z"/>
              </w:rPr>
            </w:pPr>
            <w:ins w:id="5831" w:author="Skat" w:date="2010-06-25T12:54:00Z">
              <w:r>
                <w:t>Emneord</w:t>
              </w:r>
            </w:ins>
          </w:p>
        </w:tc>
        <w:tc>
          <w:tcPr>
            <w:tcW w:w="1797" w:type="dxa"/>
          </w:tcPr>
          <w:p w:rsidR="00162F95" w:rsidRDefault="00162F95" w:rsidP="00162F95">
            <w:pPr>
              <w:pStyle w:val="Normal11"/>
              <w:rPr>
                <w:ins w:id="5832" w:author="Skat" w:date="2010-06-25T12:54:00Z"/>
              </w:rPr>
            </w:pPr>
            <w:ins w:id="5833" w:author="Skat" w:date="2010-06-25T12:54:00Z">
              <w:r>
                <w:t>Tekst32</w:t>
              </w:r>
              <w:r>
                <w:fldChar w:fldCharType="begin"/>
              </w:r>
              <w:r>
                <w:instrText xml:space="preserve"> XE "</w:instrText>
              </w:r>
              <w:r w:rsidRPr="008826C3">
                <w:instrText>Tekst32</w:instrText>
              </w:r>
              <w:r>
                <w:instrText xml:space="preserve">" </w:instrText>
              </w:r>
              <w:r>
                <w:fldChar w:fldCharType="end"/>
              </w:r>
            </w:ins>
          </w:p>
        </w:tc>
        <w:tc>
          <w:tcPr>
            <w:tcW w:w="5573" w:type="dxa"/>
          </w:tcPr>
          <w:p w:rsidR="00162F95" w:rsidRDefault="00162F95" w:rsidP="00162F95">
            <w:pPr>
              <w:pStyle w:val="Normal11"/>
              <w:rPr>
                <w:ins w:id="5834" w:author="Skat" w:date="2010-06-25T12:54:00Z"/>
              </w:rPr>
            </w:pPr>
            <w:ins w:id="5835" w:author="Skat" w:date="2010-06-25T12:54:00Z">
              <w:r>
                <w:t>Supplerende ord til nærmere angivelse af sagens</w:t>
              </w:r>
            </w:ins>
          </w:p>
          <w:p w:rsidR="00162F95" w:rsidRDefault="00162F95" w:rsidP="00162F95">
            <w:pPr>
              <w:pStyle w:val="Normal11"/>
              <w:rPr>
                <w:ins w:id="5836" w:author="Skat" w:date="2010-06-25T12:54:00Z"/>
              </w:rPr>
            </w:pPr>
            <w:ins w:id="5837" w:author="Skat" w:date="2010-06-25T12:54:00Z">
              <w:r>
                <w:t xml:space="preserve"> indhold, feks UDLANDET, BEFORDRING. </w:t>
              </w:r>
            </w:ins>
          </w:p>
          <w:p w:rsidR="00162F95" w:rsidRDefault="00162F95" w:rsidP="00162F95">
            <w:pPr>
              <w:pStyle w:val="Normal11"/>
              <w:rPr>
                <w:ins w:id="5838" w:author="Skat" w:date="2010-06-25T12:54:00Z"/>
              </w:rPr>
            </w:pPr>
            <w:ins w:id="5839" w:author="Skat" w:date="2010-06-25T12:54:00Z">
              <w:r>
                <w:t>Der kan kun anvendes emneord, der er oprettet i Captia i forvejen.</w:t>
              </w:r>
            </w:ins>
          </w:p>
        </w:tc>
      </w:tr>
      <w:tr w:rsidR="00162F95" w:rsidTr="00162F95">
        <w:tblPrEx>
          <w:tblCellMar>
            <w:top w:w="0" w:type="dxa"/>
            <w:bottom w:w="0" w:type="dxa"/>
          </w:tblCellMar>
        </w:tblPrEx>
        <w:trPr>
          <w:ins w:id="5840" w:author="Skat" w:date="2010-06-25T12:54:00Z"/>
        </w:trPr>
        <w:tc>
          <w:tcPr>
            <w:tcW w:w="2625" w:type="dxa"/>
          </w:tcPr>
          <w:p w:rsidR="00162F95" w:rsidRDefault="00162F95" w:rsidP="00162F95">
            <w:pPr>
              <w:pStyle w:val="Normal11"/>
              <w:rPr>
                <w:ins w:id="5841" w:author="Skat" w:date="2010-06-25T12:54:00Z"/>
              </w:rPr>
            </w:pPr>
            <w:ins w:id="5842" w:author="Skat" w:date="2010-06-25T12:54:00Z">
              <w:r>
                <w:t>Status</w:t>
              </w:r>
            </w:ins>
          </w:p>
        </w:tc>
        <w:tc>
          <w:tcPr>
            <w:tcW w:w="1797" w:type="dxa"/>
          </w:tcPr>
          <w:p w:rsidR="00162F95" w:rsidRDefault="00162F95" w:rsidP="00162F95">
            <w:pPr>
              <w:pStyle w:val="Normal11"/>
              <w:rPr>
                <w:ins w:id="5843" w:author="Skat" w:date="2010-06-25T12:54:00Z"/>
              </w:rPr>
            </w:pPr>
            <w:ins w:id="5844" w:author="Skat" w:date="2010-06-25T12:54:00Z">
              <w:r>
                <w:t>SagStatus</w:t>
              </w:r>
              <w:r>
                <w:fldChar w:fldCharType="begin"/>
              </w:r>
              <w:r>
                <w:instrText xml:space="preserve"> XE "</w:instrText>
              </w:r>
              <w:r w:rsidRPr="00772BD7">
                <w:instrText>SagStatus</w:instrText>
              </w:r>
              <w:r>
                <w:instrText xml:space="preserve">" </w:instrText>
              </w:r>
              <w:r>
                <w:fldChar w:fldCharType="end"/>
              </w:r>
            </w:ins>
          </w:p>
        </w:tc>
        <w:tc>
          <w:tcPr>
            <w:tcW w:w="5573" w:type="dxa"/>
          </w:tcPr>
          <w:p w:rsidR="00162F95" w:rsidRDefault="00162F95" w:rsidP="00162F95">
            <w:pPr>
              <w:pStyle w:val="Normal11"/>
              <w:rPr>
                <w:ins w:id="5845" w:author="Skat" w:date="2010-06-25T12:54:00Z"/>
              </w:rPr>
            </w:pPr>
            <w:ins w:id="5846" w:author="Skat" w:date="2010-06-25T12:54:00Z">
              <w:r>
                <w:t xml:space="preserve">har parten fåret Medhold, Delvis medhold, </w:t>
              </w:r>
            </w:ins>
          </w:p>
          <w:p w:rsidR="00162F95" w:rsidRDefault="00162F95" w:rsidP="00162F95">
            <w:pPr>
              <w:pStyle w:val="Normal11"/>
              <w:rPr>
                <w:ins w:id="5847" w:author="Skat" w:date="2010-06-25T12:54:00Z"/>
              </w:rPr>
            </w:pPr>
            <w:ins w:id="5848" w:author="Skat" w:date="2010-06-25T12:54:00Z">
              <w:r>
                <w:t>Afslag, Andet</w:t>
              </w:r>
            </w:ins>
          </w:p>
          <w:p w:rsidR="00162F95" w:rsidRDefault="00162F95" w:rsidP="00162F95">
            <w:pPr>
              <w:pStyle w:val="Normal11"/>
              <w:rPr>
                <w:ins w:id="5849" w:author="Skat" w:date="2010-06-25T12:54:00Z"/>
              </w:rPr>
            </w:pPr>
          </w:p>
          <w:p w:rsidR="00162F95" w:rsidRDefault="00162F95" w:rsidP="00162F95">
            <w:pPr>
              <w:pStyle w:val="Normal11"/>
              <w:rPr>
                <w:ins w:id="5850" w:author="Skat" w:date="2010-06-25T12:54:00Z"/>
                <w:u w:val="single"/>
              </w:rPr>
            </w:pPr>
            <w:ins w:id="5851" w:author="Skat" w:date="2010-06-25T12:54:00Z">
              <w:r>
                <w:rPr>
                  <w:u w:val="single"/>
                </w:rPr>
                <w:t>Tilladte værdier fra Data Domain:</w:t>
              </w:r>
            </w:ins>
          </w:p>
          <w:p w:rsidR="00162F95" w:rsidRDefault="00162F95" w:rsidP="00162F95">
            <w:pPr>
              <w:pStyle w:val="Normal11"/>
              <w:rPr>
                <w:ins w:id="5852" w:author="Skat" w:date="2010-06-25T12:54:00Z"/>
              </w:rPr>
            </w:pPr>
            <w:ins w:id="5853" w:author="Skat" w:date="2010-06-25T12:54:00Z">
              <w:r>
                <w:t xml:space="preserve">Oprettet sag </w:t>
              </w:r>
            </w:ins>
          </w:p>
          <w:p w:rsidR="00162F95" w:rsidRDefault="00162F95" w:rsidP="00162F95">
            <w:pPr>
              <w:pStyle w:val="Normal11"/>
              <w:rPr>
                <w:ins w:id="5854" w:author="Skat" w:date="2010-06-25T12:54:00Z"/>
              </w:rPr>
            </w:pPr>
            <w:ins w:id="5855" w:author="Skat" w:date="2010-06-25T12:54:00Z">
              <w:r>
                <w:t>Tildelt sag</w:t>
              </w:r>
            </w:ins>
          </w:p>
          <w:p w:rsidR="00162F95" w:rsidRDefault="00162F95" w:rsidP="00162F95">
            <w:pPr>
              <w:pStyle w:val="Normal11"/>
              <w:rPr>
                <w:ins w:id="5856" w:author="Skat" w:date="2010-06-25T12:54:00Z"/>
              </w:rPr>
            </w:pPr>
            <w:ins w:id="5857" w:author="Skat" w:date="2010-06-25T12:54:00Z">
              <w:r>
                <w:t>Aktiv sag</w:t>
              </w:r>
            </w:ins>
          </w:p>
          <w:p w:rsidR="00162F95" w:rsidRPr="00162F95" w:rsidRDefault="00162F95" w:rsidP="00162F95">
            <w:pPr>
              <w:pStyle w:val="Normal11"/>
              <w:rPr>
                <w:ins w:id="5858" w:author="Skat" w:date="2010-06-25T12:54:00Z"/>
              </w:rPr>
            </w:pPr>
            <w:ins w:id="5859" w:author="Skat" w:date="2010-06-25T12:54:00Z">
              <w:r>
                <w:t>Lukket sag</w:t>
              </w:r>
            </w:ins>
          </w:p>
        </w:tc>
      </w:tr>
      <w:tr w:rsidR="00162F95" w:rsidTr="00162F95">
        <w:tblPrEx>
          <w:tblCellMar>
            <w:top w:w="0" w:type="dxa"/>
            <w:bottom w:w="0" w:type="dxa"/>
          </w:tblCellMar>
        </w:tblPrEx>
        <w:trPr>
          <w:ins w:id="5860" w:author="Skat" w:date="2010-06-25T12:54:00Z"/>
        </w:trPr>
        <w:tc>
          <w:tcPr>
            <w:tcW w:w="2625" w:type="dxa"/>
          </w:tcPr>
          <w:p w:rsidR="00162F95" w:rsidRDefault="00162F95" w:rsidP="00162F95">
            <w:pPr>
              <w:pStyle w:val="Normal11"/>
              <w:rPr>
                <w:ins w:id="5861" w:author="Skat" w:date="2010-06-25T12:54:00Z"/>
              </w:rPr>
            </w:pPr>
            <w:ins w:id="5862" w:author="Skat" w:date="2010-06-25T12:54:00Z">
              <w:r>
                <w:t>Indblik</w:t>
              </w:r>
            </w:ins>
          </w:p>
        </w:tc>
        <w:tc>
          <w:tcPr>
            <w:tcW w:w="1797" w:type="dxa"/>
          </w:tcPr>
          <w:p w:rsidR="00162F95" w:rsidRDefault="00162F95" w:rsidP="00162F95">
            <w:pPr>
              <w:pStyle w:val="Normal11"/>
              <w:rPr>
                <w:ins w:id="5863" w:author="Skat" w:date="2010-06-25T12:54:00Z"/>
              </w:rPr>
            </w:pPr>
            <w:ins w:id="5864" w:author="Skat" w:date="2010-06-25T12:54:00Z">
              <w:r>
                <w:t>Tekst32</w:t>
              </w:r>
              <w:r>
                <w:fldChar w:fldCharType="begin"/>
              </w:r>
              <w:r>
                <w:instrText xml:space="preserve"> XE "</w:instrText>
              </w:r>
              <w:r w:rsidRPr="00C36832">
                <w:instrText>Tekst32</w:instrText>
              </w:r>
              <w:r>
                <w:instrText xml:space="preserve">" </w:instrText>
              </w:r>
              <w:r>
                <w:fldChar w:fldCharType="end"/>
              </w:r>
            </w:ins>
          </w:p>
        </w:tc>
        <w:tc>
          <w:tcPr>
            <w:tcW w:w="5573" w:type="dxa"/>
          </w:tcPr>
          <w:p w:rsidR="00162F95" w:rsidRDefault="00162F95" w:rsidP="00162F95">
            <w:pPr>
              <w:pStyle w:val="Normal11"/>
              <w:rPr>
                <w:ins w:id="5865" w:author="Skat" w:date="2010-06-25T12:54:00Z"/>
              </w:rPr>
            </w:pPr>
            <w:ins w:id="5866" w:author="Skat" w:date="2010-06-25T12:54:00Z">
              <w:r>
                <w:t>rettighed/sikkerhedsstyring - dels et fagligt snit der afhænger af sagsgruppen, dels et organisatorisk feks</w:t>
              </w:r>
            </w:ins>
          </w:p>
          <w:p w:rsidR="00162F95" w:rsidRDefault="00162F95" w:rsidP="00162F95">
            <w:pPr>
              <w:pStyle w:val="Normal11"/>
              <w:rPr>
                <w:ins w:id="5867" w:author="Skat" w:date="2010-06-25T12:54:00Z"/>
              </w:rPr>
            </w:pPr>
            <w:ins w:id="5868" w:author="Skat" w:date="2010-06-25T12:54:00Z">
              <w:r>
                <w:t>3_motor &amp; 90 betyder, at alle i myndighed 90 (SKAT) kan se sagen, hvis de har 3_motor i BRAS - kan ændres manuelt</w:t>
              </w:r>
            </w:ins>
          </w:p>
        </w:tc>
      </w:tr>
      <w:tr w:rsidR="00162F95" w:rsidTr="00162F95">
        <w:tblPrEx>
          <w:tblCellMar>
            <w:top w:w="0" w:type="dxa"/>
            <w:bottom w:w="0" w:type="dxa"/>
          </w:tblCellMar>
        </w:tblPrEx>
        <w:trPr>
          <w:ins w:id="5869" w:author="Skat" w:date="2010-06-25T12:54:00Z"/>
        </w:trPr>
        <w:tc>
          <w:tcPr>
            <w:tcW w:w="2625" w:type="dxa"/>
          </w:tcPr>
          <w:p w:rsidR="00162F95" w:rsidRDefault="00162F95" w:rsidP="00162F95">
            <w:pPr>
              <w:pStyle w:val="Normal11"/>
              <w:rPr>
                <w:ins w:id="5870" w:author="Skat" w:date="2010-06-25T12:54:00Z"/>
              </w:rPr>
            </w:pPr>
            <w:ins w:id="5871" w:author="Skat" w:date="2010-06-25T12:54:00Z">
              <w:r>
                <w:t>Bemærkning</w:t>
              </w:r>
            </w:ins>
          </w:p>
        </w:tc>
        <w:tc>
          <w:tcPr>
            <w:tcW w:w="1797" w:type="dxa"/>
          </w:tcPr>
          <w:p w:rsidR="00162F95" w:rsidRDefault="00162F95" w:rsidP="00162F95">
            <w:pPr>
              <w:pStyle w:val="Normal11"/>
              <w:rPr>
                <w:ins w:id="5872" w:author="Skat" w:date="2010-06-25T12:54:00Z"/>
              </w:rPr>
            </w:pPr>
            <w:ins w:id="5873" w:author="Skat" w:date="2010-06-25T12:54:00Z">
              <w:r>
                <w:t>Tekst2000</w:t>
              </w:r>
              <w:r>
                <w:fldChar w:fldCharType="begin"/>
              </w:r>
              <w:r>
                <w:instrText xml:space="preserve"> XE "</w:instrText>
              </w:r>
              <w:r w:rsidRPr="00C45B42">
                <w:instrText>Tekst2000</w:instrText>
              </w:r>
              <w:r>
                <w:instrText xml:space="preserve">" </w:instrText>
              </w:r>
              <w:r>
                <w:fldChar w:fldCharType="end"/>
              </w:r>
            </w:ins>
          </w:p>
        </w:tc>
        <w:tc>
          <w:tcPr>
            <w:tcW w:w="5573" w:type="dxa"/>
          </w:tcPr>
          <w:p w:rsidR="00162F95" w:rsidRDefault="00162F95" w:rsidP="00162F95">
            <w:pPr>
              <w:pStyle w:val="Normal11"/>
              <w:rPr>
                <w:ins w:id="5874" w:author="Skat" w:date="2010-06-25T12:54:00Z"/>
              </w:rPr>
            </w:pPr>
            <w:ins w:id="5875" w:author="Skat" w:date="2010-06-25T12:54:00Z">
              <w:r>
                <w:t xml:space="preserve">Fritekstfelt til notering af eventuelle bemærkninger o. lign. </w:t>
              </w:r>
            </w:ins>
          </w:p>
        </w:tc>
      </w:tr>
      <w:tr w:rsidR="00162F95" w:rsidTr="00162F95">
        <w:tblPrEx>
          <w:tblCellMar>
            <w:top w:w="0" w:type="dxa"/>
            <w:bottom w:w="0" w:type="dxa"/>
          </w:tblCellMar>
        </w:tblPrEx>
        <w:trPr>
          <w:ins w:id="5876" w:author="Skat" w:date="2010-06-25T12:54:00Z"/>
        </w:trPr>
        <w:tc>
          <w:tcPr>
            <w:tcW w:w="2625" w:type="dxa"/>
          </w:tcPr>
          <w:p w:rsidR="00162F95" w:rsidRDefault="00162F95" w:rsidP="00162F95">
            <w:pPr>
              <w:pStyle w:val="Normal11"/>
              <w:rPr>
                <w:ins w:id="5877" w:author="Skat" w:date="2010-06-25T12:54:00Z"/>
              </w:rPr>
            </w:pPr>
            <w:ins w:id="5878" w:author="Skat" w:date="2010-06-25T12:54:00Z">
              <w:r>
                <w:t>Myndighed</w:t>
              </w:r>
            </w:ins>
          </w:p>
        </w:tc>
        <w:tc>
          <w:tcPr>
            <w:tcW w:w="1797" w:type="dxa"/>
          </w:tcPr>
          <w:p w:rsidR="00162F95" w:rsidRDefault="00162F95" w:rsidP="00162F95">
            <w:pPr>
              <w:pStyle w:val="Normal11"/>
              <w:rPr>
                <w:ins w:id="5879" w:author="Skat" w:date="2010-06-25T12:54:00Z"/>
              </w:rPr>
            </w:pPr>
            <w:ins w:id="5880" w:author="Skat" w:date="2010-06-25T12:54:00Z">
              <w:r>
                <w:t>Tekst11</w:t>
              </w:r>
              <w:r>
                <w:fldChar w:fldCharType="begin"/>
              </w:r>
              <w:r>
                <w:instrText xml:space="preserve"> XE "</w:instrText>
              </w:r>
              <w:r w:rsidRPr="00B8312E">
                <w:instrText>Tekst11</w:instrText>
              </w:r>
              <w:r>
                <w:instrText xml:space="preserve">" </w:instrText>
              </w:r>
              <w:r>
                <w:fldChar w:fldCharType="end"/>
              </w:r>
            </w:ins>
          </w:p>
        </w:tc>
        <w:tc>
          <w:tcPr>
            <w:tcW w:w="5573" w:type="dxa"/>
          </w:tcPr>
          <w:p w:rsidR="00162F95" w:rsidRDefault="00162F95" w:rsidP="00162F95">
            <w:pPr>
              <w:pStyle w:val="Normal11"/>
              <w:rPr>
                <w:ins w:id="5881" w:author="Skat" w:date="2010-06-25T12:54:00Z"/>
              </w:rPr>
            </w:pPr>
            <w:ins w:id="5882" w:author="Skat" w:date="2010-06-25T12:54:00Z">
              <w:r>
                <w:t>Dette afspejler ESDHs håndtering af Myndigheder.</w:t>
              </w:r>
            </w:ins>
          </w:p>
          <w:p w:rsidR="00162F95" w:rsidRDefault="00162F95" w:rsidP="00162F95">
            <w:pPr>
              <w:pStyle w:val="Normal11"/>
              <w:rPr>
                <w:ins w:id="5883" w:author="Skat" w:date="2010-06-25T12:54:00Z"/>
              </w:rPr>
            </w:pPr>
          </w:p>
          <w:p w:rsidR="00162F95" w:rsidRDefault="00162F95" w:rsidP="00162F95">
            <w:pPr>
              <w:pStyle w:val="Normal11"/>
              <w:rPr>
                <w:ins w:id="5884" w:author="Skat" w:date="2010-06-25T12:54:00Z"/>
                <w:u w:val="single"/>
              </w:rPr>
            </w:pPr>
            <w:ins w:id="5885" w:author="Skat" w:date="2010-06-25T12:54:00Z">
              <w:r>
                <w:rPr>
                  <w:u w:val="single"/>
                </w:rPr>
                <w:t>Tilladte værdier:</w:t>
              </w:r>
            </w:ins>
          </w:p>
          <w:p w:rsidR="00162F95" w:rsidRDefault="00162F95" w:rsidP="00162F95">
            <w:pPr>
              <w:pStyle w:val="Normal11"/>
              <w:rPr>
                <w:ins w:id="5886" w:author="Skat" w:date="2010-06-25T12:54:00Z"/>
              </w:rPr>
            </w:pPr>
            <w:ins w:id="5887" w:author="Skat" w:date="2010-06-25T12:54:00Z">
              <w:r>
                <w:t>- 70</w:t>
              </w:r>
            </w:ins>
          </w:p>
          <w:p w:rsidR="00162F95" w:rsidRDefault="00162F95" w:rsidP="00162F95">
            <w:pPr>
              <w:pStyle w:val="Normal11"/>
              <w:rPr>
                <w:ins w:id="5888" w:author="Skat" w:date="2010-06-25T12:54:00Z"/>
              </w:rPr>
            </w:pPr>
            <w:ins w:id="5889" w:author="Skat" w:date="2010-06-25T12:54:00Z">
              <w:r>
                <w:t>- 80</w:t>
              </w:r>
            </w:ins>
          </w:p>
          <w:p w:rsidR="00162F95" w:rsidRPr="00162F95" w:rsidRDefault="00162F95" w:rsidP="00162F95">
            <w:pPr>
              <w:pStyle w:val="Normal11"/>
              <w:rPr>
                <w:ins w:id="5890" w:author="Skat" w:date="2010-06-25T12:54:00Z"/>
              </w:rPr>
            </w:pPr>
            <w:ins w:id="5891" w:author="Skat" w:date="2010-06-25T12:54:00Z">
              <w:r>
                <w:t>- 90</w:t>
              </w:r>
            </w:ins>
          </w:p>
        </w:tc>
      </w:tr>
      <w:tr w:rsidR="00162F95" w:rsidTr="00162F95">
        <w:tblPrEx>
          <w:tblCellMar>
            <w:top w:w="0" w:type="dxa"/>
            <w:bottom w:w="0" w:type="dxa"/>
          </w:tblCellMar>
        </w:tblPrEx>
        <w:trPr>
          <w:ins w:id="5892" w:author="Skat" w:date="2010-06-25T12:54:00Z"/>
        </w:trPr>
        <w:tc>
          <w:tcPr>
            <w:tcW w:w="2625" w:type="dxa"/>
          </w:tcPr>
          <w:p w:rsidR="00162F95" w:rsidRDefault="00162F95" w:rsidP="00162F95">
            <w:pPr>
              <w:pStyle w:val="Normal11"/>
              <w:rPr>
                <w:ins w:id="5893" w:author="Skat" w:date="2010-06-25T12:54:00Z"/>
              </w:rPr>
            </w:pPr>
            <w:ins w:id="5894" w:author="Skat" w:date="2010-06-25T12:54:00Z">
              <w:r>
                <w:t>UUID</w:t>
              </w:r>
            </w:ins>
          </w:p>
        </w:tc>
        <w:tc>
          <w:tcPr>
            <w:tcW w:w="1797" w:type="dxa"/>
          </w:tcPr>
          <w:p w:rsidR="00162F95" w:rsidRDefault="00162F95" w:rsidP="00162F95">
            <w:pPr>
              <w:pStyle w:val="Normal11"/>
              <w:rPr>
                <w:ins w:id="5895" w:author="Skat" w:date="2010-06-25T12:54:00Z"/>
              </w:rPr>
            </w:pPr>
            <w:ins w:id="5896" w:author="Skat" w:date="2010-06-25T12:54:00Z">
              <w:r>
                <w:t>UUID</w:t>
              </w:r>
              <w:r>
                <w:fldChar w:fldCharType="begin"/>
              </w:r>
              <w:r>
                <w:instrText xml:space="preserve"> XE "</w:instrText>
              </w:r>
              <w:r w:rsidRPr="0008267F">
                <w:instrText>UUID</w:instrText>
              </w:r>
              <w:r>
                <w:instrText xml:space="preserve">" </w:instrText>
              </w:r>
              <w:r>
                <w:fldChar w:fldCharType="end"/>
              </w:r>
            </w:ins>
          </w:p>
        </w:tc>
        <w:tc>
          <w:tcPr>
            <w:tcW w:w="5573" w:type="dxa"/>
          </w:tcPr>
          <w:p w:rsidR="00162F95" w:rsidRDefault="00162F95" w:rsidP="00162F95">
            <w:pPr>
              <w:pStyle w:val="Normal11"/>
              <w:rPr>
                <w:ins w:id="5897" w:author="Skat" w:date="2010-06-25T12:54:00Z"/>
              </w:rPr>
            </w:pPr>
            <w:ins w:id="5898" w:author="Skat" w:date="2010-06-25T12:54:00Z">
              <w:r>
                <w:t>Unik ekstern sagsidentifikator - forskelligt fra SagNummer</w:t>
              </w:r>
            </w:ins>
          </w:p>
          <w:p w:rsidR="00162F95" w:rsidRDefault="00162F95" w:rsidP="00162F95">
            <w:pPr>
              <w:pStyle w:val="Normal11"/>
              <w:rPr>
                <w:ins w:id="5899" w:author="Skat" w:date="2010-06-25T12:54:00Z"/>
              </w:rPr>
            </w:pPr>
          </w:p>
          <w:p w:rsidR="00162F95" w:rsidRDefault="00162F95" w:rsidP="00162F95">
            <w:pPr>
              <w:pStyle w:val="Normal11"/>
              <w:rPr>
                <w:ins w:id="5900" w:author="Skat" w:date="2010-06-25T12:54:00Z"/>
                <w:u w:val="single"/>
              </w:rPr>
            </w:pPr>
            <w:ins w:id="5901" w:author="Skat" w:date="2010-06-25T12:54:00Z">
              <w:r>
                <w:rPr>
                  <w:u w:val="single"/>
                </w:rPr>
                <w:t>Tilladte værdier fra Data Domain:</w:t>
              </w:r>
            </w:ins>
          </w:p>
          <w:p w:rsidR="00162F95" w:rsidRPr="00162F95" w:rsidRDefault="00162F95" w:rsidP="00162F95">
            <w:pPr>
              <w:pStyle w:val="Normal11"/>
              <w:rPr>
                <w:ins w:id="5902" w:author="Skat" w:date="2010-06-25T12:54:00Z"/>
              </w:rPr>
            </w:pPr>
            <w:ins w:id="5903" w:author="Skat" w:date="2010-06-25T12:54:00Z">
              <w:r>
                <w:t>(0-9a-f){32}</w:t>
              </w:r>
            </w:ins>
          </w:p>
        </w:tc>
      </w:tr>
      <w:tr w:rsidR="00162F95" w:rsidTr="00162F95">
        <w:tblPrEx>
          <w:tblCellMar>
            <w:top w:w="0" w:type="dxa"/>
            <w:bottom w:w="0" w:type="dxa"/>
          </w:tblCellMar>
        </w:tblPrEx>
        <w:trPr>
          <w:ins w:id="5904" w:author="Skat" w:date="2010-06-25T12:54:00Z"/>
        </w:trPr>
        <w:tc>
          <w:tcPr>
            <w:tcW w:w="2625" w:type="dxa"/>
          </w:tcPr>
          <w:p w:rsidR="00162F95" w:rsidRDefault="00162F95" w:rsidP="00162F95">
            <w:pPr>
              <w:pStyle w:val="Normal11"/>
              <w:rPr>
                <w:ins w:id="5905" w:author="Skat" w:date="2010-06-25T12:54:00Z"/>
              </w:rPr>
            </w:pPr>
            <w:ins w:id="5906" w:author="Skat" w:date="2010-06-25T12:54:00Z">
              <w:r>
                <w:t>OprettetDato</w:t>
              </w:r>
            </w:ins>
          </w:p>
        </w:tc>
        <w:tc>
          <w:tcPr>
            <w:tcW w:w="1797" w:type="dxa"/>
          </w:tcPr>
          <w:p w:rsidR="00162F95" w:rsidRDefault="00162F95" w:rsidP="00162F95">
            <w:pPr>
              <w:pStyle w:val="Normal11"/>
              <w:rPr>
                <w:ins w:id="5907" w:author="Skat" w:date="2010-06-25T12:54:00Z"/>
              </w:rPr>
            </w:pPr>
            <w:ins w:id="5908" w:author="Skat" w:date="2010-06-25T12:54:00Z">
              <w:r>
                <w:t>Dato</w:t>
              </w:r>
              <w:r>
                <w:fldChar w:fldCharType="begin"/>
              </w:r>
              <w:r>
                <w:instrText xml:space="preserve"> XE "</w:instrText>
              </w:r>
              <w:r w:rsidRPr="0092535B">
                <w:instrText>Dato</w:instrText>
              </w:r>
              <w:r>
                <w:instrText xml:space="preserve">" </w:instrText>
              </w:r>
              <w:r>
                <w:fldChar w:fldCharType="end"/>
              </w:r>
            </w:ins>
          </w:p>
        </w:tc>
        <w:tc>
          <w:tcPr>
            <w:tcW w:w="5573" w:type="dxa"/>
          </w:tcPr>
          <w:p w:rsidR="00162F95" w:rsidRDefault="00162F95" w:rsidP="00162F95">
            <w:pPr>
              <w:pStyle w:val="Normal11"/>
              <w:rPr>
                <w:ins w:id="5909" w:author="Skat" w:date="2010-06-25T12:54:00Z"/>
              </w:rPr>
            </w:pPr>
            <w:ins w:id="5910" w:author="Skat" w:date="2010-06-25T12:54:00Z">
              <w:r>
                <w:t>dato for sagens oprettelse i Captia-basen</w:t>
              </w:r>
            </w:ins>
          </w:p>
        </w:tc>
      </w:tr>
      <w:tr w:rsidR="00162F95" w:rsidTr="00162F95">
        <w:tblPrEx>
          <w:tblCellMar>
            <w:top w:w="0" w:type="dxa"/>
            <w:bottom w:w="0" w:type="dxa"/>
          </w:tblCellMar>
        </w:tblPrEx>
        <w:trPr>
          <w:ins w:id="5911" w:author="Skat" w:date="2010-06-25T12:54:00Z"/>
        </w:trPr>
        <w:tc>
          <w:tcPr>
            <w:tcW w:w="2625" w:type="dxa"/>
          </w:tcPr>
          <w:p w:rsidR="00162F95" w:rsidRDefault="00162F95" w:rsidP="00162F95">
            <w:pPr>
              <w:pStyle w:val="Normal11"/>
              <w:rPr>
                <w:ins w:id="5912" w:author="Skat" w:date="2010-06-25T12:54:00Z"/>
              </w:rPr>
            </w:pPr>
            <w:ins w:id="5913" w:author="Skat" w:date="2010-06-25T12:54:00Z">
              <w:r>
                <w:t>PlanlagtAfslutningDato</w:t>
              </w:r>
            </w:ins>
          </w:p>
        </w:tc>
        <w:tc>
          <w:tcPr>
            <w:tcW w:w="1797" w:type="dxa"/>
          </w:tcPr>
          <w:p w:rsidR="00162F95" w:rsidRDefault="00162F95" w:rsidP="00162F95">
            <w:pPr>
              <w:pStyle w:val="Normal11"/>
              <w:rPr>
                <w:ins w:id="5914" w:author="Skat" w:date="2010-06-25T12:54:00Z"/>
              </w:rPr>
            </w:pPr>
            <w:ins w:id="5915" w:author="Skat" w:date="2010-06-25T12:54:00Z">
              <w:r>
                <w:t>Dato</w:t>
              </w:r>
              <w:r>
                <w:fldChar w:fldCharType="begin"/>
              </w:r>
              <w:r>
                <w:instrText xml:space="preserve"> XE "</w:instrText>
              </w:r>
              <w:r w:rsidRPr="00D27372">
                <w:instrText>Dato</w:instrText>
              </w:r>
              <w:r>
                <w:instrText xml:space="preserve">" </w:instrText>
              </w:r>
              <w:r>
                <w:fldChar w:fldCharType="end"/>
              </w:r>
            </w:ins>
          </w:p>
        </w:tc>
        <w:tc>
          <w:tcPr>
            <w:tcW w:w="5573" w:type="dxa"/>
          </w:tcPr>
          <w:p w:rsidR="00162F95" w:rsidRDefault="00162F95" w:rsidP="00162F95">
            <w:pPr>
              <w:pStyle w:val="Normal11"/>
              <w:rPr>
                <w:ins w:id="5916" w:author="Skat" w:date="2010-06-25T12:54:00Z"/>
              </w:rPr>
            </w:pPr>
            <w:ins w:id="5917" w:author="Skat" w:date="2010-06-25T12:54:00Z">
              <w:r>
                <w:t>dato for påtænkt afslutning af sagen</w:t>
              </w:r>
            </w:ins>
          </w:p>
        </w:tc>
      </w:tr>
      <w:tr w:rsidR="00162F95" w:rsidTr="00162F95">
        <w:tblPrEx>
          <w:tblCellMar>
            <w:top w:w="0" w:type="dxa"/>
            <w:bottom w:w="0" w:type="dxa"/>
          </w:tblCellMar>
        </w:tblPrEx>
        <w:trPr>
          <w:ins w:id="5918" w:author="Skat" w:date="2010-06-25T12:54:00Z"/>
        </w:trPr>
        <w:tc>
          <w:tcPr>
            <w:tcW w:w="2625" w:type="dxa"/>
          </w:tcPr>
          <w:p w:rsidR="00162F95" w:rsidRDefault="00162F95" w:rsidP="00162F95">
            <w:pPr>
              <w:pStyle w:val="Normal11"/>
              <w:rPr>
                <w:ins w:id="5919" w:author="Skat" w:date="2010-06-25T12:54:00Z"/>
              </w:rPr>
            </w:pPr>
            <w:ins w:id="5920" w:author="Skat" w:date="2010-06-25T12:54:00Z">
              <w:r>
                <w:t>AfsluttetDato</w:t>
              </w:r>
            </w:ins>
          </w:p>
        </w:tc>
        <w:tc>
          <w:tcPr>
            <w:tcW w:w="1797" w:type="dxa"/>
          </w:tcPr>
          <w:p w:rsidR="00162F95" w:rsidRDefault="00162F95" w:rsidP="00162F95">
            <w:pPr>
              <w:pStyle w:val="Normal11"/>
              <w:rPr>
                <w:ins w:id="5921" w:author="Skat" w:date="2010-06-25T12:54:00Z"/>
              </w:rPr>
            </w:pPr>
            <w:ins w:id="5922" w:author="Skat" w:date="2010-06-25T12:54:00Z">
              <w:r>
                <w:t>Dato</w:t>
              </w:r>
              <w:r>
                <w:fldChar w:fldCharType="begin"/>
              </w:r>
              <w:r>
                <w:instrText xml:space="preserve"> XE "</w:instrText>
              </w:r>
              <w:r w:rsidRPr="006F10B0">
                <w:instrText>Dato</w:instrText>
              </w:r>
              <w:r>
                <w:instrText xml:space="preserve">" </w:instrText>
              </w:r>
              <w:r>
                <w:fldChar w:fldCharType="end"/>
              </w:r>
            </w:ins>
          </w:p>
        </w:tc>
        <w:tc>
          <w:tcPr>
            <w:tcW w:w="5573" w:type="dxa"/>
          </w:tcPr>
          <w:p w:rsidR="00162F95" w:rsidRDefault="00162F95" w:rsidP="00162F95">
            <w:pPr>
              <w:pStyle w:val="Normal11"/>
              <w:rPr>
                <w:ins w:id="5923" w:author="Skat" w:date="2010-06-25T12:54:00Z"/>
              </w:rPr>
            </w:pPr>
            <w:ins w:id="5924" w:author="Skat" w:date="2010-06-25T12:54:00Z">
              <w:r>
                <w:t>dato for sagens afslutning</w:t>
              </w:r>
            </w:ins>
          </w:p>
        </w:tc>
      </w:tr>
    </w:tbl>
    <w:p w:rsidR="00162F95" w:rsidRDefault="00162F95" w:rsidP="00162F95">
      <w:pPr>
        <w:pStyle w:val="Normal11"/>
        <w:rPr>
          <w:ins w:id="5925"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5926" w:author="Skat" w:date="2010-06-25T12:54:00Z"/>
        </w:rPr>
      </w:pPr>
    </w:p>
    <w:p w:rsidR="00162F95" w:rsidRDefault="00162F95" w:rsidP="00162F95">
      <w:pPr>
        <w:pStyle w:val="Normal11"/>
        <w:rPr>
          <w:ins w:id="592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5928" w:author="Skat" w:date="2010-06-25T12:54:00Z"/>
        </w:trPr>
        <w:tc>
          <w:tcPr>
            <w:tcW w:w="1667" w:type="dxa"/>
            <w:shd w:val="pct20" w:color="auto" w:fill="0000FF"/>
          </w:tcPr>
          <w:p w:rsidR="00162F95" w:rsidRPr="00162F95" w:rsidRDefault="00162F95" w:rsidP="00162F95">
            <w:pPr>
              <w:pStyle w:val="Normal11"/>
              <w:rPr>
                <w:ins w:id="5929" w:author="Skat" w:date="2010-06-25T12:54:00Z"/>
                <w:color w:val="FFFFFF"/>
              </w:rPr>
            </w:pPr>
            <w:ins w:id="5930"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5931" w:author="Skat" w:date="2010-06-25T12:54:00Z"/>
                <w:color w:val="FFFFFF"/>
              </w:rPr>
            </w:pPr>
            <w:ins w:id="5932"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5933" w:author="Skat" w:date="2010-06-25T12:54:00Z"/>
                <w:color w:val="FFFFFF"/>
              </w:rPr>
            </w:pPr>
            <w:ins w:id="5934" w:author="Skat" w:date="2010-06-25T12:54:00Z">
              <w:r>
                <w:rPr>
                  <w:color w:val="FFFFFF"/>
                </w:rPr>
                <w:t>Beskrivelse</w:t>
              </w:r>
            </w:ins>
          </w:p>
        </w:tc>
      </w:tr>
      <w:tr w:rsidR="00162F95" w:rsidTr="00162F95">
        <w:tblPrEx>
          <w:tblCellMar>
            <w:top w:w="0" w:type="dxa"/>
            <w:bottom w:w="0" w:type="dxa"/>
          </w:tblCellMar>
        </w:tblPrEx>
        <w:trPr>
          <w:ins w:id="5935" w:author="Skat" w:date="2010-06-25T12:54:00Z"/>
        </w:trPr>
        <w:tc>
          <w:tcPr>
            <w:tcW w:w="1667" w:type="dxa"/>
          </w:tcPr>
          <w:p w:rsidR="00162F95" w:rsidRDefault="00162F95" w:rsidP="00162F95">
            <w:pPr>
              <w:pStyle w:val="Normal11"/>
              <w:rPr>
                <w:ins w:id="5936" w:author="Skat" w:date="2010-06-25T12:54:00Z"/>
              </w:rPr>
            </w:pPr>
            <w:ins w:id="5937" w:author="Skat" w:date="2010-06-25T12:54:00Z">
              <w:r>
                <w:t>kan have</w:t>
              </w:r>
            </w:ins>
          </w:p>
        </w:tc>
        <w:tc>
          <w:tcPr>
            <w:tcW w:w="2398" w:type="dxa"/>
          </w:tcPr>
          <w:p w:rsidR="00162F95" w:rsidRDefault="00162F95" w:rsidP="00162F95">
            <w:pPr>
              <w:pStyle w:val="Normal11"/>
              <w:rPr>
                <w:ins w:id="5938" w:author="Skat" w:date="2010-06-25T12:54:00Z"/>
              </w:rPr>
            </w:pPr>
            <w:ins w:id="5939" w:author="Skat" w:date="2010-06-25T12:54:00Z">
              <w:r>
                <w:t>Sag(1)</w:t>
              </w:r>
            </w:ins>
          </w:p>
          <w:p w:rsidR="00162F95" w:rsidRDefault="00162F95" w:rsidP="00162F95">
            <w:pPr>
              <w:pStyle w:val="Normal11"/>
              <w:rPr>
                <w:ins w:id="5940" w:author="Skat" w:date="2010-06-25T12:54:00Z"/>
              </w:rPr>
            </w:pPr>
            <w:ins w:id="5941" w:author="Skat" w:date="2010-06-25T12:54:00Z">
              <w:r>
                <w:t>SagErindring(0..*)</w:t>
              </w:r>
            </w:ins>
          </w:p>
        </w:tc>
        <w:tc>
          <w:tcPr>
            <w:tcW w:w="5879" w:type="dxa"/>
          </w:tcPr>
          <w:p w:rsidR="00162F95" w:rsidRDefault="00162F95" w:rsidP="00162F95">
            <w:pPr>
              <w:pStyle w:val="Normal11"/>
              <w:rPr>
                <w:ins w:id="5942" w:author="Skat" w:date="2010-06-25T12:54:00Z"/>
              </w:rPr>
            </w:pPr>
          </w:p>
        </w:tc>
      </w:tr>
      <w:tr w:rsidR="00162F95" w:rsidTr="00162F95">
        <w:tblPrEx>
          <w:tblCellMar>
            <w:top w:w="0" w:type="dxa"/>
            <w:bottom w:w="0" w:type="dxa"/>
          </w:tblCellMar>
        </w:tblPrEx>
        <w:trPr>
          <w:ins w:id="5943" w:author="Skat" w:date="2010-06-25T12:54:00Z"/>
        </w:trPr>
        <w:tc>
          <w:tcPr>
            <w:tcW w:w="1667" w:type="dxa"/>
          </w:tcPr>
          <w:p w:rsidR="00162F95" w:rsidRDefault="00162F95" w:rsidP="00162F95">
            <w:pPr>
              <w:pStyle w:val="Normal11"/>
              <w:rPr>
                <w:ins w:id="5944" w:author="Skat" w:date="2010-06-25T12:54:00Z"/>
              </w:rPr>
            </w:pPr>
            <w:ins w:id="5945" w:author="Skat" w:date="2010-06-25T12:54:00Z">
              <w:r>
                <w:t>kan have</w:t>
              </w:r>
            </w:ins>
          </w:p>
        </w:tc>
        <w:tc>
          <w:tcPr>
            <w:tcW w:w="2398" w:type="dxa"/>
          </w:tcPr>
          <w:p w:rsidR="00162F95" w:rsidRDefault="00162F95" w:rsidP="00162F95">
            <w:pPr>
              <w:pStyle w:val="Normal11"/>
              <w:rPr>
                <w:ins w:id="5946" w:author="Skat" w:date="2010-06-25T12:54:00Z"/>
              </w:rPr>
            </w:pPr>
            <w:ins w:id="5947" w:author="Skat" w:date="2010-06-25T12:54:00Z">
              <w:r>
                <w:t>Sag(1)</w:t>
              </w:r>
            </w:ins>
          </w:p>
          <w:p w:rsidR="00162F95" w:rsidRDefault="00162F95" w:rsidP="00162F95">
            <w:pPr>
              <w:pStyle w:val="Normal11"/>
              <w:rPr>
                <w:ins w:id="5948" w:author="Skat" w:date="2010-06-25T12:54:00Z"/>
              </w:rPr>
            </w:pPr>
            <w:ins w:id="5949" w:author="Skat" w:date="2010-06-25T12:54:00Z">
              <w:r>
                <w:t>SagFriDato(0..*)</w:t>
              </w:r>
            </w:ins>
          </w:p>
        </w:tc>
        <w:tc>
          <w:tcPr>
            <w:tcW w:w="5879" w:type="dxa"/>
          </w:tcPr>
          <w:p w:rsidR="00162F95" w:rsidRDefault="00162F95" w:rsidP="00162F95">
            <w:pPr>
              <w:pStyle w:val="Normal11"/>
              <w:rPr>
                <w:ins w:id="5950" w:author="Skat" w:date="2010-06-25T12:54:00Z"/>
              </w:rPr>
            </w:pPr>
          </w:p>
        </w:tc>
      </w:tr>
      <w:tr w:rsidR="00162F95" w:rsidTr="00162F95">
        <w:tblPrEx>
          <w:tblCellMar>
            <w:top w:w="0" w:type="dxa"/>
            <w:bottom w:w="0" w:type="dxa"/>
          </w:tblCellMar>
        </w:tblPrEx>
        <w:trPr>
          <w:ins w:id="5951" w:author="Skat" w:date="2010-06-25T12:54:00Z"/>
        </w:trPr>
        <w:tc>
          <w:tcPr>
            <w:tcW w:w="1667" w:type="dxa"/>
          </w:tcPr>
          <w:p w:rsidR="00162F95" w:rsidRDefault="00162F95" w:rsidP="00162F95">
            <w:pPr>
              <w:pStyle w:val="Normal11"/>
              <w:rPr>
                <w:ins w:id="5952" w:author="Skat" w:date="2010-06-25T12:54:00Z"/>
              </w:rPr>
            </w:pPr>
            <w:ins w:id="5953" w:author="Skat" w:date="2010-06-25T12:54:00Z">
              <w:r>
                <w:t>kan have</w:t>
              </w:r>
            </w:ins>
          </w:p>
        </w:tc>
        <w:tc>
          <w:tcPr>
            <w:tcW w:w="2398" w:type="dxa"/>
          </w:tcPr>
          <w:p w:rsidR="00162F95" w:rsidRDefault="00162F95" w:rsidP="00162F95">
            <w:pPr>
              <w:pStyle w:val="Normal11"/>
              <w:rPr>
                <w:ins w:id="5954" w:author="Skat" w:date="2010-06-25T12:54:00Z"/>
              </w:rPr>
            </w:pPr>
            <w:ins w:id="5955" w:author="Skat" w:date="2010-06-25T12:54:00Z">
              <w:r>
                <w:t>Sag(0..*)</w:t>
              </w:r>
            </w:ins>
          </w:p>
          <w:p w:rsidR="00162F95" w:rsidRDefault="00162F95" w:rsidP="00162F95">
            <w:pPr>
              <w:pStyle w:val="Normal11"/>
              <w:rPr>
                <w:ins w:id="5956" w:author="Skat" w:date="2010-06-25T12:54:00Z"/>
              </w:rPr>
            </w:pPr>
            <w:ins w:id="5957" w:author="Skat" w:date="2010-06-25T12:54:00Z">
              <w:r>
                <w:t>SagFriOplysning(0..*)</w:t>
              </w:r>
            </w:ins>
          </w:p>
        </w:tc>
        <w:tc>
          <w:tcPr>
            <w:tcW w:w="5879" w:type="dxa"/>
          </w:tcPr>
          <w:p w:rsidR="00162F95" w:rsidRDefault="00162F95" w:rsidP="00162F95">
            <w:pPr>
              <w:pStyle w:val="Normal11"/>
              <w:rPr>
                <w:ins w:id="5958" w:author="Skat" w:date="2010-06-25T12:54:00Z"/>
              </w:rPr>
            </w:pPr>
          </w:p>
        </w:tc>
      </w:tr>
      <w:tr w:rsidR="00162F95" w:rsidTr="00162F95">
        <w:tblPrEx>
          <w:tblCellMar>
            <w:top w:w="0" w:type="dxa"/>
            <w:bottom w:w="0" w:type="dxa"/>
          </w:tblCellMar>
        </w:tblPrEx>
        <w:trPr>
          <w:ins w:id="5959" w:author="Skat" w:date="2010-06-25T12:54:00Z"/>
        </w:trPr>
        <w:tc>
          <w:tcPr>
            <w:tcW w:w="1667" w:type="dxa"/>
          </w:tcPr>
          <w:p w:rsidR="00162F95" w:rsidRDefault="00162F95" w:rsidP="00162F95">
            <w:pPr>
              <w:pStyle w:val="Normal11"/>
              <w:rPr>
                <w:ins w:id="5960" w:author="Skat" w:date="2010-06-25T12:54:00Z"/>
              </w:rPr>
            </w:pPr>
            <w:ins w:id="5961" w:author="Skat" w:date="2010-06-25T12:54:00Z">
              <w:r>
                <w:t>har</w:t>
              </w:r>
            </w:ins>
          </w:p>
        </w:tc>
        <w:tc>
          <w:tcPr>
            <w:tcW w:w="2398" w:type="dxa"/>
          </w:tcPr>
          <w:p w:rsidR="00162F95" w:rsidRDefault="00162F95" w:rsidP="00162F95">
            <w:pPr>
              <w:pStyle w:val="Normal11"/>
              <w:rPr>
                <w:ins w:id="5962" w:author="Skat" w:date="2010-06-25T12:54:00Z"/>
              </w:rPr>
            </w:pPr>
            <w:ins w:id="5963" w:author="Skat" w:date="2010-06-25T12:54:00Z">
              <w:r>
                <w:t>Sag(1..*)</w:t>
              </w:r>
            </w:ins>
          </w:p>
          <w:p w:rsidR="00162F95" w:rsidRDefault="00162F95" w:rsidP="00162F95">
            <w:pPr>
              <w:pStyle w:val="Normal11"/>
              <w:rPr>
                <w:ins w:id="5964" w:author="Skat" w:date="2010-06-25T12:54:00Z"/>
              </w:rPr>
            </w:pPr>
            <w:ins w:id="5965" w:author="Skat" w:date="2010-06-25T12:54:00Z">
              <w:r>
                <w:t>Part(0..*)</w:t>
              </w:r>
            </w:ins>
          </w:p>
          <w:p w:rsidR="00162F95" w:rsidRDefault="00162F95" w:rsidP="00162F95">
            <w:pPr>
              <w:pStyle w:val="Normal11"/>
              <w:rPr>
                <w:ins w:id="5966" w:author="Skat" w:date="2010-06-25T12:54:00Z"/>
              </w:rPr>
            </w:pPr>
            <w:ins w:id="5967" w:author="Skat" w:date="2010-06-25T12:54:00Z">
              <w:r>
                <w:t xml:space="preserve"> via PartRolle</w:t>
              </w:r>
            </w:ins>
          </w:p>
        </w:tc>
        <w:tc>
          <w:tcPr>
            <w:tcW w:w="5879" w:type="dxa"/>
          </w:tcPr>
          <w:p w:rsidR="00162F95" w:rsidRDefault="00162F95" w:rsidP="00162F95">
            <w:pPr>
              <w:pStyle w:val="Normal11"/>
              <w:rPr>
                <w:ins w:id="5968" w:author="Skat" w:date="2010-06-25T12:54:00Z"/>
              </w:rPr>
            </w:pPr>
          </w:p>
        </w:tc>
      </w:tr>
      <w:tr w:rsidR="00162F95" w:rsidTr="00162F95">
        <w:tblPrEx>
          <w:tblCellMar>
            <w:top w:w="0" w:type="dxa"/>
            <w:bottom w:w="0" w:type="dxa"/>
          </w:tblCellMar>
        </w:tblPrEx>
        <w:trPr>
          <w:ins w:id="5969" w:author="Skat" w:date="2010-06-25T12:54:00Z"/>
        </w:trPr>
        <w:tc>
          <w:tcPr>
            <w:tcW w:w="1667" w:type="dxa"/>
          </w:tcPr>
          <w:p w:rsidR="00162F95" w:rsidRDefault="00162F95" w:rsidP="00162F95">
            <w:pPr>
              <w:pStyle w:val="Normal11"/>
              <w:rPr>
                <w:ins w:id="5970" w:author="Skat" w:date="2010-06-25T12:54:00Z"/>
              </w:rPr>
            </w:pPr>
            <w:ins w:id="5971" w:author="Skat" w:date="2010-06-25T12:54:00Z">
              <w:r>
                <w:t>har relation til</w:t>
              </w:r>
            </w:ins>
          </w:p>
        </w:tc>
        <w:tc>
          <w:tcPr>
            <w:tcW w:w="2398" w:type="dxa"/>
          </w:tcPr>
          <w:p w:rsidR="00162F95" w:rsidRDefault="00162F95" w:rsidP="00162F95">
            <w:pPr>
              <w:pStyle w:val="Normal11"/>
              <w:rPr>
                <w:ins w:id="5972" w:author="Skat" w:date="2010-06-25T12:54:00Z"/>
              </w:rPr>
            </w:pPr>
            <w:ins w:id="5973" w:author="Skat" w:date="2010-06-25T12:54:00Z">
              <w:r>
                <w:t>Sag(1)</w:t>
              </w:r>
            </w:ins>
          </w:p>
          <w:p w:rsidR="00162F95" w:rsidRDefault="00162F95" w:rsidP="00162F95">
            <w:pPr>
              <w:pStyle w:val="Normal11"/>
              <w:rPr>
                <w:ins w:id="5974" w:author="Skat" w:date="2010-06-25T12:54:00Z"/>
              </w:rPr>
            </w:pPr>
            <w:ins w:id="5975" w:author="Skat" w:date="2010-06-25T12:54:00Z">
              <w:r>
                <w:t>Sag(0..*)</w:t>
              </w:r>
            </w:ins>
          </w:p>
          <w:p w:rsidR="00162F95" w:rsidRDefault="00162F95" w:rsidP="00162F95">
            <w:pPr>
              <w:pStyle w:val="Normal11"/>
              <w:rPr>
                <w:ins w:id="5976" w:author="Skat" w:date="2010-06-25T12:54:00Z"/>
              </w:rPr>
            </w:pPr>
            <w:ins w:id="5977" w:author="Skat" w:date="2010-06-25T12:54:00Z">
              <w:r>
                <w:t xml:space="preserve"> via SagForhold</w:t>
              </w:r>
            </w:ins>
          </w:p>
        </w:tc>
        <w:tc>
          <w:tcPr>
            <w:tcW w:w="5879" w:type="dxa"/>
          </w:tcPr>
          <w:p w:rsidR="00162F95" w:rsidRDefault="00162F95" w:rsidP="00162F95">
            <w:pPr>
              <w:pStyle w:val="Normal11"/>
              <w:rPr>
                <w:ins w:id="5978" w:author="Skat" w:date="2010-06-25T12:54:00Z"/>
              </w:rPr>
            </w:pPr>
            <w:ins w:id="5979" w:author="Skat" w:date="2010-06-25T12:54:00Z">
              <w:r>
                <w:t>En sag kan have en relation til en anden sag.</w:t>
              </w:r>
            </w:ins>
          </w:p>
          <w:p w:rsidR="00162F95" w:rsidRDefault="00162F95" w:rsidP="00162F95">
            <w:pPr>
              <w:pStyle w:val="Normal11"/>
              <w:rPr>
                <w:ins w:id="5980" w:author="Skat" w:date="2010-06-25T12:54:00Z"/>
              </w:rPr>
            </w:pPr>
          </w:p>
          <w:p w:rsidR="00162F95" w:rsidRDefault="00162F95" w:rsidP="00162F95">
            <w:pPr>
              <w:pStyle w:val="Normal11"/>
              <w:rPr>
                <w:ins w:id="5981" w:author="Skat" w:date="2010-06-25T12:54:00Z"/>
              </w:rPr>
            </w:pPr>
            <w:ins w:id="5982" w:author="Skat" w:date="2010-06-25T12:54:00Z">
              <w:r>
                <w:t>Denne relation kan eksempelvis være en "oversag" eller en "primærsag".</w:t>
              </w:r>
            </w:ins>
          </w:p>
        </w:tc>
      </w:tr>
      <w:tr w:rsidR="00162F95" w:rsidTr="00162F95">
        <w:tblPrEx>
          <w:tblCellMar>
            <w:top w:w="0" w:type="dxa"/>
            <w:bottom w:w="0" w:type="dxa"/>
          </w:tblCellMar>
        </w:tblPrEx>
        <w:trPr>
          <w:ins w:id="5983" w:author="Skat" w:date="2010-06-25T12:54:00Z"/>
        </w:trPr>
        <w:tc>
          <w:tcPr>
            <w:tcW w:w="1667" w:type="dxa"/>
          </w:tcPr>
          <w:p w:rsidR="00162F95" w:rsidRDefault="00162F95" w:rsidP="00162F95">
            <w:pPr>
              <w:pStyle w:val="Normal11"/>
              <w:rPr>
                <w:ins w:id="5984" w:author="Skat" w:date="2010-06-25T12:54:00Z"/>
              </w:rPr>
            </w:pPr>
            <w:ins w:id="5985" w:author="Skat" w:date="2010-06-25T12:54:00Z">
              <w:r>
                <w:t>indgår i</w:t>
              </w:r>
            </w:ins>
          </w:p>
        </w:tc>
        <w:tc>
          <w:tcPr>
            <w:tcW w:w="2398" w:type="dxa"/>
          </w:tcPr>
          <w:p w:rsidR="00162F95" w:rsidRDefault="00162F95" w:rsidP="00162F95">
            <w:pPr>
              <w:pStyle w:val="Normal11"/>
              <w:rPr>
                <w:ins w:id="5986" w:author="Skat" w:date="2010-06-25T12:54:00Z"/>
              </w:rPr>
            </w:pPr>
            <w:ins w:id="5987" w:author="Skat" w:date="2010-06-25T12:54:00Z">
              <w:r>
                <w:t>SagAkt(1..*)</w:t>
              </w:r>
            </w:ins>
          </w:p>
          <w:p w:rsidR="00162F95" w:rsidRDefault="00162F95" w:rsidP="00162F95">
            <w:pPr>
              <w:pStyle w:val="Normal11"/>
              <w:rPr>
                <w:ins w:id="5988" w:author="Skat" w:date="2010-06-25T12:54:00Z"/>
              </w:rPr>
            </w:pPr>
            <w:ins w:id="5989" w:author="Skat" w:date="2010-06-25T12:54:00Z">
              <w:r>
                <w:t>Sag(1)</w:t>
              </w:r>
            </w:ins>
          </w:p>
        </w:tc>
        <w:tc>
          <w:tcPr>
            <w:tcW w:w="5879" w:type="dxa"/>
          </w:tcPr>
          <w:p w:rsidR="00162F95" w:rsidRDefault="00162F95" w:rsidP="00162F95">
            <w:pPr>
              <w:pStyle w:val="Normal11"/>
              <w:rPr>
                <w:ins w:id="5990" w:author="Skat" w:date="2010-06-25T12:54:00Z"/>
              </w:rPr>
            </w:pPr>
          </w:p>
        </w:tc>
      </w:tr>
      <w:tr w:rsidR="00162F95" w:rsidTr="00162F95">
        <w:tblPrEx>
          <w:tblCellMar>
            <w:top w:w="0" w:type="dxa"/>
            <w:bottom w:w="0" w:type="dxa"/>
          </w:tblCellMar>
        </w:tblPrEx>
        <w:trPr>
          <w:ins w:id="5991" w:author="Skat" w:date="2010-06-25T12:54:00Z"/>
        </w:trPr>
        <w:tc>
          <w:tcPr>
            <w:tcW w:w="1667" w:type="dxa"/>
          </w:tcPr>
          <w:p w:rsidR="00162F95" w:rsidRDefault="00162F95" w:rsidP="00162F95">
            <w:pPr>
              <w:pStyle w:val="Normal11"/>
              <w:rPr>
                <w:ins w:id="5992" w:author="Skat" w:date="2010-06-25T12:54:00Z"/>
              </w:rPr>
            </w:pPr>
            <w:ins w:id="5993" w:author="Skat" w:date="2010-06-25T12:54:00Z">
              <w:r>
                <w:t>behandler</w:t>
              </w:r>
            </w:ins>
          </w:p>
        </w:tc>
        <w:tc>
          <w:tcPr>
            <w:tcW w:w="2398" w:type="dxa"/>
          </w:tcPr>
          <w:p w:rsidR="00162F95" w:rsidRDefault="00162F95" w:rsidP="00162F95">
            <w:pPr>
              <w:pStyle w:val="Normal11"/>
              <w:rPr>
                <w:ins w:id="5994" w:author="Skat" w:date="2010-06-25T12:54:00Z"/>
              </w:rPr>
            </w:pPr>
            <w:ins w:id="5995" w:author="Skat" w:date="2010-06-25T12:54:00Z">
              <w:r>
                <w:t>Ressource(1)</w:t>
              </w:r>
            </w:ins>
          </w:p>
          <w:p w:rsidR="00162F95" w:rsidRDefault="00162F95" w:rsidP="00162F95">
            <w:pPr>
              <w:pStyle w:val="Normal11"/>
              <w:rPr>
                <w:ins w:id="5996" w:author="Skat" w:date="2010-06-25T12:54:00Z"/>
              </w:rPr>
            </w:pPr>
            <w:ins w:id="5997" w:author="Skat" w:date="2010-06-25T12:54:00Z">
              <w:r>
                <w:t>Sag(0..*)</w:t>
              </w:r>
            </w:ins>
          </w:p>
        </w:tc>
        <w:tc>
          <w:tcPr>
            <w:tcW w:w="5879" w:type="dxa"/>
          </w:tcPr>
          <w:p w:rsidR="00162F95" w:rsidRDefault="00162F95" w:rsidP="00162F95">
            <w:pPr>
              <w:pStyle w:val="Normal11"/>
              <w:rPr>
                <w:ins w:id="5998" w:author="Skat" w:date="2010-06-25T12:54:00Z"/>
              </w:rPr>
            </w:pPr>
          </w:p>
        </w:tc>
      </w:tr>
      <w:tr w:rsidR="00162F95" w:rsidTr="00162F95">
        <w:tblPrEx>
          <w:tblCellMar>
            <w:top w:w="0" w:type="dxa"/>
            <w:bottom w:w="0" w:type="dxa"/>
          </w:tblCellMar>
        </w:tblPrEx>
        <w:trPr>
          <w:ins w:id="5999" w:author="Skat" w:date="2010-06-25T12:54:00Z"/>
        </w:trPr>
        <w:tc>
          <w:tcPr>
            <w:tcW w:w="1667" w:type="dxa"/>
          </w:tcPr>
          <w:p w:rsidR="00162F95" w:rsidRDefault="00162F95" w:rsidP="00162F95">
            <w:pPr>
              <w:pStyle w:val="Normal11"/>
              <w:rPr>
                <w:ins w:id="6000" w:author="Skat" w:date="2010-06-25T12:54:00Z"/>
              </w:rPr>
            </w:pPr>
            <w:ins w:id="6001" w:author="Skat" w:date="2010-06-25T12:54:00Z">
              <w:r>
                <w:t>indgår i</w:t>
              </w:r>
            </w:ins>
          </w:p>
        </w:tc>
        <w:tc>
          <w:tcPr>
            <w:tcW w:w="2398" w:type="dxa"/>
          </w:tcPr>
          <w:p w:rsidR="00162F95" w:rsidRDefault="00162F95" w:rsidP="00162F95">
            <w:pPr>
              <w:pStyle w:val="Normal11"/>
              <w:rPr>
                <w:ins w:id="6002" w:author="Skat" w:date="2010-06-25T12:54:00Z"/>
              </w:rPr>
            </w:pPr>
            <w:ins w:id="6003" w:author="Skat" w:date="2010-06-25T12:54:00Z">
              <w:r>
                <w:t>Dokument(0..*)</w:t>
              </w:r>
            </w:ins>
          </w:p>
          <w:p w:rsidR="00162F95" w:rsidRDefault="00162F95" w:rsidP="00162F95">
            <w:pPr>
              <w:pStyle w:val="Normal11"/>
              <w:rPr>
                <w:ins w:id="6004" w:author="Skat" w:date="2010-06-25T12:54:00Z"/>
              </w:rPr>
            </w:pPr>
            <w:ins w:id="6005" w:author="Skat" w:date="2010-06-25T12:54:00Z">
              <w:r>
                <w:t>Sag(0..*)</w:t>
              </w:r>
            </w:ins>
          </w:p>
          <w:p w:rsidR="00162F95" w:rsidRDefault="00162F95" w:rsidP="00162F95">
            <w:pPr>
              <w:pStyle w:val="Normal11"/>
              <w:rPr>
                <w:ins w:id="6006" w:author="Skat" w:date="2010-06-25T12:54:00Z"/>
              </w:rPr>
            </w:pPr>
            <w:ins w:id="6007" w:author="Skat" w:date="2010-06-25T12:54:00Z">
              <w:r>
                <w:t xml:space="preserve"> via DokumentRolle</w:t>
              </w:r>
            </w:ins>
          </w:p>
        </w:tc>
        <w:tc>
          <w:tcPr>
            <w:tcW w:w="5879" w:type="dxa"/>
          </w:tcPr>
          <w:p w:rsidR="00162F95" w:rsidRDefault="00162F95" w:rsidP="00162F95">
            <w:pPr>
              <w:pStyle w:val="Normal11"/>
              <w:rPr>
                <w:ins w:id="6008" w:author="Skat" w:date="2010-06-25T12:54:00Z"/>
              </w:rPr>
            </w:pPr>
          </w:p>
        </w:tc>
      </w:tr>
    </w:tbl>
    <w:p w:rsidR="00162F95" w:rsidRDefault="00162F95" w:rsidP="00162F95">
      <w:pPr>
        <w:pStyle w:val="Normal11"/>
        <w:rPr>
          <w:ins w:id="6009" w:author="Skat" w:date="2010-06-25T12:54:00Z"/>
        </w:rPr>
      </w:pPr>
    </w:p>
    <w:p w:rsidR="00162F95" w:rsidRDefault="00162F95" w:rsidP="00162F95">
      <w:pPr>
        <w:pStyle w:val="Normal11"/>
        <w:rPr>
          <w:ins w:id="6010"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011" w:author="Skat" w:date="2010-06-25T12:54:00Z"/>
        </w:rPr>
      </w:pPr>
      <w:bookmarkStart w:id="6012" w:name="_Toc265233944"/>
      <w:ins w:id="6013" w:author="Skat" w:date="2010-06-25T12:54:00Z">
        <w:r>
          <w:t>SagAkt</w:t>
        </w:r>
        <w:bookmarkEnd w:id="6012"/>
      </w:ins>
    </w:p>
    <w:p w:rsidR="00162F95" w:rsidRDefault="00162F95" w:rsidP="00162F95">
      <w:pPr>
        <w:pStyle w:val="Normal11"/>
        <w:rPr>
          <w:ins w:id="6014" w:author="Skat" w:date="2010-06-25T12:54:00Z"/>
        </w:rPr>
      </w:pPr>
    </w:p>
    <w:p w:rsidR="00162F95" w:rsidRDefault="00162F95" w:rsidP="00162F95">
      <w:pPr>
        <w:pStyle w:val="Normal11"/>
        <w:rPr>
          <w:ins w:id="601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016" w:author="Skat" w:date="2010-06-25T12:54:00Z"/>
        </w:trPr>
        <w:tc>
          <w:tcPr>
            <w:tcW w:w="2625" w:type="dxa"/>
            <w:shd w:val="pct20" w:color="auto" w:fill="0000FF"/>
          </w:tcPr>
          <w:p w:rsidR="00162F95" w:rsidRPr="00162F95" w:rsidRDefault="00162F95" w:rsidP="00162F95">
            <w:pPr>
              <w:pStyle w:val="Normal11"/>
              <w:rPr>
                <w:ins w:id="6017" w:author="Skat" w:date="2010-06-25T12:54:00Z"/>
                <w:color w:val="FFFFFF"/>
              </w:rPr>
            </w:pPr>
            <w:ins w:id="6018"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019" w:author="Skat" w:date="2010-06-25T12:54:00Z"/>
                <w:color w:val="FFFFFF"/>
              </w:rPr>
            </w:pPr>
            <w:ins w:id="6020"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021" w:author="Skat" w:date="2010-06-25T12:54:00Z"/>
                <w:color w:val="FFFFFF"/>
              </w:rPr>
            </w:pPr>
            <w:ins w:id="6022" w:author="Skat" w:date="2010-06-25T12:54:00Z">
              <w:r>
                <w:rPr>
                  <w:color w:val="FFFFFF"/>
                </w:rPr>
                <w:t>Beskrivelse</w:t>
              </w:r>
            </w:ins>
          </w:p>
        </w:tc>
      </w:tr>
      <w:tr w:rsidR="00162F95" w:rsidTr="00162F95">
        <w:tblPrEx>
          <w:tblCellMar>
            <w:top w:w="0" w:type="dxa"/>
            <w:bottom w:w="0" w:type="dxa"/>
          </w:tblCellMar>
        </w:tblPrEx>
        <w:trPr>
          <w:ins w:id="6023" w:author="Skat" w:date="2010-06-25T12:54:00Z"/>
        </w:trPr>
        <w:tc>
          <w:tcPr>
            <w:tcW w:w="2625" w:type="dxa"/>
          </w:tcPr>
          <w:p w:rsidR="00162F95" w:rsidRDefault="00162F95" w:rsidP="00162F95">
            <w:pPr>
              <w:pStyle w:val="Normal11"/>
              <w:rPr>
                <w:ins w:id="6024" w:author="Skat" w:date="2010-06-25T12:54:00Z"/>
              </w:rPr>
            </w:pPr>
            <w:ins w:id="6025" w:author="Skat" w:date="2010-06-25T12:54:00Z">
              <w:r>
                <w:t>Nummer</w:t>
              </w:r>
            </w:ins>
          </w:p>
        </w:tc>
        <w:tc>
          <w:tcPr>
            <w:tcW w:w="1797" w:type="dxa"/>
          </w:tcPr>
          <w:p w:rsidR="00162F95" w:rsidRDefault="00162F95" w:rsidP="00162F95">
            <w:pPr>
              <w:pStyle w:val="Normal11"/>
              <w:rPr>
                <w:ins w:id="6026" w:author="Skat" w:date="2010-06-25T12:54:00Z"/>
              </w:rPr>
            </w:pPr>
            <w:ins w:id="6027" w:author="Skat" w:date="2010-06-25T12:54:00Z">
              <w:r>
                <w:t>TalHel22</w:t>
              </w:r>
              <w:r>
                <w:fldChar w:fldCharType="begin"/>
              </w:r>
              <w:r>
                <w:instrText xml:space="preserve"> XE "</w:instrText>
              </w:r>
              <w:r w:rsidRPr="001E7761">
                <w:instrText>TalHel22</w:instrText>
              </w:r>
              <w:r>
                <w:instrText xml:space="preserve">" </w:instrText>
              </w:r>
              <w:r>
                <w:fldChar w:fldCharType="end"/>
              </w:r>
            </w:ins>
          </w:p>
        </w:tc>
        <w:tc>
          <w:tcPr>
            <w:tcW w:w="5573" w:type="dxa"/>
          </w:tcPr>
          <w:p w:rsidR="00162F95" w:rsidRDefault="00162F95" w:rsidP="00162F95">
            <w:pPr>
              <w:pStyle w:val="Normal11"/>
              <w:rPr>
                <w:ins w:id="6028" w:author="Skat" w:date="2010-06-25T12:54:00Z"/>
              </w:rPr>
            </w:pPr>
            <w:ins w:id="6029" w:author="Skat" w:date="2010-06-25T12:54:00Z">
              <w:r>
                <w:t>Et nummer som angiver hvilket sagsakt et dokument er og hvilken kronologisk orden det indgår i.</w:t>
              </w:r>
            </w:ins>
          </w:p>
        </w:tc>
      </w:tr>
    </w:tbl>
    <w:p w:rsidR="00162F95" w:rsidRDefault="00162F95" w:rsidP="00162F95">
      <w:pPr>
        <w:pStyle w:val="Normal11"/>
        <w:rPr>
          <w:ins w:id="6030"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031" w:author="Skat" w:date="2010-06-25T12:54:00Z"/>
        </w:rPr>
      </w:pPr>
    </w:p>
    <w:p w:rsidR="00162F95" w:rsidRDefault="00162F95" w:rsidP="00162F95">
      <w:pPr>
        <w:pStyle w:val="Normal11"/>
        <w:rPr>
          <w:ins w:id="603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6033" w:author="Skat" w:date="2010-06-25T12:54:00Z"/>
        </w:trPr>
        <w:tc>
          <w:tcPr>
            <w:tcW w:w="1667" w:type="dxa"/>
            <w:shd w:val="pct20" w:color="auto" w:fill="0000FF"/>
          </w:tcPr>
          <w:p w:rsidR="00162F95" w:rsidRPr="00162F95" w:rsidRDefault="00162F95" w:rsidP="00162F95">
            <w:pPr>
              <w:pStyle w:val="Normal11"/>
              <w:rPr>
                <w:ins w:id="6034" w:author="Skat" w:date="2010-06-25T12:54:00Z"/>
                <w:color w:val="FFFFFF"/>
              </w:rPr>
            </w:pPr>
            <w:ins w:id="6035"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6036" w:author="Skat" w:date="2010-06-25T12:54:00Z"/>
                <w:color w:val="FFFFFF"/>
              </w:rPr>
            </w:pPr>
            <w:ins w:id="6037"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6038" w:author="Skat" w:date="2010-06-25T12:54:00Z"/>
                <w:color w:val="FFFFFF"/>
              </w:rPr>
            </w:pPr>
            <w:ins w:id="6039" w:author="Skat" w:date="2010-06-25T12:54:00Z">
              <w:r>
                <w:rPr>
                  <w:color w:val="FFFFFF"/>
                </w:rPr>
                <w:t>Beskrivelse</w:t>
              </w:r>
            </w:ins>
          </w:p>
        </w:tc>
      </w:tr>
      <w:tr w:rsidR="00162F95" w:rsidTr="00162F95">
        <w:tblPrEx>
          <w:tblCellMar>
            <w:top w:w="0" w:type="dxa"/>
            <w:bottom w:w="0" w:type="dxa"/>
          </w:tblCellMar>
        </w:tblPrEx>
        <w:trPr>
          <w:ins w:id="6040" w:author="Skat" w:date="2010-06-25T12:54:00Z"/>
        </w:trPr>
        <w:tc>
          <w:tcPr>
            <w:tcW w:w="1667" w:type="dxa"/>
          </w:tcPr>
          <w:p w:rsidR="00162F95" w:rsidRDefault="00162F95" w:rsidP="00162F95">
            <w:pPr>
              <w:pStyle w:val="Normal11"/>
              <w:rPr>
                <w:ins w:id="6041" w:author="Skat" w:date="2010-06-25T12:54:00Z"/>
              </w:rPr>
            </w:pPr>
            <w:ins w:id="6042" w:author="Skat" w:date="2010-06-25T12:54:00Z">
              <w:r>
                <w:t>indgår i</w:t>
              </w:r>
            </w:ins>
          </w:p>
        </w:tc>
        <w:tc>
          <w:tcPr>
            <w:tcW w:w="2398" w:type="dxa"/>
          </w:tcPr>
          <w:p w:rsidR="00162F95" w:rsidRDefault="00162F95" w:rsidP="00162F95">
            <w:pPr>
              <w:pStyle w:val="Normal11"/>
              <w:rPr>
                <w:ins w:id="6043" w:author="Skat" w:date="2010-06-25T12:54:00Z"/>
              </w:rPr>
            </w:pPr>
            <w:ins w:id="6044" w:author="Skat" w:date="2010-06-25T12:54:00Z">
              <w:r>
                <w:t>SagAkt(1..*)</w:t>
              </w:r>
            </w:ins>
          </w:p>
          <w:p w:rsidR="00162F95" w:rsidRDefault="00162F95" w:rsidP="00162F95">
            <w:pPr>
              <w:pStyle w:val="Normal11"/>
              <w:rPr>
                <w:ins w:id="6045" w:author="Skat" w:date="2010-06-25T12:54:00Z"/>
              </w:rPr>
            </w:pPr>
            <w:ins w:id="6046" w:author="Skat" w:date="2010-06-25T12:54:00Z">
              <w:r>
                <w:t>Sag(1)</w:t>
              </w:r>
            </w:ins>
          </w:p>
        </w:tc>
        <w:tc>
          <w:tcPr>
            <w:tcW w:w="5879" w:type="dxa"/>
          </w:tcPr>
          <w:p w:rsidR="00162F95" w:rsidRDefault="00162F95" w:rsidP="00162F95">
            <w:pPr>
              <w:pStyle w:val="Normal11"/>
              <w:rPr>
                <w:ins w:id="6047" w:author="Skat" w:date="2010-06-25T12:54:00Z"/>
              </w:rPr>
            </w:pPr>
          </w:p>
        </w:tc>
      </w:tr>
      <w:tr w:rsidR="00162F95" w:rsidTr="00162F95">
        <w:tblPrEx>
          <w:tblCellMar>
            <w:top w:w="0" w:type="dxa"/>
            <w:bottom w:w="0" w:type="dxa"/>
          </w:tblCellMar>
        </w:tblPrEx>
        <w:trPr>
          <w:ins w:id="6048" w:author="Skat" w:date="2010-06-25T12:54:00Z"/>
        </w:trPr>
        <w:tc>
          <w:tcPr>
            <w:tcW w:w="1667" w:type="dxa"/>
          </w:tcPr>
          <w:p w:rsidR="00162F95" w:rsidRDefault="00162F95" w:rsidP="00162F95">
            <w:pPr>
              <w:pStyle w:val="Normal11"/>
              <w:rPr>
                <w:ins w:id="6049" w:author="Skat" w:date="2010-06-25T12:54:00Z"/>
              </w:rPr>
            </w:pPr>
            <w:ins w:id="6050" w:author="Skat" w:date="2010-06-25T12:54:00Z">
              <w:r>
                <w:t>kan være</w:t>
              </w:r>
            </w:ins>
          </w:p>
        </w:tc>
        <w:tc>
          <w:tcPr>
            <w:tcW w:w="2398" w:type="dxa"/>
          </w:tcPr>
          <w:p w:rsidR="00162F95" w:rsidRDefault="00162F95" w:rsidP="00162F95">
            <w:pPr>
              <w:pStyle w:val="Normal11"/>
              <w:rPr>
                <w:ins w:id="6051" w:author="Skat" w:date="2010-06-25T12:54:00Z"/>
              </w:rPr>
            </w:pPr>
            <w:ins w:id="6052" w:author="Skat" w:date="2010-06-25T12:54:00Z">
              <w:r>
                <w:t>Dokument(1)</w:t>
              </w:r>
            </w:ins>
          </w:p>
          <w:p w:rsidR="00162F95" w:rsidRDefault="00162F95" w:rsidP="00162F95">
            <w:pPr>
              <w:pStyle w:val="Normal11"/>
              <w:rPr>
                <w:ins w:id="6053" w:author="Skat" w:date="2010-06-25T12:54:00Z"/>
              </w:rPr>
            </w:pPr>
            <w:ins w:id="6054" w:author="Skat" w:date="2010-06-25T12:54:00Z">
              <w:r>
                <w:t>SagAkt(0..*)</w:t>
              </w:r>
            </w:ins>
          </w:p>
        </w:tc>
        <w:tc>
          <w:tcPr>
            <w:tcW w:w="5879" w:type="dxa"/>
          </w:tcPr>
          <w:p w:rsidR="00162F95" w:rsidRDefault="00162F95" w:rsidP="00162F95">
            <w:pPr>
              <w:pStyle w:val="Normal11"/>
              <w:rPr>
                <w:ins w:id="6055" w:author="Skat" w:date="2010-06-25T12:54:00Z"/>
              </w:rPr>
            </w:pPr>
          </w:p>
        </w:tc>
      </w:tr>
    </w:tbl>
    <w:p w:rsidR="00162F95" w:rsidRDefault="00162F95" w:rsidP="00162F95">
      <w:pPr>
        <w:pStyle w:val="Normal11"/>
        <w:rPr>
          <w:ins w:id="6056" w:author="Skat" w:date="2010-06-25T12:54:00Z"/>
        </w:rPr>
      </w:pPr>
    </w:p>
    <w:p w:rsidR="00162F95" w:rsidRDefault="00162F95" w:rsidP="00162F95">
      <w:pPr>
        <w:pStyle w:val="Normal11"/>
        <w:rPr>
          <w:ins w:id="605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058" w:author="Skat" w:date="2010-06-25T12:54:00Z"/>
        </w:rPr>
      </w:pPr>
      <w:bookmarkStart w:id="6059" w:name="_Toc265233945"/>
      <w:ins w:id="6060" w:author="Skat" w:date="2010-06-25T12:54:00Z">
        <w:r>
          <w:t>SagErindring</w:t>
        </w:r>
        <w:bookmarkEnd w:id="6059"/>
      </w:ins>
    </w:p>
    <w:p w:rsidR="00162F95" w:rsidRDefault="00162F95" w:rsidP="00162F95">
      <w:pPr>
        <w:pStyle w:val="Normal11"/>
        <w:rPr>
          <w:ins w:id="6061" w:author="Skat" w:date="2010-06-25T12:54:00Z"/>
        </w:rPr>
      </w:pPr>
      <w:ins w:id="6062" w:author="Skat" w:date="2010-06-25T12:54:00Z">
        <w:r>
          <w:t>Information om en erindring på en sag. Eksempel: Ønsker en sagsbehandler at modtage en erindring om en tidsfrist, så skal vedkommende tilknytte en erindring på sagen med en beskrivelse og dato.</w:t>
        </w:r>
      </w:ins>
    </w:p>
    <w:p w:rsidR="00162F95" w:rsidRDefault="00162F95" w:rsidP="00162F95">
      <w:pPr>
        <w:pStyle w:val="Normal11"/>
        <w:rPr>
          <w:ins w:id="6063"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064" w:author="Skat" w:date="2010-06-25T12:54:00Z"/>
        </w:trPr>
        <w:tc>
          <w:tcPr>
            <w:tcW w:w="2625" w:type="dxa"/>
            <w:shd w:val="pct20" w:color="auto" w:fill="0000FF"/>
          </w:tcPr>
          <w:p w:rsidR="00162F95" w:rsidRPr="00162F95" w:rsidRDefault="00162F95" w:rsidP="00162F95">
            <w:pPr>
              <w:pStyle w:val="Normal11"/>
              <w:rPr>
                <w:ins w:id="6065" w:author="Skat" w:date="2010-06-25T12:54:00Z"/>
                <w:color w:val="FFFFFF"/>
              </w:rPr>
            </w:pPr>
            <w:ins w:id="6066"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067" w:author="Skat" w:date="2010-06-25T12:54:00Z"/>
                <w:color w:val="FFFFFF"/>
              </w:rPr>
            </w:pPr>
            <w:ins w:id="6068"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069" w:author="Skat" w:date="2010-06-25T12:54:00Z"/>
                <w:color w:val="FFFFFF"/>
              </w:rPr>
            </w:pPr>
            <w:ins w:id="6070" w:author="Skat" w:date="2010-06-25T12:54:00Z">
              <w:r>
                <w:rPr>
                  <w:color w:val="FFFFFF"/>
                </w:rPr>
                <w:t>Beskrivelse</w:t>
              </w:r>
            </w:ins>
          </w:p>
        </w:tc>
      </w:tr>
      <w:tr w:rsidR="00162F95" w:rsidTr="00162F95">
        <w:tblPrEx>
          <w:tblCellMar>
            <w:top w:w="0" w:type="dxa"/>
            <w:bottom w:w="0" w:type="dxa"/>
          </w:tblCellMar>
        </w:tblPrEx>
        <w:trPr>
          <w:ins w:id="6071" w:author="Skat" w:date="2010-06-25T12:54:00Z"/>
        </w:trPr>
        <w:tc>
          <w:tcPr>
            <w:tcW w:w="2625" w:type="dxa"/>
          </w:tcPr>
          <w:p w:rsidR="00162F95" w:rsidRDefault="00162F95" w:rsidP="00162F95">
            <w:pPr>
              <w:pStyle w:val="Normal11"/>
              <w:rPr>
                <w:ins w:id="6072" w:author="Skat" w:date="2010-06-25T12:54:00Z"/>
              </w:rPr>
            </w:pPr>
            <w:ins w:id="6073" w:author="Skat" w:date="2010-06-25T12:54:00Z">
              <w:r>
                <w:t>Dato</w:t>
              </w:r>
            </w:ins>
          </w:p>
        </w:tc>
        <w:tc>
          <w:tcPr>
            <w:tcW w:w="1797" w:type="dxa"/>
          </w:tcPr>
          <w:p w:rsidR="00162F95" w:rsidRDefault="00162F95" w:rsidP="00162F95">
            <w:pPr>
              <w:pStyle w:val="Normal11"/>
              <w:rPr>
                <w:ins w:id="6074" w:author="Skat" w:date="2010-06-25T12:54:00Z"/>
              </w:rPr>
            </w:pPr>
            <w:ins w:id="6075" w:author="Skat" w:date="2010-06-25T12:54:00Z">
              <w:r>
                <w:t>Dato</w:t>
              </w:r>
              <w:r>
                <w:fldChar w:fldCharType="begin"/>
              </w:r>
              <w:r>
                <w:instrText xml:space="preserve"> XE "</w:instrText>
              </w:r>
              <w:r w:rsidRPr="006913E3">
                <w:instrText>Dato</w:instrText>
              </w:r>
              <w:r>
                <w:instrText xml:space="preserve">" </w:instrText>
              </w:r>
              <w:r>
                <w:fldChar w:fldCharType="end"/>
              </w:r>
            </w:ins>
          </w:p>
        </w:tc>
        <w:tc>
          <w:tcPr>
            <w:tcW w:w="5573" w:type="dxa"/>
          </w:tcPr>
          <w:p w:rsidR="00162F95" w:rsidRDefault="00162F95" w:rsidP="00162F95">
            <w:pPr>
              <w:pStyle w:val="Normal11"/>
              <w:rPr>
                <w:ins w:id="6076" w:author="Skat" w:date="2010-06-25T12:54:00Z"/>
              </w:rPr>
            </w:pPr>
            <w:ins w:id="6077" w:author="Skat" w:date="2010-06-25T12:54:00Z">
              <w:r>
                <w:t>Erindrer sagen i Captia og Outlook Today</w:t>
              </w:r>
            </w:ins>
          </w:p>
        </w:tc>
      </w:tr>
      <w:tr w:rsidR="00162F95" w:rsidTr="00162F95">
        <w:tblPrEx>
          <w:tblCellMar>
            <w:top w:w="0" w:type="dxa"/>
            <w:bottom w:w="0" w:type="dxa"/>
          </w:tblCellMar>
        </w:tblPrEx>
        <w:trPr>
          <w:ins w:id="6078" w:author="Skat" w:date="2010-06-25T12:54:00Z"/>
        </w:trPr>
        <w:tc>
          <w:tcPr>
            <w:tcW w:w="2625" w:type="dxa"/>
          </w:tcPr>
          <w:p w:rsidR="00162F95" w:rsidRDefault="00162F95" w:rsidP="00162F95">
            <w:pPr>
              <w:pStyle w:val="Normal11"/>
              <w:rPr>
                <w:ins w:id="6079" w:author="Skat" w:date="2010-06-25T12:54:00Z"/>
              </w:rPr>
            </w:pPr>
            <w:ins w:id="6080" w:author="Skat" w:date="2010-06-25T12:54:00Z">
              <w:r>
                <w:t>Beskrivelse</w:t>
              </w:r>
            </w:ins>
          </w:p>
        </w:tc>
        <w:tc>
          <w:tcPr>
            <w:tcW w:w="1797" w:type="dxa"/>
          </w:tcPr>
          <w:p w:rsidR="00162F95" w:rsidRDefault="00162F95" w:rsidP="00162F95">
            <w:pPr>
              <w:pStyle w:val="Normal11"/>
              <w:rPr>
                <w:ins w:id="6081" w:author="Skat" w:date="2010-06-25T12:54:00Z"/>
              </w:rPr>
            </w:pPr>
            <w:ins w:id="6082" w:author="Skat" w:date="2010-06-25T12:54:00Z">
              <w:r>
                <w:t>Tekst255</w:t>
              </w:r>
              <w:r>
                <w:fldChar w:fldCharType="begin"/>
              </w:r>
              <w:r>
                <w:instrText xml:space="preserve"> XE "</w:instrText>
              </w:r>
              <w:r w:rsidRPr="003633D6">
                <w:instrText>Tekst255</w:instrText>
              </w:r>
              <w:r>
                <w:instrText xml:space="preserve">" </w:instrText>
              </w:r>
              <w:r>
                <w:fldChar w:fldCharType="end"/>
              </w:r>
            </w:ins>
          </w:p>
        </w:tc>
        <w:tc>
          <w:tcPr>
            <w:tcW w:w="5573" w:type="dxa"/>
          </w:tcPr>
          <w:p w:rsidR="00162F95" w:rsidRDefault="00162F95" w:rsidP="00162F95">
            <w:pPr>
              <w:pStyle w:val="Normal11"/>
              <w:rPr>
                <w:ins w:id="6083" w:author="Skat" w:date="2010-06-25T12:54:00Z"/>
              </w:rPr>
            </w:pPr>
            <w:ins w:id="6084" w:author="Skat" w:date="2010-06-25T12:54:00Z">
              <w:r>
                <w:t>Beskrivelse af en erindring på en sag.</w:t>
              </w:r>
            </w:ins>
          </w:p>
        </w:tc>
      </w:tr>
    </w:tbl>
    <w:p w:rsidR="00162F95" w:rsidRDefault="00162F95" w:rsidP="00162F95">
      <w:pPr>
        <w:pStyle w:val="Normal11"/>
        <w:rPr>
          <w:ins w:id="6085"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086" w:author="Skat" w:date="2010-06-25T12:54:00Z"/>
        </w:rPr>
      </w:pPr>
    </w:p>
    <w:p w:rsidR="00162F95" w:rsidRDefault="00162F95" w:rsidP="00162F95">
      <w:pPr>
        <w:pStyle w:val="Normal11"/>
        <w:rPr>
          <w:ins w:id="608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6088" w:author="Skat" w:date="2010-06-25T12:54:00Z"/>
        </w:trPr>
        <w:tc>
          <w:tcPr>
            <w:tcW w:w="1667" w:type="dxa"/>
            <w:shd w:val="pct20" w:color="auto" w:fill="0000FF"/>
          </w:tcPr>
          <w:p w:rsidR="00162F95" w:rsidRPr="00162F95" w:rsidRDefault="00162F95" w:rsidP="00162F95">
            <w:pPr>
              <w:pStyle w:val="Normal11"/>
              <w:rPr>
                <w:ins w:id="6089" w:author="Skat" w:date="2010-06-25T12:54:00Z"/>
                <w:color w:val="FFFFFF"/>
              </w:rPr>
            </w:pPr>
            <w:ins w:id="6090"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6091" w:author="Skat" w:date="2010-06-25T12:54:00Z"/>
                <w:color w:val="FFFFFF"/>
              </w:rPr>
            </w:pPr>
            <w:ins w:id="6092"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6093" w:author="Skat" w:date="2010-06-25T12:54:00Z"/>
                <w:color w:val="FFFFFF"/>
              </w:rPr>
            </w:pPr>
            <w:ins w:id="6094" w:author="Skat" w:date="2010-06-25T12:54:00Z">
              <w:r>
                <w:rPr>
                  <w:color w:val="FFFFFF"/>
                </w:rPr>
                <w:t>Beskrivelse</w:t>
              </w:r>
            </w:ins>
          </w:p>
        </w:tc>
      </w:tr>
      <w:tr w:rsidR="00162F95" w:rsidTr="00162F95">
        <w:tblPrEx>
          <w:tblCellMar>
            <w:top w:w="0" w:type="dxa"/>
            <w:bottom w:w="0" w:type="dxa"/>
          </w:tblCellMar>
        </w:tblPrEx>
        <w:trPr>
          <w:ins w:id="6095" w:author="Skat" w:date="2010-06-25T12:54:00Z"/>
        </w:trPr>
        <w:tc>
          <w:tcPr>
            <w:tcW w:w="1667" w:type="dxa"/>
          </w:tcPr>
          <w:p w:rsidR="00162F95" w:rsidRDefault="00162F95" w:rsidP="00162F95">
            <w:pPr>
              <w:pStyle w:val="Normal11"/>
              <w:rPr>
                <w:ins w:id="6096" w:author="Skat" w:date="2010-06-25T12:54:00Z"/>
              </w:rPr>
            </w:pPr>
            <w:ins w:id="6097" w:author="Skat" w:date="2010-06-25T12:54:00Z">
              <w:r>
                <w:t>kan have</w:t>
              </w:r>
            </w:ins>
          </w:p>
        </w:tc>
        <w:tc>
          <w:tcPr>
            <w:tcW w:w="2398" w:type="dxa"/>
          </w:tcPr>
          <w:p w:rsidR="00162F95" w:rsidRDefault="00162F95" w:rsidP="00162F95">
            <w:pPr>
              <w:pStyle w:val="Normal11"/>
              <w:rPr>
                <w:ins w:id="6098" w:author="Skat" w:date="2010-06-25T12:54:00Z"/>
              </w:rPr>
            </w:pPr>
            <w:ins w:id="6099" w:author="Skat" w:date="2010-06-25T12:54:00Z">
              <w:r>
                <w:t>Sag(1)</w:t>
              </w:r>
            </w:ins>
          </w:p>
          <w:p w:rsidR="00162F95" w:rsidRDefault="00162F95" w:rsidP="00162F95">
            <w:pPr>
              <w:pStyle w:val="Normal11"/>
              <w:rPr>
                <w:ins w:id="6100" w:author="Skat" w:date="2010-06-25T12:54:00Z"/>
              </w:rPr>
            </w:pPr>
            <w:ins w:id="6101" w:author="Skat" w:date="2010-06-25T12:54:00Z">
              <w:r>
                <w:t>SagErindring(0..*)</w:t>
              </w:r>
            </w:ins>
          </w:p>
        </w:tc>
        <w:tc>
          <w:tcPr>
            <w:tcW w:w="5879" w:type="dxa"/>
          </w:tcPr>
          <w:p w:rsidR="00162F95" w:rsidRDefault="00162F95" w:rsidP="00162F95">
            <w:pPr>
              <w:pStyle w:val="Normal11"/>
              <w:rPr>
                <w:ins w:id="6102" w:author="Skat" w:date="2010-06-25T12:54:00Z"/>
              </w:rPr>
            </w:pPr>
          </w:p>
        </w:tc>
      </w:tr>
    </w:tbl>
    <w:p w:rsidR="00162F95" w:rsidRDefault="00162F95" w:rsidP="00162F95">
      <w:pPr>
        <w:pStyle w:val="Normal11"/>
        <w:rPr>
          <w:ins w:id="6103" w:author="Skat" w:date="2010-06-25T12:54:00Z"/>
        </w:rPr>
      </w:pPr>
    </w:p>
    <w:p w:rsidR="00162F95" w:rsidRDefault="00162F95" w:rsidP="00162F95">
      <w:pPr>
        <w:pStyle w:val="Normal11"/>
        <w:rPr>
          <w:ins w:id="6104"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105" w:author="Skat" w:date="2010-06-25T12:54:00Z"/>
        </w:rPr>
      </w:pPr>
      <w:bookmarkStart w:id="6106" w:name="_Toc265233946"/>
      <w:ins w:id="6107" w:author="Skat" w:date="2010-06-25T12:54:00Z">
        <w:r>
          <w:t>SagForhold</w:t>
        </w:r>
        <w:bookmarkEnd w:id="6106"/>
      </w:ins>
    </w:p>
    <w:p w:rsidR="00162F95" w:rsidRDefault="00162F95" w:rsidP="00162F95">
      <w:pPr>
        <w:pStyle w:val="Normal11"/>
        <w:rPr>
          <w:ins w:id="6108" w:author="Skat" w:date="2010-06-25T12:54:00Z"/>
        </w:rPr>
      </w:pPr>
      <w:ins w:id="6109" w:author="Skat" w:date="2010-06-25T12:54:00Z">
        <w:r>
          <w:t>Beskriver en enkelt sags forhold til en anden sag.</w:t>
        </w:r>
      </w:ins>
    </w:p>
    <w:p w:rsidR="00162F95" w:rsidRDefault="00162F95" w:rsidP="00162F95">
      <w:pPr>
        <w:pStyle w:val="Normal11"/>
        <w:rPr>
          <w:ins w:id="611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111" w:author="Skat" w:date="2010-06-25T12:54:00Z"/>
        </w:trPr>
        <w:tc>
          <w:tcPr>
            <w:tcW w:w="2625" w:type="dxa"/>
            <w:shd w:val="pct20" w:color="auto" w:fill="0000FF"/>
          </w:tcPr>
          <w:p w:rsidR="00162F95" w:rsidRPr="00162F95" w:rsidRDefault="00162F95" w:rsidP="00162F95">
            <w:pPr>
              <w:pStyle w:val="Normal11"/>
              <w:rPr>
                <w:ins w:id="6112" w:author="Skat" w:date="2010-06-25T12:54:00Z"/>
                <w:color w:val="FFFFFF"/>
              </w:rPr>
            </w:pPr>
            <w:ins w:id="6113"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114" w:author="Skat" w:date="2010-06-25T12:54:00Z"/>
                <w:color w:val="FFFFFF"/>
              </w:rPr>
            </w:pPr>
            <w:ins w:id="6115"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116" w:author="Skat" w:date="2010-06-25T12:54:00Z"/>
                <w:color w:val="FFFFFF"/>
              </w:rPr>
            </w:pPr>
            <w:ins w:id="6117" w:author="Skat" w:date="2010-06-25T12:54:00Z">
              <w:r>
                <w:rPr>
                  <w:color w:val="FFFFFF"/>
                </w:rPr>
                <w:t>Beskrivelse</w:t>
              </w:r>
            </w:ins>
          </w:p>
        </w:tc>
      </w:tr>
      <w:tr w:rsidR="00162F95" w:rsidTr="00162F95">
        <w:tblPrEx>
          <w:tblCellMar>
            <w:top w:w="0" w:type="dxa"/>
            <w:bottom w:w="0" w:type="dxa"/>
          </w:tblCellMar>
        </w:tblPrEx>
        <w:trPr>
          <w:ins w:id="6118" w:author="Skat" w:date="2010-06-25T12:54:00Z"/>
        </w:trPr>
        <w:tc>
          <w:tcPr>
            <w:tcW w:w="2625" w:type="dxa"/>
          </w:tcPr>
          <w:p w:rsidR="00162F95" w:rsidRDefault="00162F95" w:rsidP="00162F95">
            <w:pPr>
              <w:pStyle w:val="Normal11"/>
              <w:rPr>
                <w:ins w:id="6119" w:author="Skat" w:date="2010-06-25T12:54:00Z"/>
              </w:rPr>
            </w:pPr>
            <w:ins w:id="6120" w:author="Skat" w:date="2010-06-25T12:54:00Z">
              <w:r>
                <w:t>Beskrivelse</w:t>
              </w:r>
            </w:ins>
          </w:p>
        </w:tc>
        <w:tc>
          <w:tcPr>
            <w:tcW w:w="1797" w:type="dxa"/>
          </w:tcPr>
          <w:p w:rsidR="00162F95" w:rsidRDefault="00162F95" w:rsidP="00162F95">
            <w:pPr>
              <w:pStyle w:val="Normal11"/>
              <w:rPr>
                <w:ins w:id="6121" w:author="Skat" w:date="2010-06-25T12:54:00Z"/>
              </w:rPr>
            </w:pPr>
            <w:ins w:id="6122" w:author="Skat" w:date="2010-06-25T12:54:00Z">
              <w:r>
                <w:t>Tekst11</w:t>
              </w:r>
              <w:r>
                <w:fldChar w:fldCharType="begin"/>
              </w:r>
              <w:r>
                <w:instrText xml:space="preserve"> XE "</w:instrText>
              </w:r>
              <w:r w:rsidRPr="000E620E">
                <w:instrText>Tekst11</w:instrText>
              </w:r>
              <w:r>
                <w:instrText xml:space="preserve">" </w:instrText>
              </w:r>
              <w:r>
                <w:fldChar w:fldCharType="end"/>
              </w:r>
            </w:ins>
          </w:p>
        </w:tc>
        <w:tc>
          <w:tcPr>
            <w:tcW w:w="5573" w:type="dxa"/>
          </w:tcPr>
          <w:p w:rsidR="00162F95" w:rsidRDefault="00162F95" w:rsidP="00162F95">
            <w:pPr>
              <w:pStyle w:val="Normal11"/>
              <w:rPr>
                <w:ins w:id="6123" w:author="Skat" w:date="2010-06-25T12:54:00Z"/>
              </w:rPr>
            </w:pPr>
            <w:ins w:id="6124" w:author="Skat" w:date="2010-06-25T12:54:00Z">
              <w:r>
                <w:t>Beskriver en enkelt sags forhold til en anden sag.</w:t>
              </w:r>
            </w:ins>
          </w:p>
          <w:p w:rsidR="00162F95" w:rsidRDefault="00162F95" w:rsidP="00162F95">
            <w:pPr>
              <w:pStyle w:val="Normal11"/>
              <w:rPr>
                <w:ins w:id="6125" w:author="Skat" w:date="2010-06-25T12:54:00Z"/>
              </w:rPr>
            </w:pPr>
          </w:p>
          <w:p w:rsidR="00162F95" w:rsidRDefault="00162F95" w:rsidP="00162F95">
            <w:pPr>
              <w:pStyle w:val="Normal11"/>
              <w:rPr>
                <w:ins w:id="6126" w:author="Skat" w:date="2010-06-25T12:54:00Z"/>
                <w:u w:val="single"/>
              </w:rPr>
            </w:pPr>
            <w:ins w:id="6127" w:author="Skat" w:date="2010-06-25T12:54:00Z">
              <w:r>
                <w:rPr>
                  <w:u w:val="single"/>
                </w:rPr>
                <w:t>Tilladte værdier:</w:t>
              </w:r>
            </w:ins>
          </w:p>
          <w:p w:rsidR="00162F95" w:rsidRDefault="00162F95" w:rsidP="00162F95">
            <w:pPr>
              <w:pStyle w:val="Normal11"/>
              <w:rPr>
                <w:ins w:id="6128" w:author="Skat" w:date="2010-06-25T12:54:00Z"/>
              </w:rPr>
            </w:pPr>
            <w:ins w:id="6129" w:author="Skat" w:date="2010-06-25T12:54:00Z">
              <w:r>
                <w:t>Oversag</w:t>
              </w:r>
            </w:ins>
          </w:p>
          <w:p w:rsidR="00162F95" w:rsidRPr="00162F95" w:rsidRDefault="00162F95" w:rsidP="00162F95">
            <w:pPr>
              <w:pStyle w:val="Normal11"/>
              <w:rPr>
                <w:ins w:id="6130" w:author="Skat" w:date="2010-06-25T12:54:00Z"/>
              </w:rPr>
            </w:pPr>
            <w:ins w:id="6131" w:author="Skat" w:date="2010-06-25T12:54:00Z">
              <w:r>
                <w:t>Primærsag</w:t>
              </w:r>
            </w:ins>
          </w:p>
        </w:tc>
      </w:tr>
    </w:tbl>
    <w:p w:rsidR="00162F95" w:rsidRDefault="00162F95" w:rsidP="00162F95">
      <w:pPr>
        <w:pStyle w:val="Normal11"/>
        <w:rPr>
          <w:ins w:id="6132"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133" w:author="Skat" w:date="2010-06-25T12:54:00Z"/>
        </w:rPr>
      </w:pPr>
    </w:p>
    <w:p w:rsidR="00162F95" w:rsidRDefault="00162F95" w:rsidP="00162F95">
      <w:pPr>
        <w:pStyle w:val="Normal11"/>
        <w:rPr>
          <w:ins w:id="6134" w:author="Skat" w:date="2010-06-25T12:54:00Z"/>
        </w:rPr>
      </w:pPr>
    </w:p>
    <w:p w:rsidR="00162F95" w:rsidRDefault="00162F95" w:rsidP="00162F95">
      <w:pPr>
        <w:pStyle w:val="Normal11"/>
        <w:rPr>
          <w:ins w:id="6135" w:author="Skat" w:date="2010-06-25T12:54:00Z"/>
        </w:rPr>
      </w:pPr>
    </w:p>
    <w:p w:rsidR="00162F95" w:rsidRDefault="00162F95" w:rsidP="00162F95">
      <w:pPr>
        <w:pStyle w:val="Normal11"/>
        <w:rPr>
          <w:ins w:id="6136"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137" w:author="Skat" w:date="2010-06-25T12:54:00Z"/>
        </w:rPr>
      </w:pPr>
      <w:bookmarkStart w:id="6138" w:name="_Toc265233947"/>
      <w:ins w:id="6139" w:author="Skat" w:date="2010-06-25T12:54:00Z">
        <w:r>
          <w:t>SagFriDato</w:t>
        </w:r>
        <w:bookmarkEnd w:id="6138"/>
      </w:ins>
    </w:p>
    <w:p w:rsidR="00162F95" w:rsidRDefault="00162F95" w:rsidP="00162F95">
      <w:pPr>
        <w:pStyle w:val="Normal11"/>
        <w:rPr>
          <w:ins w:id="6140" w:author="Skat" w:date="2010-06-25T12:54:00Z"/>
        </w:rPr>
      </w:pPr>
    </w:p>
    <w:p w:rsidR="00162F95" w:rsidRDefault="00162F95" w:rsidP="00162F95">
      <w:pPr>
        <w:pStyle w:val="Normal11"/>
        <w:rPr>
          <w:ins w:id="614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142" w:author="Skat" w:date="2010-06-25T12:54:00Z"/>
        </w:trPr>
        <w:tc>
          <w:tcPr>
            <w:tcW w:w="2625" w:type="dxa"/>
            <w:shd w:val="pct20" w:color="auto" w:fill="0000FF"/>
          </w:tcPr>
          <w:p w:rsidR="00162F95" w:rsidRPr="00162F95" w:rsidRDefault="00162F95" w:rsidP="00162F95">
            <w:pPr>
              <w:pStyle w:val="Normal11"/>
              <w:rPr>
                <w:ins w:id="6143" w:author="Skat" w:date="2010-06-25T12:54:00Z"/>
                <w:color w:val="FFFFFF"/>
              </w:rPr>
            </w:pPr>
            <w:ins w:id="6144"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145" w:author="Skat" w:date="2010-06-25T12:54:00Z"/>
                <w:color w:val="FFFFFF"/>
              </w:rPr>
            </w:pPr>
            <w:ins w:id="6146"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147" w:author="Skat" w:date="2010-06-25T12:54:00Z"/>
                <w:color w:val="FFFFFF"/>
              </w:rPr>
            </w:pPr>
            <w:ins w:id="6148" w:author="Skat" w:date="2010-06-25T12:54:00Z">
              <w:r>
                <w:rPr>
                  <w:color w:val="FFFFFF"/>
                </w:rPr>
                <w:t>Beskrivelse</w:t>
              </w:r>
            </w:ins>
          </w:p>
        </w:tc>
      </w:tr>
      <w:tr w:rsidR="00162F95" w:rsidTr="00162F95">
        <w:tblPrEx>
          <w:tblCellMar>
            <w:top w:w="0" w:type="dxa"/>
            <w:bottom w:w="0" w:type="dxa"/>
          </w:tblCellMar>
        </w:tblPrEx>
        <w:trPr>
          <w:ins w:id="6149" w:author="Skat" w:date="2010-06-25T12:54:00Z"/>
        </w:trPr>
        <w:tc>
          <w:tcPr>
            <w:tcW w:w="2625" w:type="dxa"/>
          </w:tcPr>
          <w:p w:rsidR="00162F95" w:rsidRDefault="00162F95" w:rsidP="00162F95">
            <w:pPr>
              <w:pStyle w:val="Normal11"/>
              <w:rPr>
                <w:ins w:id="6150" w:author="Skat" w:date="2010-06-25T12:54:00Z"/>
              </w:rPr>
            </w:pPr>
            <w:ins w:id="6151" w:author="Skat" w:date="2010-06-25T12:54:00Z">
              <w:r>
                <w:t>Ledetekst</w:t>
              </w:r>
            </w:ins>
          </w:p>
        </w:tc>
        <w:tc>
          <w:tcPr>
            <w:tcW w:w="1797" w:type="dxa"/>
          </w:tcPr>
          <w:p w:rsidR="00162F95" w:rsidRDefault="00162F95" w:rsidP="00162F95">
            <w:pPr>
              <w:pStyle w:val="Normal11"/>
              <w:rPr>
                <w:ins w:id="6152" w:author="Skat" w:date="2010-06-25T12:54:00Z"/>
              </w:rPr>
            </w:pPr>
            <w:ins w:id="6153" w:author="Skat" w:date="2010-06-25T12:54:00Z">
              <w:r>
                <w:t>Tekst11</w:t>
              </w:r>
              <w:r>
                <w:fldChar w:fldCharType="begin"/>
              </w:r>
              <w:r>
                <w:instrText xml:space="preserve"> XE "</w:instrText>
              </w:r>
              <w:r w:rsidRPr="00C32944">
                <w:instrText>Tekst11</w:instrText>
              </w:r>
              <w:r>
                <w:instrText xml:space="preserve">" </w:instrText>
              </w:r>
              <w:r>
                <w:fldChar w:fldCharType="end"/>
              </w:r>
            </w:ins>
          </w:p>
        </w:tc>
        <w:tc>
          <w:tcPr>
            <w:tcW w:w="5573" w:type="dxa"/>
          </w:tcPr>
          <w:p w:rsidR="00162F95" w:rsidRDefault="00162F95" w:rsidP="00162F95">
            <w:pPr>
              <w:pStyle w:val="Normal11"/>
              <w:rPr>
                <w:ins w:id="6154" w:author="Skat" w:date="2010-06-25T12:54:00Z"/>
              </w:rPr>
            </w:pPr>
            <w:ins w:id="6155" w:author="Skat" w:date="2010-06-25T12:54:00Z">
              <w:r>
                <w:t>Navnet på et frit datofelt der knytter sig til sagen - skal være kendt i Captia</w:t>
              </w:r>
            </w:ins>
          </w:p>
        </w:tc>
      </w:tr>
      <w:tr w:rsidR="00162F95" w:rsidTr="00162F95">
        <w:tblPrEx>
          <w:tblCellMar>
            <w:top w:w="0" w:type="dxa"/>
            <w:bottom w:w="0" w:type="dxa"/>
          </w:tblCellMar>
        </w:tblPrEx>
        <w:trPr>
          <w:ins w:id="6156" w:author="Skat" w:date="2010-06-25T12:54:00Z"/>
        </w:trPr>
        <w:tc>
          <w:tcPr>
            <w:tcW w:w="2625" w:type="dxa"/>
          </w:tcPr>
          <w:p w:rsidR="00162F95" w:rsidRDefault="00162F95" w:rsidP="00162F95">
            <w:pPr>
              <w:pStyle w:val="Normal11"/>
              <w:rPr>
                <w:ins w:id="6157" w:author="Skat" w:date="2010-06-25T12:54:00Z"/>
              </w:rPr>
            </w:pPr>
            <w:ins w:id="6158" w:author="Skat" w:date="2010-06-25T12:54:00Z">
              <w:r>
                <w:t>Dato</w:t>
              </w:r>
            </w:ins>
          </w:p>
        </w:tc>
        <w:tc>
          <w:tcPr>
            <w:tcW w:w="1797" w:type="dxa"/>
          </w:tcPr>
          <w:p w:rsidR="00162F95" w:rsidRDefault="00162F95" w:rsidP="00162F95">
            <w:pPr>
              <w:pStyle w:val="Normal11"/>
              <w:rPr>
                <w:ins w:id="6159" w:author="Skat" w:date="2010-06-25T12:54:00Z"/>
              </w:rPr>
            </w:pPr>
            <w:ins w:id="6160" w:author="Skat" w:date="2010-06-25T12:54:00Z">
              <w:r>
                <w:t>Dato</w:t>
              </w:r>
              <w:r>
                <w:fldChar w:fldCharType="begin"/>
              </w:r>
              <w:r>
                <w:instrText xml:space="preserve"> XE "</w:instrText>
              </w:r>
              <w:r w:rsidRPr="00FE0039">
                <w:instrText>Dato</w:instrText>
              </w:r>
              <w:r>
                <w:instrText xml:space="preserve">" </w:instrText>
              </w:r>
              <w:r>
                <w:fldChar w:fldCharType="end"/>
              </w:r>
            </w:ins>
          </w:p>
        </w:tc>
        <w:tc>
          <w:tcPr>
            <w:tcW w:w="5573" w:type="dxa"/>
          </w:tcPr>
          <w:p w:rsidR="00162F95" w:rsidRDefault="00162F95" w:rsidP="00162F95">
            <w:pPr>
              <w:pStyle w:val="Normal11"/>
              <w:rPr>
                <w:ins w:id="6161" w:author="Skat" w:date="2010-06-25T12:54:00Z"/>
              </w:rPr>
            </w:pPr>
            <w:ins w:id="6162" w:author="Skat" w:date="2010-06-25T12:54:00Z">
              <w:r>
                <w:t>Værdien for et frit datofelt knyttet til sagen</w:t>
              </w:r>
            </w:ins>
          </w:p>
        </w:tc>
      </w:tr>
    </w:tbl>
    <w:p w:rsidR="00162F95" w:rsidRDefault="00162F95" w:rsidP="00162F95">
      <w:pPr>
        <w:pStyle w:val="Normal11"/>
        <w:rPr>
          <w:ins w:id="6163"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164" w:author="Skat" w:date="2010-06-25T12:54:00Z"/>
        </w:rPr>
      </w:pPr>
    </w:p>
    <w:p w:rsidR="00162F95" w:rsidRDefault="00162F95" w:rsidP="00162F95">
      <w:pPr>
        <w:pStyle w:val="Normal11"/>
        <w:rPr>
          <w:ins w:id="6165"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6166" w:author="Skat" w:date="2010-06-25T12:54:00Z"/>
        </w:trPr>
        <w:tc>
          <w:tcPr>
            <w:tcW w:w="1667" w:type="dxa"/>
            <w:shd w:val="pct20" w:color="auto" w:fill="0000FF"/>
          </w:tcPr>
          <w:p w:rsidR="00162F95" w:rsidRPr="00162F95" w:rsidRDefault="00162F95" w:rsidP="00162F95">
            <w:pPr>
              <w:pStyle w:val="Normal11"/>
              <w:rPr>
                <w:ins w:id="6167" w:author="Skat" w:date="2010-06-25T12:54:00Z"/>
                <w:color w:val="FFFFFF"/>
              </w:rPr>
            </w:pPr>
            <w:ins w:id="6168"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6169" w:author="Skat" w:date="2010-06-25T12:54:00Z"/>
                <w:color w:val="FFFFFF"/>
              </w:rPr>
            </w:pPr>
            <w:ins w:id="6170"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6171" w:author="Skat" w:date="2010-06-25T12:54:00Z"/>
                <w:color w:val="FFFFFF"/>
              </w:rPr>
            </w:pPr>
            <w:ins w:id="6172" w:author="Skat" w:date="2010-06-25T12:54:00Z">
              <w:r>
                <w:rPr>
                  <w:color w:val="FFFFFF"/>
                </w:rPr>
                <w:t>Beskrivelse</w:t>
              </w:r>
            </w:ins>
          </w:p>
        </w:tc>
      </w:tr>
      <w:tr w:rsidR="00162F95" w:rsidTr="00162F95">
        <w:tblPrEx>
          <w:tblCellMar>
            <w:top w:w="0" w:type="dxa"/>
            <w:bottom w:w="0" w:type="dxa"/>
          </w:tblCellMar>
        </w:tblPrEx>
        <w:trPr>
          <w:ins w:id="6173" w:author="Skat" w:date="2010-06-25T12:54:00Z"/>
        </w:trPr>
        <w:tc>
          <w:tcPr>
            <w:tcW w:w="1667" w:type="dxa"/>
          </w:tcPr>
          <w:p w:rsidR="00162F95" w:rsidRDefault="00162F95" w:rsidP="00162F95">
            <w:pPr>
              <w:pStyle w:val="Normal11"/>
              <w:rPr>
                <w:ins w:id="6174" w:author="Skat" w:date="2010-06-25T12:54:00Z"/>
              </w:rPr>
            </w:pPr>
            <w:ins w:id="6175" w:author="Skat" w:date="2010-06-25T12:54:00Z">
              <w:r>
                <w:t>kan have</w:t>
              </w:r>
            </w:ins>
          </w:p>
        </w:tc>
        <w:tc>
          <w:tcPr>
            <w:tcW w:w="2398" w:type="dxa"/>
          </w:tcPr>
          <w:p w:rsidR="00162F95" w:rsidRDefault="00162F95" w:rsidP="00162F95">
            <w:pPr>
              <w:pStyle w:val="Normal11"/>
              <w:rPr>
                <w:ins w:id="6176" w:author="Skat" w:date="2010-06-25T12:54:00Z"/>
              </w:rPr>
            </w:pPr>
            <w:ins w:id="6177" w:author="Skat" w:date="2010-06-25T12:54:00Z">
              <w:r>
                <w:t>Sag(1)</w:t>
              </w:r>
            </w:ins>
          </w:p>
          <w:p w:rsidR="00162F95" w:rsidRDefault="00162F95" w:rsidP="00162F95">
            <w:pPr>
              <w:pStyle w:val="Normal11"/>
              <w:rPr>
                <w:ins w:id="6178" w:author="Skat" w:date="2010-06-25T12:54:00Z"/>
              </w:rPr>
            </w:pPr>
            <w:ins w:id="6179" w:author="Skat" w:date="2010-06-25T12:54:00Z">
              <w:r>
                <w:t>SagFriDato(0..*)</w:t>
              </w:r>
            </w:ins>
          </w:p>
        </w:tc>
        <w:tc>
          <w:tcPr>
            <w:tcW w:w="5879" w:type="dxa"/>
          </w:tcPr>
          <w:p w:rsidR="00162F95" w:rsidRDefault="00162F95" w:rsidP="00162F95">
            <w:pPr>
              <w:pStyle w:val="Normal11"/>
              <w:rPr>
                <w:ins w:id="6180" w:author="Skat" w:date="2010-06-25T12:54:00Z"/>
              </w:rPr>
            </w:pPr>
          </w:p>
        </w:tc>
      </w:tr>
    </w:tbl>
    <w:p w:rsidR="00162F95" w:rsidRDefault="00162F95" w:rsidP="00162F95">
      <w:pPr>
        <w:pStyle w:val="Normal11"/>
        <w:rPr>
          <w:ins w:id="6181" w:author="Skat" w:date="2010-06-25T12:54:00Z"/>
        </w:rPr>
      </w:pPr>
    </w:p>
    <w:p w:rsidR="00162F95" w:rsidRDefault="00162F95" w:rsidP="00162F95">
      <w:pPr>
        <w:pStyle w:val="Normal11"/>
        <w:rPr>
          <w:ins w:id="6182"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183" w:author="Skat" w:date="2010-06-25T12:54:00Z"/>
        </w:rPr>
      </w:pPr>
      <w:bookmarkStart w:id="6184" w:name="_Toc265233948"/>
      <w:ins w:id="6185" w:author="Skat" w:date="2010-06-25T12:54:00Z">
        <w:r>
          <w:t>SagFriOplysning</w:t>
        </w:r>
        <w:bookmarkEnd w:id="6184"/>
      </w:ins>
    </w:p>
    <w:p w:rsidR="00162F95" w:rsidRDefault="00162F95" w:rsidP="00162F95">
      <w:pPr>
        <w:pStyle w:val="Normal11"/>
        <w:rPr>
          <w:ins w:id="6186" w:author="Skat" w:date="2010-06-25T12:54:00Z"/>
        </w:rPr>
      </w:pPr>
    </w:p>
    <w:p w:rsidR="00162F95" w:rsidRDefault="00162F95" w:rsidP="00162F95">
      <w:pPr>
        <w:pStyle w:val="Normal11"/>
        <w:rPr>
          <w:ins w:id="618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188" w:author="Skat" w:date="2010-06-25T12:54:00Z"/>
        </w:trPr>
        <w:tc>
          <w:tcPr>
            <w:tcW w:w="2625" w:type="dxa"/>
            <w:shd w:val="pct20" w:color="auto" w:fill="0000FF"/>
          </w:tcPr>
          <w:p w:rsidR="00162F95" w:rsidRPr="00162F95" w:rsidRDefault="00162F95" w:rsidP="00162F95">
            <w:pPr>
              <w:pStyle w:val="Normal11"/>
              <w:rPr>
                <w:ins w:id="6189" w:author="Skat" w:date="2010-06-25T12:54:00Z"/>
                <w:color w:val="FFFFFF"/>
              </w:rPr>
            </w:pPr>
            <w:ins w:id="6190"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191" w:author="Skat" w:date="2010-06-25T12:54:00Z"/>
                <w:color w:val="FFFFFF"/>
              </w:rPr>
            </w:pPr>
            <w:ins w:id="6192"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193" w:author="Skat" w:date="2010-06-25T12:54:00Z"/>
                <w:color w:val="FFFFFF"/>
              </w:rPr>
            </w:pPr>
            <w:ins w:id="6194" w:author="Skat" w:date="2010-06-25T12:54:00Z">
              <w:r>
                <w:rPr>
                  <w:color w:val="FFFFFF"/>
                </w:rPr>
                <w:t>Beskrivelse</w:t>
              </w:r>
            </w:ins>
          </w:p>
        </w:tc>
      </w:tr>
      <w:tr w:rsidR="00162F95" w:rsidTr="00162F95">
        <w:tblPrEx>
          <w:tblCellMar>
            <w:top w:w="0" w:type="dxa"/>
            <w:bottom w:w="0" w:type="dxa"/>
          </w:tblCellMar>
        </w:tblPrEx>
        <w:trPr>
          <w:ins w:id="6195" w:author="Skat" w:date="2010-06-25T12:54:00Z"/>
        </w:trPr>
        <w:tc>
          <w:tcPr>
            <w:tcW w:w="2625" w:type="dxa"/>
          </w:tcPr>
          <w:p w:rsidR="00162F95" w:rsidRDefault="00162F95" w:rsidP="00162F95">
            <w:pPr>
              <w:pStyle w:val="Normal11"/>
              <w:rPr>
                <w:ins w:id="6196" w:author="Skat" w:date="2010-06-25T12:54:00Z"/>
              </w:rPr>
            </w:pPr>
            <w:ins w:id="6197" w:author="Skat" w:date="2010-06-25T12:54:00Z">
              <w:r>
                <w:t>Ledetekst</w:t>
              </w:r>
            </w:ins>
          </w:p>
        </w:tc>
        <w:tc>
          <w:tcPr>
            <w:tcW w:w="1797" w:type="dxa"/>
          </w:tcPr>
          <w:p w:rsidR="00162F95" w:rsidRDefault="00162F95" w:rsidP="00162F95">
            <w:pPr>
              <w:pStyle w:val="Normal11"/>
              <w:rPr>
                <w:ins w:id="6198" w:author="Skat" w:date="2010-06-25T12:54:00Z"/>
              </w:rPr>
            </w:pPr>
            <w:ins w:id="6199" w:author="Skat" w:date="2010-06-25T12:54:00Z">
              <w:r>
                <w:t>Tekst11</w:t>
              </w:r>
              <w:r>
                <w:fldChar w:fldCharType="begin"/>
              </w:r>
              <w:r>
                <w:instrText xml:space="preserve"> XE "</w:instrText>
              </w:r>
              <w:r w:rsidRPr="00BA2719">
                <w:instrText>Tekst11</w:instrText>
              </w:r>
              <w:r>
                <w:instrText xml:space="preserve">" </w:instrText>
              </w:r>
              <w:r>
                <w:fldChar w:fldCharType="end"/>
              </w:r>
            </w:ins>
          </w:p>
        </w:tc>
        <w:tc>
          <w:tcPr>
            <w:tcW w:w="5573" w:type="dxa"/>
          </w:tcPr>
          <w:p w:rsidR="00162F95" w:rsidRDefault="00162F95" w:rsidP="00162F95">
            <w:pPr>
              <w:pStyle w:val="Normal11"/>
              <w:rPr>
                <w:ins w:id="6200" w:author="Skat" w:date="2010-06-25T12:54:00Z"/>
              </w:rPr>
            </w:pPr>
            <w:ins w:id="6201" w:author="Skat" w:date="2010-06-25T12:54:00Z">
              <w:r>
                <w:t>Navnet på et frit oplysningsfelt der knytter sig til sagen - skal være kendt i Captia</w:t>
              </w:r>
            </w:ins>
          </w:p>
        </w:tc>
      </w:tr>
      <w:tr w:rsidR="00162F95" w:rsidTr="00162F95">
        <w:tblPrEx>
          <w:tblCellMar>
            <w:top w:w="0" w:type="dxa"/>
            <w:bottom w:w="0" w:type="dxa"/>
          </w:tblCellMar>
        </w:tblPrEx>
        <w:trPr>
          <w:ins w:id="6202" w:author="Skat" w:date="2010-06-25T12:54:00Z"/>
        </w:trPr>
        <w:tc>
          <w:tcPr>
            <w:tcW w:w="2625" w:type="dxa"/>
          </w:tcPr>
          <w:p w:rsidR="00162F95" w:rsidRDefault="00162F95" w:rsidP="00162F95">
            <w:pPr>
              <w:pStyle w:val="Normal11"/>
              <w:rPr>
                <w:ins w:id="6203" w:author="Skat" w:date="2010-06-25T12:54:00Z"/>
              </w:rPr>
            </w:pPr>
            <w:ins w:id="6204" w:author="Skat" w:date="2010-06-25T12:54:00Z">
              <w:r>
                <w:t>Indhold</w:t>
              </w:r>
            </w:ins>
          </w:p>
        </w:tc>
        <w:tc>
          <w:tcPr>
            <w:tcW w:w="1797" w:type="dxa"/>
          </w:tcPr>
          <w:p w:rsidR="00162F95" w:rsidRDefault="00162F95" w:rsidP="00162F95">
            <w:pPr>
              <w:pStyle w:val="Normal11"/>
              <w:rPr>
                <w:ins w:id="6205" w:author="Skat" w:date="2010-06-25T12:54:00Z"/>
              </w:rPr>
            </w:pPr>
            <w:ins w:id="6206" w:author="Skat" w:date="2010-06-25T12:54:00Z">
              <w:r>
                <w:t>Tekst255</w:t>
              </w:r>
              <w:r>
                <w:fldChar w:fldCharType="begin"/>
              </w:r>
              <w:r>
                <w:instrText xml:space="preserve"> XE "</w:instrText>
              </w:r>
              <w:r w:rsidRPr="000D4268">
                <w:instrText>Tekst255</w:instrText>
              </w:r>
              <w:r>
                <w:instrText xml:space="preserve">" </w:instrText>
              </w:r>
              <w:r>
                <w:fldChar w:fldCharType="end"/>
              </w:r>
            </w:ins>
          </w:p>
        </w:tc>
        <w:tc>
          <w:tcPr>
            <w:tcW w:w="5573" w:type="dxa"/>
          </w:tcPr>
          <w:p w:rsidR="00162F95" w:rsidRDefault="00162F95" w:rsidP="00162F95">
            <w:pPr>
              <w:pStyle w:val="Normal11"/>
              <w:rPr>
                <w:ins w:id="6207" w:author="Skat" w:date="2010-06-25T12:54:00Z"/>
              </w:rPr>
            </w:pPr>
            <w:ins w:id="6208" w:author="Skat" w:date="2010-06-25T12:54:00Z">
              <w:r>
                <w:t>Værdien for et frit oplysningsfelt knyttet til sagen</w:t>
              </w:r>
            </w:ins>
          </w:p>
        </w:tc>
      </w:tr>
    </w:tbl>
    <w:p w:rsidR="00162F95" w:rsidRDefault="00162F95" w:rsidP="00162F95">
      <w:pPr>
        <w:pStyle w:val="Normal11"/>
        <w:rPr>
          <w:ins w:id="6209"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210" w:author="Skat" w:date="2010-06-25T12:54:00Z"/>
        </w:rPr>
      </w:pPr>
    </w:p>
    <w:p w:rsidR="00162F95" w:rsidRDefault="00162F95" w:rsidP="00162F95">
      <w:pPr>
        <w:pStyle w:val="Normal11"/>
        <w:rPr>
          <w:ins w:id="621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6212" w:author="Skat" w:date="2010-06-25T12:54:00Z"/>
        </w:trPr>
        <w:tc>
          <w:tcPr>
            <w:tcW w:w="1667" w:type="dxa"/>
            <w:shd w:val="pct20" w:color="auto" w:fill="0000FF"/>
          </w:tcPr>
          <w:p w:rsidR="00162F95" w:rsidRPr="00162F95" w:rsidRDefault="00162F95" w:rsidP="00162F95">
            <w:pPr>
              <w:pStyle w:val="Normal11"/>
              <w:rPr>
                <w:ins w:id="6213" w:author="Skat" w:date="2010-06-25T12:54:00Z"/>
                <w:color w:val="FFFFFF"/>
              </w:rPr>
            </w:pPr>
            <w:ins w:id="6214"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6215" w:author="Skat" w:date="2010-06-25T12:54:00Z"/>
                <w:color w:val="FFFFFF"/>
              </w:rPr>
            </w:pPr>
            <w:ins w:id="6216"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6217" w:author="Skat" w:date="2010-06-25T12:54:00Z"/>
                <w:color w:val="FFFFFF"/>
              </w:rPr>
            </w:pPr>
            <w:ins w:id="6218" w:author="Skat" w:date="2010-06-25T12:54:00Z">
              <w:r>
                <w:rPr>
                  <w:color w:val="FFFFFF"/>
                </w:rPr>
                <w:t>Beskrivelse</w:t>
              </w:r>
            </w:ins>
          </w:p>
        </w:tc>
      </w:tr>
      <w:tr w:rsidR="00162F95" w:rsidTr="00162F95">
        <w:tblPrEx>
          <w:tblCellMar>
            <w:top w:w="0" w:type="dxa"/>
            <w:bottom w:w="0" w:type="dxa"/>
          </w:tblCellMar>
        </w:tblPrEx>
        <w:trPr>
          <w:ins w:id="6219" w:author="Skat" w:date="2010-06-25T12:54:00Z"/>
        </w:trPr>
        <w:tc>
          <w:tcPr>
            <w:tcW w:w="1667" w:type="dxa"/>
          </w:tcPr>
          <w:p w:rsidR="00162F95" w:rsidRDefault="00162F95" w:rsidP="00162F95">
            <w:pPr>
              <w:pStyle w:val="Normal11"/>
              <w:rPr>
                <w:ins w:id="6220" w:author="Skat" w:date="2010-06-25T12:54:00Z"/>
              </w:rPr>
            </w:pPr>
            <w:ins w:id="6221" w:author="Skat" w:date="2010-06-25T12:54:00Z">
              <w:r>
                <w:t>kan have</w:t>
              </w:r>
            </w:ins>
          </w:p>
        </w:tc>
        <w:tc>
          <w:tcPr>
            <w:tcW w:w="2398" w:type="dxa"/>
          </w:tcPr>
          <w:p w:rsidR="00162F95" w:rsidRDefault="00162F95" w:rsidP="00162F95">
            <w:pPr>
              <w:pStyle w:val="Normal11"/>
              <w:rPr>
                <w:ins w:id="6222" w:author="Skat" w:date="2010-06-25T12:54:00Z"/>
              </w:rPr>
            </w:pPr>
            <w:ins w:id="6223" w:author="Skat" w:date="2010-06-25T12:54:00Z">
              <w:r>
                <w:t>Sag(0..*)</w:t>
              </w:r>
            </w:ins>
          </w:p>
          <w:p w:rsidR="00162F95" w:rsidRDefault="00162F95" w:rsidP="00162F95">
            <w:pPr>
              <w:pStyle w:val="Normal11"/>
              <w:rPr>
                <w:ins w:id="6224" w:author="Skat" w:date="2010-06-25T12:54:00Z"/>
              </w:rPr>
            </w:pPr>
            <w:ins w:id="6225" w:author="Skat" w:date="2010-06-25T12:54:00Z">
              <w:r>
                <w:t>SagFriOplysning(0..*)</w:t>
              </w:r>
            </w:ins>
          </w:p>
        </w:tc>
        <w:tc>
          <w:tcPr>
            <w:tcW w:w="5879" w:type="dxa"/>
          </w:tcPr>
          <w:p w:rsidR="00162F95" w:rsidRDefault="00162F95" w:rsidP="00162F95">
            <w:pPr>
              <w:pStyle w:val="Normal11"/>
              <w:rPr>
                <w:ins w:id="6226" w:author="Skat" w:date="2010-06-25T12:54:00Z"/>
              </w:rPr>
            </w:pPr>
          </w:p>
        </w:tc>
      </w:tr>
    </w:tbl>
    <w:p w:rsidR="00162F95" w:rsidRDefault="00162F95" w:rsidP="00162F95">
      <w:pPr>
        <w:pStyle w:val="Normal11"/>
        <w:rPr>
          <w:ins w:id="6227" w:author="Skat" w:date="2010-06-25T12:54:00Z"/>
        </w:rPr>
      </w:pPr>
    </w:p>
    <w:p w:rsidR="00162F95" w:rsidRDefault="00162F95" w:rsidP="00162F95">
      <w:pPr>
        <w:pStyle w:val="Normal11"/>
        <w:rPr>
          <w:ins w:id="6228"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ins w:id="6229" w:author="Skat" w:date="2010-06-25T12:54:00Z"/>
        </w:rPr>
      </w:pPr>
      <w:bookmarkStart w:id="6230" w:name="_Toc265233949"/>
      <w:ins w:id="6231" w:author="Skat" w:date="2010-06-25T12:54:00Z">
        <w:r>
          <w:t>Virksomhed</w:t>
        </w:r>
        <w:bookmarkEnd w:id="6230"/>
      </w:ins>
    </w:p>
    <w:p w:rsidR="00162F95" w:rsidRDefault="00162F95" w:rsidP="00162F95">
      <w:pPr>
        <w:pStyle w:val="Normal11"/>
        <w:rPr>
          <w:ins w:id="6232" w:author="Skat" w:date="2010-06-25T12:54:00Z"/>
        </w:rPr>
      </w:pPr>
      <w:ins w:id="6233" w:author="Skat" w:date="2010-06-25T12:54:00Z">
        <w:r>
          <w:t>VIGTIGT!</w:t>
        </w:r>
      </w:ins>
    </w:p>
    <w:p w:rsidR="00162F95" w:rsidRDefault="00162F95" w:rsidP="00162F95">
      <w:pPr>
        <w:pStyle w:val="Normal11"/>
        <w:rPr>
          <w:ins w:id="6234" w:author="Skat" w:date="2010-06-25T12:54:00Z"/>
        </w:rPr>
      </w:pPr>
      <w:ins w:id="6235" w:author="Skat" w:date="2010-06-25T12:54:00Z">
        <w:r>
          <w:t>- SKAT definerer JuridiskEnhed, som et fælles begreb for alle de enheder, som (potentielt set) skal afregne told, skatter og afgifter: Alle typer af Virksomhed (identificeret ved SE-nummer), Person (identificeret ved CVR), UdenlandskVirksomhed og UdenlandskPerson.</w:t>
        </w:r>
      </w:ins>
    </w:p>
    <w:p w:rsidR="00162F95" w:rsidRDefault="00162F95" w:rsidP="00162F95">
      <w:pPr>
        <w:pStyle w:val="Normal11"/>
        <w:rPr>
          <w:ins w:id="6236" w:author="Skat" w:date="2010-06-25T12:54:00Z"/>
        </w:rPr>
      </w:pPr>
      <w:ins w:id="6237" w:author="Skat" w:date="2010-06-25T12:54:00Z">
        <w:r>
          <w:t>- CVR definerer juridisk enhed, som en virksomhed, identificeret ved CVR-nummer.</w:t>
        </w:r>
      </w:ins>
    </w:p>
    <w:p w:rsidR="00162F95" w:rsidRDefault="00162F95" w:rsidP="00162F95">
      <w:pPr>
        <w:pStyle w:val="Normal11"/>
        <w:rPr>
          <w:ins w:id="6238" w:author="Skat" w:date="2010-06-25T12:54:00Z"/>
        </w:rPr>
      </w:pPr>
      <w:ins w:id="6239" w:author="Skat" w:date="2010-06-25T12:54:00Z">
        <w:r>
          <w:t>DISSE TO DEFINITIONER MÅ IKKE FORVEKSLES.</w:t>
        </w:r>
      </w:ins>
    </w:p>
    <w:p w:rsidR="00162F95" w:rsidRDefault="00162F95" w:rsidP="00162F95">
      <w:pPr>
        <w:pStyle w:val="Normal11"/>
        <w:rPr>
          <w:ins w:id="6240" w:author="Skat" w:date="2010-06-25T12:54:00Z"/>
        </w:rPr>
      </w:pPr>
    </w:p>
    <w:p w:rsidR="00162F95" w:rsidRDefault="00162F95" w:rsidP="00162F95">
      <w:pPr>
        <w:pStyle w:val="Normal11"/>
        <w:rPr>
          <w:ins w:id="6241" w:author="Skat" w:date="2010-06-25T12:54:00Z"/>
        </w:rPr>
      </w:pPr>
      <w:ins w:id="6242" w:author="Skat" w:date="2010-06-25T12:54:00Z">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ins>
    </w:p>
    <w:p w:rsidR="00162F95" w:rsidRDefault="00162F95" w:rsidP="00162F95">
      <w:pPr>
        <w:pStyle w:val="Normal11"/>
        <w:rPr>
          <w:ins w:id="6243" w:author="Skat" w:date="2010-06-25T12:54:00Z"/>
        </w:rPr>
      </w:pPr>
    </w:p>
    <w:p w:rsidR="00162F95" w:rsidRDefault="00162F95" w:rsidP="00162F95">
      <w:pPr>
        <w:pStyle w:val="Normal11"/>
        <w:rPr>
          <w:ins w:id="6244" w:author="Skat" w:date="2010-06-25T12:54:00Z"/>
        </w:rPr>
      </w:pPr>
      <w:ins w:id="6245" w:author="Skat" w:date="2010-06-25T12:54:00Z">
        <w:r>
          <w:t>01. Juridisk enhed (CVR-definition), som er identificeret med et CVR-nummer</w:t>
        </w:r>
      </w:ins>
    </w:p>
    <w:p w:rsidR="00162F95" w:rsidRDefault="00162F95" w:rsidP="00162F95">
      <w:pPr>
        <w:pStyle w:val="Normal11"/>
        <w:rPr>
          <w:ins w:id="6246" w:author="Skat" w:date="2010-06-25T12:54:00Z"/>
        </w:rPr>
      </w:pPr>
      <w:ins w:id="6247" w:author="Skat" w:date="2010-06-25T12:54:00Z">
        <w:r>
          <w:t>02. Administrativ enhed, som er identificeret med et SE-nummer (tilknyttet en juridisk enhed)</w:t>
        </w:r>
      </w:ins>
    </w:p>
    <w:p w:rsidR="00162F95" w:rsidRDefault="00162F95" w:rsidP="00162F95">
      <w:pPr>
        <w:pStyle w:val="Normal11"/>
        <w:rPr>
          <w:ins w:id="6248" w:author="Skat" w:date="2010-06-25T12:54:00Z"/>
        </w:rPr>
      </w:pPr>
      <w:ins w:id="6249" w:author="Skat" w:date="2010-06-25T12:54:00Z">
        <w:r>
          <w:t>03. Ikke CVR-enhed, som er identificeret med et SE-nummer (ikke tilknyttet en juridisk enhed)</w:t>
        </w:r>
      </w:ins>
    </w:p>
    <w:p w:rsidR="00162F95" w:rsidRDefault="00162F95" w:rsidP="00162F95">
      <w:pPr>
        <w:pStyle w:val="Normal11"/>
        <w:rPr>
          <w:ins w:id="6250" w:author="Skat" w:date="2010-06-25T12:54:00Z"/>
        </w:rPr>
      </w:pPr>
    </w:p>
    <w:p w:rsidR="00162F95" w:rsidRDefault="00162F95" w:rsidP="00162F95">
      <w:pPr>
        <w:pStyle w:val="Normal11"/>
        <w:rPr>
          <w:ins w:id="6251" w:author="Skat" w:date="2010-06-25T12:54:00Z"/>
        </w:rPr>
      </w:pPr>
      <w:ins w:id="6252" w:author="Skat" w:date="2010-06-25T12:54:00Z">
        <w:r>
          <w:t>Eksempel:</w:t>
        </w:r>
      </w:ins>
    </w:p>
    <w:p w:rsidR="00162F95" w:rsidRDefault="00162F95" w:rsidP="00162F95">
      <w:pPr>
        <w:pStyle w:val="Normal11"/>
        <w:rPr>
          <w:ins w:id="6253" w:author="Skat" w:date="2010-06-25T12:54:00Z"/>
        </w:rPr>
      </w:pPr>
      <w:ins w:id="6254" w:author="Skat" w:date="2010-06-25T12:54:00Z">
        <w:r>
          <w:t>CVRNummer</w:t>
        </w:r>
        <w:r>
          <w:tab/>
          <w:t>SENummer</w:t>
        </w:r>
        <w:r>
          <w:tab/>
          <w:t>Virksomhedstype</w:t>
        </w:r>
      </w:ins>
    </w:p>
    <w:p w:rsidR="00162F95" w:rsidRDefault="00162F95" w:rsidP="00162F95">
      <w:pPr>
        <w:pStyle w:val="Normal11"/>
        <w:rPr>
          <w:ins w:id="6255" w:author="Skat" w:date="2010-06-25T12:54:00Z"/>
        </w:rPr>
      </w:pPr>
      <w:ins w:id="6256" w:author="Skat" w:date="2010-06-25T12:54:00Z">
        <w:r>
          <w:t>11 11 11 11</w:t>
        </w:r>
        <w:r>
          <w:tab/>
          <w:t>11 11 11 11</w:t>
        </w:r>
        <w:r>
          <w:tab/>
          <w:t>01</w:t>
        </w:r>
      </w:ins>
    </w:p>
    <w:p w:rsidR="00162F95" w:rsidRDefault="00162F95" w:rsidP="00162F95">
      <w:pPr>
        <w:pStyle w:val="Normal11"/>
        <w:rPr>
          <w:ins w:id="6257" w:author="Skat" w:date="2010-06-25T12:54:00Z"/>
        </w:rPr>
      </w:pPr>
      <w:ins w:id="6258" w:author="Skat" w:date="2010-06-25T12:54:00Z">
        <w:r>
          <w:t>11 11 11 11</w:t>
        </w:r>
        <w:r>
          <w:tab/>
          <w:t>22 22 22 22</w:t>
        </w:r>
        <w:r>
          <w:tab/>
          <w:t>02</w:t>
        </w:r>
      </w:ins>
    </w:p>
    <w:p w:rsidR="00162F95" w:rsidRDefault="00162F95" w:rsidP="00162F95">
      <w:pPr>
        <w:pStyle w:val="Normal11"/>
        <w:rPr>
          <w:ins w:id="6259" w:author="Skat" w:date="2010-06-25T12:54:00Z"/>
        </w:rPr>
      </w:pPr>
      <w:ins w:id="6260" w:author="Skat" w:date="2010-06-25T12:54:00Z">
        <w:r>
          <w:t>11 11 11 11</w:t>
        </w:r>
        <w:r>
          <w:tab/>
          <w:t>33 33 33 33</w:t>
        </w:r>
        <w:r>
          <w:tab/>
          <w:t>02</w:t>
        </w:r>
      </w:ins>
    </w:p>
    <w:p w:rsidR="00162F95" w:rsidRDefault="00162F95" w:rsidP="00162F95">
      <w:pPr>
        <w:pStyle w:val="Normal11"/>
        <w:rPr>
          <w:ins w:id="6261" w:author="Skat" w:date="2010-06-25T12:54:00Z"/>
        </w:rPr>
      </w:pPr>
      <w:ins w:id="6262" w:author="Skat" w:date="2010-06-25T12:54:00Z">
        <w:r>
          <w:t>’null’</w:t>
        </w:r>
        <w:r>
          <w:tab/>
        </w:r>
        <w:r>
          <w:tab/>
          <w:t>44 44 44 44</w:t>
        </w:r>
        <w:r>
          <w:tab/>
          <w:t>03</w:t>
        </w:r>
      </w:ins>
    </w:p>
    <w:p w:rsidR="00162F95" w:rsidRDefault="00162F95" w:rsidP="00162F95">
      <w:pPr>
        <w:pStyle w:val="Normal11"/>
        <w:rPr>
          <w:ins w:id="6263" w:author="Skat" w:date="2010-06-25T12:54:00Z"/>
        </w:rPr>
      </w:pPr>
    </w:p>
    <w:p w:rsidR="00162F95" w:rsidRDefault="00162F95" w:rsidP="00162F95">
      <w:pPr>
        <w:pStyle w:val="Normal11"/>
        <w:rPr>
          <w:ins w:id="6264" w:author="Skat" w:date="2010-06-25T12:54:00Z"/>
        </w:rPr>
      </w:pPr>
      <w:ins w:id="6265" w:author="Skat" w:date="2010-06-25T12:54:00Z">
        <w:r>
          <w:t>01. En virksomhed, som er en juridisk enhed (CVRs definition), er optaget i CVR-registret og tildeles kun ét CVR-nummer. Et CVR-nummer svarer til CPR-nummer for en fysisk person. Ved CVRs definition af juridisk enhed forstås:</w:t>
        </w:r>
      </w:ins>
    </w:p>
    <w:p w:rsidR="00162F95" w:rsidRDefault="00162F95" w:rsidP="00162F95">
      <w:pPr>
        <w:pStyle w:val="Normal11"/>
        <w:rPr>
          <w:ins w:id="6266" w:author="Skat" w:date="2010-06-25T12:54:00Z"/>
        </w:rPr>
      </w:pPr>
      <w:ins w:id="6267" w:author="Skat" w:date="2010-06-25T12:54:00Z">
        <w:r>
          <w:t xml:space="preserve">- En fysisk person i dennes egenskab af arbejdsgiver eller selvstændigt erhvervsdrivende. </w:t>
        </w:r>
      </w:ins>
    </w:p>
    <w:p w:rsidR="00162F95" w:rsidRDefault="00162F95" w:rsidP="00162F95">
      <w:pPr>
        <w:pStyle w:val="Normal11"/>
        <w:rPr>
          <w:ins w:id="6268" w:author="Skat" w:date="2010-06-25T12:54:00Z"/>
        </w:rPr>
      </w:pPr>
      <w:ins w:id="6269" w:author="Skat" w:date="2010-06-25T12:54:00Z">
        <w:r>
          <w:t xml:space="preserve">- En juridisk person (eksempelvis A/S, ApS) eller en filial af en udenlandsk juridisk person. </w:t>
        </w:r>
      </w:ins>
    </w:p>
    <w:p w:rsidR="00162F95" w:rsidRDefault="00162F95" w:rsidP="00162F95">
      <w:pPr>
        <w:pStyle w:val="Normal11"/>
        <w:rPr>
          <w:ins w:id="6270" w:author="Skat" w:date="2010-06-25T12:54:00Z"/>
        </w:rPr>
      </w:pPr>
      <w:ins w:id="6271" w:author="Skat" w:date="2010-06-25T12:54:00Z">
        <w:r>
          <w:t xml:space="preserve">- En statslig administrativ enhed. </w:t>
        </w:r>
      </w:ins>
    </w:p>
    <w:p w:rsidR="00162F95" w:rsidRDefault="00162F95" w:rsidP="00162F95">
      <w:pPr>
        <w:pStyle w:val="Normal11"/>
        <w:rPr>
          <w:ins w:id="6272" w:author="Skat" w:date="2010-06-25T12:54:00Z"/>
        </w:rPr>
      </w:pPr>
      <w:ins w:id="6273" w:author="Skat" w:date="2010-06-25T12:54:00Z">
        <w:r>
          <w:t xml:space="preserve">- En region. </w:t>
        </w:r>
      </w:ins>
    </w:p>
    <w:p w:rsidR="00162F95" w:rsidRDefault="00162F95" w:rsidP="00162F95">
      <w:pPr>
        <w:pStyle w:val="Normal11"/>
        <w:rPr>
          <w:ins w:id="6274" w:author="Skat" w:date="2010-06-25T12:54:00Z"/>
        </w:rPr>
      </w:pPr>
      <w:ins w:id="6275" w:author="Skat" w:date="2010-06-25T12:54:00Z">
        <w:r>
          <w:t xml:space="preserve">- En kommune. </w:t>
        </w:r>
      </w:ins>
    </w:p>
    <w:p w:rsidR="00162F95" w:rsidRDefault="00162F95" w:rsidP="00162F95">
      <w:pPr>
        <w:pStyle w:val="Normal11"/>
        <w:rPr>
          <w:ins w:id="6276" w:author="Skat" w:date="2010-06-25T12:54:00Z"/>
        </w:rPr>
      </w:pPr>
      <w:ins w:id="6277" w:author="Skat" w:date="2010-06-25T12:54:00Z">
        <w:r>
          <w:t>- Et kommunalt fællesskab.</w:t>
        </w:r>
      </w:ins>
    </w:p>
    <w:p w:rsidR="00162F95" w:rsidRDefault="00162F95" w:rsidP="00162F95">
      <w:pPr>
        <w:pStyle w:val="Normal11"/>
        <w:rPr>
          <w:ins w:id="6278" w:author="Skat" w:date="2010-06-25T12:54:00Z"/>
        </w:rPr>
      </w:pPr>
    </w:p>
    <w:p w:rsidR="00162F95" w:rsidRDefault="00162F95" w:rsidP="00162F95">
      <w:pPr>
        <w:pStyle w:val="Normal11"/>
        <w:rPr>
          <w:ins w:id="6279" w:author="Skat" w:date="2010-06-25T12:54:00Z"/>
        </w:rPr>
      </w:pPr>
      <w:ins w:id="6280" w:author="Skat" w:date="2010-06-25T12:54:00Z">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ins>
    </w:p>
    <w:p w:rsidR="00162F95" w:rsidRDefault="00162F95" w:rsidP="00162F95">
      <w:pPr>
        <w:pStyle w:val="Normal11"/>
        <w:rPr>
          <w:ins w:id="6281" w:author="Skat" w:date="2010-06-25T12:54:00Z"/>
        </w:rPr>
      </w:pPr>
    </w:p>
    <w:p w:rsidR="00162F95" w:rsidRDefault="00162F95" w:rsidP="00162F95">
      <w:pPr>
        <w:pStyle w:val="Normal11"/>
        <w:rPr>
          <w:ins w:id="6282" w:author="Skat" w:date="2010-06-25T12:54:00Z"/>
        </w:rPr>
      </w:pPr>
      <w:ins w:id="6283" w:author="Skat" w:date="2010-06-25T12:54:00Z">
        <w:r>
          <w:t>03. En enhed, som er registreringspligtig i henhold til told- skatte- eller afgiftslovgivningen og, som hverken er en juridisk eller administrativ enhed, identificeres med et SE-nummer. En sådan enhed benævnes en "Ikke CVR-enhed".</w:t>
        </w:r>
      </w:ins>
    </w:p>
    <w:p w:rsidR="00162F95" w:rsidRDefault="00162F95" w:rsidP="00162F95">
      <w:pPr>
        <w:pStyle w:val="Normal11"/>
        <w:rPr>
          <w:ins w:id="6284" w:author="Skat" w:date="2010-06-25T12:54:00Z"/>
        </w:rPr>
      </w:pPr>
    </w:p>
    <w:p w:rsidR="00162F95" w:rsidRDefault="00162F95" w:rsidP="00162F95">
      <w:pPr>
        <w:pStyle w:val="Normal11"/>
        <w:rPr>
          <w:ins w:id="6285" w:author="Skat" w:date="2010-06-25T12:54:00Z"/>
        </w:rPr>
      </w:pPr>
      <w:ins w:id="6286" w:author="Skat" w:date="2010-06-25T12:54:00Z">
        <w:r>
          <w:t>Identifikationsnumret er et nummer på 8 karakterer uanset om det er et CVR-nummer, et administrativt SE-nummer eller SE-nummer for en ikke CVR-enhed.</w:t>
        </w:r>
      </w:ins>
    </w:p>
    <w:p w:rsidR="00162F95" w:rsidRDefault="00162F95" w:rsidP="00162F95">
      <w:pPr>
        <w:pStyle w:val="Normal11"/>
        <w:rPr>
          <w:ins w:id="628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ins w:id="6288" w:author="Skat" w:date="2010-06-25T12:54:00Z"/>
        </w:trPr>
        <w:tc>
          <w:tcPr>
            <w:tcW w:w="2625" w:type="dxa"/>
            <w:shd w:val="pct20" w:color="auto" w:fill="0000FF"/>
          </w:tcPr>
          <w:p w:rsidR="00162F95" w:rsidRPr="00162F95" w:rsidRDefault="00162F95" w:rsidP="00162F95">
            <w:pPr>
              <w:pStyle w:val="Normal11"/>
              <w:rPr>
                <w:ins w:id="6289" w:author="Skat" w:date="2010-06-25T12:54:00Z"/>
                <w:color w:val="FFFFFF"/>
              </w:rPr>
            </w:pPr>
            <w:ins w:id="6290" w:author="Skat" w:date="2010-06-25T12:54:00Z">
              <w:r>
                <w:rPr>
                  <w:color w:val="FFFFFF"/>
                </w:rPr>
                <w:t>Attribut</w:t>
              </w:r>
            </w:ins>
          </w:p>
        </w:tc>
        <w:tc>
          <w:tcPr>
            <w:tcW w:w="1797" w:type="dxa"/>
            <w:shd w:val="pct20" w:color="auto" w:fill="0000FF"/>
          </w:tcPr>
          <w:p w:rsidR="00162F95" w:rsidRPr="00162F95" w:rsidRDefault="00162F95" w:rsidP="00162F95">
            <w:pPr>
              <w:pStyle w:val="Normal11"/>
              <w:rPr>
                <w:ins w:id="6291" w:author="Skat" w:date="2010-06-25T12:54:00Z"/>
                <w:color w:val="FFFFFF"/>
              </w:rPr>
            </w:pPr>
            <w:ins w:id="6292" w:author="Skat" w:date="2010-06-25T12:54:00Z">
              <w:r>
                <w:rPr>
                  <w:color w:val="FFFFFF"/>
                </w:rPr>
                <w:t>Domæne</w:t>
              </w:r>
            </w:ins>
          </w:p>
        </w:tc>
        <w:tc>
          <w:tcPr>
            <w:tcW w:w="5573" w:type="dxa"/>
            <w:shd w:val="pct20" w:color="auto" w:fill="0000FF"/>
          </w:tcPr>
          <w:p w:rsidR="00162F95" w:rsidRPr="00162F95" w:rsidRDefault="00162F95" w:rsidP="00162F95">
            <w:pPr>
              <w:pStyle w:val="Normal11"/>
              <w:rPr>
                <w:ins w:id="6293" w:author="Skat" w:date="2010-06-25T12:54:00Z"/>
                <w:color w:val="FFFFFF"/>
              </w:rPr>
            </w:pPr>
            <w:ins w:id="6294" w:author="Skat" w:date="2010-06-25T12:54:00Z">
              <w:r>
                <w:rPr>
                  <w:color w:val="FFFFFF"/>
                </w:rPr>
                <w:t>Beskrivelse</w:t>
              </w:r>
            </w:ins>
          </w:p>
        </w:tc>
      </w:tr>
      <w:tr w:rsidR="00162F95" w:rsidTr="00162F95">
        <w:tblPrEx>
          <w:tblCellMar>
            <w:top w:w="0" w:type="dxa"/>
            <w:bottom w:w="0" w:type="dxa"/>
          </w:tblCellMar>
        </w:tblPrEx>
        <w:trPr>
          <w:ins w:id="6295" w:author="Skat" w:date="2010-06-25T12:54:00Z"/>
        </w:trPr>
        <w:tc>
          <w:tcPr>
            <w:tcW w:w="2625" w:type="dxa"/>
          </w:tcPr>
          <w:p w:rsidR="00162F95" w:rsidRDefault="00162F95" w:rsidP="00162F95">
            <w:pPr>
              <w:pStyle w:val="Normal11"/>
              <w:rPr>
                <w:ins w:id="6296" w:author="Skat" w:date="2010-06-25T12:54:00Z"/>
              </w:rPr>
            </w:pPr>
            <w:ins w:id="6297" w:author="Skat" w:date="2010-06-25T12:54:00Z">
              <w:r>
                <w:t>SENummer</w:t>
              </w:r>
            </w:ins>
          </w:p>
        </w:tc>
        <w:tc>
          <w:tcPr>
            <w:tcW w:w="1797" w:type="dxa"/>
          </w:tcPr>
          <w:p w:rsidR="00162F95" w:rsidRDefault="00162F95" w:rsidP="00162F95">
            <w:pPr>
              <w:pStyle w:val="Normal11"/>
              <w:rPr>
                <w:ins w:id="6298" w:author="Skat" w:date="2010-06-25T12:54:00Z"/>
              </w:rPr>
            </w:pPr>
            <w:ins w:id="6299" w:author="Skat" w:date="2010-06-25T12:54:00Z">
              <w:r>
                <w:t>SENummer</w:t>
              </w:r>
              <w:r>
                <w:fldChar w:fldCharType="begin"/>
              </w:r>
              <w:r>
                <w:instrText xml:space="preserve"> XE "</w:instrText>
              </w:r>
              <w:r w:rsidRPr="001967D6">
                <w:instrText>SENummer</w:instrText>
              </w:r>
              <w:r>
                <w:instrText xml:space="preserve">" </w:instrText>
              </w:r>
              <w:r>
                <w:fldChar w:fldCharType="end"/>
              </w:r>
            </w:ins>
          </w:p>
        </w:tc>
        <w:tc>
          <w:tcPr>
            <w:tcW w:w="5573" w:type="dxa"/>
          </w:tcPr>
          <w:p w:rsidR="00162F95" w:rsidRDefault="00162F95" w:rsidP="00162F95">
            <w:pPr>
              <w:pStyle w:val="Normal11"/>
              <w:rPr>
                <w:ins w:id="6300" w:author="Skat" w:date="2010-06-25T12:54:00Z"/>
              </w:rPr>
            </w:pPr>
            <w:ins w:id="6301" w:author="Skat" w:date="2010-06-25T12:54:00Z">
              <w:r>
                <w:t>8-cifret nummer,  der entydigt identificerer en registreret virksomhed i SKAT.</w:t>
              </w:r>
            </w:ins>
          </w:p>
        </w:tc>
      </w:tr>
      <w:tr w:rsidR="00162F95" w:rsidTr="00162F95">
        <w:tblPrEx>
          <w:tblCellMar>
            <w:top w:w="0" w:type="dxa"/>
            <w:bottom w:w="0" w:type="dxa"/>
          </w:tblCellMar>
        </w:tblPrEx>
        <w:trPr>
          <w:ins w:id="6302" w:author="Skat" w:date="2010-06-25T12:54:00Z"/>
        </w:trPr>
        <w:tc>
          <w:tcPr>
            <w:tcW w:w="2625" w:type="dxa"/>
          </w:tcPr>
          <w:p w:rsidR="00162F95" w:rsidRDefault="00162F95" w:rsidP="00162F95">
            <w:pPr>
              <w:pStyle w:val="Normal11"/>
              <w:rPr>
                <w:ins w:id="6303" w:author="Skat" w:date="2010-06-25T12:54:00Z"/>
              </w:rPr>
            </w:pPr>
            <w:ins w:id="6304" w:author="Skat" w:date="2010-06-25T12:54:00Z">
              <w:r>
                <w:t>CVRNummer</w:t>
              </w:r>
            </w:ins>
          </w:p>
        </w:tc>
        <w:tc>
          <w:tcPr>
            <w:tcW w:w="1797" w:type="dxa"/>
          </w:tcPr>
          <w:p w:rsidR="00162F95" w:rsidRDefault="00162F95" w:rsidP="00162F95">
            <w:pPr>
              <w:pStyle w:val="Normal11"/>
              <w:rPr>
                <w:ins w:id="6305" w:author="Skat" w:date="2010-06-25T12:54:00Z"/>
              </w:rPr>
            </w:pPr>
            <w:ins w:id="6306" w:author="Skat" w:date="2010-06-25T12:54:00Z">
              <w:r>
                <w:t>CVRNummer</w:t>
              </w:r>
              <w:r>
                <w:fldChar w:fldCharType="begin"/>
              </w:r>
              <w:r>
                <w:instrText xml:space="preserve"> XE "</w:instrText>
              </w:r>
              <w:r w:rsidRPr="00416969">
                <w:instrText>CVRNummer</w:instrText>
              </w:r>
              <w:r>
                <w:instrText xml:space="preserve">" </w:instrText>
              </w:r>
              <w:r>
                <w:fldChar w:fldCharType="end"/>
              </w:r>
            </w:ins>
          </w:p>
        </w:tc>
        <w:tc>
          <w:tcPr>
            <w:tcW w:w="5573" w:type="dxa"/>
          </w:tcPr>
          <w:p w:rsidR="00162F95" w:rsidRDefault="00162F95" w:rsidP="00162F95">
            <w:pPr>
              <w:pStyle w:val="Normal11"/>
              <w:rPr>
                <w:ins w:id="6307" w:author="Skat" w:date="2010-06-25T12:54:00Z"/>
              </w:rPr>
            </w:pPr>
            <w:ins w:id="6308" w:author="Skat" w:date="2010-06-25T12:54:00Z">
              <w:r>
                <w:t>Det nummer der tildeles juridiske enheder i et Centralt Virksomheds Register (CVR).</w:t>
              </w:r>
            </w:ins>
          </w:p>
          <w:p w:rsidR="00162F95" w:rsidRDefault="00162F95" w:rsidP="00162F95">
            <w:pPr>
              <w:pStyle w:val="Normal11"/>
              <w:rPr>
                <w:ins w:id="6309" w:author="Skat" w:date="2010-06-25T12:54:00Z"/>
              </w:rPr>
            </w:pPr>
          </w:p>
          <w:p w:rsidR="00162F95" w:rsidRDefault="00162F95" w:rsidP="00162F95">
            <w:pPr>
              <w:pStyle w:val="Normal11"/>
              <w:rPr>
                <w:ins w:id="6310" w:author="Skat" w:date="2010-06-25T12:54:00Z"/>
                <w:u w:val="single"/>
              </w:rPr>
            </w:pPr>
            <w:ins w:id="6311" w:author="Skat" w:date="2010-06-25T12:54:00Z">
              <w:r>
                <w:rPr>
                  <w:u w:val="single"/>
                </w:rPr>
                <w:t>Tilladte værdier fra Data Domain:</w:t>
              </w:r>
            </w:ins>
          </w:p>
          <w:p w:rsidR="00162F95" w:rsidRPr="00162F95" w:rsidRDefault="00162F95" w:rsidP="00162F95">
            <w:pPr>
              <w:pStyle w:val="Normal11"/>
              <w:rPr>
                <w:ins w:id="6312" w:author="Skat" w:date="2010-06-25T12:54:00Z"/>
              </w:rPr>
            </w:pPr>
            <w:ins w:id="6313" w:author="Skat" w:date="2010-06-25T12:54:00Z">
              <w:r>
                <w:t>De første 7 cifre i CVR_nummeret er et løbenummer, som vælges som det første ledige nummer i rækken. Ud fra de 7 cifre udregnes det 8. ciffer _ kontrolcifferet.</w:t>
              </w:r>
            </w:ins>
          </w:p>
        </w:tc>
      </w:tr>
      <w:tr w:rsidR="00162F95" w:rsidTr="00162F95">
        <w:tblPrEx>
          <w:tblCellMar>
            <w:top w:w="0" w:type="dxa"/>
            <w:bottom w:w="0" w:type="dxa"/>
          </w:tblCellMar>
        </w:tblPrEx>
        <w:trPr>
          <w:ins w:id="6314" w:author="Skat" w:date="2010-06-25T12:54:00Z"/>
        </w:trPr>
        <w:tc>
          <w:tcPr>
            <w:tcW w:w="2625" w:type="dxa"/>
          </w:tcPr>
          <w:p w:rsidR="00162F95" w:rsidRDefault="00162F95" w:rsidP="00162F95">
            <w:pPr>
              <w:pStyle w:val="Normal11"/>
              <w:rPr>
                <w:ins w:id="6315" w:author="Skat" w:date="2010-06-25T12:54:00Z"/>
              </w:rPr>
            </w:pPr>
            <w:ins w:id="6316" w:author="Skat" w:date="2010-06-25T12:54:00Z">
              <w:r>
                <w:t>StartDato</w:t>
              </w:r>
            </w:ins>
          </w:p>
        </w:tc>
        <w:tc>
          <w:tcPr>
            <w:tcW w:w="1797" w:type="dxa"/>
          </w:tcPr>
          <w:p w:rsidR="00162F95" w:rsidRDefault="00162F95" w:rsidP="00162F95">
            <w:pPr>
              <w:pStyle w:val="Normal11"/>
              <w:rPr>
                <w:ins w:id="6317" w:author="Skat" w:date="2010-06-25T12:54:00Z"/>
              </w:rPr>
            </w:pPr>
            <w:ins w:id="6318" w:author="Skat" w:date="2010-06-25T12:54:00Z">
              <w:r>
                <w:t>Dato</w:t>
              </w:r>
              <w:r>
                <w:fldChar w:fldCharType="begin"/>
              </w:r>
              <w:r>
                <w:instrText xml:space="preserve"> XE "</w:instrText>
              </w:r>
              <w:r w:rsidRPr="00B8532A">
                <w:instrText>Dato</w:instrText>
              </w:r>
              <w:r>
                <w:instrText xml:space="preserve">" </w:instrText>
              </w:r>
              <w:r>
                <w:fldChar w:fldCharType="end"/>
              </w:r>
            </w:ins>
          </w:p>
        </w:tc>
        <w:tc>
          <w:tcPr>
            <w:tcW w:w="5573" w:type="dxa"/>
          </w:tcPr>
          <w:p w:rsidR="00162F95" w:rsidRDefault="00162F95" w:rsidP="00162F95">
            <w:pPr>
              <w:pStyle w:val="Normal11"/>
              <w:rPr>
                <w:ins w:id="6319" w:author="Skat" w:date="2010-06-25T12:54:00Z"/>
              </w:rPr>
            </w:pPr>
            <w:ins w:id="6320" w:author="Skat" w:date="2010-06-25T12:54:00Z">
              <w:r>
                <w:t>Angiver startdato for virksomheden</w:t>
              </w:r>
            </w:ins>
          </w:p>
        </w:tc>
      </w:tr>
      <w:tr w:rsidR="00162F95" w:rsidTr="00162F95">
        <w:tblPrEx>
          <w:tblCellMar>
            <w:top w:w="0" w:type="dxa"/>
            <w:bottom w:w="0" w:type="dxa"/>
          </w:tblCellMar>
        </w:tblPrEx>
        <w:trPr>
          <w:ins w:id="6321" w:author="Skat" w:date="2010-06-25T12:54:00Z"/>
        </w:trPr>
        <w:tc>
          <w:tcPr>
            <w:tcW w:w="2625" w:type="dxa"/>
          </w:tcPr>
          <w:p w:rsidR="00162F95" w:rsidRDefault="00162F95" w:rsidP="00162F95">
            <w:pPr>
              <w:pStyle w:val="Normal11"/>
              <w:rPr>
                <w:ins w:id="6322" w:author="Skat" w:date="2010-06-25T12:54:00Z"/>
              </w:rPr>
            </w:pPr>
            <w:ins w:id="6323" w:author="Skat" w:date="2010-06-25T12:54:00Z">
              <w:r>
                <w:t>OphørDato</w:t>
              </w:r>
            </w:ins>
          </w:p>
        </w:tc>
        <w:tc>
          <w:tcPr>
            <w:tcW w:w="1797" w:type="dxa"/>
          </w:tcPr>
          <w:p w:rsidR="00162F95" w:rsidRDefault="00162F95" w:rsidP="00162F95">
            <w:pPr>
              <w:pStyle w:val="Normal11"/>
              <w:rPr>
                <w:ins w:id="6324" w:author="Skat" w:date="2010-06-25T12:54:00Z"/>
              </w:rPr>
            </w:pPr>
            <w:ins w:id="6325" w:author="Skat" w:date="2010-06-25T12:54:00Z">
              <w:r>
                <w:t>Dato</w:t>
              </w:r>
              <w:r>
                <w:fldChar w:fldCharType="begin"/>
              </w:r>
              <w:r>
                <w:instrText xml:space="preserve"> XE "</w:instrText>
              </w:r>
              <w:r w:rsidRPr="00DB142C">
                <w:instrText>Dato</w:instrText>
              </w:r>
              <w:r>
                <w:instrText xml:space="preserve">" </w:instrText>
              </w:r>
              <w:r>
                <w:fldChar w:fldCharType="end"/>
              </w:r>
            </w:ins>
          </w:p>
        </w:tc>
        <w:tc>
          <w:tcPr>
            <w:tcW w:w="5573" w:type="dxa"/>
          </w:tcPr>
          <w:p w:rsidR="00162F95" w:rsidRDefault="00162F95" w:rsidP="00162F95">
            <w:pPr>
              <w:pStyle w:val="Normal11"/>
              <w:rPr>
                <w:ins w:id="6326" w:author="Skat" w:date="2010-06-25T12:54:00Z"/>
              </w:rPr>
            </w:pPr>
            <w:ins w:id="6327" w:author="Skat" w:date="2010-06-25T12:54:00Z">
              <w:r>
                <w:t>Angiver slutdato for virksomheden</w:t>
              </w:r>
            </w:ins>
          </w:p>
        </w:tc>
      </w:tr>
    </w:tbl>
    <w:p w:rsidR="00162F95" w:rsidRDefault="00162F95" w:rsidP="00162F95">
      <w:pPr>
        <w:pStyle w:val="Normal11"/>
        <w:rPr>
          <w:ins w:id="6328" w:author="Skat" w:date="2010-06-25T12: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ins w:id="6329" w:author="Skat" w:date="2010-06-25T12:54:00Z"/>
        </w:rPr>
      </w:pPr>
    </w:p>
    <w:p w:rsidR="00162F95" w:rsidRDefault="00162F95" w:rsidP="00162F95">
      <w:pPr>
        <w:pStyle w:val="Normal11"/>
        <w:rPr>
          <w:ins w:id="6330"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ins w:id="6331" w:author="Skat" w:date="2010-06-25T12:54:00Z"/>
        </w:trPr>
        <w:tc>
          <w:tcPr>
            <w:tcW w:w="1667" w:type="dxa"/>
            <w:shd w:val="pct20" w:color="auto" w:fill="0000FF"/>
          </w:tcPr>
          <w:p w:rsidR="00162F95" w:rsidRPr="00162F95" w:rsidRDefault="00162F95" w:rsidP="00162F95">
            <w:pPr>
              <w:pStyle w:val="Normal11"/>
              <w:rPr>
                <w:ins w:id="6332" w:author="Skat" w:date="2010-06-25T12:54:00Z"/>
                <w:color w:val="FFFFFF"/>
              </w:rPr>
            </w:pPr>
            <w:ins w:id="6333" w:author="Skat" w:date="2010-06-25T12:54:00Z">
              <w:r>
                <w:rPr>
                  <w:color w:val="FFFFFF"/>
                </w:rPr>
                <w:t>Relationsnavn</w:t>
              </w:r>
            </w:ins>
          </w:p>
        </w:tc>
        <w:tc>
          <w:tcPr>
            <w:tcW w:w="2398" w:type="dxa"/>
            <w:shd w:val="pct20" w:color="auto" w:fill="0000FF"/>
          </w:tcPr>
          <w:p w:rsidR="00162F95" w:rsidRPr="00162F95" w:rsidRDefault="00162F95" w:rsidP="00162F95">
            <w:pPr>
              <w:pStyle w:val="Normal11"/>
              <w:rPr>
                <w:ins w:id="6334" w:author="Skat" w:date="2010-06-25T12:54:00Z"/>
                <w:color w:val="FFFFFF"/>
              </w:rPr>
            </w:pPr>
            <w:ins w:id="6335" w:author="Skat" w:date="2010-06-25T12:54:00Z">
              <w:r>
                <w:rPr>
                  <w:color w:val="FFFFFF"/>
                </w:rPr>
                <w:t>Relationsbegreber</w:t>
              </w:r>
            </w:ins>
          </w:p>
        </w:tc>
        <w:tc>
          <w:tcPr>
            <w:tcW w:w="5879" w:type="dxa"/>
            <w:shd w:val="pct20" w:color="auto" w:fill="0000FF"/>
          </w:tcPr>
          <w:p w:rsidR="00162F95" w:rsidRPr="00162F95" w:rsidRDefault="00162F95" w:rsidP="00162F95">
            <w:pPr>
              <w:pStyle w:val="Normal11"/>
              <w:rPr>
                <w:ins w:id="6336" w:author="Skat" w:date="2010-06-25T12:54:00Z"/>
                <w:color w:val="FFFFFF"/>
              </w:rPr>
            </w:pPr>
            <w:ins w:id="6337" w:author="Skat" w:date="2010-06-25T12:54:00Z">
              <w:r>
                <w:rPr>
                  <w:color w:val="FFFFFF"/>
                </w:rPr>
                <w:t>Beskrivelse</w:t>
              </w:r>
            </w:ins>
          </w:p>
        </w:tc>
      </w:tr>
      <w:tr w:rsidR="00162F95" w:rsidTr="00162F95">
        <w:tblPrEx>
          <w:tblCellMar>
            <w:top w:w="0" w:type="dxa"/>
            <w:bottom w:w="0" w:type="dxa"/>
          </w:tblCellMar>
        </w:tblPrEx>
        <w:trPr>
          <w:ins w:id="6338" w:author="Skat" w:date="2010-06-25T12:54:00Z"/>
        </w:trPr>
        <w:tc>
          <w:tcPr>
            <w:tcW w:w="1667" w:type="dxa"/>
          </w:tcPr>
          <w:p w:rsidR="00162F95" w:rsidRDefault="00162F95" w:rsidP="00162F95">
            <w:pPr>
              <w:pStyle w:val="Normal11"/>
              <w:rPr>
                <w:ins w:id="6339" w:author="Skat" w:date="2010-06-25T12:54:00Z"/>
              </w:rPr>
            </w:pPr>
            <w:ins w:id="6340" w:author="Skat" w:date="2010-06-25T12:54:00Z">
              <w:r>
                <w:t>kan være</w:t>
              </w:r>
            </w:ins>
          </w:p>
        </w:tc>
        <w:tc>
          <w:tcPr>
            <w:tcW w:w="2398" w:type="dxa"/>
          </w:tcPr>
          <w:p w:rsidR="00162F95" w:rsidRDefault="00162F95" w:rsidP="00162F95">
            <w:pPr>
              <w:pStyle w:val="Normal11"/>
              <w:rPr>
                <w:ins w:id="6341" w:author="Skat" w:date="2010-06-25T12:54:00Z"/>
              </w:rPr>
            </w:pPr>
            <w:ins w:id="6342" w:author="Skat" w:date="2010-06-25T12:54:00Z">
              <w:r>
                <w:t>Virksomhed(1)</w:t>
              </w:r>
            </w:ins>
          </w:p>
          <w:p w:rsidR="00162F95" w:rsidRDefault="00162F95" w:rsidP="00162F95">
            <w:pPr>
              <w:pStyle w:val="Normal11"/>
              <w:rPr>
                <w:ins w:id="6343" w:author="Skat" w:date="2010-06-25T12:54:00Z"/>
              </w:rPr>
            </w:pPr>
            <w:ins w:id="6344" w:author="Skat" w:date="2010-06-25T12:54:00Z">
              <w:r>
                <w:t>Part(0..*)</w:t>
              </w:r>
            </w:ins>
          </w:p>
        </w:tc>
        <w:tc>
          <w:tcPr>
            <w:tcW w:w="5879" w:type="dxa"/>
          </w:tcPr>
          <w:p w:rsidR="00162F95" w:rsidRDefault="00162F95" w:rsidP="00162F95">
            <w:pPr>
              <w:pStyle w:val="Normal11"/>
              <w:rPr>
                <w:ins w:id="6345" w:author="Skat" w:date="2010-06-25T12:54:00Z"/>
              </w:rPr>
            </w:pPr>
          </w:p>
        </w:tc>
      </w:tr>
    </w:tbl>
    <w:p w:rsidR="00162F95" w:rsidRDefault="00162F95" w:rsidP="00162F95">
      <w:pPr>
        <w:pStyle w:val="Normal11"/>
        <w:rPr>
          <w:ins w:id="6346" w:author="Skat" w:date="2010-06-25T12:54:00Z"/>
        </w:rPr>
      </w:pPr>
    </w:p>
    <w:p w:rsidR="00162F95" w:rsidRDefault="00162F95" w:rsidP="00162F95">
      <w:pPr>
        <w:pStyle w:val="Normal11"/>
        <w:rPr>
          <w:ins w:id="634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rPr>
          <w:ins w:id="6348" w:author="Skat" w:date="2010-06-25T12:54:00Z"/>
        </w:rPr>
      </w:pPr>
      <w:bookmarkStart w:id="6349" w:name="_Toc265233950"/>
      <w:ins w:id="6350" w:author="Skat" w:date="2010-06-25T12:54:00Z">
        <w:r>
          <w:t>DMO Udbetaling</w:t>
        </w:r>
        <w:bookmarkEnd w:id="6349"/>
      </w:ins>
    </w:p>
    <w:p w:rsidR="00162F95" w:rsidRDefault="00162F95" w:rsidP="00162F95">
      <w:pPr>
        <w:pStyle w:val="Normal11"/>
        <w:rPr>
          <w:ins w:id="6351" w:author="Skat" w:date="2010-06-25T12:54:00Z"/>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rPr>
          <w:ins w:id="6352" w:author="Skat" w:date="2010-06-25T12:54:00Z"/>
        </w:trPr>
        <w:tc>
          <w:tcPr>
            <w:tcW w:w="10855" w:type="dxa"/>
            <w:shd w:val="clear" w:color="auto" w:fill="auto"/>
          </w:tcPr>
          <w:p w:rsidR="00162F95" w:rsidRDefault="00162F95" w:rsidP="00162F95">
            <w:pPr>
              <w:pStyle w:val="Normal11"/>
              <w:rPr>
                <w:ins w:id="6353" w:author="Skat" w:date="2010-06-25T12:54:00Z"/>
              </w:rPr>
            </w:pPr>
            <w:ins w:id="6354" w:author="Skat" w:date="2010-06-25T12:54:00Z">
              <w:r>
                <w:rPr>
                  <w:noProof/>
                </w:rPr>
                <w:drawing>
                  <wp:anchor distT="0" distB="0" distL="114300" distR="114300" simplePos="0" relativeHeight="251665408" behindDoc="1" locked="0" layoutInCell="1" allowOverlap="1">
                    <wp:simplePos x="0" y="0"/>
                    <wp:positionH relativeFrom="column">
                      <wp:posOffset>-4354</wp:posOffset>
                    </wp:positionH>
                    <wp:positionV relativeFrom="paragraph">
                      <wp:posOffset>-315232</wp:posOffset>
                    </wp:positionV>
                    <wp:extent cx="6805748" cy="5342708"/>
                    <wp:effectExtent l="0" t="0" r="0" b="0"/>
                    <wp:wrapTight wrapText="bothSides">
                      <wp:wrapPolygon edited="0">
                        <wp:start x="17110" y="1001"/>
                        <wp:lineTo x="967" y="1155"/>
                        <wp:lineTo x="1088" y="4698"/>
                        <wp:lineTo x="121" y="5083"/>
                        <wp:lineTo x="0" y="10474"/>
                        <wp:lineTo x="363" y="10859"/>
                        <wp:lineTo x="907" y="10859"/>
                        <wp:lineTo x="907" y="11167"/>
                        <wp:lineTo x="1149" y="12092"/>
                        <wp:lineTo x="1149" y="13863"/>
                        <wp:lineTo x="3265" y="14556"/>
                        <wp:lineTo x="2902" y="14864"/>
                        <wp:lineTo x="2902" y="20487"/>
                        <wp:lineTo x="5804" y="20487"/>
                        <wp:lineTo x="9130" y="20487"/>
                        <wp:lineTo x="13543" y="19947"/>
                        <wp:lineTo x="13543" y="19485"/>
                        <wp:lineTo x="14329" y="18330"/>
                        <wp:lineTo x="14450" y="14864"/>
                        <wp:lineTo x="10399" y="14556"/>
                        <wp:lineTo x="15659" y="13940"/>
                        <wp:lineTo x="16143" y="13555"/>
                        <wp:lineTo x="15841" y="13324"/>
                        <wp:lineTo x="18924" y="12092"/>
                        <wp:lineTo x="17352" y="10859"/>
                        <wp:lineTo x="17352" y="9627"/>
                        <wp:lineTo x="19831" y="9627"/>
                        <wp:lineTo x="20678" y="9319"/>
                        <wp:lineTo x="20617" y="7163"/>
                        <wp:lineTo x="20859" y="6700"/>
                        <wp:lineTo x="20436" y="6546"/>
                        <wp:lineTo x="17352" y="5930"/>
                        <wp:lineTo x="18743" y="5930"/>
                        <wp:lineTo x="20617" y="5237"/>
                        <wp:lineTo x="20557" y="4698"/>
                        <wp:lineTo x="20859" y="3697"/>
                        <wp:lineTo x="20315" y="3543"/>
                        <wp:lineTo x="17171" y="3466"/>
                        <wp:lineTo x="19468" y="2465"/>
                        <wp:lineTo x="19468" y="2233"/>
                        <wp:lineTo x="19710" y="1617"/>
                        <wp:lineTo x="19710" y="1078"/>
                        <wp:lineTo x="19468" y="1001"/>
                        <wp:lineTo x="17110" y="1001"/>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805748" cy="5342708"/>
                            </a:xfrm>
                            <a:prstGeom prst="rect">
                              <a:avLst/>
                            </a:prstGeom>
                          </pic:spPr>
                        </pic:pic>
                      </a:graphicData>
                    </a:graphic>
                  </wp:anchor>
                </w:drawing>
              </w:r>
            </w:ins>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355" w:author="Skat" w:date="2010-06-25T12:54:00Z" w:original="%1:7:0:.%2:1:0:"/>
        </w:numPr>
      </w:pPr>
      <w:bookmarkStart w:id="6356" w:name="_Toc265233951"/>
      <w:bookmarkStart w:id="6357" w:name="_Toc263947389"/>
      <w:r>
        <w:t>Bank</w:t>
      </w:r>
      <w:bookmarkEnd w:id="6356"/>
      <w:bookmarkEnd w:id="6357"/>
    </w:p>
    <w:p w:rsidR="00162F95" w:rsidRDefault="00162F95" w:rsidP="00162F95">
      <w:pPr>
        <w:pStyle w:val="Normal11"/>
      </w:pPr>
      <w:r>
        <w:t>Bank eller andet pengeinstitut. Oprettet til udenlandske udbetalinger.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6C049B">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BICKode</w:t>
            </w:r>
          </w:p>
        </w:tc>
        <w:tc>
          <w:tcPr>
            <w:tcW w:w="1797" w:type="dxa"/>
          </w:tcPr>
          <w:p w:rsidR="00162F95" w:rsidRDefault="00162F95" w:rsidP="00162F95">
            <w:pPr>
              <w:pStyle w:val="Normal11"/>
            </w:pPr>
            <w:r>
              <w:t>BICNummer</w:t>
            </w:r>
            <w:r>
              <w:fldChar w:fldCharType="begin"/>
            </w:r>
            <w:r>
              <w:instrText xml:space="preserve"> XE "</w:instrText>
            </w:r>
            <w:r w:rsidRPr="00A540A4">
              <w:instrText>BICNummer</w:instrText>
            </w:r>
            <w:r>
              <w:instrText xml:space="preserve">" </w:instrText>
            </w:r>
            <w:r>
              <w:fldChar w:fldCharType="end"/>
            </w:r>
          </w:p>
        </w:tc>
        <w:tc>
          <w:tcPr>
            <w:tcW w:w="5573" w:type="dxa"/>
          </w:tcPr>
          <w:p w:rsidR="00162F95" w:rsidRDefault="00162F95" w:rsidP="00162F95">
            <w:pPr>
              <w:pStyle w:val="Normal11"/>
            </w:pPr>
            <w:r>
              <w:t>BIC (Bank Identifier Code) alias SWIFT-kode.</w:t>
            </w:r>
          </w:p>
        </w:tc>
      </w:tr>
      <w:tr w:rsidR="00162F95" w:rsidTr="00162F95">
        <w:tblPrEx>
          <w:tblCellMar>
            <w:top w:w="0" w:type="dxa"/>
            <w:bottom w:w="0" w:type="dxa"/>
          </w:tblCellMar>
        </w:tblPrEx>
        <w:tc>
          <w:tcPr>
            <w:tcW w:w="2625" w:type="dxa"/>
          </w:tcPr>
          <w:p w:rsidR="00162F95" w:rsidRDefault="00162F95" w:rsidP="00162F95">
            <w:pPr>
              <w:pStyle w:val="Normal11"/>
            </w:pPr>
            <w:r>
              <w:t>IBANNummer</w:t>
            </w:r>
          </w:p>
        </w:tc>
        <w:tc>
          <w:tcPr>
            <w:tcW w:w="1797" w:type="dxa"/>
          </w:tcPr>
          <w:p w:rsidR="00162F95" w:rsidRDefault="00162F95" w:rsidP="00162F95">
            <w:pPr>
              <w:pStyle w:val="Normal11"/>
            </w:pPr>
            <w:r>
              <w:t>IBANNummer</w:t>
            </w:r>
            <w:r>
              <w:fldChar w:fldCharType="begin"/>
            </w:r>
            <w:r>
              <w:instrText xml:space="preserve"> XE "</w:instrText>
            </w:r>
            <w:r w:rsidRPr="00AB67E9">
              <w:instrText>IBANNummer</w:instrText>
            </w:r>
            <w:r>
              <w:instrText xml:space="preserve">" </w:instrText>
            </w:r>
            <w:r>
              <w:fldChar w:fldCharType="end"/>
            </w:r>
          </w:p>
        </w:tc>
        <w:tc>
          <w:tcPr>
            <w:tcW w:w="5573" w:type="dxa"/>
          </w:tcPr>
          <w:p w:rsidR="00162F95" w:rsidRDefault="00162F95" w:rsidP="00162F95">
            <w:pPr>
              <w:pStyle w:val="Normal11"/>
            </w:pPr>
            <w:r>
              <w:t>IBAN (International Bank Account Number) er en international standard til at identificere et kontonummer.</w:t>
            </w:r>
          </w:p>
          <w:p w:rsidR="00162F95" w:rsidRDefault="00162F95" w:rsidP="00162F95">
            <w:pPr>
              <w:pStyle w:val="Normal11"/>
            </w:pPr>
            <w:r>
              <w:t>Det er en måde, hvorpå man kan identificere en kont i et pengeinstitut i EU eller i et af de andre vestlige lande.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1D3FDD">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E0717C">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via</w:t>
            </w:r>
          </w:p>
        </w:tc>
        <w:tc>
          <w:tcPr>
            <w:tcW w:w="2398" w:type="dxa"/>
          </w:tcPr>
          <w:p w:rsidR="00162F95" w:rsidRDefault="00162F95" w:rsidP="00162F95">
            <w:pPr>
              <w:pStyle w:val="Normal11"/>
            </w:pPr>
            <w:r>
              <w:t>BankKontoUdbetaling(0..*)</w:t>
            </w:r>
          </w:p>
          <w:p w:rsidR="00162F95" w:rsidRDefault="00162F95" w:rsidP="00162F95">
            <w:pPr>
              <w:pStyle w:val="Normal11"/>
            </w:pPr>
            <w:r>
              <w:t>Bank(1)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358" w:author="Skat" w:date="2010-06-25T12:54:00Z" w:original="%1:7:0:.%2:2:0:"/>
        </w:numPr>
      </w:pPr>
      <w:bookmarkStart w:id="6359" w:name="_Toc265233952"/>
      <w:bookmarkStart w:id="6360" w:name="_Toc263947390"/>
      <w:r>
        <w:t>BankKontoUdbetaling</w:t>
      </w:r>
      <w:bookmarkEnd w:id="6359"/>
      <w:bookmarkEnd w:id="6360"/>
    </w:p>
    <w:p w:rsidR="00162F95" w:rsidRDefault="00162F95" w:rsidP="00162F95">
      <w:pPr>
        <w:pStyle w:val="Normal11"/>
      </w:pPr>
      <w:r>
        <w:t>Som hovedregel håndterer Nemkonto alle udbetalinger fra det offentlige. Men der er tilfælde hvor udbetaling sker direkte til en anden konto, som ikke er en NemKonto.</w:t>
      </w:r>
    </w:p>
    <w:p w:rsidR="00162F95" w:rsidRDefault="00162F95" w:rsidP="00162F95">
      <w:pPr>
        <w:pStyle w:val="Normal11"/>
      </w:pPr>
    </w:p>
    <w:p w:rsidR="00162F95" w:rsidRDefault="00162F95" w:rsidP="00162F95">
      <w:pPr>
        <w:pStyle w:val="Normal11"/>
      </w:pPr>
      <w:r>
        <w:t>Eksempel 1 - der er krav om, at overskydende betalinger vedrørende FERV skal udbetales til en bestemt bankkonto.</w:t>
      </w:r>
    </w:p>
    <w:p w:rsidR="00162F95" w:rsidRDefault="00162F95" w:rsidP="00162F95">
      <w:pPr>
        <w:pStyle w:val="Normal11"/>
      </w:pPr>
    </w:p>
    <w:p w:rsidR="00162F95" w:rsidRDefault="00162F95" w:rsidP="00162F95">
      <w:pPr>
        <w:pStyle w:val="Normal11"/>
      </w:pPr>
      <w:r>
        <w:t>Eksempel 2 - en udenlandsk person skal have et beløb udbetalt til sin udenlandske bankkonto (personen har ingen NemKonto)</w:t>
      </w:r>
    </w:p>
    <w:p w:rsidR="00162F95" w:rsidRDefault="00162F95" w:rsidP="00162F95">
      <w:pPr>
        <w:pStyle w:val="Normal11"/>
      </w:pPr>
    </w:p>
    <w:p w:rsidR="00162F95" w:rsidRDefault="00162F95" w:rsidP="00162F95">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62F95" w:rsidRDefault="00162F95" w:rsidP="00162F95">
      <w:pPr>
        <w:pStyle w:val="Normal11"/>
      </w:pPr>
    </w:p>
    <w:p w:rsidR="00162F95" w:rsidRDefault="00162F95" w:rsidP="00162F95">
      <w:pPr>
        <w:pStyle w:val="Normal11"/>
      </w:pPr>
      <w:r>
        <w:t>Et overskydent beløb efter tjekket udbetales til kunden via kontoen hos Inddrivelsesmyndigheden.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UdbetalingType</w:t>
            </w:r>
            <w:r>
              <w:fldChar w:fldCharType="begin"/>
            </w:r>
            <w:r>
              <w:instrText xml:space="preserve"> XE "</w:instrText>
            </w:r>
            <w:r w:rsidRPr="00B05E72">
              <w:instrText>UdbetalingType</w:instrText>
            </w:r>
            <w:r>
              <w:instrText xml:space="preserve">" </w:instrText>
            </w:r>
            <w:r>
              <w:fldChar w:fldCharType="end"/>
            </w:r>
          </w:p>
        </w:tc>
        <w:tc>
          <w:tcPr>
            <w:tcW w:w="5573" w:type="dxa"/>
          </w:tcPr>
          <w:p w:rsidR="00162F95" w:rsidRDefault="00162F95" w:rsidP="00162F95">
            <w:pPr>
              <w:pStyle w:val="Normal11"/>
            </w:pPr>
            <w:r>
              <w:t>Typen af udbetaling som foretages til en dansk eller udenlandsk bankkonto (udenom NemKonto).</w:t>
            </w:r>
          </w:p>
          <w:p w:rsidR="00162F95" w:rsidRDefault="00162F95" w:rsidP="00162F95">
            <w:pPr>
              <w:pStyle w:val="Normal11"/>
            </w:pPr>
          </w:p>
          <w:p w:rsidR="00162F95" w:rsidRDefault="00162F95" w:rsidP="00162F95">
            <w:pPr>
              <w:pStyle w:val="Normal11"/>
            </w:pPr>
            <w:r>
              <w:t>Tilladt værdi:</w:t>
            </w:r>
          </w:p>
          <w:p w:rsidR="00162F95" w:rsidRDefault="00162F95" w:rsidP="00162F95">
            <w:pPr>
              <w:pStyle w:val="Normal11"/>
            </w:pPr>
            <w:r>
              <w:t>For opkrævningsmyndigheden er der tale om: kreditsaldo fra opkrævningskontoen.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Kreditsaldo fra EKKO</w:t>
            </w:r>
          </w:p>
        </w:tc>
      </w:tr>
      <w:tr w:rsidR="00162F95" w:rsidTr="00162F95">
        <w:tblPrEx>
          <w:tblCellMar>
            <w:top w:w="0" w:type="dxa"/>
            <w:bottom w:w="0" w:type="dxa"/>
          </w:tblCellMar>
        </w:tblPrEx>
        <w:tc>
          <w:tcPr>
            <w:tcW w:w="2625" w:type="dxa"/>
          </w:tcPr>
          <w:p w:rsidR="00162F95" w:rsidRDefault="00162F95" w:rsidP="00162F95">
            <w:pPr>
              <w:pStyle w:val="Normal11"/>
            </w:pPr>
            <w:r>
              <w:t>Specifikation</w:t>
            </w:r>
          </w:p>
        </w:tc>
        <w:tc>
          <w:tcPr>
            <w:tcW w:w="1797" w:type="dxa"/>
          </w:tcPr>
          <w:p w:rsidR="00162F95" w:rsidRDefault="00162F95" w:rsidP="00162F95">
            <w:pPr>
              <w:pStyle w:val="Normal11"/>
            </w:pPr>
            <w:r>
              <w:t>XML</w:t>
            </w:r>
            <w:r>
              <w:fldChar w:fldCharType="begin"/>
            </w:r>
            <w:r>
              <w:instrText xml:space="preserve"> XE "</w:instrText>
            </w:r>
            <w:r w:rsidRPr="002F0E1B">
              <w:instrText>XML</w:instrText>
            </w:r>
            <w:r>
              <w:instrText xml:space="preserve">" </w:instrText>
            </w:r>
            <w:r>
              <w:fldChar w:fldCharType="end"/>
            </w:r>
          </w:p>
        </w:tc>
        <w:tc>
          <w:tcPr>
            <w:tcW w:w="5573" w:type="dxa"/>
          </w:tcPr>
          <w:p w:rsidR="00162F95" w:rsidRDefault="00162F95" w:rsidP="00162F95">
            <w:pPr>
              <w:pStyle w:val="Normal11"/>
            </w:pPr>
            <w:r>
              <w:t>Specifikation som sendes sammen med udbetalingen (fx banknotits)</w:t>
            </w:r>
          </w:p>
        </w:tc>
      </w:tr>
      <w:tr w:rsidR="00162F95" w:rsidTr="00162F95">
        <w:tblPrEx>
          <w:tblCellMar>
            <w:top w:w="0" w:type="dxa"/>
            <w:bottom w:w="0" w:type="dxa"/>
          </w:tblCellMar>
        </w:tblPrEx>
        <w:tc>
          <w:tcPr>
            <w:tcW w:w="2625" w:type="dxa"/>
          </w:tcPr>
          <w:p w:rsidR="00162F95" w:rsidRDefault="00162F95" w:rsidP="00162F95">
            <w:pPr>
              <w:pStyle w:val="Normal11"/>
            </w:pPr>
            <w:r>
              <w:t>UdbetalendeMyndighed</w:t>
            </w:r>
          </w:p>
        </w:tc>
        <w:tc>
          <w:tcPr>
            <w:tcW w:w="1797" w:type="dxa"/>
          </w:tcPr>
          <w:p w:rsidR="00162F95" w:rsidRDefault="00162F95" w:rsidP="00162F95">
            <w:pPr>
              <w:pStyle w:val="Normal11"/>
            </w:pPr>
            <w:r>
              <w:t>VirksomhedNavn</w:t>
            </w:r>
            <w:r>
              <w:fldChar w:fldCharType="begin"/>
            </w:r>
            <w:r>
              <w:instrText xml:space="preserve"> XE "</w:instrText>
            </w:r>
            <w:r w:rsidRPr="00BF6FBA">
              <w:instrText>VirksomhedNavn</w:instrText>
            </w:r>
            <w:r>
              <w:instrText xml:space="preserve">" </w:instrText>
            </w:r>
            <w:r>
              <w:fldChar w:fldCharType="end"/>
            </w:r>
          </w:p>
        </w:tc>
        <w:tc>
          <w:tcPr>
            <w:tcW w:w="5573" w:type="dxa"/>
          </w:tcPr>
          <w:p w:rsidR="00162F95" w:rsidRDefault="00162F95" w:rsidP="00162F95">
            <w:pPr>
              <w:pStyle w:val="Normal11"/>
            </w:pPr>
            <w:r>
              <w:t>Den myndighed, som har udbetalt til en beløbsmodtager, kaldes også den udbetalende myndighed (den samme som den modtagende myndighed).</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KontoNummer</w:t>
            </w:r>
            <w:r>
              <w:fldChar w:fldCharType="begin"/>
            </w:r>
            <w:r>
              <w:instrText xml:space="preserve"> XE "</w:instrText>
            </w:r>
            <w:r w:rsidRPr="00994E77">
              <w:instrText>KontoNummer</w:instrText>
            </w:r>
            <w:r>
              <w:instrText xml:space="preserve">" </w:instrText>
            </w:r>
            <w:r>
              <w:fldChar w:fldCharType="end"/>
            </w:r>
          </w:p>
        </w:tc>
        <w:tc>
          <w:tcPr>
            <w:tcW w:w="5573" w:type="dxa"/>
          </w:tcPr>
          <w:p w:rsidR="00162F95" w:rsidRDefault="00162F95" w:rsidP="00162F95">
            <w:pPr>
              <w:pStyle w:val="Normal11"/>
            </w:pPr>
            <w:r>
              <w:t>er kontonummeret til et givent pengeinstitut (som hovedregel 16-cifre)</w:t>
            </w:r>
          </w:p>
        </w:tc>
      </w:tr>
      <w:tr w:rsidR="00162F95" w:rsidTr="00162F95">
        <w:tblPrEx>
          <w:tblCellMar>
            <w:top w:w="0" w:type="dxa"/>
            <w:bottom w:w="0" w:type="dxa"/>
          </w:tblCellMar>
        </w:tblPrEx>
        <w:tc>
          <w:tcPr>
            <w:tcW w:w="2625" w:type="dxa"/>
          </w:tcPr>
          <w:p w:rsidR="00162F95" w:rsidRDefault="00162F95" w:rsidP="00162F95">
            <w:pPr>
              <w:pStyle w:val="Normal11"/>
            </w:pPr>
            <w:r>
              <w:t>BankRegistreringNummer</w:t>
            </w:r>
          </w:p>
        </w:tc>
        <w:tc>
          <w:tcPr>
            <w:tcW w:w="1797" w:type="dxa"/>
          </w:tcPr>
          <w:p w:rsidR="00162F95" w:rsidRDefault="00162F95" w:rsidP="00162F95">
            <w:pPr>
              <w:pStyle w:val="Normal11"/>
            </w:pPr>
            <w:r>
              <w:t>BankRegistreringNummer</w:t>
            </w:r>
            <w:r>
              <w:fldChar w:fldCharType="begin"/>
            </w:r>
            <w:r>
              <w:instrText xml:space="preserve"> XE "</w:instrText>
            </w:r>
            <w:r w:rsidRPr="00FB404D">
              <w:instrText>BankRegistreringNummer</w:instrText>
            </w:r>
            <w:r>
              <w:instrText xml:space="preserve">" </w:instrText>
            </w:r>
            <w:r>
              <w:fldChar w:fldCharType="end"/>
            </w:r>
          </w:p>
        </w:tc>
        <w:tc>
          <w:tcPr>
            <w:tcW w:w="5573" w:type="dxa"/>
          </w:tcPr>
          <w:p w:rsidR="00162F95" w:rsidRDefault="00162F95" w:rsidP="00162F95">
            <w:pPr>
              <w:pStyle w:val="Normal11"/>
            </w:pPr>
            <w:r>
              <w:t>er bankens (pengeinstituttets) registreringsnummer, som skal angives sammen med kontonummeret. (4-cifre).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w:t>
            </w:r>
            <w:r>
              <w:fldChar w:fldCharType="begin"/>
            </w:r>
            <w:r>
              <w:instrText xml:space="preserve"> XE "</w:instrText>
            </w:r>
            <w:r w:rsidRPr="009708FE">
              <w:instrText>Valuta</w:instrText>
            </w:r>
            <w:r>
              <w:instrText xml:space="preserve">" </w:instrText>
            </w:r>
            <w:r>
              <w:fldChar w:fldCharType="end"/>
            </w:r>
          </w:p>
        </w:tc>
        <w:tc>
          <w:tcPr>
            <w:tcW w:w="5573" w:type="dxa"/>
          </w:tcPr>
          <w:p w:rsidR="00162F95" w:rsidRDefault="00162F95" w:rsidP="00162F95">
            <w:pPr>
              <w:pStyle w:val="Normal11"/>
            </w:pPr>
            <w:r>
              <w:t>Er den valutaenhed (ISO-kode), som kunden har krav på/ønske om at få udbetalt sit tilgodehavende i - f.eks. US dollars eller Euro.</w:t>
            </w:r>
          </w:p>
        </w:tc>
      </w:tr>
      <w:tr w:rsidR="00162F95" w:rsidTr="00162F95">
        <w:tblPrEx>
          <w:tblCellMar>
            <w:top w:w="0" w:type="dxa"/>
            <w:bottom w:w="0" w:type="dxa"/>
          </w:tblCellMar>
        </w:tblPrEx>
        <w:tc>
          <w:tcPr>
            <w:tcW w:w="2625" w:type="dxa"/>
          </w:tcPr>
          <w:p w:rsidR="00162F95" w:rsidRDefault="00162F95" w:rsidP="00162F95">
            <w:pPr>
              <w:pStyle w:val="Normal11"/>
            </w:pPr>
            <w:r>
              <w:t>OverførselType</w:t>
            </w:r>
          </w:p>
        </w:tc>
        <w:tc>
          <w:tcPr>
            <w:tcW w:w="1797" w:type="dxa"/>
          </w:tcPr>
          <w:p w:rsidR="00162F95" w:rsidRDefault="00162F95" w:rsidP="00162F95">
            <w:pPr>
              <w:pStyle w:val="Normal11"/>
            </w:pPr>
            <w:r>
              <w:t>Type</w:t>
            </w:r>
            <w:r>
              <w:fldChar w:fldCharType="begin"/>
            </w:r>
            <w:r>
              <w:instrText xml:space="preserve"> XE "</w:instrText>
            </w:r>
            <w:r w:rsidRPr="0025493A">
              <w:instrText>Type</w:instrText>
            </w:r>
            <w:r>
              <w:instrText xml:space="preserve">" </w:instrText>
            </w:r>
            <w:r>
              <w:fldChar w:fldCharType="end"/>
            </w:r>
          </w:p>
        </w:tc>
        <w:tc>
          <w:tcPr>
            <w:tcW w:w="5573" w:type="dxa"/>
          </w:tcPr>
          <w:p w:rsidR="00162F95" w:rsidRDefault="00162F95" w:rsidP="00162F95">
            <w:pPr>
              <w:pStyle w:val="Normal11"/>
            </w:pPr>
            <w:r>
              <w:t>Hvorledes kunden ønsker udbetalingen foretaget. Der er følgende muligheder: Expres, Check eller Standard.</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TekstKort</w:t>
            </w:r>
            <w:r>
              <w:fldChar w:fldCharType="begin"/>
            </w:r>
            <w:r>
              <w:instrText xml:space="preserve"> XE "</w:instrText>
            </w:r>
            <w:r w:rsidRPr="005351C0">
              <w:instrText>TekstKort</w:instrText>
            </w:r>
            <w:r>
              <w:instrText xml:space="preserve">" </w:instrText>
            </w:r>
            <w:r>
              <w:fldChar w:fldCharType="end"/>
            </w:r>
          </w:p>
        </w:tc>
        <w:tc>
          <w:tcPr>
            <w:tcW w:w="5573" w:type="dxa"/>
          </w:tcPr>
          <w:p w:rsidR="00162F95" w:rsidRDefault="00162F95" w:rsidP="00162F95">
            <w:pPr>
              <w:pStyle w:val="Normal11"/>
            </w:pPr>
            <w:r>
              <w:t xml:space="preserve">Oplysning om, hvem der skal bære omkostningerne ifbm. udbetalingen. </w:t>
            </w:r>
          </w:p>
          <w:p w:rsidR="00162F95" w:rsidRDefault="00162F95" w:rsidP="00162F95">
            <w:pPr>
              <w:pStyle w:val="Normal11"/>
            </w:pPr>
            <w:r>
              <w:t xml:space="preserve">Mulige værdier: </w:t>
            </w:r>
          </w:p>
          <w:p w:rsidR="00162F95" w:rsidRDefault="00162F95" w:rsidP="00162F95">
            <w:pPr>
              <w:pStyle w:val="Normal11"/>
            </w:pPr>
            <w:r>
              <w:t xml:space="preserve">Afsender betaler omkostninger </w:t>
            </w:r>
          </w:p>
          <w:p w:rsidR="00162F95" w:rsidRDefault="00162F95" w:rsidP="00162F95">
            <w:pPr>
              <w:pStyle w:val="Normal11"/>
            </w:pPr>
            <w:r>
              <w:t xml:space="preserve">Modtager betaler omkostninger </w:t>
            </w:r>
          </w:p>
          <w:p w:rsidR="00162F95" w:rsidRDefault="00162F95" w:rsidP="00162F95">
            <w:pPr>
              <w:pStyle w:val="Normal11"/>
            </w:pPr>
            <w:r>
              <w:t>Afsender og modtager deler omkostninger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Afsender</w:t>
            </w:r>
          </w:p>
          <w:p w:rsidR="00162F95" w:rsidRDefault="00162F95" w:rsidP="00162F95">
            <w:pPr>
              <w:pStyle w:val="Normal11"/>
            </w:pPr>
            <w:r>
              <w:t>Modtager</w:t>
            </w:r>
          </w:p>
          <w:p w:rsidR="00162F95" w:rsidRPr="00162F95" w:rsidRDefault="00162F95" w:rsidP="00162F95">
            <w:pPr>
              <w:pStyle w:val="Normal11"/>
            </w:pPr>
            <w:r>
              <w:t>Delt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via</w:t>
            </w:r>
          </w:p>
        </w:tc>
        <w:tc>
          <w:tcPr>
            <w:tcW w:w="2398" w:type="dxa"/>
          </w:tcPr>
          <w:p w:rsidR="00162F95" w:rsidRDefault="00162F95" w:rsidP="00162F95">
            <w:pPr>
              <w:pStyle w:val="Normal11"/>
            </w:pPr>
            <w:r>
              <w:t>BankKontoUdbetaling(0..*)</w:t>
            </w:r>
          </w:p>
          <w:p w:rsidR="00162F95" w:rsidRDefault="00162F95" w:rsidP="00162F95">
            <w:pPr>
              <w:pStyle w:val="Normal11"/>
            </w:pPr>
            <w:r>
              <w:t>Bank(1)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 xml:space="preserve">BankKontoUdbetaling arver fra/er en specialisering af </w:t>
            </w:r>
            <w:del w:id="6361" w:author="Skat" w:date="2010-06-25T12:54:00Z">
              <w:r w:rsidR="00307A99">
                <w:delText>Udbetaling</w:delText>
              </w:r>
            </w:del>
            <w:ins w:id="6362" w:author="Skat" w:date="2010-06-25T12:54:00Z">
              <w:r>
                <w:t>OpkrævningUdbetaling</w:t>
              </w:r>
            </w:ins>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6363" w:author="Skat" w:date="2010-06-25T12:54:00Z"/>
        </w:rPr>
      </w:pPr>
      <w:bookmarkStart w:id="6364" w:name="_Toc265233953"/>
      <w:bookmarkStart w:id="6365" w:name="_Toc263947391"/>
      <w:del w:id="6366" w:author="Skat" w:date="2010-06-25T12:54:00Z">
        <w:r>
          <w:delText>Dækning</w:delText>
        </w:r>
        <w:bookmarkEnd w:id="6365"/>
      </w:del>
    </w:p>
    <w:p w:rsidR="00307A99" w:rsidRDefault="00307A99" w:rsidP="00307A99">
      <w:pPr>
        <w:pStyle w:val="Normal11"/>
        <w:rPr>
          <w:del w:id="6367" w:author="Skat" w:date="2010-06-25T12:54:00Z"/>
        </w:rPr>
      </w:pPr>
      <w:del w:id="6368" w:author="Skat" w:date="2010-06-25T12:54:00Z">
        <w:r>
          <w:delText>Dokumentation for, at en fordring er dækket. Dette er fordelingen af indbetalingerne til at dække fordringer. Her angives, hvilken fordring er dækket af hvilken indbetaling, og hvilken indbetaling der dækker hvilken fordring.</w:delText>
        </w:r>
      </w:del>
    </w:p>
    <w:p w:rsidR="00307A99" w:rsidRDefault="00307A99" w:rsidP="00307A99">
      <w:pPr>
        <w:pStyle w:val="Normal11"/>
        <w:rPr>
          <w:del w:id="6369" w:author="Skat" w:date="2010-06-25T12:54:00Z"/>
        </w:rPr>
      </w:pPr>
    </w:p>
    <w:p w:rsidR="00307A99" w:rsidRDefault="00307A99" w:rsidP="00307A99">
      <w:pPr>
        <w:pStyle w:val="Normal11"/>
        <w:rPr>
          <w:del w:id="6370" w:author="Skat" w:date="2010-06-25T12:54:00Z"/>
        </w:rPr>
      </w:pPr>
      <w:del w:id="6371" w:author="Skat" w:date="2010-06-25T12:54:00Z">
        <w:r>
          <w:delText>Det er også her, der sker en om- eller modpostering mellem en indbetaling og evt. fordringer. Det sker i henhold til reglerne for dækningsrækkefølge (FIFO).</w:delText>
        </w:r>
      </w:del>
    </w:p>
    <w:p w:rsidR="00307A99" w:rsidRDefault="00307A99" w:rsidP="00307A99">
      <w:pPr>
        <w:pStyle w:val="Normal11"/>
        <w:rPr>
          <w:del w:id="6372" w:author="Skat" w:date="2010-06-25T12:54:00Z"/>
        </w:rPr>
      </w:pPr>
    </w:p>
    <w:p w:rsidR="00162F95" w:rsidRDefault="00162F95" w:rsidP="00162F95">
      <w:pPr>
        <w:pStyle w:val="Overskrift2"/>
        <w:rPr>
          <w:ins w:id="6373" w:author="Skat" w:date="2010-06-25T12:54:00Z"/>
        </w:rPr>
      </w:pPr>
      <w:ins w:id="6374" w:author="Skat" w:date="2010-06-25T12:54:00Z">
        <w:r>
          <w:t>Godkendelse</w:t>
        </w:r>
        <w:bookmarkEnd w:id="6364"/>
      </w:ins>
    </w:p>
    <w:p w:rsidR="00162F95" w:rsidRDefault="00162F95" w:rsidP="00162F95">
      <w:pPr>
        <w:pStyle w:val="Normal11"/>
        <w:rPr>
          <w:ins w:id="6375" w:author="Skat" w:date="2010-06-25T12:54:00Z"/>
        </w:rPr>
      </w:pPr>
      <w:ins w:id="6376" w:author="Skat" w:date="2010-06-25T12:54:00Z">
        <w:r>
          <w:t>Det kan strategisk vælges, at man gerne vil have en godkendelse inden en bestemt aktivitet gennemføres. Det kunne eksempelvis være godkendelse af en indsats, fx. Afskrivning, eller godkendelse af en indbetalings dækning af kundens fordringer.</w:t>
        </w:r>
      </w:ins>
    </w:p>
    <w:p w:rsidR="00162F95" w:rsidRDefault="00162F95" w:rsidP="00162F95">
      <w:pPr>
        <w:pStyle w:val="Normal11"/>
        <w:rPr>
          <w:ins w:id="6377" w:author="Skat" w:date="2010-06-25T12:54:00Z"/>
        </w:rPr>
      </w:pPr>
    </w:p>
    <w:p w:rsidR="00162F95" w:rsidRDefault="00162F95" w:rsidP="00162F95">
      <w:pPr>
        <w:pStyle w:val="Normal11"/>
        <w:rPr>
          <w:ins w:id="6378" w:author="Skat" w:date="2010-06-25T12:54:00Z"/>
        </w:rPr>
      </w:pPr>
      <w:ins w:id="6379" w:author="Skat" w:date="2010-06-25T12:54:00Z">
        <w:r>
          <w:t>En indsats kan derfor blive sendt til godkendelse hos Godkendelsesenheden (Organisatorisk enhed i SKAT) eller en ressource (medarbejder) med rollen Godkender.</w:t>
        </w:r>
      </w:ins>
    </w:p>
    <w:p w:rsidR="00162F95" w:rsidRDefault="00162F95" w:rsidP="00162F95">
      <w:pPr>
        <w:pStyle w:val="Normal11"/>
        <w:rPr>
          <w:ins w:id="6380" w:author="Skat" w:date="2010-06-25T12:54:00Z"/>
        </w:rPr>
      </w:pPr>
    </w:p>
    <w:p w:rsidR="00162F95" w:rsidRDefault="00162F95" w:rsidP="00162F95">
      <w:pPr>
        <w:pStyle w:val="Normal11"/>
        <w:rPr>
          <w:ins w:id="6381" w:author="Skat" w:date="2010-06-25T12:54:00Z"/>
        </w:rPr>
      </w:pPr>
    </w:p>
    <w:p w:rsidR="00162F95" w:rsidRDefault="00162F95" w:rsidP="00162F95">
      <w:pPr>
        <w:pStyle w:val="Normal11"/>
        <w:rPr>
          <w:ins w:id="638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307A99" w:rsidP="00162F95">
            <w:pPr>
              <w:pStyle w:val="Normal11"/>
            </w:pPr>
            <w:del w:id="6383" w:author="Skat" w:date="2010-06-25T12:54:00Z">
              <w:r>
                <w:delText>Beløb</w:delText>
              </w:r>
            </w:del>
            <w:ins w:id="6384" w:author="Skat" w:date="2010-06-25T12:54:00Z">
              <w:r w:rsidR="00162F95">
                <w:t>Resultat</w:t>
              </w:r>
            </w:ins>
          </w:p>
        </w:tc>
        <w:tc>
          <w:tcPr>
            <w:tcW w:w="1797" w:type="dxa"/>
          </w:tcPr>
          <w:p w:rsidR="00162F95" w:rsidRDefault="00307A99" w:rsidP="00162F95">
            <w:pPr>
              <w:pStyle w:val="Normal11"/>
            </w:pPr>
            <w:del w:id="6385" w:author="Skat" w:date="2010-06-25T12:54:00Z">
              <w:r>
                <w:delText>Beløb</w:delText>
              </w:r>
            </w:del>
            <w:ins w:id="6386" w:author="Skat" w:date="2010-06-25T12:54:00Z">
              <w:r w:rsidR="00162F95">
                <w:t>JaNej</w:t>
              </w:r>
            </w:ins>
            <w:r w:rsidR="00162F95">
              <w:fldChar w:fldCharType="begin"/>
            </w:r>
            <w:r w:rsidR="00162F95">
              <w:instrText xml:space="preserve"> XE "</w:instrText>
            </w:r>
            <w:del w:id="6387" w:author="Skat" w:date="2010-06-25T12:54:00Z">
              <w:r w:rsidRPr="001437B9">
                <w:delInstrText>Beløb</w:delInstrText>
              </w:r>
            </w:del>
            <w:ins w:id="6388" w:author="Skat" w:date="2010-06-25T12:54:00Z">
              <w:r w:rsidR="00162F95" w:rsidRPr="00C65FA8">
                <w:instrText>JaNej</w:instrText>
              </w:r>
            </w:ins>
            <w:r w:rsidR="00162F95">
              <w:instrText xml:space="preserve">" </w:instrText>
            </w:r>
            <w:r w:rsidR="00162F95">
              <w:fldChar w:fldCharType="end"/>
            </w:r>
          </w:p>
        </w:tc>
        <w:tc>
          <w:tcPr>
            <w:tcW w:w="5573" w:type="dxa"/>
          </w:tcPr>
          <w:p w:rsidR="00162F95" w:rsidRDefault="00307A99" w:rsidP="00162F95">
            <w:pPr>
              <w:pStyle w:val="Normal11"/>
              <w:rPr>
                <w:ins w:id="6389" w:author="Skat" w:date="2010-06-25T12:54:00Z"/>
              </w:rPr>
            </w:pPr>
            <w:del w:id="6390" w:author="Skat" w:date="2010-06-25T12:54:00Z">
              <w:r>
                <w:delText>Beløbet som fordringen er dækket med, dvs. hvis fordringen er på 1000 kr. og indbetalingen er på 500 kr., så er FordringDækningBeløb 500 kr.</w:delText>
              </w:r>
            </w:del>
            <w:ins w:id="6391" w:author="Skat" w:date="2010-06-25T12:54:00Z">
              <w:r w:rsidR="00162F95">
                <w:t xml:space="preserve">Resultatet af godkendelsen i form af ja eller nej. </w:t>
              </w:r>
            </w:ins>
          </w:p>
          <w:p w:rsidR="00162F95" w:rsidRDefault="00162F95" w:rsidP="00162F95">
            <w:pPr>
              <w:pStyle w:val="Normal11"/>
              <w:rPr>
                <w:ins w:id="6392" w:author="Skat" w:date="2010-06-25T12:54:00Z"/>
              </w:rPr>
            </w:pPr>
            <w:ins w:id="6393" w:author="Skat" w:date="2010-06-25T12:54:00Z">
              <w:r>
                <w:t>Ja = Godkendt</w:t>
              </w:r>
            </w:ins>
          </w:p>
          <w:p w:rsidR="00162F95" w:rsidRDefault="00162F95" w:rsidP="00162F95">
            <w:pPr>
              <w:pStyle w:val="Normal11"/>
            </w:pPr>
            <w:ins w:id="6394" w:author="Skat" w:date="2010-06-25T12:54:00Z">
              <w:r>
                <w:t>Nej = Ikke godkendt (afvist)</w:t>
              </w:r>
            </w:ins>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7F4FB6">
              <w:instrText>Dato</w:instrText>
            </w:r>
            <w:r>
              <w:instrText xml:space="preserve">" </w:instrText>
            </w:r>
            <w:r>
              <w:fldChar w:fldCharType="end"/>
            </w:r>
          </w:p>
        </w:tc>
        <w:tc>
          <w:tcPr>
            <w:tcW w:w="5573" w:type="dxa"/>
          </w:tcPr>
          <w:p w:rsidR="00162F95" w:rsidRDefault="00307A99" w:rsidP="00162F95">
            <w:pPr>
              <w:pStyle w:val="Normal11"/>
            </w:pPr>
            <w:del w:id="6395" w:author="Skat" w:date="2010-06-25T12:54:00Z">
              <w:r>
                <w:delText>Datoen hvor fordringen er dækket med et givet beløb.</w:delText>
              </w:r>
            </w:del>
            <w:ins w:id="6396" w:author="Skat" w:date="2010-06-25T12:54:00Z">
              <w:r w:rsidR="00162F95">
                <w:t>Dato for godkendelse.</w:t>
              </w:r>
            </w:ins>
          </w:p>
        </w:tc>
      </w:tr>
      <w:tr w:rsidR="00162F95" w:rsidTr="00162F95">
        <w:tblPrEx>
          <w:tblCellMar>
            <w:top w:w="0" w:type="dxa"/>
            <w:bottom w:w="0" w:type="dxa"/>
          </w:tblCellMar>
        </w:tblPrEx>
        <w:tc>
          <w:tcPr>
            <w:tcW w:w="2625" w:type="dxa"/>
          </w:tcPr>
          <w:p w:rsidR="00162F95" w:rsidRDefault="00307A99" w:rsidP="00162F95">
            <w:pPr>
              <w:pStyle w:val="Normal11"/>
            </w:pPr>
            <w:del w:id="6397" w:author="Skat" w:date="2010-06-25T12:54:00Z">
              <w:r>
                <w:delText>Forslag</w:delText>
              </w:r>
            </w:del>
            <w:ins w:id="6398" w:author="Skat" w:date="2010-06-25T12:54:00Z">
              <w:r w:rsidR="00162F95">
                <w:t>Årsag</w:t>
              </w:r>
            </w:ins>
          </w:p>
        </w:tc>
        <w:tc>
          <w:tcPr>
            <w:tcW w:w="1797" w:type="dxa"/>
          </w:tcPr>
          <w:p w:rsidR="00162F95" w:rsidRDefault="00307A99" w:rsidP="00162F95">
            <w:pPr>
              <w:pStyle w:val="Normal11"/>
            </w:pPr>
            <w:del w:id="6399" w:author="Skat" w:date="2010-06-25T12:54:00Z">
              <w:r>
                <w:delText>XML</w:delText>
              </w:r>
            </w:del>
            <w:ins w:id="6400" w:author="Skat" w:date="2010-06-25T12:54:00Z">
              <w:r w:rsidR="00162F95">
                <w:t>ÅrsagFastTekst1</w:t>
              </w:r>
            </w:ins>
            <w:r w:rsidR="00162F95">
              <w:fldChar w:fldCharType="begin"/>
            </w:r>
            <w:r w:rsidR="00162F95">
              <w:instrText xml:space="preserve"> XE "</w:instrText>
            </w:r>
            <w:del w:id="6401" w:author="Skat" w:date="2010-06-25T12:54:00Z">
              <w:r w:rsidRPr="0019005D">
                <w:delInstrText>XML</w:delInstrText>
              </w:r>
            </w:del>
            <w:ins w:id="6402" w:author="Skat" w:date="2010-06-25T12:54:00Z">
              <w:r w:rsidR="00162F95" w:rsidRPr="0081664E">
                <w:instrText>ÅrsagFastTekst1</w:instrText>
              </w:r>
            </w:ins>
            <w:r w:rsidR="00162F95">
              <w:instrText xml:space="preserve">" </w:instrText>
            </w:r>
            <w:r w:rsidR="00162F95">
              <w:fldChar w:fldCharType="end"/>
            </w:r>
          </w:p>
        </w:tc>
        <w:tc>
          <w:tcPr>
            <w:tcW w:w="5573" w:type="dxa"/>
          </w:tcPr>
          <w:p w:rsidR="00307A99" w:rsidRDefault="00307A99" w:rsidP="00307A99">
            <w:pPr>
              <w:pStyle w:val="Normal11"/>
              <w:rPr>
                <w:del w:id="6403" w:author="Skat" w:date="2010-06-25T12:54:00Z"/>
              </w:rPr>
            </w:pPr>
            <w:del w:id="6404" w:author="Skat" w:date="2010-06-25T12:54:00Z">
              <w:r>
                <w:delText xml:space="preserve">I visse tilfælde vil man inden gennemførelse af fordringsdækningen opstille et forslag, som en aktør kan tage stilling til. </w:delText>
              </w:r>
            </w:del>
          </w:p>
          <w:p w:rsidR="00307A99" w:rsidRDefault="00307A99" w:rsidP="00307A99">
            <w:pPr>
              <w:pStyle w:val="Normal11"/>
              <w:rPr>
                <w:del w:id="6405" w:author="Skat" w:date="2010-06-25T12:54:00Z"/>
              </w:rPr>
            </w:pPr>
          </w:p>
          <w:p w:rsidR="00162F95" w:rsidRDefault="00307A99" w:rsidP="00162F95">
            <w:pPr>
              <w:pStyle w:val="Normal11"/>
            </w:pPr>
            <w:del w:id="6406" w:author="Skat" w:date="2010-06-25T12:54:00Z">
              <w:r>
                <w:delText>Specifikt Restanceinddrivelsesmyndigheden: Dette skal f.eks. bruges ved indsatsen "Modregning" og de forskellige bobehandlingsindsatser, og bruges i det øjeblik, man vælger at gennemføre modregning.</w:delText>
              </w:r>
            </w:del>
            <w:ins w:id="6407" w:author="Skat" w:date="2010-06-25T12:54:00Z">
              <w:r w:rsidR="00162F95">
                <w:t>Årsag for godkendelsen/afvisningen, dvs. hvorfor en given aktivitet er godkendt eller hvorfor den ikke er godkendt, dvs. afvist.</w:t>
              </w:r>
            </w:ins>
          </w:p>
        </w:tc>
      </w:tr>
      <w:tr w:rsidR="00162F95" w:rsidTr="00162F95">
        <w:tblPrEx>
          <w:tblCellMar>
            <w:top w:w="0" w:type="dxa"/>
            <w:bottom w:w="0" w:type="dxa"/>
          </w:tblCellMar>
        </w:tblPrEx>
        <w:tc>
          <w:tcPr>
            <w:tcW w:w="2625" w:type="dxa"/>
          </w:tcPr>
          <w:p w:rsidR="00162F95" w:rsidRDefault="00307A99" w:rsidP="00162F95">
            <w:pPr>
              <w:pStyle w:val="Normal11"/>
            </w:pPr>
            <w:del w:id="6408" w:author="Skat" w:date="2010-06-25T12:54:00Z">
              <w:r>
                <w:delText>Årsag</w:delText>
              </w:r>
            </w:del>
            <w:ins w:id="6409" w:author="Skat" w:date="2010-06-25T12:54:00Z">
              <w:r w:rsidR="00162F95">
                <w:t>Regelsæt</w:t>
              </w:r>
            </w:ins>
          </w:p>
        </w:tc>
        <w:tc>
          <w:tcPr>
            <w:tcW w:w="1797" w:type="dxa"/>
          </w:tcPr>
          <w:p w:rsidR="00162F95" w:rsidRDefault="00307A99" w:rsidP="00162F95">
            <w:pPr>
              <w:pStyle w:val="Normal11"/>
            </w:pPr>
            <w:del w:id="6410" w:author="Skat" w:date="2010-06-25T12:54:00Z">
              <w:r>
                <w:delText>Årsag</w:delText>
              </w:r>
            </w:del>
            <w:ins w:id="6411" w:author="Skat" w:date="2010-06-25T12:54:00Z">
              <w:r w:rsidR="00162F95">
                <w:t>RegelSæt</w:t>
              </w:r>
            </w:ins>
            <w:r w:rsidR="00162F95">
              <w:fldChar w:fldCharType="begin"/>
            </w:r>
            <w:r w:rsidR="00162F95">
              <w:instrText xml:space="preserve"> XE "</w:instrText>
            </w:r>
            <w:del w:id="6412" w:author="Skat" w:date="2010-06-25T12:54:00Z">
              <w:r w:rsidRPr="00C644C9">
                <w:delInstrText>Årsag</w:delInstrText>
              </w:r>
            </w:del>
            <w:ins w:id="6413" w:author="Skat" w:date="2010-06-25T12:54:00Z">
              <w:r w:rsidR="00162F95" w:rsidRPr="00EA300D">
                <w:instrText>RegelSæt</w:instrText>
              </w:r>
            </w:ins>
            <w:r w:rsidR="00162F95">
              <w:instrText xml:space="preserve">" </w:instrText>
            </w:r>
            <w:r w:rsidR="00162F95">
              <w:fldChar w:fldCharType="end"/>
            </w:r>
          </w:p>
        </w:tc>
        <w:tc>
          <w:tcPr>
            <w:tcW w:w="5573" w:type="dxa"/>
          </w:tcPr>
          <w:p w:rsidR="00307A99" w:rsidRDefault="00307A99" w:rsidP="00307A99">
            <w:pPr>
              <w:pStyle w:val="Normal11"/>
              <w:rPr>
                <w:del w:id="6414" w:author="Skat" w:date="2010-06-25T12:54:00Z"/>
              </w:rPr>
            </w:pPr>
            <w:del w:id="6415" w:author="Skat" w:date="2010-06-25T12:54:00Z">
              <w:r>
                <w:delText>Forklarer hvorledes et beløb er dækket og vil typisk være om en dækning er sket automatisk eller manuelt. Anvendes også i forbindelse med ompostering.</w:delText>
              </w:r>
            </w:del>
          </w:p>
          <w:p w:rsidR="00307A99" w:rsidRDefault="00307A99" w:rsidP="00307A99">
            <w:pPr>
              <w:pStyle w:val="Normal11"/>
              <w:rPr>
                <w:del w:id="6416" w:author="Skat" w:date="2010-06-25T12:54:00Z"/>
              </w:rPr>
            </w:pPr>
          </w:p>
          <w:p w:rsidR="00162F95" w:rsidRDefault="00162F95" w:rsidP="00162F95">
            <w:pPr>
              <w:pStyle w:val="Normal11"/>
              <w:rPr>
                <w:ins w:id="6417" w:author="Skat" w:date="2010-06-25T12:54:00Z"/>
              </w:rPr>
            </w:pPr>
            <w:ins w:id="6418" w:author="Skat" w:date="2010-06-25T12:54:00Z">
              <w:r>
                <w:t xml:space="preserve">Regelsættet for hvad der kræver godkendelse, fx indsatser, negative angivelser eller en indbetalings dækning af fordring(er). </w:t>
              </w:r>
            </w:ins>
          </w:p>
          <w:p w:rsidR="00162F95" w:rsidRDefault="00162F95" w:rsidP="00162F95">
            <w:pPr>
              <w:pStyle w:val="Normal11"/>
            </w:pPr>
          </w:p>
        </w:tc>
      </w:tr>
      <w:tr w:rsidR="00162F95" w:rsidTr="00162F95">
        <w:tblPrEx>
          <w:tblCellMar>
            <w:top w:w="0" w:type="dxa"/>
            <w:bottom w:w="0" w:type="dxa"/>
          </w:tblCellMar>
        </w:tblPrEx>
        <w:trPr>
          <w:ins w:id="6419" w:author="Skat" w:date="2010-06-25T12:54:00Z"/>
        </w:trPr>
        <w:tc>
          <w:tcPr>
            <w:tcW w:w="2625" w:type="dxa"/>
          </w:tcPr>
          <w:p w:rsidR="00162F95" w:rsidRDefault="00162F95" w:rsidP="00162F95">
            <w:pPr>
              <w:pStyle w:val="Normal11"/>
              <w:rPr>
                <w:ins w:id="6420" w:author="Skat" w:date="2010-06-25T12:54:00Z"/>
              </w:rPr>
            </w:pPr>
            <w:ins w:id="6421" w:author="Skat" w:date="2010-06-25T12:54:00Z">
              <w:r>
                <w:t>ID</w:t>
              </w:r>
            </w:ins>
          </w:p>
        </w:tc>
        <w:tc>
          <w:tcPr>
            <w:tcW w:w="1797" w:type="dxa"/>
          </w:tcPr>
          <w:p w:rsidR="00162F95" w:rsidRDefault="00162F95" w:rsidP="00162F95">
            <w:pPr>
              <w:pStyle w:val="Normal11"/>
              <w:rPr>
                <w:ins w:id="6422" w:author="Skat" w:date="2010-06-25T12:54:00Z"/>
              </w:rPr>
            </w:pPr>
            <w:ins w:id="6423" w:author="Skat" w:date="2010-06-25T12:54:00Z">
              <w:r>
                <w:t>ID</w:t>
              </w:r>
              <w:r>
                <w:fldChar w:fldCharType="begin"/>
              </w:r>
              <w:r>
                <w:instrText xml:space="preserve"> XE "</w:instrText>
              </w:r>
              <w:r w:rsidRPr="00657E4F">
                <w:instrText>ID</w:instrText>
              </w:r>
              <w:r>
                <w:instrText xml:space="preserve">" </w:instrText>
              </w:r>
              <w:r>
                <w:fldChar w:fldCharType="end"/>
              </w:r>
            </w:ins>
          </w:p>
        </w:tc>
        <w:tc>
          <w:tcPr>
            <w:tcW w:w="5573" w:type="dxa"/>
          </w:tcPr>
          <w:p w:rsidR="00162F95" w:rsidRDefault="00162F95" w:rsidP="00162F95">
            <w:pPr>
              <w:pStyle w:val="Normal11"/>
              <w:rPr>
                <w:ins w:id="6424" w:author="Skat" w:date="2010-06-25T12:54:00Z"/>
              </w:rPr>
            </w:pPr>
            <w:ins w:id="6425" w:author="Skat" w:date="2010-06-25T12:54:00Z">
              <w:r>
                <w:t>Kan anvendes til unik identifikation af en godkendelse - ikke relevant alle sammenhænge.</w:t>
              </w:r>
            </w:ins>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307A99" w:rsidP="00162F95">
            <w:pPr>
              <w:pStyle w:val="Normal11"/>
            </w:pPr>
            <w:del w:id="6426" w:author="Skat" w:date="2010-06-25T12:54:00Z">
              <w:r>
                <w:delText>under</w:delText>
              </w:r>
            </w:del>
            <w:ins w:id="6427" w:author="Skat" w:date="2010-06-25T12:54:00Z">
              <w:r w:rsidR="00162F95">
                <w:t>godkendelse af</w:t>
              </w:r>
            </w:ins>
          </w:p>
        </w:tc>
        <w:tc>
          <w:tcPr>
            <w:tcW w:w="2398" w:type="dxa"/>
          </w:tcPr>
          <w:p w:rsidR="00307A99" w:rsidRDefault="00307A99" w:rsidP="00307A99">
            <w:pPr>
              <w:pStyle w:val="Normal11"/>
              <w:rPr>
                <w:del w:id="6428" w:author="Skat" w:date="2010-06-25T12:54:00Z"/>
              </w:rPr>
            </w:pPr>
            <w:del w:id="6429" w:author="Skat" w:date="2010-06-25T12:54:00Z">
              <w:r>
                <w:delText>Dækning()</w:delText>
              </w:r>
            </w:del>
          </w:p>
          <w:p w:rsidR="00162F95" w:rsidRDefault="00307A99" w:rsidP="00162F95">
            <w:pPr>
              <w:pStyle w:val="Normal11"/>
              <w:rPr>
                <w:ins w:id="6430" w:author="Skat" w:date="2010-06-25T12:54:00Z"/>
              </w:rPr>
            </w:pPr>
            <w:del w:id="6431" w:author="Skat" w:date="2010-06-25T12:54:00Z">
              <w:r>
                <w:delText>Udbetaling()</w:delText>
              </w:r>
            </w:del>
            <w:ins w:id="6432" w:author="Skat" w:date="2010-06-25T12:54:00Z">
              <w:r w:rsidR="00162F95">
                <w:t>Godkendelse(0..1)</w:t>
              </w:r>
            </w:ins>
          </w:p>
          <w:p w:rsidR="00162F95" w:rsidRDefault="00162F95" w:rsidP="00162F95">
            <w:pPr>
              <w:pStyle w:val="Normal11"/>
            </w:pPr>
            <w:ins w:id="6433" w:author="Skat" w:date="2010-06-25T12:54:00Z">
              <w:r>
                <w:t>OpkrævningUdbetaling(0..*)</w:t>
              </w:r>
            </w:ins>
          </w:p>
        </w:tc>
        <w:tc>
          <w:tcPr>
            <w:tcW w:w="5879" w:type="dxa"/>
          </w:tcPr>
          <w:p w:rsidR="00162F95" w:rsidRDefault="00162F95" w:rsidP="00162F95">
            <w:pPr>
              <w:pStyle w:val="Normal11"/>
            </w:pPr>
          </w:p>
        </w:tc>
      </w:tr>
    </w:tbl>
    <w:p w:rsidR="00307A99" w:rsidRDefault="00307A99" w:rsidP="00307A99">
      <w:pPr>
        <w:pStyle w:val="Normal11"/>
        <w:rPr>
          <w:del w:id="6434" w:author="Skat" w:date="2010-06-25T12:54:00Z"/>
        </w:rPr>
      </w:pPr>
    </w:p>
    <w:p w:rsidR="00307A99" w:rsidRDefault="00307A99" w:rsidP="00307A99">
      <w:pPr>
        <w:pStyle w:val="Normal11"/>
        <w:rPr>
          <w:del w:id="6435"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6436" w:author="Skat" w:date="2010-06-25T12:54:00Z"/>
        </w:rPr>
      </w:pPr>
      <w:bookmarkStart w:id="6437" w:name="_Toc263947392"/>
      <w:del w:id="6438" w:author="Skat" w:date="2010-06-25T12:54:00Z">
        <w:r>
          <w:delText>Godkendelse</w:delText>
        </w:r>
        <w:bookmarkEnd w:id="6437"/>
      </w:del>
    </w:p>
    <w:p w:rsidR="00307A99" w:rsidRDefault="00307A99" w:rsidP="00307A99">
      <w:pPr>
        <w:pStyle w:val="Normal11"/>
        <w:rPr>
          <w:del w:id="6439" w:author="Skat" w:date="2010-06-25T12:54:00Z"/>
        </w:rPr>
      </w:pPr>
      <w:del w:id="6440" w:author="Skat" w:date="2010-06-25T12:54:00Z">
        <w:r>
          <w:delText>Der er aktiviteter, der kræver en godkendelse forinden denne kan gennemføres.</w:delText>
        </w:r>
      </w:del>
    </w:p>
    <w:p w:rsidR="00307A99" w:rsidRDefault="00307A99" w:rsidP="00307A99">
      <w:pPr>
        <w:pStyle w:val="Normal11"/>
        <w:rPr>
          <w:del w:id="6441" w:author="Skat" w:date="2010-06-25T12:54:00Z"/>
        </w:rPr>
      </w:pPr>
    </w:p>
    <w:p w:rsidR="00307A99" w:rsidRDefault="00307A99" w:rsidP="00307A99">
      <w:pPr>
        <w:pStyle w:val="Normal11"/>
        <w:rPr>
          <w:del w:id="6442" w:author="Skat" w:date="2010-06-25T12:54:00Z"/>
        </w:rPr>
      </w:pPr>
      <w:del w:id="6443" w:author="Skat" w:date="2010-06-25T12:54:00Z">
        <w:r>
          <w:delText>Dette gælder bl.a. i forbindelse med udbetalinger og ved afskrivning af fordring.</w:delText>
        </w:r>
      </w:del>
    </w:p>
    <w:p w:rsidR="00307A99" w:rsidRDefault="00307A99" w:rsidP="00307A99">
      <w:pPr>
        <w:pStyle w:val="Normal11"/>
        <w:rPr>
          <w:del w:id="6444" w:author="Skat" w:date="2010-06-25T12:54:00Z"/>
        </w:rPr>
      </w:pPr>
    </w:p>
    <w:p w:rsidR="00307A99" w:rsidRDefault="00307A99" w:rsidP="00307A99">
      <w:pPr>
        <w:pStyle w:val="Normal11"/>
        <w:rPr>
          <w:del w:id="6445" w:author="Skat" w:date="2010-06-25T12:54:00Z"/>
        </w:rPr>
      </w:pPr>
      <w:del w:id="6446" w:author="Skat" w:date="2010-06-25T12:54:00Z">
        <w:r>
          <w:delText>En indsats/udbetaling kan derfor blive sendt til godkendelse hos godkendelsesenheden (Organisatorisk enhed i SKAT) eller en ressource (medarbejder) med rollen Godkender.</w:delText>
        </w:r>
      </w:del>
    </w:p>
    <w:p w:rsidR="00307A99" w:rsidRDefault="00307A99" w:rsidP="00307A99">
      <w:pPr>
        <w:pStyle w:val="Normal11"/>
        <w:rPr>
          <w:del w:id="644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307A99" w:rsidTr="00307A99">
        <w:trPr>
          <w:tblHeader/>
          <w:del w:id="6448" w:author="Skat" w:date="2010-06-25T12:54:00Z"/>
        </w:trPr>
        <w:tc>
          <w:tcPr>
            <w:tcW w:w="2625" w:type="dxa"/>
            <w:shd w:val="pct20" w:color="auto" w:fill="0000FF"/>
          </w:tcPr>
          <w:p w:rsidR="00307A99" w:rsidRPr="00307A99" w:rsidRDefault="00307A99" w:rsidP="00307A99">
            <w:pPr>
              <w:pStyle w:val="Normal11"/>
              <w:rPr>
                <w:del w:id="6449" w:author="Skat" w:date="2010-06-25T12:54:00Z"/>
                <w:color w:val="FFFFFF"/>
              </w:rPr>
            </w:pPr>
            <w:del w:id="6450" w:author="Skat" w:date="2010-06-25T12:54:00Z">
              <w:r>
                <w:rPr>
                  <w:color w:val="FFFFFF"/>
                </w:rPr>
                <w:delText>Attribut</w:delText>
              </w:r>
            </w:del>
          </w:p>
        </w:tc>
        <w:tc>
          <w:tcPr>
            <w:tcW w:w="1797" w:type="dxa"/>
            <w:shd w:val="pct20" w:color="auto" w:fill="0000FF"/>
          </w:tcPr>
          <w:p w:rsidR="00307A99" w:rsidRPr="00307A99" w:rsidRDefault="00307A99" w:rsidP="00307A99">
            <w:pPr>
              <w:pStyle w:val="Normal11"/>
              <w:rPr>
                <w:del w:id="6451" w:author="Skat" w:date="2010-06-25T12:54:00Z"/>
                <w:color w:val="FFFFFF"/>
              </w:rPr>
            </w:pPr>
            <w:del w:id="6452" w:author="Skat" w:date="2010-06-25T12:54:00Z">
              <w:r>
                <w:rPr>
                  <w:color w:val="FFFFFF"/>
                </w:rPr>
                <w:delText>Domæne</w:delText>
              </w:r>
            </w:del>
          </w:p>
        </w:tc>
        <w:tc>
          <w:tcPr>
            <w:tcW w:w="5573" w:type="dxa"/>
            <w:shd w:val="pct20" w:color="auto" w:fill="0000FF"/>
          </w:tcPr>
          <w:p w:rsidR="00307A99" w:rsidRPr="00307A99" w:rsidRDefault="00307A99" w:rsidP="00307A99">
            <w:pPr>
              <w:pStyle w:val="Normal11"/>
              <w:rPr>
                <w:del w:id="6453" w:author="Skat" w:date="2010-06-25T12:54:00Z"/>
                <w:color w:val="FFFFFF"/>
              </w:rPr>
            </w:pPr>
            <w:del w:id="6454" w:author="Skat" w:date="2010-06-25T12:54:00Z">
              <w:r>
                <w:rPr>
                  <w:color w:val="FFFFFF"/>
                </w:rPr>
                <w:delText>Beskrivelse</w:delText>
              </w:r>
            </w:del>
          </w:p>
        </w:tc>
      </w:tr>
      <w:tr w:rsidR="00307A99" w:rsidTr="00307A99">
        <w:trPr>
          <w:del w:id="6455" w:author="Skat" w:date="2010-06-25T12:54:00Z"/>
        </w:trPr>
        <w:tc>
          <w:tcPr>
            <w:tcW w:w="2625" w:type="dxa"/>
          </w:tcPr>
          <w:p w:rsidR="00307A99" w:rsidRDefault="00307A99" w:rsidP="00307A99">
            <w:pPr>
              <w:pStyle w:val="Normal11"/>
              <w:rPr>
                <w:del w:id="6456" w:author="Skat" w:date="2010-06-25T12:54:00Z"/>
              </w:rPr>
            </w:pPr>
            <w:del w:id="6457" w:author="Skat" w:date="2010-06-25T12:54:00Z">
              <w:r>
                <w:delText>Resultat</w:delText>
              </w:r>
            </w:del>
          </w:p>
        </w:tc>
        <w:tc>
          <w:tcPr>
            <w:tcW w:w="1797" w:type="dxa"/>
          </w:tcPr>
          <w:p w:rsidR="00307A99" w:rsidRDefault="00307A99" w:rsidP="00307A99">
            <w:pPr>
              <w:pStyle w:val="Normal11"/>
              <w:rPr>
                <w:del w:id="6458" w:author="Skat" w:date="2010-06-25T12:54:00Z"/>
              </w:rPr>
            </w:pPr>
            <w:del w:id="6459" w:author="Skat" w:date="2010-06-25T12:54:00Z">
              <w:r>
                <w:delText>JaNej</w:delText>
              </w:r>
              <w:r w:rsidR="00786046">
                <w:fldChar w:fldCharType="begin"/>
              </w:r>
              <w:r>
                <w:delInstrText xml:space="preserve"> XE "</w:delInstrText>
              </w:r>
              <w:r w:rsidRPr="00621380">
                <w:delInstrText>JaNej</w:delInstrText>
              </w:r>
              <w:r>
                <w:delInstrText xml:space="preserve">" </w:delInstrText>
              </w:r>
              <w:r w:rsidR="00786046">
                <w:fldChar w:fldCharType="end"/>
              </w:r>
            </w:del>
          </w:p>
        </w:tc>
        <w:tc>
          <w:tcPr>
            <w:tcW w:w="5573" w:type="dxa"/>
          </w:tcPr>
          <w:p w:rsidR="00307A99" w:rsidRDefault="00307A99" w:rsidP="00307A99">
            <w:pPr>
              <w:pStyle w:val="Normal11"/>
              <w:rPr>
                <w:del w:id="6460" w:author="Skat" w:date="2010-06-25T12:54:00Z"/>
              </w:rPr>
            </w:pPr>
            <w:del w:id="6461" w:author="Skat" w:date="2010-06-25T12:54:00Z">
              <w:r>
                <w:delText xml:space="preserve">Resultatet af godkendelsen i form af ja eller nej. </w:delText>
              </w:r>
            </w:del>
          </w:p>
          <w:p w:rsidR="00307A99" w:rsidRDefault="00307A99" w:rsidP="00307A99">
            <w:pPr>
              <w:pStyle w:val="Normal11"/>
              <w:rPr>
                <w:del w:id="6462" w:author="Skat" w:date="2010-06-25T12:54:00Z"/>
              </w:rPr>
            </w:pPr>
            <w:del w:id="6463" w:author="Skat" w:date="2010-06-25T12:54:00Z">
              <w:r>
                <w:delText>Ja = Godkendt</w:delText>
              </w:r>
            </w:del>
          </w:p>
          <w:p w:rsidR="00307A99" w:rsidRDefault="00307A99" w:rsidP="00307A99">
            <w:pPr>
              <w:pStyle w:val="Normal11"/>
              <w:rPr>
                <w:del w:id="6464" w:author="Skat" w:date="2010-06-25T12:54:00Z"/>
              </w:rPr>
            </w:pPr>
            <w:del w:id="6465" w:author="Skat" w:date="2010-06-25T12:54:00Z">
              <w:r>
                <w:delText>Nej = Ikke godkendt (afvist)</w:delText>
              </w:r>
            </w:del>
          </w:p>
        </w:tc>
      </w:tr>
      <w:tr w:rsidR="00307A99" w:rsidTr="00307A99">
        <w:trPr>
          <w:del w:id="6466" w:author="Skat" w:date="2010-06-25T12:54:00Z"/>
        </w:trPr>
        <w:tc>
          <w:tcPr>
            <w:tcW w:w="2625" w:type="dxa"/>
          </w:tcPr>
          <w:p w:rsidR="00307A99" w:rsidRDefault="00307A99" w:rsidP="00307A99">
            <w:pPr>
              <w:pStyle w:val="Normal11"/>
              <w:rPr>
                <w:del w:id="6467" w:author="Skat" w:date="2010-06-25T12:54:00Z"/>
              </w:rPr>
            </w:pPr>
            <w:del w:id="6468" w:author="Skat" w:date="2010-06-25T12:54:00Z">
              <w:r>
                <w:delText>Dato</w:delText>
              </w:r>
            </w:del>
          </w:p>
        </w:tc>
        <w:tc>
          <w:tcPr>
            <w:tcW w:w="1797" w:type="dxa"/>
          </w:tcPr>
          <w:p w:rsidR="00307A99" w:rsidRDefault="00307A99" w:rsidP="00307A99">
            <w:pPr>
              <w:pStyle w:val="Normal11"/>
              <w:rPr>
                <w:del w:id="6469" w:author="Skat" w:date="2010-06-25T12:54:00Z"/>
              </w:rPr>
            </w:pPr>
            <w:del w:id="6470" w:author="Skat" w:date="2010-06-25T12:54:00Z">
              <w:r>
                <w:delText>Dato</w:delText>
              </w:r>
              <w:r w:rsidR="00786046">
                <w:fldChar w:fldCharType="begin"/>
              </w:r>
              <w:r>
                <w:delInstrText xml:space="preserve"> XE "</w:delInstrText>
              </w:r>
              <w:r w:rsidRPr="00321B0E">
                <w:delInstrText>Dato</w:delInstrText>
              </w:r>
              <w:r>
                <w:delInstrText xml:space="preserve">" </w:delInstrText>
              </w:r>
              <w:r w:rsidR="00786046">
                <w:fldChar w:fldCharType="end"/>
              </w:r>
            </w:del>
          </w:p>
        </w:tc>
        <w:tc>
          <w:tcPr>
            <w:tcW w:w="5573" w:type="dxa"/>
          </w:tcPr>
          <w:p w:rsidR="00307A99" w:rsidRDefault="00307A99" w:rsidP="00307A99">
            <w:pPr>
              <w:pStyle w:val="Normal11"/>
              <w:rPr>
                <w:del w:id="6471" w:author="Skat" w:date="2010-06-25T12:54:00Z"/>
              </w:rPr>
            </w:pPr>
            <w:del w:id="6472" w:author="Skat" w:date="2010-06-25T12:54:00Z">
              <w:r>
                <w:delText>Dato for godkendelse.</w:delText>
              </w:r>
            </w:del>
          </w:p>
        </w:tc>
      </w:tr>
      <w:tr w:rsidR="00307A99" w:rsidTr="00307A99">
        <w:trPr>
          <w:del w:id="6473" w:author="Skat" w:date="2010-06-25T12:54:00Z"/>
        </w:trPr>
        <w:tc>
          <w:tcPr>
            <w:tcW w:w="2625" w:type="dxa"/>
          </w:tcPr>
          <w:p w:rsidR="00307A99" w:rsidRDefault="00307A99" w:rsidP="00307A99">
            <w:pPr>
              <w:pStyle w:val="Normal11"/>
              <w:rPr>
                <w:del w:id="6474" w:author="Skat" w:date="2010-06-25T12:54:00Z"/>
              </w:rPr>
            </w:pPr>
            <w:del w:id="6475" w:author="Skat" w:date="2010-06-25T12:54:00Z">
              <w:r>
                <w:delText>Årsag</w:delText>
              </w:r>
            </w:del>
          </w:p>
        </w:tc>
        <w:tc>
          <w:tcPr>
            <w:tcW w:w="1797" w:type="dxa"/>
          </w:tcPr>
          <w:p w:rsidR="00307A99" w:rsidRDefault="00307A99" w:rsidP="00307A99">
            <w:pPr>
              <w:pStyle w:val="Normal11"/>
              <w:rPr>
                <w:del w:id="6476" w:author="Skat" w:date="2010-06-25T12:54:00Z"/>
              </w:rPr>
            </w:pPr>
            <w:del w:id="6477" w:author="Skat" w:date="2010-06-25T12:54:00Z">
              <w:r>
                <w:delText>ÅrsagFastTekst1</w:delText>
              </w:r>
              <w:r w:rsidR="00786046">
                <w:fldChar w:fldCharType="begin"/>
              </w:r>
              <w:r>
                <w:delInstrText xml:space="preserve"> XE "</w:delInstrText>
              </w:r>
              <w:r w:rsidRPr="00893BB1">
                <w:delInstrText>ÅrsagFastTekst1</w:delInstrText>
              </w:r>
              <w:r>
                <w:delInstrText xml:space="preserve">" </w:delInstrText>
              </w:r>
              <w:r w:rsidR="00786046">
                <w:fldChar w:fldCharType="end"/>
              </w:r>
            </w:del>
          </w:p>
        </w:tc>
        <w:tc>
          <w:tcPr>
            <w:tcW w:w="5573" w:type="dxa"/>
          </w:tcPr>
          <w:p w:rsidR="00307A99" w:rsidRDefault="00307A99" w:rsidP="00307A99">
            <w:pPr>
              <w:pStyle w:val="Normal11"/>
              <w:rPr>
                <w:del w:id="6478" w:author="Skat" w:date="2010-06-25T12:54:00Z"/>
              </w:rPr>
            </w:pPr>
            <w:del w:id="6479" w:author="Skat" w:date="2010-06-25T12:54:00Z">
              <w:r>
                <w:delText>Årsag for godkendelsen/afvisningen, dvs. hvorfor en given aktivitet er godkendt eller hvorfor den ikke er godkendt, dvs. afvist.</w:delText>
              </w:r>
            </w:del>
          </w:p>
        </w:tc>
      </w:tr>
      <w:tr w:rsidR="00307A99" w:rsidTr="00307A99">
        <w:trPr>
          <w:del w:id="6480" w:author="Skat" w:date="2010-06-25T12:54:00Z"/>
        </w:trPr>
        <w:tc>
          <w:tcPr>
            <w:tcW w:w="2625" w:type="dxa"/>
          </w:tcPr>
          <w:p w:rsidR="00307A99" w:rsidRDefault="00307A99" w:rsidP="00307A99">
            <w:pPr>
              <w:pStyle w:val="Normal11"/>
              <w:rPr>
                <w:del w:id="6481" w:author="Skat" w:date="2010-06-25T12:54:00Z"/>
              </w:rPr>
            </w:pPr>
            <w:del w:id="6482" w:author="Skat" w:date="2010-06-25T12:54:00Z">
              <w:r>
                <w:delText>Regelsæt</w:delText>
              </w:r>
            </w:del>
          </w:p>
        </w:tc>
        <w:tc>
          <w:tcPr>
            <w:tcW w:w="1797" w:type="dxa"/>
          </w:tcPr>
          <w:p w:rsidR="00307A99" w:rsidRDefault="00307A99" w:rsidP="00307A99">
            <w:pPr>
              <w:pStyle w:val="Normal11"/>
              <w:rPr>
                <w:del w:id="6483" w:author="Skat" w:date="2010-06-25T12:54:00Z"/>
              </w:rPr>
            </w:pPr>
            <w:del w:id="6484" w:author="Skat" w:date="2010-06-25T12:54:00Z">
              <w:r>
                <w:delText>RegelSæt</w:delText>
              </w:r>
              <w:r w:rsidR="00786046">
                <w:fldChar w:fldCharType="begin"/>
              </w:r>
              <w:r>
                <w:delInstrText xml:space="preserve"> XE "</w:delInstrText>
              </w:r>
              <w:r w:rsidRPr="00896745">
                <w:delInstrText>RegelSæt</w:delInstrText>
              </w:r>
              <w:r>
                <w:delInstrText xml:space="preserve">" </w:delInstrText>
              </w:r>
              <w:r w:rsidR="00786046">
                <w:fldChar w:fldCharType="end"/>
              </w:r>
            </w:del>
          </w:p>
        </w:tc>
        <w:tc>
          <w:tcPr>
            <w:tcW w:w="5573" w:type="dxa"/>
          </w:tcPr>
          <w:p w:rsidR="00307A99" w:rsidRDefault="00307A99" w:rsidP="00307A99">
            <w:pPr>
              <w:pStyle w:val="Normal11"/>
              <w:rPr>
                <w:del w:id="6485" w:author="Skat" w:date="2010-06-25T12:54:00Z"/>
              </w:rPr>
            </w:pPr>
            <w:del w:id="6486" w:author="Skat" w:date="2010-06-25T12:54:00Z">
              <w:r>
                <w:delText xml:space="preserve">Regelsættet for hvad der kræver godkendelse, fx indsatser, negative angivelser eller en indbetalings dækning af fordring(er). </w:delText>
              </w:r>
            </w:del>
          </w:p>
          <w:p w:rsidR="00307A99" w:rsidRDefault="00307A99" w:rsidP="00307A99">
            <w:pPr>
              <w:pStyle w:val="Normal11"/>
              <w:rPr>
                <w:del w:id="6487" w:author="Skat" w:date="2010-06-25T12:54:00Z"/>
              </w:rPr>
            </w:pPr>
          </w:p>
        </w:tc>
      </w:tr>
    </w:tbl>
    <w:p w:rsidR="00307A99" w:rsidRDefault="00307A99" w:rsidP="00307A99">
      <w:pPr>
        <w:pStyle w:val="Normal11"/>
        <w:rPr>
          <w:del w:id="6488"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Normal11"/>
        <w:rPr>
          <w:del w:id="6489" w:author="Skat" w:date="2010-06-25T12:54:00Z"/>
        </w:rPr>
      </w:pPr>
    </w:p>
    <w:p w:rsidR="00162F95" w:rsidRDefault="00162F95" w:rsidP="00162F95">
      <w:pPr>
        <w:pStyle w:val="Normal11"/>
      </w:pPr>
      <w:moveFromRangeStart w:id="6490" w:author="Skat" w:date="2010-06-25T12:54:00Z" w:name="move2652340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From w:id="6491" w:author="Skat" w:date="2010-06-25T12:54:00Z">
              <w:r>
                <w:rPr>
                  <w:color w:val="FFFFFF"/>
                </w:rPr>
                <w:t>Relationsnavn</w:t>
              </w:r>
            </w:moveFrom>
          </w:p>
        </w:tc>
        <w:tc>
          <w:tcPr>
            <w:tcW w:w="2398" w:type="dxa"/>
            <w:shd w:val="pct20" w:color="auto" w:fill="0000FF"/>
          </w:tcPr>
          <w:p w:rsidR="00162F95" w:rsidRPr="00162F95" w:rsidRDefault="00162F95" w:rsidP="00162F95">
            <w:pPr>
              <w:pStyle w:val="Normal11"/>
              <w:rPr>
                <w:color w:val="FFFFFF"/>
              </w:rPr>
            </w:pPr>
            <w:moveFrom w:id="6492" w:author="Skat" w:date="2010-06-25T12:54:00Z">
              <w:r>
                <w:rPr>
                  <w:color w:val="FFFFFF"/>
                </w:rPr>
                <w:t>Relationsbegreber</w:t>
              </w:r>
            </w:moveFrom>
          </w:p>
        </w:tc>
        <w:tc>
          <w:tcPr>
            <w:tcW w:w="5879" w:type="dxa"/>
            <w:shd w:val="pct20" w:color="auto" w:fill="0000FF"/>
          </w:tcPr>
          <w:p w:rsidR="00162F95" w:rsidRPr="00162F95" w:rsidRDefault="00162F95" w:rsidP="00162F95">
            <w:pPr>
              <w:pStyle w:val="Normal11"/>
              <w:rPr>
                <w:color w:val="FFFFFF"/>
              </w:rPr>
            </w:pPr>
            <w:moveFrom w:id="6493" w:author="Skat" w:date="2010-06-25T12:54:00Z">
              <w:r>
                <w:rPr>
                  <w:color w:val="FFFFFF"/>
                </w:rPr>
                <w:t>Beskrivelse</w:t>
              </w:r>
            </w:moveFrom>
          </w:p>
        </w:tc>
      </w:tr>
      <w:moveFromRangeEnd w:id="6490"/>
      <w:tr w:rsidR="00307A99" w:rsidTr="00307A99">
        <w:tblPrEx>
          <w:tblCellMar>
            <w:top w:w="0" w:type="dxa"/>
            <w:bottom w:w="0" w:type="dxa"/>
          </w:tblCellMar>
        </w:tblPrEx>
        <w:trPr>
          <w:del w:id="6494" w:author="Skat" w:date="2010-06-25T12:54:00Z"/>
        </w:trPr>
        <w:tc>
          <w:tcPr>
            <w:tcW w:w="1667" w:type="dxa"/>
          </w:tcPr>
          <w:p w:rsidR="00307A99" w:rsidRDefault="00307A99" w:rsidP="00307A99">
            <w:pPr>
              <w:pStyle w:val="Normal11"/>
              <w:rPr>
                <w:del w:id="6495" w:author="Skat" w:date="2010-06-25T12:54:00Z"/>
              </w:rPr>
            </w:pPr>
            <w:del w:id="6496" w:author="Skat" w:date="2010-06-25T12:54:00Z">
              <w:r>
                <w:delText>godkendelse af</w:delText>
              </w:r>
            </w:del>
          </w:p>
        </w:tc>
        <w:tc>
          <w:tcPr>
            <w:tcW w:w="2398" w:type="dxa"/>
          </w:tcPr>
          <w:p w:rsidR="00307A99" w:rsidRDefault="00307A99" w:rsidP="00307A99">
            <w:pPr>
              <w:pStyle w:val="Normal11"/>
              <w:rPr>
                <w:del w:id="6497" w:author="Skat" w:date="2010-06-25T12:54:00Z"/>
              </w:rPr>
            </w:pPr>
            <w:del w:id="6498" w:author="Skat" w:date="2010-06-25T12:54:00Z">
              <w:r>
                <w:delText>Godkendelse(0..1)</w:delText>
              </w:r>
            </w:del>
          </w:p>
          <w:p w:rsidR="00307A99" w:rsidRDefault="00307A99" w:rsidP="00307A99">
            <w:pPr>
              <w:pStyle w:val="Normal11"/>
              <w:rPr>
                <w:del w:id="6499" w:author="Skat" w:date="2010-06-25T12:54:00Z"/>
              </w:rPr>
            </w:pPr>
            <w:del w:id="6500" w:author="Skat" w:date="2010-06-25T12:54:00Z">
              <w:r>
                <w:delText>Udbetaling(0..*)</w:delText>
              </w:r>
            </w:del>
          </w:p>
        </w:tc>
        <w:tc>
          <w:tcPr>
            <w:tcW w:w="5879" w:type="dxa"/>
          </w:tcPr>
          <w:p w:rsidR="00307A99" w:rsidRDefault="00307A99" w:rsidP="00307A99">
            <w:pPr>
              <w:pStyle w:val="Normal11"/>
              <w:rPr>
                <w:del w:id="6501" w:author="Skat" w:date="2010-06-25T12:54:00Z"/>
              </w:rPr>
            </w:pPr>
          </w:p>
        </w:tc>
      </w:tr>
    </w:tbl>
    <w:p w:rsidR="00307A99" w:rsidRDefault="00307A99" w:rsidP="00307A99">
      <w:pPr>
        <w:pStyle w:val="Normal11"/>
        <w:rPr>
          <w:del w:id="6502" w:author="Skat" w:date="2010-06-25T12:54:00Z"/>
        </w:rPr>
      </w:pPr>
    </w:p>
    <w:p w:rsidR="00307A99" w:rsidRDefault="00307A99" w:rsidP="00307A99">
      <w:pPr>
        <w:pStyle w:val="Normal11"/>
        <w:rPr>
          <w:del w:id="6503"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6504" w:author="Skat" w:date="2010-06-25T12:54:00Z"/>
        </w:rPr>
      </w:pPr>
      <w:bookmarkStart w:id="6505" w:name="_Toc263947393"/>
      <w:del w:id="6506" w:author="Skat" w:date="2010-06-25T12:54:00Z">
        <w:r>
          <w:delText>Indbetaling</w:delText>
        </w:r>
        <w:bookmarkEnd w:id="6505"/>
      </w:del>
    </w:p>
    <w:p w:rsidR="00162F95" w:rsidRDefault="00162F95" w:rsidP="00162F95">
      <w:pPr>
        <w:pStyle w:val="Normal11"/>
      </w:pPr>
      <w:moveFromRangeStart w:id="6507" w:author="Skat" w:date="2010-06-25T12:54:00Z" w:name="move265234084"/>
      <w:moveFrom w:id="6508" w:author="Skat" w:date="2010-06-25T12:54:00Z">
        <w:r>
          <w:t>En indbetaling til dækning af diverse fordringer. Det er den samlede indbetaling, som vedrører en specifik konto.</w:t>
        </w:r>
      </w:moveFrom>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6509"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6510"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6511" w:author="Skat" w:date="2010-06-25T12:54:00Z">
              <w:r>
                <w:rPr>
                  <w:color w:val="FFFFFF"/>
                </w:rPr>
                <w:t>Beskrivelse</w:t>
              </w:r>
            </w:moveFrom>
          </w:p>
        </w:tc>
      </w:tr>
      <w:moveFromRangeEnd w:id="6507"/>
      <w:tr w:rsidR="00307A99" w:rsidTr="00307A99">
        <w:tblPrEx>
          <w:tblCellMar>
            <w:top w:w="0" w:type="dxa"/>
            <w:bottom w:w="0" w:type="dxa"/>
          </w:tblCellMar>
        </w:tblPrEx>
        <w:trPr>
          <w:del w:id="6512" w:author="Skat" w:date="2010-06-25T12:54:00Z"/>
        </w:trPr>
        <w:tc>
          <w:tcPr>
            <w:tcW w:w="2625" w:type="dxa"/>
          </w:tcPr>
          <w:p w:rsidR="00307A99" w:rsidRDefault="00307A99" w:rsidP="00307A99">
            <w:pPr>
              <w:pStyle w:val="Normal11"/>
              <w:rPr>
                <w:del w:id="6513" w:author="Skat" w:date="2010-06-25T12:54:00Z"/>
              </w:rPr>
            </w:pPr>
            <w:del w:id="6514" w:author="Skat" w:date="2010-06-25T12:54:00Z">
              <w:r>
                <w:delText>ID</w:delText>
              </w:r>
            </w:del>
          </w:p>
        </w:tc>
        <w:tc>
          <w:tcPr>
            <w:tcW w:w="1797" w:type="dxa"/>
          </w:tcPr>
          <w:p w:rsidR="00307A99" w:rsidRDefault="00307A99" w:rsidP="00307A99">
            <w:pPr>
              <w:pStyle w:val="Normal11"/>
              <w:rPr>
                <w:del w:id="6515" w:author="Skat" w:date="2010-06-25T12:54:00Z"/>
              </w:rPr>
            </w:pPr>
            <w:del w:id="6516" w:author="Skat" w:date="2010-06-25T12:54:00Z">
              <w:r>
                <w:delText>ID</w:delText>
              </w:r>
              <w:r w:rsidR="00786046">
                <w:fldChar w:fldCharType="begin"/>
              </w:r>
              <w:r>
                <w:delInstrText xml:space="preserve"> XE "</w:delInstrText>
              </w:r>
              <w:r w:rsidRPr="00533548">
                <w:delInstrText>ID</w:delInstrText>
              </w:r>
              <w:r>
                <w:delInstrText xml:space="preserve">" </w:delInstrText>
              </w:r>
              <w:r w:rsidR="00786046">
                <w:fldChar w:fldCharType="end"/>
              </w:r>
            </w:del>
          </w:p>
        </w:tc>
        <w:tc>
          <w:tcPr>
            <w:tcW w:w="5573" w:type="dxa"/>
          </w:tcPr>
          <w:p w:rsidR="00307A99" w:rsidRDefault="00307A99" w:rsidP="00307A99">
            <w:pPr>
              <w:pStyle w:val="Normal11"/>
              <w:rPr>
                <w:del w:id="6517" w:author="Skat" w:date="2010-06-25T12:54:00Z"/>
              </w:rPr>
            </w:pPr>
            <w:del w:id="6518" w:author="Skat" w:date="2010-06-25T12:54:00Z">
              <w:r>
                <w:delText>Den unikke identifikation af den enkelte indbetaling, som skal anvendes til at kunne spore indbetalingen fx ifm med 2 identiske betalinger foretaget samme dag.</w:delText>
              </w:r>
            </w:del>
          </w:p>
        </w:tc>
      </w:tr>
      <w:tr w:rsidR="00162F95" w:rsidTr="00162F95">
        <w:tblPrEx>
          <w:tblCellMar>
            <w:top w:w="0" w:type="dxa"/>
            <w:bottom w:w="0" w:type="dxa"/>
          </w:tblCellMar>
        </w:tblPrEx>
        <w:tc>
          <w:tcPr>
            <w:tcW w:w="2625" w:type="dxa"/>
          </w:tcPr>
          <w:p w:rsidR="00162F95" w:rsidRDefault="00162F95" w:rsidP="00162F95">
            <w:pPr>
              <w:pStyle w:val="Normal11"/>
            </w:pPr>
            <w:moveFromRangeStart w:id="6519" w:author="Skat" w:date="2010-06-25T12:54:00Z" w:name="move265234080"/>
            <w:moveFrom w:id="6520" w:author="Skat" w:date="2010-06-25T12:54:00Z">
              <w:r>
                <w:t>EksternID</w:t>
              </w:r>
            </w:moveFrom>
          </w:p>
        </w:tc>
        <w:tc>
          <w:tcPr>
            <w:tcW w:w="1797" w:type="dxa"/>
          </w:tcPr>
          <w:p w:rsidR="00162F95" w:rsidRDefault="00162F95" w:rsidP="00162F95">
            <w:pPr>
              <w:pStyle w:val="Normal11"/>
            </w:pPr>
            <w:moveFrom w:id="6521" w:author="Skat" w:date="2010-06-25T12:54:00Z">
              <w:r>
                <w:t>EksternID</w:t>
              </w:r>
              <w:r>
                <w:fldChar w:fldCharType="begin"/>
              </w:r>
              <w:r>
                <w:instrText xml:space="preserve"> XE "</w:instrText>
              </w:r>
              <w:r w:rsidRPr="005643D0">
                <w:instrText>EksternID</w:instrText>
              </w:r>
              <w:r>
                <w:instrText xml:space="preserve">" </w:instrText>
              </w:r>
              <w:r>
                <w:fldChar w:fldCharType="end"/>
              </w:r>
            </w:moveFrom>
          </w:p>
        </w:tc>
        <w:tc>
          <w:tcPr>
            <w:tcW w:w="5573" w:type="dxa"/>
          </w:tcPr>
          <w:p w:rsidR="00162F95" w:rsidRDefault="00162F95" w:rsidP="00162F95">
            <w:pPr>
              <w:pStyle w:val="Normal11"/>
            </w:pPr>
            <w:moveFrom w:id="6522" w:author="Skat" w:date="2010-06-25T12:54:00Z">
              <w:r>
                <w:t>Er den unikke identifikation af DIBS-indbetalingen (dankort)</w:t>
              </w:r>
            </w:moveFrom>
          </w:p>
        </w:tc>
      </w:tr>
      <w:tr w:rsidR="00162F95" w:rsidTr="00162F95">
        <w:tblPrEx>
          <w:tblCellMar>
            <w:top w:w="0" w:type="dxa"/>
            <w:bottom w:w="0" w:type="dxa"/>
          </w:tblCellMar>
        </w:tblPrEx>
        <w:tc>
          <w:tcPr>
            <w:tcW w:w="2625" w:type="dxa"/>
          </w:tcPr>
          <w:p w:rsidR="00162F95" w:rsidRDefault="00162F95" w:rsidP="00162F95">
            <w:pPr>
              <w:pStyle w:val="Normal11"/>
            </w:pPr>
            <w:moveFromRangeStart w:id="6523" w:author="Skat" w:date="2010-06-25T12:54:00Z" w:name="move265234079"/>
            <w:moveFromRangeEnd w:id="6519"/>
            <w:moveFrom w:id="6524" w:author="Skat" w:date="2010-06-25T12:54:00Z">
              <w:r>
                <w:t>Dato</w:t>
              </w:r>
            </w:moveFrom>
          </w:p>
        </w:tc>
        <w:tc>
          <w:tcPr>
            <w:tcW w:w="1797" w:type="dxa"/>
          </w:tcPr>
          <w:p w:rsidR="00162F95" w:rsidRDefault="00162F95" w:rsidP="00162F95">
            <w:pPr>
              <w:pStyle w:val="Normal11"/>
            </w:pPr>
            <w:moveFrom w:id="6525" w:author="Skat" w:date="2010-06-25T12:54:00Z">
              <w:r>
                <w:t>Dato</w:t>
              </w:r>
              <w:r>
                <w:fldChar w:fldCharType="begin"/>
              </w:r>
              <w:r>
                <w:instrText xml:space="preserve"> XE "</w:instrText>
              </w:r>
              <w:r w:rsidRPr="00B054DB">
                <w:instrText>Dato</w:instrText>
              </w:r>
              <w:r>
                <w:instrText xml:space="preserve">" </w:instrText>
              </w:r>
              <w:r>
                <w:fldChar w:fldCharType="end"/>
              </w:r>
            </w:moveFrom>
          </w:p>
        </w:tc>
        <w:tc>
          <w:tcPr>
            <w:tcW w:w="5573" w:type="dxa"/>
          </w:tcPr>
          <w:p w:rsidR="00162F95" w:rsidRDefault="00162F95" w:rsidP="00162F95">
            <w:pPr>
              <w:pStyle w:val="Normal11"/>
            </w:pPr>
            <w:moveFrom w:id="6526" w:author="Skat" w:date="2010-06-25T12:54:00Z">
              <w:r>
                <w:t>IndbetalingDato er det forretningsmæssige begreb, og er datoen for, hvornår fordringen tilgår SKB-kontoen og bliver rentebærende. Det vil sige, at det er den dato, hvor renten skal beregnes.</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527" w:author="Skat" w:date="2010-06-25T12:54:00Z">
              <w:r>
                <w:t>Beløb</w:t>
              </w:r>
            </w:moveFrom>
          </w:p>
        </w:tc>
        <w:tc>
          <w:tcPr>
            <w:tcW w:w="1797" w:type="dxa"/>
          </w:tcPr>
          <w:p w:rsidR="00162F95" w:rsidRDefault="00162F95" w:rsidP="00162F95">
            <w:pPr>
              <w:pStyle w:val="Normal11"/>
            </w:pPr>
            <w:moveFrom w:id="6528" w:author="Skat" w:date="2010-06-25T12:54:00Z">
              <w:r>
                <w:t>Beløb</w:t>
              </w:r>
              <w:r>
                <w:fldChar w:fldCharType="begin"/>
              </w:r>
              <w:r>
                <w:instrText xml:space="preserve"> XE "</w:instrText>
              </w:r>
              <w:r w:rsidRPr="001860C2">
                <w:instrText>Beløb</w:instrText>
              </w:r>
              <w:r>
                <w:instrText xml:space="preserve">" </w:instrText>
              </w:r>
              <w:r>
                <w:fldChar w:fldCharType="end"/>
              </w:r>
            </w:moveFrom>
          </w:p>
        </w:tc>
        <w:tc>
          <w:tcPr>
            <w:tcW w:w="5573" w:type="dxa"/>
          </w:tcPr>
          <w:p w:rsidR="00162F95" w:rsidRDefault="00162F95" w:rsidP="00162F95">
            <w:pPr>
              <w:pStyle w:val="Normal11"/>
            </w:pPr>
            <w:moveFrom w:id="6529" w:author="Skat" w:date="2010-06-25T12:54:00Z">
              <w:r>
                <w:t>Det indbetalte beløb.</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530" w:author="Skat" w:date="2010-06-25T12:54:00Z">
              <w:r>
                <w:t>BogføringDato</w:t>
              </w:r>
            </w:moveFrom>
          </w:p>
        </w:tc>
        <w:tc>
          <w:tcPr>
            <w:tcW w:w="1797" w:type="dxa"/>
          </w:tcPr>
          <w:p w:rsidR="00162F95" w:rsidRDefault="00162F95" w:rsidP="00162F95">
            <w:pPr>
              <w:pStyle w:val="Normal11"/>
            </w:pPr>
            <w:moveFrom w:id="6531" w:author="Skat" w:date="2010-06-25T12:54:00Z">
              <w:r>
                <w:t>Dato</w:t>
              </w:r>
              <w:r>
                <w:fldChar w:fldCharType="begin"/>
              </w:r>
              <w:r>
                <w:instrText xml:space="preserve"> XE "</w:instrText>
              </w:r>
              <w:r w:rsidRPr="00852C32">
                <w:instrText>Dato</w:instrText>
              </w:r>
              <w:r>
                <w:instrText xml:space="preserve">" </w:instrText>
              </w:r>
              <w:r>
                <w:fldChar w:fldCharType="end"/>
              </w:r>
            </w:moveFrom>
          </w:p>
        </w:tc>
        <w:tc>
          <w:tcPr>
            <w:tcW w:w="5573" w:type="dxa"/>
          </w:tcPr>
          <w:p w:rsidR="00162F95" w:rsidRDefault="00162F95" w:rsidP="00162F95">
            <w:pPr>
              <w:pStyle w:val="Normal11"/>
            </w:pPr>
            <w:moveFrom w:id="6532" w:author="Skat" w:date="2010-06-25T12:54:00Z">
              <w:r>
                <w:t xml:space="preserve">Bogføringsdato på indbetalingen er den regbskabsmæssige dato, dvs. dato for bogføring. </w:t>
              </w:r>
            </w:moveFrom>
          </w:p>
          <w:p w:rsidR="00162F95" w:rsidRDefault="00162F95" w:rsidP="00162F95">
            <w:pPr>
              <w:pStyle w:val="Normal11"/>
            </w:pPr>
            <w:moveFrom w:id="6533" w:author="Skat" w:date="2010-06-25T12:54:00Z">
              <w:r>
                <w:t>Bogføringsdato er også dato for SKATs faktiske modtagelse af indbetalingen. Anvendes især til at forklare hændelser (fx. rykkere), som krydser indbetalinger fra kunden.</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534" w:author="Skat" w:date="2010-06-25T12:54:00Z">
              <w:r>
                <w:t>Reference</w:t>
              </w:r>
            </w:moveFrom>
          </w:p>
        </w:tc>
        <w:tc>
          <w:tcPr>
            <w:tcW w:w="1797" w:type="dxa"/>
          </w:tcPr>
          <w:p w:rsidR="00162F95" w:rsidRDefault="00162F95" w:rsidP="00162F95">
            <w:pPr>
              <w:pStyle w:val="Normal11"/>
            </w:pPr>
            <w:moveFrom w:id="6535" w:author="Skat" w:date="2010-06-25T12:54:00Z">
              <w:r>
                <w:t>TekstKort</w:t>
              </w:r>
              <w:r>
                <w:fldChar w:fldCharType="begin"/>
              </w:r>
              <w:r>
                <w:instrText xml:space="preserve"> XE "</w:instrText>
              </w:r>
              <w:r w:rsidRPr="000C1620">
                <w:instrText>TekstKort</w:instrText>
              </w:r>
              <w:r>
                <w:instrText xml:space="preserve">" </w:instrText>
              </w:r>
              <w:r>
                <w:fldChar w:fldCharType="end"/>
              </w:r>
            </w:moveFrom>
          </w:p>
        </w:tc>
        <w:tc>
          <w:tcPr>
            <w:tcW w:w="5573" w:type="dxa"/>
          </w:tcPr>
          <w:p w:rsidR="00162F95" w:rsidRDefault="00162F95" w:rsidP="00162F95">
            <w:pPr>
              <w:pStyle w:val="Normal11"/>
            </w:pPr>
            <w:moveFrom w:id="6536" w:author="Skat" w:date="2010-06-25T12:54:00Z">
              <w:r>
                <w:t xml:space="preserve">Henvisning til det som betalingen vedrører. Her kan sagsbehandleren/bogholderen indsætte supplerende oplysninger (tekst) som er med til at identificere indbetalingen f.eks.: </w:t>
              </w:r>
            </w:moveFrom>
          </w:p>
          <w:p w:rsidR="00162F95" w:rsidRDefault="00162F95" w:rsidP="00162F95">
            <w:pPr>
              <w:pStyle w:val="Normal11"/>
            </w:pPr>
            <w:moveFrom w:id="6537" w:author="Skat" w:date="2010-06-25T12:54:00Z">
              <w:r>
                <w:t>- et checknummer eller navn og adresse på en indbetaling, hvor banken ikke kan oplyse andet</w:t>
              </w:r>
            </w:moveFrom>
          </w:p>
          <w:p w:rsidR="00162F95" w:rsidRDefault="00162F95" w:rsidP="00162F95">
            <w:pPr>
              <w:pStyle w:val="Normal11"/>
            </w:pPr>
            <w:moveFrom w:id="6538" w:author="Skat" w:date="2010-06-25T12:54:00Z">
              <w:r>
                <w:t>- ifm kortartkode 01 kan betaler have givet en information, som er relevant for den videre sagsbehandling</w:t>
              </w:r>
            </w:moveFrom>
          </w:p>
          <w:p w:rsidR="00162F95" w:rsidRDefault="00162F95" w:rsidP="00162F95">
            <w:pPr>
              <w:pStyle w:val="Normal11"/>
            </w:pPr>
            <w:moveFrom w:id="6539" w:author="Skat" w:date="2010-06-25T12:54:00Z">
              <w:r>
                <w:t>- et OCR-nummer eller henvisning til alt muligt andet.</w:t>
              </w:r>
            </w:moveFrom>
          </w:p>
        </w:tc>
      </w:tr>
      <w:moveFromRangeEnd w:id="6523"/>
      <w:tr w:rsidR="00307A99" w:rsidTr="00307A99">
        <w:tblPrEx>
          <w:tblCellMar>
            <w:top w:w="0" w:type="dxa"/>
            <w:bottom w:w="0" w:type="dxa"/>
          </w:tblCellMar>
        </w:tblPrEx>
        <w:trPr>
          <w:del w:id="6540" w:author="Skat" w:date="2010-06-25T12:54:00Z"/>
        </w:trPr>
        <w:tc>
          <w:tcPr>
            <w:tcW w:w="2625" w:type="dxa"/>
          </w:tcPr>
          <w:p w:rsidR="00307A99" w:rsidRDefault="00307A99" w:rsidP="00307A99">
            <w:pPr>
              <w:pStyle w:val="Normal11"/>
              <w:rPr>
                <w:del w:id="6541" w:author="Skat" w:date="2010-06-25T12:54:00Z"/>
              </w:rPr>
            </w:pPr>
            <w:del w:id="6542" w:author="Skat" w:date="2010-06-25T12:54:00Z">
              <w:r>
                <w:delText>System</w:delText>
              </w:r>
            </w:del>
          </w:p>
        </w:tc>
        <w:tc>
          <w:tcPr>
            <w:tcW w:w="1797" w:type="dxa"/>
          </w:tcPr>
          <w:p w:rsidR="00307A99" w:rsidRDefault="00307A99" w:rsidP="00307A99">
            <w:pPr>
              <w:pStyle w:val="Normal11"/>
              <w:rPr>
                <w:del w:id="6543" w:author="Skat" w:date="2010-06-25T12:54:00Z"/>
              </w:rPr>
            </w:pPr>
            <w:del w:id="6544" w:author="Skat" w:date="2010-06-25T12:54:00Z">
              <w:r>
                <w:delText>TekstKort</w:delText>
              </w:r>
              <w:r w:rsidR="00786046">
                <w:fldChar w:fldCharType="begin"/>
              </w:r>
              <w:r>
                <w:delInstrText xml:space="preserve"> XE "</w:delInstrText>
              </w:r>
              <w:r w:rsidRPr="00566514">
                <w:delInstrText>TekstKort</w:delInstrText>
              </w:r>
              <w:r>
                <w:delInstrText xml:space="preserve">" </w:delInstrText>
              </w:r>
              <w:r w:rsidR="00786046">
                <w:fldChar w:fldCharType="end"/>
              </w:r>
            </w:del>
          </w:p>
        </w:tc>
        <w:tc>
          <w:tcPr>
            <w:tcW w:w="5573" w:type="dxa"/>
          </w:tcPr>
          <w:p w:rsidR="00307A99" w:rsidRDefault="00307A99" w:rsidP="00307A99">
            <w:pPr>
              <w:pStyle w:val="Normal11"/>
              <w:rPr>
                <w:del w:id="6545" w:author="Skat" w:date="2010-06-25T12:54:00Z"/>
              </w:rPr>
            </w:pPr>
            <w:del w:id="6546" w:author="Skat" w:date="2010-06-25T12:54:00Z">
              <w:r>
                <w:delText xml:space="preserve">Navnet på det system, hvorfra indbetalingen stammer. Formålet er at skabe sporbarhed. </w:delText>
              </w:r>
            </w:del>
          </w:p>
          <w:p w:rsidR="00307A99" w:rsidRDefault="00307A99" w:rsidP="00307A99">
            <w:pPr>
              <w:pStyle w:val="Normal11"/>
              <w:rPr>
                <w:del w:id="6547" w:author="Skat" w:date="2010-06-25T12:54:00Z"/>
              </w:rPr>
            </w:pPr>
          </w:p>
          <w:p w:rsidR="00307A99" w:rsidRDefault="00307A99" w:rsidP="00307A99">
            <w:pPr>
              <w:pStyle w:val="Normal11"/>
              <w:rPr>
                <w:del w:id="6548" w:author="Skat" w:date="2010-06-25T12:54:00Z"/>
                <w:u w:val="single"/>
              </w:rPr>
            </w:pPr>
            <w:del w:id="6549" w:author="Skat" w:date="2010-06-25T12:54:00Z">
              <w:r>
                <w:rPr>
                  <w:u w:val="single"/>
                </w:rPr>
                <w:delText>Tilladte værdier:</w:delText>
              </w:r>
            </w:del>
          </w:p>
          <w:p w:rsidR="00307A99" w:rsidRDefault="00307A99" w:rsidP="00307A99">
            <w:pPr>
              <w:pStyle w:val="Normal11"/>
              <w:rPr>
                <w:del w:id="6550" w:author="Skat" w:date="2010-06-25T12:54:00Z"/>
              </w:rPr>
            </w:pPr>
            <w:del w:id="6551" w:author="Skat" w:date="2010-06-25T12:54:00Z">
              <w:r>
                <w:delText>SAP38</w:delText>
              </w:r>
            </w:del>
          </w:p>
          <w:p w:rsidR="00307A99" w:rsidRDefault="00307A99" w:rsidP="00307A99">
            <w:pPr>
              <w:pStyle w:val="Normal11"/>
              <w:rPr>
                <w:del w:id="6552" w:author="Skat" w:date="2010-06-25T12:54:00Z"/>
              </w:rPr>
            </w:pPr>
            <w:del w:id="6553" w:author="Skat" w:date="2010-06-25T12:54:00Z">
              <w:r>
                <w:delText>LetLøn</w:delText>
              </w:r>
            </w:del>
          </w:p>
          <w:p w:rsidR="00307A99" w:rsidRPr="00307A99" w:rsidRDefault="00307A99" w:rsidP="00307A99">
            <w:pPr>
              <w:pStyle w:val="Normal11"/>
              <w:rPr>
                <w:del w:id="6554" w:author="Skat" w:date="2010-06-25T12:54:00Z"/>
              </w:rPr>
            </w:pPr>
            <w:del w:id="6555" w:author="Skat" w:date="2010-06-25T12:54:00Z">
              <w:r>
                <w:delText>SAP Kasse</w:delText>
              </w:r>
            </w:del>
          </w:p>
        </w:tc>
      </w:tr>
    </w:tbl>
    <w:p w:rsidR="00307A99" w:rsidRDefault="00307A99" w:rsidP="00307A99">
      <w:pPr>
        <w:pStyle w:val="Normal11"/>
        <w:rPr>
          <w:del w:id="6556" w:author="Skat" w:date="2010-06-25T12:54:00Z"/>
        </w:rPr>
        <w:sectPr w:rsidR="00307A99" w:rsidSect="00307A99">
          <w:pgSz w:w="11906" w:h="16838"/>
          <w:pgMar w:top="567" w:right="567" w:bottom="567" w:left="567" w:header="556" w:footer="850" w:gutter="57"/>
          <w:paperSrc w:first="2" w:other="2"/>
          <w:cols w:space="708"/>
          <w:docGrid w:linePitch="360"/>
        </w:sectPr>
      </w:pPr>
    </w:p>
    <w:p w:rsidR="00307A99" w:rsidRDefault="00307A99" w:rsidP="00307A99">
      <w:pPr>
        <w:pStyle w:val="Normal11"/>
        <w:rPr>
          <w:del w:id="6557" w:author="Skat" w:date="2010-06-25T12:54:00Z"/>
        </w:rPr>
      </w:pPr>
    </w:p>
    <w:p w:rsidR="00307A99" w:rsidRDefault="00307A99" w:rsidP="00307A99">
      <w:pPr>
        <w:pStyle w:val="Normal11"/>
        <w:rPr>
          <w:del w:id="6558"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307A99" w:rsidTr="00307A99">
        <w:trPr>
          <w:tblHeader/>
          <w:del w:id="6559" w:author="Skat" w:date="2010-06-25T12:54:00Z"/>
        </w:trPr>
        <w:tc>
          <w:tcPr>
            <w:tcW w:w="1667" w:type="dxa"/>
            <w:shd w:val="pct20" w:color="auto" w:fill="0000FF"/>
          </w:tcPr>
          <w:p w:rsidR="00307A99" w:rsidRPr="00307A99" w:rsidRDefault="00307A99" w:rsidP="00307A99">
            <w:pPr>
              <w:pStyle w:val="Normal11"/>
              <w:rPr>
                <w:del w:id="6560" w:author="Skat" w:date="2010-06-25T12:54:00Z"/>
                <w:color w:val="FFFFFF"/>
              </w:rPr>
            </w:pPr>
            <w:del w:id="6561" w:author="Skat" w:date="2010-06-25T12:54:00Z">
              <w:r>
                <w:rPr>
                  <w:color w:val="FFFFFF"/>
                </w:rPr>
                <w:delText>Relationsnavn</w:delText>
              </w:r>
            </w:del>
          </w:p>
        </w:tc>
        <w:tc>
          <w:tcPr>
            <w:tcW w:w="2398" w:type="dxa"/>
            <w:shd w:val="pct20" w:color="auto" w:fill="0000FF"/>
          </w:tcPr>
          <w:p w:rsidR="00307A99" w:rsidRPr="00307A99" w:rsidRDefault="00307A99" w:rsidP="00307A99">
            <w:pPr>
              <w:pStyle w:val="Normal11"/>
              <w:rPr>
                <w:del w:id="6562" w:author="Skat" w:date="2010-06-25T12:54:00Z"/>
                <w:color w:val="FFFFFF"/>
              </w:rPr>
            </w:pPr>
            <w:del w:id="6563" w:author="Skat" w:date="2010-06-25T12:54:00Z">
              <w:r>
                <w:rPr>
                  <w:color w:val="FFFFFF"/>
                </w:rPr>
                <w:delText>Relationsbegreber</w:delText>
              </w:r>
            </w:del>
          </w:p>
        </w:tc>
        <w:tc>
          <w:tcPr>
            <w:tcW w:w="5879" w:type="dxa"/>
            <w:shd w:val="pct20" w:color="auto" w:fill="0000FF"/>
          </w:tcPr>
          <w:p w:rsidR="00307A99" w:rsidRPr="00307A99" w:rsidRDefault="00307A99" w:rsidP="00307A99">
            <w:pPr>
              <w:pStyle w:val="Normal11"/>
              <w:rPr>
                <w:del w:id="6564" w:author="Skat" w:date="2010-06-25T12:54:00Z"/>
                <w:color w:val="FFFFFF"/>
              </w:rPr>
            </w:pPr>
            <w:del w:id="6565" w:author="Skat" w:date="2010-06-25T12:54:00Z">
              <w:r>
                <w:rPr>
                  <w:color w:val="FFFFFF"/>
                </w:rPr>
                <w:delText>Beskrivelse</w:delText>
              </w:r>
            </w:del>
          </w:p>
        </w:tc>
      </w:tr>
      <w:tr w:rsidR="00307A99" w:rsidTr="00307A99">
        <w:trPr>
          <w:del w:id="6566" w:author="Skat" w:date="2010-06-25T12:54:00Z"/>
        </w:trPr>
        <w:tc>
          <w:tcPr>
            <w:tcW w:w="1667" w:type="dxa"/>
          </w:tcPr>
          <w:p w:rsidR="00307A99" w:rsidRDefault="00307A99" w:rsidP="00307A99">
            <w:pPr>
              <w:pStyle w:val="Normal11"/>
              <w:rPr>
                <w:del w:id="6567" w:author="Skat" w:date="2010-06-25T12:54:00Z"/>
              </w:rPr>
            </w:pPr>
            <w:del w:id="6568" w:author="Skat" w:date="2010-06-25T12:54:00Z">
              <w:r>
                <w:delText>har</w:delText>
              </w:r>
            </w:del>
          </w:p>
        </w:tc>
        <w:tc>
          <w:tcPr>
            <w:tcW w:w="2398" w:type="dxa"/>
          </w:tcPr>
          <w:p w:rsidR="00307A99" w:rsidRDefault="00307A99" w:rsidP="00307A99">
            <w:pPr>
              <w:pStyle w:val="Normal11"/>
              <w:rPr>
                <w:del w:id="6569" w:author="Skat" w:date="2010-06-25T12:54:00Z"/>
              </w:rPr>
            </w:pPr>
            <w:del w:id="6570" w:author="Skat" w:date="2010-06-25T12:54:00Z">
              <w:r>
                <w:delText>Indbetaling(0..*)</w:delText>
              </w:r>
            </w:del>
          </w:p>
          <w:p w:rsidR="00307A99" w:rsidRDefault="00307A99" w:rsidP="00307A99">
            <w:pPr>
              <w:pStyle w:val="Normal11"/>
              <w:rPr>
                <w:del w:id="6571" w:author="Skat" w:date="2010-06-25T12:54:00Z"/>
              </w:rPr>
            </w:pPr>
            <w:del w:id="6572" w:author="Skat" w:date="2010-06-25T12:54:00Z">
              <w:r>
                <w:delText>ValutaOplysning(1)</w:delText>
              </w:r>
            </w:del>
          </w:p>
        </w:tc>
        <w:tc>
          <w:tcPr>
            <w:tcW w:w="5879" w:type="dxa"/>
          </w:tcPr>
          <w:p w:rsidR="00307A99" w:rsidRDefault="00307A99" w:rsidP="00307A99">
            <w:pPr>
              <w:pStyle w:val="Normal11"/>
              <w:rPr>
                <w:del w:id="6573" w:author="Skat" w:date="2010-06-25T12:54:00Z"/>
              </w:rPr>
            </w:pPr>
            <w:del w:id="6574" w:author="Skat" w:date="2010-06-25T12:54:00Z">
              <w:r>
                <w:delText>Til en indbetaling kan der høre oplysninger om beløbets valuta</w:delText>
              </w:r>
            </w:del>
          </w:p>
        </w:tc>
      </w:tr>
      <w:tr w:rsidR="00307A99" w:rsidTr="00307A99">
        <w:trPr>
          <w:del w:id="6575" w:author="Skat" w:date="2010-06-25T12:54:00Z"/>
        </w:trPr>
        <w:tc>
          <w:tcPr>
            <w:tcW w:w="1667" w:type="dxa"/>
          </w:tcPr>
          <w:p w:rsidR="00307A99" w:rsidRDefault="00307A99" w:rsidP="00307A99">
            <w:pPr>
              <w:pStyle w:val="Normal11"/>
              <w:rPr>
                <w:del w:id="6576" w:author="Skat" w:date="2010-06-25T12:54:00Z"/>
              </w:rPr>
            </w:pPr>
            <w:del w:id="6577" w:author="Skat" w:date="2010-06-25T12:54:00Z">
              <w:r>
                <w:delText>dækker fordring</w:delText>
              </w:r>
            </w:del>
          </w:p>
        </w:tc>
        <w:tc>
          <w:tcPr>
            <w:tcW w:w="2398" w:type="dxa"/>
          </w:tcPr>
          <w:p w:rsidR="00307A99" w:rsidRDefault="00307A99" w:rsidP="00307A99">
            <w:pPr>
              <w:pStyle w:val="Normal11"/>
              <w:rPr>
                <w:del w:id="6578" w:author="Skat" w:date="2010-06-25T12:54:00Z"/>
              </w:rPr>
            </w:pPr>
            <w:del w:id="6579" w:author="Skat" w:date="2010-06-25T12:54:00Z">
              <w:r>
                <w:delText>Indbetaling(0..*)</w:delText>
              </w:r>
            </w:del>
          </w:p>
          <w:p w:rsidR="00307A99" w:rsidRDefault="00307A99" w:rsidP="00307A99">
            <w:pPr>
              <w:pStyle w:val="Normal11"/>
              <w:rPr>
                <w:del w:id="6580" w:author="Skat" w:date="2010-06-25T12:54:00Z"/>
              </w:rPr>
            </w:pPr>
            <w:del w:id="6581" w:author="Skat" w:date="2010-06-25T12:54:00Z">
              <w:r>
                <w:delText>OpkrævningFordring(1..*)</w:delText>
              </w:r>
            </w:del>
          </w:p>
          <w:p w:rsidR="00307A99" w:rsidRDefault="00307A99" w:rsidP="00307A99">
            <w:pPr>
              <w:pStyle w:val="Normal11"/>
              <w:rPr>
                <w:del w:id="6582" w:author="Skat" w:date="2010-06-25T12:54:00Z"/>
              </w:rPr>
            </w:pPr>
            <w:del w:id="6583" w:author="Skat" w:date="2010-06-25T12:54:00Z">
              <w:r>
                <w:delText xml:space="preserve"> via Dækning</w:delText>
              </w:r>
            </w:del>
          </w:p>
        </w:tc>
        <w:tc>
          <w:tcPr>
            <w:tcW w:w="5879" w:type="dxa"/>
          </w:tcPr>
          <w:p w:rsidR="00307A99" w:rsidRDefault="00307A99" w:rsidP="00307A99">
            <w:pPr>
              <w:pStyle w:val="Normal11"/>
              <w:rPr>
                <w:del w:id="6584" w:author="Skat" w:date="2010-06-25T12:54:00Z"/>
              </w:rPr>
            </w:pPr>
            <w:del w:id="6585" w:author="Skat" w:date="2010-06-25T12:54:00Z">
              <w:r>
                <w:delText>En indbetaling kan anvendes til at dække eventuelle fordringer.</w:delText>
              </w:r>
            </w:del>
          </w:p>
        </w:tc>
      </w:tr>
      <w:tr w:rsidR="00307A99" w:rsidTr="00307A99">
        <w:trPr>
          <w:del w:id="6586" w:author="Skat" w:date="2010-06-25T12:54:00Z"/>
        </w:trPr>
        <w:tc>
          <w:tcPr>
            <w:tcW w:w="1667" w:type="dxa"/>
          </w:tcPr>
          <w:p w:rsidR="00307A99" w:rsidRDefault="00307A99" w:rsidP="00307A99">
            <w:pPr>
              <w:pStyle w:val="Normal11"/>
              <w:rPr>
                <w:del w:id="6587" w:author="Skat" w:date="2010-06-25T12:54:00Z"/>
              </w:rPr>
            </w:pPr>
            <w:del w:id="6588" w:author="Skat" w:date="2010-06-25T12:54:00Z">
              <w:r>
                <w:delText>indbetalt til konto</w:delText>
              </w:r>
            </w:del>
          </w:p>
        </w:tc>
        <w:tc>
          <w:tcPr>
            <w:tcW w:w="2398" w:type="dxa"/>
          </w:tcPr>
          <w:p w:rsidR="00307A99" w:rsidRDefault="00307A99" w:rsidP="00307A99">
            <w:pPr>
              <w:pStyle w:val="Normal11"/>
              <w:rPr>
                <w:del w:id="6589" w:author="Skat" w:date="2010-06-25T12:54:00Z"/>
              </w:rPr>
            </w:pPr>
            <w:del w:id="6590" w:author="Skat" w:date="2010-06-25T12:54:00Z">
              <w:r>
                <w:delText>OpkrævningKonto(0..1)</w:delText>
              </w:r>
            </w:del>
          </w:p>
          <w:p w:rsidR="00307A99" w:rsidRDefault="00307A99" w:rsidP="00307A99">
            <w:pPr>
              <w:pStyle w:val="Normal11"/>
              <w:rPr>
                <w:del w:id="6591" w:author="Skat" w:date="2010-06-25T12:54:00Z"/>
              </w:rPr>
            </w:pPr>
            <w:del w:id="6592" w:author="Skat" w:date="2010-06-25T12:54:00Z">
              <w:r>
                <w:delText>Indbetaling(0..*)</w:delText>
              </w:r>
            </w:del>
          </w:p>
        </w:tc>
        <w:tc>
          <w:tcPr>
            <w:tcW w:w="5879" w:type="dxa"/>
          </w:tcPr>
          <w:p w:rsidR="00307A99" w:rsidRDefault="00307A99" w:rsidP="00307A99">
            <w:pPr>
              <w:pStyle w:val="Normal11"/>
              <w:rPr>
                <w:del w:id="6593" w:author="Skat" w:date="2010-06-25T12:54:00Z"/>
              </w:rPr>
            </w:pPr>
            <w:del w:id="6594" w:author="Skat" w:date="2010-06-25T12:54:00Z">
              <w:r>
                <w:delText>En indbetaling sker til kontoen, hvor man kan se den figurere.</w:delText>
              </w:r>
            </w:del>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595" w:author="Skat" w:date="2010-06-25T12:54:00Z" w:original="%1:7:0:.%2:6:0:"/>
        </w:numPr>
      </w:pPr>
      <w:bookmarkStart w:id="6596" w:name="_Toc265233954"/>
      <w:bookmarkStart w:id="6597" w:name="_Toc263947394"/>
      <w:r>
        <w:t>NemKontoUdbetaling</w:t>
      </w:r>
      <w:bookmarkEnd w:id="6596"/>
      <w:bookmarkEnd w:id="6597"/>
    </w:p>
    <w:p w:rsidR="00162F95" w:rsidRDefault="00162F95" w:rsidP="00162F95">
      <w:pPr>
        <w:pStyle w:val="Normal11"/>
      </w:pPr>
      <w:moveToRangeStart w:id="6598" w:author="Skat" w:date="2010-06-25T12:54:00Z" w:name="move265234085"/>
      <w:moveTo w:id="6599" w:author="Skat" w:date="2010-06-25T12:54:00Z">
        <w:r>
          <w:t xml:space="preserve">Specificerer en kundeudbetaling som går via NemKonto. </w:t>
        </w:r>
      </w:moveTo>
    </w:p>
    <w:p w:rsidR="00162F95" w:rsidRDefault="00162F95" w:rsidP="00162F95">
      <w:pPr>
        <w:pStyle w:val="Normal11"/>
      </w:pPr>
    </w:p>
    <w:p w:rsidR="00162F95" w:rsidRDefault="00162F95" w:rsidP="00162F95">
      <w:pPr>
        <w:pStyle w:val="Normal11"/>
      </w:pPr>
      <w:moveTo w:id="6600" w:author="Skat" w:date="2010-06-25T12:54:00Z">
        <w:r>
          <w:t>Selvom NemKonto understøtter udsendelse af checks, bruges denne funktionalitet ikke. Det sker i stedet via SKB vha.</w:t>
        </w:r>
      </w:moveTo>
      <w:moveFromRangeStart w:id="6601" w:author="Skat" w:date="2010-06-25T12:54:00Z" w:name="move265234085"/>
      <w:moveToRangeEnd w:id="6598"/>
      <w:moveFrom w:id="6602" w:author="Skat" w:date="2010-06-25T12:54:00Z">
        <w:r>
          <w:t xml:space="preserve">Specificerer en kundeudbetaling som går via NemKonto. </w:t>
        </w:r>
      </w:moveFrom>
    </w:p>
    <w:p w:rsidR="00162F95" w:rsidRDefault="00162F95" w:rsidP="00162F95">
      <w:pPr>
        <w:pStyle w:val="Normal11"/>
      </w:pPr>
    </w:p>
    <w:p w:rsidR="00162F95" w:rsidRDefault="00162F95" w:rsidP="00162F95">
      <w:pPr>
        <w:pStyle w:val="Normal11"/>
      </w:pPr>
      <w:moveFrom w:id="6603" w:author="Skat" w:date="2010-06-25T12:54:00Z">
        <w:r>
          <w:t>Selvom NemKonto understøtter udsendelse af checks, bruges denne funktionalitet ikke. Det sker i stedet via SKB vha.</w:t>
        </w:r>
      </w:moveFrom>
      <w:moveFromRangeEnd w:id="6601"/>
      <w:r>
        <w:t xml:space="preserve"> servicen </w:t>
      </w:r>
      <w:del w:id="6604" w:author="Skat" w:date="2010-06-25T12:54:00Z">
        <w:r w:rsidR="00307A99">
          <w:delText>CheckUdbetal.</w:delText>
        </w:r>
      </w:del>
      <w:ins w:id="6605" w:author="Skat" w:date="2010-06-25T12:54:00Z">
        <w:r>
          <w:t>CheckUdbetalingListeSend.</w:t>
        </w:r>
      </w:ins>
      <w:r>
        <w:t xml:space="preserve">  </w:t>
      </w:r>
    </w:p>
    <w:p w:rsidR="00162F95" w:rsidRDefault="00162F95" w:rsidP="00162F95">
      <w:pPr>
        <w:pStyle w:val="Normal11"/>
      </w:pPr>
    </w:p>
    <w:p w:rsidR="00162F95" w:rsidRDefault="00162F95" w:rsidP="00162F95">
      <w:pPr>
        <w:pStyle w:val="Normal11"/>
      </w:pPr>
      <w:r>
        <w:t xml:space="preserve">Nemkonto håndterer udbetalinger fra det offentlige. Alle i Danmark skal have en NemKonto, både virksomheder, borgere og foreninger. </w:t>
      </w:r>
    </w:p>
    <w:p w:rsidR="00162F95" w:rsidRDefault="00162F95" w:rsidP="00162F95">
      <w:pPr>
        <w:pStyle w:val="Normal11"/>
      </w:pPr>
    </w:p>
    <w:p w:rsidR="00162F95" w:rsidRDefault="00162F95" w:rsidP="00162F95">
      <w:pPr>
        <w:pStyle w:val="Normal11"/>
      </w:pPr>
      <w:r>
        <w:t>En NemKonto er en helt almindelig bankkonto, som en kunde (virksomhed eller kunde) har angivet, at det offentlige skal bruge til at udbetale penge til.</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2184C">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det beløb der skal udbetales til kunden.</w:t>
            </w:r>
          </w:p>
        </w:tc>
      </w:tr>
      <w:tr w:rsidR="00162F95" w:rsidTr="00162F95">
        <w:tblPrEx>
          <w:tblCellMar>
            <w:top w:w="0" w:type="dxa"/>
            <w:bottom w:w="0" w:type="dxa"/>
          </w:tblCellMar>
        </w:tblPrEx>
        <w:tc>
          <w:tcPr>
            <w:tcW w:w="2625" w:type="dxa"/>
          </w:tcPr>
          <w:p w:rsidR="00162F95" w:rsidRDefault="00162F95" w:rsidP="00162F95">
            <w:pPr>
              <w:pStyle w:val="Normal11"/>
            </w:pPr>
            <w:r>
              <w:t>BankdagDato</w:t>
            </w:r>
          </w:p>
        </w:tc>
        <w:tc>
          <w:tcPr>
            <w:tcW w:w="1797" w:type="dxa"/>
          </w:tcPr>
          <w:p w:rsidR="00162F95" w:rsidRDefault="00162F95" w:rsidP="00162F95">
            <w:pPr>
              <w:pStyle w:val="Normal11"/>
            </w:pPr>
            <w:r>
              <w:t>Dato</w:t>
            </w:r>
            <w:r>
              <w:fldChar w:fldCharType="begin"/>
            </w:r>
            <w:r>
              <w:instrText xml:space="preserve"> XE "</w:instrText>
            </w:r>
            <w:r w:rsidRPr="00623D94">
              <w:instrText>Dato</w:instrText>
            </w:r>
            <w:r>
              <w:instrText xml:space="preserve">" </w:instrText>
            </w:r>
            <w:r>
              <w:fldChar w:fldCharType="end"/>
            </w:r>
          </w:p>
        </w:tc>
        <w:tc>
          <w:tcPr>
            <w:tcW w:w="5573" w:type="dxa"/>
          </w:tcPr>
          <w:p w:rsidR="00162F95" w:rsidRDefault="00162F95" w:rsidP="00162F95">
            <w:pPr>
              <w:pStyle w:val="Normal11"/>
            </w:pPr>
            <w:r>
              <w:t>Kan være ned til minus 5 bankdage i forhold til dags dato i forbindelse med genfremsendelse eller forsinkelse.</w:t>
            </w:r>
          </w:p>
        </w:tc>
      </w:tr>
      <w:tr w:rsidR="00162F95" w:rsidTr="00162F95">
        <w:tblPrEx>
          <w:tblCellMar>
            <w:top w:w="0" w:type="dxa"/>
            <w:bottom w:w="0" w:type="dxa"/>
          </w:tblCellMar>
        </w:tblPrEx>
        <w:tc>
          <w:tcPr>
            <w:tcW w:w="2625" w:type="dxa"/>
          </w:tcPr>
          <w:p w:rsidR="00162F95" w:rsidRDefault="00162F95" w:rsidP="00162F95">
            <w:pPr>
              <w:pStyle w:val="Normal11"/>
            </w:pPr>
            <w:r>
              <w:t>Debiteringstekst</w:t>
            </w:r>
          </w:p>
        </w:tc>
        <w:tc>
          <w:tcPr>
            <w:tcW w:w="1797" w:type="dxa"/>
          </w:tcPr>
          <w:p w:rsidR="00162F95" w:rsidRDefault="00162F95" w:rsidP="00162F95">
            <w:pPr>
              <w:pStyle w:val="Normal11"/>
            </w:pPr>
            <w:r>
              <w:t>NemKontoTekst</w:t>
            </w:r>
            <w:r>
              <w:fldChar w:fldCharType="begin"/>
            </w:r>
            <w:r>
              <w:instrText xml:space="preserve"> XE "</w:instrText>
            </w:r>
            <w:r w:rsidRPr="003A17C8">
              <w:instrText>NemKontoTekst</w:instrText>
            </w:r>
            <w:r>
              <w:instrText xml:space="preserve">" </w:instrText>
            </w:r>
            <w:r>
              <w:fldChar w:fldCharType="end"/>
            </w:r>
          </w:p>
        </w:tc>
        <w:tc>
          <w:tcPr>
            <w:tcW w:w="5573" w:type="dxa"/>
          </w:tcPr>
          <w:p w:rsidR="00162F95" w:rsidRDefault="00162F95" w:rsidP="00162F95">
            <w:pPr>
              <w:pStyle w:val="Normal11"/>
            </w:pPr>
            <w:r>
              <w:t>Tekst på egen konto dvs. på SKB-kontoen hvorfra der udbetales.</w:t>
            </w:r>
          </w:p>
        </w:tc>
      </w:tr>
      <w:tr w:rsidR="00162F95" w:rsidTr="00162F95">
        <w:tblPrEx>
          <w:tblCellMar>
            <w:top w:w="0" w:type="dxa"/>
            <w:bottom w:w="0" w:type="dxa"/>
          </w:tblCellMar>
        </w:tblPrEx>
        <w:tc>
          <w:tcPr>
            <w:tcW w:w="2625" w:type="dxa"/>
          </w:tcPr>
          <w:p w:rsidR="00162F95" w:rsidRDefault="00162F95" w:rsidP="00162F95">
            <w:pPr>
              <w:pStyle w:val="Normal11"/>
            </w:pPr>
            <w:r>
              <w:t>KundeNummer</w:t>
            </w:r>
          </w:p>
        </w:tc>
        <w:tc>
          <w:tcPr>
            <w:tcW w:w="1797" w:type="dxa"/>
          </w:tcPr>
          <w:p w:rsidR="00162F95" w:rsidRDefault="00162F95" w:rsidP="00162F95">
            <w:pPr>
              <w:pStyle w:val="Normal11"/>
            </w:pPr>
            <w:r>
              <w:t>CPRNummer</w:t>
            </w:r>
            <w:r>
              <w:fldChar w:fldCharType="begin"/>
            </w:r>
            <w:r>
              <w:instrText xml:space="preserve"> XE "</w:instrText>
            </w:r>
            <w:r w:rsidRPr="00834A57">
              <w:instrText>CPRNummer</w:instrText>
            </w:r>
            <w:r>
              <w:instrText xml:space="preserve">" </w:instrText>
            </w:r>
            <w:r>
              <w:fldChar w:fldCharType="end"/>
            </w:r>
          </w:p>
        </w:tc>
        <w:tc>
          <w:tcPr>
            <w:tcW w:w="5573" w:type="dxa"/>
          </w:tcPr>
          <w:p w:rsidR="00162F95" w:rsidRDefault="00162F95" w:rsidP="00162F95">
            <w:pPr>
              <w:pStyle w:val="Normal11"/>
            </w:pPr>
            <w:r>
              <w:t>Kundenummer i NemKonto-format, som er 10 cifre for alle.  Dette kundenummer kan være CPR/CVR/SE/ProdEnhedNr. Hvis det ikke er CPR præfixes med to nuller.</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NemKontoTekst</w:t>
            </w:r>
            <w:r>
              <w:fldChar w:fldCharType="begin"/>
            </w:r>
            <w:r>
              <w:instrText xml:space="preserve"> XE "</w:instrText>
            </w:r>
            <w:r w:rsidRPr="00F77FD6">
              <w:instrText>NemKontoTekst</w:instrText>
            </w:r>
            <w:r>
              <w:instrText xml:space="preserve">" </w:instrText>
            </w:r>
            <w:r>
              <w:fldChar w:fldCharType="end"/>
            </w:r>
          </w:p>
        </w:tc>
        <w:tc>
          <w:tcPr>
            <w:tcW w:w="5573" w:type="dxa"/>
          </w:tcPr>
          <w:p w:rsidR="00162F95" w:rsidRDefault="00162F95" w:rsidP="00162F95">
            <w:pPr>
              <w:pStyle w:val="Normal11"/>
            </w:pPr>
            <w:r>
              <w:t>Unikt ID for en udbetaling. Skal gøre det muligt at identificere betalingen i det asynkrone retursvar.</w:t>
            </w:r>
          </w:p>
        </w:tc>
      </w:tr>
      <w:tr w:rsidR="00162F95" w:rsidTr="00162F95">
        <w:tblPrEx>
          <w:tblCellMar>
            <w:top w:w="0" w:type="dxa"/>
            <w:bottom w:w="0" w:type="dxa"/>
          </w:tblCellMar>
        </w:tblPrEx>
        <w:tc>
          <w:tcPr>
            <w:tcW w:w="2625" w:type="dxa"/>
          </w:tcPr>
          <w:p w:rsidR="00162F95" w:rsidRDefault="00162F95" w:rsidP="00162F95">
            <w:pPr>
              <w:pStyle w:val="Normal11"/>
            </w:pPr>
            <w:r>
              <w:t>ModtagerPosteringTekst</w:t>
            </w:r>
          </w:p>
        </w:tc>
        <w:tc>
          <w:tcPr>
            <w:tcW w:w="1797" w:type="dxa"/>
          </w:tcPr>
          <w:p w:rsidR="00162F95" w:rsidRDefault="00162F95" w:rsidP="00162F95">
            <w:pPr>
              <w:pStyle w:val="Normal11"/>
            </w:pPr>
            <w:r>
              <w:t>NemKontoTekst</w:t>
            </w:r>
            <w:r>
              <w:fldChar w:fldCharType="begin"/>
            </w:r>
            <w:r>
              <w:instrText xml:space="preserve"> XE "</w:instrText>
            </w:r>
            <w:r w:rsidRPr="0048248D">
              <w:instrText>NemKontoTekst</w:instrText>
            </w:r>
            <w:r>
              <w:instrText xml:space="preserve">" </w:instrText>
            </w:r>
            <w:r>
              <w:fldChar w:fldCharType="end"/>
            </w:r>
          </w:p>
        </w:tc>
        <w:tc>
          <w:tcPr>
            <w:tcW w:w="5573" w:type="dxa"/>
          </w:tcPr>
          <w:p w:rsidR="00162F95" w:rsidRDefault="00162F95" w:rsidP="00162F95">
            <w:pPr>
              <w:pStyle w:val="Normal11"/>
            </w:pPr>
            <w:r>
              <w:t>Tekst på modtagers bankkontoudtog.</w:t>
            </w: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ValutaKode</w:t>
            </w:r>
            <w:r>
              <w:fldChar w:fldCharType="begin"/>
            </w:r>
            <w:r>
              <w:instrText xml:space="preserve"> XE "</w:instrText>
            </w:r>
            <w:r w:rsidRPr="005D0622">
              <w:instrText>ValutaKode</w:instrText>
            </w:r>
            <w:r>
              <w:instrText xml:space="preserve">" </w:instrText>
            </w:r>
            <w:r>
              <w:fldChar w:fldCharType="end"/>
            </w:r>
          </w:p>
        </w:tc>
        <w:tc>
          <w:tcPr>
            <w:tcW w:w="5573" w:type="dxa"/>
          </w:tcPr>
          <w:p w:rsidR="00162F95" w:rsidRDefault="00162F95" w:rsidP="00162F95">
            <w:pPr>
              <w:pStyle w:val="Normal11"/>
            </w:pPr>
            <w:r>
              <w:t>Angiver hvilken valuta der udbetales i.</w:t>
            </w:r>
          </w:p>
        </w:tc>
      </w:tr>
      <w:tr w:rsidR="00162F95" w:rsidTr="00162F95">
        <w:tblPrEx>
          <w:tblCellMar>
            <w:top w:w="0" w:type="dxa"/>
            <w:bottom w:w="0" w:type="dxa"/>
          </w:tblCellMar>
        </w:tblPrEx>
        <w:tc>
          <w:tcPr>
            <w:tcW w:w="2625" w:type="dxa"/>
          </w:tcPr>
          <w:p w:rsidR="00162F95" w:rsidRDefault="00162F95" w:rsidP="00162F95">
            <w:pPr>
              <w:pStyle w:val="Normal11"/>
            </w:pPr>
            <w:r>
              <w:t>BankKonto</w:t>
            </w:r>
          </w:p>
        </w:tc>
        <w:tc>
          <w:tcPr>
            <w:tcW w:w="1797" w:type="dxa"/>
          </w:tcPr>
          <w:p w:rsidR="00162F95" w:rsidRDefault="00162F95" w:rsidP="00162F95">
            <w:pPr>
              <w:pStyle w:val="Normal11"/>
            </w:pPr>
            <w:r>
              <w:t>Tekst30</w:t>
            </w:r>
            <w:r>
              <w:fldChar w:fldCharType="begin"/>
            </w:r>
            <w:r>
              <w:instrText xml:space="preserve"> XE "</w:instrText>
            </w:r>
            <w:r w:rsidRPr="005B6C28">
              <w:instrText>Tekst30</w:instrText>
            </w:r>
            <w:r>
              <w:instrText xml:space="preserve">" </w:instrText>
            </w:r>
            <w:r>
              <w:fldChar w:fldCharType="end"/>
            </w:r>
          </w:p>
        </w:tc>
        <w:tc>
          <w:tcPr>
            <w:tcW w:w="5573" w:type="dxa"/>
          </w:tcPr>
          <w:p w:rsidR="00162F95" w:rsidRDefault="00162F95" w:rsidP="00162F95">
            <w:pPr>
              <w:pStyle w:val="Normal11"/>
            </w:pPr>
            <w:r>
              <w:t xml:space="preserve">Komplet kontoidentifikation - såkaldt BBAN. For danske bankkonti sammensat af BankKontoUdbetalingBankRegistreringNummer og BankKontoUdbetalingKontoNummer. For udenlandske bankkonti: Kun BankKontoUdbetalingKontoNummer </w:t>
            </w:r>
          </w:p>
        </w:tc>
      </w:tr>
      <w:tr w:rsidR="00162F95" w:rsidTr="00162F95">
        <w:tblPrEx>
          <w:tblCellMar>
            <w:top w:w="0" w:type="dxa"/>
            <w:bottom w:w="0" w:type="dxa"/>
          </w:tblCellMar>
        </w:tblPrEx>
        <w:tc>
          <w:tcPr>
            <w:tcW w:w="2625" w:type="dxa"/>
          </w:tcPr>
          <w:p w:rsidR="00162F95" w:rsidRDefault="00162F95" w:rsidP="00162F95">
            <w:pPr>
              <w:pStyle w:val="Normal11"/>
            </w:pPr>
            <w:r>
              <w:t>FilialID</w:t>
            </w:r>
          </w:p>
        </w:tc>
        <w:tc>
          <w:tcPr>
            <w:tcW w:w="1797" w:type="dxa"/>
          </w:tcPr>
          <w:p w:rsidR="00162F95" w:rsidRDefault="00162F95" w:rsidP="00162F95">
            <w:pPr>
              <w:pStyle w:val="Normal11"/>
            </w:pPr>
            <w:r>
              <w:t>Kode</w:t>
            </w:r>
            <w:r>
              <w:fldChar w:fldCharType="begin"/>
            </w:r>
            <w:r>
              <w:instrText xml:space="preserve"> XE "</w:instrText>
            </w:r>
            <w:r w:rsidRPr="000039E2">
              <w:instrText>Kode</w:instrText>
            </w:r>
            <w:r>
              <w:instrText xml:space="preserve">" </w:instrText>
            </w:r>
            <w:r>
              <w:fldChar w:fldCharType="end"/>
            </w:r>
          </w:p>
        </w:tc>
        <w:tc>
          <w:tcPr>
            <w:tcW w:w="5573" w:type="dxa"/>
          </w:tcPr>
          <w:p w:rsidR="00162F95" w:rsidRDefault="00162F95" w:rsidP="00162F95">
            <w:pPr>
              <w:pStyle w:val="Normal11"/>
            </w:pPr>
            <w:r>
              <w:t xml:space="preserve">Filial-identifikation som i SWIFT kaldes Clearing System Member ID. Anvendes hvis BICKode kun er hovedbanken og ikke filialen. </w:t>
            </w:r>
          </w:p>
        </w:tc>
      </w:tr>
      <w:tr w:rsidR="00162F95" w:rsidTr="00162F95">
        <w:tblPrEx>
          <w:tblCellMar>
            <w:top w:w="0" w:type="dxa"/>
            <w:bottom w:w="0" w:type="dxa"/>
          </w:tblCellMar>
        </w:tblPrEx>
        <w:tc>
          <w:tcPr>
            <w:tcW w:w="2625" w:type="dxa"/>
          </w:tcPr>
          <w:p w:rsidR="00162F95" w:rsidRDefault="00162F95" w:rsidP="00162F95">
            <w:pPr>
              <w:pStyle w:val="Normal11"/>
            </w:pPr>
            <w:r>
              <w:t>FilialKode</w:t>
            </w:r>
          </w:p>
        </w:tc>
        <w:tc>
          <w:tcPr>
            <w:tcW w:w="1797" w:type="dxa"/>
          </w:tcPr>
          <w:p w:rsidR="00162F95" w:rsidRDefault="00162F95" w:rsidP="00162F95">
            <w:pPr>
              <w:pStyle w:val="Normal11"/>
            </w:pPr>
            <w:r>
              <w:t>Tekst70</w:t>
            </w:r>
            <w:r>
              <w:fldChar w:fldCharType="begin"/>
            </w:r>
            <w:r>
              <w:instrText xml:space="preserve"> XE "</w:instrText>
            </w:r>
            <w:r w:rsidRPr="00662773">
              <w:instrText>Tekst70</w:instrText>
            </w:r>
            <w:r>
              <w:instrText xml:space="preserve">" </w:instrText>
            </w:r>
            <w:r>
              <w:fldChar w:fldCharType="end"/>
            </w:r>
          </w:p>
        </w:tc>
        <w:tc>
          <w:tcPr>
            <w:tcW w:w="5573" w:type="dxa"/>
          </w:tcPr>
          <w:p w:rsidR="00162F95" w:rsidRDefault="00162F95" w:rsidP="00162F95">
            <w:pPr>
              <w:pStyle w:val="Normal11"/>
            </w:pPr>
            <w:r>
              <w:t>En kode af variabel længde afhængig af nationale regler. Den er defineret som en string med forskelligt indhold afhængigt af typen (ClearingSystemMemberIdentificationChoice) i schemaet SWIFT_Common.xsd.</w:t>
            </w:r>
          </w:p>
        </w:tc>
      </w:tr>
      <w:tr w:rsidR="00307A99" w:rsidTr="00307A99">
        <w:tblPrEx>
          <w:tblCellMar>
            <w:top w:w="0" w:type="dxa"/>
            <w:bottom w:w="0" w:type="dxa"/>
          </w:tblCellMar>
        </w:tblPrEx>
        <w:trPr>
          <w:del w:id="6606" w:author="Skat" w:date="2010-06-25T12:54:00Z"/>
        </w:trPr>
        <w:tc>
          <w:tcPr>
            <w:tcW w:w="2625" w:type="dxa"/>
          </w:tcPr>
          <w:p w:rsidR="00307A99" w:rsidRDefault="00307A99" w:rsidP="00307A99">
            <w:pPr>
              <w:pStyle w:val="Normal11"/>
              <w:rPr>
                <w:del w:id="6607" w:author="Skat" w:date="2010-06-25T12:54:00Z"/>
              </w:rPr>
            </w:pPr>
            <w:del w:id="6608" w:author="Skat" w:date="2010-06-25T12:54:00Z">
              <w:r>
                <w:delText>OCRLinje</w:delText>
              </w:r>
            </w:del>
          </w:p>
        </w:tc>
        <w:tc>
          <w:tcPr>
            <w:tcW w:w="1797" w:type="dxa"/>
          </w:tcPr>
          <w:p w:rsidR="00307A99" w:rsidRDefault="00307A99" w:rsidP="00307A99">
            <w:pPr>
              <w:pStyle w:val="Normal11"/>
              <w:rPr>
                <w:del w:id="6609" w:author="Skat" w:date="2010-06-25T12:54:00Z"/>
              </w:rPr>
            </w:pPr>
            <w:del w:id="6610" w:author="Skat" w:date="2010-06-25T12:54:00Z">
              <w:r>
                <w:delText>NemKontoTekst</w:delText>
              </w:r>
              <w:r w:rsidR="00786046">
                <w:fldChar w:fldCharType="begin"/>
              </w:r>
              <w:r>
                <w:delInstrText xml:space="preserve"> XE "</w:delInstrText>
              </w:r>
              <w:r w:rsidRPr="008E6E57">
                <w:delInstrText>NemKontoTekst</w:delInstrText>
              </w:r>
              <w:r>
                <w:delInstrText xml:space="preserve">" </w:delInstrText>
              </w:r>
              <w:r w:rsidR="00786046">
                <w:fldChar w:fldCharType="end"/>
              </w:r>
            </w:del>
          </w:p>
        </w:tc>
        <w:tc>
          <w:tcPr>
            <w:tcW w:w="5573" w:type="dxa"/>
          </w:tcPr>
          <w:p w:rsidR="00307A99" w:rsidRDefault="00307A99" w:rsidP="00307A99">
            <w:pPr>
              <w:pStyle w:val="Normal11"/>
              <w:rPr>
                <w:del w:id="6611" w:author="Skat" w:date="2010-06-25T12:54:00Z"/>
              </w:rPr>
            </w:pPr>
            <w:del w:id="6612" w:author="Skat" w:date="2010-06-25T12:54:00Z">
              <w:r>
                <w:delText>Beregnet felt ud fra OCR-oplysninger. Sammensat af OCRKortType, plustegn og OCRNummer.</w:delText>
              </w:r>
            </w:del>
          </w:p>
        </w:tc>
      </w:tr>
      <w:tr w:rsidR="00307A99" w:rsidTr="00307A99">
        <w:tblPrEx>
          <w:tblCellMar>
            <w:top w:w="0" w:type="dxa"/>
            <w:bottom w:w="0" w:type="dxa"/>
          </w:tblCellMar>
        </w:tblPrEx>
        <w:trPr>
          <w:del w:id="6613" w:author="Skat" w:date="2010-06-25T12:54:00Z"/>
        </w:trPr>
        <w:tc>
          <w:tcPr>
            <w:tcW w:w="2625" w:type="dxa"/>
          </w:tcPr>
          <w:p w:rsidR="00307A99" w:rsidRDefault="00307A99" w:rsidP="00307A99">
            <w:pPr>
              <w:pStyle w:val="Normal11"/>
              <w:rPr>
                <w:del w:id="6614" w:author="Skat" w:date="2010-06-25T12:54:00Z"/>
              </w:rPr>
            </w:pPr>
            <w:del w:id="6615" w:author="Skat" w:date="2010-06-25T12:54:00Z">
              <w:r>
                <w:delText>YdelseKode</w:delText>
              </w:r>
            </w:del>
          </w:p>
        </w:tc>
        <w:tc>
          <w:tcPr>
            <w:tcW w:w="1797" w:type="dxa"/>
          </w:tcPr>
          <w:p w:rsidR="00307A99" w:rsidRDefault="00307A99" w:rsidP="00307A99">
            <w:pPr>
              <w:pStyle w:val="Normal11"/>
              <w:rPr>
                <w:del w:id="6616" w:author="Skat" w:date="2010-06-25T12:54:00Z"/>
              </w:rPr>
            </w:pPr>
            <w:del w:id="6617" w:author="Skat" w:date="2010-06-25T12:54:00Z">
              <w:r>
                <w:delText>Kode</w:delText>
              </w:r>
              <w:r w:rsidR="00786046">
                <w:fldChar w:fldCharType="begin"/>
              </w:r>
              <w:r>
                <w:delInstrText xml:space="preserve"> XE "</w:delInstrText>
              </w:r>
              <w:r w:rsidRPr="001E74FF">
                <w:delInstrText>Kode</w:delInstrText>
              </w:r>
              <w:r>
                <w:delInstrText xml:space="preserve">" </w:delInstrText>
              </w:r>
              <w:r w:rsidR="00786046">
                <w:fldChar w:fldCharType="end"/>
              </w:r>
            </w:del>
          </w:p>
        </w:tc>
        <w:tc>
          <w:tcPr>
            <w:tcW w:w="5573" w:type="dxa"/>
          </w:tcPr>
          <w:p w:rsidR="00307A99" w:rsidRDefault="00307A99" w:rsidP="00307A99">
            <w:pPr>
              <w:pStyle w:val="Normal11"/>
              <w:rPr>
                <w:del w:id="6618" w:author="Skat" w:date="2010-06-25T12:54:00Z"/>
              </w:rPr>
            </w:pPr>
            <w:del w:id="6619" w:author="Skat" w:date="2010-06-25T12:54:00Z">
              <w:r>
                <w:delText>Kode (6-cifret) for hvad udbetalingen dækker over. Fx betyder koden NKSOST overskydende skat. Se mere på http://www.nemkonto.dk/wo/1025703.asp</w:delText>
              </w:r>
            </w:del>
          </w:p>
        </w:tc>
      </w:tr>
      <w:tr w:rsidR="00162F95" w:rsidTr="00162F95">
        <w:tblPrEx>
          <w:tblCellMar>
            <w:top w:w="0" w:type="dxa"/>
            <w:bottom w:w="0" w:type="dxa"/>
          </w:tblCellMar>
        </w:tblPrEx>
        <w:trPr>
          <w:ins w:id="6620" w:author="Skat" w:date="2010-06-25T12:54:00Z"/>
        </w:trPr>
        <w:tc>
          <w:tcPr>
            <w:tcW w:w="2625" w:type="dxa"/>
          </w:tcPr>
          <w:p w:rsidR="00162F95" w:rsidRDefault="00162F95" w:rsidP="00162F95">
            <w:pPr>
              <w:pStyle w:val="Normal11"/>
              <w:rPr>
                <w:ins w:id="6621" w:author="Skat" w:date="2010-06-25T12:54:00Z"/>
              </w:rPr>
            </w:pPr>
            <w:ins w:id="6622" w:author="Skat" w:date="2010-06-25T12:54:00Z">
              <w:r>
                <w:t>OCRLinje</w:t>
              </w:r>
            </w:ins>
          </w:p>
        </w:tc>
        <w:tc>
          <w:tcPr>
            <w:tcW w:w="1797" w:type="dxa"/>
          </w:tcPr>
          <w:p w:rsidR="00162F95" w:rsidRDefault="00162F95" w:rsidP="00162F95">
            <w:pPr>
              <w:pStyle w:val="Normal11"/>
              <w:rPr>
                <w:ins w:id="6623" w:author="Skat" w:date="2010-06-25T12:54:00Z"/>
              </w:rPr>
            </w:pPr>
            <w:ins w:id="6624" w:author="Skat" w:date="2010-06-25T12:54:00Z">
              <w:r>
                <w:t>NemKontoTekst</w:t>
              </w:r>
              <w:r>
                <w:fldChar w:fldCharType="begin"/>
              </w:r>
              <w:r>
                <w:instrText xml:space="preserve"> XE "</w:instrText>
              </w:r>
              <w:r w:rsidRPr="00085D37">
                <w:instrText>NemKontoTekst</w:instrText>
              </w:r>
              <w:r>
                <w:instrText xml:space="preserve">" </w:instrText>
              </w:r>
              <w:r>
                <w:fldChar w:fldCharType="end"/>
              </w:r>
            </w:ins>
          </w:p>
        </w:tc>
        <w:tc>
          <w:tcPr>
            <w:tcW w:w="5573" w:type="dxa"/>
          </w:tcPr>
          <w:p w:rsidR="00162F95" w:rsidRDefault="00162F95" w:rsidP="00162F95">
            <w:pPr>
              <w:pStyle w:val="Normal11"/>
              <w:rPr>
                <w:ins w:id="6625" w:author="Skat" w:date="2010-06-25T12:54:00Z"/>
              </w:rPr>
            </w:pPr>
            <w:ins w:id="6626" w:author="Skat" w:date="2010-06-25T12:54:00Z">
              <w:r>
                <w:t>Beregnet felt ud fra OCR-oplysninger. Sammensat af  OCRKortartkode, plustegn, OCRBetalingsidentifikation</w:t>
              </w:r>
            </w:ins>
          </w:p>
        </w:tc>
      </w:tr>
      <w:tr w:rsidR="00162F95" w:rsidTr="00162F95">
        <w:tblPrEx>
          <w:tblCellMar>
            <w:top w:w="0" w:type="dxa"/>
            <w:bottom w:w="0" w:type="dxa"/>
          </w:tblCellMar>
        </w:tblPrEx>
        <w:trPr>
          <w:ins w:id="6627" w:author="Skat" w:date="2010-06-25T12:54:00Z"/>
        </w:trPr>
        <w:tc>
          <w:tcPr>
            <w:tcW w:w="2625" w:type="dxa"/>
          </w:tcPr>
          <w:p w:rsidR="00162F95" w:rsidRDefault="00162F95" w:rsidP="00162F95">
            <w:pPr>
              <w:pStyle w:val="Normal11"/>
              <w:rPr>
                <w:ins w:id="6628" w:author="Skat" w:date="2010-06-25T12:54:00Z"/>
              </w:rPr>
            </w:pPr>
            <w:ins w:id="6629" w:author="Skat" w:date="2010-06-25T12:54:00Z">
              <w:r>
                <w:t>YdelseKode</w:t>
              </w:r>
            </w:ins>
          </w:p>
        </w:tc>
        <w:tc>
          <w:tcPr>
            <w:tcW w:w="1797" w:type="dxa"/>
          </w:tcPr>
          <w:p w:rsidR="00162F95" w:rsidRDefault="00162F95" w:rsidP="00162F95">
            <w:pPr>
              <w:pStyle w:val="Normal11"/>
              <w:rPr>
                <w:ins w:id="6630" w:author="Skat" w:date="2010-06-25T12:54:00Z"/>
              </w:rPr>
            </w:pPr>
            <w:ins w:id="6631" w:author="Skat" w:date="2010-06-25T12:54:00Z">
              <w:r>
                <w:t>Kode</w:t>
              </w:r>
              <w:r>
                <w:fldChar w:fldCharType="begin"/>
              </w:r>
              <w:r>
                <w:instrText xml:space="preserve"> XE "</w:instrText>
              </w:r>
              <w:r w:rsidRPr="007E27E9">
                <w:instrText>Kode</w:instrText>
              </w:r>
              <w:r>
                <w:instrText xml:space="preserve">" </w:instrText>
              </w:r>
              <w:r>
                <w:fldChar w:fldCharType="end"/>
              </w:r>
            </w:ins>
          </w:p>
        </w:tc>
        <w:tc>
          <w:tcPr>
            <w:tcW w:w="5573" w:type="dxa"/>
          </w:tcPr>
          <w:p w:rsidR="00162F95" w:rsidRDefault="00162F95" w:rsidP="00162F95">
            <w:pPr>
              <w:pStyle w:val="Normal11"/>
              <w:rPr>
                <w:ins w:id="6632" w:author="Skat" w:date="2010-06-25T12:54:00Z"/>
              </w:rPr>
            </w:pPr>
            <w:ins w:id="6633" w:author="Skat" w:date="2010-06-25T12:54:00Z">
              <w:r>
                <w:t>Kode (6-cifret) for hvad udbetalingen dækker over. Fx betyder koden NKSOST overskydende skat. Se mere på http://www.nemkonto.dk/wo/1025703.asp</w:t>
              </w:r>
            </w:ins>
          </w:p>
        </w:tc>
      </w:tr>
      <w:tr w:rsidR="00162F95" w:rsidTr="00162F95">
        <w:tblPrEx>
          <w:tblCellMar>
            <w:top w:w="0" w:type="dxa"/>
            <w:bottom w:w="0" w:type="dxa"/>
          </w:tblCellMar>
        </w:tblPrEx>
        <w:tc>
          <w:tcPr>
            <w:tcW w:w="2625" w:type="dxa"/>
          </w:tcPr>
          <w:p w:rsidR="00162F95" w:rsidRDefault="00162F95" w:rsidP="00162F95">
            <w:pPr>
              <w:pStyle w:val="Normal11"/>
            </w:pPr>
            <w:r>
              <w:t>KompletMarkering</w:t>
            </w:r>
          </w:p>
        </w:tc>
        <w:tc>
          <w:tcPr>
            <w:tcW w:w="1797" w:type="dxa"/>
          </w:tcPr>
          <w:p w:rsidR="00162F95" w:rsidRDefault="00162F95" w:rsidP="00162F95">
            <w:pPr>
              <w:pStyle w:val="Normal11"/>
            </w:pPr>
            <w:r>
              <w:t>JaNej</w:t>
            </w:r>
            <w:r>
              <w:fldChar w:fldCharType="begin"/>
            </w:r>
            <w:r>
              <w:instrText xml:space="preserve"> XE "</w:instrText>
            </w:r>
            <w:r w:rsidRPr="00C91EEC">
              <w:instrText>JaNej</w:instrText>
            </w:r>
            <w:r>
              <w:instrText xml:space="preserve">" </w:instrText>
            </w:r>
            <w:r>
              <w:fldChar w:fldCharType="end"/>
            </w:r>
          </w:p>
        </w:tc>
        <w:tc>
          <w:tcPr>
            <w:tcW w:w="5573" w:type="dxa"/>
          </w:tcPr>
          <w:p w:rsidR="00162F95" w:rsidRDefault="00162F95" w:rsidP="00162F95">
            <w:pPr>
              <w:pStyle w:val="Normal11"/>
            </w:pPr>
            <w:r>
              <w:t>Sættes false hvis det er en NKS-komplet betaling (dvs. med alle detaljer om udbetaling), true hvis ikke-komplet (kun SE/CVR/CPR/P-nr er leveret). Ikke-komplet er typiske.</w:t>
            </w:r>
          </w:p>
        </w:tc>
      </w:tr>
      <w:tr w:rsidR="00162F95" w:rsidTr="00162F95">
        <w:tblPrEx>
          <w:tblCellMar>
            <w:top w:w="0" w:type="dxa"/>
            <w:bottom w:w="0" w:type="dxa"/>
          </w:tblCellMar>
        </w:tblPrEx>
        <w:tc>
          <w:tcPr>
            <w:tcW w:w="2625" w:type="dxa"/>
          </w:tcPr>
          <w:p w:rsidR="00162F95" w:rsidRDefault="00162F95" w:rsidP="00162F95">
            <w:pPr>
              <w:pStyle w:val="Normal11"/>
            </w:pPr>
            <w:r>
              <w:t>FakturaNummer</w:t>
            </w:r>
          </w:p>
        </w:tc>
        <w:tc>
          <w:tcPr>
            <w:tcW w:w="1797" w:type="dxa"/>
          </w:tcPr>
          <w:p w:rsidR="00162F95" w:rsidRDefault="00162F95" w:rsidP="00162F95">
            <w:pPr>
              <w:pStyle w:val="Normal11"/>
            </w:pPr>
            <w:r>
              <w:t>NemKontoTekst</w:t>
            </w:r>
            <w:r>
              <w:fldChar w:fldCharType="begin"/>
            </w:r>
            <w:r>
              <w:instrText xml:space="preserve"> XE "</w:instrText>
            </w:r>
            <w:r w:rsidRPr="00F844DF">
              <w:instrText>NemKontoTekst</w:instrText>
            </w:r>
            <w:r>
              <w:instrText xml:space="preserve">" </w:instrText>
            </w:r>
            <w:r>
              <w:fldChar w:fldCharType="end"/>
            </w:r>
          </w:p>
        </w:tc>
        <w:tc>
          <w:tcPr>
            <w:tcW w:w="5573" w:type="dxa"/>
          </w:tcPr>
          <w:p w:rsidR="00162F95" w:rsidRDefault="00162F95" w:rsidP="00162F95">
            <w:pPr>
              <w:pStyle w:val="Normal11"/>
            </w:pPr>
            <w:r>
              <w:t>Fakturanummer for det udbetalingen vedrører.</w:t>
            </w:r>
          </w:p>
        </w:tc>
      </w:tr>
      <w:tr w:rsidR="00162F95" w:rsidTr="00162F95">
        <w:tblPrEx>
          <w:tblCellMar>
            <w:top w:w="0" w:type="dxa"/>
            <w:bottom w:w="0" w:type="dxa"/>
          </w:tblCellMar>
        </w:tblPrEx>
        <w:tc>
          <w:tcPr>
            <w:tcW w:w="2625" w:type="dxa"/>
          </w:tcPr>
          <w:p w:rsidR="00162F95" w:rsidRDefault="00162F95" w:rsidP="00162F95">
            <w:pPr>
              <w:pStyle w:val="Normal11"/>
            </w:pPr>
            <w:r>
              <w:t>AdviseringTekst</w:t>
            </w:r>
          </w:p>
        </w:tc>
        <w:tc>
          <w:tcPr>
            <w:tcW w:w="1797" w:type="dxa"/>
          </w:tcPr>
          <w:p w:rsidR="00162F95" w:rsidRDefault="00162F95" w:rsidP="00162F95">
            <w:pPr>
              <w:pStyle w:val="Normal11"/>
            </w:pPr>
            <w:r>
              <w:t>Tekst300</w:t>
            </w:r>
            <w:r>
              <w:fldChar w:fldCharType="begin"/>
            </w:r>
            <w:r>
              <w:instrText xml:space="preserve"> XE "</w:instrText>
            </w:r>
            <w:r w:rsidRPr="002B7364">
              <w:instrText>Tekst300</w:instrText>
            </w:r>
            <w:r>
              <w:instrText xml:space="preserve">" </w:instrText>
            </w:r>
            <w:r>
              <w:fldChar w:fldCharType="end"/>
            </w:r>
          </w:p>
        </w:tc>
        <w:tc>
          <w:tcPr>
            <w:tcW w:w="5573" w:type="dxa"/>
          </w:tcPr>
          <w:p w:rsidR="00162F95" w:rsidRDefault="00162F95" w:rsidP="00162F95">
            <w:pPr>
              <w:pStyle w:val="Normal11"/>
            </w:pPr>
            <w:r>
              <w:t>Tekst til advisering (SWIFT tillader max 140 tegn)</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Kode</w:t>
            </w:r>
            <w:r>
              <w:fldChar w:fldCharType="begin"/>
            </w:r>
            <w:r>
              <w:instrText xml:space="preserve"> XE "</w:instrText>
            </w:r>
            <w:r w:rsidRPr="00BA17AA">
              <w:instrText>Kode</w:instrText>
            </w:r>
            <w:r>
              <w:instrText xml:space="preserve">" </w:instrText>
            </w:r>
            <w:r>
              <w:fldChar w:fldCharType="end"/>
            </w:r>
          </w:p>
        </w:tc>
        <w:tc>
          <w:tcPr>
            <w:tcW w:w="5573" w:type="dxa"/>
          </w:tcPr>
          <w:p w:rsidR="00162F95" w:rsidRDefault="00162F95" w:rsidP="00162F95">
            <w:pPr>
              <w:pStyle w:val="Normal11"/>
            </w:pPr>
            <w:r>
              <w:t xml:space="preserve">Omkostningsfordeling for komplette udenlandske betalinger. Koder: "SHA" for delte omkostninger, "BEN" modtager betaler, "OUR" afsender betaler.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SHA</w:t>
            </w:r>
          </w:p>
          <w:p w:rsidR="00162F95" w:rsidRDefault="00162F95" w:rsidP="00162F95">
            <w:pPr>
              <w:pStyle w:val="Normal11"/>
            </w:pPr>
            <w:r>
              <w:t>BEN</w:t>
            </w:r>
          </w:p>
          <w:p w:rsidR="00162F95" w:rsidRDefault="00162F95" w:rsidP="00162F95">
            <w:pPr>
              <w:pStyle w:val="Normal11"/>
            </w:pPr>
            <w:r>
              <w:t>OUR.</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 xml:space="preserve">NemKontoUdbetaling arver fra/er en specialisering af </w:t>
            </w:r>
            <w:del w:id="6634" w:author="Skat" w:date="2010-06-25T12:54:00Z">
              <w:r w:rsidR="00307A99">
                <w:delText>Udbetaling</w:delText>
              </w:r>
            </w:del>
            <w:ins w:id="6635" w:author="Skat" w:date="2010-06-25T12:54:00Z">
              <w:r>
                <w:t>OpkrævningUdbetaling</w:t>
              </w:r>
            </w:ins>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636" w:author="Skat" w:date="2010-06-25T12:54:00Z" w:original="%1:7:0:.%2:7:0:"/>
        </w:numPr>
      </w:pPr>
      <w:bookmarkStart w:id="6637" w:name="_Toc265233955"/>
      <w:bookmarkStart w:id="6638" w:name="_Toc263947395"/>
      <w:r>
        <w:t>Note</w:t>
      </w:r>
      <w:bookmarkEnd w:id="6637"/>
      <w:bookmarkEnd w:id="6638"/>
    </w:p>
    <w:p w:rsidR="00162F95" w:rsidRDefault="00162F95" w:rsidP="00162F95">
      <w:pPr>
        <w:pStyle w:val="Normal11"/>
      </w:pPr>
      <w:r>
        <w:t>En note kan indeholde en ustrukturereret tekst. Note anvendes som "huskeseddel" med intern information til medarbejderen. Der er tale om uvigtige oplysninger, som opfylder et krav om funktionalitet, men ikke har nogen forretningsmæssig betydning.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8E59D4">
              <w:instrText>TekstLang</w:instrText>
            </w:r>
            <w:r>
              <w:instrText xml:space="preserve">" </w:instrText>
            </w:r>
            <w:r>
              <w:fldChar w:fldCharType="end"/>
            </w:r>
          </w:p>
        </w:tc>
        <w:tc>
          <w:tcPr>
            <w:tcW w:w="5573" w:type="dxa"/>
          </w:tcPr>
          <w:p w:rsidR="00162F95" w:rsidRDefault="00162F95" w:rsidP="00162F95">
            <w:pPr>
              <w:pStyle w:val="Normal11"/>
            </w:pPr>
            <w:r>
              <w:t>Fritekstfelt</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DatoTid</w:t>
            </w:r>
            <w:r>
              <w:fldChar w:fldCharType="begin"/>
            </w:r>
            <w:r>
              <w:instrText xml:space="preserve"> XE "</w:instrText>
            </w:r>
            <w:r w:rsidRPr="00C07E52">
              <w:instrText>DatoTid</w:instrText>
            </w:r>
            <w:r>
              <w:instrText xml:space="preserve">" </w:instrText>
            </w:r>
            <w:r>
              <w:fldChar w:fldCharType="end"/>
            </w:r>
          </w:p>
        </w:tc>
        <w:tc>
          <w:tcPr>
            <w:tcW w:w="5573" w:type="dxa"/>
          </w:tcPr>
          <w:p w:rsidR="00162F95" w:rsidRDefault="00162F95" w:rsidP="00162F95">
            <w:pPr>
              <w:pStyle w:val="Normal11"/>
            </w:pPr>
            <w:r>
              <w:t>Dato og tidspunkt for notens oprettelse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tilknyttes</w:t>
            </w:r>
          </w:p>
        </w:tc>
        <w:tc>
          <w:tcPr>
            <w:tcW w:w="2398" w:type="dxa"/>
          </w:tcPr>
          <w:p w:rsidR="00162F95" w:rsidRDefault="00162F95" w:rsidP="00162F95">
            <w:pPr>
              <w:pStyle w:val="Normal11"/>
            </w:pPr>
            <w:r>
              <w:t>Note(1)</w:t>
            </w:r>
          </w:p>
          <w:p w:rsidR="00162F95" w:rsidRDefault="00307A99" w:rsidP="00162F95">
            <w:pPr>
              <w:pStyle w:val="Normal11"/>
            </w:pPr>
            <w:del w:id="6639" w:author="Skat" w:date="2010-06-25T12:54:00Z">
              <w:r>
                <w:delText>Udbetaling</w:delText>
              </w:r>
            </w:del>
            <w:ins w:id="6640" w:author="Skat" w:date="2010-06-25T12:54:00Z">
              <w:r w:rsidR="00162F95">
                <w:t>OpkrævningUdbetaling</w:t>
              </w:r>
            </w:ins>
            <w:r w:rsidR="00162F95">
              <w:t>(1)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641" w:author="Skat" w:date="2010-06-25T12:54:00Z" w:original="%1:7:0:.%2:8:0:"/>
        </w:numPr>
      </w:pPr>
      <w:bookmarkStart w:id="6642" w:name="_Toc265233956"/>
      <w:bookmarkStart w:id="6643" w:name="_Toc263947396"/>
      <w:r>
        <w:t>OpkrævningFordring</w:t>
      </w:r>
      <w:bookmarkEnd w:id="6642"/>
      <w:bookmarkEnd w:id="6643"/>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5D7D2F">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384D4B">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D72340">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82489A">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67710F">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E72286">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AE110F">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F91E90">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495EB6">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0858AB">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6C6A69">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3772A0">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82781E">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493449">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DE23E1">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0F6C9C">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EC7BB8">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0F2DEA">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1065A4">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6A23D8">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5E5A66">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A264DA">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20792C">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r w:rsidR="00307A99" w:rsidTr="00307A99">
        <w:tblPrEx>
          <w:tblCellMar>
            <w:top w:w="0" w:type="dxa"/>
            <w:bottom w:w="0" w:type="dxa"/>
          </w:tblCellMar>
        </w:tblPrEx>
        <w:trPr>
          <w:del w:id="6644" w:author="Skat" w:date="2010-06-25T12:54:00Z"/>
        </w:trPr>
        <w:tc>
          <w:tcPr>
            <w:tcW w:w="1667" w:type="dxa"/>
          </w:tcPr>
          <w:p w:rsidR="00307A99" w:rsidRDefault="00307A99" w:rsidP="00307A99">
            <w:pPr>
              <w:pStyle w:val="Normal11"/>
              <w:rPr>
                <w:del w:id="6645" w:author="Skat" w:date="2010-06-25T12:54:00Z"/>
              </w:rPr>
            </w:pPr>
            <w:del w:id="6646" w:author="Skat" w:date="2010-06-25T12:54:00Z">
              <w:r>
                <w:delText>dækker fordring</w:delText>
              </w:r>
            </w:del>
          </w:p>
        </w:tc>
        <w:tc>
          <w:tcPr>
            <w:tcW w:w="2398" w:type="dxa"/>
          </w:tcPr>
          <w:p w:rsidR="00307A99" w:rsidRDefault="00307A99" w:rsidP="00307A99">
            <w:pPr>
              <w:pStyle w:val="Normal11"/>
              <w:rPr>
                <w:del w:id="6647" w:author="Skat" w:date="2010-06-25T12:54:00Z"/>
              </w:rPr>
            </w:pPr>
            <w:del w:id="6648" w:author="Skat" w:date="2010-06-25T12:54:00Z">
              <w:r>
                <w:delText>Indbetaling(0..*)</w:delText>
              </w:r>
            </w:del>
          </w:p>
          <w:p w:rsidR="00307A99" w:rsidRDefault="00307A99" w:rsidP="00307A99">
            <w:pPr>
              <w:pStyle w:val="Normal11"/>
              <w:rPr>
                <w:del w:id="6649" w:author="Skat" w:date="2010-06-25T12:54:00Z"/>
              </w:rPr>
            </w:pPr>
            <w:del w:id="6650" w:author="Skat" w:date="2010-06-25T12:54:00Z">
              <w:r>
                <w:delText>OpkrævningFordring(1..*)</w:delText>
              </w:r>
            </w:del>
          </w:p>
          <w:p w:rsidR="00307A99" w:rsidRDefault="00307A99" w:rsidP="00307A99">
            <w:pPr>
              <w:pStyle w:val="Normal11"/>
              <w:rPr>
                <w:del w:id="6651" w:author="Skat" w:date="2010-06-25T12:54:00Z"/>
              </w:rPr>
            </w:pPr>
            <w:del w:id="6652" w:author="Skat" w:date="2010-06-25T12:54:00Z">
              <w:r>
                <w:delText xml:space="preserve"> via Dækning</w:delText>
              </w:r>
            </w:del>
          </w:p>
        </w:tc>
        <w:tc>
          <w:tcPr>
            <w:tcW w:w="5879" w:type="dxa"/>
          </w:tcPr>
          <w:p w:rsidR="00307A99" w:rsidRDefault="00307A99" w:rsidP="00307A99">
            <w:pPr>
              <w:pStyle w:val="Normal11"/>
              <w:rPr>
                <w:del w:id="6653" w:author="Skat" w:date="2010-06-25T12:54:00Z"/>
              </w:rPr>
            </w:pPr>
            <w:del w:id="6654" w:author="Skat" w:date="2010-06-25T12:54:00Z">
              <w:r>
                <w:delText>En indbetaling kan anvendes til at dække eventuelle fordringer.</w:delText>
              </w:r>
            </w:del>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655" w:author="Skat" w:date="2010-06-25T12:54:00Z" w:original="%1:7:0:.%2:9:0:"/>
        </w:numPr>
      </w:pPr>
      <w:bookmarkStart w:id="6656" w:name="_Toc265233957"/>
      <w:bookmarkStart w:id="6657" w:name="_Toc263947397"/>
      <w:r>
        <w:t>OpkrævningFordringHaver</w:t>
      </w:r>
      <w:bookmarkEnd w:id="6656"/>
      <w:bookmarkEnd w:id="6657"/>
    </w:p>
    <w:p w:rsidR="00162F95" w:rsidRDefault="00162F95" w:rsidP="00162F95">
      <w:pPr>
        <w:pStyle w:val="Normal11"/>
      </w:pPr>
      <w:r>
        <w:t>Fordringshaver i SKATs opkrævningssystem, DMO.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Kode</w:t>
            </w:r>
            <w:r>
              <w:fldChar w:fldCharType="begin"/>
            </w:r>
            <w:r>
              <w:instrText xml:space="preserve"> XE "</w:instrText>
            </w:r>
            <w:r w:rsidRPr="00C64301">
              <w:instrText>Kode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E77106">
              <w:instrText>Tekst30</w:instrText>
            </w:r>
            <w:r>
              <w:instrText xml:space="preserve">" </w:instrText>
            </w:r>
            <w:r>
              <w:fldChar w:fldCharType="end"/>
            </w:r>
          </w:p>
        </w:tc>
        <w:tc>
          <w:tcPr>
            <w:tcW w:w="5573" w:type="dxa"/>
          </w:tcPr>
          <w:p w:rsidR="00162F95" w:rsidRDefault="00162F95" w:rsidP="00162F95">
            <w:pPr>
              <w:pStyle w:val="Normal11"/>
            </w:pPr>
            <w:r>
              <w:t>Navnet på en fordringshaver i SKATs fælles opkrævningssystem, DMO.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658" w:author="Skat" w:date="2010-06-25T12:54:00Z" w:original="%1:7:0:.%2:10:0:"/>
        </w:numPr>
      </w:pPr>
      <w:bookmarkStart w:id="6659" w:name="_Toc265233958"/>
      <w:bookmarkStart w:id="6660" w:name="_Toc263947398"/>
      <w:r>
        <w:t>OpkrævningFordringType</w:t>
      </w:r>
      <w:bookmarkEnd w:id="6659"/>
      <w:bookmarkEnd w:id="6660"/>
    </w:p>
    <w:p w:rsidR="00162F95" w:rsidRDefault="00162F95" w:rsidP="00162F95">
      <w:pPr>
        <w:pStyle w:val="Normal11"/>
      </w:pPr>
      <w:r>
        <w:t>Typen af fordring, som fx kan være moms</w:t>
      </w:r>
      <w:ins w:id="6661" w:author="Skat" w:date="2010-06-25T12:54:00Z">
        <w:r>
          <w:t xml:space="preserve"> halvår, moms halvår FF</w:t>
        </w:r>
      </w:ins>
      <w:r>
        <w:t xml:space="preserve">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C373E7">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4F1C15">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E84A4B">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9E3ED8">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2640AE">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662" w:author="Skat" w:date="2010-06-25T12:54:00Z" w:original="%1:7:0:.%2:11:0:"/>
        </w:numPr>
      </w:pPr>
      <w:bookmarkStart w:id="6663" w:name="_Toc265233959"/>
      <w:bookmarkStart w:id="6664" w:name="_Toc263947399"/>
      <w:r>
        <w:t>OpkrævningKonto</w:t>
      </w:r>
      <w:bookmarkEnd w:id="6663"/>
      <w:bookmarkEnd w:id="6664"/>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E64000">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5A3D6D">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D046B2">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C304E9">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307A99" w:rsidP="00162F95">
            <w:pPr>
              <w:pStyle w:val="Normal11"/>
            </w:pPr>
            <w:del w:id="6665" w:author="Skat" w:date="2010-06-25T12:54:00Z">
              <w:r>
                <w:delText>UdbetalingGrænseBeløbSidstOpdateretDatoTid</w:delText>
              </w:r>
            </w:del>
            <w:ins w:id="6666" w:author="Skat" w:date="2010-06-25T12:54:00Z">
              <w:r w:rsidR="00162F95">
                <w:t>UdbetalingGrænseBeløbDatoTid</w:t>
              </w:r>
            </w:ins>
          </w:p>
        </w:tc>
        <w:tc>
          <w:tcPr>
            <w:tcW w:w="1797" w:type="dxa"/>
          </w:tcPr>
          <w:p w:rsidR="00162F95" w:rsidRDefault="00162F95" w:rsidP="00162F95">
            <w:pPr>
              <w:pStyle w:val="Normal11"/>
            </w:pPr>
            <w:r>
              <w:t>DatoTid</w:t>
            </w:r>
            <w:r>
              <w:fldChar w:fldCharType="begin"/>
            </w:r>
            <w:r>
              <w:instrText xml:space="preserve"> XE "</w:instrText>
            </w:r>
            <w:r w:rsidRPr="005E38FF">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1F2D29">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4F3B71">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1C5671">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254667">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r w:rsidR="00307A99" w:rsidTr="00307A99">
        <w:tblPrEx>
          <w:tblCellMar>
            <w:top w:w="0" w:type="dxa"/>
            <w:bottom w:w="0" w:type="dxa"/>
          </w:tblCellMar>
        </w:tblPrEx>
        <w:trPr>
          <w:del w:id="6667" w:author="Skat" w:date="2010-06-25T12:54:00Z"/>
        </w:trPr>
        <w:tc>
          <w:tcPr>
            <w:tcW w:w="2625" w:type="dxa"/>
          </w:tcPr>
          <w:p w:rsidR="00307A99" w:rsidRDefault="00307A99" w:rsidP="00307A99">
            <w:pPr>
              <w:pStyle w:val="Normal11"/>
              <w:rPr>
                <w:del w:id="6668" w:author="Skat" w:date="2010-06-25T12:54:00Z"/>
              </w:rPr>
            </w:pPr>
            <w:del w:id="6669" w:author="Skat" w:date="2010-06-25T12:54:00Z">
              <w:r>
                <w:delText>BogføringSpærreKode</w:delText>
              </w:r>
            </w:del>
          </w:p>
        </w:tc>
        <w:tc>
          <w:tcPr>
            <w:tcW w:w="1797" w:type="dxa"/>
          </w:tcPr>
          <w:p w:rsidR="00307A99" w:rsidRDefault="00307A99" w:rsidP="00307A99">
            <w:pPr>
              <w:pStyle w:val="Normal11"/>
              <w:rPr>
                <w:del w:id="6670" w:author="Skat" w:date="2010-06-25T12:54:00Z"/>
              </w:rPr>
            </w:pPr>
            <w:del w:id="6671" w:author="Skat" w:date="2010-06-25T12:54:00Z">
              <w:r>
                <w:delText>Tekst1</w:delText>
              </w:r>
              <w:r w:rsidR="00786046">
                <w:fldChar w:fldCharType="begin"/>
              </w:r>
              <w:r>
                <w:delInstrText xml:space="preserve"> XE "</w:delInstrText>
              </w:r>
              <w:r w:rsidRPr="00470ED2">
                <w:delInstrText>Tekst1</w:delInstrText>
              </w:r>
              <w:r>
                <w:delInstrText xml:space="preserve">" </w:delInstrText>
              </w:r>
              <w:r w:rsidR="00786046">
                <w:fldChar w:fldCharType="end"/>
              </w:r>
            </w:del>
          </w:p>
        </w:tc>
        <w:tc>
          <w:tcPr>
            <w:tcW w:w="5573" w:type="dxa"/>
          </w:tcPr>
          <w:p w:rsidR="00307A99" w:rsidRDefault="00307A99" w:rsidP="00307A99">
            <w:pPr>
              <w:pStyle w:val="Normal11"/>
              <w:rPr>
                <w:del w:id="6672" w:author="Skat" w:date="2010-06-25T12:54:00Z"/>
              </w:rPr>
            </w:pPr>
          </w:p>
        </w:tc>
      </w:tr>
      <w:tr w:rsidR="00307A99" w:rsidTr="00307A99">
        <w:tblPrEx>
          <w:tblCellMar>
            <w:top w:w="0" w:type="dxa"/>
            <w:bottom w:w="0" w:type="dxa"/>
          </w:tblCellMar>
        </w:tblPrEx>
        <w:trPr>
          <w:del w:id="6673" w:author="Skat" w:date="2010-06-25T12:54:00Z"/>
        </w:trPr>
        <w:tc>
          <w:tcPr>
            <w:tcW w:w="2625" w:type="dxa"/>
          </w:tcPr>
          <w:p w:rsidR="00307A99" w:rsidRDefault="00307A99" w:rsidP="00307A99">
            <w:pPr>
              <w:pStyle w:val="Normal11"/>
              <w:rPr>
                <w:del w:id="6674" w:author="Skat" w:date="2010-06-25T12:54:00Z"/>
              </w:rPr>
            </w:pPr>
            <w:del w:id="6675" w:author="Skat" w:date="2010-06-25T12:54:00Z">
              <w:r>
                <w:delText>RenteSpærreÅrsagKode</w:delText>
              </w:r>
            </w:del>
          </w:p>
        </w:tc>
        <w:tc>
          <w:tcPr>
            <w:tcW w:w="1797" w:type="dxa"/>
          </w:tcPr>
          <w:p w:rsidR="00307A99" w:rsidRDefault="00307A99" w:rsidP="00307A99">
            <w:pPr>
              <w:pStyle w:val="Normal11"/>
              <w:rPr>
                <w:del w:id="6676" w:author="Skat" w:date="2010-06-25T12:54:00Z"/>
              </w:rPr>
            </w:pPr>
            <w:del w:id="6677" w:author="Skat" w:date="2010-06-25T12:54:00Z">
              <w:r>
                <w:delText>Tekst1</w:delText>
              </w:r>
              <w:r w:rsidR="00786046">
                <w:fldChar w:fldCharType="begin"/>
              </w:r>
              <w:r>
                <w:delInstrText xml:space="preserve"> XE "</w:delInstrText>
              </w:r>
              <w:r w:rsidRPr="00DD2205">
                <w:delInstrText>Tekst1</w:delInstrText>
              </w:r>
              <w:r>
                <w:delInstrText xml:space="preserve">" </w:delInstrText>
              </w:r>
              <w:r w:rsidR="00786046">
                <w:fldChar w:fldCharType="end"/>
              </w:r>
            </w:del>
          </w:p>
        </w:tc>
        <w:tc>
          <w:tcPr>
            <w:tcW w:w="5573" w:type="dxa"/>
          </w:tcPr>
          <w:p w:rsidR="00307A99" w:rsidRDefault="00307A99" w:rsidP="00307A99">
            <w:pPr>
              <w:pStyle w:val="Normal11"/>
              <w:rPr>
                <w:del w:id="6678" w:author="Skat" w:date="2010-06-25T12:54:00Z"/>
              </w:rPr>
            </w:pPr>
          </w:p>
        </w:tc>
      </w:tr>
      <w:tr w:rsidR="00307A99" w:rsidTr="00307A99">
        <w:tblPrEx>
          <w:tblCellMar>
            <w:top w:w="0" w:type="dxa"/>
            <w:bottom w:w="0" w:type="dxa"/>
          </w:tblCellMar>
        </w:tblPrEx>
        <w:trPr>
          <w:del w:id="6679" w:author="Skat" w:date="2010-06-25T12:54:00Z"/>
        </w:trPr>
        <w:tc>
          <w:tcPr>
            <w:tcW w:w="2625" w:type="dxa"/>
          </w:tcPr>
          <w:p w:rsidR="00307A99" w:rsidRDefault="00307A99" w:rsidP="00307A99">
            <w:pPr>
              <w:pStyle w:val="Normal11"/>
              <w:rPr>
                <w:del w:id="6680" w:author="Skat" w:date="2010-06-25T12:54:00Z"/>
              </w:rPr>
            </w:pPr>
            <w:del w:id="6681" w:author="Skat" w:date="2010-06-25T12:54:00Z">
              <w:r>
                <w:delText>UdbetalingSpærreKode</w:delText>
              </w:r>
            </w:del>
          </w:p>
        </w:tc>
        <w:tc>
          <w:tcPr>
            <w:tcW w:w="1797" w:type="dxa"/>
          </w:tcPr>
          <w:p w:rsidR="00307A99" w:rsidRDefault="00307A99" w:rsidP="00307A99">
            <w:pPr>
              <w:pStyle w:val="Normal11"/>
              <w:rPr>
                <w:del w:id="6682" w:author="Skat" w:date="2010-06-25T12:54:00Z"/>
              </w:rPr>
            </w:pPr>
            <w:del w:id="6683" w:author="Skat" w:date="2010-06-25T12:54:00Z">
              <w:r>
                <w:delText>Tekst1</w:delText>
              </w:r>
              <w:r w:rsidR="00786046">
                <w:fldChar w:fldCharType="begin"/>
              </w:r>
              <w:r>
                <w:delInstrText xml:space="preserve"> XE "</w:delInstrText>
              </w:r>
              <w:r w:rsidRPr="00DB2C9A">
                <w:delInstrText>Tekst1</w:delInstrText>
              </w:r>
              <w:r>
                <w:delInstrText xml:space="preserve">" </w:delInstrText>
              </w:r>
              <w:r w:rsidR="00786046">
                <w:fldChar w:fldCharType="end"/>
              </w:r>
            </w:del>
          </w:p>
        </w:tc>
        <w:tc>
          <w:tcPr>
            <w:tcW w:w="5573" w:type="dxa"/>
          </w:tcPr>
          <w:p w:rsidR="00307A99" w:rsidRDefault="00307A99" w:rsidP="00307A99">
            <w:pPr>
              <w:pStyle w:val="Normal11"/>
              <w:rPr>
                <w:del w:id="6684" w:author="Skat" w:date="2010-06-25T12:54:00Z"/>
              </w:rPr>
            </w:pPr>
          </w:p>
        </w:tc>
      </w:tr>
      <w:tr w:rsidR="00307A99" w:rsidTr="00307A99">
        <w:tblPrEx>
          <w:tblCellMar>
            <w:top w:w="0" w:type="dxa"/>
            <w:bottom w:w="0" w:type="dxa"/>
          </w:tblCellMar>
        </w:tblPrEx>
        <w:trPr>
          <w:del w:id="6685" w:author="Skat" w:date="2010-06-25T12:54:00Z"/>
        </w:trPr>
        <w:tc>
          <w:tcPr>
            <w:tcW w:w="2625" w:type="dxa"/>
          </w:tcPr>
          <w:p w:rsidR="00307A99" w:rsidRDefault="00307A99" w:rsidP="00307A99">
            <w:pPr>
              <w:pStyle w:val="Normal11"/>
              <w:rPr>
                <w:del w:id="6686" w:author="Skat" w:date="2010-06-25T12:54:00Z"/>
              </w:rPr>
            </w:pPr>
            <w:del w:id="6687" w:author="Skat" w:date="2010-06-25T12:54:00Z">
              <w:r>
                <w:delText>RykkerSpærreKode</w:delText>
              </w:r>
            </w:del>
          </w:p>
        </w:tc>
        <w:tc>
          <w:tcPr>
            <w:tcW w:w="1797" w:type="dxa"/>
          </w:tcPr>
          <w:p w:rsidR="00307A99" w:rsidRDefault="00307A99" w:rsidP="00307A99">
            <w:pPr>
              <w:pStyle w:val="Normal11"/>
              <w:rPr>
                <w:del w:id="6688" w:author="Skat" w:date="2010-06-25T12:54:00Z"/>
              </w:rPr>
            </w:pPr>
            <w:del w:id="6689" w:author="Skat" w:date="2010-06-25T12:54:00Z">
              <w:r>
                <w:delText>Tekst1</w:delText>
              </w:r>
              <w:r w:rsidR="00786046">
                <w:fldChar w:fldCharType="begin"/>
              </w:r>
              <w:r>
                <w:delInstrText xml:space="preserve"> XE "</w:delInstrText>
              </w:r>
              <w:r w:rsidRPr="00933092">
                <w:delInstrText>Tekst1</w:delInstrText>
              </w:r>
              <w:r>
                <w:delInstrText xml:space="preserve">" </w:delInstrText>
              </w:r>
              <w:r w:rsidR="00786046">
                <w:fldChar w:fldCharType="end"/>
              </w:r>
            </w:del>
          </w:p>
        </w:tc>
        <w:tc>
          <w:tcPr>
            <w:tcW w:w="5573" w:type="dxa"/>
          </w:tcPr>
          <w:p w:rsidR="00307A99" w:rsidRDefault="00307A99" w:rsidP="00307A99">
            <w:pPr>
              <w:pStyle w:val="Normal11"/>
              <w:rPr>
                <w:del w:id="6690" w:author="Skat" w:date="2010-06-25T12:54:00Z"/>
              </w:rPr>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307A99" w:rsidTr="00307A99">
        <w:tblPrEx>
          <w:tblCellMar>
            <w:top w:w="0" w:type="dxa"/>
            <w:bottom w:w="0" w:type="dxa"/>
          </w:tblCellMar>
        </w:tblPrEx>
        <w:trPr>
          <w:del w:id="6691" w:author="Skat" w:date="2010-06-25T12:54:00Z"/>
        </w:trPr>
        <w:tc>
          <w:tcPr>
            <w:tcW w:w="1667" w:type="dxa"/>
          </w:tcPr>
          <w:p w:rsidR="00307A99" w:rsidRDefault="00307A99" w:rsidP="00307A99">
            <w:pPr>
              <w:pStyle w:val="Normal11"/>
              <w:rPr>
                <w:del w:id="6692" w:author="Skat" w:date="2010-06-25T12:54:00Z"/>
              </w:rPr>
            </w:pPr>
            <w:del w:id="6693" w:author="Skat" w:date="2010-06-25T12:54:00Z">
              <w:r>
                <w:delText>indbetalt til konto</w:delText>
              </w:r>
            </w:del>
          </w:p>
        </w:tc>
        <w:tc>
          <w:tcPr>
            <w:tcW w:w="2398" w:type="dxa"/>
          </w:tcPr>
          <w:p w:rsidR="00307A99" w:rsidRDefault="00307A99" w:rsidP="00307A99">
            <w:pPr>
              <w:pStyle w:val="Normal11"/>
              <w:rPr>
                <w:del w:id="6694" w:author="Skat" w:date="2010-06-25T12:54:00Z"/>
              </w:rPr>
            </w:pPr>
            <w:del w:id="6695" w:author="Skat" w:date="2010-06-25T12:54:00Z">
              <w:r>
                <w:delText>OpkrævningKonto(0..1)</w:delText>
              </w:r>
            </w:del>
          </w:p>
          <w:p w:rsidR="00307A99" w:rsidRDefault="00307A99" w:rsidP="00307A99">
            <w:pPr>
              <w:pStyle w:val="Normal11"/>
              <w:rPr>
                <w:del w:id="6696" w:author="Skat" w:date="2010-06-25T12:54:00Z"/>
              </w:rPr>
            </w:pPr>
            <w:del w:id="6697" w:author="Skat" w:date="2010-06-25T12:54:00Z">
              <w:r>
                <w:delText>Indbetaling(0..*)</w:delText>
              </w:r>
            </w:del>
          </w:p>
        </w:tc>
        <w:tc>
          <w:tcPr>
            <w:tcW w:w="5879" w:type="dxa"/>
          </w:tcPr>
          <w:p w:rsidR="00307A99" w:rsidRDefault="00307A99" w:rsidP="00307A99">
            <w:pPr>
              <w:pStyle w:val="Normal11"/>
              <w:rPr>
                <w:del w:id="6698" w:author="Skat" w:date="2010-06-25T12:54:00Z"/>
              </w:rPr>
            </w:pPr>
            <w:del w:id="6699" w:author="Skat" w:date="2010-06-25T12:54:00Z">
              <w:r>
                <w:delText>En indbetaling sker til kontoen, hvor man kan se den figurere.</w:delText>
              </w:r>
            </w:del>
          </w:p>
        </w:tc>
      </w:tr>
      <w:tr w:rsidR="00162F95" w:rsidTr="00162F95">
        <w:tblPrEx>
          <w:tblCellMar>
            <w:top w:w="0" w:type="dxa"/>
            <w:bottom w:w="0" w:type="dxa"/>
          </w:tblCellMar>
        </w:tblPrEx>
        <w:tc>
          <w:tcPr>
            <w:tcW w:w="1667" w:type="dxa"/>
          </w:tcPr>
          <w:p w:rsidR="00162F95" w:rsidRDefault="00162F95" w:rsidP="00162F95">
            <w:pPr>
              <w:pStyle w:val="Normal11"/>
            </w:pPr>
            <w:r>
              <w:t>kan have angivet</w:t>
            </w:r>
          </w:p>
        </w:tc>
        <w:tc>
          <w:tcPr>
            <w:tcW w:w="2398" w:type="dxa"/>
          </w:tcPr>
          <w:p w:rsidR="00162F95" w:rsidRDefault="00307A99" w:rsidP="00162F95">
            <w:pPr>
              <w:pStyle w:val="Normal11"/>
            </w:pPr>
            <w:del w:id="6700" w:author="Skat" w:date="2010-06-25T12:54:00Z">
              <w:r>
                <w:delText>Udbetaling</w:delText>
              </w:r>
            </w:del>
            <w:ins w:id="6701" w:author="Skat" w:date="2010-06-25T12:54:00Z">
              <w:r w:rsidR="00162F95">
                <w:t>OpkrævningUdbetaling</w:t>
              </w:r>
            </w:ins>
            <w:r w:rsidR="00162F95">
              <w:t>(0..*)</w:t>
            </w:r>
          </w:p>
          <w:p w:rsidR="00162F95" w:rsidRDefault="00162F95" w:rsidP="00162F95">
            <w:pPr>
              <w:pStyle w:val="Normal11"/>
            </w:pPr>
            <w:r>
              <w:t>OpkrævningKonto(0..1)</w:t>
            </w:r>
          </w:p>
        </w:tc>
        <w:tc>
          <w:tcPr>
            <w:tcW w:w="5879" w:type="dxa"/>
          </w:tcPr>
          <w:p w:rsidR="00162F95" w:rsidRDefault="00162F95" w:rsidP="00162F95">
            <w:pPr>
              <w:pStyle w:val="Normal11"/>
            </w:pPr>
            <w:r>
              <w:t>en udbetaling kan ske til anden konto end NemKonto. I så fald skal UdbetalingKonto og UdbetalingForm angives.</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6702" w:author="Skat" w:date="2010-06-25T12:54:00Z"/>
        </w:rPr>
      </w:pPr>
      <w:bookmarkStart w:id="6703" w:name="_Toc265233960"/>
      <w:bookmarkStart w:id="6704" w:name="_Toc263947400"/>
      <w:del w:id="6705" w:author="Skat" w:date="2010-06-25T12:54:00Z">
        <w:r>
          <w:delText>Rentegodtgørelse</w:delText>
        </w:r>
        <w:bookmarkEnd w:id="6704"/>
      </w:del>
    </w:p>
    <w:p w:rsidR="00162F95" w:rsidRDefault="00162F95" w:rsidP="00162F95">
      <w:pPr>
        <w:pStyle w:val="Overskrift2"/>
        <w:rPr>
          <w:ins w:id="6706" w:author="Skat" w:date="2010-06-25T12:54:00Z"/>
        </w:rPr>
      </w:pPr>
      <w:ins w:id="6707" w:author="Skat" w:date="2010-06-25T12:54:00Z">
        <w:r>
          <w:t>OpkrævningRentegodtgørelse</w:t>
        </w:r>
        <w:bookmarkEnd w:id="6703"/>
      </w:ins>
    </w:p>
    <w:p w:rsidR="00162F95" w:rsidRDefault="00162F95" w:rsidP="00162F95">
      <w:pPr>
        <w:pStyle w:val="Normal11"/>
      </w:pPr>
      <w:r>
        <w:t>Der ydes rentegodtgørelse i forbindelse med et uretmæssigt opkrævet beløb eller i forbindelse med en tilbageholdt negativ fordring.</w:t>
      </w:r>
      <w:del w:id="6708" w:author="Skat" w:date="2010-06-25T12:54:00Z">
        <w:r w:rsidR="00307A99">
          <w:delText xml:space="preserve"> </w:delText>
        </w:r>
      </w:del>
    </w:p>
    <w:p w:rsidR="00162F95" w:rsidRDefault="00162F95" w:rsidP="00162F95">
      <w:pPr>
        <w:pStyle w:val="Normal11"/>
      </w:pPr>
    </w:p>
    <w:p w:rsidR="00162F95" w:rsidRDefault="00162F95" w:rsidP="00162F95">
      <w:pPr>
        <w:pStyle w:val="Normal11"/>
      </w:pPr>
      <w:r>
        <w:t>Rentegodtgørelse er skattepligtig og tilskrives kundens (virksomhed eller borger) konto.</w:t>
      </w:r>
    </w:p>
    <w:p w:rsidR="00162F95" w:rsidRDefault="00162F95" w:rsidP="00162F95">
      <w:pPr>
        <w:pStyle w:val="Normal11"/>
      </w:pPr>
      <w:r>
        <w:t>Det kan fx være, når SKAT ikke har overholdt 21 dages reglen for frigivelse af negative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TilskrivningDato</w:t>
            </w:r>
          </w:p>
        </w:tc>
        <w:tc>
          <w:tcPr>
            <w:tcW w:w="1797" w:type="dxa"/>
          </w:tcPr>
          <w:p w:rsidR="00162F95" w:rsidRDefault="00162F95" w:rsidP="00162F95">
            <w:pPr>
              <w:pStyle w:val="Normal11"/>
            </w:pPr>
            <w:r>
              <w:t>Dato</w:t>
            </w:r>
            <w:r>
              <w:fldChar w:fldCharType="begin"/>
            </w:r>
            <w:r>
              <w:instrText xml:space="preserve"> XE "</w:instrText>
            </w:r>
            <w:r w:rsidRPr="00F640C7">
              <w:instrText>Dato</w:instrText>
            </w:r>
            <w:r>
              <w:instrText xml:space="preserve">" </w:instrText>
            </w:r>
            <w:r>
              <w:fldChar w:fldCharType="end"/>
            </w:r>
          </w:p>
        </w:tc>
        <w:tc>
          <w:tcPr>
            <w:tcW w:w="5573" w:type="dxa"/>
          </w:tcPr>
          <w:p w:rsidR="00162F95" w:rsidRDefault="00162F95" w:rsidP="00162F95">
            <w:pPr>
              <w:pStyle w:val="Normal11"/>
            </w:pPr>
            <w:r>
              <w:t>Dato hvor renten er tilskrevet for den givne periode. Dette er rentedatoen.</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8851A0">
              <w:instrText>Årsag</w:instrText>
            </w:r>
            <w:r>
              <w:instrText xml:space="preserve">" </w:instrText>
            </w:r>
            <w:r>
              <w:fldChar w:fldCharType="end"/>
            </w:r>
          </w:p>
        </w:tc>
        <w:tc>
          <w:tcPr>
            <w:tcW w:w="5573" w:type="dxa"/>
          </w:tcPr>
          <w:p w:rsidR="00162F95" w:rsidRDefault="00162F95" w:rsidP="00162F95">
            <w:pPr>
              <w:pStyle w:val="Normal11"/>
            </w:pPr>
            <w:r>
              <w:t>Årsag for tilskrivning af rente, dvs. hvordan er kreditrenten opstået, herunder hvad det er godtgørelse for.</w:t>
            </w:r>
          </w:p>
        </w:tc>
      </w:tr>
      <w:tr w:rsidR="00162F95" w:rsidTr="00162F95">
        <w:tblPrEx>
          <w:tblCellMar>
            <w:top w:w="0" w:type="dxa"/>
            <w:bottom w:w="0" w:type="dxa"/>
          </w:tblCellMar>
        </w:tblPrEx>
        <w:tc>
          <w:tcPr>
            <w:tcW w:w="2625" w:type="dxa"/>
          </w:tcPr>
          <w:p w:rsidR="00162F95" w:rsidRDefault="00162F95" w:rsidP="00162F95">
            <w:pPr>
              <w:pStyle w:val="Normal11"/>
            </w:pPr>
            <w:r>
              <w:t>Procentsats</w:t>
            </w:r>
          </w:p>
        </w:tc>
        <w:tc>
          <w:tcPr>
            <w:tcW w:w="1797" w:type="dxa"/>
          </w:tcPr>
          <w:p w:rsidR="00162F95" w:rsidRDefault="00162F95" w:rsidP="00162F95">
            <w:pPr>
              <w:pStyle w:val="Normal11"/>
            </w:pPr>
            <w:r>
              <w:t>Rentesats</w:t>
            </w:r>
            <w:r>
              <w:fldChar w:fldCharType="begin"/>
            </w:r>
            <w:r>
              <w:instrText xml:space="preserve"> XE "</w:instrText>
            </w:r>
            <w:r w:rsidRPr="009215A4">
              <w:instrText>Rentesats</w:instrText>
            </w:r>
            <w:r>
              <w:instrText xml:space="preserve">" </w:instrText>
            </w:r>
            <w:r>
              <w:fldChar w:fldCharType="end"/>
            </w:r>
          </w:p>
        </w:tc>
        <w:tc>
          <w:tcPr>
            <w:tcW w:w="5573" w:type="dxa"/>
          </w:tcPr>
          <w:p w:rsidR="00162F95" w:rsidRDefault="00162F95" w:rsidP="00162F95">
            <w:pPr>
              <w:pStyle w:val="Normal11"/>
            </w:pPr>
            <w:r>
              <w:t>Rentesatsen for rentegodtgørelse. Kan ses i bilaget "Grunddata".</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PeriodeFra</w:t>
            </w:r>
          </w:p>
        </w:tc>
        <w:tc>
          <w:tcPr>
            <w:tcW w:w="1797" w:type="dxa"/>
          </w:tcPr>
          <w:p w:rsidR="00162F95" w:rsidRDefault="00162F95" w:rsidP="00162F95">
            <w:pPr>
              <w:pStyle w:val="Normal11"/>
            </w:pPr>
            <w:r>
              <w:t>Dato</w:t>
            </w:r>
            <w:r>
              <w:fldChar w:fldCharType="begin"/>
            </w:r>
            <w:r>
              <w:instrText xml:space="preserve"> XE "</w:instrText>
            </w:r>
            <w:r w:rsidRPr="00886513">
              <w:instrText>Dato</w:instrText>
            </w:r>
            <w:r>
              <w:instrText xml:space="preserve">" </w:instrText>
            </w:r>
            <w:r>
              <w:fldChar w:fldCharType="end"/>
            </w:r>
          </w:p>
        </w:tc>
        <w:tc>
          <w:tcPr>
            <w:tcW w:w="5573" w:type="dxa"/>
          </w:tcPr>
          <w:p w:rsidR="00162F95" w:rsidRDefault="00162F95" w:rsidP="00162F95">
            <w:pPr>
              <w:pStyle w:val="Normal11"/>
            </w:pPr>
            <w:r>
              <w:t>StartDato for den periode hvor renten er beregnet for og dermed krediteret til kunden.</w:t>
            </w:r>
          </w:p>
        </w:tc>
      </w:tr>
      <w:tr w:rsidR="00162F95" w:rsidTr="00162F95">
        <w:tblPrEx>
          <w:tblCellMar>
            <w:top w:w="0" w:type="dxa"/>
            <w:bottom w:w="0" w:type="dxa"/>
          </w:tblCellMar>
        </w:tblPrEx>
        <w:tc>
          <w:tcPr>
            <w:tcW w:w="2625" w:type="dxa"/>
          </w:tcPr>
          <w:p w:rsidR="00162F95" w:rsidRDefault="00162F95" w:rsidP="00162F95">
            <w:pPr>
              <w:pStyle w:val="Normal11"/>
            </w:pPr>
            <w:r>
              <w:t>PeriodeTil</w:t>
            </w:r>
          </w:p>
        </w:tc>
        <w:tc>
          <w:tcPr>
            <w:tcW w:w="1797" w:type="dxa"/>
          </w:tcPr>
          <w:p w:rsidR="00162F95" w:rsidRDefault="00162F95" w:rsidP="00162F95">
            <w:pPr>
              <w:pStyle w:val="Normal11"/>
            </w:pPr>
            <w:r>
              <w:t>Dato</w:t>
            </w:r>
            <w:r>
              <w:fldChar w:fldCharType="begin"/>
            </w:r>
            <w:r>
              <w:instrText xml:space="preserve"> XE "</w:instrText>
            </w:r>
            <w:r w:rsidRPr="0035650B">
              <w:instrText>Dato</w:instrText>
            </w:r>
            <w:r>
              <w:instrText xml:space="preserve">" </w:instrText>
            </w:r>
            <w:r>
              <w:fldChar w:fldCharType="end"/>
            </w:r>
          </w:p>
        </w:tc>
        <w:tc>
          <w:tcPr>
            <w:tcW w:w="5573" w:type="dxa"/>
          </w:tcPr>
          <w:p w:rsidR="00162F95" w:rsidRDefault="00162F95" w:rsidP="00162F95">
            <w:pPr>
              <w:pStyle w:val="Normal11"/>
            </w:pPr>
            <w:r>
              <w:t>SlutDato for den periode hvor renten er beregnet for og dermed krediteret til kunden.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307A99" w:rsidP="00162F95">
            <w:pPr>
              <w:pStyle w:val="Normal11"/>
            </w:pPr>
            <w:del w:id="6709" w:author="Skat" w:date="2010-06-25T12:54:00Z">
              <w:r>
                <w:delText>Rentegodtgørelse</w:delText>
              </w:r>
            </w:del>
            <w:ins w:id="6710" w:author="Skat" w:date="2010-06-25T12:54:00Z">
              <w:r w:rsidR="00162F95">
                <w:t>OpkrævningRentegodtgørelse</w:t>
              </w:r>
            </w:ins>
            <w:r w:rsidR="00162F95">
              <w:t xml:space="preserve"> arver fra/er en specialisering af </w:t>
            </w:r>
            <w:del w:id="6711" w:author="Skat" w:date="2010-06-25T12:54:00Z">
              <w:r>
                <w:delText>Udbetaling</w:delText>
              </w:r>
            </w:del>
            <w:ins w:id="6712" w:author="Skat" w:date="2010-06-25T12:54:00Z">
              <w:r w:rsidR="00162F95">
                <w:t>OpkrævningUdbetaling</w:t>
              </w:r>
            </w:ins>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713" w:author="Skat" w:date="2010-06-25T12:54:00Z" w:original="%1:7:0:.%2:13:0:"/>
        </w:numPr>
      </w:pPr>
      <w:bookmarkStart w:id="6714" w:name="_Toc265233961"/>
      <w:bookmarkStart w:id="6715" w:name="_Toc263947401"/>
      <w:moveFromRangeStart w:id="6716" w:author="Skat" w:date="2010-06-25T12:54:00Z" w:name="move265234086"/>
      <w:moveFrom w:id="6717" w:author="Skat" w:date="2010-06-25T12:54:00Z">
        <w:r>
          <w:t>Saldo</w:t>
        </w:r>
        <w:bookmarkEnd w:id="6715"/>
      </w:moveFrom>
    </w:p>
    <w:p w:rsidR="00162F95" w:rsidRDefault="00162F95" w:rsidP="00162F95">
      <w:pPr>
        <w:pStyle w:val="Normal11"/>
      </w:pPr>
      <w:moveFrom w:id="6718" w:author="Skat" w:date="2010-06-25T12:54:00Z">
        <w:r>
          <w:t>Saldo er knyttet til en konto. En saldo viser en sum på kundens (virksomhed eller borger) konto.</w:t>
        </w:r>
      </w:moveFrom>
    </w:p>
    <w:p w:rsidR="00162F95" w:rsidRDefault="00162F95" w:rsidP="00162F95">
      <w:pPr>
        <w:pStyle w:val="Normal11"/>
      </w:pPr>
      <w:moveFrom w:id="6719" w:author="Skat" w:date="2010-06-25T12:54:00Z">
        <w:r>
          <w:t>Saldo er det beløb, kontoen til enhver tid er udvisende. Beløbet kan både være positivt (kreditsaldo) eller negativt (debetsaldo).</w:t>
        </w:r>
      </w:moveFrom>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From w:id="6720" w:author="Skat" w:date="2010-06-25T12:54:00Z">
              <w:r>
                <w:rPr>
                  <w:color w:val="FFFFFF"/>
                </w:rPr>
                <w:t>Attribut</w:t>
              </w:r>
            </w:moveFrom>
          </w:p>
        </w:tc>
        <w:tc>
          <w:tcPr>
            <w:tcW w:w="1797" w:type="dxa"/>
            <w:shd w:val="pct20" w:color="auto" w:fill="0000FF"/>
          </w:tcPr>
          <w:p w:rsidR="00162F95" w:rsidRPr="00162F95" w:rsidRDefault="00162F95" w:rsidP="00162F95">
            <w:pPr>
              <w:pStyle w:val="Normal11"/>
              <w:rPr>
                <w:color w:val="FFFFFF"/>
              </w:rPr>
            </w:pPr>
            <w:moveFrom w:id="6721" w:author="Skat" w:date="2010-06-25T12:54:00Z">
              <w:r>
                <w:rPr>
                  <w:color w:val="FFFFFF"/>
                </w:rPr>
                <w:t>Domæne</w:t>
              </w:r>
            </w:moveFrom>
          </w:p>
        </w:tc>
        <w:tc>
          <w:tcPr>
            <w:tcW w:w="5573" w:type="dxa"/>
            <w:shd w:val="pct20" w:color="auto" w:fill="0000FF"/>
          </w:tcPr>
          <w:p w:rsidR="00162F95" w:rsidRPr="00162F95" w:rsidRDefault="00162F95" w:rsidP="00162F95">
            <w:pPr>
              <w:pStyle w:val="Normal11"/>
              <w:rPr>
                <w:color w:val="FFFFFF"/>
              </w:rPr>
            </w:pPr>
            <w:moveFrom w:id="6722" w:author="Skat" w:date="2010-06-25T12:54:00Z">
              <w:r>
                <w:rPr>
                  <w:color w:val="FFFFFF"/>
                </w:rPr>
                <w:t>Beskrivelse</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723" w:author="Skat" w:date="2010-06-25T12:54:00Z">
              <w:r>
                <w:t>Beløb</w:t>
              </w:r>
            </w:moveFrom>
          </w:p>
        </w:tc>
        <w:tc>
          <w:tcPr>
            <w:tcW w:w="1797" w:type="dxa"/>
          </w:tcPr>
          <w:p w:rsidR="00162F95" w:rsidRDefault="00162F95" w:rsidP="00162F95">
            <w:pPr>
              <w:pStyle w:val="Normal11"/>
            </w:pPr>
            <w:moveFrom w:id="6724" w:author="Skat" w:date="2010-06-25T12:54:00Z">
              <w:r>
                <w:t>Beløb</w:t>
              </w:r>
              <w:r>
                <w:fldChar w:fldCharType="begin"/>
              </w:r>
              <w:r>
                <w:instrText xml:space="preserve"> XE "</w:instrText>
              </w:r>
              <w:r w:rsidRPr="004A5743">
                <w:instrText>Beløb</w:instrText>
              </w:r>
              <w:r>
                <w:instrText xml:space="preserve">" </w:instrText>
              </w:r>
              <w:r>
                <w:fldChar w:fldCharType="end"/>
              </w:r>
            </w:moveFrom>
          </w:p>
        </w:tc>
        <w:tc>
          <w:tcPr>
            <w:tcW w:w="5573" w:type="dxa"/>
          </w:tcPr>
          <w:p w:rsidR="00162F95" w:rsidRDefault="00162F95" w:rsidP="00162F95">
            <w:pPr>
              <w:pStyle w:val="Normal11"/>
            </w:pPr>
            <w:moveFrom w:id="6725" w:author="Skat" w:date="2010-06-25T12:54:00Z">
              <w:r>
                <w:t>Beløb angivet som decimaltal, fx. 1500,00</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726" w:author="Skat" w:date="2010-06-25T12:54:00Z">
              <w:r>
                <w:t>Type</w:t>
              </w:r>
            </w:moveFrom>
          </w:p>
        </w:tc>
        <w:tc>
          <w:tcPr>
            <w:tcW w:w="1797" w:type="dxa"/>
          </w:tcPr>
          <w:p w:rsidR="00162F95" w:rsidRDefault="00162F95" w:rsidP="00162F95">
            <w:pPr>
              <w:pStyle w:val="Normal11"/>
            </w:pPr>
            <w:moveFrom w:id="6727" w:author="Skat" w:date="2010-06-25T12:54:00Z">
              <w:r>
                <w:t>Type</w:t>
              </w:r>
              <w:r>
                <w:fldChar w:fldCharType="begin"/>
              </w:r>
              <w:r>
                <w:instrText xml:space="preserve"> XE "</w:instrText>
              </w:r>
              <w:r w:rsidRPr="0063474F">
                <w:instrText>Type</w:instrText>
              </w:r>
              <w:r>
                <w:instrText xml:space="preserve">" </w:instrText>
              </w:r>
              <w:r>
                <w:fldChar w:fldCharType="end"/>
              </w:r>
            </w:moveFrom>
          </w:p>
        </w:tc>
        <w:tc>
          <w:tcPr>
            <w:tcW w:w="5573" w:type="dxa"/>
          </w:tcPr>
          <w:p w:rsidR="00162F95" w:rsidRDefault="00162F95" w:rsidP="00162F95">
            <w:pPr>
              <w:pStyle w:val="Normal11"/>
            </w:pPr>
            <w:moveFrom w:id="6728" w:author="Skat" w:date="2010-06-25T12:54:00Z">
              <w:r>
                <w:t>Typer er karakteriseret af lister, hvorfra kan vælges vedtagne værdier.</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729" w:author="Skat" w:date="2010-06-25T12:54:00Z">
              <w:r>
                <w:t>GyldigFra</w:t>
              </w:r>
            </w:moveFrom>
          </w:p>
        </w:tc>
        <w:tc>
          <w:tcPr>
            <w:tcW w:w="1797" w:type="dxa"/>
          </w:tcPr>
          <w:p w:rsidR="00162F95" w:rsidRDefault="00162F95" w:rsidP="00162F95">
            <w:pPr>
              <w:pStyle w:val="Normal11"/>
            </w:pPr>
            <w:moveFrom w:id="6730" w:author="Skat" w:date="2010-06-25T12:54:00Z">
              <w:r>
                <w:t>DatoTid</w:t>
              </w:r>
              <w:r>
                <w:fldChar w:fldCharType="begin"/>
              </w:r>
              <w:r>
                <w:instrText xml:space="preserve"> XE "</w:instrText>
              </w:r>
              <w:r w:rsidRPr="00F45440">
                <w:instrText>DatoTid</w:instrText>
              </w:r>
              <w:r>
                <w:instrText xml:space="preserve">" </w:instrText>
              </w:r>
              <w:r>
                <w:fldChar w:fldCharType="end"/>
              </w:r>
            </w:moveFrom>
          </w:p>
        </w:tc>
        <w:tc>
          <w:tcPr>
            <w:tcW w:w="5573" w:type="dxa"/>
          </w:tcPr>
          <w:p w:rsidR="00162F95" w:rsidRDefault="00162F95" w:rsidP="00162F95">
            <w:pPr>
              <w:pStyle w:val="Normal11"/>
            </w:pPr>
            <w:moveFrom w:id="6731" w:author="Skat" w:date="2010-06-25T12:54:00Z">
              <w:r>
                <w:t>En datotid datatype, som samlet betegner en dato og tid, med formatet dd-mm-yyyy hh:mm:ss</w:t>
              </w:r>
            </w:moveFrom>
          </w:p>
        </w:tc>
      </w:tr>
      <w:tr w:rsidR="00162F95" w:rsidTr="00162F95">
        <w:tblPrEx>
          <w:tblCellMar>
            <w:top w:w="0" w:type="dxa"/>
            <w:bottom w:w="0" w:type="dxa"/>
          </w:tblCellMar>
        </w:tblPrEx>
        <w:tc>
          <w:tcPr>
            <w:tcW w:w="2625" w:type="dxa"/>
          </w:tcPr>
          <w:p w:rsidR="00162F95" w:rsidRDefault="00162F95" w:rsidP="00162F95">
            <w:pPr>
              <w:pStyle w:val="Normal11"/>
            </w:pPr>
            <w:moveFrom w:id="6732" w:author="Skat" w:date="2010-06-25T12:54:00Z">
              <w:r>
                <w:t>GyldigTil</w:t>
              </w:r>
            </w:moveFrom>
          </w:p>
        </w:tc>
        <w:tc>
          <w:tcPr>
            <w:tcW w:w="1797" w:type="dxa"/>
          </w:tcPr>
          <w:p w:rsidR="00162F95" w:rsidRDefault="00162F95" w:rsidP="00162F95">
            <w:pPr>
              <w:pStyle w:val="Normal11"/>
            </w:pPr>
            <w:moveFrom w:id="6733" w:author="Skat" w:date="2010-06-25T12:54:00Z">
              <w:r>
                <w:t>DatoTid</w:t>
              </w:r>
              <w:r>
                <w:fldChar w:fldCharType="begin"/>
              </w:r>
              <w:r>
                <w:instrText xml:space="preserve"> XE "</w:instrText>
              </w:r>
              <w:r w:rsidRPr="008260A0">
                <w:instrText>DatoTid</w:instrText>
              </w:r>
              <w:r>
                <w:instrText xml:space="preserve">" </w:instrText>
              </w:r>
              <w:r>
                <w:fldChar w:fldCharType="end"/>
              </w:r>
            </w:moveFrom>
          </w:p>
        </w:tc>
        <w:tc>
          <w:tcPr>
            <w:tcW w:w="5573" w:type="dxa"/>
          </w:tcPr>
          <w:p w:rsidR="00162F95" w:rsidRDefault="00162F95" w:rsidP="00162F95">
            <w:pPr>
              <w:pStyle w:val="Normal11"/>
            </w:pPr>
            <w:moveFrom w:id="6734" w:author="Skat" w:date="2010-06-25T12:54:00Z">
              <w:r>
                <w:t>En datotid datatype, som samlet betegner en dato og tid, med formatet dd-mm-yyyy hh:mm:ss</w:t>
              </w:r>
            </w:moveFrom>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From w:id="6735" w:author="Skat" w:date="2010-06-25T12:54:00Z">
              <w:r>
                <w:rPr>
                  <w:color w:val="FFFFFF"/>
                </w:rPr>
                <w:t>Relationsnavn</w:t>
              </w:r>
            </w:moveFrom>
          </w:p>
        </w:tc>
        <w:tc>
          <w:tcPr>
            <w:tcW w:w="2398" w:type="dxa"/>
            <w:shd w:val="pct20" w:color="auto" w:fill="0000FF"/>
          </w:tcPr>
          <w:p w:rsidR="00162F95" w:rsidRPr="00162F95" w:rsidRDefault="00162F95" w:rsidP="00162F95">
            <w:pPr>
              <w:pStyle w:val="Normal11"/>
              <w:rPr>
                <w:color w:val="FFFFFF"/>
              </w:rPr>
            </w:pPr>
            <w:moveFrom w:id="6736" w:author="Skat" w:date="2010-06-25T12:54:00Z">
              <w:r>
                <w:rPr>
                  <w:color w:val="FFFFFF"/>
                </w:rPr>
                <w:t>Relationsbegreber</w:t>
              </w:r>
            </w:moveFrom>
          </w:p>
        </w:tc>
        <w:tc>
          <w:tcPr>
            <w:tcW w:w="5879" w:type="dxa"/>
            <w:shd w:val="pct20" w:color="auto" w:fill="0000FF"/>
          </w:tcPr>
          <w:p w:rsidR="00162F95" w:rsidRPr="00162F95" w:rsidRDefault="00162F95" w:rsidP="00162F95">
            <w:pPr>
              <w:pStyle w:val="Normal11"/>
              <w:rPr>
                <w:color w:val="FFFFFF"/>
              </w:rPr>
            </w:pPr>
            <w:moveFrom w:id="6737" w:author="Skat" w:date="2010-06-25T12:54:00Z">
              <w:r>
                <w:rPr>
                  <w:color w:val="FFFFFF"/>
                </w:rPr>
                <w:t>Beskrivelse</w:t>
              </w:r>
            </w:moveFrom>
          </w:p>
        </w:tc>
      </w:tr>
      <w:tr w:rsidR="00162F95" w:rsidTr="00162F95">
        <w:tblPrEx>
          <w:tblCellMar>
            <w:top w:w="0" w:type="dxa"/>
            <w:bottom w:w="0" w:type="dxa"/>
          </w:tblCellMar>
        </w:tblPrEx>
        <w:tc>
          <w:tcPr>
            <w:tcW w:w="1667" w:type="dxa"/>
          </w:tcPr>
          <w:p w:rsidR="00162F95" w:rsidRDefault="00162F95" w:rsidP="00162F95">
            <w:pPr>
              <w:pStyle w:val="Normal11"/>
            </w:pPr>
            <w:moveFrom w:id="6738" w:author="Skat" w:date="2010-06-25T12:54:00Z">
              <w:r>
                <w:t>har</w:t>
              </w:r>
            </w:moveFrom>
          </w:p>
        </w:tc>
        <w:tc>
          <w:tcPr>
            <w:tcW w:w="2398" w:type="dxa"/>
          </w:tcPr>
          <w:p w:rsidR="00162F95" w:rsidRDefault="00162F95" w:rsidP="00162F95">
            <w:pPr>
              <w:pStyle w:val="Normal11"/>
            </w:pPr>
            <w:moveFrom w:id="6739" w:author="Skat" w:date="2010-06-25T12:54:00Z">
              <w:r>
                <w:t>OpkrævningKonto(1)</w:t>
              </w:r>
            </w:moveFrom>
          </w:p>
          <w:p w:rsidR="00162F95" w:rsidRDefault="00162F95" w:rsidP="00162F95">
            <w:pPr>
              <w:pStyle w:val="Normal11"/>
            </w:pPr>
            <w:moveFrom w:id="6740" w:author="Skat" w:date="2010-06-25T12:54:00Z">
              <w:r>
                <w:t>Saldo(1..*)</w:t>
              </w:r>
            </w:moveFrom>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moveFrom w:id="6741" w:author="Skat" w:date="2010-06-25T12:54:00Z">
              <w:r>
                <w:t>OpkrævningFordring(0..*)</w:t>
              </w:r>
            </w:moveFrom>
          </w:p>
          <w:p w:rsidR="00162F95" w:rsidRDefault="00162F95" w:rsidP="00162F95">
            <w:pPr>
              <w:pStyle w:val="Normal11"/>
            </w:pPr>
            <w:moveFrom w:id="6742" w:author="Skat" w:date="2010-06-25T12:54:00Z">
              <w:r>
                <w:t>Saldo(0..1)</w:t>
              </w:r>
            </w:moveFrom>
          </w:p>
        </w:tc>
        <w:tc>
          <w:tcPr>
            <w:tcW w:w="5879" w:type="dxa"/>
          </w:tcPr>
          <w:p w:rsidR="00162F95" w:rsidRDefault="00162F95" w:rsidP="00162F95">
            <w:pPr>
              <w:pStyle w:val="Normal11"/>
            </w:pPr>
          </w:p>
        </w:tc>
      </w:tr>
    </w:tbl>
    <w:p w:rsidR="00162F95" w:rsidRDefault="00162F95" w:rsidP="00162F95">
      <w:pPr>
        <w:pStyle w:val="Normal11"/>
      </w:pPr>
    </w:p>
    <w:moveFromRangeEnd w:id="6716"/>
    <w:p w:rsidR="00307A99" w:rsidRDefault="00307A99" w:rsidP="00307A99">
      <w:pPr>
        <w:pStyle w:val="Normal11"/>
        <w:rPr>
          <w:del w:id="6743" w:author="Skat" w:date="2010-06-25T12:54:00Z"/>
        </w:rPr>
        <w:sectPr w:rsidR="00307A99" w:rsidSect="00307A99">
          <w:type w:val="continuous"/>
          <w:pgSz w:w="11906" w:h="16838"/>
          <w:pgMar w:top="567" w:right="567" w:bottom="567" w:left="567" w:header="556" w:footer="850" w:gutter="57"/>
          <w:paperSrc w:first="2" w:other="2"/>
          <w:cols w:space="708"/>
          <w:docGrid w:linePitch="360"/>
        </w:sectPr>
      </w:pPr>
    </w:p>
    <w:p w:rsidR="00307A99" w:rsidRDefault="00307A99" w:rsidP="00307A99">
      <w:pPr>
        <w:pStyle w:val="Overskrift2"/>
        <w:rPr>
          <w:del w:id="6744" w:author="Skat" w:date="2010-06-25T12:54:00Z"/>
        </w:rPr>
      </w:pPr>
      <w:bookmarkStart w:id="6745" w:name="_Toc263947402"/>
      <w:del w:id="6746" w:author="Skat" w:date="2010-06-25T12:54:00Z">
        <w:r>
          <w:delText>Udbetaling</w:delText>
        </w:r>
        <w:bookmarkEnd w:id="6745"/>
      </w:del>
    </w:p>
    <w:p w:rsidR="00162F95" w:rsidRDefault="00162F95" w:rsidP="00162F95">
      <w:pPr>
        <w:pStyle w:val="Overskrift2"/>
        <w:rPr>
          <w:ins w:id="6747" w:author="Skat" w:date="2010-06-25T12:54:00Z"/>
        </w:rPr>
      </w:pPr>
      <w:ins w:id="6748" w:author="Skat" w:date="2010-06-25T12:54:00Z">
        <w:r>
          <w:t>OpkrævningUdbetaling</w:t>
        </w:r>
        <w:bookmarkEnd w:id="6714"/>
      </w:ins>
    </w:p>
    <w:p w:rsidR="00162F95" w:rsidRDefault="00162F95" w:rsidP="00162F95">
      <w:pPr>
        <w:pStyle w:val="Normal11"/>
      </w:pPr>
      <w:r>
        <w:t>Den samlede udbetaling vedr. en kundes (virksomhed eller borger) konto.</w:t>
      </w:r>
    </w:p>
    <w:p w:rsidR="00162F95" w:rsidRDefault="00162F95" w:rsidP="00162F95">
      <w:pPr>
        <w:pStyle w:val="Normal11"/>
      </w:pPr>
      <w:r>
        <w:t>Udbetaling sker, når en kunden har indbetalt for meget, og saldoen er større en den opsatte udbetalingsgrænse.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D23714">
              <w:instrText>Dato</w:instrText>
            </w:r>
            <w:r>
              <w:instrText xml:space="preserve">" </w:instrText>
            </w:r>
            <w:r>
              <w:fldChar w:fldCharType="end"/>
            </w:r>
          </w:p>
        </w:tc>
        <w:tc>
          <w:tcPr>
            <w:tcW w:w="5573" w:type="dxa"/>
          </w:tcPr>
          <w:p w:rsidR="00162F95" w:rsidRDefault="00162F95" w:rsidP="00162F95">
            <w:pPr>
              <w:pStyle w:val="Normal11"/>
            </w:pPr>
            <w:r>
              <w:t>Datoen for udbetaling af beløb.</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7E1220">
              <w:instrText>Beløb</w:instrText>
            </w:r>
            <w:r>
              <w:instrText xml:space="preserve">" </w:instrText>
            </w:r>
            <w:r>
              <w:fldChar w:fldCharType="end"/>
            </w:r>
          </w:p>
        </w:tc>
        <w:tc>
          <w:tcPr>
            <w:tcW w:w="5573" w:type="dxa"/>
          </w:tcPr>
          <w:p w:rsidR="00162F95" w:rsidRDefault="00162F95" w:rsidP="00162F95">
            <w:pPr>
              <w:pStyle w:val="Normal11"/>
            </w:pPr>
            <w:r>
              <w:t>Beløbet der skal udbetales.</w:t>
            </w:r>
          </w:p>
        </w:tc>
      </w:tr>
      <w:tr w:rsidR="00162F95" w:rsidTr="00162F95">
        <w:tblPrEx>
          <w:tblCellMar>
            <w:top w:w="0" w:type="dxa"/>
            <w:bottom w:w="0" w:type="dxa"/>
          </w:tblCellMar>
        </w:tblPrEx>
        <w:tc>
          <w:tcPr>
            <w:tcW w:w="2625" w:type="dxa"/>
          </w:tcPr>
          <w:p w:rsidR="00162F95" w:rsidRDefault="00162F95" w:rsidP="00162F95">
            <w:pPr>
              <w:pStyle w:val="Normal11"/>
            </w:pPr>
            <w:r>
              <w:t>Form</w:t>
            </w:r>
          </w:p>
        </w:tc>
        <w:tc>
          <w:tcPr>
            <w:tcW w:w="1797" w:type="dxa"/>
          </w:tcPr>
          <w:p w:rsidR="00162F95" w:rsidRDefault="00162F95" w:rsidP="00162F95">
            <w:pPr>
              <w:pStyle w:val="Normal11"/>
            </w:pPr>
            <w:r>
              <w:t>BetalingForm</w:t>
            </w:r>
            <w:r>
              <w:fldChar w:fldCharType="begin"/>
            </w:r>
            <w:r>
              <w:instrText xml:space="preserve"> XE "</w:instrText>
            </w:r>
            <w:r w:rsidRPr="00C75D9F">
              <w:instrText>BetalingForm</w:instrText>
            </w:r>
            <w:r>
              <w:instrText xml:space="preserve">" </w:instrText>
            </w:r>
            <w:r>
              <w:fldChar w:fldCharType="end"/>
            </w:r>
          </w:p>
        </w:tc>
        <w:tc>
          <w:tcPr>
            <w:tcW w:w="5573" w:type="dxa"/>
          </w:tcPr>
          <w:p w:rsidR="00162F95" w:rsidRDefault="00162F95" w:rsidP="00162F95">
            <w:pPr>
              <w:pStyle w:val="Normal11"/>
            </w:pPr>
            <w:r>
              <w:t>Som udgangspunkt udbetales alt via Nemkonto.</w:t>
            </w:r>
          </w:p>
          <w:p w:rsidR="00162F95" w:rsidRDefault="00162F95" w:rsidP="00162F95">
            <w:pPr>
              <w:pStyle w:val="Normal11"/>
            </w:pPr>
            <w:r>
              <w:t>Kunder herunder udenlandske virksomheder og borgere, der ikke har en Nemkonto, kan få udbetalt via andre medier, fx. ved check eller bankoverførsel.</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Nemkonto</w:t>
            </w:r>
          </w:p>
          <w:p w:rsidR="00162F95" w:rsidRDefault="00162F95" w:rsidP="00162F95">
            <w:pPr>
              <w:pStyle w:val="Normal11"/>
            </w:pPr>
            <w:r>
              <w:t>Check</w:t>
            </w:r>
          </w:p>
          <w:p w:rsidR="00162F95" w:rsidRPr="00162F95" w:rsidRDefault="00162F95" w:rsidP="00162F95">
            <w:pPr>
              <w:pStyle w:val="Normal11"/>
            </w:pPr>
            <w:r>
              <w:t>Bankoverførsel (konto til konto)</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3F550F">
              <w:instrText>Type</w:instrText>
            </w:r>
            <w:r>
              <w:instrText xml:space="preserve">" </w:instrText>
            </w:r>
            <w:r>
              <w:fldChar w:fldCharType="end"/>
            </w:r>
          </w:p>
        </w:tc>
        <w:tc>
          <w:tcPr>
            <w:tcW w:w="5573" w:type="dxa"/>
          </w:tcPr>
          <w:p w:rsidR="00162F95" w:rsidRDefault="00162F95" w:rsidP="00162F95">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162F95" w:rsidTr="00162F95">
        <w:tblPrEx>
          <w:tblCellMar>
            <w:top w:w="0" w:type="dxa"/>
            <w:bottom w:w="0" w:type="dxa"/>
          </w:tblCellMar>
        </w:tblPrEx>
        <w:tc>
          <w:tcPr>
            <w:tcW w:w="2625" w:type="dxa"/>
          </w:tcPr>
          <w:p w:rsidR="00162F95" w:rsidRDefault="00162F95" w:rsidP="00162F95">
            <w:pPr>
              <w:pStyle w:val="Normal11"/>
            </w:pPr>
            <w:r>
              <w:t>Modregn</w:t>
            </w:r>
          </w:p>
        </w:tc>
        <w:tc>
          <w:tcPr>
            <w:tcW w:w="1797" w:type="dxa"/>
          </w:tcPr>
          <w:p w:rsidR="00162F95" w:rsidRDefault="00162F95" w:rsidP="00162F95">
            <w:pPr>
              <w:pStyle w:val="Normal11"/>
            </w:pPr>
            <w:r>
              <w:t>JaNej</w:t>
            </w:r>
            <w:r>
              <w:fldChar w:fldCharType="begin"/>
            </w:r>
            <w:r>
              <w:instrText xml:space="preserve"> XE "</w:instrText>
            </w:r>
            <w:r w:rsidRPr="00406B3A">
              <w:instrText>JaNej</w:instrText>
            </w:r>
            <w:r>
              <w:instrText xml:space="preserve">" </w:instrText>
            </w:r>
            <w:r>
              <w:fldChar w:fldCharType="end"/>
            </w:r>
          </w:p>
        </w:tc>
        <w:tc>
          <w:tcPr>
            <w:tcW w:w="5573" w:type="dxa"/>
          </w:tcPr>
          <w:p w:rsidR="00162F95" w:rsidRDefault="00162F95" w:rsidP="00162F95">
            <w:pPr>
              <w:pStyle w:val="Normal11"/>
            </w:pPr>
            <w:r>
              <w:t>For udbetalinger skal det angives, om de må modregnes eller ej. Som standard er værdien "Ja".</w:t>
            </w:r>
          </w:p>
          <w:p w:rsidR="00162F95" w:rsidRDefault="00162F95" w:rsidP="00162F95">
            <w:pPr>
              <w:pStyle w:val="Normal11"/>
            </w:pPr>
            <w:r>
              <w:t>Hvis værdien er "Nej", når udbetalingen sendes til udbetaling via Nemkonto, må beløbet ikke blive sendt til modregning efterfølgende.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5F3AEE">
              <w:instrText>Årsag</w:instrText>
            </w:r>
            <w:r>
              <w:instrText xml:space="preserve">" </w:instrText>
            </w:r>
            <w:r>
              <w:fldChar w:fldCharType="end"/>
            </w:r>
          </w:p>
        </w:tc>
        <w:tc>
          <w:tcPr>
            <w:tcW w:w="5573" w:type="dxa"/>
          </w:tcPr>
          <w:p w:rsidR="00162F95" w:rsidRDefault="00162F95" w:rsidP="00162F95">
            <w:pPr>
              <w:pStyle w:val="Normal11"/>
            </w:pPr>
            <w:r>
              <w:t>Sagsbehandleren skal have mulighed for at angive årsagen for udbetaling af beløbet (fritekst).</w:t>
            </w:r>
          </w:p>
        </w:tc>
      </w:tr>
      <w:tr w:rsidR="00162F95" w:rsidTr="00162F95">
        <w:tblPrEx>
          <w:tblCellMar>
            <w:top w:w="0" w:type="dxa"/>
            <w:bottom w:w="0" w:type="dxa"/>
          </w:tblCellMar>
        </w:tblPrEx>
        <w:tc>
          <w:tcPr>
            <w:tcW w:w="2625" w:type="dxa"/>
          </w:tcPr>
          <w:p w:rsidR="00162F95" w:rsidRDefault="00162F95" w:rsidP="00162F95">
            <w:pPr>
              <w:pStyle w:val="Normal11"/>
            </w:pPr>
            <w:r>
              <w:t>Status</w:t>
            </w:r>
          </w:p>
        </w:tc>
        <w:tc>
          <w:tcPr>
            <w:tcW w:w="1797" w:type="dxa"/>
          </w:tcPr>
          <w:p w:rsidR="00162F95" w:rsidRDefault="00162F95" w:rsidP="00162F95">
            <w:pPr>
              <w:pStyle w:val="Normal11"/>
            </w:pPr>
            <w:r>
              <w:t>TekstKort</w:t>
            </w:r>
            <w:r>
              <w:fldChar w:fldCharType="begin"/>
            </w:r>
            <w:r>
              <w:instrText xml:space="preserve"> XE "</w:instrText>
            </w:r>
            <w:r w:rsidRPr="006108EE">
              <w:instrText>TekstKort</w:instrText>
            </w:r>
            <w:r>
              <w:instrText xml:space="preserve">" </w:instrText>
            </w:r>
            <w:r>
              <w:fldChar w:fldCharType="end"/>
            </w:r>
          </w:p>
        </w:tc>
        <w:tc>
          <w:tcPr>
            <w:tcW w:w="5573" w:type="dxa"/>
          </w:tcPr>
          <w:p w:rsidR="00307A99" w:rsidRDefault="00162F95" w:rsidP="00307A99">
            <w:pPr>
              <w:pStyle w:val="Normal11"/>
              <w:rPr>
                <w:del w:id="6749" w:author="Skat" w:date="2010-06-25T12:54:00Z"/>
              </w:rPr>
            </w:pPr>
            <w:r>
              <w:t>En status på udbetalingsforløbet fx om en udbetaling: check udstedt, check indløst eller sendt til NemKonto.</w:t>
            </w:r>
          </w:p>
          <w:p w:rsidR="00307A99" w:rsidRDefault="00307A99" w:rsidP="00307A99">
            <w:pPr>
              <w:pStyle w:val="Normal11"/>
              <w:rPr>
                <w:del w:id="6750" w:author="Skat" w:date="2010-06-25T12:54:00Z"/>
              </w:rPr>
            </w:pPr>
          </w:p>
          <w:p w:rsidR="00307A99" w:rsidRDefault="00307A99" w:rsidP="00307A99">
            <w:pPr>
              <w:pStyle w:val="Normal11"/>
              <w:rPr>
                <w:del w:id="6751" w:author="Skat" w:date="2010-06-25T12:54:00Z"/>
                <w:u w:val="single"/>
              </w:rPr>
            </w:pPr>
            <w:del w:id="6752" w:author="Skat" w:date="2010-06-25T12:54:00Z">
              <w:r>
                <w:rPr>
                  <w:u w:val="single"/>
                </w:rPr>
                <w:delText>Tilladte værdier:</w:delText>
              </w:r>
            </w:del>
          </w:p>
          <w:p w:rsidR="00307A99" w:rsidRDefault="00307A99" w:rsidP="00307A99">
            <w:pPr>
              <w:pStyle w:val="Normal11"/>
              <w:rPr>
                <w:del w:id="6753" w:author="Skat" w:date="2010-06-25T12:54:00Z"/>
              </w:rPr>
            </w:pPr>
            <w:del w:id="6754" w:author="Skat" w:date="2010-06-25T12:54:00Z">
              <w:r>
                <w:delText>Check udstedt</w:delText>
              </w:r>
            </w:del>
          </w:p>
          <w:p w:rsidR="00307A99" w:rsidRDefault="00307A99" w:rsidP="00307A99">
            <w:pPr>
              <w:pStyle w:val="Normal11"/>
              <w:rPr>
                <w:del w:id="6755" w:author="Skat" w:date="2010-06-25T12:54:00Z"/>
              </w:rPr>
            </w:pPr>
            <w:del w:id="6756" w:author="Skat" w:date="2010-06-25T12:54:00Z">
              <w:r>
                <w:delText>Check indløst</w:delText>
              </w:r>
            </w:del>
          </w:p>
          <w:p w:rsidR="00307A99" w:rsidRDefault="00307A99" w:rsidP="00307A99">
            <w:pPr>
              <w:pStyle w:val="Normal11"/>
              <w:rPr>
                <w:del w:id="6757" w:author="Skat" w:date="2010-06-25T12:54:00Z"/>
              </w:rPr>
            </w:pPr>
            <w:del w:id="6758" w:author="Skat" w:date="2010-06-25T12:54:00Z">
              <w:r>
                <w:delText>Udbetalt ved NemKonto</w:delText>
              </w:r>
            </w:del>
          </w:p>
          <w:p w:rsidR="00307A99" w:rsidRDefault="00307A99" w:rsidP="00307A99">
            <w:pPr>
              <w:pStyle w:val="Normal11"/>
              <w:rPr>
                <w:del w:id="6759" w:author="Skat" w:date="2010-06-25T12:54:00Z"/>
              </w:rPr>
            </w:pPr>
            <w:del w:id="6760" w:author="Skat" w:date="2010-06-25T12:54:00Z">
              <w:r>
                <w:delText>Udbetalt til udenlandsk bankkonto via NemKonto</w:delText>
              </w:r>
            </w:del>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angivet</w:t>
            </w:r>
          </w:p>
        </w:tc>
        <w:tc>
          <w:tcPr>
            <w:tcW w:w="2398" w:type="dxa"/>
          </w:tcPr>
          <w:p w:rsidR="00162F95" w:rsidRDefault="00307A99" w:rsidP="00162F95">
            <w:pPr>
              <w:pStyle w:val="Normal11"/>
            </w:pPr>
            <w:del w:id="6761" w:author="Skat" w:date="2010-06-25T12:54:00Z">
              <w:r>
                <w:delText>Udbetaling</w:delText>
              </w:r>
            </w:del>
            <w:ins w:id="6762" w:author="Skat" w:date="2010-06-25T12:54:00Z">
              <w:r w:rsidR="00162F95">
                <w:t>OpkrævningUdbetaling</w:t>
              </w:r>
            </w:ins>
            <w:r w:rsidR="00162F95">
              <w:t>(0..*)</w:t>
            </w:r>
          </w:p>
          <w:p w:rsidR="00162F95" w:rsidRDefault="00162F95" w:rsidP="00162F95">
            <w:pPr>
              <w:pStyle w:val="Normal11"/>
            </w:pPr>
            <w:r>
              <w:t>OpkrævningKonto(0..1)</w:t>
            </w:r>
          </w:p>
        </w:tc>
        <w:tc>
          <w:tcPr>
            <w:tcW w:w="5879" w:type="dxa"/>
          </w:tcPr>
          <w:p w:rsidR="00162F95" w:rsidRDefault="00162F95" w:rsidP="00162F95">
            <w:pPr>
              <w:pStyle w:val="Normal11"/>
            </w:pPr>
            <w:r>
              <w:t>en udbetaling kan ske til anden konto end NemKonto. I så fald skal UdbetalingKonto og UdbetalingForm angives.</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307A99" w:rsidP="00162F95">
            <w:pPr>
              <w:pStyle w:val="Normal11"/>
            </w:pPr>
            <w:del w:id="6763" w:author="Skat" w:date="2010-06-25T12:54:00Z">
              <w:r>
                <w:delText>Udbetaling</w:delText>
              </w:r>
            </w:del>
            <w:ins w:id="6764" w:author="Skat" w:date="2010-06-25T12:54:00Z">
              <w:r w:rsidR="00162F95">
                <w:t>OpkrævningUdbetaling</w:t>
              </w:r>
            </w:ins>
            <w:r w:rsidR="00162F95">
              <w:t>(0..*)</w:t>
            </w:r>
          </w:p>
          <w:p w:rsidR="00162F95" w:rsidRDefault="00162F95" w:rsidP="00162F95">
            <w:pPr>
              <w:pStyle w:val="Normal11"/>
            </w:pPr>
            <w:r>
              <w:t>ValutaOplysning(1)</w:t>
            </w:r>
          </w:p>
        </w:tc>
        <w:tc>
          <w:tcPr>
            <w:tcW w:w="5879" w:type="dxa"/>
          </w:tcPr>
          <w:p w:rsidR="00162F95" w:rsidRDefault="00162F95" w:rsidP="00162F95">
            <w:pPr>
              <w:pStyle w:val="Normal11"/>
            </w:pPr>
            <w:r>
              <w:t>Til en udbetaling kan der høre oplysninger om beløbets valuta</w:t>
            </w:r>
          </w:p>
        </w:tc>
      </w:tr>
      <w:tr w:rsidR="00307A99" w:rsidTr="00307A99">
        <w:tblPrEx>
          <w:tblCellMar>
            <w:top w:w="0" w:type="dxa"/>
            <w:bottom w:w="0" w:type="dxa"/>
          </w:tblCellMar>
        </w:tblPrEx>
        <w:trPr>
          <w:del w:id="6765" w:author="Skat" w:date="2010-06-25T12:54:00Z"/>
        </w:trPr>
        <w:tc>
          <w:tcPr>
            <w:tcW w:w="1667" w:type="dxa"/>
          </w:tcPr>
          <w:p w:rsidR="00307A99" w:rsidRDefault="00307A99" w:rsidP="00307A99">
            <w:pPr>
              <w:pStyle w:val="Normal11"/>
              <w:rPr>
                <w:del w:id="6766" w:author="Skat" w:date="2010-06-25T12:54:00Z"/>
              </w:rPr>
            </w:pPr>
            <w:del w:id="6767" w:author="Skat" w:date="2010-06-25T12:54:00Z">
              <w:r>
                <w:delText>under</w:delText>
              </w:r>
            </w:del>
          </w:p>
        </w:tc>
        <w:tc>
          <w:tcPr>
            <w:tcW w:w="2398" w:type="dxa"/>
          </w:tcPr>
          <w:p w:rsidR="00307A99" w:rsidRDefault="00307A99" w:rsidP="00307A99">
            <w:pPr>
              <w:pStyle w:val="Normal11"/>
              <w:rPr>
                <w:del w:id="6768" w:author="Skat" w:date="2010-06-25T12:54:00Z"/>
              </w:rPr>
            </w:pPr>
            <w:del w:id="6769" w:author="Skat" w:date="2010-06-25T12:54:00Z">
              <w:r>
                <w:delText>Dækning()</w:delText>
              </w:r>
            </w:del>
          </w:p>
          <w:p w:rsidR="00307A99" w:rsidRDefault="00307A99" w:rsidP="00307A99">
            <w:pPr>
              <w:pStyle w:val="Normal11"/>
              <w:rPr>
                <w:del w:id="6770" w:author="Skat" w:date="2010-06-25T12:54:00Z"/>
              </w:rPr>
            </w:pPr>
            <w:del w:id="6771" w:author="Skat" w:date="2010-06-25T12:54:00Z">
              <w:r>
                <w:delText>Udbetaling()</w:delText>
              </w:r>
            </w:del>
          </w:p>
        </w:tc>
        <w:tc>
          <w:tcPr>
            <w:tcW w:w="5879" w:type="dxa"/>
          </w:tcPr>
          <w:p w:rsidR="00307A99" w:rsidRDefault="00307A99" w:rsidP="00307A99">
            <w:pPr>
              <w:pStyle w:val="Normal11"/>
              <w:rPr>
                <w:del w:id="6772" w:author="Skat" w:date="2010-06-25T12:54:00Z"/>
              </w:rPr>
            </w:pPr>
          </w:p>
        </w:tc>
      </w:tr>
      <w:tr w:rsidR="00162F95" w:rsidTr="00162F95">
        <w:tblPrEx>
          <w:tblCellMar>
            <w:top w:w="0" w:type="dxa"/>
            <w:bottom w:w="0" w:type="dxa"/>
          </w:tblCellMar>
        </w:tblPrEx>
        <w:tc>
          <w:tcPr>
            <w:tcW w:w="1667" w:type="dxa"/>
          </w:tcPr>
          <w:p w:rsidR="00162F95" w:rsidRDefault="00162F95" w:rsidP="00162F95">
            <w:pPr>
              <w:pStyle w:val="Normal11"/>
            </w:pPr>
            <w:r>
              <w:t>kan tilknyttes</w:t>
            </w:r>
          </w:p>
        </w:tc>
        <w:tc>
          <w:tcPr>
            <w:tcW w:w="2398" w:type="dxa"/>
          </w:tcPr>
          <w:p w:rsidR="00162F95" w:rsidRDefault="00162F95" w:rsidP="00162F95">
            <w:pPr>
              <w:pStyle w:val="Normal11"/>
            </w:pPr>
            <w:r>
              <w:t>Note(1)</w:t>
            </w:r>
          </w:p>
          <w:p w:rsidR="00162F95" w:rsidRDefault="00307A99" w:rsidP="00162F95">
            <w:pPr>
              <w:pStyle w:val="Normal11"/>
            </w:pPr>
            <w:del w:id="6773" w:author="Skat" w:date="2010-06-25T12:54:00Z">
              <w:r>
                <w:delText>Udbetaling</w:delText>
              </w:r>
            </w:del>
            <w:ins w:id="6774" w:author="Skat" w:date="2010-06-25T12:54:00Z">
              <w:r w:rsidR="00162F95">
                <w:t>OpkrævningUdbetaling</w:t>
              </w:r>
            </w:ins>
            <w:r w:rsidR="00162F95">
              <w:t>(1)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godkendelse af</w:t>
            </w:r>
          </w:p>
        </w:tc>
        <w:tc>
          <w:tcPr>
            <w:tcW w:w="2398" w:type="dxa"/>
          </w:tcPr>
          <w:p w:rsidR="00162F95" w:rsidRDefault="00162F95" w:rsidP="00162F95">
            <w:pPr>
              <w:pStyle w:val="Normal11"/>
            </w:pPr>
            <w:r>
              <w:t>Godkendelse(0..1)</w:t>
            </w:r>
          </w:p>
          <w:p w:rsidR="00162F95" w:rsidRDefault="00307A99" w:rsidP="00162F95">
            <w:pPr>
              <w:pStyle w:val="Normal11"/>
            </w:pPr>
            <w:del w:id="6775" w:author="Skat" w:date="2010-06-25T12:54:00Z">
              <w:r>
                <w:delText>Udbetaling</w:delText>
              </w:r>
            </w:del>
            <w:ins w:id="6776" w:author="Skat" w:date="2010-06-25T12:54:00Z">
              <w:r w:rsidR="00162F95">
                <w:t>OpkrævningUdbetaling</w:t>
              </w:r>
            </w:ins>
            <w:r w:rsidR="00162F95">
              <w:t>(0..*)</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 xml:space="preserve">BankKontoUdbetaling arver fra/er en specialisering af </w:t>
            </w:r>
            <w:del w:id="6777" w:author="Skat" w:date="2010-06-25T12:54:00Z">
              <w:r w:rsidR="00307A99">
                <w:delText>Udbetaling</w:delText>
              </w:r>
            </w:del>
            <w:ins w:id="6778" w:author="Skat" w:date="2010-06-25T12:54:00Z">
              <w:r>
                <w:t>OpkrævningUdbetaling</w:t>
              </w:r>
            </w:ins>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307A99" w:rsidP="00162F95">
            <w:pPr>
              <w:pStyle w:val="Normal11"/>
            </w:pPr>
            <w:del w:id="6779" w:author="Skat" w:date="2010-06-25T12:54:00Z">
              <w:r>
                <w:delText>Rentegodtgørelse</w:delText>
              </w:r>
            </w:del>
            <w:ins w:id="6780" w:author="Skat" w:date="2010-06-25T12:54:00Z">
              <w:r w:rsidR="00162F95">
                <w:t>NemKontoUdbetaling</w:t>
              </w:r>
            </w:ins>
            <w:r w:rsidR="00162F95">
              <w:t xml:space="preserve"> arver fra/er en specialisering af </w:t>
            </w:r>
            <w:del w:id="6781" w:author="Skat" w:date="2010-06-25T12:54:00Z">
              <w:r>
                <w:delText>Udbetaling</w:delText>
              </w:r>
            </w:del>
            <w:ins w:id="6782" w:author="Skat" w:date="2010-06-25T12:54:00Z">
              <w:r w:rsidR="00162F95">
                <w:t>OpkrævningUdbetaling</w:t>
              </w:r>
            </w:ins>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307A99" w:rsidP="00162F95">
            <w:pPr>
              <w:pStyle w:val="Normal11"/>
            </w:pPr>
            <w:del w:id="6783" w:author="Skat" w:date="2010-06-25T12:54:00Z">
              <w:r>
                <w:delText>NemKontoUdbetaling</w:delText>
              </w:r>
            </w:del>
            <w:ins w:id="6784" w:author="Skat" w:date="2010-06-25T12:54:00Z">
              <w:r w:rsidR="00162F95">
                <w:t>OpkrævningRentegodtgørelse</w:t>
              </w:r>
            </w:ins>
            <w:r w:rsidR="00162F95">
              <w:t xml:space="preserve"> arver fra/er en specialisering af </w:t>
            </w:r>
            <w:del w:id="6785" w:author="Skat" w:date="2010-06-25T12:54:00Z">
              <w:r>
                <w:delText>Udbetaling</w:delText>
              </w:r>
            </w:del>
            <w:ins w:id="6786" w:author="Skat" w:date="2010-06-25T12:54:00Z">
              <w:r w:rsidR="00162F95">
                <w:t>OpkrævningUdbetaling</w:t>
              </w:r>
            </w:ins>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rPr>
          <w:ins w:id="6787" w:author="Skat" w:date="2010-06-25T12: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788" w:author="Skat" w:date="2010-06-25T12:54:00Z" w:original="%1:7:0:.%2:13:0:"/>
        </w:numPr>
      </w:pPr>
      <w:bookmarkStart w:id="6789" w:name="_Toc265233962"/>
      <w:moveToRangeStart w:id="6790" w:author="Skat" w:date="2010-06-25T12:54:00Z" w:name="move265234086"/>
      <w:moveTo w:id="6791" w:author="Skat" w:date="2010-06-25T12:54:00Z">
        <w:r>
          <w:t>Saldo</w:t>
        </w:r>
        <w:bookmarkEnd w:id="6789"/>
      </w:moveTo>
    </w:p>
    <w:p w:rsidR="00162F95" w:rsidRDefault="00162F95" w:rsidP="00162F95">
      <w:pPr>
        <w:pStyle w:val="Normal11"/>
      </w:pPr>
      <w:moveTo w:id="6792" w:author="Skat" w:date="2010-06-25T12:54:00Z">
        <w:r>
          <w:t>Saldo er knyttet til en konto. En saldo viser en sum på kundens (virksomhed eller borger) konto.</w:t>
        </w:r>
      </w:moveTo>
    </w:p>
    <w:p w:rsidR="00162F95" w:rsidRDefault="00162F95" w:rsidP="00162F95">
      <w:pPr>
        <w:pStyle w:val="Normal11"/>
      </w:pPr>
      <w:moveTo w:id="6793" w:author="Skat" w:date="2010-06-25T12:54:00Z">
        <w:r>
          <w:t>Saldo er det beløb, kontoen til enhver tid er udvisende. Beløbet kan både være positivt (kreditsaldo) eller negativt (debetsaldo).</w:t>
        </w:r>
      </w:moveTo>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moveTo w:id="6794" w:author="Skat" w:date="2010-06-25T12:54:00Z">
              <w:r>
                <w:rPr>
                  <w:color w:val="FFFFFF"/>
                </w:rPr>
                <w:t>Attribut</w:t>
              </w:r>
            </w:moveTo>
          </w:p>
        </w:tc>
        <w:tc>
          <w:tcPr>
            <w:tcW w:w="1797" w:type="dxa"/>
            <w:shd w:val="pct20" w:color="auto" w:fill="0000FF"/>
          </w:tcPr>
          <w:p w:rsidR="00162F95" w:rsidRPr="00162F95" w:rsidRDefault="00162F95" w:rsidP="00162F95">
            <w:pPr>
              <w:pStyle w:val="Normal11"/>
              <w:rPr>
                <w:color w:val="FFFFFF"/>
              </w:rPr>
            </w:pPr>
            <w:moveTo w:id="6795" w:author="Skat" w:date="2010-06-25T12:54:00Z">
              <w:r>
                <w:rPr>
                  <w:color w:val="FFFFFF"/>
                </w:rPr>
                <w:t>Domæne</w:t>
              </w:r>
            </w:moveTo>
          </w:p>
        </w:tc>
        <w:tc>
          <w:tcPr>
            <w:tcW w:w="5573" w:type="dxa"/>
            <w:shd w:val="pct20" w:color="auto" w:fill="0000FF"/>
          </w:tcPr>
          <w:p w:rsidR="00162F95" w:rsidRPr="00162F95" w:rsidRDefault="00162F95" w:rsidP="00162F95">
            <w:pPr>
              <w:pStyle w:val="Normal11"/>
              <w:rPr>
                <w:color w:val="FFFFFF"/>
              </w:rPr>
            </w:pPr>
            <w:moveTo w:id="6796" w:author="Skat" w:date="2010-06-25T12:54:00Z">
              <w:r>
                <w:rPr>
                  <w:color w:val="FFFFFF"/>
                </w:rPr>
                <w:t>Beskrivelse</w:t>
              </w:r>
            </w:moveTo>
          </w:p>
        </w:tc>
      </w:tr>
      <w:tr w:rsidR="00162F95" w:rsidTr="00162F95">
        <w:tblPrEx>
          <w:tblCellMar>
            <w:top w:w="0" w:type="dxa"/>
            <w:bottom w:w="0" w:type="dxa"/>
          </w:tblCellMar>
        </w:tblPrEx>
        <w:tc>
          <w:tcPr>
            <w:tcW w:w="2625" w:type="dxa"/>
          </w:tcPr>
          <w:p w:rsidR="00162F95" w:rsidRDefault="00162F95" w:rsidP="00162F95">
            <w:pPr>
              <w:pStyle w:val="Normal11"/>
            </w:pPr>
            <w:moveTo w:id="6797" w:author="Skat" w:date="2010-06-25T12:54:00Z">
              <w:r>
                <w:t>Beløb</w:t>
              </w:r>
            </w:moveTo>
          </w:p>
        </w:tc>
        <w:tc>
          <w:tcPr>
            <w:tcW w:w="1797" w:type="dxa"/>
          </w:tcPr>
          <w:p w:rsidR="00162F95" w:rsidRDefault="00162F95" w:rsidP="00162F95">
            <w:pPr>
              <w:pStyle w:val="Normal11"/>
            </w:pPr>
            <w:moveTo w:id="6798" w:author="Skat" w:date="2010-06-25T12:54:00Z">
              <w:r>
                <w:t>Beløb</w:t>
              </w:r>
              <w:r>
                <w:fldChar w:fldCharType="begin"/>
              </w:r>
              <w:r>
                <w:instrText xml:space="preserve"> XE "</w:instrText>
              </w:r>
              <w:r w:rsidRPr="004A5743">
                <w:instrText>Beløb</w:instrText>
              </w:r>
              <w:r>
                <w:instrText xml:space="preserve">" </w:instrText>
              </w:r>
              <w:r>
                <w:fldChar w:fldCharType="end"/>
              </w:r>
            </w:moveTo>
          </w:p>
        </w:tc>
        <w:tc>
          <w:tcPr>
            <w:tcW w:w="5573" w:type="dxa"/>
          </w:tcPr>
          <w:p w:rsidR="00162F95" w:rsidRDefault="00162F95" w:rsidP="00162F95">
            <w:pPr>
              <w:pStyle w:val="Normal11"/>
            </w:pPr>
            <w:moveTo w:id="6799" w:author="Skat" w:date="2010-06-25T12:54:00Z">
              <w:r>
                <w:t>Beløb angivet som decimaltal, fx. 1500,00</w:t>
              </w:r>
            </w:moveTo>
          </w:p>
        </w:tc>
      </w:tr>
      <w:tr w:rsidR="00162F95" w:rsidTr="00162F95">
        <w:tblPrEx>
          <w:tblCellMar>
            <w:top w:w="0" w:type="dxa"/>
            <w:bottom w:w="0" w:type="dxa"/>
          </w:tblCellMar>
        </w:tblPrEx>
        <w:tc>
          <w:tcPr>
            <w:tcW w:w="2625" w:type="dxa"/>
          </w:tcPr>
          <w:p w:rsidR="00162F95" w:rsidRDefault="00162F95" w:rsidP="00162F95">
            <w:pPr>
              <w:pStyle w:val="Normal11"/>
            </w:pPr>
            <w:moveTo w:id="6800" w:author="Skat" w:date="2010-06-25T12:54:00Z">
              <w:r>
                <w:t>Type</w:t>
              </w:r>
            </w:moveTo>
          </w:p>
        </w:tc>
        <w:tc>
          <w:tcPr>
            <w:tcW w:w="1797" w:type="dxa"/>
          </w:tcPr>
          <w:p w:rsidR="00162F95" w:rsidRDefault="00162F95" w:rsidP="00162F95">
            <w:pPr>
              <w:pStyle w:val="Normal11"/>
            </w:pPr>
            <w:moveTo w:id="6801" w:author="Skat" w:date="2010-06-25T12:54:00Z">
              <w:r>
                <w:t>Type</w:t>
              </w:r>
              <w:r>
                <w:fldChar w:fldCharType="begin"/>
              </w:r>
              <w:r>
                <w:instrText xml:space="preserve"> XE "</w:instrText>
              </w:r>
              <w:r w:rsidRPr="0063474F">
                <w:instrText>Type</w:instrText>
              </w:r>
              <w:r>
                <w:instrText xml:space="preserve">" </w:instrText>
              </w:r>
              <w:r>
                <w:fldChar w:fldCharType="end"/>
              </w:r>
            </w:moveTo>
          </w:p>
        </w:tc>
        <w:tc>
          <w:tcPr>
            <w:tcW w:w="5573" w:type="dxa"/>
          </w:tcPr>
          <w:p w:rsidR="00162F95" w:rsidRDefault="00162F95" w:rsidP="00162F95">
            <w:pPr>
              <w:pStyle w:val="Normal11"/>
            </w:pPr>
            <w:moveTo w:id="6802" w:author="Skat" w:date="2010-06-25T12:54:00Z">
              <w:r>
                <w:t>Typer er karakteriseret af lister, hvorfra kan vælges vedtagne værdier.</w:t>
              </w:r>
            </w:moveTo>
          </w:p>
        </w:tc>
      </w:tr>
      <w:tr w:rsidR="00162F95" w:rsidTr="00162F95">
        <w:tblPrEx>
          <w:tblCellMar>
            <w:top w:w="0" w:type="dxa"/>
            <w:bottom w:w="0" w:type="dxa"/>
          </w:tblCellMar>
        </w:tblPrEx>
        <w:tc>
          <w:tcPr>
            <w:tcW w:w="2625" w:type="dxa"/>
          </w:tcPr>
          <w:p w:rsidR="00162F95" w:rsidRDefault="00162F95" w:rsidP="00162F95">
            <w:pPr>
              <w:pStyle w:val="Normal11"/>
            </w:pPr>
            <w:moveTo w:id="6803" w:author="Skat" w:date="2010-06-25T12:54:00Z">
              <w:r>
                <w:t>GyldigFra</w:t>
              </w:r>
            </w:moveTo>
          </w:p>
        </w:tc>
        <w:tc>
          <w:tcPr>
            <w:tcW w:w="1797" w:type="dxa"/>
          </w:tcPr>
          <w:p w:rsidR="00162F95" w:rsidRDefault="00162F95" w:rsidP="00162F95">
            <w:pPr>
              <w:pStyle w:val="Normal11"/>
            </w:pPr>
            <w:moveTo w:id="6804" w:author="Skat" w:date="2010-06-25T12:54:00Z">
              <w:r>
                <w:t>DatoTid</w:t>
              </w:r>
              <w:r>
                <w:fldChar w:fldCharType="begin"/>
              </w:r>
              <w:r>
                <w:instrText xml:space="preserve"> XE "</w:instrText>
              </w:r>
              <w:r w:rsidRPr="00F45440">
                <w:instrText>DatoTid</w:instrText>
              </w:r>
              <w:r>
                <w:instrText xml:space="preserve">" </w:instrText>
              </w:r>
              <w:r>
                <w:fldChar w:fldCharType="end"/>
              </w:r>
            </w:moveTo>
          </w:p>
        </w:tc>
        <w:tc>
          <w:tcPr>
            <w:tcW w:w="5573" w:type="dxa"/>
          </w:tcPr>
          <w:p w:rsidR="00162F95" w:rsidRDefault="00162F95" w:rsidP="00162F95">
            <w:pPr>
              <w:pStyle w:val="Normal11"/>
            </w:pPr>
            <w:moveTo w:id="6805" w:author="Skat" w:date="2010-06-25T12:54:00Z">
              <w:r>
                <w:t>En datotid datatype, som samlet betegner en dato og tid, med formatet dd-mm-yyyy hh:mm:ss</w:t>
              </w:r>
            </w:moveTo>
          </w:p>
        </w:tc>
      </w:tr>
      <w:tr w:rsidR="00162F95" w:rsidTr="00162F95">
        <w:tblPrEx>
          <w:tblCellMar>
            <w:top w:w="0" w:type="dxa"/>
            <w:bottom w:w="0" w:type="dxa"/>
          </w:tblCellMar>
        </w:tblPrEx>
        <w:tc>
          <w:tcPr>
            <w:tcW w:w="2625" w:type="dxa"/>
          </w:tcPr>
          <w:p w:rsidR="00162F95" w:rsidRDefault="00162F95" w:rsidP="00162F95">
            <w:pPr>
              <w:pStyle w:val="Normal11"/>
            </w:pPr>
            <w:moveTo w:id="6806" w:author="Skat" w:date="2010-06-25T12:54:00Z">
              <w:r>
                <w:t>GyldigTil</w:t>
              </w:r>
            </w:moveTo>
          </w:p>
        </w:tc>
        <w:tc>
          <w:tcPr>
            <w:tcW w:w="1797" w:type="dxa"/>
          </w:tcPr>
          <w:p w:rsidR="00162F95" w:rsidRDefault="00162F95" w:rsidP="00162F95">
            <w:pPr>
              <w:pStyle w:val="Normal11"/>
            </w:pPr>
            <w:moveTo w:id="6807" w:author="Skat" w:date="2010-06-25T12:54:00Z">
              <w:r>
                <w:t>DatoTid</w:t>
              </w:r>
              <w:r>
                <w:fldChar w:fldCharType="begin"/>
              </w:r>
              <w:r>
                <w:instrText xml:space="preserve"> XE "</w:instrText>
              </w:r>
              <w:r w:rsidRPr="008260A0">
                <w:instrText>DatoTid</w:instrText>
              </w:r>
              <w:r>
                <w:instrText xml:space="preserve">" </w:instrText>
              </w:r>
              <w:r>
                <w:fldChar w:fldCharType="end"/>
              </w:r>
            </w:moveTo>
          </w:p>
        </w:tc>
        <w:tc>
          <w:tcPr>
            <w:tcW w:w="5573" w:type="dxa"/>
          </w:tcPr>
          <w:p w:rsidR="00162F95" w:rsidRDefault="00162F95" w:rsidP="00162F95">
            <w:pPr>
              <w:pStyle w:val="Normal11"/>
            </w:pPr>
            <w:moveTo w:id="6808" w:author="Skat" w:date="2010-06-25T12:54:00Z">
              <w:r>
                <w:t>En datotid datatype, som samlet betegner en dato og tid, med formatet dd-mm-yyyy hh:mm:ss</w:t>
              </w:r>
            </w:moveTo>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moveTo w:id="6809" w:author="Skat" w:date="2010-06-25T12:54:00Z">
              <w:r>
                <w:rPr>
                  <w:color w:val="FFFFFF"/>
                </w:rPr>
                <w:t>Relationsnavn</w:t>
              </w:r>
            </w:moveTo>
          </w:p>
        </w:tc>
        <w:tc>
          <w:tcPr>
            <w:tcW w:w="2398" w:type="dxa"/>
            <w:shd w:val="pct20" w:color="auto" w:fill="0000FF"/>
          </w:tcPr>
          <w:p w:rsidR="00162F95" w:rsidRPr="00162F95" w:rsidRDefault="00162F95" w:rsidP="00162F95">
            <w:pPr>
              <w:pStyle w:val="Normal11"/>
              <w:rPr>
                <w:color w:val="FFFFFF"/>
              </w:rPr>
            </w:pPr>
            <w:moveTo w:id="6810" w:author="Skat" w:date="2010-06-25T12:54:00Z">
              <w:r>
                <w:rPr>
                  <w:color w:val="FFFFFF"/>
                </w:rPr>
                <w:t>Relationsbegreber</w:t>
              </w:r>
            </w:moveTo>
          </w:p>
        </w:tc>
        <w:tc>
          <w:tcPr>
            <w:tcW w:w="5879" w:type="dxa"/>
            <w:shd w:val="pct20" w:color="auto" w:fill="0000FF"/>
          </w:tcPr>
          <w:p w:rsidR="00162F95" w:rsidRPr="00162F95" w:rsidRDefault="00162F95" w:rsidP="00162F95">
            <w:pPr>
              <w:pStyle w:val="Normal11"/>
              <w:rPr>
                <w:color w:val="FFFFFF"/>
              </w:rPr>
            </w:pPr>
            <w:moveTo w:id="6811" w:author="Skat" w:date="2010-06-25T12:54:00Z">
              <w:r>
                <w:rPr>
                  <w:color w:val="FFFFFF"/>
                </w:rPr>
                <w:t>Beskrivelse</w:t>
              </w:r>
            </w:moveTo>
          </w:p>
        </w:tc>
      </w:tr>
      <w:tr w:rsidR="00162F95" w:rsidTr="00162F95">
        <w:tblPrEx>
          <w:tblCellMar>
            <w:top w:w="0" w:type="dxa"/>
            <w:bottom w:w="0" w:type="dxa"/>
          </w:tblCellMar>
        </w:tblPrEx>
        <w:tc>
          <w:tcPr>
            <w:tcW w:w="1667" w:type="dxa"/>
          </w:tcPr>
          <w:p w:rsidR="00162F95" w:rsidRDefault="00162F95" w:rsidP="00162F95">
            <w:pPr>
              <w:pStyle w:val="Normal11"/>
            </w:pPr>
            <w:moveTo w:id="6812" w:author="Skat" w:date="2010-06-25T12:54:00Z">
              <w:r>
                <w:t>har</w:t>
              </w:r>
            </w:moveTo>
          </w:p>
        </w:tc>
        <w:tc>
          <w:tcPr>
            <w:tcW w:w="2398" w:type="dxa"/>
          </w:tcPr>
          <w:p w:rsidR="00162F95" w:rsidRDefault="00162F95" w:rsidP="00162F95">
            <w:pPr>
              <w:pStyle w:val="Normal11"/>
            </w:pPr>
            <w:moveTo w:id="6813" w:author="Skat" w:date="2010-06-25T12:54:00Z">
              <w:r>
                <w:t>OpkrævningKonto(1)</w:t>
              </w:r>
            </w:moveTo>
          </w:p>
          <w:p w:rsidR="00162F95" w:rsidRDefault="00162F95" w:rsidP="00162F95">
            <w:pPr>
              <w:pStyle w:val="Normal11"/>
            </w:pPr>
            <w:moveTo w:id="6814" w:author="Skat" w:date="2010-06-25T12:54:00Z">
              <w:r>
                <w:t>Saldo(1..*)</w:t>
              </w:r>
            </w:moveTo>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moveTo w:id="6815" w:author="Skat" w:date="2010-06-25T12:54:00Z">
              <w:r>
                <w:t>OpkrævningFordring(0..*)</w:t>
              </w:r>
            </w:moveTo>
          </w:p>
          <w:p w:rsidR="00162F95" w:rsidRDefault="00162F95" w:rsidP="00162F95">
            <w:pPr>
              <w:pStyle w:val="Normal11"/>
            </w:pPr>
            <w:moveTo w:id="6816" w:author="Skat" w:date="2010-06-25T12:54:00Z">
              <w:r>
                <w:t>Saldo(0..1)</w:t>
              </w:r>
            </w:moveTo>
          </w:p>
        </w:tc>
        <w:tc>
          <w:tcPr>
            <w:tcW w:w="5879" w:type="dxa"/>
          </w:tcPr>
          <w:p w:rsidR="00162F95" w:rsidRDefault="00162F95" w:rsidP="00162F95">
            <w:pPr>
              <w:pStyle w:val="Normal11"/>
            </w:pPr>
          </w:p>
        </w:tc>
      </w:tr>
    </w:tbl>
    <w:p w:rsidR="00162F95" w:rsidRDefault="00162F95" w:rsidP="00162F95">
      <w:pPr>
        <w:pStyle w:val="Normal11"/>
      </w:pPr>
    </w:p>
    <w:moveToRangeEnd w:id="6790"/>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numPr>
          <w:numberingChange w:id="6817" w:author="Skat" w:date="2010-06-25T12:54:00Z" w:original="%1:7:0:.%2:15:0:"/>
        </w:numPr>
      </w:pPr>
      <w:bookmarkStart w:id="6818" w:name="_Toc265233963"/>
      <w:bookmarkStart w:id="6819" w:name="_Toc263947403"/>
      <w:r>
        <w:t>ValutaOplysning</w:t>
      </w:r>
      <w:bookmarkEnd w:id="6818"/>
      <w:bookmarkEnd w:id="6819"/>
    </w:p>
    <w:p w:rsidR="00162F95" w:rsidRDefault="00162F95" w:rsidP="00162F95">
      <w:pPr>
        <w:pStyle w:val="Normal11"/>
      </w:pPr>
      <w:r>
        <w:t>Oplysninger om valuta såsom kurs og kursdato. Valutakurser håndteres i SAPIntern system, og her gemmes også historiske valutaoplysninger.</w:t>
      </w:r>
    </w:p>
    <w:p w:rsidR="00162F95" w:rsidRDefault="00162F95" w:rsidP="00162F95">
      <w:pPr>
        <w:pStyle w:val="Normal11"/>
      </w:pPr>
    </w:p>
    <w:p w:rsidR="00162F95" w:rsidRDefault="00162F95" w:rsidP="00162F95">
      <w:pPr>
        <w:pStyle w:val="Normal11"/>
      </w:pPr>
      <w:r>
        <w:t>Valutaoplysninger anvendes i flere situationer, bl.a. til at omberegne beløb fra dansk valuta til udenlandsk valuta og omvendt.</w:t>
      </w:r>
    </w:p>
    <w:p w:rsidR="00162F95" w:rsidRDefault="00162F95" w:rsidP="00162F95">
      <w:pPr>
        <w:pStyle w:val="Normal11"/>
      </w:pPr>
    </w:p>
    <w:p w:rsidR="00162F95" w:rsidRDefault="00162F95" w:rsidP="00162F95">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Kurs</w:t>
            </w:r>
          </w:p>
        </w:tc>
        <w:tc>
          <w:tcPr>
            <w:tcW w:w="1797" w:type="dxa"/>
          </w:tcPr>
          <w:p w:rsidR="00162F95" w:rsidRDefault="00162F95" w:rsidP="00162F95">
            <w:pPr>
              <w:pStyle w:val="Normal11"/>
            </w:pPr>
            <w:r>
              <w:t>Beløb</w:t>
            </w:r>
            <w:r>
              <w:fldChar w:fldCharType="begin"/>
            </w:r>
            <w:r>
              <w:instrText xml:space="preserve"> XE "</w:instrText>
            </w:r>
            <w:r w:rsidRPr="00ED6E4B">
              <w:instrText>Beløb</w:instrText>
            </w:r>
            <w:r>
              <w:instrText xml:space="preserve">" </w:instrText>
            </w:r>
            <w:r>
              <w:fldChar w:fldCharType="end"/>
            </w:r>
          </w:p>
        </w:tc>
        <w:tc>
          <w:tcPr>
            <w:tcW w:w="5573" w:type="dxa"/>
          </w:tcPr>
          <w:p w:rsidR="00162F95" w:rsidRDefault="00162F95" w:rsidP="00162F95">
            <w:pPr>
              <w:pStyle w:val="Normal11"/>
            </w:pPr>
            <w:r>
              <w:t>Kursen på den pågældende valuta på den angivne kursdato, fx. 830,91.</w:t>
            </w:r>
          </w:p>
        </w:tc>
      </w:tr>
      <w:tr w:rsidR="00162F95" w:rsidTr="00162F95">
        <w:tblPrEx>
          <w:tblCellMar>
            <w:top w:w="0" w:type="dxa"/>
            <w:bottom w:w="0" w:type="dxa"/>
          </w:tblCellMar>
        </w:tblPrEx>
        <w:tc>
          <w:tcPr>
            <w:tcW w:w="2625" w:type="dxa"/>
          </w:tcPr>
          <w:p w:rsidR="00162F95" w:rsidRDefault="00162F95" w:rsidP="00162F95">
            <w:pPr>
              <w:pStyle w:val="Normal11"/>
            </w:pPr>
            <w:r>
              <w:t>KursDato</w:t>
            </w:r>
          </w:p>
        </w:tc>
        <w:tc>
          <w:tcPr>
            <w:tcW w:w="1797" w:type="dxa"/>
          </w:tcPr>
          <w:p w:rsidR="00162F95" w:rsidRDefault="00162F95" w:rsidP="00162F95">
            <w:pPr>
              <w:pStyle w:val="Normal11"/>
            </w:pPr>
            <w:r>
              <w:t>DatoTid</w:t>
            </w:r>
            <w:r>
              <w:fldChar w:fldCharType="begin"/>
            </w:r>
            <w:r>
              <w:instrText xml:space="preserve"> XE "</w:instrText>
            </w:r>
            <w:r w:rsidRPr="001C1ABE">
              <w:instrText>DatoTid</w:instrText>
            </w:r>
            <w:r>
              <w:instrText xml:space="preserve">" </w:instrText>
            </w:r>
            <w:r>
              <w:fldChar w:fldCharType="end"/>
            </w:r>
          </w:p>
        </w:tc>
        <w:tc>
          <w:tcPr>
            <w:tcW w:w="5573" w:type="dxa"/>
          </w:tcPr>
          <w:p w:rsidR="00162F95" w:rsidRDefault="00162F95" w:rsidP="00162F95">
            <w:pPr>
              <w:pStyle w:val="Normal11"/>
            </w:pPr>
            <w:r>
              <w:t>Datoen for valutakursen.</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Valuta</w:t>
            </w:r>
            <w:r>
              <w:fldChar w:fldCharType="begin"/>
            </w:r>
            <w:r>
              <w:instrText xml:space="preserve"> XE "</w:instrText>
            </w:r>
            <w:r w:rsidRPr="0037769A">
              <w:instrText>Valuta</w:instrText>
            </w:r>
            <w:r>
              <w:instrText xml:space="preserve">" </w:instrText>
            </w:r>
            <w:r>
              <w:fldChar w:fldCharType="end"/>
            </w:r>
          </w:p>
        </w:tc>
        <w:tc>
          <w:tcPr>
            <w:tcW w:w="5573" w:type="dxa"/>
          </w:tcPr>
          <w:p w:rsidR="00162F95" w:rsidRDefault="00162F95" w:rsidP="00162F95">
            <w:pPr>
              <w:pStyle w:val="Normal11"/>
            </w:pPr>
            <w:r>
              <w:t>Den trecifrede ISO-kode for den pågældende valuta.</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307A99" w:rsidTr="00307A99">
        <w:tblPrEx>
          <w:tblCellMar>
            <w:top w:w="0" w:type="dxa"/>
            <w:bottom w:w="0" w:type="dxa"/>
          </w:tblCellMar>
        </w:tblPrEx>
        <w:trPr>
          <w:del w:id="6820" w:author="Skat" w:date="2010-06-25T12:54:00Z"/>
        </w:trPr>
        <w:tc>
          <w:tcPr>
            <w:tcW w:w="1667" w:type="dxa"/>
          </w:tcPr>
          <w:p w:rsidR="00307A99" w:rsidRDefault="00307A99" w:rsidP="00307A99">
            <w:pPr>
              <w:pStyle w:val="Normal11"/>
              <w:rPr>
                <w:del w:id="6821" w:author="Skat" w:date="2010-06-25T12:54:00Z"/>
              </w:rPr>
            </w:pPr>
            <w:del w:id="6822" w:author="Skat" w:date="2010-06-25T12:54:00Z">
              <w:r>
                <w:delText>har</w:delText>
              </w:r>
            </w:del>
          </w:p>
        </w:tc>
        <w:tc>
          <w:tcPr>
            <w:tcW w:w="2398" w:type="dxa"/>
          </w:tcPr>
          <w:p w:rsidR="00307A99" w:rsidRDefault="00307A99" w:rsidP="00307A99">
            <w:pPr>
              <w:pStyle w:val="Normal11"/>
              <w:rPr>
                <w:del w:id="6823" w:author="Skat" w:date="2010-06-25T12:54:00Z"/>
              </w:rPr>
            </w:pPr>
            <w:del w:id="6824" w:author="Skat" w:date="2010-06-25T12:54:00Z">
              <w:r>
                <w:delText>Indbetaling(0..*)</w:delText>
              </w:r>
            </w:del>
          </w:p>
          <w:p w:rsidR="00307A99" w:rsidRDefault="00307A99" w:rsidP="00307A99">
            <w:pPr>
              <w:pStyle w:val="Normal11"/>
              <w:rPr>
                <w:del w:id="6825" w:author="Skat" w:date="2010-06-25T12:54:00Z"/>
              </w:rPr>
            </w:pPr>
            <w:del w:id="6826" w:author="Skat" w:date="2010-06-25T12:54:00Z">
              <w:r>
                <w:delText>ValutaOplysning(1)</w:delText>
              </w:r>
            </w:del>
          </w:p>
        </w:tc>
        <w:tc>
          <w:tcPr>
            <w:tcW w:w="5879" w:type="dxa"/>
          </w:tcPr>
          <w:p w:rsidR="00307A99" w:rsidRDefault="00307A99" w:rsidP="00307A99">
            <w:pPr>
              <w:pStyle w:val="Normal11"/>
              <w:rPr>
                <w:del w:id="6827" w:author="Skat" w:date="2010-06-25T12:54:00Z"/>
              </w:rPr>
            </w:pPr>
            <w:del w:id="6828" w:author="Skat" w:date="2010-06-25T12:54:00Z">
              <w:r>
                <w:delText>Til en indbetaling kan der høre oplysninger om beløbets valuta</w:delText>
              </w:r>
            </w:del>
          </w:p>
        </w:tc>
      </w:tr>
      <w:tr w:rsidR="00307A99" w:rsidTr="00307A99">
        <w:tblPrEx>
          <w:tblCellMar>
            <w:top w:w="0" w:type="dxa"/>
            <w:bottom w:w="0" w:type="dxa"/>
          </w:tblCellMar>
        </w:tblPrEx>
        <w:trPr>
          <w:del w:id="6829" w:author="Skat" w:date="2010-06-25T12:54:00Z"/>
        </w:trPr>
        <w:tc>
          <w:tcPr>
            <w:tcW w:w="1667" w:type="dxa"/>
          </w:tcPr>
          <w:p w:rsidR="00307A99" w:rsidRDefault="00307A99" w:rsidP="00307A99">
            <w:pPr>
              <w:pStyle w:val="Normal11"/>
              <w:rPr>
                <w:del w:id="6830" w:author="Skat" w:date="2010-06-25T12:54:00Z"/>
              </w:rPr>
            </w:pPr>
            <w:del w:id="6831" w:author="Skat" w:date="2010-06-25T12:54:00Z">
              <w:r>
                <w:delText>har</w:delText>
              </w:r>
            </w:del>
          </w:p>
        </w:tc>
        <w:tc>
          <w:tcPr>
            <w:tcW w:w="2398" w:type="dxa"/>
          </w:tcPr>
          <w:p w:rsidR="00307A99" w:rsidRDefault="00307A99" w:rsidP="00307A99">
            <w:pPr>
              <w:pStyle w:val="Normal11"/>
              <w:rPr>
                <w:del w:id="6832" w:author="Skat" w:date="2010-06-25T12:54:00Z"/>
              </w:rPr>
            </w:pPr>
            <w:del w:id="6833" w:author="Skat" w:date="2010-06-25T12:54:00Z">
              <w:r>
                <w:delText>Udbetaling(0..*)</w:delText>
              </w:r>
            </w:del>
          </w:p>
          <w:p w:rsidR="00307A99" w:rsidRDefault="00307A99" w:rsidP="00307A99">
            <w:pPr>
              <w:pStyle w:val="Normal11"/>
              <w:rPr>
                <w:del w:id="6834" w:author="Skat" w:date="2010-06-25T12:54:00Z"/>
              </w:rPr>
            </w:pPr>
            <w:del w:id="6835" w:author="Skat" w:date="2010-06-25T12:54:00Z">
              <w:r>
                <w:delText>ValutaOplysning(1)</w:delText>
              </w:r>
            </w:del>
          </w:p>
        </w:tc>
        <w:tc>
          <w:tcPr>
            <w:tcW w:w="5879" w:type="dxa"/>
          </w:tcPr>
          <w:p w:rsidR="00307A99" w:rsidRDefault="00307A99" w:rsidP="00307A99">
            <w:pPr>
              <w:pStyle w:val="Normal11"/>
              <w:rPr>
                <w:del w:id="6836" w:author="Skat" w:date="2010-06-25T12:54:00Z"/>
              </w:rPr>
            </w:pPr>
            <w:del w:id="6837" w:author="Skat" w:date="2010-06-25T12:54:00Z">
              <w:r>
                <w:delText>Til en udbetaling kan der høre oplysninger om beløbets valuta</w:delText>
              </w:r>
            </w:del>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r w:rsidR="00162F95" w:rsidTr="00162F95">
        <w:tblPrEx>
          <w:tblCellMar>
            <w:top w:w="0" w:type="dxa"/>
            <w:bottom w:w="0" w:type="dxa"/>
          </w:tblCellMar>
        </w:tblPrEx>
        <w:trPr>
          <w:ins w:id="6838" w:author="Skat" w:date="2010-06-25T12:54:00Z"/>
        </w:trPr>
        <w:tc>
          <w:tcPr>
            <w:tcW w:w="1667" w:type="dxa"/>
          </w:tcPr>
          <w:p w:rsidR="00162F95" w:rsidRDefault="00162F95" w:rsidP="00162F95">
            <w:pPr>
              <w:pStyle w:val="Normal11"/>
              <w:rPr>
                <w:ins w:id="6839" w:author="Skat" w:date="2010-06-25T12:54:00Z"/>
              </w:rPr>
            </w:pPr>
            <w:ins w:id="6840" w:author="Skat" w:date="2010-06-25T12:54:00Z">
              <w:r>
                <w:t>har</w:t>
              </w:r>
            </w:ins>
          </w:p>
        </w:tc>
        <w:tc>
          <w:tcPr>
            <w:tcW w:w="2398" w:type="dxa"/>
          </w:tcPr>
          <w:p w:rsidR="00162F95" w:rsidRDefault="00162F95" w:rsidP="00162F95">
            <w:pPr>
              <w:pStyle w:val="Normal11"/>
              <w:rPr>
                <w:ins w:id="6841" w:author="Skat" w:date="2010-06-25T12:54:00Z"/>
              </w:rPr>
            </w:pPr>
            <w:ins w:id="6842" w:author="Skat" w:date="2010-06-25T12:54:00Z">
              <w:r>
                <w:t>OpkrævningUdbetaling(0..*)</w:t>
              </w:r>
            </w:ins>
          </w:p>
          <w:p w:rsidR="00162F95" w:rsidRDefault="00162F95" w:rsidP="00162F95">
            <w:pPr>
              <w:pStyle w:val="Normal11"/>
              <w:rPr>
                <w:ins w:id="6843" w:author="Skat" w:date="2010-06-25T12:54:00Z"/>
              </w:rPr>
            </w:pPr>
            <w:ins w:id="6844" w:author="Skat" w:date="2010-06-25T12:54:00Z">
              <w:r>
                <w:t>ValutaOplysning(1)</w:t>
              </w:r>
            </w:ins>
          </w:p>
        </w:tc>
        <w:tc>
          <w:tcPr>
            <w:tcW w:w="5879" w:type="dxa"/>
          </w:tcPr>
          <w:p w:rsidR="00162F95" w:rsidRDefault="00162F95" w:rsidP="00162F95">
            <w:pPr>
              <w:pStyle w:val="Normal11"/>
              <w:rPr>
                <w:ins w:id="6845" w:author="Skat" w:date="2010-06-25T12:54:00Z"/>
              </w:rPr>
            </w:pPr>
            <w:ins w:id="6846" w:author="Skat" w:date="2010-06-25T12:54:00Z">
              <w:r>
                <w:t>Til en udbetaling kan der høre oplysninger om beløbets valuta</w:t>
              </w:r>
            </w:ins>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1"/>
        <w:numPr>
          <w:numberingChange w:id="6847" w:author="Skat" w:date="2010-06-25T12:54:00Z" w:original="%1:8:0:"/>
        </w:numPr>
      </w:pPr>
      <w:bookmarkStart w:id="6848" w:name="_Toc265233964"/>
      <w:bookmarkStart w:id="6849" w:name="_Toc263947404"/>
      <w:r>
        <w:t>Domæner</w:t>
      </w:r>
      <w:bookmarkEnd w:id="6848"/>
      <w:bookmarkEnd w:id="6849"/>
    </w:p>
    <w:p w:rsidR="00162F95" w:rsidRDefault="00162F95" w:rsidP="00162F95">
      <w:pPr>
        <w:pStyle w:val="Overskrift2"/>
        <w:numPr>
          <w:numberingChange w:id="6850" w:author="Skat" w:date="2010-06-25T12:54:00Z" w:original="%1:8:0:.%2:1:0:"/>
        </w:numPr>
      </w:pPr>
      <w:bookmarkStart w:id="6851" w:name="_Toc265233965"/>
      <w:bookmarkStart w:id="6852" w:name="_Toc263947405"/>
      <w:r>
        <w:t>AdresseAnvendelseKode</w:t>
      </w:r>
      <w:bookmarkEnd w:id="6851"/>
      <w:bookmarkEnd w:id="6852"/>
    </w:p>
    <w:p w:rsidR="00162F95" w:rsidRDefault="00162F95" w:rsidP="00162F95">
      <w:pPr>
        <w:pStyle w:val="Normal11"/>
      </w:pPr>
      <w:r>
        <w:t>0 = Adressen kan anvendes til direkte adressering</w:t>
      </w:r>
    </w:p>
    <w:p w:rsidR="00162F95" w:rsidRDefault="00162F95" w:rsidP="00162F95">
      <w:pPr>
        <w:pStyle w:val="Normal11"/>
      </w:pPr>
      <w:r>
        <w:t>1 = Adressen kan ikke anvendes til direkte adressering</w:t>
      </w:r>
    </w:p>
    <w:p w:rsidR="00162F95" w:rsidRDefault="00162F95" w:rsidP="00162F95">
      <w:pPr>
        <w:pStyle w:val="Normal11"/>
      </w:pPr>
      <w:r>
        <w:t>8 = Adressen består kun af navn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AdresseAnvendelseKode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integer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26FBA">
        <w:instrText>AdresseAnvendelseKode</w:instrText>
      </w:r>
      <w:r>
        <w:instrText xml:space="preserve">" </w:instrText>
      </w:r>
      <w:r>
        <w:fldChar w:fldCharType="end"/>
      </w:r>
    </w:p>
    <w:p w:rsidR="00162F95" w:rsidRDefault="00162F95" w:rsidP="00162F95">
      <w:pPr>
        <w:pStyle w:val="Overskrift2"/>
        <w:numPr>
          <w:numberingChange w:id="6853" w:author="Skat" w:date="2010-06-25T12:54:00Z" w:original="%1:8:0:.%2:2:0:"/>
        </w:numPr>
      </w:pPr>
      <w:bookmarkStart w:id="6854" w:name="_Toc265233966"/>
      <w:bookmarkStart w:id="6855" w:name="_Toc263947406"/>
      <w:r>
        <w:t>AdresseLandKode</w:t>
      </w:r>
      <w:bookmarkEnd w:id="6854"/>
      <w:bookmarkEnd w:id="6855"/>
    </w:p>
    <w:p w:rsidR="00162F95" w:rsidRDefault="00162F95" w:rsidP="00162F95">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AdresseLandKode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D77AF">
        <w:instrText>AdresseLandKode</w:instrText>
      </w:r>
      <w:r>
        <w:instrText xml:space="preserve">" </w:instrText>
      </w:r>
      <w:r>
        <w:fldChar w:fldCharType="end"/>
      </w:r>
    </w:p>
    <w:p w:rsidR="00162F95" w:rsidRDefault="00162F95" w:rsidP="00162F95">
      <w:pPr>
        <w:pStyle w:val="Overskrift2"/>
        <w:numPr>
          <w:numberingChange w:id="6856" w:author="Skat" w:date="2010-06-25T12:54:00Z" w:original="%1:8:0:.%2:3:0:"/>
        </w:numPr>
      </w:pPr>
      <w:bookmarkStart w:id="6857" w:name="_Toc265233967"/>
      <w:bookmarkStart w:id="6858" w:name="_Toc263947407"/>
      <w:r>
        <w:t>AdresseLinie</w:t>
      </w:r>
      <w:bookmarkEnd w:id="6857"/>
      <w:bookmarkEnd w:id="6858"/>
    </w:p>
    <w:p w:rsidR="00162F95" w:rsidRDefault="00162F95" w:rsidP="00162F95">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AdresseLinie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B04116">
        <w:instrText>AdresseLinie</w:instrText>
      </w:r>
      <w:r>
        <w:instrText xml:space="preserve">" </w:instrText>
      </w:r>
      <w:r>
        <w:fldChar w:fldCharType="end"/>
      </w:r>
    </w:p>
    <w:p w:rsidR="00162F95" w:rsidRDefault="00162F95" w:rsidP="00162F95">
      <w:pPr>
        <w:pStyle w:val="Overskrift2"/>
        <w:numPr>
          <w:numberingChange w:id="6859" w:author="Skat" w:date="2010-06-25T12:54:00Z" w:original="%1:8:0:.%2:4:0:"/>
        </w:numPr>
      </w:pPr>
      <w:bookmarkStart w:id="6860" w:name="_Toc265233968"/>
      <w:bookmarkStart w:id="6861" w:name="_Toc263947408"/>
      <w:r>
        <w:t>AntalÅr</w:t>
      </w:r>
      <w:bookmarkEnd w:id="6860"/>
      <w:bookmarkEnd w:id="6861"/>
    </w:p>
    <w:p w:rsidR="00162F95" w:rsidRDefault="00162F95" w:rsidP="00162F95">
      <w:pPr>
        <w:pStyle w:val="Normal11"/>
      </w:pPr>
      <w:r>
        <w:t>Angiver et antal år og anvendes bl.a. til angivelse af forældelsesfrist målt i år for fordringer til opkrævning/inddrivelse.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AntalÅr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Default="00162F95" w:rsidP="00162F95">
            <w:pPr>
              <w:pStyle w:val="Normal11"/>
            </w:pPr>
            <w:r>
              <w:t>30 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B4F46">
        <w:instrText>AntalÅr</w:instrText>
      </w:r>
      <w:r>
        <w:instrText xml:space="preserve">" </w:instrText>
      </w:r>
      <w:r>
        <w:fldChar w:fldCharType="end"/>
      </w:r>
    </w:p>
    <w:p w:rsidR="00162F95" w:rsidRDefault="00162F95" w:rsidP="00162F95">
      <w:pPr>
        <w:pStyle w:val="Overskrift2"/>
        <w:rPr>
          <w:ins w:id="6862" w:author="Skat" w:date="2010-06-25T12:54:00Z"/>
        </w:rPr>
      </w:pPr>
      <w:bookmarkStart w:id="6863" w:name="_Toc265233969"/>
      <w:ins w:id="6864" w:author="Skat" w:date="2010-06-25T12:54:00Z">
        <w:r>
          <w:t>Areal</w:t>
        </w:r>
        <w:bookmarkEnd w:id="6863"/>
      </w:ins>
    </w:p>
    <w:p w:rsidR="00162F95" w:rsidRDefault="00162F95" w:rsidP="00162F95">
      <w:pPr>
        <w:pStyle w:val="Normal11"/>
        <w:rPr>
          <w:ins w:id="6865" w:author="Skat" w:date="2010-06-25T12:54:00Z"/>
        </w:rPr>
      </w:pPr>
      <w:ins w:id="6866" w:author="Skat" w:date="2010-06-25T12:54:00Z">
        <w:r>
          <w:t>Overflades størrelse målt i kvadratmeter (m2)</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6867" w:author="Skat" w:date="2010-06-25T12:54:00Z"/>
        </w:trPr>
        <w:tc>
          <w:tcPr>
            <w:tcW w:w="9921" w:type="dxa"/>
            <w:gridSpan w:val="2"/>
            <w:shd w:val="pct20" w:color="auto" w:fill="0000FF"/>
          </w:tcPr>
          <w:p w:rsidR="00162F95" w:rsidRPr="00162F95" w:rsidRDefault="00162F95" w:rsidP="00162F95">
            <w:pPr>
              <w:pStyle w:val="Normal11"/>
              <w:rPr>
                <w:ins w:id="6868" w:author="Skat" w:date="2010-06-25T12:54:00Z"/>
                <w:color w:val="FFFFFF"/>
              </w:rPr>
            </w:pPr>
            <w:ins w:id="6869" w:author="Skat" w:date="2010-06-25T12:54:00Z">
              <w:r>
                <w:rPr>
                  <w:color w:val="FFFFFF"/>
                </w:rPr>
                <w:t>Areal</w:t>
              </w:r>
            </w:ins>
          </w:p>
        </w:tc>
      </w:tr>
      <w:tr w:rsidR="00162F95" w:rsidTr="00162F95">
        <w:tblPrEx>
          <w:tblCellMar>
            <w:top w:w="0" w:type="dxa"/>
            <w:bottom w:w="0" w:type="dxa"/>
          </w:tblCellMar>
        </w:tblPrEx>
        <w:trPr>
          <w:ins w:id="6870" w:author="Skat" w:date="2010-06-25T12:54:00Z"/>
        </w:trPr>
        <w:tc>
          <w:tcPr>
            <w:tcW w:w="1667" w:type="dxa"/>
          </w:tcPr>
          <w:p w:rsidR="00162F95" w:rsidRPr="00162F95" w:rsidRDefault="00162F95" w:rsidP="00162F95">
            <w:pPr>
              <w:pStyle w:val="Normal11"/>
              <w:rPr>
                <w:ins w:id="6871" w:author="Skat" w:date="2010-06-25T12:54:00Z"/>
                <w:b/>
              </w:rPr>
            </w:pPr>
            <w:ins w:id="6872" w:author="Skat" w:date="2010-06-25T12:54:00Z">
              <w:r>
                <w:rPr>
                  <w:b/>
                </w:rPr>
                <w:t>Data Type</w:t>
              </w:r>
            </w:ins>
          </w:p>
        </w:tc>
        <w:tc>
          <w:tcPr>
            <w:tcW w:w="8254" w:type="dxa"/>
          </w:tcPr>
          <w:p w:rsidR="00162F95" w:rsidRDefault="00162F95" w:rsidP="00162F95">
            <w:pPr>
              <w:pStyle w:val="Normal11"/>
              <w:rPr>
                <w:ins w:id="6873" w:author="Skat" w:date="2010-06-25T12:54:00Z"/>
              </w:rPr>
            </w:pPr>
            <w:ins w:id="6874" w:author="Skat" w:date="2010-06-25T12:54:00Z">
              <w:r>
                <w:t>integer</w:t>
              </w:r>
            </w:ins>
          </w:p>
        </w:tc>
      </w:tr>
      <w:tr w:rsidR="00162F95" w:rsidTr="00162F95">
        <w:tblPrEx>
          <w:tblCellMar>
            <w:top w:w="0" w:type="dxa"/>
            <w:bottom w:w="0" w:type="dxa"/>
          </w:tblCellMar>
        </w:tblPrEx>
        <w:trPr>
          <w:ins w:id="6875" w:author="Skat" w:date="2010-06-25T12:54:00Z"/>
        </w:trPr>
        <w:tc>
          <w:tcPr>
            <w:tcW w:w="1667" w:type="dxa"/>
          </w:tcPr>
          <w:p w:rsidR="00162F95" w:rsidRPr="00162F95" w:rsidRDefault="00162F95" w:rsidP="00162F95">
            <w:pPr>
              <w:pStyle w:val="Normal11"/>
              <w:rPr>
                <w:ins w:id="6876" w:author="Skat" w:date="2010-06-25T12:54:00Z"/>
                <w:b/>
              </w:rPr>
            </w:pPr>
            <w:ins w:id="6877" w:author="Skat" w:date="2010-06-25T12:54:00Z">
              <w:r>
                <w:rPr>
                  <w:b/>
                </w:rPr>
                <w:t>Data Længde</w:t>
              </w:r>
            </w:ins>
          </w:p>
        </w:tc>
        <w:tc>
          <w:tcPr>
            <w:tcW w:w="8254" w:type="dxa"/>
          </w:tcPr>
          <w:p w:rsidR="00162F95" w:rsidRDefault="00162F95" w:rsidP="00162F95">
            <w:pPr>
              <w:pStyle w:val="Normal11"/>
              <w:rPr>
                <w:ins w:id="6878" w:author="Skat" w:date="2010-06-25T12:54:00Z"/>
              </w:rPr>
            </w:pPr>
            <w:ins w:id="6879" w:author="Skat" w:date="2010-06-25T12:54:00Z">
              <w:r>
                <w:t>12</w:t>
              </w:r>
            </w:ins>
          </w:p>
        </w:tc>
      </w:tr>
      <w:tr w:rsidR="00162F95" w:rsidTr="00162F95">
        <w:tblPrEx>
          <w:tblCellMar>
            <w:top w:w="0" w:type="dxa"/>
            <w:bottom w:w="0" w:type="dxa"/>
          </w:tblCellMar>
        </w:tblPrEx>
        <w:trPr>
          <w:ins w:id="6880" w:author="Skat" w:date="2010-06-25T12:54:00Z"/>
        </w:trPr>
        <w:tc>
          <w:tcPr>
            <w:tcW w:w="1667" w:type="dxa"/>
          </w:tcPr>
          <w:p w:rsidR="00162F95" w:rsidRPr="00162F95" w:rsidRDefault="00162F95" w:rsidP="00162F95">
            <w:pPr>
              <w:pStyle w:val="Normal11"/>
              <w:rPr>
                <w:ins w:id="6881" w:author="Skat" w:date="2010-06-25T12:54:00Z"/>
                <w:b/>
              </w:rPr>
            </w:pPr>
            <w:ins w:id="6882" w:author="Skat" w:date="2010-06-25T12:54:00Z">
              <w:r>
                <w:rPr>
                  <w:b/>
                </w:rPr>
                <w:t>Tilladte værdier</w:t>
              </w:r>
            </w:ins>
          </w:p>
        </w:tc>
        <w:tc>
          <w:tcPr>
            <w:tcW w:w="8254" w:type="dxa"/>
          </w:tcPr>
          <w:p w:rsidR="00162F95" w:rsidRDefault="00162F95" w:rsidP="00162F95">
            <w:pPr>
              <w:pStyle w:val="Normal11"/>
              <w:rPr>
                <w:ins w:id="6883" w:author="Skat" w:date="2010-06-25T12:54:00Z"/>
              </w:rPr>
            </w:pPr>
          </w:p>
        </w:tc>
      </w:tr>
      <w:tr w:rsidR="00162F95" w:rsidTr="00162F95">
        <w:tblPrEx>
          <w:tblCellMar>
            <w:top w:w="0" w:type="dxa"/>
            <w:bottom w:w="0" w:type="dxa"/>
          </w:tblCellMar>
        </w:tblPrEx>
        <w:trPr>
          <w:ins w:id="6884" w:author="Skat" w:date="2010-06-25T12:54:00Z"/>
        </w:trPr>
        <w:tc>
          <w:tcPr>
            <w:tcW w:w="1667" w:type="dxa"/>
          </w:tcPr>
          <w:p w:rsidR="00162F95" w:rsidRPr="00162F95" w:rsidRDefault="00162F95" w:rsidP="00162F95">
            <w:pPr>
              <w:pStyle w:val="Normal11"/>
              <w:rPr>
                <w:ins w:id="6885" w:author="Skat" w:date="2010-06-25T12:54:00Z"/>
                <w:b/>
              </w:rPr>
            </w:pPr>
            <w:ins w:id="6886" w:author="Skat" w:date="2010-06-25T12:54:00Z">
              <w:r>
                <w:rPr>
                  <w:b/>
                </w:rPr>
                <w:t>Format</w:t>
              </w:r>
            </w:ins>
          </w:p>
        </w:tc>
        <w:tc>
          <w:tcPr>
            <w:tcW w:w="8254" w:type="dxa"/>
          </w:tcPr>
          <w:p w:rsidR="00162F95" w:rsidRDefault="00162F95" w:rsidP="00162F95">
            <w:pPr>
              <w:pStyle w:val="Normal11"/>
              <w:rPr>
                <w:ins w:id="6887" w:author="Skat" w:date="2010-06-25T12:54:00Z"/>
              </w:rPr>
            </w:pPr>
          </w:p>
        </w:tc>
      </w:tr>
    </w:tbl>
    <w:p w:rsidR="00162F95" w:rsidRDefault="00162F95" w:rsidP="00162F95">
      <w:pPr>
        <w:pStyle w:val="Normal11"/>
        <w:rPr>
          <w:ins w:id="6888" w:author="Skat" w:date="2010-06-25T12:54:00Z"/>
        </w:rPr>
      </w:pPr>
      <w:ins w:id="6889" w:author="Skat" w:date="2010-06-25T12:54:00Z">
        <w:r>
          <w:fldChar w:fldCharType="begin"/>
        </w:r>
        <w:r>
          <w:instrText xml:space="preserve"> XE "</w:instrText>
        </w:r>
        <w:r w:rsidRPr="009B65BA">
          <w:instrText>Areal</w:instrText>
        </w:r>
        <w:r>
          <w:instrText xml:space="preserve">" </w:instrText>
        </w:r>
        <w:r>
          <w:fldChar w:fldCharType="end"/>
        </w:r>
      </w:ins>
    </w:p>
    <w:p w:rsidR="00162F95" w:rsidRDefault="00162F95" w:rsidP="00162F95">
      <w:pPr>
        <w:pStyle w:val="Overskrift2"/>
        <w:numPr>
          <w:numberingChange w:id="6890" w:author="Skat" w:date="2010-06-25T12:54:00Z" w:original="%1:8:0:.%2:5:0:"/>
        </w:numPr>
      </w:pPr>
      <w:bookmarkStart w:id="6891" w:name="_Toc265233970"/>
      <w:bookmarkStart w:id="6892" w:name="_Toc263947409"/>
      <w:r>
        <w:t>BICNummer</w:t>
      </w:r>
      <w:bookmarkEnd w:id="6891"/>
      <w:bookmarkEnd w:id="6892"/>
    </w:p>
    <w:p w:rsidR="00162F95" w:rsidRDefault="00162F95" w:rsidP="00162F95">
      <w:pPr>
        <w:pStyle w:val="Normal11"/>
      </w:pPr>
      <w:r>
        <w:t>Bank Identifier Code (BIC) alias SWIFT-kode ifølge ISO 9362. Består af enten 8 eller 11 tegn.</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BICNummer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7478A">
        <w:instrText>BICNummer</w:instrText>
      </w:r>
      <w:r>
        <w:instrText xml:space="preserve">" </w:instrText>
      </w:r>
      <w:r>
        <w:fldChar w:fldCharType="end"/>
      </w:r>
    </w:p>
    <w:p w:rsidR="00162F95" w:rsidRDefault="00162F95" w:rsidP="00162F95">
      <w:pPr>
        <w:pStyle w:val="Overskrift2"/>
        <w:numPr>
          <w:numberingChange w:id="6893" w:author="Skat" w:date="2010-06-25T12:54:00Z" w:original="%1:8:0:.%2:6:0:"/>
        </w:numPr>
      </w:pPr>
      <w:bookmarkStart w:id="6894" w:name="_Toc265233971"/>
      <w:bookmarkStart w:id="6895" w:name="_Toc263947410"/>
      <w:r>
        <w:t>BankRegistreringNummer</w:t>
      </w:r>
      <w:bookmarkEnd w:id="6894"/>
      <w:bookmarkEnd w:id="6895"/>
    </w:p>
    <w:p w:rsidR="00162F95" w:rsidRDefault="00162F95" w:rsidP="00162F95">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BankRegistreringNummer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E1251">
        <w:instrText>BankRegistreringNummer</w:instrText>
      </w:r>
      <w:r>
        <w:instrText xml:space="preserve">" </w:instrText>
      </w:r>
      <w:r>
        <w:fldChar w:fldCharType="end"/>
      </w:r>
    </w:p>
    <w:p w:rsidR="00162F95" w:rsidRDefault="00162F95" w:rsidP="00162F95">
      <w:pPr>
        <w:pStyle w:val="Overskrift2"/>
        <w:numPr>
          <w:numberingChange w:id="6896" w:author="Skat" w:date="2010-06-25T12:54:00Z" w:original="%1:8:0:.%2:7:0:"/>
        </w:numPr>
      </w:pPr>
      <w:bookmarkStart w:id="6897" w:name="_Toc265233972"/>
      <w:bookmarkStart w:id="6898" w:name="_Toc263947411"/>
      <w:r>
        <w:t>Beløb</w:t>
      </w:r>
      <w:bookmarkEnd w:id="6897"/>
      <w:bookmarkEnd w:id="6898"/>
    </w:p>
    <w:p w:rsidR="00162F95" w:rsidRDefault="00162F95" w:rsidP="00162F95">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Beløb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03FD8">
        <w:instrText>Beløb</w:instrText>
      </w:r>
      <w:r>
        <w:instrText xml:space="preserve">" </w:instrText>
      </w:r>
      <w:r>
        <w:fldChar w:fldCharType="end"/>
      </w:r>
    </w:p>
    <w:p w:rsidR="00162F95" w:rsidRDefault="00162F95" w:rsidP="00162F95">
      <w:pPr>
        <w:pStyle w:val="Overskrift2"/>
        <w:numPr>
          <w:numberingChange w:id="6899" w:author="Skat" w:date="2010-06-25T12:54:00Z" w:original="%1:8:0:.%2:8:0:"/>
        </w:numPr>
      </w:pPr>
      <w:bookmarkStart w:id="6900" w:name="_Toc265233973"/>
      <w:bookmarkStart w:id="6901" w:name="_Toc263947412"/>
      <w:r>
        <w:t>BeløbPositivNegativ15Decimaler2</w:t>
      </w:r>
      <w:bookmarkEnd w:id="6900"/>
      <w:bookmarkEnd w:id="6901"/>
    </w:p>
    <w:p w:rsidR="00162F95" w:rsidRDefault="00162F95" w:rsidP="00162F95">
      <w:pPr>
        <w:pStyle w:val="Normal11"/>
      </w:pPr>
      <w:r>
        <w:t>Angiver positive og negative beløb på 15 karakterer samt 2 decimaler.</w:t>
      </w:r>
    </w:p>
    <w:p w:rsidR="00162F95" w:rsidRDefault="00162F95" w:rsidP="00162F95">
      <w:pPr>
        <w:pStyle w:val="Normal11"/>
      </w:pPr>
      <w:r>
        <w:t>Værdierne ligger indenfor følgende område: -999.999.999.999.999,99 - 999.999.999.999.999,99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BeløbPositivNegativ15Decimaler2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D92F57">
        <w:instrText>BeløbPositivNegativ15Decimaler2</w:instrText>
      </w:r>
      <w:r>
        <w:instrText xml:space="preserve">" </w:instrText>
      </w:r>
      <w:r>
        <w:fldChar w:fldCharType="end"/>
      </w:r>
    </w:p>
    <w:p w:rsidR="00162F95" w:rsidRDefault="00162F95" w:rsidP="00162F95">
      <w:pPr>
        <w:pStyle w:val="Overskrift2"/>
        <w:numPr>
          <w:numberingChange w:id="6902" w:author="Skat" w:date="2010-06-25T12:54:00Z" w:original="%1:8:0:.%2:9:0:"/>
        </w:numPr>
      </w:pPr>
      <w:bookmarkStart w:id="6903" w:name="_Toc265233974"/>
      <w:bookmarkStart w:id="6904" w:name="_Toc263947413"/>
      <w:r>
        <w:t>BetalingForm</w:t>
      </w:r>
      <w:bookmarkEnd w:id="6903"/>
      <w:bookmarkEnd w:id="6904"/>
    </w:p>
    <w:p w:rsidR="00162F95" w:rsidRDefault="00162F95" w:rsidP="00162F95">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BetalingForm</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93FDB">
        <w:instrText>BetalingForm</w:instrText>
      </w:r>
      <w:r>
        <w:instrText xml:space="preserve">" </w:instrText>
      </w:r>
      <w:r>
        <w:fldChar w:fldCharType="end"/>
      </w:r>
    </w:p>
    <w:p w:rsidR="00307A99" w:rsidRDefault="00307A99" w:rsidP="00307A99">
      <w:pPr>
        <w:pStyle w:val="Overskrift2"/>
        <w:rPr>
          <w:del w:id="6905" w:author="Skat" w:date="2010-06-25T12:54:00Z"/>
        </w:rPr>
      </w:pPr>
      <w:bookmarkStart w:id="6906" w:name="_Toc265233975"/>
      <w:bookmarkStart w:id="6907" w:name="_Toc263947414"/>
      <w:del w:id="6908" w:author="Skat" w:date="2010-06-25T12:54:00Z">
        <w:r>
          <w:delText>CPRNummer</w:delText>
        </w:r>
        <w:bookmarkEnd w:id="6907"/>
      </w:del>
    </w:p>
    <w:p w:rsidR="00307A99" w:rsidRDefault="00307A99" w:rsidP="00307A99">
      <w:pPr>
        <w:pStyle w:val="Normal11"/>
        <w:rPr>
          <w:del w:id="6909" w:author="Skat" w:date="2010-06-25T12:54:00Z"/>
        </w:rPr>
      </w:pPr>
      <w:del w:id="6910" w:author="Skat" w:date="2010-06-25T12:54:00Z">
        <w:r>
          <w:delText>CPR-nummer er et 10 cifret personnummer der entydigt identificerer en dansk person.</w:delText>
        </w:r>
      </w:del>
    </w:p>
    <w:p w:rsidR="00162F95" w:rsidRDefault="00162F95" w:rsidP="00162F95">
      <w:pPr>
        <w:pStyle w:val="Overskrift2"/>
        <w:rPr>
          <w:ins w:id="6911" w:author="Skat" w:date="2010-06-25T12:54:00Z"/>
        </w:rPr>
      </w:pPr>
      <w:ins w:id="6912" w:author="Skat" w:date="2010-06-25T12:54:00Z">
        <w:r>
          <w:t>Betalingsidentifikation</w:t>
        </w:r>
        <w:bookmarkEnd w:id="6906"/>
      </w:ins>
    </w:p>
    <w:p w:rsidR="00162F95" w:rsidRDefault="00162F95" w:rsidP="00162F95">
      <w:pPr>
        <w:pStyle w:val="Normal11"/>
        <w:rPr>
          <w:ins w:id="6913" w:author="Skat" w:date="2010-06-25T12:54:00Z"/>
        </w:rPr>
      </w:pPr>
      <w:ins w:id="6914" w:author="Skat" w:date="2010-06-25T12:54:00Z">
        <w:r>
          <w:t>Identificere hvem indbetaler er og evt. hvad indbetalingen vedrører. Består af 14 cifre + et kontrolciffer.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307A99" w:rsidP="00162F95">
            <w:pPr>
              <w:pStyle w:val="Normal11"/>
              <w:rPr>
                <w:color w:val="FFFFFF"/>
              </w:rPr>
            </w:pPr>
            <w:del w:id="6915" w:author="Skat" w:date="2010-06-25T12:54:00Z">
              <w:r>
                <w:rPr>
                  <w:color w:val="FFFFFF"/>
                </w:rPr>
                <w:delText>CPRNummer</w:delText>
              </w:r>
            </w:del>
            <w:ins w:id="6916" w:author="Skat" w:date="2010-06-25T12:54:00Z">
              <w:r w:rsidR="00162F95">
                <w:rPr>
                  <w:color w:val="FFFFFF"/>
                </w:rPr>
                <w:t>Betalingsidentifikation</w:t>
              </w:r>
            </w:ins>
          </w:p>
        </w:tc>
      </w:tr>
      <w:tr w:rsidR="00307A99" w:rsidTr="00307A99">
        <w:tblPrEx>
          <w:tblCellMar>
            <w:top w:w="0" w:type="dxa"/>
            <w:bottom w:w="0" w:type="dxa"/>
          </w:tblCellMar>
        </w:tblPrEx>
        <w:trPr>
          <w:del w:id="6917" w:author="Skat" w:date="2010-06-25T12:54:00Z"/>
        </w:trPr>
        <w:tc>
          <w:tcPr>
            <w:tcW w:w="1667" w:type="dxa"/>
          </w:tcPr>
          <w:p w:rsidR="00307A99" w:rsidRPr="00307A99" w:rsidRDefault="00307A99" w:rsidP="00307A99">
            <w:pPr>
              <w:pStyle w:val="Normal11"/>
              <w:rPr>
                <w:del w:id="6918" w:author="Skat" w:date="2010-06-25T12:54:00Z"/>
                <w:b/>
              </w:rPr>
            </w:pPr>
            <w:del w:id="6919" w:author="Skat" w:date="2010-06-25T12:54:00Z">
              <w:r>
                <w:rPr>
                  <w:b/>
                </w:rPr>
                <w:delText>Data Type</w:delText>
              </w:r>
            </w:del>
          </w:p>
        </w:tc>
        <w:tc>
          <w:tcPr>
            <w:tcW w:w="8254" w:type="dxa"/>
          </w:tcPr>
          <w:p w:rsidR="00307A99" w:rsidRDefault="00307A99" w:rsidP="00307A99">
            <w:pPr>
              <w:pStyle w:val="Normal11"/>
              <w:rPr>
                <w:del w:id="6920" w:author="Skat" w:date="2010-06-25T12:54:00Z"/>
              </w:rPr>
            </w:pPr>
            <w:del w:id="6921" w:author="Skat" w:date="2010-06-25T12:54:00Z">
              <w:r>
                <w:delText>character</w:delText>
              </w:r>
            </w:del>
          </w:p>
        </w:tc>
      </w:tr>
      <w:tr w:rsidR="00307A99" w:rsidTr="00307A99">
        <w:tblPrEx>
          <w:tblCellMar>
            <w:top w:w="0" w:type="dxa"/>
            <w:bottom w:w="0" w:type="dxa"/>
          </w:tblCellMar>
        </w:tblPrEx>
        <w:trPr>
          <w:del w:id="6922" w:author="Skat" w:date="2010-06-25T12:54:00Z"/>
        </w:trPr>
        <w:tc>
          <w:tcPr>
            <w:tcW w:w="1667" w:type="dxa"/>
          </w:tcPr>
          <w:p w:rsidR="00307A99" w:rsidRPr="00307A99" w:rsidRDefault="00307A99" w:rsidP="00307A99">
            <w:pPr>
              <w:pStyle w:val="Normal11"/>
              <w:rPr>
                <w:del w:id="6923" w:author="Skat" w:date="2010-06-25T12:54:00Z"/>
                <w:b/>
              </w:rPr>
            </w:pPr>
            <w:del w:id="6924" w:author="Skat" w:date="2010-06-25T12:54:00Z">
              <w:r>
                <w:rPr>
                  <w:b/>
                </w:rPr>
                <w:delText>Data Længde</w:delText>
              </w:r>
            </w:del>
          </w:p>
        </w:tc>
        <w:tc>
          <w:tcPr>
            <w:tcW w:w="8254" w:type="dxa"/>
          </w:tcPr>
          <w:p w:rsidR="00307A99" w:rsidRDefault="00307A99" w:rsidP="00307A99">
            <w:pPr>
              <w:pStyle w:val="Normal11"/>
              <w:rPr>
                <w:del w:id="6925" w:author="Skat" w:date="2010-06-25T12:54:00Z"/>
              </w:rPr>
            </w:pPr>
            <w:del w:id="6926" w:author="Skat" w:date="2010-06-25T12:54:00Z">
              <w:r>
                <w:delText>10</w:delText>
              </w:r>
            </w:del>
          </w:p>
        </w:tc>
      </w:tr>
      <w:tr w:rsidR="00307A99" w:rsidTr="00307A99">
        <w:tblPrEx>
          <w:tblCellMar>
            <w:top w:w="0" w:type="dxa"/>
            <w:bottom w:w="0" w:type="dxa"/>
          </w:tblCellMar>
        </w:tblPrEx>
        <w:trPr>
          <w:del w:id="6927" w:author="Skat" w:date="2010-06-25T12:54:00Z"/>
        </w:trPr>
        <w:tc>
          <w:tcPr>
            <w:tcW w:w="1667" w:type="dxa"/>
          </w:tcPr>
          <w:p w:rsidR="00307A99" w:rsidRPr="00307A99" w:rsidRDefault="00307A99" w:rsidP="00307A99">
            <w:pPr>
              <w:pStyle w:val="Normal11"/>
              <w:rPr>
                <w:del w:id="6928" w:author="Skat" w:date="2010-06-25T12:54:00Z"/>
                <w:b/>
              </w:rPr>
            </w:pPr>
            <w:del w:id="6929" w:author="Skat" w:date="2010-06-25T12:54:00Z">
              <w:r>
                <w:rPr>
                  <w:b/>
                </w:rPr>
                <w:delText>Tilladte værdier</w:delText>
              </w:r>
            </w:del>
          </w:p>
        </w:tc>
        <w:tc>
          <w:tcPr>
            <w:tcW w:w="8254" w:type="dxa"/>
          </w:tcPr>
          <w:p w:rsidR="00307A99" w:rsidRDefault="00307A99" w:rsidP="00307A99">
            <w:pPr>
              <w:pStyle w:val="Normal11"/>
              <w:rPr>
                <w:del w:id="6930" w:author="Skat" w:date="2010-06-25T12:54:00Z"/>
              </w:rPr>
            </w:pPr>
          </w:p>
        </w:tc>
      </w:tr>
      <w:tr w:rsidR="00307A99" w:rsidTr="00307A99">
        <w:tblPrEx>
          <w:tblCellMar>
            <w:top w:w="0" w:type="dxa"/>
            <w:bottom w:w="0" w:type="dxa"/>
          </w:tblCellMar>
        </w:tblPrEx>
        <w:trPr>
          <w:del w:id="6931" w:author="Skat" w:date="2010-06-25T12:54:00Z"/>
        </w:trPr>
        <w:tc>
          <w:tcPr>
            <w:tcW w:w="1667" w:type="dxa"/>
          </w:tcPr>
          <w:p w:rsidR="00307A99" w:rsidRPr="00307A99" w:rsidRDefault="00307A99" w:rsidP="00307A99">
            <w:pPr>
              <w:pStyle w:val="Normal11"/>
              <w:rPr>
                <w:del w:id="6932" w:author="Skat" w:date="2010-06-25T12:54:00Z"/>
                <w:b/>
              </w:rPr>
            </w:pPr>
            <w:del w:id="6933" w:author="Skat" w:date="2010-06-25T12:54:00Z">
              <w:r>
                <w:rPr>
                  <w:b/>
                </w:rPr>
                <w:delText>Format</w:delText>
              </w:r>
            </w:del>
          </w:p>
        </w:tc>
        <w:tc>
          <w:tcPr>
            <w:tcW w:w="8254" w:type="dxa"/>
          </w:tcPr>
          <w:p w:rsidR="00307A99" w:rsidRDefault="00307A99" w:rsidP="00307A99">
            <w:pPr>
              <w:pStyle w:val="Normal11"/>
              <w:rPr>
                <w:del w:id="6934" w:author="Skat" w:date="2010-06-25T12:54:00Z"/>
              </w:rPr>
            </w:pPr>
          </w:p>
        </w:tc>
      </w:tr>
    </w:tbl>
    <w:p w:rsidR="00307A99" w:rsidRDefault="00786046" w:rsidP="00307A99">
      <w:pPr>
        <w:pStyle w:val="Normal11"/>
        <w:rPr>
          <w:del w:id="6935" w:author="Skat" w:date="2010-06-25T12:54:00Z"/>
        </w:rPr>
      </w:pPr>
      <w:del w:id="6936" w:author="Skat" w:date="2010-06-25T12:54:00Z">
        <w:r>
          <w:fldChar w:fldCharType="begin"/>
        </w:r>
        <w:r w:rsidR="00307A99">
          <w:delInstrText xml:space="preserve"> XE "</w:delInstrText>
        </w:r>
        <w:r w:rsidR="00307A99" w:rsidRPr="00584E33">
          <w:delInstrText>CPRNummer</w:delInstrText>
        </w:r>
        <w:r w:rsidR="00307A99">
          <w:delInstrText xml:space="preserve">" </w:delInstrText>
        </w:r>
        <w:r>
          <w:fldChar w:fldCharType="end"/>
        </w:r>
      </w:del>
    </w:p>
    <w:p w:rsidR="00307A99" w:rsidRDefault="00307A99" w:rsidP="00307A99">
      <w:pPr>
        <w:pStyle w:val="Overskrift2"/>
        <w:rPr>
          <w:del w:id="6937" w:author="Skat" w:date="2010-06-25T12:54:00Z"/>
        </w:rPr>
      </w:pPr>
      <w:bookmarkStart w:id="6938" w:name="_Toc263947415"/>
      <w:del w:id="6939" w:author="Skat" w:date="2010-06-25T12:54:00Z">
        <w:r>
          <w:delText>CVRNummer</w:delText>
        </w:r>
        <w:bookmarkEnd w:id="6938"/>
      </w:del>
    </w:p>
    <w:p w:rsidR="00307A99" w:rsidRDefault="00307A99" w:rsidP="00307A99">
      <w:pPr>
        <w:pStyle w:val="Normal11"/>
        <w:rPr>
          <w:del w:id="6940" w:author="Skat" w:date="2010-06-25T12:54:00Z"/>
        </w:rPr>
      </w:pPr>
      <w:del w:id="6941" w:author="Skat" w:date="2010-06-25T12:54:00Z">
        <w:r>
          <w:delText>Det nummer der tildeles juridiske enheder i et Centralt Virksomheds Register (CVR).</w:delText>
        </w:r>
      </w:de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307A99" w:rsidTr="00307A99">
        <w:trPr>
          <w:tblHeader/>
          <w:del w:id="6942" w:author="Skat" w:date="2010-06-25T12:54:00Z"/>
        </w:trPr>
        <w:tc>
          <w:tcPr>
            <w:tcW w:w="9921" w:type="dxa"/>
            <w:gridSpan w:val="2"/>
            <w:shd w:val="pct20" w:color="auto" w:fill="0000FF"/>
          </w:tcPr>
          <w:p w:rsidR="00307A99" w:rsidRPr="00307A99" w:rsidRDefault="00307A99" w:rsidP="00307A99">
            <w:pPr>
              <w:pStyle w:val="Normal11"/>
              <w:rPr>
                <w:del w:id="6943" w:author="Skat" w:date="2010-06-25T12:54:00Z"/>
                <w:color w:val="FFFFFF"/>
              </w:rPr>
            </w:pPr>
            <w:del w:id="6944" w:author="Skat" w:date="2010-06-25T12:54:00Z">
              <w:r>
                <w:rPr>
                  <w:color w:val="FFFFFF"/>
                </w:rPr>
                <w:delText>CVRNummer</w:delText>
              </w:r>
            </w:del>
          </w:p>
        </w:tc>
      </w:tr>
      <w:tr w:rsidR="00162F95" w:rsidTr="00162F95">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c>
          <w:tcPr>
            <w:tcW w:w="1667" w:type="dxa"/>
          </w:tcPr>
          <w:p w:rsidR="00162F95" w:rsidRPr="00162F95" w:rsidRDefault="00162F95" w:rsidP="00162F95">
            <w:pPr>
              <w:pStyle w:val="Normal11"/>
              <w:rPr>
                <w:b/>
              </w:rPr>
            </w:pPr>
            <w:r>
              <w:rPr>
                <w:b/>
              </w:rPr>
              <w:t>Data Længde</w:t>
            </w:r>
          </w:p>
        </w:tc>
        <w:tc>
          <w:tcPr>
            <w:tcW w:w="8254" w:type="dxa"/>
          </w:tcPr>
          <w:p w:rsidR="00162F95" w:rsidRDefault="00307A99" w:rsidP="00162F95">
            <w:pPr>
              <w:pStyle w:val="Normal11"/>
            </w:pPr>
            <w:del w:id="6945" w:author="Skat" w:date="2010-06-25T12:54:00Z">
              <w:r>
                <w:delText>8</w:delText>
              </w:r>
            </w:del>
            <w:ins w:id="6946" w:author="Skat" w:date="2010-06-25T12:54:00Z">
              <w:r w:rsidR="00162F95">
                <w:t>15</w:t>
              </w:r>
            </w:ins>
          </w:p>
        </w:tc>
      </w:tr>
      <w:tr w:rsidR="00162F95" w:rsidTr="00162F95">
        <w:tc>
          <w:tcPr>
            <w:tcW w:w="1667" w:type="dxa"/>
          </w:tcPr>
          <w:p w:rsidR="00162F95" w:rsidRPr="00162F95" w:rsidRDefault="00162F95" w:rsidP="00162F95">
            <w:pPr>
              <w:pStyle w:val="Normal11"/>
              <w:rPr>
                <w:b/>
              </w:rPr>
            </w:pPr>
            <w:r>
              <w:rPr>
                <w:b/>
              </w:rPr>
              <w:t>Tilladte værdier</w:t>
            </w:r>
          </w:p>
        </w:tc>
        <w:tc>
          <w:tcPr>
            <w:tcW w:w="8254" w:type="dxa"/>
          </w:tcPr>
          <w:p w:rsidR="00162F95" w:rsidRDefault="00307A99" w:rsidP="00162F95">
            <w:pPr>
              <w:pStyle w:val="Normal11"/>
            </w:pPr>
            <w:del w:id="6947" w:author="Skat" w:date="2010-06-25T12:54:00Z">
              <w:r>
                <w:delText>De første 7 cifre i CVR_nummeret er et løbenummer, som vælges som det første ledige nummer i rækken. Ud fra de 7 cifre udregnes det 8. ciffer _ kontrolcifferet.</w:delText>
              </w:r>
            </w:del>
          </w:p>
        </w:tc>
      </w:tr>
      <w:tr w:rsidR="00162F95" w:rsidTr="00162F95">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rPr>
          <w:ins w:id="6948" w:author="Skat" w:date="2010-06-25T12:54:00Z"/>
        </w:rPr>
      </w:pPr>
      <w:ins w:id="6949" w:author="Skat" w:date="2010-06-25T12:54:00Z">
        <w:r>
          <w:fldChar w:fldCharType="begin"/>
        </w:r>
        <w:r>
          <w:instrText xml:space="preserve"> XE "</w:instrText>
        </w:r>
        <w:r w:rsidRPr="000C7959">
          <w:instrText>Betalingsidentifikation</w:instrText>
        </w:r>
        <w:r>
          <w:instrText xml:space="preserve">" </w:instrText>
        </w:r>
        <w:r>
          <w:fldChar w:fldCharType="end"/>
        </w:r>
      </w:ins>
    </w:p>
    <w:p w:rsidR="00162F95" w:rsidRDefault="00162F95" w:rsidP="00162F95">
      <w:pPr>
        <w:pStyle w:val="Overskrift2"/>
        <w:rPr>
          <w:ins w:id="6950" w:author="Skat" w:date="2010-06-25T12:54:00Z"/>
        </w:rPr>
      </w:pPr>
      <w:bookmarkStart w:id="6951" w:name="_Toc265233976"/>
      <w:ins w:id="6952" w:author="Skat" w:date="2010-06-25T12:54:00Z">
        <w:r>
          <w:t>CPRNummer</w:t>
        </w:r>
        <w:bookmarkEnd w:id="6951"/>
      </w:ins>
    </w:p>
    <w:p w:rsidR="00162F95" w:rsidRDefault="00162F95" w:rsidP="00162F95">
      <w:pPr>
        <w:pStyle w:val="Normal11"/>
        <w:rPr>
          <w:ins w:id="6953" w:author="Skat" w:date="2010-06-25T12:54:00Z"/>
        </w:rPr>
      </w:pPr>
      <w:ins w:id="6954" w:author="Skat" w:date="2010-06-25T12:54:00Z">
        <w:r>
          <w:t>CPR-nummer er et 10 cifret personnummer der entydigt identificerer en dansk person.</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6955" w:author="Skat" w:date="2010-06-25T12:54:00Z"/>
        </w:trPr>
        <w:tc>
          <w:tcPr>
            <w:tcW w:w="9921" w:type="dxa"/>
            <w:gridSpan w:val="2"/>
            <w:shd w:val="pct20" w:color="auto" w:fill="0000FF"/>
          </w:tcPr>
          <w:p w:rsidR="00162F95" w:rsidRPr="00162F95" w:rsidRDefault="00162F95" w:rsidP="00162F95">
            <w:pPr>
              <w:pStyle w:val="Normal11"/>
              <w:rPr>
                <w:ins w:id="6956" w:author="Skat" w:date="2010-06-25T12:54:00Z"/>
                <w:color w:val="FFFFFF"/>
              </w:rPr>
            </w:pPr>
            <w:ins w:id="6957" w:author="Skat" w:date="2010-06-25T12:54:00Z">
              <w:r>
                <w:rPr>
                  <w:color w:val="FFFFFF"/>
                </w:rPr>
                <w:t>CPRNummer</w:t>
              </w:r>
            </w:ins>
          </w:p>
        </w:tc>
      </w:tr>
      <w:tr w:rsidR="00162F95" w:rsidTr="00162F95">
        <w:tblPrEx>
          <w:tblCellMar>
            <w:top w:w="0" w:type="dxa"/>
            <w:bottom w:w="0" w:type="dxa"/>
          </w:tblCellMar>
        </w:tblPrEx>
        <w:trPr>
          <w:ins w:id="6958" w:author="Skat" w:date="2010-06-25T12:54:00Z"/>
        </w:trPr>
        <w:tc>
          <w:tcPr>
            <w:tcW w:w="1667" w:type="dxa"/>
          </w:tcPr>
          <w:p w:rsidR="00162F95" w:rsidRPr="00162F95" w:rsidRDefault="00162F95" w:rsidP="00162F95">
            <w:pPr>
              <w:pStyle w:val="Normal11"/>
              <w:rPr>
                <w:ins w:id="6959" w:author="Skat" w:date="2010-06-25T12:54:00Z"/>
                <w:b/>
              </w:rPr>
            </w:pPr>
            <w:ins w:id="6960" w:author="Skat" w:date="2010-06-25T12:54:00Z">
              <w:r>
                <w:rPr>
                  <w:b/>
                </w:rPr>
                <w:t>Data Type</w:t>
              </w:r>
            </w:ins>
          </w:p>
        </w:tc>
        <w:tc>
          <w:tcPr>
            <w:tcW w:w="8254" w:type="dxa"/>
          </w:tcPr>
          <w:p w:rsidR="00162F95" w:rsidRDefault="00162F95" w:rsidP="00162F95">
            <w:pPr>
              <w:pStyle w:val="Normal11"/>
              <w:rPr>
                <w:ins w:id="6961" w:author="Skat" w:date="2010-06-25T12:54:00Z"/>
              </w:rPr>
            </w:pPr>
            <w:ins w:id="6962" w:author="Skat" w:date="2010-06-25T12:54:00Z">
              <w:r>
                <w:t>character</w:t>
              </w:r>
            </w:ins>
          </w:p>
        </w:tc>
      </w:tr>
      <w:tr w:rsidR="00162F95" w:rsidTr="00162F95">
        <w:tblPrEx>
          <w:tblCellMar>
            <w:top w:w="0" w:type="dxa"/>
            <w:bottom w:w="0" w:type="dxa"/>
          </w:tblCellMar>
        </w:tblPrEx>
        <w:trPr>
          <w:ins w:id="6963" w:author="Skat" w:date="2010-06-25T12:54:00Z"/>
        </w:trPr>
        <w:tc>
          <w:tcPr>
            <w:tcW w:w="1667" w:type="dxa"/>
          </w:tcPr>
          <w:p w:rsidR="00162F95" w:rsidRPr="00162F95" w:rsidRDefault="00162F95" w:rsidP="00162F95">
            <w:pPr>
              <w:pStyle w:val="Normal11"/>
              <w:rPr>
                <w:ins w:id="6964" w:author="Skat" w:date="2010-06-25T12:54:00Z"/>
                <w:b/>
              </w:rPr>
            </w:pPr>
            <w:ins w:id="6965" w:author="Skat" w:date="2010-06-25T12:54:00Z">
              <w:r>
                <w:rPr>
                  <w:b/>
                </w:rPr>
                <w:t>Data Længde</w:t>
              </w:r>
            </w:ins>
          </w:p>
        </w:tc>
        <w:tc>
          <w:tcPr>
            <w:tcW w:w="8254" w:type="dxa"/>
          </w:tcPr>
          <w:p w:rsidR="00162F95" w:rsidRDefault="00162F95" w:rsidP="00162F95">
            <w:pPr>
              <w:pStyle w:val="Normal11"/>
              <w:rPr>
                <w:ins w:id="6966" w:author="Skat" w:date="2010-06-25T12:54:00Z"/>
              </w:rPr>
            </w:pPr>
            <w:ins w:id="6967" w:author="Skat" w:date="2010-06-25T12:54:00Z">
              <w:r>
                <w:t>10</w:t>
              </w:r>
            </w:ins>
          </w:p>
        </w:tc>
      </w:tr>
      <w:tr w:rsidR="00162F95" w:rsidTr="00162F95">
        <w:tblPrEx>
          <w:tblCellMar>
            <w:top w:w="0" w:type="dxa"/>
            <w:bottom w:w="0" w:type="dxa"/>
          </w:tblCellMar>
        </w:tblPrEx>
        <w:trPr>
          <w:ins w:id="6968" w:author="Skat" w:date="2010-06-25T12:54:00Z"/>
        </w:trPr>
        <w:tc>
          <w:tcPr>
            <w:tcW w:w="1667" w:type="dxa"/>
          </w:tcPr>
          <w:p w:rsidR="00162F95" w:rsidRPr="00162F95" w:rsidRDefault="00162F95" w:rsidP="00162F95">
            <w:pPr>
              <w:pStyle w:val="Normal11"/>
              <w:rPr>
                <w:ins w:id="6969" w:author="Skat" w:date="2010-06-25T12:54:00Z"/>
                <w:b/>
              </w:rPr>
            </w:pPr>
            <w:ins w:id="6970" w:author="Skat" w:date="2010-06-25T12:54:00Z">
              <w:r>
                <w:rPr>
                  <w:b/>
                </w:rPr>
                <w:t>Tilladte værdier</w:t>
              </w:r>
            </w:ins>
          </w:p>
        </w:tc>
        <w:tc>
          <w:tcPr>
            <w:tcW w:w="8254" w:type="dxa"/>
          </w:tcPr>
          <w:p w:rsidR="00162F95" w:rsidRDefault="00162F95" w:rsidP="00162F95">
            <w:pPr>
              <w:pStyle w:val="Normal11"/>
              <w:rPr>
                <w:ins w:id="6971" w:author="Skat" w:date="2010-06-25T12:54:00Z"/>
              </w:rPr>
            </w:pPr>
          </w:p>
        </w:tc>
      </w:tr>
      <w:tr w:rsidR="00162F95" w:rsidTr="00162F95">
        <w:tblPrEx>
          <w:tblCellMar>
            <w:top w:w="0" w:type="dxa"/>
            <w:bottom w:w="0" w:type="dxa"/>
          </w:tblCellMar>
        </w:tblPrEx>
        <w:trPr>
          <w:ins w:id="6972" w:author="Skat" w:date="2010-06-25T12:54:00Z"/>
        </w:trPr>
        <w:tc>
          <w:tcPr>
            <w:tcW w:w="1667" w:type="dxa"/>
          </w:tcPr>
          <w:p w:rsidR="00162F95" w:rsidRPr="00162F95" w:rsidRDefault="00162F95" w:rsidP="00162F95">
            <w:pPr>
              <w:pStyle w:val="Normal11"/>
              <w:rPr>
                <w:ins w:id="6973" w:author="Skat" w:date="2010-06-25T12:54:00Z"/>
                <w:b/>
              </w:rPr>
            </w:pPr>
            <w:ins w:id="6974" w:author="Skat" w:date="2010-06-25T12:54:00Z">
              <w:r>
                <w:rPr>
                  <w:b/>
                </w:rPr>
                <w:t>Format</w:t>
              </w:r>
            </w:ins>
          </w:p>
        </w:tc>
        <w:tc>
          <w:tcPr>
            <w:tcW w:w="8254" w:type="dxa"/>
          </w:tcPr>
          <w:p w:rsidR="00162F95" w:rsidRDefault="00162F95" w:rsidP="00162F95">
            <w:pPr>
              <w:pStyle w:val="Normal11"/>
              <w:rPr>
                <w:ins w:id="6975" w:author="Skat" w:date="2010-06-25T12:54:00Z"/>
              </w:rPr>
            </w:pPr>
          </w:p>
        </w:tc>
      </w:tr>
    </w:tbl>
    <w:p w:rsidR="00162F95" w:rsidRDefault="00162F95" w:rsidP="00162F95">
      <w:pPr>
        <w:pStyle w:val="Normal11"/>
        <w:rPr>
          <w:ins w:id="6976" w:author="Skat" w:date="2010-06-25T12:54:00Z"/>
        </w:rPr>
      </w:pPr>
      <w:ins w:id="6977" w:author="Skat" w:date="2010-06-25T12:54:00Z">
        <w:r>
          <w:fldChar w:fldCharType="begin"/>
        </w:r>
        <w:r>
          <w:instrText xml:space="preserve"> XE "</w:instrText>
        </w:r>
        <w:r w:rsidRPr="00883422">
          <w:instrText>CPRNummer</w:instrText>
        </w:r>
        <w:r>
          <w:instrText xml:space="preserve">" </w:instrText>
        </w:r>
        <w:r>
          <w:fldChar w:fldCharType="end"/>
        </w:r>
      </w:ins>
    </w:p>
    <w:p w:rsidR="00162F95" w:rsidRDefault="00162F95" w:rsidP="00162F95">
      <w:pPr>
        <w:pStyle w:val="Overskrift2"/>
        <w:rPr>
          <w:ins w:id="6978" w:author="Skat" w:date="2010-06-25T12:54:00Z"/>
        </w:rPr>
      </w:pPr>
      <w:bookmarkStart w:id="6979" w:name="_Toc265233977"/>
      <w:ins w:id="6980" w:author="Skat" w:date="2010-06-25T12:54:00Z">
        <w:r>
          <w:t>CVRNummer</w:t>
        </w:r>
        <w:bookmarkEnd w:id="6979"/>
      </w:ins>
    </w:p>
    <w:p w:rsidR="00162F95" w:rsidRDefault="00162F95" w:rsidP="00162F95">
      <w:pPr>
        <w:pStyle w:val="Normal11"/>
        <w:rPr>
          <w:ins w:id="6981" w:author="Skat" w:date="2010-06-25T12:54:00Z"/>
        </w:rPr>
      </w:pPr>
      <w:ins w:id="6982" w:author="Skat" w:date="2010-06-25T12:54:00Z">
        <w:r>
          <w:t>Det nummer der tildeles juridiske enheder i et Centralt Virksomheds Register (CVR).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6983" w:author="Skat" w:date="2010-06-25T12:54:00Z"/>
        </w:trPr>
        <w:tc>
          <w:tcPr>
            <w:tcW w:w="9921" w:type="dxa"/>
            <w:gridSpan w:val="2"/>
            <w:shd w:val="pct20" w:color="auto" w:fill="0000FF"/>
          </w:tcPr>
          <w:p w:rsidR="00162F95" w:rsidRPr="00162F95" w:rsidRDefault="00162F95" w:rsidP="00162F95">
            <w:pPr>
              <w:pStyle w:val="Normal11"/>
              <w:rPr>
                <w:ins w:id="6984" w:author="Skat" w:date="2010-06-25T12:54:00Z"/>
                <w:color w:val="FFFFFF"/>
              </w:rPr>
            </w:pPr>
            <w:ins w:id="6985" w:author="Skat" w:date="2010-06-25T12:54:00Z">
              <w:r>
                <w:rPr>
                  <w:color w:val="FFFFFF"/>
                </w:rPr>
                <w:t>CVRNummer</w:t>
              </w:r>
            </w:ins>
          </w:p>
        </w:tc>
      </w:tr>
      <w:tr w:rsidR="00162F95" w:rsidTr="00162F95">
        <w:tblPrEx>
          <w:tblCellMar>
            <w:top w:w="0" w:type="dxa"/>
            <w:bottom w:w="0" w:type="dxa"/>
          </w:tblCellMar>
        </w:tblPrEx>
        <w:trPr>
          <w:ins w:id="6986" w:author="Skat" w:date="2010-06-25T12:54:00Z"/>
        </w:trPr>
        <w:tc>
          <w:tcPr>
            <w:tcW w:w="1667" w:type="dxa"/>
          </w:tcPr>
          <w:p w:rsidR="00162F95" w:rsidRPr="00162F95" w:rsidRDefault="00162F95" w:rsidP="00162F95">
            <w:pPr>
              <w:pStyle w:val="Normal11"/>
              <w:rPr>
                <w:ins w:id="6987" w:author="Skat" w:date="2010-06-25T12:54:00Z"/>
                <w:b/>
              </w:rPr>
            </w:pPr>
            <w:ins w:id="6988" w:author="Skat" w:date="2010-06-25T12:54:00Z">
              <w:r>
                <w:rPr>
                  <w:b/>
                </w:rPr>
                <w:t>Data Type</w:t>
              </w:r>
            </w:ins>
          </w:p>
        </w:tc>
        <w:tc>
          <w:tcPr>
            <w:tcW w:w="8254" w:type="dxa"/>
          </w:tcPr>
          <w:p w:rsidR="00162F95" w:rsidRDefault="00162F95" w:rsidP="00162F95">
            <w:pPr>
              <w:pStyle w:val="Normal11"/>
              <w:rPr>
                <w:ins w:id="6989" w:author="Skat" w:date="2010-06-25T12:54:00Z"/>
              </w:rPr>
            </w:pPr>
            <w:ins w:id="6990" w:author="Skat" w:date="2010-06-25T12:54:00Z">
              <w:r>
                <w:t>character</w:t>
              </w:r>
            </w:ins>
          </w:p>
        </w:tc>
      </w:tr>
      <w:tr w:rsidR="00162F95" w:rsidTr="00162F95">
        <w:tblPrEx>
          <w:tblCellMar>
            <w:top w:w="0" w:type="dxa"/>
            <w:bottom w:w="0" w:type="dxa"/>
          </w:tblCellMar>
        </w:tblPrEx>
        <w:trPr>
          <w:ins w:id="6991" w:author="Skat" w:date="2010-06-25T12:54:00Z"/>
        </w:trPr>
        <w:tc>
          <w:tcPr>
            <w:tcW w:w="1667" w:type="dxa"/>
          </w:tcPr>
          <w:p w:rsidR="00162F95" w:rsidRPr="00162F95" w:rsidRDefault="00162F95" w:rsidP="00162F95">
            <w:pPr>
              <w:pStyle w:val="Normal11"/>
              <w:rPr>
                <w:ins w:id="6992" w:author="Skat" w:date="2010-06-25T12:54:00Z"/>
                <w:b/>
              </w:rPr>
            </w:pPr>
            <w:ins w:id="6993" w:author="Skat" w:date="2010-06-25T12:54:00Z">
              <w:r>
                <w:rPr>
                  <w:b/>
                </w:rPr>
                <w:t>Data Længde</w:t>
              </w:r>
            </w:ins>
          </w:p>
        </w:tc>
        <w:tc>
          <w:tcPr>
            <w:tcW w:w="8254" w:type="dxa"/>
          </w:tcPr>
          <w:p w:rsidR="00162F95" w:rsidRDefault="00162F95" w:rsidP="00162F95">
            <w:pPr>
              <w:pStyle w:val="Normal11"/>
              <w:rPr>
                <w:ins w:id="6994" w:author="Skat" w:date="2010-06-25T12:54:00Z"/>
              </w:rPr>
            </w:pPr>
            <w:ins w:id="6995" w:author="Skat" w:date="2010-06-25T12:54:00Z">
              <w:r>
                <w:t>8</w:t>
              </w:r>
            </w:ins>
          </w:p>
        </w:tc>
      </w:tr>
      <w:tr w:rsidR="00162F95" w:rsidTr="00162F95">
        <w:tblPrEx>
          <w:tblCellMar>
            <w:top w:w="0" w:type="dxa"/>
            <w:bottom w:w="0" w:type="dxa"/>
          </w:tblCellMar>
        </w:tblPrEx>
        <w:trPr>
          <w:ins w:id="6996" w:author="Skat" w:date="2010-06-25T12:54:00Z"/>
        </w:trPr>
        <w:tc>
          <w:tcPr>
            <w:tcW w:w="1667" w:type="dxa"/>
          </w:tcPr>
          <w:p w:rsidR="00162F95" w:rsidRPr="00162F95" w:rsidRDefault="00162F95" w:rsidP="00162F95">
            <w:pPr>
              <w:pStyle w:val="Normal11"/>
              <w:rPr>
                <w:ins w:id="6997" w:author="Skat" w:date="2010-06-25T12:54:00Z"/>
                <w:b/>
              </w:rPr>
            </w:pPr>
            <w:ins w:id="6998" w:author="Skat" w:date="2010-06-25T12:54:00Z">
              <w:r>
                <w:rPr>
                  <w:b/>
                </w:rPr>
                <w:t>Tilladte værdier</w:t>
              </w:r>
            </w:ins>
          </w:p>
        </w:tc>
        <w:tc>
          <w:tcPr>
            <w:tcW w:w="8254" w:type="dxa"/>
          </w:tcPr>
          <w:p w:rsidR="00162F95" w:rsidRDefault="00162F95" w:rsidP="00162F95">
            <w:pPr>
              <w:pStyle w:val="Normal11"/>
              <w:rPr>
                <w:ins w:id="6999" w:author="Skat" w:date="2010-06-25T12:54:00Z"/>
              </w:rPr>
            </w:pPr>
            <w:ins w:id="7000" w:author="Skat" w:date="2010-06-25T12:54:00Z">
              <w:r>
                <w:t>De første 7 cifre i CVR_nummeret er et løbenummer, som vælges som det første ledige nummer i rækken. Ud fra de 7 cifre udregnes det 8. ciffer _ kontrolcifferet.</w:t>
              </w:r>
            </w:ins>
          </w:p>
        </w:tc>
      </w:tr>
      <w:tr w:rsidR="00162F95" w:rsidTr="00162F95">
        <w:tblPrEx>
          <w:tblCellMar>
            <w:top w:w="0" w:type="dxa"/>
            <w:bottom w:w="0" w:type="dxa"/>
          </w:tblCellMar>
        </w:tblPrEx>
        <w:trPr>
          <w:ins w:id="7001" w:author="Skat" w:date="2010-06-25T12:54:00Z"/>
        </w:trPr>
        <w:tc>
          <w:tcPr>
            <w:tcW w:w="1667" w:type="dxa"/>
          </w:tcPr>
          <w:p w:rsidR="00162F95" w:rsidRPr="00162F95" w:rsidRDefault="00162F95" w:rsidP="00162F95">
            <w:pPr>
              <w:pStyle w:val="Normal11"/>
              <w:rPr>
                <w:ins w:id="7002" w:author="Skat" w:date="2010-06-25T12:54:00Z"/>
                <w:b/>
              </w:rPr>
            </w:pPr>
            <w:ins w:id="7003" w:author="Skat" w:date="2010-06-25T12:54:00Z">
              <w:r>
                <w:rPr>
                  <w:b/>
                </w:rPr>
                <w:t>Format</w:t>
              </w:r>
            </w:ins>
          </w:p>
        </w:tc>
        <w:tc>
          <w:tcPr>
            <w:tcW w:w="8254" w:type="dxa"/>
          </w:tcPr>
          <w:p w:rsidR="00162F95" w:rsidRDefault="00162F95" w:rsidP="00162F95">
            <w:pPr>
              <w:pStyle w:val="Normal11"/>
              <w:rPr>
                <w:ins w:id="7004" w:author="Skat" w:date="2010-06-25T12:54:00Z"/>
              </w:rPr>
            </w:pPr>
          </w:p>
        </w:tc>
      </w:tr>
    </w:tbl>
    <w:p w:rsidR="00162F95" w:rsidRDefault="00162F95" w:rsidP="00162F95">
      <w:pPr>
        <w:pStyle w:val="Normal11"/>
      </w:pPr>
      <w:r>
        <w:fldChar w:fldCharType="begin"/>
      </w:r>
      <w:r>
        <w:instrText xml:space="preserve"> XE "</w:instrText>
      </w:r>
      <w:r w:rsidRPr="00E20724">
        <w:instrText>CVRNummer</w:instrText>
      </w:r>
      <w:r>
        <w:instrText xml:space="preserve">" </w:instrText>
      </w:r>
      <w:r>
        <w:fldChar w:fldCharType="end"/>
      </w:r>
    </w:p>
    <w:p w:rsidR="00162F95" w:rsidRDefault="00162F95" w:rsidP="00162F95">
      <w:pPr>
        <w:pStyle w:val="Overskrift2"/>
        <w:numPr>
          <w:numberingChange w:id="7005" w:author="Skat" w:date="2010-06-25T12:54:00Z" w:original="%1:8:0:.%2:12:0:"/>
        </w:numPr>
      </w:pPr>
      <w:bookmarkStart w:id="7006" w:name="_Toc265233978"/>
      <w:bookmarkStart w:id="7007" w:name="_Toc263947416"/>
      <w:r>
        <w:t>CivilstandKode</w:t>
      </w:r>
      <w:bookmarkEnd w:id="7006"/>
      <w:bookmarkEnd w:id="7007"/>
    </w:p>
    <w:p w:rsidR="00162F95" w:rsidRDefault="00162F95" w:rsidP="00162F95">
      <w:pPr>
        <w:pStyle w:val="Normal11"/>
      </w:pPr>
      <w:r>
        <w:t>Angiver om en person er død eller evt. genoplivet.</w:t>
      </w:r>
    </w:p>
    <w:p w:rsidR="00162F95" w:rsidRDefault="00162F95" w:rsidP="00162F95">
      <w:pPr>
        <w:pStyle w:val="Normal11"/>
      </w:pPr>
    </w:p>
    <w:p w:rsidR="00162F95" w:rsidRDefault="00162F95" w:rsidP="00162F95">
      <w:pPr>
        <w:pStyle w:val="Normal11"/>
      </w:pPr>
      <w:r>
        <w:t>En død person har civilstandskode = D.</w:t>
      </w:r>
    </w:p>
    <w:p w:rsidR="00162F95" w:rsidRDefault="00162F95" w:rsidP="00162F95">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CivilstandKode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 = Ugift</w:t>
            </w:r>
          </w:p>
          <w:p w:rsidR="00162F95" w:rsidRDefault="00162F95" w:rsidP="00162F95">
            <w:pPr>
              <w:pStyle w:val="Normal11"/>
            </w:pPr>
            <w:r>
              <w:t>G = Gift</w:t>
            </w:r>
          </w:p>
          <w:p w:rsidR="00162F95" w:rsidRDefault="00162F95" w:rsidP="00162F95">
            <w:pPr>
              <w:pStyle w:val="Normal11"/>
            </w:pPr>
            <w:r>
              <w:t>F = Fraskilt</w:t>
            </w:r>
          </w:p>
          <w:p w:rsidR="00162F95" w:rsidRDefault="00162F95" w:rsidP="00162F95">
            <w:pPr>
              <w:pStyle w:val="Normal11"/>
            </w:pPr>
            <w:r>
              <w:t>E = Enke/enkemand</w:t>
            </w:r>
          </w:p>
          <w:p w:rsidR="00162F95" w:rsidRDefault="00162F95" w:rsidP="00162F95">
            <w:pPr>
              <w:pStyle w:val="Normal11"/>
            </w:pPr>
            <w:r>
              <w:t>D = Død</w:t>
            </w:r>
          </w:p>
          <w:p w:rsidR="00162F95" w:rsidRDefault="00162F95" w:rsidP="00162F95">
            <w:pPr>
              <w:pStyle w:val="Normal11"/>
            </w:pPr>
            <w:r>
              <w:t>P = Partnerskab</w:t>
            </w:r>
          </w:p>
          <w:p w:rsidR="00162F95" w:rsidRDefault="00162F95" w:rsidP="00162F95">
            <w:pPr>
              <w:pStyle w:val="Normal11"/>
            </w:pPr>
            <w:r>
              <w:t>L = Længstlevende i partnerskab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46D73">
        <w:instrText>CivilstandKode</w:instrText>
      </w:r>
      <w:r>
        <w:instrText xml:space="preserve">" </w:instrText>
      </w:r>
      <w:r>
        <w:fldChar w:fldCharType="end"/>
      </w:r>
    </w:p>
    <w:p w:rsidR="00162F95" w:rsidRDefault="00162F95" w:rsidP="00162F95">
      <w:pPr>
        <w:pStyle w:val="Overskrift2"/>
        <w:numPr>
          <w:numberingChange w:id="7008" w:author="Skat" w:date="2010-06-25T12:54:00Z" w:original="%1:8:0:.%2:13:0:"/>
        </w:numPr>
      </w:pPr>
      <w:bookmarkStart w:id="7009" w:name="_Toc265233979"/>
      <w:bookmarkStart w:id="7010" w:name="_Toc263947417"/>
      <w:r>
        <w:t>Dato</w:t>
      </w:r>
      <w:bookmarkEnd w:id="7009"/>
      <w:bookmarkEnd w:id="7010"/>
    </w:p>
    <w:p w:rsidR="00162F95" w:rsidRDefault="00162F95" w:rsidP="00162F95">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7495D">
        <w:instrText>Dato</w:instrText>
      </w:r>
      <w:r>
        <w:instrText xml:space="preserve">" </w:instrText>
      </w:r>
      <w:r>
        <w:fldChar w:fldCharType="end"/>
      </w:r>
    </w:p>
    <w:p w:rsidR="00162F95" w:rsidRDefault="00162F95" w:rsidP="00162F95">
      <w:pPr>
        <w:pStyle w:val="Overskrift2"/>
        <w:numPr>
          <w:numberingChange w:id="7011" w:author="Skat" w:date="2010-06-25T12:54:00Z" w:original="%1:8:0:.%2:14:0:"/>
        </w:numPr>
      </w:pPr>
      <w:bookmarkStart w:id="7012" w:name="_Toc265233980"/>
      <w:bookmarkStart w:id="7013" w:name="_Toc263947418"/>
      <w:r>
        <w:t>DatoTid</w:t>
      </w:r>
      <w:bookmarkEnd w:id="7012"/>
      <w:bookmarkEnd w:id="7013"/>
    </w:p>
    <w:p w:rsidR="00162F95" w:rsidRDefault="00162F95" w:rsidP="00162F95">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DatoTid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datetime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53EFE">
        <w:instrText>DatoTid</w:instrText>
      </w:r>
      <w:r>
        <w:instrText xml:space="preserve">" </w:instrText>
      </w:r>
      <w:r>
        <w:fldChar w:fldCharType="end"/>
      </w:r>
    </w:p>
    <w:p w:rsidR="00162F95" w:rsidRDefault="00162F95" w:rsidP="00162F95">
      <w:pPr>
        <w:pStyle w:val="Overskrift2"/>
        <w:numPr>
          <w:numberingChange w:id="7014" w:author="Skat" w:date="2010-06-25T12:54:00Z" w:original="%1:8:0:.%2:15:0:"/>
        </w:numPr>
      </w:pPr>
      <w:bookmarkStart w:id="7015" w:name="_Toc265233981"/>
      <w:bookmarkStart w:id="7016" w:name="_Toc263947419"/>
      <w:r>
        <w:t>DødKode</w:t>
      </w:r>
      <w:bookmarkEnd w:id="7015"/>
      <w:bookmarkEnd w:id="7016"/>
    </w:p>
    <w:p w:rsidR="00162F95" w:rsidRDefault="00162F95" w:rsidP="00162F95">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DødKode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64EB6">
        <w:instrText>DødKode</w:instrText>
      </w:r>
      <w:r>
        <w:instrText xml:space="preserve">" </w:instrText>
      </w:r>
      <w:r>
        <w:fldChar w:fldCharType="end"/>
      </w:r>
    </w:p>
    <w:p w:rsidR="00162F95" w:rsidRDefault="00162F95" w:rsidP="00162F95">
      <w:pPr>
        <w:pStyle w:val="Overskrift2"/>
        <w:numPr>
          <w:numberingChange w:id="7017" w:author="Skat" w:date="2010-06-25T12:54:00Z" w:original="%1:8:0:.%2:16:0:"/>
        </w:numPr>
      </w:pPr>
      <w:bookmarkStart w:id="7018" w:name="_Toc265233982"/>
      <w:bookmarkStart w:id="7019" w:name="_Toc263947420"/>
      <w:r>
        <w:t>EANNummer</w:t>
      </w:r>
      <w:bookmarkEnd w:id="7018"/>
      <w:bookmarkEnd w:id="7019"/>
    </w:p>
    <w:p w:rsidR="00162F95" w:rsidRDefault="00162F95" w:rsidP="00162F95">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EANNummer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2F95" w:rsidRDefault="00162F95" w:rsidP="00162F95">
            <w:pPr>
              <w:pStyle w:val="Normal11"/>
            </w:pPr>
          </w:p>
          <w:p w:rsidR="00162F95" w:rsidRDefault="00162F95" w:rsidP="00162F95">
            <w:pPr>
              <w:pStyle w:val="Normal11"/>
            </w:pPr>
            <w:r>
              <w:t>http://www.ean.dk/EAN_sys/adc/EAN_hfor.htm</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2072A">
        <w:instrText>EANNummer</w:instrText>
      </w:r>
      <w:r>
        <w:instrText xml:space="preserve">" </w:instrText>
      </w:r>
      <w:r>
        <w:fldChar w:fldCharType="end"/>
      </w:r>
    </w:p>
    <w:p w:rsidR="00162F95" w:rsidRDefault="00162F95" w:rsidP="00162F95">
      <w:pPr>
        <w:pStyle w:val="Overskrift2"/>
        <w:rPr>
          <w:ins w:id="7020" w:author="Skat" w:date="2010-06-25T12:54:00Z"/>
        </w:rPr>
      </w:pPr>
      <w:bookmarkStart w:id="7021" w:name="_Toc265233983"/>
      <w:ins w:id="7022" w:author="Skat" w:date="2010-06-25T12:54:00Z">
        <w:r>
          <w:t>EjendomNummer</w:t>
        </w:r>
        <w:bookmarkEnd w:id="7021"/>
      </w:ins>
    </w:p>
    <w:p w:rsidR="00162F95" w:rsidRDefault="00162F95" w:rsidP="00162F95">
      <w:pPr>
        <w:pStyle w:val="Normal11"/>
        <w:rPr>
          <w:ins w:id="7023" w:author="Skat" w:date="2010-06-25T12:54:00Z"/>
        </w:rPr>
      </w:pPr>
      <w:ins w:id="7024" w:author="Skat" w:date="2010-06-25T12:54:00Z">
        <w:r>
          <w:t>Angiver en ejendoms nummer i BBR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025" w:author="Skat" w:date="2010-06-25T12:54:00Z"/>
        </w:trPr>
        <w:tc>
          <w:tcPr>
            <w:tcW w:w="9921" w:type="dxa"/>
            <w:gridSpan w:val="2"/>
            <w:shd w:val="pct20" w:color="auto" w:fill="0000FF"/>
          </w:tcPr>
          <w:p w:rsidR="00162F95" w:rsidRPr="00162F95" w:rsidRDefault="00162F95" w:rsidP="00162F95">
            <w:pPr>
              <w:pStyle w:val="Normal11"/>
              <w:rPr>
                <w:ins w:id="7026" w:author="Skat" w:date="2010-06-25T12:54:00Z"/>
                <w:color w:val="FFFFFF"/>
              </w:rPr>
            </w:pPr>
            <w:ins w:id="7027" w:author="Skat" w:date="2010-06-25T12:54:00Z">
              <w:r>
                <w:rPr>
                  <w:color w:val="FFFFFF"/>
                </w:rPr>
                <w:t>EjendomNummer</w:t>
              </w:r>
            </w:ins>
          </w:p>
        </w:tc>
      </w:tr>
      <w:tr w:rsidR="00162F95" w:rsidTr="00162F95">
        <w:tblPrEx>
          <w:tblCellMar>
            <w:top w:w="0" w:type="dxa"/>
            <w:bottom w:w="0" w:type="dxa"/>
          </w:tblCellMar>
        </w:tblPrEx>
        <w:trPr>
          <w:ins w:id="7028" w:author="Skat" w:date="2010-06-25T12:54:00Z"/>
        </w:trPr>
        <w:tc>
          <w:tcPr>
            <w:tcW w:w="1667" w:type="dxa"/>
          </w:tcPr>
          <w:p w:rsidR="00162F95" w:rsidRPr="00162F95" w:rsidRDefault="00162F95" w:rsidP="00162F95">
            <w:pPr>
              <w:pStyle w:val="Normal11"/>
              <w:rPr>
                <w:ins w:id="7029" w:author="Skat" w:date="2010-06-25T12:54:00Z"/>
                <w:b/>
              </w:rPr>
            </w:pPr>
            <w:ins w:id="7030" w:author="Skat" w:date="2010-06-25T12:54:00Z">
              <w:r>
                <w:rPr>
                  <w:b/>
                </w:rPr>
                <w:t>Data Type</w:t>
              </w:r>
            </w:ins>
          </w:p>
        </w:tc>
        <w:tc>
          <w:tcPr>
            <w:tcW w:w="8254" w:type="dxa"/>
          </w:tcPr>
          <w:p w:rsidR="00162F95" w:rsidRDefault="00162F95" w:rsidP="00162F95">
            <w:pPr>
              <w:pStyle w:val="Normal11"/>
              <w:rPr>
                <w:ins w:id="7031" w:author="Skat" w:date="2010-06-25T12:54:00Z"/>
              </w:rPr>
            </w:pPr>
            <w:ins w:id="7032" w:author="Skat" w:date="2010-06-25T12:54:00Z">
              <w:r>
                <w:t>number</w:t>
              </w:r>
            </w:ins>
          </w:p>
        </w:tc>
      </w:tr>
      <w:tr w:rsidR="00162F95" w:rsidTr="00162F95">
        <w:tblPrEx>
          <w:tblCellMar>
            <w:top w:w="0" w:type="dxa"/>
            <w:bottom w:w="0" w:type="dxa"/>
          </w:tblCellMar>
        </w:tblPrEx>
        <w:trPr>
          <w:ins w:id="7033" w:author="Skat" w:date="2010-06-25T12:54:00Z"/>
        </w:trPr>
        <w:tc>
          <w:tcPr>
            <w:tcW w:w="1667" w:type="dxa"/>
          </w:tcPr>
          <w:p w:rsidR="00162F95" w:rsidRPr="00162F95" w:rsidRDefault="00162F95" w:rsidP="00162F95">
            <w:pPr>
              <w:pStyle w:val="Normal11"/>
              <w:rPr>
                <w:ins w:id="7034" w:author="Skat" w:date="2010-06-25T12:54:00Z"/>
                <w:b/>
              </w:rPr>
            </w:pPr>
            <w:ins w:id="7035" w:author="Skat" w:date="2010-06-25T12:54:00Z">
              <w:r>
                <w:rPr>
                  <w:b/>
                </w:rPr>
                <w:t>Data Længde</w:t>
              </w:r>
            </w:ins>
          </w:p>
        </w:tc>
        <w:tc>
          <w:tcPr>
            <w:tcW w:w="8254" w:type="dxa"/>
          </w:tcPr>
          <w:p w:rsidR="00162F95" w:rsidRDefault="00162F95" w:rsidP="00162F95">
            <w:pPr>
              <w:pStyle w:val="Normal11"/>
              <w:rPr>
                <w:ins w:id="7036" w:author="Skat" w:date="2010-06-25T12:54:00Z"/>
              </w:rPr>
            </w:pPr>
            <w:ins w:id="7037" w:author="Skat" w:date="2010-06-25T12:54:00Z">
              <w:r>
                <w:t>7</w:t>
              </w:r>
            </w:ins>
          </w:p>
        </w:tc>
      </w:tr>
      <w:tr w:rsidR="00162F95" w:rsidTr="00162F95">
        <w:tblPrEx>
          <w:tblCellMar>
            <w:top w:w="0" w:type="dxa"/>
            <w:bottom w:w="0" w:type="dxa"/>
          </w:tblCellMar>
        </w:tblPrEx>
        <w:trPr>
          <w:ins w:id="7038" w:author="Skat" w:date="2010-06-25T12:54:00Z"/>
        </w:trPr>
        <w:tc>
          <w:tcPr>
            <w:tcW w:w="1667" w:type="dxa"/>
          </w:tcPr>
          <w:p w:rsidR="00162F95" w:rsidRPr="00162F95" w:rsidRDefault="00162F95" w:rsidP="00162F95">
            <w:pPr>
              <w:pStyle w:val="Normal11"/>
              <w:rPr>
                <w:ins w:id="7039" w:author="Skat" w:date="2010-06-25T12:54:00Z"/>
                <w:b/>
              </w:rPr>
            </w:pPr>
            <w:ins w:id="7040" w:author="Skat" w:date="2010-06-25T12:54:00Z">
              <w:r>
                <w:rPr>
                  <w:b/>
                </w:rPr>
                <w:t>Tilladte værdier</w:t>
              </w:r>
            </w:ins>
          </w:p>
        </w:tc>
        <w:tc>
          <w:tcPr>
            <w:tcW w:w="8254" w:type="dxa"/>
          </w:tcPr>
          <w:p w:rsidR="00162F95" w:rsidRDefault="00162F95" w:rsidP="00162F95">
            <w:pPr>
              <w:pStyle w:val="Normal11"/>
              <w:rPr>
                <w:ins w:id="7041" w:author="Skat" w:date="2010-06-25T12:54:00Z"/>
              </w:rPr>
            </w:pPr>
          </w:p>
        </w:tc>
      </w:tr>
      <w:tr w:rsidR="00162F95" w:rsidTr="00162F95">
        <w:tblPrEx>
          <w:tblCellMar>
            <w:top w:w="0" w:type="dxa"/>
            <w:bottom w:w="0" w:type="dxa"/>
          </w:tblCellMar>
        </w:tblPrEx>
        <w:trPr>
          <w:ins w:id="7042" w:author="Skat" w:date="2010-06-25T12:54:00Z"/>
        </w:trPr>
        <w:tc>
          <w:tcPr>
            <w:tcW w:w="1667" w:type="dxa"/>
          </w:tcPr>
          <w:p w:rsidR="00162F95" w:rsidRPr="00162F95" w:rsidRDefault="00162F95" w:rsidP="00162F95">
            <w:pPr>
              <w:pStyle w:val="Normal11"/>
              <w:rPr>
                <w:ins w:id="7043" w:author="Skat" w:date="2010-06-25T12:54:00Z"/>
                <w:b/>
              </w:rPr>
            </w:pPr>
            <w:ins w:id="7044" w:author="Skat" w:date="2010-06-25T12:54:00Z">
              <w:r>
                <w:rPr>
                  <w:b/>
                </w:rPr>
                <w:t>Format</w:t>
              </w:r>
            </w:ins>
          </w:p>
        </w:tc>
        <w:tc>
          <w:tcPr>
            <w:tcW w:w="8254" w:type="dxa"/>
          </w:tcPr>
          <w:p w:rsidR="00162F95" w:rsidRDefault="00162F95" w:rsidP="00162F95">
            <w:pPr>
              <w:pStyle w:val="Normal11"/>
              <w:rPr>
                <w:ins w:id="7045" w:author="Skat" w:date="2010-06-25T12:54:00Z"/>
              </w:rPr>
            </w:pPr>
          </w:p>
        </w:tc>
      </w:tr>
    </w:tbl>
    <w:p w:rsidR="00162F95" w:rsidRDefault="00162F95" w:rsidP="00162F95">
      <w:pPr>
        <w:pStyle w:val="Normal11"/>
        <w:rPr>
          <w:ins w:id="7046" w:author="Skat" w:date="2010-06-25T12:54:00Z"/>
        </w:rPr>
      </w:pPr>
      <w:ins w:id="7047" w:author="Skat" w:date="2010-06-25T12:54:00Z">
        <w:r>
          <w:fldChar w:fldCharType="begin"/>
        </w:r>
        <w:r>
          <w:instrText xml:space="preserve"> XE "</w:instrText>
        </w:r>
        <w:r w:rsidRPr="00251AC4">
          <w:instrText>EjendomNummer</w:instrText>
        </w:r>
        <w:r>
          <w:instrText xml:space="preserve">" </w:instrText>
        </w:r>
        <w:r>
          <w:fldChar w:fldCharType="end"/>
        </w:r>
      </w:ins>
    </w:p>
    <w:p w:rsidR="00162F95" w:rsidRDefault="00162F95" w:rsidP="00162F95">
      <w:pPr>
        <w:pStyle w:val="Overskrift2"/>
        <w:numPr>
          <w:numberingChange w:id="7048" w:author="Skat" w:date="2010-06-25T12:54:00Z" w:original="%1:8:0:.%2:17:0:"/>
        </w:numPr>
      </w:pPr>
      <w:bookmarkStart w:id="7049" w:name="_Toc265233984"/>
      <w:bookmarkStart w:id="7050" w:name="_Toc263947421"/>
      <w:r>
        <w:t>EksternID</w:t>
      </w:r>
      <w:bookmarkEnd w:id="7049"/>
      <w:bookmarkEnd w:id="7050"/>
    </w:p>
    <w:p w:rsidR="00162F95" w:rsidRDefault="00162F95" w:rsidP="00162F95">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EksternID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16D12">
        <w:instrText>EksternID</w:instrText>
      </w:r>
      <w:r>
        <w:instrText xml:space="preserve">" </w:instrText>
      </w:r>
      <w:r>
        <w:fldChar w:fldCharType="end"/>
      </w:r>
    </w:p>
    <w:p w:rsidR="00162F95" w:rsidRDefault="00162F95" w:rsidP="00162F95">
      <w:pPr>
        <w:pStyle w:val="Overskrift2"/>
        <w:numPr>
          <w:numberingChange w:id="7051" w:author="Skat" w:date="2010-06-25T12:54:00Z" w:original="%1:8:0:.%2:18:0:"/>
        </w:numPr>
      </w:pPr>
      <w:bookmarkStart w:id="7052" w:name="_Toc265233985"/>
      <w:bookmarkStart w:id="7053" w:name="_Toc263947422"/>
      <w:r>
        <w:t>Etage</w:t>
      </w:r>
      <w:bookmarkEnd w:id="7052"/>
      <w:bookmarkEnd w:id="7053"/>
    </w:p>
    <w:p w:rsidR="00162F95" w:rsidRDefault="00162F95" w:rsidP="00162F95">
      <w:pPr>
        <w:pStyle w:val="Normal11"/>
      </w:pPr>
      <w:r>
        <w:t>Beskriver etage - stuen, 1, 2, 3.</w:t>
      </w:r>
    </w:p>
    <w:p w:rsidR="00162F95" w:rsidRDefault="00162F95" w:rsidP="00162F95">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Etage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D4608">
        <w:instrText>Etage</w:instrText>
      </w:r>
      <w:r>
        <w:instrText xml:space="preserve">" </w:instrText>
      </w:r>
      <w:r>
        <w:fldChar w:fldCharType="end"/>
      </w:r>
    </w:p>
    <w:p w:rsidR="00162F95" w:rsidRDefault="00162F95" w:rsidP="00162F95">
      <w:pPr>
        <w:pStyle w:val="Overskrift2"/>
        <w:numPr>
          <w:numberingChange w:id="7054" w:author="Skat" w:date="2010-06-25T12:54:00Z" w:original="%1:8:0:.%2:19:0:"/>
        </w:numPr>
      </w:pPr>
      <w:bookmarkStart w:id="7055" w:name="_Toc265233986"/>
      <w:bookmarkStart w:id="7056" w:name="_Toc263947423"/>
      <w:r>
        <w:t>EtageTekst</w:t>
      </w:r>
      <w:bookmarkEnd w:id="7055"/>
      <w:bookmarkEnd w:id="7056"/>
    </w:p>
    <w:p w:rsidR="00162F95" w:rsidRDefault="00162F95" w:rsidP="00162F95">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EtageTekst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00 - 99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61909">
        <w:instrText>EtageTekst</w:instrText>
      </w:r>
      <w:r>
        <w:instrText xml:space="preserve">" </w:instrText>
      </w:r>
      <w:r>
        <w:fldChar w:fldCharType="end"/>
      </w:r>
    </w:p>
    <w:p w:rsidR="00162F95" w:rsidRDefault="00162F95" w:rsidP="00162F95">
      <w:pPr>
        <w:pStyle w:val="Overskrift2"/>
        <w:numPr>
          <w:numberingChange w:id="7057" w:author="Skat" w:date="2010-06-25T12:54:00Z" w:original="%1:8:0:.%2:20:0:"/>
        </w:numPr>
      </w:pPr>
      <w:bookmarkStart w:id="7058" w:name="_Toc265233987"/>
      <w:bookmarkStart w:id="7059" w:name="_Toc263947424"/>
      <w:r>
        <w:t>Fil</w:t>
      </w:r>
      <w:bookmarkEnd w:id="7058"/>
      <w:bookmarkEnd w:id="7059"/>
    </w:p>
    <w:p w:rsidR="00162F95" w:rsidRDefault="00162F95" w:rsidP="00162F95">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Fil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binary</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85341">
        <w:instrText>Fil</w:instrText>
      </w:r>
      <w:r>
        <w:instrText xml:space="preserve">" </w:instrText>
      </w:r>
      <w:r>
        <w:fldChar w:fldCharType="end"/>
      </w:r>
    </w:p>
    <w:p w:rsidR="00162F95" w:rsidRDefault="00162F95" w:rsidP="00162F95">
      <w:pPr>
        <w:pStyle w:val="Overskrift2"/>
        <w:numPr>
          <w:numberingChange w:id="7060" w:author="Skat" w:date="2010-06-25T12:54:00Z" w:original="%1:8:0:.%2:21:0:"/>
        </w:numPr>
      </w:pPr>
      <w:bookmarkStart w:id="7061" w:name="_Toc265233988"/>
      <w:bookmarkStart w:id="7062" w:name="_Toc263947425"/>
      <w:r>
        <w:t>Finanskontonummer</w:t>
      </w:r>
      <w:bookmarkEnd w:id="7061"/>
      <w:bookmarkEnd w:id="7062"/>
    </w:p>
    <w:p w:rsidR="00162F95" w:rsidRDefault="00162F95" w:rsidP="00162F95">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Finanskontonummer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840C1">
        <w:instrText>Finanskontonummer</w:instrText>
      </w:r>
      <w:r>
        <w:instrText xml:space="preserve">" </w:instrText>
      </w:r>
      <w:r>
        <w:fldChar w:fldCharType="end"/>
      </w:r>
    </w:p>
    <w:p w:rsidR="00162F95" w:rsidRDefault="00162F95" w:rsidP="00162F95">
      <w:pPr>
        <w:pStyle w:val="Overskrift2"/>
        <w:numPr>
          <w:numberingChange w:id="7063" w:author="Skat" w:date="2010-06-25T12:54:00Z" w:original="%1:8:0:.%2:22:0:"/>
        </w:numPr>
      </w:pPr>
      <w:bookmarkStart w:id="7064" w:name="_Toc265233989"/>
      <w:bookmarkStart w:id="7065" w:name="_Toc263947426"/>
      <w:r>
        <w:t>FordringArt</w:t>
      </w:r>
      <w:bookmarkEnd w:id="7064"/>
      <w:bookmarkEnd w:id="7065"/>
    </w:p>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FordringArt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Ordinær</w:t>
            </w:r>
          </w:p>
          <w:p w:rsidR="00162F95" w:rsidRDefault="00162F95" w:rsidP="00162F95">
            <w:pPr>
              <w:pStyle w:val="Normal11"/>
            </w:pPr>
            <w:r>
              <w:t>Foreløbig</w:t>
            </w:r>
          </w:p>
          <w:p w:rsidR="00162F95" w:rsidRDefault="00162F95" w:rsidP="00162F95">
            <w:pPr>
              <w:pStyle w:val="Normal11"/>
            </w:pPr>
            <w:r>
              <w:t>Eftergivelse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317EB">
        <w:instrText>FordringArt</w:instrText>
      </w:r>
      <w:r>
        <w:instrText xml:space="preserve">" </w:instrText>
      </w:r>
      <w:r>
        <w:fldChar w:fldCharType="end"/>
      </w:r>
    </w:p>
    <w:p w:rsidR="00162F95" w:rsidRDefault="00162F95" w:rsidP="00162F95">
      <w:pPr>
        <w:pStyle w:val="Overskrift2"/>
        <w:numPr>
          <w:numberingChange w:id="7066" w:author="Skat" w:date="2010-06-25T12:54:00Z" w:original="%1:8:0:.%2:23:0:"/>
        </w:numPr>
      </w:pPr>
      <w:bookmarkStart w:id="7067" w:name="_Toc265233990"/>
      <w:bookmarkStart w:id="7068" w:name="_Toc263947427"/>
      <w:r>
        <w:t>Frekvens</w:t>
      </w:r>
      <w:bookmarkEnd w:id="7067"/>
      <w:bookmarkEnd w:id="7068"/>
    </w:p>
    <w:p w:rsidR="00162F95" w:rsidRDefault="00162F95" w:rsidP="00162F95">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Frekvens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Dagligt</w:t>
            </w:r>
          </w:p>
          <w:p w:rsidR="00162F95" w:rsidRDefault="00162F95" w:rsidP="00162F95">
            <w:pPr>
              <w:pStyle w:val="Normal11"/>
            </w:pPr>
            <w:r>
              <w:t>Ugentligt</w:t>
            </w:r>
          </w:p>
          <w:p w:rsidR="00162F95" w:rsidRDefault="00162F95" w:rsidP="00162F95">
            <w:pPr>
              <w:pStyle w:val="Normal11"/>
            </w:pPr>
            <w:r>
              <w:t>Hver 14.dag</w:t>
            </w:r>
          </w:p>
          <w:p w:rsidR="00162F95" w:rsidRDefault="00162F95" w:rsidP="00162F95">
            <w:pPr>
              <w:pStyle w:val="Normal11"/>
            </w:pPr>
            <w:r>
              <w:t>Månedligt</w:t>
            </w:r>
          </w:p>
          <w:p w:rsidR="00162F95" w:rsidRDefault="00162F95" w:rsidP="00162F95">
            <w:pPr>
              <w:pStyle w:val="Normal11"/>
            </w:pPr>
            <w:r>
              <w:t>Kvartalsvis</w:t>
            </w:r>
          </w:p>
          <w:p w:rsidR="00162F95" w:rsidRDefault="00162F95" w:rsidP="00162F95">
            <w:pPr>
              <w:pStyle w:val="Normal11"/>
            </w:pPr>
            <w:r>
              <w:t>Halvårligt</w:t>
            </w:r>
          </w:p>
          <w:p w:rsidR="00162F95" w:rsidRDefault="00162F95" w:rsidP="00162F95">
            <w:pPr>
              <w:pStyle w:val="Normal11"/>
            </w:pPr>
            <w:r>
              <w:t>Årligt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53177">
        <w:instrText>Frekvens</w:instrText>
      </w:r>
      <w:r>
        <w:instrText xml:space="preserve">" </w:instrText>
      </w:r>
      <w:r>
        <w:fldChar w:fldCharType="end"/>
      </w:r>
    </w:p>
    <w:p w:rsidR="00162F95" w:rsidRDefault="00162F95" w:rsidP="00162F95">
      <w:pPr>
        <w:pStyle w:val="Overskrift2"/>
        <w:numPr>
          <w:numberingChange w:id="7069" w:author="Skat" w:date="2010-06-25T12:54:00Z" w:original="%1:8:0:.%2:24:0:"/>
        </w:numPr>
      </w:pPr>
      <w:bookmarkStart w:id="7070" w:name="_Toc265233991"/>
      <w:bookmarkStart w:id="7071" w:name="_Toc263947428"/>
      <w:r>
        <w:t>FødeSted</w:t>
      </w:r>
      <w:bookmarkEnd w:id="7070"/>
      <w:bookmarkEnd w:id="7071"/>
    </w:p>
    <w:p w:rsidR="00162F95" w:rsidRDefault="00162F95" w:rsidP="00162F95">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FødeSted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C278E">
        <w:instrText>FødeSted</w:instrText>
      </w:r>
      <w:r>
        <w:instrText xml:space="preserve">" </w:instrText>
      </w:r>
      <w:r>
        <w:fldChar w:fldCharType="end"/>
      </w:r>
    </w:p>
    <w:p w:rsidR="00162F95" w:rsidRDefault="00162F95" w:rsidP="00162F95">
      <w:pPr>
        <w:pStyle w:val="Overskrift2"/>
        <w:numPr>
          <w:numberingChange w:id="7072" w:author="Skat" w:date="2010-06-25T12:54:00Z" w:original="%1:8:0:.%2:25:0:"/>
        </w:numPr>
      </w:pPr>
      <w:bookmarkStart w:id="7073" w:name="_Toc265233992"/>
      <w:bookmarkStart w:id="7074" w:name="_Toc263947429"/>
      <w:r>
        <w:t>GenoplivetKode</w:t>
      </w:r>
      <w:bookmarkEnd w:id="7073"/>
      <w:bookmarkEnd w:id="7074"/>
    </w:p>
    <w:p w:rsidR="00162F95" w:rsidRDefault="00162F95" w:rsidP="00162F95">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GenoplivetKode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B3E66">
        <w:instrText>GenoplivetKode</w:instrText>
      </w:r>
      <w:r>
        <w:instrText xml:space="preserve">" </w:instrText>
      </w:r>
      <w:r>
        <w:fldChar w:fldCharType="end"/>
      </w:r>
    </w:p>
    <w:p w:rsidR="00162F95" w:rsidRDefault="00162F95" w:rsidP="00162F95">
      <w:pPr>
        <w:pStyle w:val="Overskrift2"/>
        <w:numPr>
          <w:numberingChange w:id="7075" w:author="Skat" w:date="2010-06-25T12:54:00Z" w:original="%1:8:0:.%2:26:0:"/>
        </w:numPr>
      </w:pPr>
      <w:bookmarkStart w:id="7076" w:name="_Toc265233993"/>
      <w:bookmarkStart w:id="7077" w:name="_Toc263947430"/>
      <w:r>
        <w:t>GiftKode</w:t>
      </w:r>
      <w:bookmarkEnd w:id="7076"/>
      <w:bookmarkEnd w:id="7077"/>
    </w:p>
    <w:p w:rsidR="00162F95" w:rsidRDefault="00162F95" w:rsidP="00162F95">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GiftKode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U=Ugift</w:t>
            </w:r>
          </w:p>
          <w:p w:rsidR="00162F95" w:rsidRDefault="00162F95" w:rsidP="00162F95">
            <w:pPr>
              <w:pStyle w:val="Normal11"/>
            </w:pPr>
            <w:r>
              <w:t>G=Gift</w:t>
            </w:r>
          </w:p>
          <w:p w:rsidR="00162F95" w:rsidRDefault="00162F95" w:rsidP="00162F95">
            <w:pPr>
              <w:pStyle w:val="Normal11"/>
            </w:pPr>
            <w:r>
              <w:t>F=Fraskilt</w:t>
            </w:r>
          </w:p>
          <w:p w:rsidR="00162F95" w:rsidRDefault="00162F95" w:rsidP="00162F95">
            <w:pPr>
              <w:pStyle w:val="Normal11"/>
            </w:pPr>
            <w:r>
              <w:t>E=Enke eller Enkemand</w:t>
            </w:r>
          </w:p>
          <w:p w:rsidR="00162F95" w:rsidRDefault="00162F95" w:rsidP="00162F95">
            <w:pPr>
              <w:pStyle w:val="Normal11"/>
            </w:pPr>
            <w:r>
              <w:t>P=Partnerskab</w:t>
            </w:r>
          </w:p>
          <w:p w:rsidR="00162F95" w:rsidRDefault="00162F95" w:rsidP="00162F95">
            <w:pPr>
              <w:pStyle w:val="Normal11"/>
            </w:pPr>
            <w:r>
              <w:t>L=Længstlevende i partnerskab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30F9A">
        <w:instrText>GiftKode</w:instrText>
      </w:r>
      <w:r>
        <w:instrText xml:space="preserve">" </w:instrText>
      </w:r>
      <w:r>
        <w:fldChar w:fldCharType="end"/>
      </w:r>
    </w:p>
    <w:p w:rsidR="00162F95" w:rsidRDefault="00162F95" w:rsidP="00162F95">
      <w:pPr>
        <w:pStyle w:val="Overskrift2"/>
        <w:numPr>
          <w:numberingChange w:id="7078" w:author="Skat" w:date="2010-06-25T12:54:00Z" w:original="%1:8:0:.%2:27:0:"/>
        </w:numPr>
      </w:pPr>
      <w:bookmarkStart w:id="7079" w:name="_Toc265233994"/>
      <w:bookmarkStart w:id="7080" w:name="_Toc263947431"/>
      <w:r>
        <w:t>HusBogstav</w:t>
      </w:r>
      <w:bookmarkEnd w:id="7079"/>
      <w:bookmarkEnd w:id="7080"/>
    </w:p>
    <w:p w:rsidR="00162F95" w:rsidRDefault="00162F95" w:rsidP="00162F95">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HusBogstav</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A - Å</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D4B37">
        <w:instrText>HusBogstav</w:instrText>
      </w:r>
      <w:r>
        <w:instrText xml:space="preserve">" </w:instrText>
      </w:r>
      <w:r>
        <w:fldChar w:fldCharType="end"/>
      </w:r>
    </w:p>
    <w:p w:rsidR="00162F95" w:rsidRDefault="00162F95" w:rsidP="00162F95">
      <w:pPr>
        <w:pStyle w:val="Overskrift2"/>
        <w:numPr>
          <w:numberingChange w:id="7081" w:author="Skat" w:date="2010-06-25T12:54:00Z" w:original="%1:8:0:.%2:28:0:"/>
        </w:numPr>
      </w:pPr>
      <w:bookmarkStart w:id="7082" w:name="_Toc265233995"/>
      <w:bookmarkStart w:id="7083" w:name="_Toc263947432"/>
      <w:r>
        <w:t>HusNummer</w:t>
      </w:r>
      <w:bookmarkEnd w:id="7082"/>
      <w:bookmarkEnd w:id="7083"/>
    </w:p>
    <w:p w:rsidR="00162F95" w:rsidRDefault="00162F95" w:rsidP="00162F95">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HusNummer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000 - 999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50655">
        <w:instrText>HusNummer</w:instrText>
      </w:r>
      <w:r>
        <w:instrText xml:space="preserve">" </w:instrText>
      </w:r>
      <w:r>
        <w:fldChar w:fldCharType="end"/>
      </w:r>
    </w:p>
    <w:p w:rsidR="00162F95" w:rsidRDefault="00162F95" w:rsidP="00162F95">
      <w:pPr>
        <w:pStyle w:val="Overskrift2"/>
        <w:numPr>
          <w:numberingChange w:id="7084" w:author="Skat" w:date="2010-06-25T12:54:00Z" w:original="%1:8:0:.%2:29:0:"/>
        </w:numPr>
      </w:pPr>
      <w:bookmarkStart w:id="7085" w:name="_Toc265233996"/>
      <w:bookmarkStart w:id="7086" w:name="_Toc263947433"/>
      <w:r>
        <w:t>IBANNummer</w:t>
      </w:r>
      <w:bookmarkEnd w:id="7085"/>
      <w:bookmarkEnd w:id="7086"/>
    </w:p>
    <w:p w:rsidR="00162F95" w:rsidRDefault="00162F95" w:rsidP="00162F95">
      <w:pPr>
        <w:pStyle w:val="Normal11"/>
      </w:pPr>
      <w:r>
        <w:t>IBAN (International Bank Account Number) er en international standard til at identificere et kontonummer.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IBANNummer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E60D6">
        <w:instrText>IBANNummer</w:instrText>
      </w:r>
      <w:r>
        <w:instrText xml:space="preserve">" </w:instrText>
      </w:r>
      <w:r>
        <w:fldChar w:fldCharType="end"/>
      </w:r>
    </w:p>
    <w:p w:rsidR="00162F95" w:rsidRDefault="00162F95" w:rsidP="00162F95">
      <w:pPr>
        <w:pStyle w:val="Overskrift2"/>
        <w:numPr>
          <w:numberingChange w:id="7087" w:author="Skat" w:date="2010-06-25T12:54:00Z" w:original="%1:8:0:.%2:30:0:"/>
        </w:numPr>
      </w:pPr>
      <w:bookmarkStart w:id="7088" w:name="_Toc265233997"/>
      <w:bookmarkStart w:id="7089" w:name="_Toc263947434"/>
      <w:r>
        <w:t>ID</w:t>
      </w:r>
      <w:bookmarkEnd w:id="7088"/>
      <w:bookmarkEnd w:id="7089"/>
    </w:p>
    <w:p w:rsidR="00162F95" w:rsidRDefault="00162F95" w:rsidP="00162F95">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F21BD">
        <w:instrText>ID</w:instrText>
      </w:r>
      <w:r>
        <w:instrText xml:space="preserve">" </w:instrText>
      </w:r>
      <w:r>
        <w:fldChar w:fldCharType="end"/>
      </w:r>
    </w:p>
    <w:p w:rsidR="00162F95" w:rsidRDefault="00162F95" w:rsidP="00162F95">
      <w:pPr>
        <w:pStyle w:val="Overskrift2"/>
        <w:numPr>
          <w:numberingChange w:id="7090" w:author="Skat" w:date="2010-06-25T12:54:00Z" w:original="%1:8:0:.%2:31:0:"/>
        </w:numPr>
      </w:pPr>
      <w:bookmarkStart w:id="7091" w:name="_Toc265233998"/>
      <w:bookmarkStart w:id="7092" w:name="_Toc263947435"/>
      <w:r>
        <w:t>IdentifikationNummer</w:t>
      </w:r>
      <w:bookmarkEnd w:id="7091"/>
      <w:bookmarkEnd w:id="7092"/>
    </w:p>
    <w:p w:rsidR="00162F95" w:rsidRDefault="00162F95" w:rsidP="00162F95">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IdentifikationNummer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36088">
        <w:instrText>IdentifikationNummer</w:instrText>
      </w:r>
      <w:r>
        <w:instrText xml:space="preserve">" </w:instrText>
      </w:r>
      <w:r>
        <w:fldChar w:fldCharType="end"/>
      </w:r>
    </w:p>
    <w:p w:rsidR="00162F95" w:rsidRDefault="00162F95" w:rsidP="00162F95">
      <w:pPr>
        <w:pStyle w:val="Overskrift2"/>
        <w:numPr>
          <w:numberingChange w:id="7093" w:author="Skat" w:date="2010-06-25T12:54:00Z" w:original="%1:8:0:.%2:32:0:"/>
        </w:numPr>
      </w:pPr>
      <w:bookmarkStart w:id="7094" w:name="_Toc265233999"/>
      <w:bookmarkStart w:id="7095" w:name="_Toc263947436"/>
      <w:r>
        <w:t>IndsatsType</w:t>
      </w:r>
      <w:bookmarkEnd w:id="7094"/>
      <w:bookmarkEnd w:id="7095"/>
    </w:p>
    <w:p w:rsidR="00162F95" w:rsidRDefault="00162F95" w:rsidP="00162F95">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IndsatsType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 Afbrydelse af forældelse</w:t>
            </w:r>
          </w:p>
          <w:p w:rsidR="00162F95" w:rsidRDefault="00162F95" w:rsidP="00162F95">
            <w:pPr>
              <w:pStyle w:val="Normal11"/>
            </w:pPr>
            <w:r>
              <w:t xml:space="preserve">- Afskrivning </w:t>
            </w:r>
          </w:p>
          <w:p w:rsidR="00162F95" w:rsidRDefault="00162F95" w:rsidP="00162F95">
            <w:pPr>
              <w:pStyle w:val="Normal11"/>
            </w:pPr>
            <w:r>
              <w:t>- Arrest</w:t>
            </w:r>
          </w:p>
          <w:p w:rsidR="00162F95" w:rsidRDefault="00162F95" w:rsidP="00162F95">
            <w:pPr>
              <w:pStyle w:val="Normal11"/>
            </w:pPr>
            <w:r>
              <w:t>- Betalingsfristforlængelse/Henstand</w:t>
            </w:r>
          </w:p>
          <w:p w:rsidR="00162F95" w:rsidRDefault="00162F95" w:rsidP="00162F95">
            <w:pPr>
              <w:pStyle w:val="Normal11"/>
            </w:pPr>
            <w:r>
              <w:t>- Betalingsordning</w:t>
            </w:r>
          </w:p>
          <w:p w:rsidR="00162F95" w:rsidRDefault="00162F95" w:rsidP="00162F95">
            <w:pPr>
              <w:pStyle w:val="Normal11"/>
            </w:pPr>
            <w:r>
              <w:t>- Betalingsrykker</w:t>
            </w:r>
          </w:p>
          <w:p w:rsidR="00162F95" w:rsidRDefault="00162F95" w:rsidP="00162F95">
            <w:pPr>
              <w:pStyle w:val="Normal11"/>
            </w:pPr>
            <w:r>
              <w:t xml:space="preserve">- Bobehandling - her vælges mellem: </w:t>
            </w:r>
          </w:p>
          <w:p w:rsidR="00162F95" w:rsidRDefault="00162F95" w:rsidP="00162F95">
            <w:pPr>
              <w:pStyle w:val="Normal11"/>
            </w:pPr>
            <w:r>
              <w:t xml:space="preserve">   - § 59 og § 126A opløsning</w:t>
            </w:r>
          </w:p>
          <w:p w:rsidR="00162F95" w:rsidRDefault="00162F95" w:rsidP="00162F95">
            <w:pPr>
              <w:pStyle w:val="Normal11"/>
            </w:pPr>
            <w:r>
              <w:t xml:space="preserve">   - Betalingsstandsning</w:t>
            </w:r>
          </w:p>
          <w:p w:rsidR="00162F95" w:rsidRDefault="00162F95" w:rsidP="00162F95">
            <w:pPr>
              <w:pStyle w:val="Normal11"/>
            </w:pPr>
            <w:r>
              <w:t xml:space="preserve">   - Dødsbo </w:t>
            </w:r>
          </w:p>
          <w:p w:rsidR="00162F95" w:rsidRDefault="00162F95" w:rsidP="00162F95">
            <w:pPr>
              <w:pStyle w:val="Normal11"/>
            </w:pPr>
            <w:r>
              <w:t xml:space="preserve">   - Eftergivelse </w:t>
            </w:r>
          </w:p>
          <w:p w:rsidR="00307A99" w:rsidRDefault="00162F95" w:rsidP="00307A99">
            <w:pPr>
              <w:pStyle w:val="Normal11"/>
              <w:rPr>
                <w:del w:id="7096" w:author="Skat" w:date="2010-06-25T12:54:00Z"/>
              </w:rPr>
            </w:pPr>
            <w:r>
              <w:t xml:space="preserve">            - Eftergivelse af </w:t>
            </w:r>
            <w:del w:id="7097" w:author="Skat" w:date="2010-06-25T12:54:00Z">
              <w:r w:rsidR="00307A99">
                <w:delText>studiegæld</w:delText>
              </w:r>
            </w:del>
          </w:p>
          <w:p w:rsidR="00162F95" w:rsidRDefault="00307A99" w:rsidP="00162F95">
            <w:pPr>
              <w:pStyle w:val="Normal11"/>
            </w:pPr>
            <w:del w:id="7098" w:author="Skat" w:date="2010-06-25T12:54:00Z">
              <w:r>
                <w:delText xml:space="preserve">            - Eftergivelse af </w:delText>
              </w:r>
            </w:del>
            <w:r w:rsidR="00162F95">
              <w:t>socialt udsatte</w:t>
            </w:r>
          </w:p>
          <w:p w:rsidR="00162F95" w:rsidRDefault="00162F95" w:rsidP="00162F95">
            <w:pPr>
              <w:pStyle w:val="Normal11"/>
            </w:pPr>
            <w:r>
              <w:t xml:space="preserve">            - Tilskud til afvikling af studiegæld</w:t>
            </w:r>
          </w:p>
          <w:p w:rsidR="00162F95" w:rsidRDefault="00162F95" w:rsidP="00162F95">
            <w:pPr>
              <w:pStyle w:val="Normal11"/>
            </w:pPr>
            <w:r>
              <w:t xml:space="preserve">   - Frivillig akkord</w:t>
            </w:r>
          </w:p>
          <w:p w:rsidR="00162F95" w:rsidRDefault="00162F95" w:rsidP="00162F95">
            <w:pPr>
              <w:pStyle w:val="Normal11"/>
            </w:pPr>
            <w:r>
              <w:t xml:space="preserve">   - Gældssanering</w:t>
            </w:r>
          </w:p>
          <w:p w:rsidR="00162F95" w:rsidRDefault="00162F95" w:rsidP="00162F95">
            <w:pPr>
              <w:pStyle w:val="Normal11"/>
            </w:pPr>
            <w:r>
              <w:t xml:space="preserve">   - Konkurs                                                                                      </w:t>
            </w:r>
            <w:del w:id="7099" w:author="Skat" w:date="2010-06-25T12:54:00Z">
              <w:r w:rsidR="00307A99">
                <w:delText xml:space="preserve">    </w:delText>
              </w:r>
            </w:del>
          </w:p>
          <w:p w:rsidR="00162F95" w:rsidRDefault="00162F95" w:rsidP="00162F95">
            <w:pPr>
              <w:pStyle w:val="Normal11"/>
            </w:pPr>
            <w:r>
              <w:t xml:space="preserve">   - Likvidation</w:t>
            </w:r>
          </w:p>
          <w:p w:rsidR="00162F95" w:rsidRDefault="00162F95" w:rsidP="00162F95">
            <w:pPr>
              <w:pStyle w:val="Normal11"/>
            </w:pPr>
            <w:r>
              <w:t xml:space="preserve">   - Tvangsakkord</w:t>
            </w:r>
          </w:p>
          <w:p w:rsidR="00162F95" w:rsidRDefault="00162F95" w:rsidP="00162F95">
            <w:pPr>
              <w:pStyle w:val="Normal11"/>
            </w:pPr>
            <w:r>
              <w:t xml:space="preserve">   - Tvangsopløsning</w:t>
            </w:r>
          </w:p>
          <w:p w:rsidR="00162F95" w:rsidRDefault="00162F95" w:rsidP="00162F95">
            <w:pPr>
              <w:pStyle w:val="Normal11"/>
            </w:pPr>
            <w:r>
              <w:t>- Bødeforvandlingsstraf</w:t>
            </w:r>
          </w:p>
          <w:p w:rsidR="00162F95" w:rsidRDefault="00162F95" w:rsidP="00162F95">
            <w:pPr>
              <w:pStyle w:val="Normal11"/>
            </w:pPr>
            <w:r>
              <w:t>- Eftersøgning hos politiet</w:t>
            </w:r>
          </w:p>
          <w:p w:rsidR="00307A99" w:rsidRDefault="00307A99" w:rsidP="00307A99">
            <w:pPr>
              <w:pStyle w:val="Normal11"/>
              <w:rPr>
                <w:del w:id="7100" w:author="Skat" w:date="2010-06-25T12:54:00Z"/>
              </w:rPr>
            </w:pPr>
            <w:del w:id="7101" w:author="Skat" w:date="2010-06-25T12:54:00Z">
              <w:r>
                <w:delText>- Forkortet afregning</w:delText>
              </w:r>
            </w:del>
          </w:p>
          <w:p w:rsidR="00307A99" w:rsidRDefault="00307A99" w:rsidP="00307A99">
            <w:pPr>
              <w:pStyle w:val="Normal11"/>
              <w:rPr>
                <w:del w:id="7102" w:author="Skat" w:date="2010-06-25T12:54:00Z"/>
              </w:rPr>
            </w:pPr>
            <w:del w:id="7103" w:author="Skat" w:date="2010-06-25T12:54:00Z">
              <w:r>
                <w:delText>- Fratagelse af erhvervstilladelse</w:delText>
              </w:r>
            </w:del>
          </w:p>
          <w:p w:rsidR="00307A99" w:rsidRDefault="00307A99" w:rsidP="00307A99">
            <w:pPr>
              <w:pStyle w:val="Normal11"/>
              <w:rPr>
                <w:del w:id="7104" w:author="Skat" w:date="2010-06-25T12:54:00Z"/>
              </w:rPr>
            </w:pPr>
            <w:del w:id="7105" w:author="Skat" w:date="2010-06-25T12:54:00Z">
              <w:r>
                <w:delText>- Fratagelse af køretøjets nummerplader</w:delText>
              </w:r>
            </w:del>
          </w:p>
          <w:p w:rsidR="00307A99" w:rsidRDefault="00307A99" w:rsidP="00307A99">
            <w:pPr>
              <w:pStyle w:val="Normal11"/>
              <w:rPr>
                <w:del w:id="7106" w:author="Skat" w:date="2010-06-25T12:54:00Z"/>
              </w:rPr>
            </w:pPr>
            <w:del w:id="7107" w:author="Skat" w:date="2010-06-25T12:54:00Z">
              <w:r>
                <w:delText>- Fratagelse af toldkredit</w:delText>
              </w:r>
            </w:del>
          </w:p>
          <w:p w:rsidR="00162F95" w:rsidRDefault="00162F95" w:rsidP="00162F95">
            <w:pPr>
              <w:pStyle w:val="Normal11"/>
            </w:pPr>
            <w:r>
              <w:t>- Henstand, klagebetinget</w:t>
            </w:r>
          </w:p>
          <w:p w:rsidR="00162F95" w:rsidRDefault="00162F95" w:rsidP="00162F95">
            <w:pPr>
              <w:pStyle w:val="Normal11"/>
            </w:pPr>
            <w:r>
              <w:t>- Håndpant</w:t>
            </w:r>
          </w:p>
          <w:p w:rsidR="00162F95" w:rsidRDefault="00162F95" w:rsidP="00162F95">
            <w:pPr>
              <w:pStyle w:val="Normal11"/>
            </w:pPr>
            <w:r>
              <w:t>- Indberetning til Kreditoplysningsbureau</w:t>
            </w:r>
          </w:p>
          <w:p w:rsidR="00162F95" w:rsidRDefault="00162F95" w:rsidP="00162F95">
            <w:pPr>
              <w:pStyle w:val="Normal11"/>
            </w:pPr>
            <w:r>
              <w:t>- Inddragelse af registrering</w:t>
            </w:r>
          </w:p>
          <w:p w:rsidR="00162F95" w:rsidRDefault="00162F95" w:rsidP="00162F95">
            <w:pPr>
              <w:pStyle w:val="Normal11"/>
            </w:pPr>
            <w:r>
              <w:t>- Inddrivelse i udlandet</w:t>
            </w:r>
          </w:p>
          <w:p w:rsidR="00162F95" w:rsidRDefault="00162F95" w:rsidP="00162F95">
            <w:pPr>
              <w:pStyle w:val="Normal11"/>
            </w:pPr>
            <w:r>
              <w:t xml:space="preserve">- Indregning </w:t>
            </w:r>
          </w:p>
          <w:p w:rsidR="00162F95" w:rsidRDefault="00162F95" w:rsidP="00162F95">
            <w:pPr>
              <w:pStyle w:val="Normal11"/>
            </w:pPr>
            <w:r>
              <w:t>- Lønindeholdelse</w:t>
            </w:r>
          </w:p>
          <w:p w:rsidR="00162F95" w:rsidRDefault="00162F95" w:rsidP="00162F95">
            <w:pPr>
              <w:pStyle w:val="Normal11"/>
            </w:pPr>
            <w:r>
              <w:t>- Modregning</w:t>
            </w:r>
          </w:p>
          <w:p w:rsidR="00162F95" w:rsidRDefault="00162F95" w:rsidP="00162F95">
            <w:pPr>
              <w:pStyle w:val="Normal11"/>
            </w:pPr>
            <w:r>
              <w:t>- Møder</w:t>
            </w:r>
          </w:p>
          <w:p w:rsidR="00162F95" w:rsidRDefault="00162F95" w:rsidP="00162F95">
            <w:pPr>
              <w:pStyle w:val="Normal11"/>
            </w:pPr>
            <w:r>
              <w:t>- Manuel sagsbehandling</w:t>
            </w:r>
          </w:p>
          <w:p w:rsidR="00162F95" w:rsidRDefault="00162F95" w:rsidP="00162F95">
            <w:pPr>
              <w:pStyle w:val="Normal11"/>
            </w:pPr>
            <w:r>
              <w:t>- Servicebesøg</w:t>
            </w:r>
          </w:p>
          <w:p w:rsidR="00162F95" w:rsidRDefault="00162F95" w:rsidP="00162F95">
            <w:pPr>
              <w:pStyle w:val="Normal11"/>
            </w:pPr>
            <w:r>
              <w:t>- Skadesløs transport</w:t>
            </w:r>
          </w:p>
          <w:p w:rsidR="00162F95" w:rsidRDefault="00162F95" w:rsidP="00162F95">
            <w:pPr>
              <w:pStyle w:val="Normal11"/>
            </w:pPr>
            <w:r>
              <w:t>- Telefoninkasso</w:t>
            </w:r>
          </w:p>
          <w:p w:rsidR="00162F95" w:rsidRDefault="00162F95" w:rsidP="00162F95">
            <w:pPr>
              <w:pStyle w:val="Normal11"/>
            </w:pPr>
            <w:r>
              <w:t>- Tilvejebringelse af fundament for civilretslige fordringer</w:t>
            </w:r>
          </w:p>
          <w:p w:rsidR="00162F95" w:rsidRDefault="00162F95" w:rsidP="00162F95">
            <w:pPr>
              <w:pStyle w:val="Normal11"/>
            </w:pPr>
            <w:r>
              <w:t>- Uerholdelighed</w:t>
            </w:r>
          </w:p>
          <w:p w:rsidR="00162F95" w:rsidRDefault="00162F95" w:rsidP="00162F95">
            <w:pPr>
              <w:pStyle w:val="Normal11"/>
            </w:pPr>
            <w:r>
              <w:t>- Udlæg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C0840">
        <w:instrText>IndsatsType</w:instrText>
      </w:r>
      <w:r>
        <w:instrText xml:space="preserve">" </w:instrText>
      </w:r>
      <w:r>
        <w:fldChar w:fldCharType="end"/>
      </w:r>
    </w:p>
    <w:p w:rsidR="00162F95" w:rsidRDefault="00162F95" w:rsidP="00162F95">
      <w:pPr>
        <w:pStyle w:val="Overskrift2"/>
        <w:numPr>
          <w:numberingChange w:id="7108" w:author="Skat" w:date="2010-06-25T12:54:00Z" w:original="%1:8:0:.%2:33:0:"/>
        </w:numPr>
      </w:pPr>
      <w:bookmarkStart w:id="7109" w:name="_Toc265234000"/>
      <w:bookmarkStart w:id="7110" w:name="_Toc263947437"/>
      <w:r>
        <w:t>JaNej</w:t>
      </w:r>
      <w:bookmarkEnd w:id="7109"/>
      <w:bookmarkEnd w:id="7110"/>
    </w:p>
    <w:p w:rsidR="00162F95" w:rsidRDefault="00162F95" w:rsidP="00162F95">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JaNej</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26C01">
        <w:instrText>JaNej</w:instrText>
      </w:r>
      <w:r>
        <w:instrText xml:space="preserve">" </w:instrText>
      </w:r>
      <w:r>
        <w:fldChar w:fldCharType="end"/>
      </w:r>
    </w:p>
    <w:p w:rsidR="00162F95" w:rsidRDefault="00162F95" w:rsidP="00162F95">
      <w:pPr>
        <w:pStyle w:val="Overskrift2"/>
        <w:numPr>
          <w:numberingChange w:id="7111" w:author="Skat" w:date="2010-06-25T12:54:00Z" w:original="%1:8:0:.%2:34:0:"/>
        </w:numPr>
      </w:pPr>
      <w:bookmarkStart w:id="7112" w:name="_Toc265234001"/>
      <w:bookmarkStart w:id="7113" w:name="_Toc263947438"/>
      <w:r>
        <w:t>Kode</w:t>
      </w:r>
      <w:bookmarkEnd w:id="7112"/>
      <w:bookmarkEnd w:id="7113"/>
    </w:p>
    <w:p w:rsidR="00162F95" w:rsidRDefault="00162F95" w:rsidP="00162F95">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F2ED9">
        <w:instrText>Kode</w:instrText>
      </w:r>
      <w:r>
        <w:instrText xml:space="preserve">" </w:instrText>
      </w:r>
      <w:r>
        <w:fldChar w:fldCharType="end"/>
      </w:r>
    </w:p>
    <w:p w:rsidR="00162F95" w:rsidRDefault="00162F95" w:rsidP="00162F95">
      <w:pPr>
        <w:pStyle w:val="Overskrift2"/>
        <w:numPr>
          <w:numberingChange w:id="7114" w:author="Skat" w:date="2010-06-25T12:54:00Z" w:original="%1:8:0:.%2:35:0:"/>
        </w:numPr>
      </w:pPr>
      <w:bookmarkStart w:id="7115" w:name="_Toc265234002"/>
      <w:bookmarkStart w:id="7116" w:name="_Toc263947439"/>
      <w:r>
        <w:t>KodeFireCifreStartEt</w:t>
      </w:r>
      <w:bookmarkEnd w:id="7115"/>
      <w:bookmarkEnd w:id="7116"/>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KodeFireCifreStartEt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Kode som kan antage talværdierne 0001-9999.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9238C">
        <w:instrText>KodeFireCifreStartEt</w:instrText>
      </w:r>
      <w:r>
        <w:instrText xml:space="preserve">" </w:instrText>
      </w:r>
      <w:r>
        <w:fldChar w:fldCharType="end"/>
      </w:r>
    </w:p>
    <w:p w:rsidR="00162F95" w:rsidRDefault="00162F95" w:rsidP="00162F95">
      <w:pPr>
        <w:pStyle w:val="Overskrift2"/>
        <w:numPr>
          <w:numberingChange w:id="7117" w:author="Skat" w:date="2010-06-25T12:54:00Z" w:original="%1:8:0:.%2:36:0:"/>
        </w:numPr>
      </w:pPr>
      <w:bookmarkStart w:id="7118" w:name="_Toc265234003"/>
      <w:bookmarkStart w:id="7119" w:name="_Toc263947440"/>
      <w:r>
        <w:t>KodeToCifreStartEt</w:t>
      </w:r>
      <w:bookmarkEnd w:id="7118"/>
      <w:bookmarkEnd w:id="7119"/>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KodeToCifreStartEt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Kode som kan antage talværdierne 01-99.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35E7D">
        <w:instrText>KodeToCifreStartEt</w:instrText>
      </w:r>
      <w:r>
        <w:instrText xml:space="preserve">" </w:instrText>
      </w:r>
      <w:r>
        <w:fldChar w:fldCharType="end"/>
      </w:r>
    </w:p>
    <w:p w:rsidR="00307A99" w:rsidRDefault="00307A99" w:rsidP="00307A99">
      <w:pPr>
        <w:pStyle w:val="Overskrift2"/>
        <w:rPr>
          <w:del w:id="7120" w:author="Skat" w:date="2010-06-25T12:54:00Z"/>
        </w:rPr>
      </w:pPr>
      <w:bookmarkStart w:id="7121" w:name="_Toc265234004"/>
      <w:bookmarkStart w:id="7122" w:name="_Toc263947441"/>
      <w:del w:id="7123" w:author="Skat" w:date="2010-06-25T12:54:00Z">
        <w:r>
          <w:delText>Konto</w:delText>
        </w:r>
        <w:bookmarkEnd w:id="7122"/>
      </w:del>
    </w:p>
    <w:p w:rsidR="00307A99" w:rsidRDefault="00307A99" w:rsidP="00307A99">
      <w:pPr>
        <w:pStyle w:val="Normal11"/>
        <w:rPr>
          <w:del w:id="7124" w:author="Skat" w:date="2010-06-25T12:54:00Z"/>
        </w:rPr>
      </w:pPr>
      <w:del w:id="7125" w:author="Skat" w:date="2010-06-25T12:54:00Z">
        <w:r>
          <w:delText>Kontonummer som delt i reg.nr og kontonummer.</w:delText>
        </w:r>
      </w:de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307A99" w:rsidTr="00307A99">
        <w:trPr>
          <w:tblHeader/>
          <w:del w:id="7126" w:author="Skat" w:date="2010-06-25T12:54:00Z"/>
        </w:trPr>
        <w:tc>
          <w:tcPr>
            <w:tcW w:w="9921" w:type="dxa"/>
            <w:gridSpan w:val="2"/>
            <w:shd w:val="pct20" w:color="auto" w:fill="0000FF"/>
          </w:tcPr>
          <w:p w:rsidR="00307A99" w:rsidRPr="00307A99" w:rsidRDefault="00307A99" w:rsidP="00307A99">
            <w:pPr>
              <w:pStyle w:val="Normal11"/>
              <w:rPr>
                <w:del w:id="7127" w:author="Skat" w:date="2010-06-25T12:54:00Z"/>
                <w:color w:val="FFFFFF"/>
              </w:rPr>
            </w:pPr>
            <w:del w:id="7128" w:author="Skat" w:date="2010-06-25T12:54:00Z">
              <w:r>
                <w:rPr>
                  <w:color w:val="FFFFFF"/>
                </w:rPr>
                <w:delText>Konto</w:delText>
              </w:r>
            </w:del>
          </w:p>
        </w:tc>
      </w:tr>
      <w:tr w:rsidR="00307A99" w:rsidTr="00307A99">
        <w:trPr>
          <w:del w:id="7129" w:author="Skat" w:date="2010-06-25T12:54:00Z"/>
        </w:trPr>
        <w:tc>
          <w:tcPr>
            <w:tcW w:w="1667" w:type="dxa"/>
          </w:tcPr>
          <w:p w:rsidR="00307A99" w:rsidRPr="00307A99" w:rsidRDefault="00307A99" w:rsidP="00307A99">
            <w:pPr>
              <w:pStyle w:val="Normal11"/>
              <w:rPr>
                <w:del w:id="7130" w:author="Skat" w:date="2010-06-25T12:54:00Z"/>
                <w:b/>
              </w:rPr>
            </w:pPr>
            <w:del w:id="7131" w:author="Skat" w:date="2010-06-25T12:54:00Z">
              <w:r>
                <w:rPr>
                  <w:b/>
                </w:rPr>
                <w:delText>Data Type</w:delText>
              </w:r>
            </w:del>
          </w:p>
        </w:tc>
        <w:tc>
          <w:tcPr>
            <w:tcW w:w="8254" w:type="dxa"/>
          </w:tcPr>
          <w:p w:rsidR="00307A99" w:rsidRDefault="00307A99" w:rsidP="00307A99">
            <w:pPr>
              <w:pStyle w:val="Normal11"/>
              <w:rPr>
                <w:del w:id="7132" w:author="Skat" w:date="2010-06-25T12:54:00Z"/>
              </w:rPr>
            </w:pPr>
            <w:del w:id="7133" w:author="Skat" w:date="2010-06-25T12:54:00Z">
              <w:r>
                <w:delText>number</w:delText>
              </w:r>
            </w:del>
          </w:p>
        </w:tc>
      </w:tr>
      <w:tr w:rsidR="00307A99" w:rsidTr="00307A99">
        <w:trPr>
          <w:del w:id="7134" w:author="Skat" w:date="2010-06-25T12:54:00Z"/>
        </w:trPr>
        <w:tc>
          <w:tcPr>
            <w:tcW w:w="1667" w:type="dxa"/>
          </w:tcPr>
          <w:p w:rsidR="00307A99" w:rsidRPr="00307A99" w:rsidRDefault="00307A99" w:rsidP="00307A99">
            <w:pPr>
              <w:pStyle w:val="Normal11"/>
              <w:rPr>
                <w:del w:id="7135" w:author="Skat" w:date="2010-06-25T12:54:00Z"/>
                <w:b/>
              </w:rPr>
            </w:pPr>
            <w:del w:id="7136" w:author="Skat" w:date="2010-06-25T12:54:00Z">
              <w:r>
                <w:rPr>
                  <w:b/>
                </w:rPr>
                <w:delText>Data Længde</w:delText>
              </w:r>
            </w:del>
          </w:p>
        </w:tc>
        <w:tc>
          <w:tcPr>
            <w:tcW w:w="8254" w:type="dxa"/>
          </w:tcPr>
          <w:p w:rsidR="00307A99" w:rsidRDefault="00307A99" w:rsidP="00307A99">
            <w:pPr>
              <w:pStyle w:val="Normal11"/>
              <w:rPr>
                <w:del w:id="7137" w:author="Skat" w:date="2010-06-25T12:54:00Z"/>
              </w:rPr>
            </w:pPr>
            <w:del w:id="7138" w:author="Skat" w:date="2010-06-25T12:54:00Z">
              <w:r>
                <w:delText>14</w:delText>
              </w:r>
            </w:del>
          </w:p>
        </w:tc>
      </w:tr>
      <w:tr w:rsidR="00307A99" w:rsidTr="00307A99">
        <w:trPr>
          <w:del w:id="7139" w:author="Skat" w:date="2010-06-25T12:54:00Z"/>
        </w:trPr>
        <w:tc>
          <w:tcPr>
            <w:tcW w:w="1667" w:type="dxa"/>
          </w:tcPr>
          <w:p w:rsidR="00307A99" w:rsidRPr="00307A99" w:rsidRDefault="00307A99" w:rsidP="00307A99">
            <w:pPr>
              <w:pStyle w:val="Normal11"/>
              <w:rPr>
                <w:del w:id="7140" w:author="Skat" w:date="2010-06-25T12:54:00Z"/>
                <w:b/>
              </w:rPr>
            </w:pPr>
            <w:del w:id="7141" w:author="Skat" w:date="2010-06-25T12:54:00Z">
              <w:r>
                <w:rPr>
                  <w:b/>
                </w:rPr>
                <w:delText>Tilladte værdier</w:delText>
              </w:r>
            </w:del>
          </w:p>
        </w:tc>
        <w:tc>
          <w:tcPr>
            <w:tcW w:w="8254" w:type="dxa"/>
          </w:tcPr>
          <w:p w:rsidR="00307A99" w:rsidRDefault="00307A99" w:rsidP="00307A99">
            <w:pPr>
              <w:pStyle w:val="Normal11"/>
              <w:rPr>
                <w:del w:id="7142" w:author="Skat" w:date="2010-06-25T12:54:00Z"/>
              </w:rPr>
            </w:pPr>
          </w:p>
        </w:tc>
      </w:tr>
      <w:tr w:rsidR="00307A99" w:rsidTr="00307A99">
        <w:trPr>
          <w:del w:id="7143" w:author="Skat" w:date="2010-06-25T12:54:00Z"/>
        </w:trPr>
        <w:tc>
          <w:tcPr>
            <w:tcW w:w="1667" w:type="dxa"/>
          </w:tcPr>
          <w:p w:rsidR="00307A99" w:rsidRPr="00307A99" w:rsidRDefault="00307A99" w:rsidP="00307A99">
            <w:pPr>
              <w:pStyle w:val="Normal11"/>
              <w:rPr>
                <w:del w:id="7144" w:author="Skat" w:date="2010-06-25T12:54:00Z"/>
                <w:b/>
              </w:rPr>
            </w:pPr>
            <w:del w:id="7145" w:author="Skat" w:date="2010-06-25T12:54:00Z">
              <w:r>
                <w:rPr>
                  <w:b/>
                </w:rPr>
                <w:delText>Format</w:delText>
              </w:r>
            </w:del>
          </w:p>
        </w:tc>
        <w:tc>
          <w:tcPr>
            <w:tcW w:w="8254" w:type="dxa"/>
          </w:tcPr>
          <w:p w:rsidR="00307A99" w:rsidRDefault="00307A99" w:rsidP="00307A99">
            <w:pPr>
              <w:pStyle w:val="Normal11"/>
              <w:rPr>
                <w:del w:id="7146" w:author="Skat" w:date="2010-06-25T12:54:00Z"/>
              </w:rPr>
            </w:pPr>
          </w:p>
        </w:tc>
      </w:tr>
    </w:tbl>
    <w:p w:rsidR="00307A99" w:rsidRDefault="00786046" w:rsidP="00307A99">
      <w:pPr>
        <w:pStyle w:val="Normal11"/>
        <w:rPr>
          <w:del w:id="7147" w:author="Skat" w:date="2010-06-25T12:54:00Z"/>
        </w:rPr>
      </w:pPr>
      <w:del w:id="7148" w:author="Skat" w:date="2010-06-25T12:54:00Z">
        <w:r>
          <w:fldChar w:fldCharType="begin"/>
        </w:r>
        <w:r w:rsidR="00307A99">
          <w:delInstrText xml:space="preserve"> XE "</w:delInstrText>
        </w:r>
        <w:r w:rsidR="00307A99" w:rsidRPr="007F6AAE">
          <w:delInstrText>Konto</w:delInstrText>
        </w:r>
        <w:r w:rsidR="00307A99">
          <w:delInstrText xml:space="preserve">" </w:delInstrText>
        </w:r>
        <w:r>
          <w:fldChar w:fldCharType="end"/>
        </w:r>
      </w:del>
    </w:p>
    <w:p w:rsidR="00162F95" w:rsidRDefault="00162F95" w:rsidP="00162F95">
      <w:pPr>
        <w:pStyle w:val="Overskrift2"/>
        <w:numPr>
          <w:numberingChange w:id="7149" w:author="Skat" w:date="2010-06-25T12:54:00Z" w:original="%1:8:0:.%2:38:0:"/>
        </w:numPr>
      </w:pPr>
      <w:bookmarkStart w:id="7150" w:name="_Toc263947442"/>
      <w:r>
        <w:t>KontoNummer</w:t>
      </w:r>
      <w:bookmarkEnd w:id="7121"/>
      <w:bookmarkEnd w:id="7150"/>
    </w:p>
    <w:p w:rsidR="00162F95" w:rsidRDefault="00162F95" w:rsidP="00162F95">
      <w:pPr>
        <w:pStyle w:val="Normal11"/>
      </w:pPr>
      <w:r>
        <w:t>Kontonummer i et pengeinstitut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KontoNummer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A6E25">
        <w:instrText>KontoNummer</w:instrText>
      </w:r>
      <w:r>
        <w:instrText xml:space="preserve">" </w:instrText>
      </w:r>
      <w:r>
        <w:fldChar w:fldCharType="end"/>
      </w:r>
    </w:p>
    <w:p w:rsidR="00162F95" w:rsidRDefault="00162F95" w:rsidP="00162F95">
      <w:pPr>
        <w:pStyle w:val="Overskrift2"/>
        <w:rPr>
          <w:ins w:id="7151" w:author="Skat" w:date="2010-06-25T12:54:00Z"/>
        </w:rPr>
      </w:pPr>
      <w:bookmarkStart w:id="7152" w:name="_Toc265234005"/>
      <w:ins w:id="7153" w:author="Skat" w:date="2010-06-25T12:54:00Z">
        <w:r>
          <w:t>Kortartkode</w:t>
        </w:r>
        <w:bookmarkEnd w:id="7152"/>
      </w:ins>
    </w:p>
    <w:p w:rsidR="00162F95" w:rsidRDefault="00162F95" w:rsidP="00162F95">
      <w:pPr>
        <w:pStyle w:val="Normal11"/>
        <w:rPr>
          <w:ins w:id="7154" w:author="Skat" w:date="2010-06-25T12:54:00Z"/>
        </w:rPr>
      </w:pPr>
      <w:ins w:id="7155" w:author="Skat" w:date="2010-06-25T12:54:00Z">
        <w:r>
          <w:t xml:space="preserve">Kortartkode angiver hvilken type indbetalingskort (FIK), der er tale om. </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156" w:author="Skat" w:date="2010-06-25T12:54:00Z"/>
        </w:trPr>
        <w:tc>
          <w:tcPr>
            <w:tcW w:w="9921" w:type="dxa"/>
            <w:gridSpan w:val="2"/>
            <w:shd w:val="pct20" w:color="auto" w:fill="0000FF"/>
          </w:tcPr>
          <w:p w:rsidR="00162F95" w:rsidRPr="00162F95" w:rsidRDefault="00162F95" w:rsidP="00162F95">
            <w:pPr>
              <w:pStyle w:val="Normal11"/>
              <w:rPr>
                <w:ins w:id="7157" w:author="Skat" w:date="2010-06-25T12:54:00Z"/>
                <w:color w:val="FFFFFF"/>
              </w:rPr>
            </w:pPr>
            <w:ins w:id="7158" w:author="Skat" w:date="2010-06-25T12:54:00Z">
              <w:r>
                <w:rPr>
                  <w:color w:val="FFFFFF"/>
                </w:rPr>
                <w:t>Kortartkode</w:t>
              </w:r>
            </w:ins>
          </w:p>
        </w:tc>
      </w:tr>
      <w:tr w:rsidR="00162F95" w:rsidTr="00162F95">
        <w:tblPrEx>
          <w:tblCellMar>
            <w:top w:w="0" w:type="dxa"/>
            <w:bottom w:w="0" w:type="dxa"/>
          </w:tblCellMar>
        </w:tblPrEx>
        <w:trPr>
          <w:ins w:id="7159" w:author="Skat" w:date="2010-06-25T12:54:00Z"/>
        </w:trPr>
        <w:tc>
          <w:tcPr>
            <w:tcW w:w="1667" w:type="dxa"/>
          </w:tcPr>
          <w:p w:rsidR="00162F95" w:rsidRPr="00162F95" w:rsidRDefault="00162F95" w:rsidP="00162F95">
            <w:pPr>
              <w:pStyle w:val="Normal11"/>
              <w:rPr>
                <w:ins w:id="7160" w:author="Skat" w:date="2010-06-25T12:54:00Z"/>
                <w:b/>
              </w:rPr>
            </w:pPr>
            <w:ins w:id="7161" w:author="Skat" w:date="2010-06-25T12:54:00Z">
              <w:r>
                <w:rPr>
                  <w:b/>
                </w:rPr>
                <w:t>Data Type</w:t>
              </w:r>
            </w:ins>
          </w:p>
        </w:tc>
        <w:tc>
          <w:tcPr>
            <w:tcW w:w="8254" w:type="dxa"/>
          </w:tcPr>
          <w:p w:rsidR="00162F95" w:rsidRDefault="00162F95" w:rsidP="00162F95">
            <w:pPr>
              <w:pStyle w:val="Normal11"/>
              <w:rPr>
                <w:ins w:id="7162" w:author="Skat" w:date="2010-06-25T12:54:00Z"/>
              </w:rPr>
            </w:pPr>
            <w:ins w:id="7163" w:author="Skat" w:date="2010-06-25T12:54:00Z">
              <w:r>
                <w:t>number</w:t>
              </w:r>
            </w:ins>
          </w:p>
        </w:tc>
      </w:tr>
      <w:tr w:rsidR="00162F95" w:rsidTr="00162F95">
        <w:tblPrEx>
          <w:tblCellMar>
            <w:top w:w="0" w:type="dxa"/>
            <w:bottom w:w="0" w:type="dxa"/>
          </w:tblCellMar>
        </w:tblPrEx>
        <w:trPr>
          <w:ins w:id="7164" w:author="Skat" w:date="2010-06-25T12:54:00Z"/>
        </w:trPr>
        <w:tc>
          <w:tcPr>
            <w:tcW w:w="1667" w:type="dxa"/>
          </w:tcPr>
          <w:p w:rsidR="00162F95" w:rsidRPr="00162F95" w:rsidRDefault="00162F95" w:rsidP="00162F95">
            <w:pPr>
              <w:pStyle w:val="Normal11"/>
              <w:rPr>
                <w:ins w:id="7165" w:author="Skat" w:date="2010-06-25T12:54:00Z"/>
                <w:b/>
              </w:rPr>
            </w:pPr>
            <w:ins w:id="7166" w:author="Skat" w:date="2010-06-25T12:54:00Z">
              <w:r>
                <w:rPr>
                  <w:b/>
                </w:rPr>
                <w:t>Data Længde</w:t>
              </w:r>
            </w:ins>
          </w:p>
        </w:tc>
        <w:tc>
          <w:tcPr>
            <w:tcW w:w="8254" w:type="dxa"/>
          </w:tcPr>
          <w:p w:rsidR="00162F95" w:rsidRDefault="00162F95" w:rsidP="00162F95">
            <w:pPr>
              <w:pStyle w:val="Normal11"/>
              <w:rPr>
                <w:ins w:id="7167" w:author="Skat" w:date="2010-06-25T12:54:00Z"/>
              </w:rPr>
            </w:pPr>
            <w:ins w:id="7168" w:author="Skat" w:date="2010-06-25T12:54:00Z">
              <w:r>
                <w:t>2</w:t>
              </w:r>
            </w:ins>
          </w:p>
        </w:tc>
      </w:tr>
      <w:tr w:rsidR="00162F95" w:rsidTr="00162F95">
        <w:tblPrEx>
          <w:tblCellMar>
            <w:top w:w="0" w:type="dxa"/>
            <w:bottom w:w="0" w:type="dxa"/>
          </w:tblCellMar>
        </w:tblPrEx>
        <w:trPr>
          <w:ins w:id="7169" w:author="Skat" w:date="2010-06-25T12:54:00Z"/>
        </w:trPr>
        <w:tc>
          <w:tcPr>
            <w:tcW w:w="1667" w:type="dxa"/>
          </w:tcPr>
          <w:p w:rsidR="00162F95" w:rsidRPr="00162F95" w:rsidRDefault="00162F95" w:rsidP="00162F95">
            <w:pPr>
              <w:pStyle w:val="Normal11"/>
              <w:rPr>
                <w:ins w:id="7170" w:author="Skat" w:date="2010-06-25T12:54:00Z"/>
                <w:b/>
              </w:rPr>
            </w:pPr>
            <w:ins w:id="7171" w:author="Skat" w:date="2010-06-25T12:54:00Z">
              <w:r>
                <w:rPr>
                  <w:b/>
                </w:rPr>
                <w:t>Tilladte værdier</w:t>
              </w:r>
            </w:ins>
          </w:p>
        </w:tc>
        <w:tc>
          <w:tcPr>
            <w:tcW w:w="8254" w:type="dxa"/>
          </w:tcPr>
          <w:p w:rsidR="00162F95" w:rsidRDefault="00162F95" w:rsidP="00162F95">
            <w:pPr>
              <w:pStyle w:val="Normal11"/>
              <w:rPr>
                <w:ins w:id="7172" w:author="Skat" w:date="2010-06-25T12:54:00Z"/>
              </w:rPr>
            </w:pPr>
          </w:p>
        </w:tc>
      </w:tr>
      <w:tr w:rsidR="00162F95" w:rsidTr="00162F95">
        <w:tblPrEx>
          <w:tblCellMar>
            <w:top w:w="0" w:type="dxa"/>
            <w:bottom w:w="0" w:type="dxa"/>
          </w:tblCellMar>
        </w:tblPrEx>
        <w:trPr>
          <w:ins w:id="7173" w:author="Skat" w:date="2010-06-25T12:54:00Z"/>
        </w:trPr>
        <w:tc>
          <w:tcPr>
            <w:tcW w:w="1667" w:type="dxa"/>
          </w:tcPr>
          <w:p w:rsidR="00162F95" w:rsidRPr="00162F95" w:rsidRDefault="00162F95" w:rsidP="00162F95">
            <w:pPr>
              <w:pStyle w:val="Normal11"/>
              <w:rPr>
                <w:ins w:id="7174" w:author="Skat" w:date="2010-06-25T12:54:00Z"/>
                <w:b/>
              </w:rPr>
            </w:pPr>
            <w:ins w:id="7175" w:author="Skat" w:date="2010-06-25T12:54:00Z">
              <w:r>
                <w:rPr>
                  <w:b/>
                </w:rPr>
                <w:t>Format</w:t>
              </w:r>
            </w:ins>
          </w:p>
        </w:tc>
        <w:tc>
          <w:tcPr>
            <w:tcW w:w="8254" w:type="dxa"/>
          </w:tcPr>
          <w:p w:rsidR="00162F95" w:rsidRDefault="00162F95" w:rsidP="00162F95">
            <w:pPr>
              <w:pStyle w:val="Normal11"/>
              <w:rPr>
                <w:ins w:id="7176" w:author="Skat" w:date="2010-06-25T12:54:00Z"/>
              </w:rPr>
            </w:pPr>
          </w:p>
        </w:tc>
      </w:tr>
    </w:tbl>
    <w:p w:rsidR="00162F95" w:rsidRDefault="00162F95" w:rsidP="00162F95">
      <w:pPr>
        <w:pStyle w:val="Normal11"/>
        <w:rPr>
          <w:ins w:id="7177" w:author="Skat" w:date="2010-06-25T12:54:00Z"/>
        </w:rPr>
      </w:pPr>
      <w:ins w:id="7178" w:author="Skat" w:date="2010-06-25T12:54:00Z">
        <w:r>
          <w:fldChar w:fldCharType="begin"/>
        </w:r>
        <w:r>
          <w:instrText xml:space="preserve"> XE "</w:instrText>
        </w:r>
        <w:r w:rsidRPr="00423EAF">
          <w:instrText>Kortartkode</w:instrText>
        </w:r>
        <w:r>
          <w:instrText xml:space="preserve">" </w:instrText>
        </w:r>
        <w:r>
          <w:fldChar w:fldCharType="end"/>
        </w:r>
      </w:ins>
    </w:p>
    <w:p w:rsidR="00162F95" w:rsidRDefault="00162F95" w:rsidP="00162F95">
      <w:pPr>
        <w:pStyle w:val="Overskrift2"/>
        <w:rPr>
          <w:ins w:id="7179" w:author="Skat" w:date="2010-06-25T12:54:00Z"/>
        </w:rPr>
      </w:pPr>
      <w:bookmarkStart w:id="7180" w:name="_Toc265234006"/>
      <w:ins w:id="7181" w:author="Skat" w:date="2010-06-25T12:54:00Z">
        <w:r>
          <w:t>Kreditornummer</w:t>
        </w:r>
        <w:bookmarkEnd w:id="7180"/>
      </w:ins>
    </w:p>
    <w:p w:rsidR="00162F95" w:rsidRDefault="00162F95" w:rsidP="00162F95">
      <w:pPr>
        <w:pStyle w:val="Normal11"/>
        <w:rPr>
          <w:ins w:id="7182" w:author="Skat" w:date="2010-06-25T12:54:00Z"/>
        </w:rPr>
      </w:pPr>
      <w:ins w:id="7183" w:author="Skat" w:date="2010-06-25T12:54:00Z">
        <w:r>
          <w:t xml:space="preserve">Angiver hvilket kreditornummer betalingen skal tilgå. </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184" w:author="Skat" w:date="2010-06-25T12:54:00Z"/>
        </w:trPr>
        <w:tc>
          <w:tcPr>
            <w:tcW w:w="9921" w:type="dxa"/>
            <w:gridSpan w:val="2"/>
            <w:shd w:val="pct20" w:color="auto" w:fill="0000FF"/>
          </w:tcPr>
          <w:p w:rsidR="00162F95" w:rsidRPr="00162F95" w:rsidRDefault="00162F95" w:rsidP="00162F95">
            <w:pPr>
              <w:pStyle w:val="Normal11"/>
              <w:rPr>
                <w:ins w:id="7185" w:author="Skat" w:date="2010-06-25T12:54:00Z"/>
                <w:color w:val="FFFFFF"/>
              </w:rPr>
            </w:pPr>
            <w:ins w:id="7186" w:author="Skat" w:date="2010-06-25T12:54:00Z">
              <w:r>
                <w:rPr>
                  <w:color w:val="FFFFFF"/>
                </w:rPr>
                <w:t>Kreditornummer</w:t>
              </w:r>
            </w:ins>
          </w:p>
        </w:tc>
      </w:tr>
      <w:tr w:rsidR="00162F95" w:rsidTr="00162F95">
        <w:tblPrEx>
          <w:tblCellMar>
            <w:top w:w="0" w:type="dxa"/>
            <w:bottom w:w="0" w:type="dxa"/>
          </w:tblCellMar>
        </w:tblPrEx>
        <w:trPr>
          <w:ins w:id="7187" w:author="Skat" w:date="2010-06-25T12:54:00Z"/>
        </w:trPr>
        <w:tc>
          <w:tcPr>
            <w:tcW w:w="1667" w:type="dxa"/>
          </w:tcPr>
          <w:p w:rsidR="00162F95" w:rsidRPr="00162F95" w:rsidRDefault="00162F95" w:rsidP="00162F95">
            <w:pPr>
              <w:pStyle w:val="Normal11"/>
              <w:rPr>
                <w:ins w:id="7188" w:author="Skat" w:date="2010-06-25T12:54:00Z"/>
                <w:b/>
              </w:rPr>
            </w:pPr>
            <w:ins w:id="7189" w:author="Skat" w:date="2010-06-25T12:54:00Z">
              <w:r>
                <w:rPr>
                  <w:b/>
                </w:rPr>
                <w:t>Data Type</w:t>
              </w:r>
            </w:ins>
          </w:p>
        </w:tc>
        <w:tc>
          <w:tcPr>
            <w:tcW w:w="8254" w:type="dxa"/>
          </w:tcPr>
          <w:p w:rsidR="00162F95" w:rsidRDefault="00162F95" w:rsidP="00162F95">
            <w:pPr>
              <w:pStyle w:val="Normal11"/>
              <w:rPr>
                <w:ins w:id="7190" w:author="Skat" w:date="2010-06-25T12:54:00Z"/>
              </w:rPr>
            </w:pPr>
            <w:ins w:id="7191" w:author="Skat" w:date="2010-06-25T12:54:00Z">
              <w:r>
                <w:t>character</w:t>
              </w:r>
            </w:ins>
          </w:p>
        </w:tc>
      </w:tr>
      <w:tr w:rsidR="00162F95" w:rsidTr="00162F95">
        <w:tblPrEx>
          <w:tblCellMar>
            <w:top w:w="0" w:type="dxa"/>
            <w:bottom w:w="0" w:type="dxa"/>
          </w:tblCellMar>
        </w:tblPrEx>
        <w:trPr>
          <w:ins w:id="7192" w:author="Skat" w:date="2010-06-25T12:54:00Z"/>
        </w:trPr>
        <w:tc>
          <w:tcPr>
            <w:tcW w:w="1667" w:type="dxa"/>
          </w:tcPr>
          <w:p w:rsidR="00162F95" w:rsidRPr="00162F95" w:rsidRDefault="00162F95" w:rsidP="00162F95">
            <w:pPr>
              <w:pStyle w:val="Normal11"/>
              <w:rPr>
                <w:ins w:id="7193" w:author="Skat" w:date="2010-06-25T12:54:00Z"/>
                <w:b/>
              </w:rPr>
            </w:pPr>
            <w:ins w:id="7194" w:author="Skat" w:date="2010-06-25T12:54:00Z">
              <w:r>
                <w:rPr>
                  <w:b/>
                </w:rPr>
                <w:t>Data Længde</w:t>
              </w:r>
            </w:ins>
          </w:p>
        </w:tc>
        <w:tc>
          <w:tcPr>
            <w:tcW w:w="8254" w:type="dxa"/>
          </w:tcPr>
          <w:p w:rsidR="00162F95" w:rsidRDefault="00162F95" w:rsidP="00162F95">
            <w:pPr>
              <w:pStyle w:val="Normal11"/>
              <w:rPr>
                <w:ins w:id="7195" w:author="Skat" w:date="2010-06-25T12:54:00Z"/>
              </w:rPr>
            </w:pPr>
            <w:ins w:id="7196" w:author="Skat" w:date="2010-06-25T12:54:00Z">
              <w:r>
                <w:t>8</w:t>
              </w:r>
            </w:ins>
          </w:p>
        </w:tc>
      </w:tr>
      <w:tr w:rsidR="00162F95" w:rsidTr="00162F95">
        <w:tblPrEx>
          <w:tblCellMar>
            <w:top w:w="0" w:type="dxa"/>
            <w:bottom w:w="0" w:type="dxa"/>
          </w:tblCellMar>
        </w:tblPrEx>
        <w:trPr>
          <w:ins w:id="7197" w:author="Skat" w:date="2010-06-25T12:54:00Z"/>
        </w:trPr>
        <w:tc>
          <w:tcPr>
            <w:tcW w:w="1667" w:type="dxa"/>
          </w:tcPr>
          <w:p w:rsidR="00162F95" w:rsidRPr="00162F95" w:rsidRDefault="00162F95" w:rsidP="00162F95">
            <w:pPr>
              <w:pStyle w:val="Normal11"/>
              <w:rPr>
                <w:ins w:id="7198" w:author="Skat" w:date="2010-06-25T12:54:00Z"/>
                <w:b/>
              </w:rPr>
            </w:pPr>
            <w:ins w:id="7199" w:author="Skat" w:date="2010-06-25T12:54:00Z">
              <w:r>
                <w:rPr>
                  <w:b/>
                </w:rPr>
                <w:t>Tilladte værdier</w:t>
              </w:r>
            </w:ins>
          </w:p>
        </w:tc>
        <w:tc>
          <w:tcPr>
            <w:tcW w:w="8254" w:type="dxa"/>
          </w:tcPr>
          <w:p w:rsidR="00162F95" w:rsidRDefault="00162F95" w:rsidP="00162F95">
            <w:pPr>
              <w:pStyle w:val="Normal11"/>
              <w:rPr>
                <w:ins w:id="7200" w:author="Skat" w:date="2010-06-25T12:54:00Z"/>
              </w:rPr>
            </w:pPr>
          </w:p>
        </w:tc>
      </w:tr>
      <w:tr w:rsidR="00162F95" w:rsidTr="00162F95">
        <w:tblPrEx>
          <w:tblCellMar>
            <w:top w:w="0" w:type="dxa"/>
            <w:bottom w:w="0" w:type="dxa"/>
          </w:tblCellMar>
        </w:tblPrEx>
        <w:trPr>
          <w:ins w:id="7201" w:author="Skat" w:date="2010-06-25T12:54:00Z"/>
        </w:trPr>
        <w:tc>
          <w:tcPr>
            <w:tcW w:w="1667" w:type="dxa"/>
          </w:tcPr>
          <w:p w:rsidR="00162F95" w:rsidRPr="00162F95" w:rsidRDefault="00162F95" w:rsidP="00162F95">
            <w:pPr>
              <w:pStyle w:val="Normal11"/>
              <w:rPr>
                <w:ins w:id="7202" w:author="Skat" w:date="2010-06-25T12:54:00Z"/>
                <w:b/>
              </w:rPr>
            </w:pPr>
            <w:ins w:id="7203" w:author="Skat" w:date="2010-06-25T12:54:00Z">
              <w:r>
                <w:rPr>
                  <w:b/>
                </w:rPr>
                <w:t>Format</w:t>
              </w:r>
            </w:ins>
          </w:p>
        </w:tc>
        <w:tc>
          <w:tcPr>
            <w:tcW w:w="8254" w:type="dxa"/>
          </w:tcPr>
          <w:p w:rsidR="00162F95" w:rsidRDefault="00162F95" w:rsidP="00162F95">
            <w:pPr>
              <w:pStyle w:val="Normal11"/>
              <w:rPr>
                <w:ins w:id="7204" w:author="Skat" w:date="2010-06-25T12:54:00Z"/>
              </w:rPr>
            </w:pPr>
          </w:p>
        </w:tc>
      </w:tr>
    </w:tbl>
    <w:p w:rsidR="00162F95" w:rsidRDefault="00162F95" w:rsidP="00162F95">
      <w:pPr>
        <w:pStyle w:val="Normal11"/>
        <w:rPr>
          <w:ins w:id="7205" w:author="Skat" w:date="2010-06-25T12:54:00Z"/>
        </w:rPr>
      </w:pPr>
      <w:ins w:id="7206" w:author="Skat" w:date="2010-06-25T12:54:00Z">
        <w:r>
          <w:fldChar w:fldCharType="begin"/>
        </w:r>
        <w:r>
          <w:instrText xml:space="preserve"> XE "</w:instrText>
        </w:r>
        <w:r w:rsidRPr="00377B77">
          <w:instrText>Kreditornummer</w:instrText>
        </w:r>
        <w:r>
          <w:instrText xml:space="preserve">" </w:instrText>
        </w:r>
        <w:r>
          <w:fldChar w:fldCharType="end"/>
        </w:r>
      </w:ins>
    </w:p>
    <w:p w:rsidR="00162F95" w:rsidRDefault="00162F95" w:rsidP="00162F95">
      <w:pPr>
        <w:pStyle w:val="Overskrift2"/>
        <w:numPr>
          <w:numberingChange w:id="7207" w:author="Skat" w:date="2010-06-25T12:54:00Z" w:original="%1:8:0:.%2:39:0:"/>
        </w:numPr>
      </w:pPr>
      <w:bookmarkStart w:id="7208" w:name="_Toc265234007"/>
      <w:bookmarkStart w:id="7209" w:name="_Toc263947443"/>
      <w:r>
        <w:t>KundeNummer</w:t>
      </w:r>
      <w:bookmarkEnd w:id="7208"/>
      <w:bookmarkEnd w:id="7209"/>
    </w:p>
    <w:p w:rsidR="00162F95" w:rsidRDefault="00162F95" w:rsidP="00162F95">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KundeNummer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B75EF">
        <w:instrText>KundeNummer</w:instrText>
      </w:r>
      <w:r>
        <w:instrText xml:space="preserve">" </w:instrText>
      </w:r>
      <w:r>
        <w:fldChar w:fldCharType="end"/>
      </w:r>
    </w:p>
    <w:p w:rsidR="00162F95" w:rsidRDefault="00162F95" w:rsidP="00162F95">
      <w:pPr>
        <w:pStyle w:val="Overskrift2"/>
        <w:numPr>
          <w:numberingChange w:id="7210" w:author="Skat" w:date="2010-06-25T12:54:00Z" w:original="%1:8:0:.%2:40:0:"/>
        </w:numPr>
      </w:pPr>
      <w:bookmarkStart w:id="7211" w:name="_Toc265234008"/>
      <w:bookmarkStart w:id="7212" w:name="_Toc263947444"/>
      <w:r>
        <w:t>Køn</w:t>
      </w:r>
      <w:bookmarkEnd w:id="7211"/>
      <w:bookmarkEnd w:id="7212"/>
    </w:p>
    <w:p w:rsidR="00162F95" w:rsidRDefault="00162F95" w:rsidP="00162F95">
      <w:pPr>
        <w:pStyle w:val="Normal11"/>
      </w:pPr>
      <w:r>
        <w:t xml:space="preserve">Beskrivelse af køn - enten </w:t>
      </w:r>
    </w:p>
    <w:p w:rsidR="00162F95" w:rsidRDefault="00162F95" w:rsidP="00162F95">
      <w:pPr>
        <w:pStyle w:val="Normal11"/>
      </w:pPr>
      <w:r>
        <w:t>1 = mand</w:t>
      </w:r>
    </w:p>
    <w:p w:rsidR="00162F95" w:rsidRDefault="00162F95" w:rsidP="00162F95">
      <w:pPr>
        <w:pStyle w:val="Normal11"/>
      </w:pPr>
      <w:r>
        <w:t>2 = kvinde</w:t>
      </w:r>
    </w:p>
    <w:p w:rsidR="00162F95" w:rsidRDefault="00162F95" w:rsidP="00162F95">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Køn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848F3">
        <w:instrText>Køn</w:instrText>
      </w:r>
      <w:r>
        <w:instrText xml:space="preserve">" </w:instrText>
      </w:r>
      <w:r>
        <w:fldChar w:fldCharType="end"/>
      </w:r>
    </w:p>
    <w:p w:rsidR="00162F95" w:rsidRDefault="00162F95" w:rsidP="00162F95">
      <w:pPr>
        <w:pStyle w:val="Overskrift2"/>
        <w:numPr>
          <w:numberingChange w:id="7213" w:author="Skat" w:date="2010-06-25T12:54:00Z" w:original="%1:8:0:.%2:41:0:"/>
        </w:numPr>
      </w:pPr>
      <w:bookmarkStart w:id="7214" w:name="_Toc265234009"/>
      <w:bookmarkStart w:id="7215" w:name="_Toc263947445"/>
      <w:r>
        <w:t>LandeNummerKode</w:t>
      </w:r>
      <w:bookmarkEnd w:id="7214"/>
      <w:bookmarkEnd w:id="7215"/>
    </w:p>
    <w:p w:rsidR="00162F95" w:rsidRDefault="00162F95" w:rsidP="00162F95">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LandeNummerKode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808EE">
        <w:instrText>LandeNummerKode</w:instrText>
      </w:r>
      <w:r>
        <w:instrText xml:space="preserve">" </w:instrText>
      </w:r>
      <w:r>
        <w:fldChar w:fldCharType="end"/>
      </w:r>
    </w:p>
    <w:p w:rsidR="00162F95" w:rsidRDefault="00162F95" w:rsidP="00162F95">
      <w:pPr>
        <w:pStyle w:val="Overskrift2"/>
        <w:numPr>
          <w:numberingChange w:id="7216" w:author="Skat" w:date="2010-06-25T12:54:00Z" w:original="%1:8:0:.%2:42:0:"/>
        </w:numPr>
      </w:pPr>
      <w:bookmarkStart w:id="7217" w:name="_Toc265234010"/>
      <w:bookmarkStart w:id="7218" w:name="_Toc263947446"/>
      <w:r>
        <w:t>LandsDel</w:t>
      </w:r>
      <w:bookmarkEnd w:id="7217"/>
      <w:bookmarkEnd w:id="7218"/>
    </w:p>
    <w:p w:rsidR="00162F95" w:rsidRDefault="00162F95" w:rsidP="00162F95">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LandsDel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215C9">
        <w:instrText>LandsDel</w:instrText>
      </w:r>
      <w:r>
        <w:instrText xml:space="preserve">" </w:instrText>
      </w:r>
      <w:r>
        <w:fldChar w:fldCharType="end"/>
      </w:r>
    </w:p>
    <w:p w:rsidR="00162F95" w:rsidRDefault="00162F95" w:rsidP="00162F95">
      <w:pPr>
        <w:pStyle w:val="Overskrift2"/>
        <w:numPr>
          <w:numberingChange w:id="7219" w:author="Skat" w:date="2010-06-25T12:54:00Z" w:original="%1:8:0:.%2:43:0:"/>
        </w:numPr>
      </w:pPr>
      <w:bookmarkStart w:id="7220" w:name="_Toc265234011"/>
      <w:bookmarkStart w:id="7221" w:name="_Toc263947447"/>
      <w:r>
        <w:t>LigeUlige</w:t>
      </w:r>
      <w:bookmarkEnd w:id="7220"/>
      <w:bookmarkEnd w:id="7221"/>
    </w:p>
    <w:p w:rsidR="00162F95" w:rsidRDefault="00162F95" w:rsidP="00162F95">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LigeUlige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 xml:space="preserve">Lige </w:t>
            </w:r>
          </w:p>
          <w:p w:rsidR="00162F95" w:rsidRDefault="00162F95" w:rsidP="00162F95">
            <w:pPr>
              <w:pStyle w:val="Normal11"/>
            </w:pPr>
            <w:r>
              <w:t>Ulige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4388B">
        <w:instrText>LigeUlige</w:instrText>
      </w:r>
      <w:r>
        <w:instrText xml:space="preserve">" </w:instrText>
      </w:r>
      <w:r>
        <w:fldChar w:fldCharType="end"/>
      </w:r>
    </w:p>
    <w:p w:rsidR="00162F95" w:rsidRDefault="00162F95" w:rsidP="00162F95">
      <w:pPr>
        <w:pStyle w:val="Overskrift2"/>
        <w:numPr>
          <w:numberingChange w:id="7222" w:author="Skat" w:date="2010-06-25T12:54:00Z" w:original="%1:8:0:.%2:44:0:"/>
        </w:numPr>
      </w:pPr>
      <w:bookmarkStart w:id="7223" w:name="_Toc265234012"/>
      <w:bookmarkStart w:id="7224" w:name="_Toc263947448"/>
      <w:r>
        <w:t>Markering</w:t>
      </w:r>
      <w:bookmarkEnd w:id="7223"/>
      <w:bookmarkEnd w:id="7224"/>
    </w:p>
    <w:p w:rsidR="00162F95" w:rsidRDefault="00162F95" w:rsidP="00162F95">
      <w:pPr>
        <w:pStyle w:val="Normal11"/>
      </w:pPr>
      <w:r>
        <w:t>Generel type for markeringer. Kan være:</w:t>
      </w:r>
    </w:p>
    <w:p w:rsidR="00162F95" w:rsidRDefault="00162F95" w:rsidP="00162F95">
      <w:pPr>
        <w:pStyle w:val="Normal11"/>
      </w:pPr>
    </w:p>
    <w:p w:rsidR="00162F95" w:rsidRDefault="00162F95" w:rsidP="00162F95">
      <w:pPr>
        <w:pStyle w:val="Normal11"/>
      </w:pPr>
      <w:r>
        <w:t>false</w:t>
      </w:r>
    </w:p>
    <w:p w:rsidR="00162F95" w:rsidRDefault="00162F95" w:rsidP="00162F95">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Markering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883E89">
        <w:instrText>Markering</w:instrText>
      </w:r>
      <w:r>
        <w:instrText xml:space="preserve">" </w:instrText>
      </w:r>
      <w:r>
        <w:fldChar w:fldCharType="end"/>
      </w:r>
    </w:p>
    <w:p w:rsidR="00162F95" w:rsidRDefault="00162F95" w:rsidP="00162F95">
      <w:pPr>
        <w:pStyle w:val="Overskrift2"/>
        <w:numPr>
          <w:numberingChange w:id="7225" w:author="Skat" w:date="2010-06-25T12:54:00Z" w:original="%1:8:0:.%2:45:0:"/>
        </w:numPr>
      </w:pPr>
      <w:bookmarkStart w:id="7226" w:name="_Toc265234013"/>
      <w:bookmarkStart w:id="7227" w:name="_Toc263947449"/>
      <w:r>
        <w:t>MeddelelseKode</w:t>
      </w:r>
      <w:bookmarkEnd w:id="7226"/>
      <w:bookmarkEnd w:id="7227"/>
    </w:p>
    <w:p w:rsidR="00162F95" w:rsidRDefault="00162F95" w:rsidP="00162F95">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MeddelelseKode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82A44">
        <w:instrText>MeddelelseKode</w:instrText>
      </w:r>
      <w:r>
        <w:instrText xml:space="preserve">" </w:instrText>
      </w:r>
      <w:r>
        <w:fldChar w:fldCharType="end"/>
      </w:r>
    </w:p>
    <w:p w:rsidR="00162F95" w:rsidRDefault="00162F95" w:rsidP="00162F95">
      <w:pPr>
        <w:pStyle w:val="Overskrift2"/>
        <w:rPr>
          <w:ins w:id="7228" w:author="Skat" w:date="2010-06-25T12:54:00Z"/>
        </w:rPr>
      </w:pPr>
      <w:bookmarkStart w:id="7229" w:name="_Toc265234014"/>
      <w:ins w:id="7230" w:author="Skat" w:date="2010-06-25T12:54:00Z">
        <w:r>
          <w:t>MyndighedNummer</w:t>
        </w:r>
        <w:bookmarkEnd w:id="7229"/>
      </w:ins>
    </w:p>
    <w:p w:rsidR="00162F95" w:rsidRDefault="00162F95" w:rsidP="00162F95">
      <w:pPr>
        <w:pStyle w:val="Normal11"/>
        <w:rPr>
          <w:ins w:id="7231" w:author="Skat" w:date="2010-06-25T12:54:00Z"/>
        </w:rPr>
      </w:pPr>
      <w:ins w:id="7232" w:author="Skat" w:date="2010-06-25T12:54:00Z">
        <w:r>
          <w:t>Nummer der entydigt identificerer de for SKAT relevante myndigheder.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233" w:author="Skat" w:date="2010-06-25T12:54:00Z"/>
        </w:trPr>
        <w:tc>
          <w:tcPr>
            <w:tcW w:w="9921" w:type="dxa"/>
            <w:gridSpan w:val="2"/>
            <w:shd w:val="pct20" w:color="auto" w:fill="0000FF"/>
          </w:tcPr>
          <w:p w:rsidR="00162F95" w:rsidRPr="00162F95" w:rsidRDefault="00162F95" w:rsidP="00162F95">
            <w:pPr>
              <w:pStyle w:val="Normal11"/>
              <w:rPr>
                <w:ins w:id="7234" w:author="Skat" w:date="2010-06-25T12:54:00Z"/>
                <w:color w:val="FFFFFF"/>
              </w:rPr>
            </w:pPr>
            <w:ins w:id="7235" w:author="Skat" w:date="2010-06-25T12:54:00Z">
              <w:r>
                <w:rPr>
                  <w:color w:val="FFFFFF"/>
                </w:rPr>
                <w:t>MyndighedNummer</w:t>
              </w:r>
            </w:ins>
          </w:p>
        </w:tc>
      </w:tr>
      <w:tr w:rsidR="00162F95" w:rsidTr="00162F95">
        <w:tblPrEx>
          <w:tblCellMar>
            <w:top w:w="0" w:type="dxa"/>
            <w:bottom w:w="0" w:type="dxa"/>
          </w:tblCellMar>
        </w:tblPrEx>
        <w:trPr>
          <w:ins w:id="7236" w:author="Skat" w:date="2010-06-25T12:54:00Z"/>
        </w:trPr>
        <w:tc>
          <w:tcPr>
            <w:tcW w:w="1667" w:type="dxa"/>
          </w:tcPr>
          <w:p w:rsidR="00162F95" w:rsidRPr="00162F95" w:rsidRDefault="00162F95" w:rsidP="00162F95">
            <w:pPr>
              <w:pStyle w:val="Normal11"/>
              <w:rPr>
                <w:ins w:id="7237" w:author="Skat" w:date="2010-06-25T12:54:00Z"/>
                <w:b/>
              </w:rPr>
            </w:pPr>
            <w:ins w:id="7238" w:author="Skat" w:date="2010-06-25T12:54:00Z">
              <w:r>
                <w:rPr>
                  <w:b/>
                </w:rPr>
                <w:t>Data Type</w:t>
              </w:r>
            </w:ins>
          </w:p>
        </w:tc>
        <w:tc>
          <w:tcPr>
            <w:tcW w:w="8254" w:type="dxa"/>
          </w:tcPr>
          <w:p w:rsidR="00162F95" w:rsidRDefault="00162F95" w:rsidP="00162F95">
            <w:pPr>
              <w:pStyle w:val="Normal11"/>
              <w:rPr>
                <w:ins w:id="7239" w:author="Skat" w:date="2010-06-25T12:54:00Z"/>
              </w:rPr>
            </w:pPr>
            <w:ins w:id="7240" w:author="Skat" w:date="2010-06-25T12:54:00Z">
              <w:r>
                <w:t>number</w:t>
              </w:r>
            </w:ins>
          </w:p>
        </w:tc>
      </w:tr>
      <w:tr w:rsidR="00162F95" w:rsidTr="00162F95">
        <w:tblPrEx>
          <w:tblCellMar>
            <w:top w:w="0" w:type="dxa"/>
            <w:bottom w:w="0" w:type="dxa"/>
          </w:tblCellMar>
        </w:tblPrEx>
        <w:trPr>
          <w:ins w:id="7241" w:author="Skat" w:date="2010-06-25T12:54:00Z"/>
        </w:trPr>
        <w:tc>
          <w:tcPr>
            <w:tcW w:w="1667" w:type="dxa"/>
          </w:tcPr>
          <w:p w:rsidR="00162F95" w:rsidRPr="00162F95" w:rsidRDefault="00162F95" w:rsidP="00162F95">
            <w:pPr>
              <w:pStyle w:val="Normal11"/>
              <w:rPr>
                <w:ins w:id="7242" w:author="Skat" w:date="2010-06-25T12:54:00Z"/>
                <w:b/>
              </w:rPr>
            </w:pPr>
            <w:ins w:id="7243" w:author="Skat" w:date="2010-06-25T12:54:00Z">
              <w:r>
                <w:rPr>
                  <w:b/>
                </w:rPr>
                <w:t>Data Længde</w:t>
              </w:r>
            </w:ins>
          </w:p>
        </w:tc>
        <w:tc>
          <w:tcPr>
            <w:tcW w:w="8254" w:type="dxa"/>
          </w:tcPr>
          <w:p w:rsidR="00162F95" w:rsidRDefault="00162F95" w:rsidP="00162F95">
            <w:pPr>
              <w:pStyle w:val="Normal11"/>
              <w:rPr>
                <w:ins w:id="7244" w:author="Skat" w:date="2010-06-25T12:54:00Z"/>
              </w:rPr>
            </w:pPr>
            <w:ins w:id="7245" w:author="Skat" w:date="2010-06-25T12:54:00Z">
              <w:r>
                <w:t>4</w:t>
              </w:r>
            </w:ins>
          </w:p>
        </w:tc>
      </w:tr>
      <w:tr w:rsidR="00162F95" w:rsidTr="00162F95">
        <w:tblPrEx>
          <w:tblCellMar>
            <w:top w:w="0" w:type="dxa"/>
            <w:bottom w:w="0" w:type="dxa"/>
          </w:tblCellMar>
        </w:tblPrEx>
        <w:trPr>
          <w:ins w:id="7246" w:author="Skat" w:date="2010-06-25T12:54:00Z"/>
        </w:trPr>
        <w:tc>
          <w:tcPr>
            <w:tcW w:w="1667" w:type="dxa"/>
          </w:tcPr>
          <w:p w:rsidR="00162F95" w:rsidRPr="00162F95" w:rsidRDefault="00162F95" w:rsidP="00162F95">
            <w:pPr>
              <w:pStyle w:val="Normal11"/>
              <w:rPr>
                <w:ins w:id="7247" w:author="Skat" w:date="2010-06-25T12:54:00Z"/>
                <w:b/>
              </w:rPr>
            </w:pPr>
            <w:ins w:id="7248" w:author="Skat" w:date="2010-06-25T12:54:00Z">
              <w:r>
                <w:rPr>
                  <w:b/>
                </w:rPr>
                <w:t>Tilladte værdier</w:t>
              </w:r>
            </w:ins>
          </w:p>
        </w:tc>
        <w:tc>
          <w:tcPr>
            <w:tcW w:w="8254" w:type="dxa"/>
          </w:tcPr>
          <w:p w:rsidR="00162F95" w:rsidRDefault="00162F95" w:rsidP="00162F95">
            <w:pPr>
              <w:pStyle w:val="Normal11"/>
              <w:rPr>
                <w:ins w:id="7249" w:author="Skat" w:date="2010-06-25T12:54:00Z"/>
              </w:rPr>
            </w:pPr>
            <w:ins w:id="7250" w:author="Skat" w:date="2010-06-25T12:54:00Z">
              <w:r>
                <w:t>0000 - 9999</w:t>
              </w:r>
            </w:ins>
          </w:p>
        </w:tc>
      </w:tr>
      <w:tr w:rsidR="00162F95" w:rsidTr="00162F95">
        <w:tblPrEx>
          <w:tblCellMar>
            <w:top w:w="0" w:type="dxa"/>
            <w:bottom w:w="0" w:type="dxa"/>
          </w:tblCellMar>
        </w:tblPrEx>
        <w:trPr>
          <w:ins w:id="7251" w:author="Skat" w:date="2010-06-25T12:54:00Z"/>
        </w:trPr>
        <w:tc>
          <w:tcPr>
            <w:tcW w:w="1667" w:type="dxa"/>
          </w:tcPr>
          <w:p w:rsidR="00162F95" w:rsidRPr="00162F95" w:rsidRDefault="00162F95" w:rsidP="00162F95">
            <w:pPr>
              <w:pStyle w:val="Normal11"/>
              <w:rPr>
                <w:ins w:id="7252" w:author="Skat" w:date="2010-06-25T12:54:00Z"/>
                <w:b/>
              </w:rPr>
            </w:pPr>
            <w:ins w:id="7253" w:author="Skat" w:date="2010-06-25T12:54:00Z">
              <w:r>
                <w:rPr>
                  <w:b/>
                </w:rPr>
                <w:t>Format</w:t>
              </w:r>
            </w:ins>
          </w:p>
        </w:tc>
        <w:tc>
          <w:tcPr>
            <w:tcW w:w="8254" w:type="dxa"/>
          </w:tcPr>
          <w:p w:rsidR="00162F95" w:rsidRDefault="00162F95" w:rsidP="00162F95">
            <w:pPr>
              <w:pStyle w:val="Normal11"/>
              <w:rPr>
                <w:ins w:id="7254" w:author="Skat" w:date="2010-06-25T12:54:00Z"/>
              </w:rPr>
            </w:pPr>
          </w:p>
        </w:tc>
      </w:tr>
    </w:tbl>
    <w:p w:rsidR="00162F95" w:rsidRDefault="00162F95" w:rsidP="00162F95">
      <w:pPr>
        <w:pStyle w:val="Normal11"/>
        <w:rPr>
          <w:ins w:id="7255" w:author="Skat" w:date="2010-06-25T12:54:00Z"/>
        </w:rPr>
      </w:pPr>
      <w:ins w:id="7256" w:author="Skat" w:date="2010-06-25T12:54:00Z">
        <w:r>
          <w:fldChar w:fldCharType="begin"/>
        </w:r>
        <w:r>
          <w:instrText xml:space="preserve"> XE "</w:instrText>
        </w:r>
        <w:r w:rsidRPr="00C330D7">
          <w:instrText>MyndighedNummer</w:instrText>
        </w:r>
        <w:r>
          <w:instrText xml:space="preserve">" </w:instrText>
        </w:r>
        <w:r>
          <w:fldChar w:fldCharType="end"/>
        </w:r>
      </w:ins>
    </w:p>
    <w:p w:rsidR="00162F95" w:rsidRDefault="00162F95" w:rsidP="00162F95">
      <w:pPr>
        <w:pStyle w:val="Overskrift2"/>
        <w:numPr>
          <w:numberingChange w:id="7257" w:author="Skat" w:date="2010-06-25T12:54:00Z" w:original="%1:8:0:.%2:46:0:"/>
        </w:numPr>
      </w:pPr>
      <w:bookmarkStart w:id="7258" w:name="_Toc265234015"/>
      <w:bookmarkStart w:id="7259" w:name="_Toc263947450"/>
      <w:r>
        <w:t>Navn</w:t>
      </w:r>
      <w:bookmarkEnd w:id="7258"/>
      <w:bookmarkEnd w:id="7259"/>
    </w:p>
    <w:p w:rsidR="00162F95" w:rsidRDefault="00162F95" w:rsidP="00162F95">
      <w:pPr>
        <w:pStyle w:val="Normal11"/>
      </w:pPr>
      <w:r>
        <w:t>Generisk navnefelt.</w:t>
      </w:r>
    </w:p>
    <w:p w:rsidR="00162F95" w:rsidRDefault="00162F95" w:rsidP="00162F95">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Navn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B1E87">
        <w:instrText>Navn</w:instrText>
      </w:r>
      <w:r>
        <w:instrText xml:space="preserve">" </w:instrText>
      </w:r>
      <w:r>
        <w:fldChar w:fldCharType="end"/>
      </w:r>
    </w:p>
    <w:p w:rsidR="00162F95" w:rsidRDefault="00162F95" w:rsidP="00162F95">
      <w:pPr>
        <w:pStyle w:val="Overskrift2"/>
        <w:numPr>
          <w:numberingChange w:id="7260" w:author="Skat" w:date="2010-06-25T12:54:00Z" w:original="%1:8:0:.%2:47:0:"/>
        </w:numPr>
      </w:pPr>
      <w:bookmarkStart w:id="7261" w:name="_Toc265234016"/>
      <w:bookmarkStart w:id="7262" w:name="_Toc263947451"/>
      <w:r>
        <w:t>NemKontoTekst</w:t>
      </w:r>
      <w:bookmarkEnd w:id="7261"/>
      <w:bookmarkEnd w:id="7262"/>
    </w:p>
    <w:p w:rsidR="00162F95" w:rsidRDefault="00162F95" w:rsidP="00162F95">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NemKontoTekst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0196D">
        <w:instrText>NemKontoTekst</w:instrText>
      </w:r>
      <w:r>
        <w:instrText xml:space="preserve">" </w:instrText>
      </w:r>
      <w:r>
        <w:fldChar w:fldCharType="end"/>
      </w:r>
    </w:p>
    <w:p w:rsidR="00307A99" w:rsidRDefault="00307A99" w:rsidP="00307A99">
      <w:pPr>
        <w:pStyle w:val="Overskrift2"/>
        <w:rPr>
          <w:del w:id="7263" w:author="Skat" w:date="2010-06-25T12:54:00Z"/>
        </w:rPr>
      </w:pPr>
      <w:bookmarkStart w:id="7264" w:name="_Toc265234017"/>
      <w:bookmarkStart w:id="7265" w:name="_Toc263947452"/>
      <w:del w:id="7266" w:author="Skat" w:date="2010-06-25T12:54:00Z">
        <w:r>
          <w:delText>OCRKortType</w:delText>
        </w:r>
        <w:bookmarkEnd w:id="7265"/>
      </w:del>
    </w:p>
    <w:p w:rsidR="00307A99" w:rsidRDefault="00307A99" w:rsidP="00307A99">
      <w:pPr>
        <w:pStyle w:val="Normal11"/>
        <w:rPr>
          <w:del w:id="7267" w:author="Skat" w:date="2010-06-25T12:54:00Z"/>
        </w:rPr>
      </w:pPr>
      <w:del w:id="7268" w:author="Skat" w:date="2010-06-25T12:54:00Z">
        <w:r>
          <w:delText>OCR korttype nummer, fx 71</w:delText>
        </w:r>
      </w:del>
    </w:p>
    <w:p w:rsidR="00162F95" w:rsidRDefault="00162F95" w:rsidP="00162F95">
      <w:pPr>
        <w:pStyle w:val="Overskrift2"/>
        <w:rPr>
          <w:ins w:id="7269" w:author="Skat" w:date="2010-06-25T12:54:00Z"/>
        </w:rPr>
      </w:pPr>
      <w:ins w:id="7270" w:author="Skat" w:date="2010-06-25T12:54:00Z">
        <w:r>
          <w:t>OrganisatoriskEnhedNummer</w:t>
        </w:r>
        <w:bookmarkEnd w:id="7264"/>
      </w:ins>
    </w:p>
    <w:p w:rsidR="00162F95" w:rsidRDefault="00162F95" w:rsidP="00162F95">
      <w:pPr>
        <w:pStyle w:val="Normal11"/>
        <w:rPr>
          <w:ins w:id="7271"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307A99" w:rsidP="00162F95">
            <w:pPr>
              <w:pStyle w:val="Normal11"/>
              <w:rPr>
                <w:color w:val="FFFFFF"/>
              </w:rPr>
            </w:pPr>
            <w:del w:id="7272" w:author="Skat" w:date="2010-06-25T12:54:00Z">
              <w:r>
                <w:rPr>
                  <w:color w:val="FFFFFF"/>
                </w:rPr>
                <w:delText>OCRKortType</w:delText>
              </w:r>
            </w:del>
            <w:ins w:id="7273" w:author="Skat" w:date="2010-06-25T12:54:00Z">
              <w:r w:rsidR="00162F95">
                <w:rPr>
                  <w:color w:val="FFFFFF"/>
                </w:rPr>
                <w:t>OrganisatoriskEnhedNummer</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307A99" w:rsidP="00162F95">
            <w:pPr>
              <w:pStyle w:val="Normal11"/>
            </w:pPr>
            <w:del w:id="7274" w:author="Skat" w:date="2010-06-25T12:54:00Z">
              <w:r>
                <w:delText>integer</w:delText>
              </w:r>
            </w:del>
            <w:ins w:id="7275" w:author="Skat" w:date="2010-06-25T12:54:00Z">
              <w:r w:rsidR="00162F95">
                <w:t>character</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307A99" w:rsidP="00162F95">
            <w:pPr>
              <w:pStyle w:val="Normal11"/>
            </w:pPr>
            <w:del w:id="7276" w:author="Skat" w:date="2010-06-25T12:54:00Z">
              <w:r>
                <w:delText>2</w:delText>
              </w:r>
            </w:del>
            <w:ins w:id="7277" w:author="Skat" w:date="2010-06-25T12:54:00Z">
              <w:r w:rsidR="00162F95">
                <w:t>11</w:t>
              </w:r>
            </w:ins>
          </w:p>
        </w:tc>
      </w:tr>
      <w:tr w:rsidR="00307A99" w:rsidTr="00307A99">
        <w:tblPrEx>
          <w:tblCellMar>
            <w:top w:w="0" w:type="dxa"/>
            <w:bottom w:w="0" w:type="dxa"/>
          </w:tblCellMar>
        </w:tblPrEx>
        <w:trPr>
          <w:del w:id="7278" w:author="Skat" w:date="2010-06-25T12:54:00Z"/>
        </w:trPr>
        <w:tc>
          <w:tcPr>
            <w:tcW w:w="1667" w:type="dxa"/>
          </w:tcPr>
          <w:p w:rsidR="00307A99" w:rsidRPr="00307A99" w:rsidRDefault="00307A99" w:rsidP="00307A99">
            <w:pPr>
              <w:pStyle w:val="Normal11"/>
              <w:rPr>
                <w:del w:id="7279" w:author="Skat" w:date="2010-06-25T12:54:00Z"/>
                <w:b/>
              </w:rPr>
            </w:pPr>
            <w:del w:id="7280" w:author="Skat" w:date="2010-06-25T12:54:00Z">
              <w:r>
                <w:rPr>
                  <w:b/>
                </w:rPr>
                <w:delText>Tilladte værdier</w:delText>
              </w:r>
            </w:del>
          </w:p>
        </w:tc>
        <w:tc>
          <w:tcPr>
            <w:tcW w:w="8254" w:type="dxa"/>
          </w:tcPr>
          <w:p w:rsidR="00307A99" w:rsidRDefault="00307A99" w:rsidP="00307A99">
            <w:pPr>
              <w:pStyle w:val="Normal11"/>
              <w:rPr>
                <w:del w:id="7281" w:author="Skat" w:date="2010-06-25T12:54:00Z"/>
              </w:rPr>
            </w:pPr>
          </w:p>
        </w:tc>
      </w:tr>
      <w:tr w:rsidR="00307A99" w:rsidTr="00307A99">
        <w:tblPrEx>
          <w:tblCellMar>
            <w:top w:w="0" w:type="dxa"/>
            <w:bottom w:w="0" w:type="dxa"/>
          </w:tblCellMar>
        </w:tblPrEx>
        <w:trPr>
          <w:del w:id="7282" w:author="Skat" w:date="2010-06-25T12:54:00Z"/>
        </w:trPr>
        <w:tc>
          <w:tcPr>
            <w:tcW w:w="1667" w:type="dxa"/>
          </w:tcPr>
          <w:p w:rsidR="00307A99" w:rsidRPr="00307A99" w:rsidRDefault="00307A99" w:rsidP="00307A99">
            <w:pPr>
              <w:pStyle w:val="Normal11"/>
              <w:rPr>
                <w:del w:id="7283" w:author="Skat" w:date="2010-06-25T12:54:00Z"/>
                <w:b/>
              </w:rPr>
            </w:pPr>
            <w:del w:id="7284" w:author="Skat" w:date="2010-06-25T12:54:00Z">
              <w:r>
                <w:rPr>
                  <w:b/>
                </w:rPr>
                <w:delText>Format</w:delText>
              </w:r>
            </w:del>
          </w:p>
        </w:tc>
        <w:tc>
          <w:tcPr>
            <w:tcW w:w="8254" w:type="dxa"/>
          </w:tcPr>
          <w:p w:rsidR="00307A99" w:rsidRDefault="00307A99" w:rsidP="00307A99">
            <w:pPr>
              <w:pStyle w:val="Normal11"/>
              <w:rPr>
                <w:del w:id="7285" w:author="Skat" w:date="2010-06-25T12:54:00Z"/>
              </w:rPr>
            </w:pPr>
          </w:p>
        </w:tc>
      </w:tr>
    </w:tbl>
    <w:p w:rsidR="00307A99" w:rsidRDefault="00786046" w:rsidP="00307A99">
      <w:pPr>
        <w:pStyle w:val="Normal11"/>
        <w:rPr>
          <w:del w:id="7286" w:author="Skat" w:date="2010-06-25T12:54:00Z"/>
        </w:rPr>
      </w:pPr>
      <w:del w:id="7287" w:author="Skat" w:date="2010-06-25T12:54:00Z">
        <w:r>
          <w:fldChar w:fldCharType="begin"/>
        </w:r>
        <w:r w:rsidR="00307A99">
          <w:delInstrText xml:space="preserve"> XE "</w:delInstrText>
        </w:r>
        <w:r w:rsidR="00307A99" w:rsidRPr="004F04F7">
          <w:delInstrText>OCRKortType</w:delInstrText>
        </w:r>
        <w:r w:rsidR="00307A99">
          <w:delInstrText xml:space="preserve">" </w:delInstrText>
        </w:r>
        <w:r>
          <w:fldChar w:fldCharType="end"/>
        </w:r>
      </w:del>
    </w:p>
    <w:p w:rsidR="00307A99" w:rsidRDefault="00307A99" w:rsidP="00307A99">
      <w:pPr>
        <w:pStyle w:val="Overskrift2"/>
        <w:rPr>
          <w:del w:id="7288" w:author="Skat" w:date="2010-06-25T12:54:00Z"/>
        </w:rPr>
      </w:pPr>
      <w:bookmarkStart w:id="7289" w:name="_Toc263947453"/>
      <w:del w:id="7290" w:author="Skat" w:date="2010-06-25T12:54:00Z">
        <w:r>
          <w:delText>OCRNummer</w:delText>
        </w:r>
        <w:bookmarkEnd w:id="7289"/>
      </w:del>
    </w:p>
    <w:p w:rsidR="00307A99" w:rsidRDefault="00307A99" w:rsidP="00307A99">
      <w:pPr>
        <w:pStyle w:val="Normal11"/>
        <w:rPr>
          <w:del w:id="7291" w:author="Skat" w:date="2010-06-25T12:54:00Z"/>
        </w:rPr>
      </w:pPr>
      <w:del w:id="7292" w:author="Skat" w:date="2010-06-25T12:54:00Z">
        <w:r>
          <w:delText>Angiver OCR-nr for en specifik punktafgift.</w:delText>
        </w:r>
      </w:de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307A99" w:rsidTr="00307A99">
        <w:trPr>
          <w:tblHeader/>
          <w:del w:id="7293" w:author="Skat" w:date="2010-06-25T12:54:00Z"/>
        </w:trPr>
        <w:tc>
          <w:tcPr>
            <w:tcW w:w="9921" w:type="dxa"/>
            <w:gridSpan w:val="2"/>
            <w:shd w:val="pct20" w:color="auto" w:fill="0000FF"/>
          </w:tcPr>
          <w:p w:rsidR="00307A99" w:rsidRPr="00307A99" w:rsidRDefault="00307A99" w:rsidP="00307A99">
            <w:pPr>
              <w:pStyle w:val="Normal11"/>
              <w:rPr>
                <w:del w:id="7294" w:author="Skat" w:date="2010-06-25T12:54:00Z"/>
                <w:color w:val="FFFFFF"/>
              </w:rPr>
            </w:pPr>
            <w:del w:id="7295" w:author="Skat" w:date="2010-06-25T12:54:00Z">
              <w:r>
                <w:rPr>
                  <w:color w:val="FFFFFF"/>
                </w:rPr>
                <w:delText>OCRNummer</w:delText>
              </w:r>
            </w:del>
          </w:p>
        </w:tc>
      </w:tr>
      <w:tr w:rsidR="00307A99" w:rsidTr="00307A99">
        <w:trPr>
          <w:del w:id="7296" w:author="Skat" w:date="2010-06-25T12:54:00Z"/>
        </w:trPr>
        <w:tc>
          <w:tcPr>
            <w:tcW w:w="1667" w:type="dxa"/>
          </w:tcPr>
          <w:p w:rsidR="00307A99" w:rsidRPr="00307A99" w:rsidRDefault="00307A99" w:rsidP="00307A99">
            <w:pPr>
              <w:pStyle w:val="Normal11"/>
              <w:rPr>
                <w:del w:id="7297" w:author="Skat" w:date="2010-06-25T12:54:00Z"/>
                <w:b/>
              </w:rPr>
            </w:pPr>
            <w:del w:id="7298" w:author="Skat" w:date="2010-06-25T12:54:00Z">
              <w:r>
                <w:rPr>
                  <w:b/>
                </w:rPr>
                <w:delText>Data Type</w:delText>
              </w:r>
            </w:del>
          </w:p>
        </w:tc>
        <w:tc>
          <w:tcPr>
            <w:tcW w:w="8254" w:type="dxa"/>
          </w:tcPr>
          <w:p w:rsidR="00307A99" w:rsidRDefault="00307A99" w:rsidP="00307A99">
            <w:pPr>
              <w:pStyle w:val="Normal11"/>
              <w:rPr>
                <w:del w:id="7299" w:author="Skat" w:date="2010-06-25T12:54:00Z"/>
              </w:rPr>
            </w:pPr>
            <w:del w:id="7300" w:author="Skat" w:date="2010-06-25T12:54:00Z">
              <w:r>
                <w:delText>number</w:delText>
              </w:r>
            </w:del>
          </w:p>
        </w:tc>
      </w:tr>
      <w:tr w:rsidR="00307A99" w:rsidTr="00307A99">
        <w:trPr>
          <w:del w:id="7301" w:author="Skat" w:date="2010-06-25T12:54:00Z"/>
        </w:trPr>
        <w:tc>
          <w:tcPr>
            <w:tcW w:w="1667" w:type="dxa"/>
          </w:tcPr>
          <w:p w:rsidR="00307A99" w:rsidRPr="00307A99" w:rsidRDefault="00307A99" w:rsidP="00307A99">
            <w:pPr>
              <w:pStyle w:val="Normal11"/>
              <w:rPr>
                <w:del w:id="7302" w:author="Skat" w:date="2010-06-25T12:54:00Z"/>
                <w:b/>
              </w:rPr>
            </w:pPr>
            <w:del w:id="7303" w:author="Skat" w:date="2010-06-25T12:54:00Z">
              <w:r>
                <w:rPr>
                  <w:b/>
                </w:rPr>
                <w:delText>Data Længde</w:delText>
              </w:r>
            </w:del>
          </w:p>
        </w:tc>
        <w:tc>
          <w:tcPr>
            <w:tcW w:w="8254" w:type="dxa"/>
          </w:tcPr>
          <w:p w:rsidR="00307A99" w:rsidRDefault="00307A99" w:rsidP="00307A99">
            <w:pPr>
              <w:pStyle w:val="Normal11"/>
              <w:rPr>
                <w:del w:id="7304" w:author="Skat" w:date="2010-06-25T12:54:00Z"/>
              </w:rPr>
            </w:pPr>
            <w:del w:id="7305" w:author="Skat" w:date="2010-06-25T12:54:00Z">
              <w:r>
                <w:delText>16</w:delText>
              </w:r>
            </w:del>
          </w:p>
        </w:tc>
      </w:tr>
      <w:tr w:rsidR="00307A99" w:rsidTr="00307A99">
        <w:trPr>
          <w:del w:id="7306" w:author="Skat" w:date="2010-06-25T12:54:00Z"/>
        </w:trPr>
        <w:tc>
          <w:tcPr>
            <w:tcW w:w="1667" w:type="dxa"/>
          </w:tcPr>
          <w:p w:rsidR="00307A99" w:rsidRPr="00307A99" w:rsidRDefault="00307A99" w:rsidP="00307A99">
            <w:pPr>
              <w:pStyle w:val="Normal11"/>
              <w:rPr>
                <w:del w:id="7307" w:author="Skat" w:date="2010-06-25T12:54:00Z"/>
                <w:b/>
              </w:rPr>
            </w:pPr>
            <w:del w:id="7308" w:author="Skat" w:date="2010-06-25T12:54:00Z">
              <w:r>
                <w:rPr>
                  <w:b/>
                </w:rPr>
                <w:delText>Tilladte værdier</w:delText>
              </w:r>
            </w:del>
          </w:p>
        </w:tc>
        <w:tc>
          <w:tcPr>
            <w:tcW w:w="8254" w:type="dxa"/>
          </w:tcPr>
          <w:p w:rsidR="00307A99" w:rsidRDefault="00307A99" w:rsidP="00307A99">
            <w:pPr>
              <w:pStyle w:val="Normal11"/>
              <w:rPr>
                <w:del w:id="7309" w:author="Skat" w:date="2010-06-25T12:54:00Z"/>
              </w:rPr>
            </w:pPr>
          </w:p>
        </w:tc>
      </w:tr>
      <w:tr w:rsidR="00307A99" w:rsidTr="00307A99">
        <w:trPr>
          <w:del w:id="7310" w:author="Skat" w:date="2010-06-25T12:54:00Z"/>
        </w:trPr>
        <w:tc>
          <w:tcPr>
            <w:tcW w:w="1667" w:type="dxa"/>
          </w:tcPr>
          <w:p w:rsidR="00307A99" w:rsidRPr="00307A99" w:rsidRDefault="00307A99" w:rsidP="00307A99">
            <w:pPr>
              <w:pStyle w:val="Normal11"/>
              <w:rPr>
                <w:del w:id="7311" w:author="Skat" w:date="2010-06-25T12:54:00Z"/>
                <w:b/>
              </w:rPr>
            </w:pPr>
            <w:del w:id="7312" w:author="Skat" w:date="2010-06-25T12:54:00Z">
              <w:r>
                <w:rPr>
                  <w:b/>
                </w:rPr>
                <w:delText>Format</w:delText>
              </w:r>
            </w:del>
          </w:p>
        </w:tc>
        <w:tc>
          <w:tcPr>
            <w:tcW w:w="8254" w:type="dxa"/>
          </w:tcPr>
          <w:p w:rsidR="00307A99" w:rsidRDefault="00307A99" w:rsidP="00307A99">
            <w:pPr>
              <w:pStyle w:val="Normal11"/>
              <w:rPr>
                <w:del w:id="7313" w:author="Skat" w:date="2010-06-25T12:54:00Z"/>
              </w:rPr>
            </w:pPr>
          </w:p>
        </w:tc>
      </w:tr>
    </w:tbl>
    <w:p w:rsidR="00307A99" w:rsidRDefault="00786046" w:rsidP="00307A99">
      <w:pPr>
        <w:pStyle w:val="Normal11"/>
        <w:rPr>
          <w:del w:id="7314" w:author="Skat" w:date="2010-06-25T12:54:00Z"/>
        </w:rPr>
      </w:pPr>
      <w:del w:id="7315" w:author="Skat" w:date="2010-06-25T12:54:00Z">
        <w:r>
          <w:fldChar w:fldCharType="begin"/>
        </w:r>
        <w:r w:rsidR="00307A99">
          <w:delInstrText xml:space="preserve"> XE "</w:delInstrText>
        </w:r>
        <w:r w:rsidR="00307A99" w:rsidRPr="004C3395">
          <w:delInstrText>OCRNummer</w:delInstrText>
        </w:r>
        <w:r w:rsidR="00307A99">
          <w:delInstrText xml:space="preserve">" </w:delInstrText>
        </w:r>
        <w:r>
          <w:fldChar w:fldCharType="end"/>
        </w:r>
      </w:del>
    </w:p>
    <w:p w:rsidR="00307A99" w:rsidRDefault="00307A99" w:rsidP="00307A99">
      <w:pPr>
        <w:pStyle w:val="Overskrift2"/>
        <w:rPr>
          <w:del w:id="7316" w:author="Skat" w:date="2010-06-25T12:54:00Z"/>
        </w:rPr>
      </w:pPr>
      <w:bookmarkStart w:id="7317" w:name="_Toc263947454"/>
      <w:del w:id="7318" w:author="Skat" w:date="2010-06-25T12:54:00Z">
        <w:r>
          <w:delText>OrganisatoriskEnhed</w:delText>
        </w:r>
        <w:bookmarkEnd w:id="7317"/>
      </w:del>
    </w:p>
    <w:p w:rsidR="00307A99" w:rsidRDefault="00307A99" w:rsidP="00307A99">
      <w:pPr>
        <w:pStyle w:val="Normal11"/>
        <w:rPr>
          <w:del w:id="7319" w:author="Skat" w:date="2010-06-25T12:54:00Z"/>
        </w:rPr>
      </w:pPr>
      <w:del w:id="7320" w:author="Skat" w:date="2010-06-25T12:54:00Z">
        <w:r>
          <w:delText>Navn på den organisatoriske enhed</w:delText>
        </w:r>
      </w:de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307A99" w:rsidTr="00307A99">
        <w:trPr>
          <w:tblHeader/>
          <w:del w:id="7321" w:author="Skat" w:date="2010-06-25T12:54:00Z"/>
        </w:trPr>
        <w:tc>
          <w:tcPr>
            <w:tcW w:w="9921" w:type="dxa"/>
            <w:gridSpan w:val="2"/>
            <w:shd w:val="pct20" w:color="auto" w:fill="0000FF"/>
          </w:tcPr>
          <w:p w:rsidR="00307A99" w:rsidRPr="00307A99" w:rsidRDefault="00307A99" w:rsidP="00307A99">
            <w:pPr>
              <w:pStyle w:val="Normal11"/>
              <w:rPr>
                <w:del w:id="7322" w:author="Skat" w:date="2010-06-25T12:54:00Z"/>
                <w:color w:val="FFFFFF"/>
              </w:rPr>
            </w:pPr>
            <w:del w:id="7323" w:author="Skat" w:date="2010-06-25T12:54:00Z">
              <w:r>
                <w:rPr>
                  <w:color w:val="FFFFFF"/>
                </w:rPr>
                <w:delText>OrganisatoriskEnhed</w:delText>
              </w:r>
            </w:del>
          </w:p>
        </w:tc>
      </w:tr>
      <w:tr w:rsidR="00307A99" w:rsidTr="00307A99">
        <w:trPr>
          <w:del w:id="7324" w:author="Skat" w:date="2010-06-25T12:54:00Z"/>
        </w:trPr>
        <w:tc>
          <w:tcPr>
            <w:tcW w:w="1667" w:type="dxa"/>
          </w:tcPr>
          <w:p w:rsidR="00307A99" w:rsidRPr="00307A99" w:rsidRDefault="00307A99" w:rsidP="00307A99">
            <w:pPr>
              <w:pStyle w:val="Normal11"/>
              <w:rPr>
                <w:del w:id="7325" w:author="Skat" w:date="2010-06-25T12:54:00Z"/>
                <w:b/>
              </w:rPr>
            </w:pPr>
            <w:del w:id="7326" w:author="Skat" w:date="2010-06-25T12:54:00Z">
              <w:r>
                <w:rPr>
                  <w:b/>
                </w:rPr>
                <w:delText>Data Type</w:delText>
              </w:r>
            </w:del>
          </w:p>
        </w:tc>
        <w:tc>
          <w:tcPr>
            <w:tcW w:w="8254" w:type="dxa"/>
          </w:tcPr>
          <w:p w:rsidR="00307A99" w:rsidRDefault="00307A99" w:rsidP="00307A99">
            <w:pPr>
              <w:pStyle w:val="Normal11"/>
              <w:rPr>
                <w:del w:id="7327" w:author="Skat" w:date="2010-06-25T12:54:00Z"/>
              </w:rPr>
            </w:pPr>
            <w:del w:id="7328" w:author="Skat" w:date="2010-06-25T12:54:00Z">
              <w:r>
                <w:delText>character</w:delText>
              </w:r>
            </w:del>
          </w:p>
        </w:tc>
      </w:tr>
      <w:tr w:rsidR="00307A99" w:rsidTr="00307A99">
        <w:trPr>
          <w:del w:id="7329" w:author="Skat" w:date="2010-06-25T12:54:00Z"/>
        </w:trPr>
        <w:tc>
          <w:tcPr>
            <w:tcW w:w="1667" w:type="dxa"/>
          </w:tcPr>
          <w:p w:rsidR="00307A99" w:rsidRPr="00307A99" w:rsidRDefault="00307A99" w:rsidP="00307A99">
            <w:pPr>
              <w:pStyle w:val="Normal11"/>
              <w:rPr>
                <w:del w:id="7330" w:author="Skat" w:date="2010-06-25T12:54:00Z"/>
                <w:b/>
              </w:rPr>
            </w:pPr>
            <w:del w:id="7331" w:author="Skat" w:date="2010-06-25T12:54:00Z">
              <w:r>
                <w:rPr>
                  <w:b/>
                </w:rPr>
                <w:delText>Data Længde</w:delText>
              </w:r>
            </w:del>
          </w:p>
        </w:tc>
        <w:tc>
          <w:tcPr>
            <w:tcW w:w="8254" w:type="dxa"/>
          </w:tcPr>
          <w:p w:rsidR="00307A99" w:rsidRDefault="00307A99" w:rsidP="00307A99">
            <w:pPr>
              <w:pStyle w:val="Normal11"/>
              <w:rPr>
                <w:del w:id="7332" w:author="Skat" w:date="2010-06-25T12:54:00Z"/>
              </w:rPr>
            </w:pPr>
            <w:del w:id="7333" w:author="Skat" w:date="2010-06-25T12:54:00Z">
              <w:r>
                <w:delText>30</w:delText>
              </w:r>
            </w:del>
          </w:p>
        </w:tc>
      </w:tr>
      <w:tr w:rsidR="00307A99" w:rsidTr="00307A99">
        <w:trPr>
          <w:del w:id="7334" w:author="Skat" w:date="2010-06-25T12:54:00Z"/>
        </w:trPr>
        <w:tc>
          <w:tcPr>
            <w:tcW w:w="1667" w:type="dxa"/>
          </w:tcPr>
          <w:p w:rsidR="00307A99" w:rsidRPr="00307A99" w:rsidRDefault="00307A99" w:rsidP="00307A99">
            <w:pPr>
              <w:pStyle w:val="Normal11"/>
              <w:rPr>
                <w:del w:id="7335" w:author="Skat" w:date="2010-06-25T12:54:00Z"/>
                <w:b/>
              </w:rPr>
            </w:pPr>
            <w:del w:id="7336" w:author="Skat" w:date="2010-06-25T12:54:00Z">
              <w:r>
                <w:rPr>
                  <w:b/>
                </w:rPr>
                <w:delText>Tilladte værdier</w:delText>
              </w:r>
            </w:del>
          </w:p>
        </w:tc>
        <w:tc>
          <w:tcPr>
            <w:tcW w:w="8254" w:type="dxa"/>
          </w:tcPr>
          <w:p w:rsidR="00307A99" w:rsidRDefault="00307A99" w:rsidP="00307A99">
            <w:pPr>
              <w:pStyle w:val="Normal11"/>
              <w:rPr>
                <w:del w:id="7337" w:author="Skat" w:date="2010-06-25T12:54:00Z"/>
              </w:rPr>
            </w:pPr>
          </w:p>
        </w:tc>
      </w:tr>
      <w:tr w:rsidR="00307A99" w:rsidTr="00307A99">
        <w:trPr>
          <w:del w:id="7338" w:author="Skat" w:date="2010-06-25T12:54:00Z"/>
        </w:trPr>
        <w:tc>
          <w:tcPr>
            <w:tcW w:w="1667" w:type="dxa"/>
          </w:tcPr>
          <w:p w:rsidR="00307A99" w:rsidRPr="00307A99" w:rsidRDefault="00307A99" w:rsidP="00307A99">
            <w:pPr>
              <w:pStyle w:val="Normal11"/>
              <w:rPr>
                <w:del w:id="7339" w:author="Skat" w:date="2010-06-25T12:54:00Z"/>
                <w:b/>
              </w:rPr>
            </w:pPr>
            <w:del w:id="7340" w:author="Skat" w:date="2010-06-25T12:54:00Z">
              <w:r>
                <w:rPr>
                  <w:b/>
                </w:rPr>
                <w:delText>Format</w:delText>
              </w:r>
            </w:del>
          </w:p>
        </w:tc>
        <w:tc>
          <w:tcPr>
            <w:tcW w:w="8254" w:type="dxa"/>
          </w:tcPr>
          <w:p w:rsidR="00307A99" w:rsidRDefault="00307A99" w:rsidP="00307A99">
            <w:pPr>
              <w:pStyle w:val="Normal11"/>
              <w:rPr>
                <w:del w:id="7341" w:author="Skat" w:date="2010-06-25T12:54:00Z"/>
              </w:rPr>
            </w:pPr>
          </w:p>
        </w:tc>
      </w:tr>
    </w:tbl>
    <w:p w:rsidR="00307A99" w:rsidRDefault="00786046" w:rsidP="00307A99">
      <w:pPr>
        <w:pStyle w:val="Normal11"/>
        <w:rPr>
          <w:del w:id="7342" w:author="Skat" w:date="2010-06-25T12:54:00Z"/>
        </w:rPr>
      </w:pPr>
      <w:del w:id="7343" w:author="Skat" w:date="2010-06-25T12:54:00Z">
        <w:r>
          <w:fldChar w:fldCharType="begin"/>
        </w:r>
        <w:r w:rsidR="00307A99">
          <w:delInstrText xml:space="preserve"> XE "</w:delInstrText>
        </w:r>
        <w:r w:rsidR="00307A99" w:rsidRPr="00540D9B">
          <w:delInstrText>OrganisatoriskEnhed</w:delInstrText>
        </w:r>
        <w:r w:rsidR="00307A99">
          <w:delInstrText xml:space="preserve">" </w:delInstrText>
        </w:r>
        <w:r>
          <w:fldChar w:fldCharType="end"/>
        </w:r>
      </w:del>
    </w:p>
    <w:p w:rsidR="00307A99" w:rsidRDefault="00307A99" w:rsidP="00307A99">
      <w:pPr>
        <w:pStyle w:val="Overskrift2"/>
        <w:rPr>
          <w:del w:id="7344" w:author="Skat" w:date="2010-06-25T12:54:00Z"/>
        </w:rPr>
      </w:pPr>
      <w:bookmarkStart w:id="7345" w:name="_Toc263947455"/>
      <w:del w:id="7346" w:author="Skat" w:date="2010-06-25T12:54:00Z">
        <w:r>
          <w:delText>OrganisatoriskEnhedNummer</w:delText>
        </w:r>
        <w:bookmarkEnd w:id="7345"/>
      </w:del>
    </w:p>
    <w:p w:rsidR="00307A99" w:rsidRDefault="00307A99" w:rsidP="00307A99">
      <w:pPr>
        <w:pStyle w:val="Normal11"/>
        <w:rPr>
          <w:del w:id="7347"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307A99" w:rsidTr="00307A99">
        <w:trPr>
          <w:tblHeader/>
          <w:del w:id="7348" w:author="Skat" w:date="2010-06-25T12:54:00Z"/>
        </w:trPr>
        <w:tc>
          <w:tcPr>
            <w:tcW w:w="9921" w:type="dxa"/>
            <w:gridSpan w:val="2"/>
            <w:shd w:val="pct20" w:color="auto" w:fill="0000FF"/>
          </w:tcPr>
          <w:p w:rsidR="00307A99" w:rsidRPr="00307A99" w:rsidRDefault="00307A99" w:rsidP="00307A99">
            <w:pPr>
              <w:pStyle w:val="Normal11"/>
              <w:rPr>
                <w:del w:id="7349" w:author="Skat" w:date="2010-06-25T12:54:00Z"/>
                <w:color w:val="FFFFFF"/>
              </w:rPr>
            </w:pPr>
            <w:del w:id="7350" w:author="Skat" w:date="2010-06-25T12:54:00Z">
              <w:r>
                <w:rPr>
                  <w:color w:val="FFFFFF"/>
                </w:rPr>
                <w:delText>OrganisatoriskEnhedNummer</w:delText>
              </w:r>
            </w:del>
          </w:p>
        </w:tc>
      </w:tr>
      <w:tr w:rsidR="00307A99" w:rsidTr="00307A99">
        <w:trPr>
          <w:del w:id="7351" w:author="Skat" w:date="2010-06-25T12:54:00Z"/>
        </w:trPr>
        <w:tc>
          <w:tcPr>
            <w:tcW w:w="1667" w:type="dxa"/>
          </w:tcPr>
          <w:p w:rsidR="00307A99" w:rsidRPr="00307A99" w:rsidRDefault="00307A99" w:rsidP="00307A99">
            <w:pPr>
              <w:pStyle w:val="Normal11"/>
              <w:rPr>
                <w:del w:id="7352" w:author="Skat" w:date="2010-06-25T12:54:00Z"/>
                <w:b/>
              </w:rPr>
            </w:pPr>
            <w:del w:id="7353" w:author="Skat" w:date="2010-06-25T12:54:00Z">
              <w:r>
                <w:rPr>
                  <w:b/>
                </w:rPr>
                <w:delText>Data Type</w:delText>
              </w:r>
            </w:del>
          </w:p>
        </w:tc>
        <w:tc>
          <w:tcPr>
            <w:tcW w:w="8254" w:type="dxa"/>
          </w:tcPr>
          <w:p w:rsidR="00307A99" w:rsidRDefault="00307A99" w:rsidP="00307A99">
            <w:pPr>
              <w:pStyle w:val="Normal11"/>
              <w:rPr>
                <w:del w:id="7354" w:author="Skat" w:date="2010-06-25T12:54:00Z"/>
              </w:rPr>
            </w:pPr>
            <w:del w:id="7355" w:author="Skat" w:date="2010-06-25T12:54:00Z">
              <w:r>
                <w:delText>character</w:delText>
              </w:r>
            </w:del>
          </w:p>
        </w:tc>
      </w:tr>
      <w:tr w:rsidR="00307A99" w:rsidTr="00307A99">
        <w:trPr>
          <w:del w:id="7356" w:author="Skat" w:date="2010-06-25T12:54:00Z"/>
        </w:trPr>
        <w:tc>
          <w:tcPr>
            <w:tcW w:w="1667" w:type="dxa"/>
          </w:tcPr>
          <w:p w:rsidR="00307A99" w:rsidRPr="00307A99" w:rsidRDefault="00307A99" w:rsidP="00307A99">
            <w:pPr>
              <w:pStyle w:val="Normal11"/>
              <w:rPr>
                <w:del w:id="7357" w:author="Skat" w:date="2010-06-25T12:54:00Z"/>
                <w:b/>
              </w:rPr>
            </w:pPr>
            <w:del w:id="7358" w:author="Skat" w:date="2010-06-25T12:54:00Z">
              <w:r>
                <w:rPr>
                  <w:b/>
                </w:rPr>
                <w:delText>Data Længde</w:delText>
              </w:r>
            </w:del>
          </w:p>
        </w:tc>
        <w:tc>
          <w:tcPr>
            <w:tcW w:w="8254" w:type="dxa"/>
          </w:tcPr>
          <w:p w:rsidR="00307A99" w:rsidRDefault="00307A99" w:rsidP="00307A99">
            <w:pPr>
              <w:pStyle w:val="Normal11"/>
              <w:rPr>
                <w:del w:id="7359" w:author="Skat" w:date="2010-06-25T12:54:00Z"/>
              </w:rPr>
            </w:pPr>
            <w:del w:id="7360" w:author="Skat" w:date="2010-06-25T12:54:00Z">
              <w:r>
                <w:delText>10</w:delText>
              </w:r>
            </w:del>
          </w:p>
        </w:tc>
      </w:tr>
      <w:tr w:rsidR="00162F95" w:rsidTr="00162F95">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E3AFE">
        <w:instrText>OrganisatoriskEnhedNummer</w:instrText>
      </w:r>
      <w:r>
        <w:instrText xml:space="preserve">" </w:instrText>
      </w:r>
      <w:r>
        <w:fldChar w:fldCharType="end"/>
      </w:r>
    </w:p>
    <w:p w:rsidR="00162F95" w:rsidRDefault="00162F95" w:rsidP="00162F95">
      <w:pPr>
        <w:pStyle w:val="Overskrift2"/>
        <w:numPr>
          <w:numberingChange w:id="7361" w:author="Skat" w:date="2010-06-25T12:54:00Z" w:original="%1:8:0:.%2:52:0:"/>
        </w:numPr>
      </w:pPr>
      <w:bookmarkStart w:id="7362" w:name="_Toc265234018"/>
      <w:bookmarkStart w:id="7363" w:name="_Toc263947456"/>
      <w:r>
        <w:t>PeriodeLængde</w:t>
      </w:r>
      <w:bookmarkEnd w:id="7362"/>
      <w:bookmarkEnd w:id="7363"/>
    </w:p>
    <w:p w:rsidR="00162F95" w:rsidRDefault="00162F95" w:rsidP="00162F95">
      <w:pPr>
        <w:pStyle w:val="Normal11"/>
      </w:pPr>
      <w:r>
        <w:t>Længden af en periode uafhængigt af dato fx et kvartal eller en måned. Kan også udtrykke en frekvens dvs. at noget forekommer kvartalsvis eller månedligt.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PeriodeLængde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dag uge måned kvartal halvår 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42A98">
        <w:instrText>PeriodeLængde</w:instrText>
      </w:r>
      <w:r>
        <w:instrText xml:space="preserve">" </w:instrText>
      </w:r>
      <w:r>
        <w:fldChar w:fldCharType="end"/>
      </w:r>
    </w:p>
    <w:p w:rsidR="00162F95" w:rsidRDefault="00162F95" w:rsidP="00162F95">
      <w:pPr>
        <w:pStyle w:val="Overskrift2"/>
        <w:numPr>
          <w:numberingChange w:id="7364" w:author="Skat" w:date="2010-06-25T12:54:00Z" w:original="%1:8:0:.%2:53:0:"/>
        </w:numPr>
      </w:pPr>
      <w:bookmarkStart w:id="7365" w:name="_Toc265234019"/>
      <w:bookmarkStart w:id="7366" w:name="_Toc263947457"/>
      <w:r>
        <w:t>Placering</w:t>
      </w:r>
      <w:bookmarkEnd w:id="7365"/>
      <w:bookmarkEnd w:id="7366"/>
    </w:p>
    <w:p w:rsidR="00162F95" w:rsidRDefault="00162F95" w:rsidP="00162F95">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Placering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E470B">
        <w:instrText>Placering</w:instrText>
      </w:r>
      <w:r>
        <w:instrText xml:space="preserve">" </w:instrText>
      </w:r>
      <w:r>
        <w:fldChar w:fldCharType="end"/>
      </w:r>
    </w:p>
    <w:p w:rsidR="00162F95" w:rsidRDefault="00162F95" w:rsidP="00162F95">
      <w:pPr>
        <w:pStyle w:val="Overskrift2"/>
        <w:numPr>
          <w:numberingChange w:id="7367" w:author="Skat" w:date="2010-06-25T12:54:00Z" w:original="%1:8:0:.%2:54:0:"/>
        </w:numPr>
      </w:pPr>
      <w:bookmarkStart w:id="7368" w:name="_Toc265234020"/>
      <w:bookmarkStart w:id="7369" w:name="_Toc263947458"/>
      <w:r>
        <w:t>PostBoksNummer</w:t>
      </w:r>
      <w:bookmarkEnd w:id="7368"/>
      <w:bookmarkEnd w:id="7369"/>
    </w:p>
    <w:p w:rsidR="00162F95" w:rsidRDefault="00162F95" w:rsidP="00162F95">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PostBoksNummer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0000 - 9999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62927">
        <w:instrText>PostBoksNummer</w:instrText>
      </w:r>
      <w:r>
        <w:instrText xml:space="preserve">" </w:instrText>
      </w:r>
      <w:r>
        <w:fldChar w:fldCharType="end"/>
      </w:r>
    </w:p>
    <w:p w:rsidR="00162F95" w:rsidRDefault="00162F95" w:rsidP="00162F95">
      <w:pPr>
        <w:pStyle w:val="Overskrift2"/>
        <w:numPr>
          <w:numberingChange w:id="7370" w:author="Skat" w:date="2010-06-25T12:54:00Z" w:original="%1:8:0:.%2:55:0:"/>
        </w:numPr>
      </w:pPr>
      <w:bookmarkStart w:id="7371" w:name="_Toc265234021"/>
      <w:bookmarkStart w:id="7372" w:name="_Toc263947459"/>
      <w:r>
        <w:t>PostDistrikt</w:t>
      </w:r>
      <w:bookmarkEnd w:id="7371"/>
      <w:bookmarkEnd w:id="7372"/>
    </w:p>
    <w:p w:rsidR="00162F95" w:rsidRDefault="00162F95" w:rsidP="00162F95">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PostDistrikt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15275">
        <w:instrText>PostDistrikt</w:instrText>
      </w:r>
      <w:r>
        <w:instrText xml:space="preserve">" </w:instrText>
      </w:r>
      <w:r>
        <w:fldChar w:fldCharType="end"/>
      </w:r>
    </w:p>
    <w:p w:rsidR="00162F95" w:rsidRDefault="00162F95" w:rsidP="00162F95">
      <w:pPr>
        <w:pStyle w:val="Overskrift2"/>
        <w:numPr>
          <w:numberingChange w:id="7373" w:author="Skat" w:date="2010-06-25T12:54:00Z" w:original="%1:8:0:.%2:56:0:"/>
        </w:numPr>
      </w:pPr>
      <w:bookmarkStart w:id="7374" w:name="_Toc265234022"/>
      <w:bookmarkStart w:id="7375" w:name="_Toc263947460"/>
      <w:r>
        <w:t>PostNummer</w:t>
      </w:r>
      <w:bookmarkEnd w:id="7374"/>
      <w:bookmarkEnd w:id="7375"/>
    </w:p>
    <w:p w:rsidR="00162F95" w:rsidRDefault="00162F95" w:rsidP="00162F95">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74F01">
        <w:instrText>PostNummer</w:instrText>
      </w:r>
      <w:r>
        <w:instrText xml:space="preserve">" </w:instrText>
      </w:r>
      <w:r>
        <w:fldChar w:fldCharType="end"/>
      </w:r>
    </w:p>
    <w:p w:rsidR="00162F95" w:rsidRDefault="00162F95" w:rsidP="00162F95">
      <w:pPr>
        <w:pStyle w:val="Overskrift2"/>
        <w:numPr>
          <w:numberingChange w:id="7376" w:author="Skat" w:date="2010-06-25T12:54:00Z" w:original="%1:8:0:.%2:57:0:"/>
        </w:numPr>
      </w:pPr>
      <w:bookmarkStart w:id="7377" w:name="_Toc265234023"/>
      <w:bookmarkStart w:id="7378" w:name="_Toc263947461"/>
      <w:r>
        <w:t>Procent</w:t>
      </w:r>
      <w:bookmarkEnd w:id="7377"/>
      <w:bookmarkEnd w:id="7378"/>
    </w:p>
    <w:p w:rsidR="00162F95" w:rsidRDefault="00162F95" w:rsidP="00162F95">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Procent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264D2">
        <w:instrText>Procent</w:instrText>
      </w:r>
      <w:r>
        <w:instrText xml:space="preserve">" </w:instrText>
      </w:r>
      <w:r>
        <w:fldChar w:fldCharType="end"/>
      </w:r>
    </w:p>
    <w:p w:rsidR="00162F95" w:rsidRDefault="00162F95" w:rsidP="00162F95">
      <w:pPr>
        <w:pStyle w:val="Overskrift2"/>
        <w:rPr>
          <w:ins w:id="7379" w:author="Skat" w:date="2010-06-25T12:54:00Z"/>
        </w:rPr>
      </w:pPr>
      <w:bookmarkStart w:id="7380" w:name="_Toc265234024"/>
      <w:ins w:id="7381" w:author="Skat" w:date="2010-06-25T12:54:00Z">
        <w:r>
          <w:t>ProcesKontoKode</w:t>
        </w:r>
        <w:bookmarkEnd w:id="7380"/>
      </w:ins>
    </w:p>
    <w:p w:rsidR="00162F95" w:rsidRDefault="00162F95" w:rsidP="00162F95">
      <w:pPr>
        <w:pStyle w:val="Normal11"/>
        <w:rPr>
          <w:ins w:id="7382"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383" w:author="Skat" w:date="2010-06-25T12:54:00Z"/>
        </w:trPr>
        <w:tc>
          <w:tcPr>
            <w:tcW w:w="9921" w:type="dxa"/>
            <w:gridSpan w:val="2"/>
            <w:shd w:val="pct20" w:color="auto" w:fill="0000FF"/>
          </w:tcPr>
          <w:p w:rsidR="00162F95" w:rsidRPr="00162F95" w:rsidRDefault="00162F95" w:rsidP="00162F95">
            <w:pPr>
              <w:pStyle w:val="Normal11"/>
              <w:rPr>
                <w:ins w:id="7384" w:author="Skat" w:date="2010-06-25T12:54:00Z"/>
                <w:color w:val="FFFFFF"/>
              </w:rPr>
            </w:pPr>
            <w:ins w:id="7385" w:author="Skat" w:date="2010-06-25T12:54:00Z">
              <w:r>
                <w:rPr>
                  <w:color w:val="FFFFFF"/>
                </w:rPr>
                <w:t>ProcesKontoKode</w:t>
              </w:r>
            </w:ins>
          </w:p>
        </w:tc>
      </w:tr>
      <w:tr w:rsidR="00162F95" w:rsidTr="00162F95">
        <w:tblPrEx>
          <w:tblCellMar>
            <w:top w:w="0" w:type="dxa"/>
            <w:bottom w:w="0" w:type="dxa"/>
          </w:tblCellMar>
        </w:tblPrEx>
        <w:trPr>
          <w:ins w:id="7386" w:author="Skat" w:date="2010-06-25T12:54:00Z"/>
        </w:trPr>
        <w:tc>
          <w:tcPr>
            <w:tcW w:w="1667" w:type="dxa"/>
          </w:tcPr>
          <w:p w:rsidR="00162F95" w:rsidRPr="00162F95" w:rsidRDefault="00162F95" w:rsidP="00162F95">
            <w:pPr>
              <w:pStyle w:val="Normal11"/>
              <w:rPr>
                <w:ins w:id="7387" w:author="Skat" w:date="2010-06-25T12:54:00Z"/>
                <w:b/>
              </w:rPr>
            </w:pPr>
            <w:ins w:id="7388" w:author="Skat" w:date="2010-06-25T12:54:00Z">
              <w:r>
                <w:rPr>
                  <w:b/>
                </w:rPr>
                <w:t>Data Type</w:t>
              </w:r>
            </w:ins>
          </w:p>
        </w:tc>
        <w:tc>
          <w:tcPr>
            <w:tcW w:w="8254" w:type="dxa"/>
          </w:tcPr>
          <w:p w:rsidR="00162F95" w:rsidRDefault="00162F95" w:rsidP="00162F95">
            <w:pPr>
              <w:pStyle w:val="Normal11"/>
              <w:rPr>
                <w:ins w:id="7389" w:author="Skat" w:date="2010-06-25T12:54:00Z"/>
              </w:rPr>
            </w:pPr>
            <w:ins w:id="7390" w:author="Skat" w:date="2010-06-25T12:54:00Z">
              <w:r>
                <w:t>character</w:t>
              </w:r>
            </w:ins>
          </w:p>
        </w:tc>
      </w:tr>
      <w:tr w:rsidR="00162F95" w:rsidTr="00162F95">
        <w:tblPrEx>
          <w:tblCellMar>
            <w:top w:w="0" w:type="dxa"/>
            <w:bottom w:w="0" w:type="dxa"/>
          </w:tblCellMar>
        </w:tblPrEx>
        <w:trPr>
          <w:ins w:id="7391" w:author="Skat" w:date="2010-06-25T12:54:00Z"/>
        </w:trPr>
        <w:tc>
          <w:tcPr>
            <w:tcW w:w="1667" w:type="dxa"/>
          </w:tcPr>
          <w:p w:rsidR="00162F95" w:rsidRPr="00162F95" w:rsidRDefault="00162F95" w:rsidP="00162F95">
            <w:pPr>
              <w:pStyle w:val="Normal11"/>
              <w:rPr>
                <w:ins w:id="7392" w:author="Skat" w:date="2010-06-25T12:54:00Z"/>
                <w:b/>
              </w:rPr>
            </w:pPr>
            <w:ins w:id="7393" w:author="Skat" w:date="2010-06-25T12:54:00Z">
              <w:r>
                <w:rPr>
                  <w:b/>
                </w:rPr>
                <w:t>Data Længde</w:t>
              </w:r>
            </w:ins>
          </w:p>
        </w:tc>
        <w:tc>
          <w:tcPr>
            <w:tcW w:w="8254" w:type="dxa"/>
          </w:tcPr>
          <w:p w:rsidR="00162F95" w:rsidRDefault="00162F95" w:rsidP="00162F95">
            <w:pPr>
              <w:pStyle w:val="Normal11"/>
              <w:rPr>
                <w:ins w:id="7394" w:author="Skat" w:date="2010-06-25T12:54:00Z"/>
              </w:rPr>
            </w:pPr>
            <w:ins w:id="7395" w:author="Skat" w:date="2010-06-25T12:54:00Z">
              <w:r>
                <w:t>12</w:t>
              </w:r>
            </w:ins>
          </w:p>
        </w:tc>
      </w:tr>
      <w:tr w:rsidR="00162F95" w:rsidTr="00162F95">
        <w:tblPrEx>
          <w:tblCellMar>
            <w:top w:w="0" w:type="dxa"/>
            <w:bottom w:w="0" w:type="dxa"/>
          </w:tblCellMar>
        </w:tblPrEx>
        <w:trPr>
          <w:ins w:id="7396" w:author="Skat" w:date="2010-06-25T12:54:00Z"/>
        </w:trPr>
        <w:tc>
          <w:tcPr>
            <w:tcW w:w="1667" w:type="dxa"/>
          </w:tcPr>
          <w:p w:rsidR="00162F95" w:rsidRPr="00162F95" w:rsidRDefault="00162F95" w:rsidP="00162F95">
            <w:pPr>
              <w:pStyle w:val="Normal11"/>
              <w:rPr>
                <w:ins w:id="7397" w:author="Skat" w:date="2010-06-25T12:54:00Z"/>
                <w:b/>
              </w:rPr>
            </w:pPr>
            <w:ins w:id="7398" w:author="Skat" w:date="2010-06-25T12:54:00Z">
              <w:r>
                <w:rPr>
                  <w:b/>
                </w:rPr>
                <w:t>Tilladte værdier</w:t>
              </w:r>
            </w:ins>
          </w:p>
        </w:tc>
        <w:tc>
          <w:tcPr>
            <w:tcW w:w="8254" w:type="dxa"/>
          </w:tcPr>
          <w:p w:rsidR="00162F95" w:rsidRDefault="00162F95" w:rsidP="00162F95">
            <w:pPr>
              <w:pStyle w:val="Normal11"/>
              <w:rPr>
                <w:ins w:id="7399" w:author="Skat" w:date="2010-06-25T12:54:00Z"/>
              </w:rPr>
            </w:pPr>
          </w:p>
        </w:tc>
      </w:tr>
      <w:tr w:rsidR="00162F95" w:rsidTr="00162F95">
        <w:tblPrEx>
          <w:tblCellMar>
            <w:top w:w="0" w:type="dxa"/>
            <w:bottom w:w="0" w:type="dxa"/>
          </w:tblCellMar>
        </w:tblPrEx>
        <w:trPr>
          <w:ins w:id="7400" w:author="Skat" w:date="2010-06-25T12:54:00Z"/>
        </w:trPr>
        <w:tc>
          <w:tcPr>
            <w:tcW w:w="1667" w:type="dxa"/>
          </w:tcPr>
          <w:p w:rsidR="00162F95" w:rsidRPr="00162F95" w:rsidRDefault="00162F95" w:rsidP="00162F95">
            <w:pPr>
              <w:pStyle w:val="Normal11"/>
              <w:rPr>
                <w:ins w:id="7401" w:author="Skat" w:date="2010-06-25T12:54:00Z"/>
                <w:b/>
              </w:rPr>
            </w:pPr>
            <w:ins w:id="7402" w:author="Skat" w:date="2010-06-25T12:54:00Z">
              <w:r>
                <w:rPr>
                  <w:b/>
                </w:rPr>
                <w:t>Format</w:t>
              </w:r>
            </w:ins>
          </w:p>
        </w:tc>
        <w:tc>
          <w:tcPr>
            <w:tcW w:w="8254" w:type="dxa"/>
          </w:tcPr>
          <w:p w:rsidR="00162F95" w:rsidRDefault="00162F95" w:rsidP="00162F95">
            <w:pPr>
              <w:pStyle w:val="Normal11"/>
              <w:rPr>
                <w:ins w:id="7403" w:author="Skat" w:date="2010-06-25T12:54:00Z"/>
              </w:rPr>
            </w:pPr>
          </w:p>
        </w:tc>
      </w:tr>
    </w:tbl>
    <w:p w:rsidR="00162F95" w:rsidRDefault="00162F95" w:rsidP="00162F95">
      <w:pPr>
        <w:pStyle w:val="Normal11"/>
        <w:rPr>
          <w:ins w:id="7404" w:author="Skat" w:date="2010-06-25T12:54:00Z"/>
        </w:rPr>
      </w:pPr>
      <w:ins w:id="7405" w:author="Skat" w:date="2010-06-25T12:54:00Z">
        <w:r>
          <w:fldChar w:fldCharType="begin"/>
        </w:r>
        <w:r>
          <w:instrText xml:space="preserve"> XE "</w:instrText>
        </w:r>
        <w:r w:rsidRPr="009D2264">
          <w:instrText>ProcesKontoKode</w:instrText>
        </w:r>
        <w:r>
          <w:instrText xml:space="preserve">" </w:instrText>
        </w:r>
        <w:r>
          <w:fldChar w:fldCharType="end"/>
        </w:r>
      </w:ins>
    </w:p>
    <w:p w:rsidR="00162F95" w:rsidRDefault="00162F95" w:rsidP="00162F95">
      <w:pPr>
        <w:pStyle w:val="Overskrift2"/>
        <w:numPr>
          <w:numberingChange w:id="7406" w:author="Skat" w:date="2010-06-25T12:54:00Z" w:original="%1:8:0:.%2:58:0:"/>
        </w:numPr>
      </w:pPr>
      <w:bookmarkStart w:id="7407" w:name="_Toc265234025"/>
      <w:bookmarkStart w:id="7408" w:name="_Toc263947462"/>
      <w:r>
        <w:t>ProduktionEnhedNummer</w:t>
      </w:r>
      <w:bookmarkEnd w:id="7407"/>
      <w:bookmarkEnd w:id="7408"/>
    </w:p>
    <w:p w:rsidR="00162F95" w:rsidRDefault="00162F95" w:rsidP="00162F95">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ProduktionEnhedNummer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103F7">
        <w:instrText>ProduktionEnhedNummer</w:instrText>
      </w:r>
      <w:r>
        <w:instrText xml:space="preserve">" </w:instrText>
      </w:r>
      <w:r>
        <w:fldChar w:fldCharType="end"/>
      </w:r>
    </w:p>
    <w:p w:rsidR="00162F95" w:rsidRDefault="00162F95" w:rsidP="00162F95">
      <w:pPr>
        <w:pStyle w:val="Overskrift2"/>
        <w:numPr>
          <w:numberingChange w:id="7409" w:author="Skat" w:date="2010-06-25T12:54:00Z" w:original="%1:8:0:.%2:59:0:"/>
        </w:numPr>
      </w:pPr>
      <w:bookmarkStart w:id="7410" w:name="_Toc265234026"/>
      <w:bookmarkStart w:id="7411" w:name="_Toc263947463"/>
      <w:r>
        <w:t>Rate</w:t>
      </w:r>
      <w:bookmarkEnd w:id="7410"/>
      <w:bookmarkEnd w:id="7411"/>
    </w:p>
    <w:p w:rsidR="00162F95" w:rsidRDefault="00162F95" w:rsidP="00162F95">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846D7">
        <w:instrText>Rate</w:instrText>
      </w:r>
      <w:r>
        <w:instrText xml:space="preserve">" </w:instrText>
      </w:r>
      <w:r>
        <w:fldChar w:fldCharType="end"/>
      </w:r>
    </w:p>
    <w:p w:rsidR="00162F95" w:rsidRDefault="00162F95" w:rsidP="00162F95">
      <w:pPr>
        <w:pStyle w:val="Overskrift2"/>
        <w:numPr>
          <w:numberingChange w:id="7412" w:author="Skat" w:date="2010-06-25T12:54:00Z" w:original="%1:8:0:.%2:60:0:"/>
        </w:numPr>
      </w:pPr>
      <w:bookmarkStart w:id="7413" w:name="_Toc265234027"/>
      <w:bookmarkStart w:id="7414" w:name="_Toc263947464"/>
      <w:r>
        <w:t>RegelSæt</w:t>
      </w:r>
      <w:bookmarkEnd w:id="7413"/>
      <w:bookmarkEnd w:id="7414"/>
    </w:p>
    <w:p w:rsidR="00162F95" w:rsidRDefault="00162F95" w:rsidP="00162F95">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RegelSæt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C4EB4">
        <w:instrText>RegelSæt</w:instrText>
      </w:r>
      <w:r>
        <w:instrText xml:space="preserve">" </w:instrText>
      </w:r>
      <w:r>
        <w:fldChar w:fldCharType="end"/>
      </w:r>
    </w:p>
    <w:p w:rsidR="00162F95" w:rsidRDefault="00162F95" w:rsidP="00162F95">
      <w:pPr>
        <w:pStyle w:val="Overskrift2"/>
        <w:numPr>
          <w:numberingChange w:id="7415" w:author="Skat" w:date="2010-06-25T12:54:00Z" w:original="%1:8:0:.%2:61:0:"/>
        </w:numPr>
      </w:pPr>
      <w:bookmarkStart w:id="7416" w:name="_Toc265234028"/>
      <w:bookmarkStart w:id="7417" w:name="_Toc263947465"/>
      <w:r>
        <w:t>Rentesats</w:t>
      </w:r>
      <w:bookmarkEnd w:id="7416"/>
      <w:bookmarkEnd w:id="7417"/>
    </w:p>
    <w:p w:rsidR="00162F95" w:rsidRDefault="00162F95" w:rsidP="00162F95">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Rentesats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866EE">
        <w:instrText>Rentesats</w:instrText>
      </w:r>
      <w:r>
        <w:instrText xml:space="preserve">" </w:instrText>
      </w:r>
      <w:r>
        <w:fldChar w:fldCharType="end"/>
      </w:r>
    </w:p>
    <w:p w:rsidR="00162F95" w:rsidRDefault="00162F95" w:rsidP="00162F95">
      <w:pPr>
        <w:pStyle w:val="Overskrift2"/>
        <w:numPr>
          <w:numberingChange w:id="7418" w:author="Skat" w:date="2010-06-25T12:54:00Z" w:original="%1:8:0:.%2:62:0:"/>
        </w:numPr>
      </w:pPr>
      <w:bookmarkStart w:id="7419" w:name="_Toc265234029"/>
      <w:bookmarkStart w:id="7420" w:name="_Toc263947466"/>
      <w:r>
        <w:t>SENummer</w:t>
      </w:r>
      <w:bookmarkEnd w:id="7419"/>
      <w:bookmarkEnd w:id="7420"/>
    </w:p>
    <w:p w:rsidR="00162F95" w:rsidRDefault="00162F95" w:rsidP="00162F95">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integer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55FBD">
        <w:instrText>SENummer</w:instrText>
      </w:r>
      <w:r>
        <w:instrText xml:space="preserve">" </w:instrText>
      </w:r>
      <w:r>
        <w:fldChar w:fldCharType="end"/>
      </w:r>
    </w:p>
    <w:p w:rsidR="00162F95" w:rsidRDefault="00162F95" w:rsidP="00162F95">
      <w:pPr>
        <w:pStyle w:val="Overskrift2"/>
        <w:rPr>
          <w:ins w:id="7421" w:author="Skat" w:date="2010-06-25T12:54:00Z"/>
        </w:rPr>
      </w:pPr>
      <w:bookmarkStart w:id="7422" w:name="_Toc265234030"/>
      <w:ins w:id="7423" w:author="Skat" w:date="2010-06-25T12:54:00Z">
        <w:r>
          <w:t>SagJournalNummer</w:t>
        </w:r>
        <w:bookmarkEnd w:id="7422"/>
      </w:ins>
    </w:p>
    <w:p w:rsidR="00162F95" w:rsidRDefault="00162F95" w:rsidP="00162F95">
      <w:pPr>
        <w:pStyle w:val="Normal11"/>
        <w:rPr>
          <w:ins w:id="7424" w:author="Skat" w:date="2010-06-25T12:54:00Z"/>
        </w:rPr>
      </w:pPr>
      <w:ins w:id="7425" w:author="Skat" w:date="2010-06-25T12:54:00Z">
        <w:r>
          <w:t>Et journalnummer, som forefindes og skabes i et ESDH system. I ESDH bestegnes jorunal nummer som sagsnummer. Journal nummer har formen nn-xxxxxx, hvor nn er de sidste to cifre i et årstal, imens xxxxxxx er et løbenummer, som starter ved 000001</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426" w:author="Skat" w:date="2010-06-25T12:54:00Z"/>
        </w:trPr>
        <w:tc>
          <w:tcPr>
            <w:tcW w:w="9921" w:type="dxa"/>
            <w:gridSpan w:val="2"/>
            <w:shd w:val="pct20" w:color="auto" w:fill="0000FF"/>
          </w:tcPr>
          <w:p w:rsidR="00162F95" w:rsidRPr="00162F95" w:rsidRDefault="00162F95" w:rsidP="00162F95">
            <w:pPr>
              <w:pStyle w:val="Normal11"/>
              <w:rPr>
                <w:ins w:id="7427" w:author="Skat" w:date="2010-06-25T12:54:00Z"/>
                <w:color w:val="FFFFFF"/>
              </w:rPr>
            </w:pPr>
            <w:ins w:id="7428" w:author="Skat" w:date="2010-06-25T12:54:00Z">
              <w:r>
                <w:rPr>
                  <w:color w:val="FFFFFF"/>
                </w:rPr>
                <w:t>SagJournalNummer</w:t>
              </w:r>
            </w:ins>
          </w:p>
        </w:tc>
      </w:tr>
      <w:tr w:rsidR="00162F95" w:rsidTr="00162F95">
        <w:tblPrEx>
          <w:tblCellMar>
            <w:top w:w="0" w:type="dxa"/>
            <w:bottom w:w="0" w:type="dxa"/>
          </w:tblCellMar>
        </w:tblPrEx>
        <w:trPr>
          <w:ins w:id="7429" w:author="Skat" w:date="2010-06-25T12:54:00Z"/>
        </w:trPr>
        <w:tc>
          <w:tcPr>
            <w:tcW w:w="1667" w:type="dxa"/>
          </w:tcPr>
          <w:p w:rsidR="00162F95" w:rsidRPr="00162F95" w:rsidRDefault="00162F95" w:rsidP="00162F95">
            <w:pPr>
              <w:pStyle w:val="Normal11"/>
              <w:rPr>
                <w:ins w:id="7430" w:author="Skat" w:date="2010-06-25T12:54:00Z"/>
                <w:b/>
              </w:rPr>
            </w:pPr>
            <w:ins w:id="7431" w:author="Skat" w:date="2010-06-25T12:54:00Z">
              <w:r>
                <w:rPr>
                  <w:b/>
                </w:rPr>
                <w:t>Data Type</w:t>
              </w:r>
            </w:ins>
          </w:p>
        </w:tc>
        <w:tc>
          <w:tcPr>
            <w:tcW w:w="8254" w:type="dxa"/>
          </w:tcPr>
          <w:p w:rsidR="00162F95" w:rsidRDefault="00162F95" w:rsidP="00162F95">
            <w:pPr>
              <w:pStyle w:val="Normal11"/>
              <w:rPr>
                <w:ins w:id="7432" w:author="Skat" w:date="2010-06-25T12:54:00Z"/>
              </w:rPr>
            </w:pPr>
            <w:ins w:id="7433" w:author="Skat" w:date="2010-06-25T12:54:00Z">
              <w:r>
                <w:t>character</w:t>
              </w:r>
            </w:ins>
          </w:p>
        </w:tc>
      </w:tr>
      <w:tr w:rsidR="00162F95" w:rsidTr="00162F95">
        <w:tblPrEx>
          <w:tblCellMar>
            <w:top w:w="0" w:type="dxa"/>
            <w:bottom w:w="0" w:type="dxa"/>
          </w:tblCellMar>
        </w:tblPrEx>
        <w:trPr>
          <w:ins w:id="7434" w:author="Skat" w:date="2010-06-25T12:54:00Z"/>
        </w:trPr>
        <w:tc>
          <w:tcPr>
            <w:tcW w:w="1667" w:type="dxa"/>
          </w:tcPr>
          <w:p w:rsidR="00162F95" w:rsidRPr="00162F95" w:rsidRDefault="00162F95" w:rsidP="00162F95">
            <w:pPr>
              <w:pStyle w:val="Normal11"/>
              <w:rPr>
                <w:ins w:id="7435" w:author="Skat" w:date="2010-06-25T12:54:00Z"/>
                <w:b/>
              </w:rPr>
            </w:pPr>
            <w:ins w:id="7436" w:author="Skat" w:date="2010-06-25T12:54:00Z">
              <w:r>
                <w:rPr>
                  <w:b/>
                </w:rPr>
                <w:t>Data Længde</w:t>
              </w:r>
            </w:ins>
          </w:p>
        </w:tc>
        <w:tc>
          <w:tcPr>
            <w:tcW w:w="8254" w:type="dxa"/>
          </w:tcPr>
          <w:p w:rsidR="00162F95" w:rsidRDefault="00162F95" w:rsidP="00162F95">
            <w:pPr>
              <w:pStyle w:val="Normal11"/>
              <w:rPr>
                <w:ins w:id="7437" w:author="Skat" w:date="2010-06-25T12:54:00Z"/>
              </w:rPr>
            </w:pPr>
            <w:ins w:id="7438" w:author="Skat" w:date="2010-06-25T12:54:00Z">
              <w:r>
                <w:t>30</w:t>
              </w:r>
            </w:ins>
          </w:p>
        </w:tc>
      </w:tr>
      <w:tr w:rsidR="00162F95" w:rsidTr="00162F95">
        <w:tblPrEx>
          <w:tblCellMar>
            <w:top w:w="0" w:type="dxa"/>
            <w:bottom w:w="0" w:type="dxa"/>
          </w:tblCellMar>
        </w:tblPrEx>
        <w:trPr>
          <w:ins w:id="7439" w:author="Skat" w:date="2010-06-25T12:54:00Z"/>
        </w:trPr>
        <w:tc>
          <w:tcPr>
            <w:tcW w:w="1667" w:type="dxa"/>
          </w:tcPr>
          <w:p w:rsidR="00162F95" w:rsidRPr="00162F95" w:rsidRDefault="00162F95" w:rsidP="00162F95">
            <w:pPr>
              <w:pStyle w:val="Normal11"/>
              <w:rPr>
                <w:ins w:id="7440" w:author="Skat" w:date="2010-06-25T12:54:00Z"/>
                <w:b/>
              </w:rPr>
            </w:pPr>
            <w:ins w:id="7441" w:author="Skat" w:date="2010-06-25T12:54:00Z">
              <w:r>
                <w:rPr>
                  <w:b/>
                </w:rPr>
                <w:t>Tilladte værdier</w:t>
              </w:r>
            </w:ins>
          </w:p>
        </w:tc>
        <w:tc>
          <w:tcPr>
            <w:tcW w:w="8254" w:type="dxa"/>
          </w:tcPr>
          <w:p w:rsidR="00162F95" w:rsidRDefault="00162F95" w:rsidP="00162F95">
            <w:pPr>
              <w:pStyle w:val="Normal11"/>
              <w:rPr>
                <w:ins w:id="7442" w:author="Skat" w:date="2010-06-25T12:54:00Z"/>
              </w:rPr>
            </w:pPr>
          </w:p>
        </w:tc>
      </w:tr>
      <w:tr w:rsidR="00162F95" w:rsidTr="00162F95">
        <w:tblPrEx>
          <w:tblCellMar>
            <w:top w:w="0" w:type="dxa"/>
            <w:bottom w:w="0" w:type="dxa"/>
          </w:tblCellMar>
        </w:tblPrEx>
        <w:trPr>
          <w:ins w:id="7443" w:author="Skat" w:date="2010-06-25T12:54:00Z"/>
        </w:trPr>
        <w:tc>
          <w:tcPr>
            <w:tcW w:w="1667" w:type="dxa"/>
          </w:tcPr>
          <w:p w:rsidR="00162F95" w:rsidRPr="00162F95" w:rsidRDefault="00162F95" w:rsidP="00162F95">
            <w:pPr>
              <w:pStyle w:val="Normal11"/>
              <w:rPr>
                <w:ins w:id="7444" w:author="Skat" w:date="2010-06-25T12:54:00Z"/>
                <w:b/>
              </w:rPr>
            </w:pPr>
            <w:ins w:id="7445" w:author="Skat" w:date="2010-06-25T12:54:00Z">
              <w:r>
                <w:rPr>
                  <w:b/>
                </w:rPr>
                <w:t>Format</w:t>
              </w:r>
            </w:ins>
          </w:p>
        </w:tc>
        <w:tc>
          <w:tcPr>
            <w:tcW w:w="8254" w:type="dxa"/>
          </w:tcPr>
          <w:p w:rsidR="00162F95" w:rsidRDefault="00162F95" w:rsidP="00162F95">
            <w:pPr>
              <w:pStyle w:val="Normal11"/>
              <w:rPr>
                <w:ins w:id="7446" w:author="Skat" w:date="2010-06-25T12:54:00Z"/>
              </w:rPr>
            </w:pPr>
          </w:p>
        </w:tc>
      </w:tr>
    </w:tbl>
    <w:p w:rsidR="00162F95" w:rsidRDefault="00162F95" w:rsidP="00162F95">
      <w:pPr>
        <w:pStyle w:val="Normal11"/>
        <w:rPr>
          <w:ins w:id="7447" w:author="Skat" w:date="2010-06-25T12:54:00Z"/>
        </w:rPr>
      </w:pPr>
      <w:ins w:id="7448" w:author="Skat" w:date="2010-06-25T12:54:00Z">
        <w:r>
          <w:fldChar w:fldCharType="begin"/>
        </w:r>
        <w:r>
          <w:instrText xml:space="preserve"> XE "</w:instrText>
        </w:r>
        <w:r w:rsidRPr="003C25DA">
          <w:instrText>SagJournalNummer</w:instrText>
        </w:r>
        <w:r>
          <w:instrText xml:space="preserve">" </w:instrText>
        </w:r>
        <w:r>
          <w:fldChar w:fldCharType="end"/>
        </w:r>
      </w:ins>
    </w:p>
    <w:p w:rsidR="00162F95" w:rsidRDefault="00162F95" w:rsidP="00162F95">
      <w:pPr>
        <w:pStyle w:val="Overskrift2"/>
        <w:rPr>
          <w:ins w:id="7449" w:author="Skat" w:date="2010-06-25T12:54:00Z"/>
        </w:rPr>
      </w:pPr>
      <w:bookmarkStart w:id="7450" w:name="_Toc265234031"/>
      <w:ins w:id="7451" w:author="Skat" w:date="2010-06-25T12:54:00Z">
        <w:r>
          <w:t>SagStatus</w:t>
        </w:r>
        <w:bookmarkEnd w:id="7450"/>
      </w:ins>
    </w:p>
    <w:p w:rsidR="00162F95" w:rsidRDefault="00162F95" w:rsidP="00162F95">
      <w:pPr>
        <w:pStyle w:val="Normal11"/>
        <w:rPr>
          <w:ins w:id="7452" w:author="Skat" w:date="2010-06-25T12:54:00Z"/>
        </w:rPr>
      </w:pPr>
      <w:ins w:id="7453" w:author="Skat" w:date="2010-06-25T12:54:00Z">
        <w:r>
          <w:t>Status for en sag:</w:t>
        </w:r>
      </w:ins>
    </w:p>
    <w:p w:rsidR="00162F95" w:rsidRDefault="00162F95" w:rsidP="00162F95">
      <w:pPr>
        <w:pStyle w:val="Normal11"/>
        <w:rPr>
          <w:ins w:id="7454" w:author="Skat" w:date="2010-06-25T12:54:00Z"/>
        </w:rPr>
      </w:pPr>
    </w:p>
    <w:p w:rsidR="00162F95" w:rsidRDefault="00162F95" w:rsidP="00162F95">
      <w:pPr>
        <w:pStyle w:val="Normal11"/>
        <w:rPr>
          <w:ins w:id="7455" w:author="Skat" w:date="2010-06-25T12:54:00Z"/>
        </w:rPr>
      </w:pPr>
      <w:ins w:id="7456" w:author="Skat" w:date="2010-06-25T12:54:00Z">
        <w:r>
          <w:t>Enum værdier:</w:t>
        </w:r>
      </w:ins>
    </w:p>
    <w:p w:rsidR="00162F95" w:rsidRDefault="00162F95" w:rsidP="00162F95">
      <w:pPr>
        <w:pStyle w:val="Normal11"/>
        <w:rPr>
          <w:ins w:id="7457" w:author="Skat" w:date="2010-06-25T12:54:00Z"/>
        </w:rPr>
      </w:pPr>
      <w:ins w:id="7458" w:author="Skat" w:date="2010-06-25T12:54:00Z">
        <w:r>
          <w:t xml:space="preserve">01 Oprettet sag </w:t>
        </w:r>
      </w:ins>
    </w:p>
    <w:p w:rsidR="00162F95" w:rsidRDefault="00162F95" w:rsidP="00162F95">
      <w:pPr>
        <w:pStyle w:val="Normal11"/>
        <w:rPr>
          <w:ins w:id="7459" w:author="Skat" w:date="2010-06-25T12:54:00Z"/>
        </w:rPr>
      </w:pPr>
      <w:ins w:id="7460" w:author="Skat" w:date="2010-06-25T12:54:00Z">
        <w:r>
          <w:t>02 Tildelt sag</w:t>
        </w:r>
      </w:ins>
    </w:p>
    <w:p w:rsidR="00162F95" w:rsidRDefault="00162F95" w:rsidP="00162F95">
      <w:pPr>
        <w:pStyle w:val="Normal11"/>
        <w:rPr>
          <w:ins w:id="7461" w:author="Skat" w:date="2010-06-25T12:54:00Z"/>
        </w:rPr>
      </w:pPr>
      <w:ins w:id="7462" w:author="Skat" w:date="2010-06-25T12:54:00Z">
        <w:r>
          <w:t>03 Aktiv sag</w:t>
        </w:r>
      </w:ins>
    </w:p>
    <w:p w:rsidR="00162F95" w:rsidRDefault="00162F95" w:rsidP="00162F95">
      <w:pPr>
        <w:pStyle w:val="Normal11"/>
        <w:rPr>
          <w:ins w:id="7463" w:author="Skat" w:date="2010-06-25T12:54:00Z"/>
        </w:rPr>
      </w:pPr>
      <w:ins w:id="7464" w:author="Skat" w:date="2010-06-25T12:54:00Z">
        <w:r>
          <w:t>04 Lukket sag</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465" w:author="Skat" w:date="2010-06-25T12:54:00Z"/>
        </w:trPr>
        <w:tc>
          <w:tcPr>
            <w:tcW w:w="9921" w:type="dxa"/>
            <w:gridSpan w:val="2"/>
            <w:shd w:val="pct20" w:color="auto" w:fill="0000FF"/>
          </w:tcPr>
          <w:p w:rsidR="00162F95" w:rsidRPr="00162F95" w:rsidRDefault="00162F95" w:rsidP="00162F95">
            <w:pPr>
              <w:pStyle w:val="Normal11"/>
              <w:rPr>
                <w:ins w:id="7466" w:author="Skat" w:date="2010-06-25T12:54:00Z"/>
                <w:color w:val="FFFFFF"/>
              </w:rPr>
            </w:pPr>
            <w:ins w:id="7467" w:author="Skat" w:date="2010-06-25T12:54:00Z">
              <w:r>
                <w:rPr>
                  <w:color w:val="FFFFFF"/>
                </w:rPr>
                <w:t>SagStatus</w:t>
              </w:r>
            </w:ins>
          </w:p>
        </w:tc>
      </w:tr>
      <w:tr w:rsidR="00162F95" w:rsidTr="00162F95">
        <w:tblPrEx>
          <w:tblCellMar>
            <w:top w:w="0" w:type="dxa"/>
            <w:bottom w:w="0" w:type="dxa"/>
          </w:tblCellMar>
        </w:tblPrEx>
        <w:trPr>
          <w:ins w:id="7468" w:author="Skat" w:date="2010-06-25T12:54:00Z"/>
        </w:trPr>
        <w:tc>
          <w:tcPr>
            <w:tcW w:w="1667" w:type="dxa"/>
          </w:tcPr>
          <w:p w:rsidR="00162F95" w:rsidRPr="00162F95" w:rsidRDefault="00162F95" w:rsidP="00162F95">
            <w:pPr>
              <w:pStyle w:val="Normal11"/>
              <w:rPr>
                <w:ins w:id="7469" w:author="Skat" w:date="2010-06-25T12:54:00Z"/>
                <w:b/>
              </w:rPr>
            </w:pPr>
            <w:ins w:id="7470" w:author="Skat" w:date="2010-06-25T12:54:00Z">
              <w:r>
                <w:rPr>
                  <w:b/>
                </w:rPr>
                <w:t>Data Type</w:t>
              </w:r>
            </w:ins>
          </w:p>
        </w:tc>
        <w:tc>
          <w:tcPr>
            <w:tcW w:w="8254" w:type="dxa"/>
          </w:tcPr>
          <w:p w:rsidR="00162F95" w:rsidRDefault="00162F95" w:rsidP="00162F95">
            <w:pPr>
              <w:pStyle w:val="Normal11"/>
              <w:rPr>
                <w:ins w:id="7471" w:author="Skat" w:date="2010-06-25T12:54:00Z"/>
              </w:rPr>
            </w:pPr>
            <w:ins w:id="7472" w:author="Skat" w:date="2010-06-25T12:54:00Z">
              <w:r>
                <w:t>character</w:t>
              </w:r>
            </w:ins>
          </w:p>
        </w:tc>
      </w:tr>
      <w:tr w:rsidR="00162F95" w:rsidTr="00162F95">
        <w:tblPrEx>
          <w:tblCellMar>
            <w:top w:w="0" w:type="dxa"/>
            <w:bottom w:w="0" w:type="dxa"/>
          </w:tblCellMar>
        </w:tblPrEx>
        <w:trPr>
          <w:ins w:id="7473" w:author="Skat" w:date="2010-06-25T12:54:00Z"/>
        </w:trPr>
        <w:tc>
          <w:tcPr>
            <w:tcW w:w="1667" w:type="dxa"/>
          </w:tcPr>
          <w:p w:rsidR="00162F95" w:rsidRPr="00162F95" w:rsidRDefault="00162F95" w:rsidP="00162F95">
            <w:pPr>
              <w:pStyle w:val="Normal11"/>
              <w:rPr>
                <w:ins w:id="7474" w:author="Skat" w:date="2010-06-25T12:54:00Z"/>
                <w:b/>
              </w:rPr>
            </w:pPr>
            <w:ins w:id="7475" w:author="Skat" w:date="2010-06-25T12:54:00Z">
              <w:r>
                <w:rPr>
                  <w:b/>
                </w:rPr>
                <w:t>Data Længde</w:t>
              </w:r>
            </w:ins>
          </w:p>
        </w:tc>
        <w:tc>
          <w:tcPr>
            <w:tcW w:w="8254" w:type="dxa"/>
          </w:tcPr>
          <w:p w:rsidR="00162F95" w:rsidRDefault="00162F95" w:rsidP="00162F95">
            <w:pPr>
              <w:pStyle w:val="Normal11"/>
              <w:rPr>
                <w:ins w:id="7476" w:author="Skat" w:date="2010-06-25T12:54:00Z"/>
              </w:rPr>
            </w:pPr>
            <w:ins w:id="7477" w:author="Skat" w:date="2010-06-25T12:54:00Z">
              <w:r>
                <w:t>40</w:t>
              </w:r>
            </w:ins>
          </w:p>
        </w:tc>
      </w:tr>
      <w:tr w:rsidR="00162F95" w:rsidTr="00162F95">
        <w:tblPrEx>
          <w:tblCellMar>
            <w:top w:w="0" w:type="dxa"/>
            <w:bottom w:w="0" w:type="dxa"/>
          </w:tblCellMar>
        </w:tblPrEx>
        <w:trPr>
          <w:ins w:id="7478" w:author="Skat" w:date="2010-06-25T12:54:00Z"/>
        </w:trPr>
        <w:tc>
          <w:tcPr>
            <w:tcW w:w="1667" w:type="dxa"/>
          </w:tcPr>
          <w:p w:rsidR="00162F95" w:rsidRPr="00162F95" w:rsidRDefault="00162F95" w:rsidP="00162F95">
            <w:pPr>
              <w:pStyle w:val="Normal11"/>
              <w:rPr>
                <w:ins w:id="7479" w:author="Skat" w:date="2010-06-25T12:54:00Z"/>
                <w:b/>
              </w:rPr>
            </w:pPr>
            <w:ins w:id="7480" w:author="Skat" w:date="2010-06-25T12:54:00Z">
              <w:r>
                <w:rPr>
                  <w:b/>
                </w:rPr>
                <w:t>Tilladte værdier</w:t>
              </w:r>
            </w:ins>
          </w:p>
        </w:tc>
        <w:tc>
          <w:tcPr>
            <w:tcW w:w="8254" w:type="dxa"/>
          </w:tcPr>
          <w:p w:rsidR="00162F95" w:rsidRDefault="00162F95" w:rsidP="00162F95">
            <w:pPr>
              <w:pStyle w:val="Normal11"/>
              <w:rPr>
                <w:ins w:id="7481" w:author="Skat" w:date="2010-06-25T12:54:00Z"/>
              </w:rPr>
            </w:pPr>
            <w:ins w:id="7482" w:author="Skat" w:date="2010-06-25T12:54:00Z">
              <w:r>
                <w:t xml:space="preserve">Oprettet sag </w:t>
              </w:r>
            </w:ins>
          </w:p>
          <w:p w:rsidR="00162F95" w:rsidRDefault="00162F95" w:rsidP="00162F95">
            <w:pPr>
              <w:pStyle w:val="Normal11"/>
              <w:rPr>
                <w:ins w:id="7483" w:author="Skat" w:date="2010-06-25T12:54:00Z"/>
              </w:rPr>
            </w:pPr>
            <w:ins w:id="7484" w:author="Skat" w:date="2010-06-25T12:54:00Z">
              <w:r>
                <w:t>Tildelt sag</w:t>
              </w:r>
            </w:ins>
          </w:p>
          <w:p w:rsidR="00162F95" w:rsidRDefault="00162F95" w:rsidP="00162F95">
            <w:pPr>
              <w:pStyle w:val="Normal11"/>
              <w:rPr>
                <w:ins w:id="7485" w:author="Skat" w:date="2010-06-25T12:54:00Z"/>
              </w:rPr>
            </w:pPr>
            <w:ins w:id="7486" w:author="Skat" w:date="2010-06-25T12:54:00Z">
              <w:r>
                <w:t>Aktiv sag</w:t>
              </w:r>
            </w:ins>
          </w:p>
          <w:p w:rsidR="00162F95" w:rsidRDefault="00162F95" w:rsidP="00162F95">
            <w:pPr>
              <w:pStyle w:val="Normal11"/>
              <w:rPr>
                <w:ins w:id="7487" w:author="Skat" w:date="2010-06-25T12:54:00Z"/>
              </w:rPr>
            </w:pPr>
            <w:ins w:id="7488" w:author="Skat" w:date="2010-06-25T12:54:00Z">
              <w:r>
                <w:t>Lukket sag</w:t>
              </w:r>
            </w:ins>
          </w:p>
        </w:tc>
      </w:tr>
      <w:tr w:rsidR="00162F95" w:rsidTr="00162F95">
        <w:tblPrEx>
          <w:tblCellMar>
            <w:top w:w="0" w:type="dxa"/>
            <w:bottom w:w="0" w:type="dxa"/>
          </w:tblCellMar>
        </w:tblPrEx>
        <w:trPr>
          <w:ins w:id="7489" w:author="Skat" w:date="2010-06-25T12:54:00Z"/>
        </w:trPr>
        <w:tc>
          <w:tcPr>
            <w:tcW w:w="1667" w:type="dxa"/>
          </w:tcPr>
          <w:p w:rsidR="00162F95" w:rsidRPr="00162F95" w:rsidRDefault="00162F95" w:rsidP="00162F95">
            <w:pPr>
              <w:pStyle w:val="Normal11"/>
              <w:rPr>
                <w:ins w:id="7490" w:author="Skat" w:date="2010-06-25T12:54:00Z"/>
                <w:b/>
              </w:rPr>
            </w:pPr>
            <w:ins w:id="7491" w:author="Skat" w:date="2010-06-25T12:54:00Z">
              <w:r>
                <w:rPr>
                  <w:b/>
                </w:rPr>
                <w:t>Format</w:t>
              </w:r>
            </w:ins>
          </w:p>
        </w:tc>
        <w:tc>
          <w:tcPr>
            <w:tcW w:w="8254" w:type="dxa"/>
          </w:tcPr>
          <w:p w:rsidR="00162F95" w:rsidRDefault="00162F95" w:rsidP="00162F95">
            <w:pPr>
              <w:pStyle w:val="Normal11"/>
              <w:rPr>
                <w:ins w:id="7492" w:author="Skat" w:date="2010-06-25T12:54:00Z"/>
              </w:rPr>
            </w:pPr>
          </w:p>
        </w:tc>
      </w:tr>
    </w:tbl>
    <w:p w:rsidR="00162F95" w:rsidRDefault="00162F95" w:rsidP="00162F95">
      <w:pPr>
        <w:pStyle w:val="Normal11"/>
        <w:rPr>
          <w:ins w:id="7493" w:author="Skat" w:date="2010-06-25T12:54:00Z"/>
        </w:rPr>
      </w:pPr>
      <w:ins w:id="7494" w:author="Skat" w:date="2010-06-25T12:54:00Z">
        <w:r>
          <w:fldChar w:fldCharType="begin"/>
        </w:r>
        <w:r>
          <w:instrText xml:space="preserve"> XE "</w:instrText>
        </w:r>
        <w:r w:rsidRPr="001F4F4C">
          <w:instrText>SagStatus</w:instrText>
        </w:r>
        <w:r>
          <w:instrText xml:space="preserve">" </w:instrText>
        </w:r>
        <w:r>
          <w:fldChar w:fldCharType="end"/>
        </w:r>
      </w:ins>
    </w:p>
    <w:p w:rsidR="00162F95" w:rsidRDefault="00162F95" w:rsidP="00162F95">
      <w:pPr>
        <w:pStyle w:val="Overskrift2"/>
        <w:numPr>
          <w:numberingChange w:id="7495" w:author="Skat" w:date="2010-06-25T12:54:00Z" w:original="%1:8:0:.%2:63:0:"/>
        </w:numPr>
      </w:pPr>
      <w:bookmarkStart w:id="7496" w:name="_Toc265234032"/>
      <w:bookmarkStart w:id="7497" w:name="_Toc263947467"/>
      <w:r>
        <w:t>SideDørTekst</w:t>
      </w:r>
      <w:bookmarkEnd w:id="7496"/>
      <w:bookmarkEnd w:id="7497"/>
    </w:p>
    <w:p w:rsidR="00162F95" w:rsidRDefault="00162F95" w:rsidP="00162F95">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SideDørTekst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82698">
        <w:instrText>SideDørTekst</w:instrText>
      </w:r>
      <w:r>
        <w:instrText xml:space="preserve">" </w:instrText>
      </w:r>
      <w:r>
        <w:fldChar w:fldCharType="end"/>
      </w:r>
    </w:p>
    <w:p w:rsidR="00162F95" w:rsidRDefault="00162F95" w:rsidP="00162F95">
      <w:pPr>
        <w:pStyle w:val="Overskrift2"/>
        <w:numPr>
          <w:numberingChange w:id="7498" w:author="Skat" w:date="2010-06-25T12:54:00Z" w:original="%1:8:0:.%2:64:0:"/>
        </w:numPr>
      </w:pPr>
      <w:bookmarkStart w:id="7499" w:name="_Toc265234033"/>
      <w:bookmarkStart w:id="7500" w:name="_Toc263947468"/>
      <w:r>
        <w:t>SidsteRettidigeBetalingFrist</w:t>
      </w:r>
      <w:bookmarkEnd w:id="7499"/>
      <w:bookmarkEnd w:id="7500"/>
    </w:p>
    <w:p w:rsidR="00162F95" w:rsidRDefault="00162F95" w:rsidP="00162F95">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SidsteRettidigeBetalingFrist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6558B">
        <w:instrText>SidsteRettidigeBetalingFrist</w:instrText>
      </w:r>
      <w:r>
        <w:instrText xml:space="preserve">" </w:instrText>
      </w:r>
      <w:r>
        <w:fldChar w:fldCharType="end"/>
      </w:r>
    </w:p>
    <w:p w:rsidR="00162F95" w:rsidRDefault="00162F95" w:rsidP="00162F95">
      <w:pPr>
        <w:pStyle w:val="Overskrift2"/>
        <w:numPr>
          <w:numberingChange w:id="7501" w:author="Skat" w:date="2010-06-25T12:54:00Z" w:original="%1:8:0:.%2:65:0:"/>
        </w:numPr>
      </w:pPr>
      <w:bookmarkStart w:id="7502" w:name="_Toc265234034"/>
      <w:bookmarkStart w:id="7503" w:name="_Toc263947469"/>
      <w:r>
        <w:t>Slutdato</w:t>
      </w:r>
      <w:bookmarkEnd w:id="7502"/>
      <w:bookmarkEnd w:id="7503"/>
    </w:p>
    <w:p w:rsidR="00162F95" w:rsidRDefault="00162F95" w:rsidP="00162F95">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Slutdato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455B8">
        <w:instrText>Slutdato</w:instrText>
      </w:r>
      <w:r>
        <w:instrText xml:space="preserve">" </w:instrText>
      </w:r>
      <w:r>
        <w:fldChar w:fldCharType="end"/>
      </w:r>
    </w:p>
    <w:p w:rsidR="00162F95" w:rsidRDefault="00162F95" w:rsidP="00162F95">
      <w:pPr>
        <w:pStyle w:val="Overskrift2"/>
        <w:rPr>
          <w:ins w:id="7504" w:author="Skat" w:date="2010-06-25T12:54:00Z"/>
        </w:rPr>
      </w:pPr>
      <w:bookmarkStart w:id="7505" w:name="_Toc265234035"/>
      <w:ins w:id="7506" w:author="Skat" w:date="2010-06-25T12:54:00Z">
        <w:r>
          <w:t>Sprog</w:t>
        </w:r>
        <w:bookmarkEnd w:id="7505"/>
      </w:ins>
    </w:p>
    <w:p w:rsidR="00162F95" w:rsidRDefault="00162F95" w:rsidP="00162F95">
      <w:pPr>
        <w:pStyle w:val="Normal11"/>
        <w:rPr>
          <w:ins w:id="7507" w:author="Skat" w:date="2010-06-25T12:54:00Z"/>
        </w:rPr>
      </w:pPr>
      <w:ins w:id="7508" w:author="Skat" w:date="2010-06-25T12:54:00Z">
        <w:r>
          <w:t>Liste over sprog</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509" w:author="Skat" w:date="2010-06-25T12:54:00Z"/>
        </w:trPr>
        <w:tc>
          <w:tcPr>
            <w:tcW w:w="9921" w:type="dxa"/>
            <w:gridSpan w:val="2"/>
            <w:shd w:val="pct20" w:color="auto" w:fill="0000FF"/>
          </w:tcPr>
          <w:p w:rsidR="00162F95" w:rsidRPr="00162F95" w:rsidRDefault="00162F95" w:rsidP="00162F95">
            <w:pPr>
              <w:pStyle w:val="Normal11"/>
              <w:rPr>
                <w:ins w:id="7510" w:author="Skat" w:date="2010-06-25T12:54:00Z"/>
                <w:color w:val="FFFFFF"/>
              </w:rPr>
            </w:pPr>
            <w:ins w:id="7511" w:author="Skat" w:date="2010-06-25T12:54:00Z">
              <w:r>
                <w:rPr>
                  <w:color w:val="FFFFFF"/>
                </w:rPr>
                <w:t>Sprog</w:t>
              </w:r>
            </w:ins>
          </w:p>
        </w:tc>
      </w:tr>
      <w:tr w:rsidR="00162F95" w:rsidTr="00162F95">
        <w:tblPrEx>
          <w:tblCellMar>
            <w:top w:w="0" w:type="dxa"/>
            <w:bottom w:w="0" w:type="dxa"/>
          </w:tblCellMar>
        </w:tblPrEx>
        <w:trPr>
          <w:ins w:id="7512" w:author="Skat" w:date="2010-06-25T12:54:00Z"/>
        </w:trPr>
        <w:tc>
          <w:tcPr>
            <w:tcW w:w="1667" w:type="dxa"/>
          </w:tcPr>
          <w:p w:rsidR="00162F95" w:rsidRPr="00162F95" w:rsidRDefault="00162F95" w:rsidP="00162F95">
            <w:pPr>
              <w:pStyle w:val="Normal11"/>
              <w:rPr>
                <w:ins w:id="7513" w:author="Skat" w:date="2010-06-25T12:54:00Z"/>
                <w:b/>
              </w:rPr>
            </w:pPr>
            <w:ins w:id="7514" w:author="Skat" w:date="2010-06-25T12:54:00Z">
              <w:r>
                <w:rPr>
                  <w:b/>
                </w:rPr>
                <w:t>Data Type</w:t>
              </w:r>
            </w:ins>
          </w:p>
        </w:tc>
        <w:tc>
          <w:tcPr>
            <w:tcW w:w="8254" w:type="dxa"/>
          </w:tcPr>
          <w:p w:rsidR="00162F95" w:rsidRDefault="00162F95" w:rsidP="00162F95">
            <w:pPr>
              <w:pStyle w:val="Normal11"/>
              <w:rPr>
                <w:ins w:id="7515" w:author="Skat" w:date="2010-06-25T12:54:00Z"/>
              </w:rPr>
            </w:pPr>
            <w:ins w:id="7516" w:author="Skat" w:date="2010-06-25T12:54:00Z">
              <w:r>
                <w:t>character varying</w:t>
              </w:r>
            </w:ins>
          </w:p>
        </w:tc>
      </w:tr>
      <w:tr w:rsidR="00162F95" w:rsidTr="00162F95">
        <w:tblPrEx>
          <w:tblCellMar>
            <w:top w:w="0" w:type="dxa"/>
            <w:bottom w:w="0" w:type="dxa"/>
          </w:tblCellMar>
        </w:tblPrEx>
        <w:trPr>
          <w:ins w:id="7517" w:author="Skat" w:date="2010-06-25T12:54:00Z"/>
        </w:trPr>
        <w:tc>
          <w:tcPr>
            <w:tcW w:w="1667" w:type="dxa"/>
          </w:tcPr>
          <w:p w:rsidR="00162F95" w:rsidRPr="00162F95" w:rsidRDefault="00162F95" w:rsidP="00162F95">
            <w:pPr>
              <w:pStyle w:val="Normal11"/>
              <w:rPr>
                <w:ins w:id="7518" w:author="Skat" w:date="2010-06-25T12:54:00Z"/>
                <w:b/>
              </w:rPr>
            </w:pPr>
            <w:ins w:id="7519" w:author="Skat" w:date="2010-06-25T12:54:00Z">
              <w:r>
                <w:rPr>
                  <w:b/>
                </w:rPr>
                <w:t>Data Længde</w:t>
              </w:r>
            </w:ins>
          </w:p>
        </w:tc>
        <w:tc>
          <w:tcPr>
            <w:tcW w:w="8254" w:type="dxa"/>
          </w:tcPr>
          <w:p w:rsidR="00162F95" w:rsidRDefault="00162F95" w:rsidP="00162F95">
            <w:pPr>
              <w:pStyle w:val="Normal11"/>
              <w:rPr>
                <w:ins w:id="7520" w:author="Skat" w:date="2010-06-25T12:54:00Z"/>
              </w:rPr>
            </w:pPr>
          </w:p>
        </w:tc>
      </w:tr>
      <w:tr w:rsidR="00162F95" w:rsidTr="00162F95">
        <w:tblPrEx>
          <w:tblCellMar>
            <w:top w:w="0" w:type="dxa"/>
            <w:bottom w:w="0" w:type="dxa"/>
          </w:tblCellMar>
        </w:tblPrEx>
        <w:trPr>
          <w:ins w:id="7521" w:author="Skat" w:date="2010-06-25T12:54:00Z"/>
        </w:trPr>
        <w:tc>
          <w:tcPr>
            <w:tcW w:w="1667" w:type="dxa"/>
          </w:tcPr>
          <w:p w:rsidR="00162F95" w:rsidRPr="00162F95" w:rsidRDefault="00162F95" w:rsidP="00162F95">
            <w:pPr>
              <w:pStyle w:val="Normal11"/>
              <w:rPr>
                <w:ins w:id="7522" w:author="Skat" w:date="2010-06-25T12:54:00Z"/>
                <w:b/>
              </w:rPr>
            </w:pPr>
            <w:ins w:id="7523" w:author="Skat" w:date="2010-06-25T12:54:00Z">
              <w:r>
                <w:rPr>
                  <w:b/>
                </w:rPr>
                <w:t>Tilladte værdier</w:t>
              </w:r>
            </w:ins>
          </w:p>
        </w:tc>
        <w:tc>
          <w:tcPr>
            <w:tcW w:w="8254" w:type="dxa"/>
          </w:tcPr>
          <w:p w:rsidR="00162F95" w:rsidRDefault="00162F95" w:rsidP="00162F95">
            <w:pPr>
              <w:pStyle w:val="Normal11"/>
              <w:rPr>
                <w:ins w:id="7524" w:author="Skat" w:date="2010-06-25T12:54:00Z"/>
              </w:rPr>
            </w:pPr>
            <w:ins w:id="7525" w:author="Skat" w:date="2010-06-25T12:54:00Z">
              <w:r>
                <w:t>Eksempler:</w:t>
              </w:r>
            </w:ins>
          </w:p>
          <w:p w:rsidR="00162F95" w:rsidRDefault="00162F95" w:rsidP="00162F95">
            <w:pPr>
              <w:pStyle w:val="Normal11"/>
              <w:rPr>
                <w:ins w:id="7526" w:author="Skat" w:date="2010-06-25T12:54:00Z"/>
              </w:rPr>
            </w:pPr>
            <w:ins w:id="7527" w:author="Skat" w:date="2010-06-25T12:54:00Z">
              <w:r>
                <w:t xml:space="preserve">- Dansk </w:t>
              </w:r>
            </w:ins>
          </w:p>
          <w:p w:rsidR="00162F95" w:rsidRDefault="00162F95" w:rsidP="00162F95">
            <w:pPr>
              <w:pStyle w:val="Normal11"/>
              <w:rPr>
                <w:ins w:id="7528" w:author="Skat" w:date="2010-06-25T12:54:00Z"/>
              </w:rPr>
            </w:pPr>
            <w:ins w:id="7529" w:author="Skat" w:date="2010-06-25T12:54:00Z">
              <w:r>
                <w:t>- Svensk</w:t>
              </w:r>
            </w:ins>
          </w:p>
          <w:p w:rsidR="00162F95" w:rsidRDefault="00162F95" w:rsidP="00162F95">
            <w:pPr>
              <w:pStyle w:val="Normal11"/>
              <w:rPr>
                <w:ins w:id="7530" w:author="Skat" w:date="2010-06-25T12:54:00Z"/>
              </w:rPr>
            </w:pPr>
            <w:ins w:id="7531" w:author="Skat" w:date="2010-06-25T12:54:00Z">
              <w:r>
                <w:t>- Norsk</w:t>
              </w:r>
            </w:ins>
          </w:p>
          <w:p w:rsidR="00162F95" w:rsidRDefault="00162F95" w:rsidP="00162F95">
            <w:pPr>
              <w:pStyle w:val="Normal11"/>
              <w:rPr>
                <w:ins w:id="7532" w:author="Skat" w:date="2010-06-25T12:54:00Z"/>
              </w:rPr>
            </w:pPr>
            <w:ins w:id="7533" w:author="Skat" w:date="2010-06-25T12:54:00Z">
              <w:r>
                <w:t xml:space="preserve">- English </w:t>
              </w:r>
            </w:ins>
          </w:p>
          <w:p w:rsidR="00162F95" w:rsidRDefault="00162F95" w:rsidP="00162F95">
            <w:pPr>
              <w:pStyle w:val="Normal11"/>
              <w:rPr>
                <w:ins w:id="7534" w:author="Skat" w:date="2010-06-25T12:54:00Z"/>
              </w:rPr>
            </w:pPr>
            <w:ins w:id="7535" w:author="Skat" w:date="2010-06-25T12:54:00Z">
              <w:r>
                <w:t>- German</w:t>
              </w:r>
            </w:ins>
          </w:p>
        </w:tc>
      </w:tr>
      <w:tr w:rsidR="00162F95" w:rsidTr="00162F95">
        <w:tblPrEx>
          <w:tblCellMar>
            <w:top w:w="0" w:type="dxa"/>
            <w:bottom w:w="0" w:type="dxa"/>
          </w:tblCellMar>
        </w:tblPrEx>
        <w:trPr>
          <w:ins w:id="7536" w:author="Skat" w:date="2010-06-25T12:54:00Z"/>
        </w:trPr>
        <w:tc>
          <w:tcPr>
            <w:tcW w:w="1667" w:type="dxa"/>
          </w:tcPr>
          <w:p w:rsidR="00162F95" w:rsidRPr="00162F95" w:rsidRDefault="00162F95" w:rsidP="00162F95">
            <w:pPr>
              <w:pStyle w:val="Normal11"/>
              <w:rPr>
                <w:ins w:id="7537" w:author="Skat" w:date="2010-06-25T12:54:00Z"/>
                <w:b/>
              </w:rPr>
            </w:pPr>
            <w:ins w:id="7538" w:author="Skat" w:date="2010-06-25T12:54:00Z">
              <w:r>
                <w:rPr>
                  <w:b/>
                </w:rPr>
                <w:t>Format</w:t>
              </w:r>
            </w:ins>
          </w:p>
        </w:tc>
        <w:tc>
          <w:tcPr>
            <w:tcW w:w="8254" w:type="dxa"/>
          </w:tcPr>
          <w:p w:rsidR="00162F95" w:rsidRDefault="00162F95" w:rsidP="00162F95">
            <w:pPr>
              <w:pStyle w:val="Normal11"/>
              <w:rPr>
                <w:ins w:id="7539" w:author="Skat" w:date="2010-06-25T12:54:00Z"/>
              </w:rPr>
            </w:pPr>
          </w:p>
        </w:tc>
      </w:tr>
    </w:tbl>
    <w:p w:rsidR="00162F95" w:rsidRDefault="00162F95" w:rsidP="00162F95">
      <w:pPr>
        <w:pStyle w:val="Normal11"/>
        <w:rPr>
          <w:ins w:id="7540" w:author="Skat" w:date="2010-06-25T12:54:00Z"/>
        </w:rPr>
      </w:pPr>
      <w:ins w:id="7541" w:author="Skat" w:date="2010-06-25T12:54:00Z">
        <w:r>
          <w:fldChar w:fldCharType="begin"/>
        </w:r>
        <w:r>
          <w:instrText xml:space="preserve"> XE "</w:instrText>
        </w:r>
        <w:r w:rsidRPr="00024439">
          <w:instrText>Sprog</w:instrText>
        </w:r>
        <w:r>
          <w:instrText xml:space="preserve">" </w:instrText>
        </w:r>
        <w:r>
          <w:fldChar w:fldCharType="end"/>
        </w:r>
      </w:ins>
    </w:p>
    <w:p w:rsidR="00162F95" w:rsidRDefault="00162F95" w:rsidP="00162F95">
      <w:pPr>
        <w:pStyle w:val="Overskrift2"/>
        <w:numPr>
          <w:numberingChange w:id="7542" w:author="Skat" w:date="2010-06-25T12:54:00Z" w:original="%1:8:0:.%2:66:0:"/>
        </w:numPr>
      </w:pPr>
      <w:bookmarkStart w:id="7543" w:name="_Toc265234036"/>
      <w:bookmarkStart w:id="7544" w:name="_Toc263947470"/>
      <w:r>
        <w:t>Startdato</w:t>
      </w:r>
      <w:bookmarkEnd w:id="7543"/>
      <w:bookmarkEnd w:id="7544"/>
    </w:p>
    <w:p w:rsidR="00162F95" w:rsidRDefault="00162F95" w:rsidP="00162F95">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Startdato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E1F31">
        <w:instrText>Startdato</w:instrText>
      </w:r>
      <w:r>
        <w:instrText xml:space="preserve">" </w:instrText>
      </w:r>
      <w:r>
        <w:fldChar w:fldCharType="end"/>
      </w:r>
    </w:p>
    <w:p w:rsidR="00162F95" w:rsidRDefault="00162F95" w:rsidP="00162F95">
      <w:pPr>
        <w:pStyle w:val="Overskrift2"/>
        <w:numPr>
          <w:numberingChange w:id="7545" w:author="Skat" w:date="2010-06-25T12:54:00Z" w:original="%1:8:0:.%2:67:0:"/>
        </w:numPr>
      </w:pPr>
      <w:bookmarkStart w:id="7546" w:name="_Toc265234037"/>
      <w:bookmarkStart w:id="7547" w:name="_Toc263947471"/>
      <w:r>
        <w:t>TalHel</w:t>
      </w:r>
      <w:bookmarkEnd w:id="7546"/>
      <w:bookmarkEnd w:id="7547"/>
    </w:p>
    <w:p w:rsidR="00162F95" w:rsidRDefault="00162F95" w:rsidP="00162F95">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TalHel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 til 999.999.999.999.999.999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r>
              <w:t>###.###.###.###.###.###</w:t>
            </w:r>
          </w:p>
        </w:tc>
      </w:tr>
    </w:tbl>
    <w:p w:rsidR="00162F95" w:rsidRDefault="00162F95" w:rsidP="00162F95">
      <w:pPr>
        <w:pStyle w:val="Normal11"/>
      </w:pPr>
      <w:r>
        <w:fldChar w:fldCharType="begin"/>
      </w:r>
      <w:r>
        <w:instrText xml:space="preserve"> XE "</w:instrText>
      </w:r>
      <w:r w:rsidRPr="00687946">
        <w:instrText>TalHel</w:instrText>
      </w:r>
      <w:r>
        <w:instrText xml:space="preserve">" </w:instrText>
      </w:r>
      <w:r>
        <w:fldChar w:fldCharType="end"/>
      </w:r>
    </w:p>
    <w:p w:rsidR="00307A99" w:rsidRDefault="00307A99" w:rsidP="00307A99">
      <w:pPr>
        <w:pStyle w:val="Overskrift2"/>
        <w:rPr>
          <w:del w:id="7548" w:author="Skat" w:date="2010-06-25T12:54:00Z"/>
        </w:rPr>
      </w:pPr>
      <w:bookmarkStart w:id="7549" w:name="_Toc265234038"/>
      <w:bookmarkStart w:id="7550" w:name="_Toc263947472"/>
      <w:del w:id="7551" w:author="Skat" w:date="2010-06-25T12:54:00Z">
        <w:r>
          <w:delText>Tekst1</w:delText>
        </w:r>
        <w:bookmarkEnd w:id="7550"/>
      </w:del>
    </w:p>
    <w:p w:rsidR="00307A99" w:rsidRDefault="00307A99" w:rsidP="00307A99">
      <w:pPr>
        <w:pStyle w:val="Normal11"/>
        <w:rPr>
          <w:del w:id="7552" w:author="Skat" w:date="2010-06-25T12:54:00Z"/>
        </w:rPr>
      </w:pPr>
    </w:p>
    <w:p w:rsidR="00162F95" w:rsidRDefault="00162F95" w:rsidP="00162F95">
      <w:pPr>
        <w:pStyle w:val="Overskrift2"/>
        <w:rPr>
          <w:ins w:id="7553" w:author="Skat" w:date="2010-06-25T12:54:00Z"/>
        </w:rPr>
      </w:pPr>
      <w:ins w:id="7554" w:author="Skat" w:date="2010-06-25T12:54:00Z">
        <w:r>
          <w:t>TalHel22</w:t>
        </w:r>
        <w:bookmarkEnd w:id="7549"/>
      </w:ins>
    </w:p>
    <w:p w:rsidR="00162F95" w:rsidRDefault="00162F95" w:rsidP="00162F95">
      <w:pPr>
        <w:pStyle w:val="Normal11"/>
        <w:rPr>
          <w:ins w:id="7555" w:author="Skat" w:date="2010-06-25T12:54:00Z"/>
        </w:rPr>
      </w:pPr>
      <w:ins w:id="7556" w:author="Skat" w:date="2010-06-25T12:54:00Z">
        <w:r>
          <w:t>Et positivt heltal, der kan repræsenterer værdier i intervallet 0 til 9.999.999.999.999.999.999.999</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307A99" w:rsidP="00162F95">
            <w:pPr>
              <w:pStyle w:val="Normal11"/>
              <w:rPr>
                <w:color w:val="FFFFFF"/>
              </w:rPr>
            </w:pPr>
            <w:del w:id="7557" w:author="Skat" w:date="2010-06-25T12:54:00Z">
              <w:r>
                <w:rPr>
                  <w:color w:val="FFFFFF"/>
                </w:rPr>
                <w:delText>Tekst1</w:delText>
              </w:r>
            </w:del>
            <w:ins w:id="7558" w:author="Skat" w:date="2010-06-25T12:54:00Z">
              <w:r w:rsidR="00162F95">
                <w:rPr>
                  <w:color w:val="FFFFFF"/>
                </w:rPr>
                <w:t>TalHel22</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307A99" w:rsidP="00162F95">
            <w:pPr>
              <w:pStyle w:val="Normal11"/>
            </w:pPr>
            <w:del w:id="7559" w:author="Skat" w:date="2010-06-25T12:54:00Z">
              <w:r>
                <w:delText>character</w:delText>
              </w:r>
            </w:del>
            <w:ins w:id="7560" w:author="Skat" w:date="2010-06-25T12:54:00Z">
              <w:r w:rsidR="00162F95">
                <w:t>number</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307A99" w:rsidP="00162F95">
            <w:pPr>
              <w:pStyle w:val="Normal11"/>
            </w:pPr>
            <w:del w:id="7561" w:author="Skat" w:date="2010-06-25T12:54:00Z">
              <w:r>
                <w:delText>1</w:delText>
              </w:r>
            </w:del>
            <w:ins w:id="7562" w:author="Skat" w:date="2010-06-25T12:54:00Z">
              <w:r w:rsidR="00162F95">
                <w:t>22</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786046" w:rsidP="00162F95">
      <w:pPr>
        <w:pStyle w:val="Normal11"/>
        <w:rPr>
          <w:ins w:id="7563" w:author="Skat" w:date="2010-06-25T12:54:00Z"/>
        </w:rPr>
      </w:pPr>
      <w:del w:id="7564" w:author="Skat" w:date="2010-06-25T12:54:00Z">
        <w:r>
          <w:fldChar w:fldCharType="begin"/>
        </w:r>
        <w:r w:rsidR="00307A99">
          <w:delInstrText xml:space="preserve"> XE "</w:delInstrText>
        </w:r>
        <w:r w:rsidR="00307A99" w:rsidRPr="001D41EE">
          <w:delInstrText>Tekst1</w:delInstrText>
        </w:r>
        <w:r w:rsidR="00307A99">
          <w:delInstrText xml:space="preserve">" </w:delInstrText>
        </w:r>
        <w:r>
          <w:fldChar w:fldCharType="end"/>
        </w:r>
      </w:del>
      <w:ins w:id="7565" w:author="Skat" w:date="2010-06-25T12:54:00Z">
        <w:r w:rsidR="00162F95">
          <w:fldChar w:fldCharType="begin"/>
        </w:r>
        <w:r w:rsidR="00162F95">
          <w:instrText xml:space="preserve"> XE "</w:instrText>
        </w:r>
        <w:r w:rsidR="00162F95" w:rsidRPr="00D96F01">
          <w:instrText>TalHel22</w:instrText>
        </w:r>
        <w:r w:rsidR="00162F95">
          <w:instrText xml:space="preserve">" </w:instrText>
        </w:r>
        <w:r w:rsidR="00162F95">
          <w:fldChar w:fldCharType="end"/>
        </w:r>
      </w:ins>
    </w:p>
    <w:p w:rsidR="00162F95" w:rsidRDefault="00162F95" w:rsidP="00162F95">
      <w:pPr>
        <w:pStyle w:val="Overskrift2"/>
        <w:pPrChange w:id="7566" w:author="Skat" w:date="2010-06-25T12:54:00Z">
          <w:pPr>
            <w:pStyle w:val="Normal11"/>
          </w:pPr>
        </w:pPrChange>
      </w:pPr>
      <w:bookmarkStart w:id="7567" w:name="_Toc265234039"/>
      <w:ins w:id="7568" w:author="Skat" w:date="2010-06-25T12:54:00Z">
        <w:r>
          <w:t>Tekst1</w:t>
        </w:r>
      </w:ins>
      <w:bookmarkEnd w:id="7567"/>
    </w:p>
    <w:p w:rsidR="00307A99" w:rsidRDefault="00307A99" w:rsidP="00307A99">
      <w:pPr>
        <w:pStyle w:val="Overskrift2"/>
        <w:rPr>
          <w:del w:id="7569" w:author="Skat" w:date="2010-06-25T12:54:00Z"/>
        </w:rPr>
      </w:pPr>
      <w:bookmarkStart w:id="7570" w:name="_Toc263947473"/>
      <w:del w:id="7571" w:author="Skat" w:date="2010-06-25T12:54:00Z">
        <w:r>
          <w:delText>Tekst30</w:delText>
        </w:r>
        <w:bookmarkEnd w:id="7570"/>
      </w:del>
    </w:p>
    <w:p w:rsidR="00307A99" w:rsidRDefault="00307A99" w:rsidP="00307A99">
      <w:pPr>
        <w:pStyle w:val="Normal11"/>
        <w:rPr>
          <w:del w:id="7572" w:author="Skat" w:date="2010-06-25T12:54:00Z"/>
        </w:rPr>
      </w:pPr>
      <w:del w:id="7573" w:author="Skat" w:date="2010-06-25T12:54:00Z">
        <w:r>
          <w:delText>Angiver en tekst på max. 30 karakterer</w:delText>
        </w:r>
      </w:del>
    </w:p>
    <w:p w:rsidR="00162F95" w:rsidRDefault="00162F95" w:rsidP="00162F95">
      <w:pPr>
        <w:pStyle w:val="Normal11"/>
        <w:rPr>
          <w:ins w:id="7574" w:author="Skat" w:date="2010-06-25T12: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307A99" w:rsidP="00162F95">
            <w:pPr>
              <w:pStyle w:val="Normal11"/>
              <w:rPr>
                <w:color w:val="FFFFFF"/>
              </w:rPr>
            </w:pPr>
            <w:del w:id="7575" w:author="Skat" w:date="2010-06-25T12:54:00Z">
              <w:r>
                <w:rPr>
                  <w:color w:val="FFFFFF"/>
                </w:rPr>
                <w:delText>Tekst30</w:delText>
              </w:r>
            </w:del>
            <w:ins w:id="7576" w:author="Skat" w:date="2010-06-25T12:54:00Z">
              <w:r w:rsidR="00162F95">
                <w:rPr>
                  <w:color w:val="FFFFFF"/>
                </w:rPr>
                <w:t>Tekst1</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307A99" w:rsidP="00162F95">
            <w:pPr>
              <w:pStyle w:val="Normal11"/>
            </w:pPr>
            <w:del w:id="7577" w:author="Skat" w:date="2010-06-25T12:54:00Z">
              <w:r>
                <w:delText>30</w:delText>
              </w:r>
            </w:del>
            <w:ins w:id="7578" w:author="Skat" w:date="2010-06-25T12:54:00Z">
              <w:r w:rsidR="00162F95">
                <w:t>1</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rPr>
          <w:ins w:id="7579" w:author="Skat" w:date="2010-06-25T12:54:00Z"/>
        </w:rPr>
      </w:pPr>
      <w:ins w:id="7580" w:author="Skat" w:date="2010-06-25T12:54:00Z">
        <w:r>
          <w:fldChar w:fldCharType="begin"/>
        </w:r>
        <w:r>
          <w:instrText xml:space="preserve"> XE "</w:instrText>
        </w:r>
        <w:r w:rsidRPr="004F378D">
          <w:instrText>Tekst1</w:instrText>
        </w:r>
        <w:r>
          <w:instrText xml:space="preserve">" </w:instrText>
        </w:r>
        <w:r>
          <w:fldChar w:fldCharType="end"/>
        </w:r>
      </w:ins>
    </w:p>
    <w:p w:rsidR="00162F95" w:rsidRDefault="00162F95" w:rsidP="00162F95">
      <w:pPr>
        <w:pStyle w:val="Overskrift2"/>
        <w:rPr>
          <w:ins w:id="7581" w:author="Skat" w:date="2010-06-25T12:54:00Z"/>
        </w:rPr>
      </w:pPr>
      <w:bookmarkStart w:id="7582" w:name="_Toc265234040"/>
      <w:ins w:id="7583" w:author="Skat" w:date="2010-06-25T12:54:00Z">
        <w:r>
          <w:t>Tekst11</w:t>
        </w:r>
        <w:bookmarkEnd w:id="7582"/>
      </w:ins>
    </w:p>
    <w:p w:rsidR="00162F95" w:rsidRDefault="00162F95" w:rsidP="00162F95">
      <w:pPr>
        <w:pStyle w:val="Normal11"/>
        <w:rPr>
          <w:ins w:id="7584" w:author="Skat" w:date="2010-06-25T12:54:00Z"/>
        </w:rPr>
      </w:pPr>
      <w:ins w:id="7585" w:author="Skat" w:date="2010-06-25T12:54:00Z">
        <w:r>
          <w:t>Angiver en tekst på max. 11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586" w:author="Skat" w:date="2010-06-25T12:54:00Z"/>
        </w:trPr>
        <w:tc>
          <w:tcPr>
            <w:tcW w:w="9921" w:type="dxa"/>
            <w:gridSpan w:val="2"/>
            <w:shd w:val="pct20" w:color="auto" w:fill="0000FF"/>
          </w:tcPr>
          <w:p w:rsidR="00162F95" w:rsidRPr="00162F95" w:rsidRDefault="00162F95" w:rsidP="00162F95">
            <w:pPr>
              <w:pStyle w:val="Normal11"/>
              <w:rPr>
                <w:ins w:id="7587" w:author="Skat" w:date="2010-06-25T12:54:00Z"/>
                <w:color w:val="FFFFFF"/>
              </w:rPr>
            </w:pPr>
            <w:ins w:id="7588" w:author="Skat" w:date="2010-06-25T12:54:00Z">
              <w:r>
                <w:rPr>
                  <w:color w:val="FFFFFF"/>
                </w:rPr>
                <w:t>Tekst11</w:t>
              </w:r>
            </w:ins>
          </w:p>
        </w:tc>
      </w:tr>
      <w:tr w:rsidR="00162F95" w:rsidTr="00162F95">
        <w:tblPrEx>
          <w:tblCellMar>
            <w:top w:w="0" w:type="dxa"/>
            <w:bottom w:w="0" w:type="dxa"/>
          </w:tblCellMar>
        </w:tblPrEx>
        <w:trPr>
          <w:ins w:id="7589" w:author="Skat" w:date="2010-06-25T12:54:00Z"/>
        </w:trPr>
        <w:tc>
          <w:tcPr>
            <w:tcW w:w="1667" w:type="dxa"/>
          </w:tcPr>
          <w:p w:rsidR="00162F95" w:rsidRPr="00162F95" w:rsidRDefault="00162F95" w:rsidP="00162F95">
            <w:pPr>
              <w:pStyle w:val="Normal11"/>
              <w:rPr>
                <w:ins w:id="7590" w:author="Skat" w:date="2010-06-25T12:54:00Z"/>
                <w:b/>
              </w:rPr>
            </w:pPr>
            <w:ins w:id="7591" w:author="Skat" w:date="2010-06-25T12:54:00Z">
              <w:r>
                <w:rPr>
                  <w:b/>
                </w:rPr>
                <w:t>Data Type</w:t>
              </w:r>
            </w:ins>
          </w:p>
        </w:tc>
        <w:tc>
          <w:tcPr>
            <w:tcW w:w="8254" w:type="dxa"/>
          </w:tcPr>
          <w:p w:rsidR="00162F95" w:rsidRDefault="00162F95" w:rsidP="00162F95">
            <w:pPr>
              <w:pStyle w:val="Normal11"/>
              <w:rPr>
                <w:ins w:id="7592" w:author="Skat" w:date="2010-06-25T12:54:00Z"/>
              </w:rPr>
            </w:pPr>
            <w:ins w:id="7593" w:author="Skat" w:date="2010-06-25T12:54:00Z">
              <w:r>
                <w:t>character</w:t>
              </w:r>
            </w:ins>
          </w:p>
        </w:tc>
      </w:tr>
      <w:tr w:rsidR="00162F95" w:rsidTr="00162F95">
        <w:tblPrEx>
          <w:tblCellMar>
            <w:top w:w="0" w:type="dxa"/>
            <w:bottom w:w="0" w:type="dxa"/>
          </w:tblCellMar>
        </w:tblPrEx>
        <w:trPr>
          <w:ins w:id="7594" w:author="Skat" w:date="2010-06-25T12:54:00Z"/>
        </w:trPr>
        <w:tc>
          <w:tcPr>
            <w:tcW w:w="1667" w:type="dxa"/>
          </w:tcPr>
          <w:p w:rsidR="00162F95" w:rsidRPr="00162F95" w:rsidRDefault="00162F95" w:rsidP="00162F95">
            <w:pPr>
              <w:pStyle w:val="Normal11"/>
              <w:rPr>
                <w:ins w:id="7595" w:author="Skat" w:date="2010-06-25T12:54:00Z"/>
                <w:b/>
              </w:rPr>
            </w:pPr>
            <w:ins w:id="7596" w:author="Skat" w:date="2010-06-25T12:54:00Z">
              <w:r>
                <w:rPr>
                  <w:b/>
                </w:rPr>
                <w:t>Data Længde</w:t>
              </w:r>
            </w:ins>
          </w:p>
        </w:tc>
        <w:tc>
          <w:tcPr>
            <w:tcW w:w="8254" w:type="dxa"/>
          </w:tcPr>
          <w:p w:rsidR="00162F95" w:rsidRDefault="00162F95" w:rsidP="00162F95">
            <w:pPr>
              <w:pStyle w:val="Normal11"/>
              <w:rPr>
                <w:ins w:id="7597" w:author="Skat" w:date="2010-06-25T12:54:00Z"/>
              </w:rPr>
            </w:pPr>
            <w:ins w:id="7598" w:author="Skat" w:date="2010-06-25T12:54:00Z">
              <w:r>
                <w:t>11</w:t>
              </w:r>
            </w:ins>
          </w:p>
        </w:tc>
      </w:tr>
      <w:tr w:rsidR="00162F95" w:rsidTr="00162F95">
        <w:tblPrEx>
          <w:tblCellMar>
            <w:top w:w="0" w:type="dxa"/>
            <w:bottom w:w="0" w:type="dxa"/>
          </w:tblCellMar>
        </w:tblPrEx>
        <w:trPr>
          <w:ins w:id="7599" w:author="Skat" w:date="2010-06-25T12:54:00Z"/>
        </w:trPr>
        <w:tc>
          <w:tcPr>
            <w:tcW w:w="1667" w:type="dxa"/>
          </w:tcPr>
          <w:p w:rsidR="00162F95" w:rsidRPr="00162F95" w:rsidRDefault="00162F95" w:rsidP="00162F95">
            <w:pPr>
              <w:pStyle w:val="Normal11"/>
              <w:rPr>
                <w:ins w:id="7600" w:author="Skat" w:date="2010-06-25T12:54:00Z"/>
                <w:b/>
              </w:rPr>
            </w:pPr>
            <w:ins w:id="7601" w:author="Skat" w:date="2010-06-25T12:54:00Z">
              <w:r>
                <w:rPr>
                  <w:b/>
                </w:rPr>
                <w:t>Tilladte værdier</w:t>
              </w:r>
            </w:ins>
          </w:p>
        </w:tc>
        <w:tc>
          <w:tcPr>
            <w:tcW w:w="8254" w:type="dxa"/>
          </w:tcPr>
          <w:p w:rsidR="00162F95" w:rsidRDefault="00162F95" w:rsidP="00162F95">
            <w:pPr>
              <w:pStyle w:val="Normal11"/>
              <w:rPr>
                <w:ins w:id="7602" w:author="Skat" w:date="2010-06-25T12:54:00Z"/>
              </w:rPr>
            </w:pPr>
          </w:p>
        </w:tc>
      </w:tr>
      <w:tr w:rsidR="00162F95" w:rsidTr="00162F95">
        <w:tblPrEx>
          <w:tblCellMar>
            <w:top w:w="0" w:type="dxa"/>
            <w:bottom w:w="0" w:type="dxa"/>
          </w:tblCellMar>
        </w:tblPrEx>
        <w:trPr>
          <w:ins w:id="7603" w:author="Skat" w:date="2010-06-25T12:54:00Z"/>
        </w:trPr>
        <w:tc>
          <w:tcPr>
            <w:tcW w:w="1667" w:type="dxa"/>
          </w:tcPr>
          <w:p w:rsidR="00162F95" w:rsidRPr="00162F95" w:rsidRDefault="00162F95" w:rsidP="00162F95">
            <w:pPr>
              <w:pStyle w:val="Normal11"/>
              <w:rPr>
                <w:ins w:id="7604" w:author="Skat" w:date="2010-06-25T12:54:00Z"/>
                <w:b/>
              </w:rPr>
            </w:pPr>
            <w:ins w:id="7605" w:author="Skat" w:date="2010-06-25T12:54:00Z">
              <w:r>
                <w:rPr>
                  <w:b/>
                </w:rPr>
                <w:t>Format</w:t>
              </w:r>
            </w:ins>
          </w:p>
        </w:tc>
        <w:tc>
          <w:tcPr>
            <w:tcW w:w="8254" w:type="dxa"/>
          </w:tcPr>
          <w:p w:rsidR="00162F95" w:rsidRDefault="00162F95" w:rsidP="00162F95">
            <w:pPr>
              <w:pStyle w:val="Normal11"/>
              <w:rPr>
                <w:ins w:id="7606" w:author="Skat" w:date="2010-06-25T12:54:00Z"/>
              </w:rPr>
            </w:pPr>
          </w:p>
        </w:tc>
      </w:tr>
    </w:tbl>
    <w:p w:rsidR="00162F95" w:rsidRDefault="00162F95" w:rsidP="00162F95">
      <w:pPr>
        <w:pStyle w:val="Normal11"/>
        <w:rPr>
          <w:ins w:id="7607" w:author="Skat" w:date="2010-06-25T12:54:00Z"/>
        </w:rPr>
      </w:pPr>
      <w:ins w:id="7608" w:author="Skat" w:date="2010-06-25T12:54:00Z">
        <w:r>
          <w:fldChar w:fldCharType="begin"/>
        </w:r>
        <w:r>
          <w:instrText xml:space="preserve"> XE "</w:instrText>
        </w:r>
        <w:r w:rsidRPr="007C3C1B">
          <w:instrText>Tekst11</w:instrText>
        </w:r>
        <w:r>
          <w:instrText xml:space="preserve">" </w:instrText>
        </w:r>
        <w:r>
          <w:fldChar w:fldCharType="end"/>
        </w:r>
      </w:ins>
    </w:p>
    <w:p w:rsidR="00162F95" w:rsidRDefault="00162F95" w:rsidP="00162F95">
      <w:pPr>
        <w:pStyle w:val="Overskrift2"/>
        <w:rPr>
          <w:ins w:id="7609" w:author="Skat" w:date="2010-06-25T12:54:00Z"/>
        </w:rPr>
      </w:pPr>
      <w:bookmarkStart w:id="7610" w:name="_Toc265234041"/>
      <w:ins w:id="7611" w:author="Skat" w:date="2010-06-25T12:54:00Z">
        <w:r>
          <w:t>Tekst13</w:t>
        </w:r>
        <w:bookmarkEnd w:id="7610"/>
      </w:ins>
    </w:p>
    <w:p w:rsidR="00162F95" w:rsidRDefault="00162F95" w:rsidP="00162F95">
      <w:pPr>
        <w:pStyle w:val="Normal11"/>
        <w:rPr>
          <w:ins w:id="7612" w:author="Skat" w:date="2010-06-25T12:54:00Z"/>
        </w:rPr>
      </w:pPr>
      <w:ins w:id="7613" w:author="Skat" w:date="2010-06-25T12:54:00Z">
        <w:r>
          <w:t>Tekstfelt på max 13 alfanummeriske tegn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614" w:author="Skat" w:date="2010-06-25T12:54:00Z"/>
        </w:trPr>
        <w:tc>
          <w:tcPr>
            <w:tcW w:w="9921" w:type="dxa"/>
            <w:gridSpan w:val="2"/>
            <w:shd w:val="pct20" w:color="auto" w:fill="0000FF"/>
          </w:tcPr>
          <w:p w:rsidR="00162F95" w:rsidRPr="00162F95" w:rsidRDefault="00162F95" w:rsidP="00162F95">
            <w:pPr>
              <w:pStyle w:val="Normal11"/>
              <w:rPr>
                <w:ins w:id="7615" w:author="Skat" w:date="2010-06-25T12:54:00Z"/>
                <w:color w:val="FFFFFF"/>
              </w:rPr>
            </w:pPr>
            <w:ins w:id="7616" w:author="Skat" w:date="2010-06-25T12:54:00Z">
              <w:r>
                <w:rPr>
                  <w:color w:val="FFFFFF"/>
                </w:rPr>
                <w:t>Tekst13</w:t>
              </w:r>
            </w:ins>
          </w:p>
        </w:tc>
      </w:tr>
      <w:tr w:rsidR="00162F95" w:rsidTr="00162F95">
        <w:tblPrEx>
          <w:tblCellMar>
            <w:top w:w="0" w:type="dxa"/>
            <w:bottom w:w="0" w:type="dxa"/>
          </w:tblCellMar>
        </w:tblPrEx>
        <w:trPr>
          <w:ins w:id="7617" w:author="Skat" w:date="2010-06-25T12:54:00Z"/>
        </w:trPr>
        <w:tc>
          <w:tcPr>
            <w:tcW w:w="1667" w:type="dxa"/>
          </w:tcPr>
          <w:p w:rsidR="00162F95" w:rsidRPr="00162F95" w:rsidRDefault="00162F95" w:rsidP="00162F95">
            <w:pPr>
              <w:pStyle w:val="Normal11"/>
              <w:rPr>
                <w:ins w:id="7618" w:author="Skat" w:date="2010-06-25T12:54:00Z"/>
                <w:b/>
              </w:rPr>
            </w:pPr>
            <w:ins w:id="7619" w:author="Skat" w:date="2010-06-25T12:54:00Z">
              <w:r>
                <w:rPr>
                  <w:b/>
                </w:rPr>
                <w:t>Data Type</w:t>
              </w:r>
            </w:ins>
          </w:p>
        </w:tc>
        <w:tc>
          <w:tcPr>
            <w:tcW w:w="8254" w:type="dxa"/>
          </w:tcPr>
          <w:p w:rsidR="00162F95" w:rsidRDefault="00162F95" w:rsidP="00162F95">
            <w:pPr>
              <w:pStyle w:val="Normal11"/>
              <w:rPr>
                <w:ins w:id="7620" w:author="Skat" w:date="2010-06-25T12:54:00Z"/>
              </w:rPr>
            </w:pPr>
            <w:ins w:id="7621" w:author="Skat" w:date="2010-06-25T12:54:00Z">
              <w:r>
                <w:t>character</w:t>
              </w:r>
            </w:ins>
          </w:p>
        </w:tc>
      </w:tr>
      <w:tr w:rsidR="00162F95" w:rsidTr="00162F95">
        <w:tblPrEx>
          <w:tblCellMar>
            <w:top w:w="0" w:type="dxa"/>
            <w:bottom w:w="0" w:type="dxa"/>
          </w:tblCellMar>
        </w:tblPrEx>
        <w:trPr>
          <w:ins w:id="7622" w:author="Skat" w:date="2010-06-25T12:54:00Z"/>
        </w:trPr>
        <w:tc>
          <w:tcPr>
            <w:tcW w:w="1667" w:type="dxa"/>
          </w:tcPr>
          <w:p w:rsidR="00162F95" w:rsidRPr="00162F95" w:rsidRDefault="00162F95" w:rsidP="00162F95">
            <w:pPr>
              <w:pStyle w:val="Normal11"/>
              <w:rPr>
                <w:ins w:id="7623" w:author="Skat" w:date="2010-06-25T12:54:00Z"/>
                <w:b/>
              </w:rPr>
            </w:pPr>
            <w:ins w:id="7624" w:author="Skat" w:date="2010-06-25T12:54:00Z">
              <w:r>
                <w:rPr>
                  <w:b/>
                </w:rPr>
                <w:t>Data Længde</w:t>
              </w:r>
            </w:ins>
          </w:p>
        </w:tc>
        <w:tc>
          <w:tcPr>
            <w:tcW w:w="8254" w:type="dxa"/>
          </w:tcPr>
          <w:p w:rsidR="00162F95" w:rsidRDefault="00162F95" w:rsidP="00162F95">
            <w:pPr>
              <w:pStyle w:val="Normal11"/>
              <w:rPr>
                <w:ins w:id="7625" w:author="Skat" w:date="2010-06-25T12:54:00Z"/>
              </w:rPr>
            </w:pPr>
            <w:ins w:id="7626" w:author="Skat" w:date="2010-06-25T12:54:00Z">
              <w:r>
                <w:t>13</w:t>
              </w:r>
            </w:ins>
          </w:p>
        </w:tc>
      </w:tr>
      <w:tr w:rsidR="00162F95" w:rsidTr="00162F95">
        <w:tblPrEx>
          <w:tblCellMar>
            <w:top w:w="0" w:type="dxa"/>
            <w:bottom w:w="0" w:type="dxa"/>
          </w:tblCellMar>
        </w:tblPrEx>
        <w:trPr>
          <w:ins w:id="7627" w:author="Skat" w:date="2010-06-25T12:54:00Z"/>
        </w:trPr>
        <w:tc>
          <w:tcPr>
            <w:tcW w:w="1667" w:type="dxa"/>
          </w:tcPr>
          <w:p w:rsidR="00162F95" w:rsidRPr="00162F95" w:rsidRDefault="00162F95" w:rsidP="00162F95">
            <w:pPr>
              <w:pStyle w:val="Normal11"/>
              <w:rPr>
                <w:ins w:id="7628" w:author="Skat" w:date="2010-06-25T12:54:00Z"/>
                <w:b/>
              </w:rPr>
            </w:pPr>
            <w:ins w:id="7629" w:author="Skat" w:date="2010-06-25T12:54:00Z">
              <w:r>
                <w:rPr>
                  <w:b/>
                </w:rPr>
                <w:t>Tilladte værdier</w:t>
              </w:r>
            </w:ins>
          </w:p>
        </w:tc>
        <w:tc>
          <w:tcPr>
            <w:tcW w:w="8254" w:type="dxa"/>
          </w:tcPr>
          <w:p w:rsidR="00162F95" w:rsidRDefault="00162F95" w:rsidP="00162F95">
            <w:pPr>
              <w:pStyle w:val="Normal11"/>
              <w:rPr>
                <w:ins w:id="7630" w:author="Skat" w:date="2010-06-25T12:54:00Z"/>
              </w:rPr>
            </w:pPr>
          </w:p>
        </w:tc>
      </w:tr>
      <w:tr w:rsidR="00162F95" w:rsidTr="00162F95">
        <w:tblPrEx>
          <w:tblCellMar>
            <w:top w:w="0" w:type="dxa"/>
            <w:bottom w:w="0" w:type="dxa"/>
          </w:tblCellMar>
        </w:tblPrEx>
        <w:trPr>
          <w:ins w:id="7631" w:author="Skat" w:date="2010-06-25T12:54:00Z"/>
        </w:trPr>
        <w:tc>
          <w:tcPr>
            <w:tcW w:w="1667" w:type="dxa"/>
          </w:tcPr>
          <w:p w:rsidR="00162F95" w:rsidRPr="00162F95" w:rsidRDefault="00162F95" w:rsidP="00162F95">
            <w:pPr>
              <w:pStyle w:val="Normal11"/>
              <w:rPr>
                <w:ins w:id="7632" w:author="Skat" w:date="2010-06-25T12:54:00Z"/>
                <w:b/>
              </w:rPr>
            </w:pPr>
            <w:ins w:id="7633" w:author="Skat" w:date="2010-06-25T12:54:00Z">
              <w:r>
                <w:rPr>
                  <w:b/>
                </w:rPr>
                <w:t>Format</w:t>
              </w:r>
            </w:ins>
          </w:p>
        </w:tc>
        <w:tc>
          <w:tcPr>
            <w:tcW w:w="8254" w:type="dxa"/>
          </w:tcPr>
          <w:p w:rsidR="00162F95" w:rsidRDefault="00162F95" w:rsidP="00162F95">
            <w:pPr>
              <w:pStyle w:val="Normal11"/>
              <w:rPr>
                <w:ins w:id="7634" w:author="Skat" w:date="2010-06-25T12:54:00Z"/>
              </w:rPr>
            </w:pPr>
          </w:p>
        </w:tc>
      </w:tr>
    </w:tbl>
    <w:p w:rsidR="00162F95" w:rsidRDefault="00162F95" w:rsidP="00162F95">
      <w:pPr>
        <w:pStyle w:val="Normal11"/>
        <w:rPr>
          <w:ins w:id="7635" w:author="Skat" w:date="2010-06-25T12:54:00Z"/>
        </w:rPr>
      </w:pPr>
      <w:ins w:id="7636" w:author="Skat" w:date="2010-06-25T12:54:00Z">
        <w:r>
          <w:fldChar w:fldCharType="begin"/>
        </w:r>
        <w:r>
          <w:instrText xml:space="preserve"> XE "</w:instrText>
        </w:r>
        <w:r w:rsidRPr="00502477">
          <w:instrText>Tekst13</w:instrText>
        </w:r>
        <w:r>
          <w:instrText xml:space="preserve">" </w:instrText>
        </w:r>
        <w:r>
          <w:fldChar w:fldCharType="end"/>
        </w:r>
      </w:ins>
    </w:p>
    <w:p w:rsidR="00162F95" w:rsidRDefault="00162F95" w:rsidP="00162F95">
      <w:pPr>
        <w:pStyle w:val="Overskrift2"/>
        <w:rPr>
          <w:ins w:id="7637" w:author="Skat" w:date="2010-06-25T12:54:00Z"/>
        </w:rPr>
      </w:pPr>
      <w:bookmarkStart w:id="7638" w:name="_Toc265234042"/>
      <w:ins w:id="7639" w:author="Skat" w:date="2010-06-25T12:54:00Z">
        <w:r>
          <w:t>Tekst2000</w:t>
        </w:r>
        <w:bookmarkEnd w:id="7638"/>
      </w:ins>
    </w:p>
    <w:p w:rsidR="00162F95" w:rsidRDefault="00162F95" w:rsidP="00162F95">
      <w:pPr>
        <w:pStyle w:val="Normal11"/>
        <w:rPr>
          <w:ins w:id="7640" w:author="Skat" w:date="2010-06-25T12:54:00Z"/>
        </w:rPr>
      </w:pPr>
      <w:ins w:id="7641" w:author="Skat" w:date="2010-06-25T12:54:00Z">
        <w:r>
          <w:t>Angiver en tekststreng på op til 2000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642" w:author="Skat" w:date="2010-06-25T12:54:00Z"/>
        </w:trPr>
        <w:tc>
          <w:tcPr>
            <w:tcW w:w="9921" w:type="dxa"/>
            <w:gridSpan w:val="2"/>
            <w:shd w:val="pct20" w:color="auto" w:fill="0000FF"/>
          </w:tcPr>
          <w:p w:rsidR="00162F95" w:rsidRPr="00162F95" w:rsidRDefault="00162F95" w:rsidP="00162F95">
            <w:pPr>
              <w:pStyle w:val="Normal11"/>
              <w:rPr>
                <w:ins w:id="7643" w:author="Skat" w:date="2010-06-25T12:54:00Z"/>
                <w:color w:val="FFFFFF"/>
              </w:rPr>
            </w:pPr>
            <w:ins w:id="7644" w:author="Skat" w:date="2010-06-25T12:54:00Z">
              <w:r>
                <w:rPr>
                  <w:color w:val="FFFFFF"/>
                </w:rPr>
                <w:t>Tekst2000</w:t>
              </w:r>
            </w:ins>
          </w:p>
        </w:tc>
      </w:tr>
      <w:tr w:rsidR="00162F95" w:rsidTr="00162F95">
        <w:tblPrEx>
          <w:tblCellMar>
            <w:top w:w="0" w:type="dxa"/>
            <w:bottom w:w="0" w:type="dxa"/>
          </w:tblCellMar>
        </w:tblPrEx>
        <w:trPr>
          <w:ins w:id="7645" w:author="Skat" w:date="2010-06-25T12:54:00Z"/>
        </w:trPr>
        <w:tc>
          <w:tcPr>
            <w:tcW w:w="1667" w:type="dxa"/>
          </w:tcPr>
          <w:p w:rsidR="00162F95" w:rsidRPr="00162F95" w:rsidRDefault="00162F95" w:rsidP="00162F95">
            <w:pPr>
              <w:pStyle w:val="Normal11"/>
              <w:rPr>
                <w:ins w:id="7646" w:author="Skat" w:date="2010-06-25T12:54:00Z"/>
                <w:b/>
              </w:rPr>
            </w:pPr>
            <w:ins w:id="7647" w:author="Skat" w:date="2010-06-25T12:54:00Z">
              <w:r>
                <w:rPr>
                  <w:b/>
                </w:rPr>
                <w:t>Data Type</w:t>
              </w:r>
            </w:ins>
          </w:p>
        </w:tc>
        <w:tc>
          <w:tcPr>
            <w:tcW w:w="8254" w:type="dxa"/>
          </w:tcPr>
          <w:p w:rsidR="00162F95" w:rsidRDefault="00162F95" w:rsidP="00162F95">
            <w:pPr>
              <w:pStyle w:val="Normal11"/>
              <w:rPr>
                <w:ins w:id="7648" w:author="Skat" w:date="2010-06-25T12:54:00Z"/>
              </w:rPr>
            </w:pPr>
            <w:ins w:id="7649" w:author="Skat" w:date="2010-06-25T12:54:00Z">
              <w:r>
                <w:t>character</w:t>
              </w:r>
            </w:ins>
          </w:p>
        </w:tc>
      </w:tr>
      <w:tr w:rsidR="00162F95" w:rsidTr="00162F95">
        <w:tblPrEx>
          <w:tblCellMar>
            <w:top w:w="0" w:type="dxa"/>
            <w:bottom w:w="0" w:type="dxa"/>
          </w:tblCellMar>
        </w:tblPrEx>
        <w:trPr>
          <w:ins w:id="7650" w:author="Skat" w:date="2010-06-25T12:54:00Z"/>
        </w:trPr>
        <w:tc>
          <w:tcPr>
            <w:tcW w:w="1667" w:type="dxa"/>
          </w:tcPr>
          <w:p w:rsidR="00162F95" w:rsidRPr="00162F95" w:rsidRDefault="00162F95" w:rsidP="00162F95">
            <w:pPr>
              <w:pStyle w:val="Normal11"/>
              <w:rPr>
                <w:ins w:id="7651" w:author="Skat" w:date="2010-06-25T12:54:00Z"/>
                <w:b/>
              </w:rPr>
            </w:pPr>
            <w:ins w:id="7652" w:author="Skat" w:date="2010-06-25T12:54:00Z">
              <w:r>
                <w:rPr>
                  <w:b/>
                </w:rPr>
                <w:t>Data Længde</w:t>
              </w:r>
            </w:ins>
          </w:p>
        </w:tc>
        <w:tc>
          <w:tcPr>
            <w:tcW w:w="8254" w:type="dxa"/>
          </w:tcPr>
          <w:p w:rsidR="00162F95" w:rsidRDefault="00162F95" w:rsidP="00162F95">
            <w:pPr>
              <w:pStyle w:val="Normal11"/>
              <w:rPr>
                <w:ins w:id="7653" w:author="Skat" w:date="2010-06-25T12:54:00Z"/>
              </w:rPr>
            </w:pPr>
            <w:ins w:id="7654" w:author="Skat" w:date="2010-06-25T12:54:00Z">
              <w:r>
                <w:t>2000</w:t>
              </w:r>
            </w:ins>
          </w:p>
        </w:tc>
      </w:tr>
      <w:tr w:rsidR="00162F95" w:rsidTr="00162F95">
        <w:tblPrEx>
          <w:tblCellMar>
            <w:top w:w="0" w:type="dxa"/>
            <w:bottom w:w="0" w:type="dxa"/>
          </w:tblCellMar>
        </w:tblPrEx>
        <w:trPr>
          <w:ins w:id="7655" w:author="Skat" w:date="2010-06-25T12:54:00Z"/>
        </w:trPr>
        <w:tc>
          <w:tcPr>
            <w:tcW w:w="1667" w:type="dxa"/>
          </w:tcPr>
          <w:p w:rsidR="00162F95" w:rsidRPr="00162F95" w:rsidRDefault="00162F95" w:rsidP="00162F95">
            <w:pPr>
              <w:pStyle w:val="Normal11"/>
              <w:rPr>
                <w:ins w:id="7656" w:author="Skat" w:date="2010-06-25T12:54:00Z"/>
                <w:b/>
              </w:rPr>
            </w:pPr>
            <w:ins w:id="7657" w:author="Skat" w:date="2010-06-25T12:54:00Z">
              <w:r>
                <w:rPr>
                  <w:b/>
                </w:rPr>
                <w:t>Tilladte værdier</w:t>
              </w:r>
            </w:ins>
          </w:p>
        </w:tc>
        <w:tc>
          <w:tcPr>
            <w:tcW w:w="8254" w:type="dxa"/>
          </w:tcPr>
          <w:p w:rsidR="00162F95" w:rsidRDefault="00162F95" w:rsidP="00162F95">
            <w:pPr>
              <w:pStyle w:val="Normal11"/>
              <w:rPr>
                <w:ins w:id="7658" w:author="Skat" w:date="2010-06-25T12:54:00Z"/>
              </w:rPr>
            </w:pPr>
          </w:p>
        </w:tc>
      </w:tr>
      <w:tr w:rsidR="00162F95" w:rsidTr="00162F95">
        <w:tblPrEx>
          <w:tblCellMar>
            <w:top w:w="0" w:type="dxa"/>
            <w:bottom w:w="0" w:type="dxa"/>
          </w:tblCellMar>
        </w:tblPrEx>
        <w:trPr>
          <w:ins w:id="7659" w:author="Skat" w:date="2010-06-25T12:54:00Z"/>
        </w:trPr>
        <w:tc>
          <w:tcPr>
            <w:tcW w:w="1667" w:type="dxa"/>
          </w:tcPr>
          <w:p w:rsidR="00162F95" w:rsidRPr="00162F95" w:rsidRDefault="00162F95" w:rsidP="00162F95">
            <w:pPr>
              <w:pStyle w:val="Normal11"/>
              <w:rPr>
                <w:ins w:id="7660" w:author="Skat" w:date="2010-06-25T12:54:00Z"/>
                <w:b/>
              </w:rPr>
            </w:pPr>
            <w:ins w:id="7661" w:author="Skat" w:date="2010-06-25T12:54:00Z">
              <w:r>
                <w:rPr>
                  <w:b/>
                </w:rPr>
                <w:t>Format</w:t>
              </w:r>
            </w:ins>
          </w:p>
        </w:tc>
        <w:tc>
          <w:tcPr>
            <w:tcW w:w="8254" w:type="dxa"/>
          </w:tcPr>
          <w:p w:rsidR="00162F95" w:rsidRDefault="00162F95" w:rsidP="00162F95">
            <w:pPr>
              <w:pStyle w:val="Normal11"/>
              <w:rPr>
                <w:ins w:id="7662" w:author="Skat" w:date="2010-06-25T12:54:00Z"/>
              </w:rPr>
            </w:pPr>
          </w:p>
        </w:tc>
      </w:tr>
    </w:tbl>
    <w:p w:rsidR="00162F95" w:rsidRDefault="00162F95" w:rsidP="00162F95">
      <w:pPr>
        <w:pStyle w:val="Normal11"/>
        <w:rPr>
          <w:ins w:id="7663" w:author="Skat" w:date="2010-06-25T12:54:00Z"/>
        </w:rPr>
      </w:pPr>
      <w:ins w:id="7664" w:author="Skat" w:date="2010-06-25T12:54:00Z">
        <w:r>
          <w:fldChar w:fldCharType="begin"/>
        </w:r>
        <w:r>
          <w:instrText xml:space="preserve"> XE "</w:instrText>
        </w:r>
        <w:r w:rsidRPr="005264E9">
          <w:instrText>Tekst2000</w:instrText>
        </w:r>
        <w:r>
          <w:instrText xml:space="preserve">" </w:instrText>
        </w:r>
        <w:r>
          <w:fldChar w:fldCharType="end"/>
        </w:r>
      </w:ins>
    </w:p>
    <w:p w:rsidR="00162F95" w:rsidRDefault="00162F95" w:rsidP="00162F95">
      <w:pPr>
        <w:pStyle w:val="Overskrift2"/>
        <w:rPr>
          <w:ins w:id="7665" w:author="Skat" w:date="2010-06-25T12:54:00Z"/>
        </w:rPr>
      </w:pPr>
      <w:bookmarkStart w:id="7666" w:name="_Toc265234043"/>
      <w:ins w:id="7667" w:author="Skat" w:date="2010-06-25T12:54:00Z">
        <w:r>
          <w:t>Tekst240</w:t>
        </w:r>
        <w:bookmarkEnd w:id="7666"/>
      </w:ins>
    </w:p>
    <w:p w:rsidR="00162F95" w:rsidRDefault="00162F95" w:rsidP="00162F95">
      <w:pPr>
        <w:pStyle w:val="Normal11"/>
        <w:rPr>
          <w:ins w:id="7668" w:author="Skat" w:date="2010-06-25T12:54:00Z"/>
        </w:rPr>
      </w:pPr>
      <w:ins w:id="7669" w:author="Skat" w:date="2010-06-25T12:54:00Z">
        <w:r>
          <w:t>Tekststreng med max 240 alfanumeriske tegn.</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670" w:author="Skat" w:date="2010-06-25T12:54:00Z"/>
        </w:trPr>
        <w:tc>
          <w:tcPr>
            <w:tcW w:w="9921" w:type="dxa"/>
            <w:gridSpan w:val="2"/>
            <w:shd w:val="pct20" w:color="auto" w:fill="0000FF"/>
          </w:tcPr>
          <w:p w:rsidR="00162F95" w:rsidRPr="00162F95" w:rsidRDefault="00162F95" w:rsidP="00162F95">
            <w:pPr>
              <w:pStyle w:val="Normal11"/>
              <w:rPr>
                <w:ins w:id="7671" w:author="Skat" w:date="2010-06-25T12:54:00Z"/>
                <w:color w:val="FFFFFF"/>
              </w:rPr>
            </w:pPr>
            <w:ins w:id="7672" w:author="Skat" w:date="2010-06-25T12:54:00Z">
              <w:r>
                <w:rPr>
                  <w:color w:val="FFFFFF"/>
                </w:rPr>
                <w:t>Tekst240</w:t>
              </w:r>
            </w:ins>
          </w:p>
        </w:tc>
      </w:tr>
      <w:tr w:rsidR="00162F95" w:rsidTr="00162F95">
        <w:tblPrEx>
          <w:tblCellMar>
            <w:top w:w="0" w:type="dxa"/>
            <w:bottom w:w="0" w:type="dxa"/>
          </w:tblCellMar>
        </w:tblPrEx>
        <w:trPr>
          <w:ins w:id="7673" w:author="Skat" w:date="2010-06-25T12:54:00Z"/>
        </w:trPr>
        <w:tc>
          <w:tcPr>
            <w:tcW w:w="1667" w:type="dxa"/>
          </w:tcPr>
          <w:p w:rsidR="00162F95" w:rsidRPr="00162F95" w:rsidRDefault="00162F95" w:rsidP="00162F95">
            <w:pPr>
              <w:pStyle w:val="Normal11"/>
              <w:rPr>
                <w:ins w:id="7674" w:author="Skat" w:date="2010-06-25T12:54:00Z"/>
                <w:b/>
              </w:rPr>
            </w:pPr>
            <w:ins w:id="7675" w:author="Skat" w:date="2010-06-25T12:54:00Z">
              <w:r>
                <w:rPr>
                  <w:b/>
                </w:rPr>
                <w:t>Data Type</w:t>
              </w:r>
            </w:ins>
          </w:p>
        </w:tc>
        <w:tc>
          <w:tcPr>
            <w:tcW w:w="8254" w:type="dxa"/>
          </w:tcPr>
          <w:p w:rsidR="00162F95" w:rsidRDefault="00162F95" w:rsidP="00162F95">
            <w:pPr>
              <w:pStyle w:val="Normal11"/>
              <w:rPr>
                <w:ins w:id="7676" w:author="Skat" w:date="2010-06-25T12:54:00Z"/>
              </w:rPr>
            </w:pPr>
            <w:ins w:id="7677" w:author="Skat" w:date="2010-06-25T12:54:00Z">
              <w:r>
                <w:t>character</w:t>
              </w:r>
            </w:ins>
          </w:p>
        </w:tc>
      </w:tr>
      <w:tr w:rsidR="00162F95" w:rsidTr="00162F95">
        <w:tblPrEx>
          <w:tblCellMar>
            <w:top w:w="0" w:type="dxa"/>
            <w:bottom w:w="0" w:type="dxa"/>
          </w:tblCellMar>
        </w:tblPrEx>
        <w:trPr>
          <w:ins w:id="7678" w:author="Skat" w:date="2010-06-25T12:54:00Z"/>
        </w:trPr>
        <w:tc>
          <w:tcPr>
            <w:tcW w:w="1667" w:type="dxa"/>
          </w:tcPr>
          <w:p w:rsidR="00162F95" w:rsidRPr="00162F95" w:rsidRDefault="00162F95" w:rsidP="00162F95">
            <w:pPr>
              <w:pStyle w:val="Normal11"/>
              <w:rPr>
                <w:ins w:id="7679" w:author="Skat" w:date="2010-06-25T12:54:00Z"/>
                <w:b/>
              </w:rPr>
            </w:pPr>
            <w:ins w:id="7680" w:author="Skat" w:date="2010-06-25T12:54:00Z">
              <w:r>
                <w:rPr>
                  <w:b/>
                </w:rPr>
                <w:t>Data Længde</w:t>
              </w:r>
            </w:ins>
          </w:p>
        </w:tc>
        <w:tc>
          <w:tcPr>
            <w:tcW w:w="8254" w:type="dxa"/>
          </w:tcPr>
          <w:p w:rsidR="00162F95" w:rsidRDefault="00162F95" w:rsidP="00162F95">
            <w:pPr>
              <w:pStyle w:val="Normal11"/>
              <w:rPr>
                <w:ins w:id="7681" w:author="Skat" w:date="2010-06-25T12:54:00Z"/>
              </w:rPr>
            </w:pPr>
            <w:ins w:id="7682" w:author="Skat" w:date="2010-06-25T12:54:00Z">
              <w:r>
                <w:t>240</w:t>
              </w:r>
            </w:ins>
          </w:p>
        </w:tc>
      </w:tr>
      <w:tr w:rsidR="00162F95" w:rsidTr="00162F95">
        <w:tblPrEx>
          <w:tblCellMar>
            <w:top w:w="0" w:type="dxa"/>
            <w:bottom w:w="0" w:type="dxa"/>
          </w:tblCellMar>
        </w:tblPrEx>
        <w:trPr>
          <w:ins w:id="7683" w:author="Skat" w:date="2010-06-25T12:54:00Z"/>
        </w:trPr>
        <w:tc>
          <w:tcPr>
            <w:tcW w:w="1667" w:type="dxa"/>
          </w:tcPr>
          <w:p w:rsidR="00162F95" w:rsidRPr="00162F95" w:rsidRDefault="00162F95" w:rsidP="00162F95">
            <w:pPr>
              <w:pStyle w:val="Normal11"/>
              <w:rPr>
                <w:ins w:id="7684" w:author="Skat" w:date="2010-06-25T12:54:00Z"/>
                <w:b/>
              </w:rPr>
            </w:pPr>
            <w:ins w:id="7685" w:author="Skat" w:date="2010-06-25T12:54:00Z">
              <w:r>
                <w:rPr>
                  <w:b/>
                </w:rPr>
                <w:t>Tilladte værdier</w:t>
              </w:r>
            </w:ins>
          </w:p>
        </w:tc>
        <w:tc>
          <w:tcPr>
            <w:tcW w:w="8254" w:type="dxa"/>
          </w:tcPr>
          <w:p w:rsidR="00162F95" w:rsidRDefault="00162F95" w:rsidP="00162F95">
            <w:pPr>
              <w:pStyle w:val="Normal11"/>
              <w:rPr>
                <w:ins w:id="7686" w:author="Skat" w:date="2010-06-25T12:54:00Z"/>
              </w:rPr>
            </w:pPr>
          </w:p>
        </w:tc>
      </w:tr>
      <w:tr w:rsidR="00162F95" w:rsidTr="00162F95">
        <w:tblPrEx>
          <w:tblCellMar>
            <w:top w:w="0" w:type="dxa"/>
            <w:bottom w:w="0" w:type="dxa"/>
          </w:tblCellMar>
        </w:tblPrEx>
        <w:trPr>
          <w:ins w:id="7687" w:author="Skat" w:date="2010-06-25T12:54:00Z"/>
        </w:trPr>
        <w:tc>
          <w:tcPr>
            <w:tcW w:w="1667" w:type="dxa"/>
          </w:tcPr>
          <w:p w:rsidR="00162F95" w:rsidRPr="00162F95" w:rsidRDefault="00162F95" w:rsidP="00162F95">
            <w:pPr>
              <w:pStyle w:val="Normal11"/>
              <w:rPr>
                <w:ins w:id="7688" w:author="Skat" w:date="2010-06-25T12:54:00Z"/>
                <w:b/>
              </w:rPr>
            </w:pPr>
            <w:ins w:id="7689" w:author="Skat" w:date="2010-06-25T12:54:00Z">
              <w:r>
                <w:rPr>
                  <w:b/>
                </w:rPr>
                <w:t>Format</w:t>
              </w:r>
            </w:ins>
          </w:p>
        </w:tc>
        <w:tc>
          <w:tcPr>
            <w:tcW w:w="8254" w:type="dxa"/>
          </w:tcPr>
          <w:p w:rsidR="00162F95" w:rsidRDefault="00162F95" w:rsidP="00162F95">
            <w:pPr>
              <w:pStyle w:val="Normal11"/>
              <w:rPr>
                <w:ins w:id="7690" w:author="Skat" w:date="2010-06-25T12:54:00Z"/>
              </w:rPr>
            </w:pPr>
          </w:p>
        </w:tc>
      </w:tr>
    </w:tbl>
    <w:p w:rsidR="00162F95" w:rsidRDefault="00162F95" w:rsidP="00162F95">
      <w:pPr>
        <w:pStyle w:val="Normal11"/>
        <w:rPr>
          <w:ins w:id="7691" w:author="Skat" w:date="2010-06-25T12:54:00Z"/>
        </w:rPr>
      </w:pPr>
      <w:ins w:id="7692" w:author="Skat" w:date="2010-06-25T12:54:00Z">
        <w:r>
          <w:fldChar w:fldCharType="begin"/>
        </w:r>
        <w:r>
          <w:instrText xml:space="preserve"> XE "</w:instrText>
        </w:r>
        <w:r w:rsidRPr="00456B8C">
          <w:instrText>Tekst240</w:instrText>
        </w:r>
        <w:r>
          <w:instrText xml:space="preserve">" </w:instrText>
        </w:r>
        <w:r>
          <w:fldChar w:fldCharType="end"/>
        </w:r>
      </w:ins>
    </w:p>
    <w:p w:rsidR="00162F95" w:rsidRDefault="00162F95" w:rsidP="00162F95">
      <w:pPr>
        <w:pStyle w:val="Overskrift2"/>
        <w:rPr>
          <w:ins w:id="7693" w:author="Skat" w:date="2010-06-25T12:54:00Z"/>
        </w:rPr>
      </w:pPr>
      <w:bookmarkStart w:id="7694" w:name="_Toc265234044"/>
      <w:ins w:id="7695" w:author="Skat" w:date="2010-06-25T12:54:00Z">
        <w:r>
          <w:t>Tekst25</w:t>
        </w:r>
        <w:bookmarkEnd w:id="7694"/>
      </w:ins>
    </w:p>
    <w:p w:rsidR="00162F95" w:rsidRDefault="00162F95" w:rsidP="00162F95">
      <w:pPr>
        <w:pStyle w:val="Normal11"/>
        <w:rPr>
          <w:ins w:id="7696" w:author="Skat" w:date="2010-06-25T12:54:00Z"/>
        </w:rPr>
      </w:pPr>
      <w:ins w:id="7697" w:author="Skat" w:date="2010-06-25T12:54:00Z">
        <w:r>
          <w:t>En tekststreng med op til 25 alfanummeriske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698" w:author="Skat" w:date="2010-06-25T12:54:00Z"/>
        </w:trPr>
        <w:tc>
          <w:tcPr>
            <w:tcW w:w="9921" w:type="dxa"/>
            <w:gridSpan w:val="2"/>
            <w:shd w:val="pct20" w:color="auto" w:fill="0000FF"/>
          </w:tcPr>
          <w:p w:rsidR="00162F95" w:rsidRPr="00162F95" w:rsidRDefault="00162F95" w:rsidP="00162F95">
            <w:pPr>
              <w:pStyle w:val="Normal11"/>
              <w:rPr>
                <w:ins w:id="7699" w:author="Skat" w:date="2010-06-25T12:54:00Z"/>
                <w:color w:val="FFFFFF"/>
              </w:rPr>
            </w:pPr>
            <w:ins w:id="7700" w:author="Skat" w:date="2010-06-25T12:54:00Z">
              <w:r>
                <w:rPr>
                  <w:color w:val="FFFFFF"/>
                </w:rPr>
                <w:t>Tekst25</w:t>
              </w:r>
            </w:ins>
          </w:p>
        </w:tc>
      </w:tr>
      <w:tr w:rsidR="00162F95" w:rsidTr="00162F95">
        <w:tblPrEx>
          <w:tblCellMar>
            <w:top w:w="0" w:type="dxa"/>
            <w:bottom w:w="0" w:type="dxa"/>
          </w:tblCellMar>
        </w:tblPrEx>
        <w:trPr>
          <w:ins w:id="7701" w:author="Skat" w:date="2010-06-25T12:54:00Z"/>
        </w:trPr>
        <w:tc>
          <w:tcPr>
            <w:tcW w:w="1667" w:type="dxa"/>
          </w:tcPr>
          <w:p w:rsidR="00162F95" w:rsidRPr="00162F95" w:rsidRDefault="00162F95" w:rsidP="00162F95">
            <w:pPr>
              <w:pStyle w:val="Normal11"/>
              <w:rPr>
                <w:ins w:id="7702" w:author="Skat" w:date="2010-06-25T12:54:00Z"/>
                <w:b/>
              </w:rPr>
            </w:pPr>
            <w:ins w:id="7703" w:author="Skat" w:date="2010-06-25T12:54:00Z">
              <w:r>
                <w:rPr>
                  <w:b/>
                </w:rPr>
                <w:t>Data Type</w:t>
              </w:r>
            </w:ins>
          </w:p>
        </w:tc>
        <w:tc>
          <w:tcPr>
            <w:tcW w:w="8254" w:type="dxa"/>
          </w:tcPr>
          <w:p w:rsidR="00162F95" w:rsidRDefault="00162F95" w:rsidP="00162F95">
            <w:pPr>
              <w:pStyle w:val="Normal11"/>
              <w:rPr>
                <w:ins w:id="7704" w:author="Skat" w:date="2010-06-25T12:54:00Z"/>
              </w:rPr>
            </w:pPr>
            <w:ins w:id="7705" w:author="Skat" w:date="2010-06-25T12:54:00Z">
              <w:r>
                <w:t>character</w:t>
              </w:r>
            </w:ins>
          </w:p>
        </w:tc>
      </w:tr>
      <w:tr w:rsidR="00162F95" w:rsidTr="00162F95">
        <w:tblPrEx>
          <w:tblCellMar>
            <w:top w:w="0" w:type="dxa"/>
            <w:bottom w:w="0" w:type="dxa"/>
          </w:tblCellMar>
        </w:tblPrEx>
        <w:trPr>
          <w:ins w:id="7706" w:author="Skat" w:date="2010-06-25T12:54:00Z"/>
        </w:trPr>
        <w:tc>
          <w:tcPr>
            <w:tcW w:w="1667" w:type="dxa"/>
          </w:tcPr>
          <w:p w:rsidR="00162F95" w:rsidRPr="00162F95" w:rsidRDefault="00162F95" w:rsidP="00162F95">
            <w:pPr>
              <w:pStyle w:val="Normal11"/>
              <w:rPr>
                <w:ins w:id="7707" w:author="Skat" w:date="2010-06-25T12:54:00Z"/>
                <w:b/>
              </w:rPr>
            </w:pPr>
            <w:ins w:id="7708" w:author="Skat" w:date="2010-06-25T12:54:00Z">
              <w:r>
                <w:rPr>
                  <w:b/>
                </w:rPr>
                <w:t>Data Længde</w:t>
              </w:r>
            </w:ins>
          </w:p>
        </w:tc>
        <w:tc>
          <w:tcPr>
            <w:tcW w:w="8254" w:type="dxa"/>
          </w:tcPr>
          <w:p w:rsidR="00162F95" w:rsidRDefault="00162F95" w:rsidP="00162F95">
            <w:pPr>
              <w:pStyle w:val="Normal11"/>
              <w:rPr>
                <w:ins w:id="7709" w:author="Skat" w:date="2010-06-25T12:54:00Z"/>
              </w:rPr>
            </w:pPr>
            <w:ins w:id="7710" w:author="Skat" w:date="2010-06-25T12:54:00Z">
              <w:r>
                <w:t>25</w:t>
              </w:r>
            </w:ins>
          </w:p>
        </w:tc>
      </w:tr>
      <w:tr w:rsidR="00162F95" w:rsidTr="00162F95">
        <w:tblPrEx>
          <w:tblCellMar>
            <w:top w:w="0" w:type="dxa"/>
            <w:bottom w:w="0" w:type="dxa"/>
          </w:tblCellMar>
        </w:tblPrEx>
        <w:trPr>
          <w:ins w:id="7711" w:author="Skat" w:date="2010-06-25T12:54:00Z"/>
        </w:trPr>
        <w:tc>
          <w:tcPr>
            <w:tcW w:w="1667" w:type="dxa"/>
          </w:tcPr>
          <w:p w:rsidR="00162F95" w:rsidRPr="00162F95" w:rsidRDefault="00162F95" w:rsidP="00162F95">
            <w:pPr>
              <w:pStyle w:val="Normal11"/>
              <w:rPr>
                <w:ins w:id="7712" w:author="Skat" w:date="2010-06-25T12:54:00Z"/>
                <w:b/>
              </w:rPr>
            </w:pPr>
            <w:ins w:id="7713" w:author="Skat" w:date="2010-06-25T12:54:00Z">
              <w:r>
                <w:rPr>
                  <w:b/>
                </w:rPr>
                <w:t>Tilladte værdier</w:t>
              </w:r>
            </w:ins>
          </w:p>
        </w:tc>
        <w:tc>
          <w:tcPr>
            <w:tcW w:w="8254" w:type="dxa"/>
          </w:tcPr>
          <w:p w:rsidR="00162F95" w:rsidRDefault="00162F95" w:rsidP="00162F95">
            <w:pPr>
              <w:pStyle w:val="Normal11"/>
              <w:rPr>
                <w:ins w:id="7714" w:author="Skat" w:date="2010-06-25T12:54:00Z"/>
              </w:rPr>
            </w:pPr>
          </w:p>
        </w:tc>
      </w:tr>
      <w:tr w:rsidR="00162F95" w:rsidTr="00162F95">
        <w:tblPrEx>
          <w:tblCellMar>
            <w:top w:w="0" w:type="dxa"/>
            <w:bottom w:w="0" w:type="dxa"/>
          </w:tblCellMar>
        </w:tblPrEx>
        <w:trPr>
          <w:ins w:id="7715" w:author="Skat" w:date="2010-06-25T12:54:00Z"/>
        </w:trPr>
        <w:tc>
          <w:tcPr>
            <w:tcW w:w="1667" w:type="dxa"/>
          </w:tcPr>
          <w:p w:rsidR="00162F95" w:rsidRPr="00162F95" w:rsidRDefault="00162F95" w:rsidP="00162F95">
            <w:pPr>
              <w:pStyle w:val="Normal11"/>
              <w:rPr>
                <w:ins w:id="7716" w:author="Skat" w:date="2010-06-25T12:54:00Z"/>
                <w:b/>
              </w:rPr>
            </w:pPr>
            <w:ins w:id="7717" w:author="Skat" w:date="2010-06-25T12:54:00Z">
              <w:r>
                <w:rPr>
                  <w:b/>
                </w:rPr>
                <w:t>Format</w:t>
              </w:r>
            </w:ins>
          </w:p>
        </w:tc>
        <w:tc>
          <w:tcPr>
            <w:tcW w:w="8254" w:type="dxa"/>
          </w:tcPr>
          <w:p w:rsidR="00162F95" w:rsidRDefault="00162F95" w:rsidP="00162F95">
            <w:pPr>
              <w:pStyle w:val="Normal11"/>
              <w:rPr>
                <w:ins w:id="7718" w:author="Skat" w:date="2010-06-25T12:54:00Z"/>
              </w:rPr>
            </w:pPr>
          </w:p>
        </w:tc>
      </w:tr>
    </w:tbl>
    <w:p w:rsidR="00162F95" w:rsidRDefault="00162F95" w:rsidP="00162F95">
      <w:pPr>
        <w:pStyle w:val="Normal11"/>
        <w:rPr>
          <w:ins w:id="7719" w:author="Skat" w:date="2010-06-25T12:54:00Z"/>
        </w:rPr>
      </w:pPr>
      <w:ins w:id="7720" w:author="Skat" w:date="2010-06-25T12:54:00Z">
        <w:r>
          <w:fldChar w:fldCharType="begin"/>
        </w:r>
        <w:r>
          <w:instrText xml:space="preserve"> XE "</w:instrText>
        </w:r>
        <w:r w:rsidRPr="008F44A2">
          <w:instrText>Tekst25</w:instrText>
        </w:r>
        <w:r>
          <w:instrText xml:space="preserve">" </w:instrText>
        </w:r>
        <w:r>
          <w:fldChar w:fldCharType="end"/>
        </w:r>
      </w:ins>
    </w:p>
    <w:p w:rsidR="00162F95" w:rsidRDefault="00162F95" w:rsidP="00162F95">
      <w:pPr>
        <w:pStyle w:val="Overskrift2"/>
        <w:rPr>
          <w:ins w:id="7721" w:author="Skat" w:date="2010-06-25T12:54:00Z"/>
        </w:rPr>
      </w:pPr>
      <w:bookmarkStart w:id="7722" w:name="_Toc265234045"/>
      <w:ins w:id="7723" w:author="Skat" w:date="2010-06-25T12:54:00Z">
        <w:r>
          <w:t>Tekst255</w:t>
        </w:r>
        <w:bookmarkEnd w:id="7722"/>
      </w:ins>
    </w:p>
    <w:p w:rsidR="00162F95" w:rsidRDefault="00162F95" w:rsidP="00162F95">
      <w:pPr>
        <w:pStyle w:val="Normal11"/>
        <w:rPr>
          <w:ins w:id="7724" w:author="Skat" w:date="2010-06-25T12:54:00Z"/>
        </w:rPr>
      </w:pPr>
      <w:ins w:id="7725" w:author="Skat" w:date="2010-06-25T12:54:00Z">
        <w:r>
          <w:t>Angiver en tekst på max. 255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726" w:author="Skat" w:date="2010-06-25T12:54:00Z"/>
        </w:trPr>
        <w:tc>
          <w:tcPr>
            <w:tcW w:w="9921" w:type="dxa"/>
            <w:gridSpan w:val="2"/>
            <w:shd w:val="pct20" w:color="auto" w:fill="0000FF"/>
          </w:tcPr>
          <w:p w:rsidR="00162F95" w:rsidRPr="00162F95" w:rsidRDefault="00162F95" w:rsidP="00162F95">
            <w:pPr>
              <w:pStyle w:val="Normal11"/>
              <w:rPr>
                <w:ins w:id="7727" w:author="Skat" w:date="2010-06-25T12:54:00Z"/>
                <w:color w:val="FFFFFF"/>
              </w:rPr>
            </w:pPr>
            <w:ins w:id="7728" w:author="Skat" w:date="2010-06-25T12:54:00Z">
              <w:r>
                <w:rPr>
                  <w:color w:val="FFFFFF"/>
                </w:rPr>
                <w:t>Tekst255</w:t>
              </w:r>
            </w:ins>
          </w:p>
        </w:tc>
      </w:tr>
      <w:tr w:rsidR="00162F95" w:rsidTr="00162F95">
        <w:tblPrEx>
          <w:tblCellMar>
            <w:top w:w="0" w:type="dxa"/>
            <w:bottom w:w="0" w:type="dxa"/>
          </w:tblCellMar>
        </w:tblPrEx>
        <w:trPr>
          <w:ins w:id="7729" w:author="Skat" w:date="2010-06-25T12:54:00Z"/>
        </w:trPr>
        <w:tc>
          <w:tcPr>
            <w:tcW w:w="1667" w:type="dxa"/>
          </w:tcPr>
          <w:p w:rsidR="00162F95" w:rsidRPr="00162F95" w:rsidRDefault="00162F95" w:rsidP="00162F95">
            <w:pPr>
              <w:pStyle w:val="Normal11"/>
              <w:rPr>
                <w:ins w:id="7730" w:author="Skat" w:date="2010-06-25T12:54:00Z"/>
                <w:b/>
              </w:rPr>
            </w:pPr>
            <w:ins w:id="7731" w:author="Skat" w:date="2010-06-25T12:54:00Z">
              <w:r>
                <w:rPr>
                  <w:b/>
                </w:rPr>
                <w:t>Data Type</w:t>
              </w:r>
            </w:ins>
          </w:p>
        </w:tc>
        <w:tc>
          <w:tcPr>
            <w:tcW w:w="8254" w:type="dxa"/>
          </w:tcPr>
          <w:p w:rsidR="00162F95" w:rsidRDefault="00162F95" w:rsidP="00162F95">
            <w:pPr>
              <w:pStyle w:val="Normal11"/>
              <w:rPr>
                <w:ins w:id="7732" w:author="Skat" w:date="2010-06-25T12:54:00Z"/>
              </w:rPr>
            </w:pPr>
            <w:ins w:id="7733" w:author="Skat" w:date="2010-06-25T12:54:00Z">
              <w:r>
                <w:t>character</w:t>
              </w:r>
            </w:ins>
          </w:p>
        </w:tc>
      </w:tr>
      <w:tr w:rsidR="00162F95" w:rsidTr="00162F95">
        <w:tblPrEx>
          <w:tblCellMar>
            <w:top w:w="0" w:type="dxa"/>
            <w:bottom w:w="0" w:type="dxa"/>
          </w:tblCellMar>
        </w:tblPrEx>
        <w:trPr>
          <w:ins w:id="7734" w:author="Skat" w:date="2010-06-25T12:54:00Z"/>
        </w:trPr>
        <w:tc>
          <w:tcPr>
            <w:tcW w:w="1667" w:type="dxa"/>
          </w:tcPr>
          <w:p w:rsidR="00162F95" w:rsidRPr="00162F95" w:rsidRDefault="00162F95" w:rsidP="00162F95">
            <w:pPr>
              <w:pStyle w:val="Normal11"/>
              <w:rPr>
                <w:ins w:id="7735" w:author="Skat" w:date="2010-06-25T12:54:00Z"/>
                <w:b/>
              </w:rPr>
            </w:pPr>
            <w:ins w:id="7736" w:author="Skat" w:date="2010-06-25T12:54:00Z">
              <w:r>
                <w:rPr>
                  <w:b/>
                </w:rPr>
                <w:t>Data Længde</w:t>
              </w:r>
            </w:ins>
          </w:p>
        </w:tc>
        <w:tc>
          <w:tcPr>
            <w:tcW w:w="8254" w:type="dxa"/>
          </w:tcPr>
          <w:p w:rsidR="00162F95" w:rsidRDefault="00162F95" w:rsidP="00162F95">
            <w:pPr>
              <w:pStyle w:val="Normal11"/>
              <w:rPr>
                <w:ins w:id="7737" w:author="Skat" w:date="2010-06-25T12:54:00Z"/>
              </w:rPr>
            </w:pPr>
            <w:ins w:id="7738" w:author="Skat" w:date="2010-06-25T12:54:00Z">
              <w:r>
                <w:t>255</w:t>
              </w:r>
            </w:ins>
          </w:p>
        </w:tc>
      </w:tr>
      <w:tr w:rsidR="00162F95" w:rsidTr="00162F95">
        <w:tblPrEx>
          <w:tblCellMar>
            <w:top w:w="0" w:type="dxa"/>
            <w:bottom w:w="0" w:type="dxa"/>
          </w:tblCellMar>
        </w:tblPrEx>
        <w:trPr>
          <w:ins w:id="7739" w:author="Skat" w:date="2010-06-25T12:54:00Z"/>
        </w:trPr>
        <w:tc>
          <w:tcPr>
            <w:tcW w:w="1667" w:type="dxa"/>
          </w:tcPr>
          <w:p w:rsidR="00162F95" w:rsidRPr="00162F95" w:rsidRDefault="00162F95" w:rsidP="00162F95">
            <w:pPr>
              <w:pStyle w:val="Normal11"/>
              <w:rPr>
                <w:ins w:id="7740" w:author="Skat" w:date="2010-06-25T12:54:00Z"/>
                <w:b/>
              </w:rPr>
            </w:pPr>
            <w:ins w:id="7741" w:author="Skat" w:date="2010-06-25T12:54:00Z">
              <w:r>
                <w:rPr>
                  <w:b/>
                </w:rPr>
                <w:t>Tilladte værdier</w:t>
              </w:r>
            </w:ins>
          </w:p>
        </w:tc>
        <w:tc>
          <w:tcPr>
            <w:tcW w:w="8254" w:type="dxa"/>
          </w:tcPr>
          <w:p w:rsidR="00162F95" w:rsidRDefault="00162F95" w:rsidP="00162F95">
            <w:pPr>
              <w:pStyle w:val="Normal11"/>
              <w:rPr>
                <w:ins w:id="7742" w:author="Skat" w:date="2010-06-25T12:54:00Z"/>
              </w:rPr>
            </w:pPr>
          </w:p>
        </w:tc>
      </w:tr>
      <w:tr w:rsidR="00162F95" w:rsidTr="00162F95">
        <w:tblPrEx>
          <w:tblCellMar>
            <w:top w:w="0" w:type="dxa"/>
            <w:bottom w:w="0" w:type="dxa"/>
          </w:tblCellMar>
        </w:tblPrEx>
        <w:trPr>
          <w:ins w:id="7743" w:author="Skat" w:date="2010-06-25T12:54:00Z"/>
        </w:trPr>
        <w:tc>
          <w:tcPr>
            <w:tcW w:w="1667" w:type="dxa"/>
          </w:tcPr>
          <w:p w:rsidR="00162F95" w:rsidRPr="00162F95" w:rsidRDefault="00162F95" w:rsidP="00162F95">
            <w:pPr>
              <w:pStyle w:val="Normal11"/>
              <w:rPr>
                <w:ins w:id="7744" w:author="Skat" w:date="2010-06-25T12:54:00Z"/>
                <w:b/>
              </w:rPr>
            </w:pPr>
            <w:ins w:id="7745" w:author="Skat" w:date="2010-06-25T12:54:00Z">
              <w:r>
                <w:rPr>
                  <w:b/>
                </w:rPr>
                <w:t>Format</w:t>
              </w:r>
            </w:ins>
          </w:p>
        </w:tc>
        <w:tc>
          <w:tcPr>
            <w:tcW w:w="8254" w:type="dxa"/>
          </w:tcPr>
          <w:p w:rsidR="00162F95" w:rsidRDefault="00162F95" w:rsidP="00162F95">
            <w:pPr>
              <w:pStyle w:val="Normal11"/>
              <w:rPr>
                <w:ins w:id="7746" w:author="Skat" w:date="2010-06-25T12:54:00Z"/>
              </w:rPr>
            </w:pPr>
          </w:p>
        </w:tc>
      </w:tr>
    </w:tbl>
    <w:p w:rsidR="00162F95" w:rsidRDefault="00162F95" w:rsidP="00162F95">
      <w:pPr>
        <w:pStyle w:val="Normal11"/>
        <w:rPr>
          <w:ins w:id="7747" w:author="Skat" w:date="2010-06-25T12:54:00Z"/>
        </w:rPr>
      </w:pPr>
      <w:ins w:id="7748" w:author="Skat" w:date="2010-06-25T12:54:00Z">
        <w:r>
          <w:fldChar w:fldCharType="begin"/>
        </w:r>
        <w:r>
          <w:instrText xml:space="preserve"> XE "</w:instrText>
        </w:r>
        <w:r w:rsidRPr="00ED1FF2">
          <w:instrText>Tekst255</w:instrText>
        </w:r>
        <w:r>
          <w:instrText xml:space="preserve">" </w:instrText>
        </w:r>
        <w:r>
          <w:fldChar w:fldCharType="end"/>
        </w:r>
      </w:ins>
    </w:p>
    <w:p w:rsidR="00162F95" w:rsidRDefault="00162F95" w:rsidP="00162F95">
      <w:pPr>
        <w:pStyle w:val="Overskrift2"/>
        <w:rPr>
          <w:ins w:id="7749" w:author="Skat" w:date="2010-06-25T12:54:00Z"/>
        </w:rPr>
      </w:pPr>
      <w:bookmarkStart w:id="7750" w:name="_Toc265234046"/>
      <w:ins w:id="7751" w:author="Skat" w:date="2010-06-25T12:54:00Z">
        <w:r>
          <w:t>Tekst30</w:t>
        </w:r>
        <w:bookmarkEnd w:id="7750"/>
      </w:ins>
    </w:p>
    <w:p w:rsidR="00162F95" w:rsidRDefault="00162F95" w:rsidP="00162F95">
      <w:pPr>
        <w:pStyle w:val="Normal11"/>
        <w:rPr>
          <w:ins w:id="7752" w:author="Skat" w:date="2010-06-25T12:54:00Z"/>
        </w:rPr>
      </w:pPr>
      <w:ins w:id="7753" w:author="Skat" w:date="2010-06-25T12:54:00Z">
        <w:r>
          <w:t>Angiver en tekst på max. 30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754" w:author="Skat" w:date="2010-06-25T12:54:00Z"/>
        </w:trPr>
        <w:tc>
          <w:tcPr>
            <w:tcW w:w="9921" w:type="dxa"/>
            <w:gridSpan w:val="2"/>
            <w:shd w:val="pct20" w:color="auto" w:fill="0000FF"/>
          </w:tcPr>
          <w:p w:rsidR="00162F95" w:rsidRPr="00162F95" w:rsidRDefault="00162F95" w:rsidP="00162F95">
            <w:pPr>
              <w:pStyle w:val="Normal11"/>
              <w:rPr>
                <w:ins w:id="7755" w:author="Skat" w:date="2010-06-25T12:54:00Z"/>
                <w:color w:val="FFFFFF"/>
              </w:rPr>
            </w:pPr>
            <w:ins w:id="7756" w:author="Skat" w:date="2010-06-25T12:54:00Z">
              <w:r>
                <w:rPr>
                  <w:color w:val="FFFFFF"/>
                </w:rPr>
                <w:t>Tekst30</w:t>
              </w:r>
            </w:ins>
          </w:p>
        </w:tc>
      </w:tr>
      <w:tr w:rsidR="00162F95" w:rsidTr="00162F95">
        <w:tblPrEx>
          <w:tblCellMar>
            <w:top w:w="0" w:type="dxa"/>
            <w:bottom w:w="0" w:type="dxa"/>
          </w:tblCellMar>
        </w:tblPrEx>
        <w:trPr>
          <w:ins w:id="7757" w:author="Skat" w:date="2010-06-25T12:54:00Z"/>
        </w:trPr>
        <w:tc>
          <w:tcPr>
            <w:tcW w:w="1667" w:type="dxa"/>
          </w:tcPr>
          <w:p w:rsidR="00162F95" w:rsidRPr="00162F95" w:rsidRDefault="00162F95" w:rsidP="00162F95">
            <w:pPr>
              <w:pStyle w:val="Normal11"/>
              <w:rPr>
                <w:ins w:id="7758" w:author="Skat" w:date="2010-06-25T12:54:00Z"/>
                <w:b/>
              </w:rPr>
            </w:pPr>
            <w:ins w:id="7759" w:author="Skat" w:date="2010-06-25T12:54:00Z">
              <w:r>
                <w:rPr>
                  <w:b/>
                </w:rPr>
                <w:t>Data Type</w:t>
              </w:r>
            </w:ins>
          </w:p>
        </w:tc>
        <w:tc>
          <w:tcPr>
            <w:tcW w:w="8254" w:type="dxa"/>
          </w:tcPr>
          <w:p w:rsidR="00162F95" w:rsidRDefault="00162F95" w:rsidP="00162F95">
            <w:pPr>
              <w:pStyle w:val="Normal11"/>
              <w:rPr>
                <w:ins w:id="7760" w:author="Skat" w:date="2010-06-25T12:54:00Z"/>
              </w:rPr>
            </w:pPr>
            <w:ins w:id="7761" w:author="Skat" w:date="2010-06-25T12:54:00Z">
              <w:r>
                <w:t>character</w:t>
              </w:r>
            </w:ins>
          </w:p>
        </w:tc>
      </w:tr>
      <w:tr w:rsidR="00162F95" w:rsidTr="00162F95">
        <w:tblPrEx>
          <w:tblCellMar>
            <w:top w:w="0" w:type="dxa"/>
            <w:bottom w:w="0" w:type="dxa"/>
          </w:tblCellMar>
        </w:tblPrEx>
        <w:trPr>
          <w:ins w:id="7762" w:author="Skat" w:date="2010-06-25T12:54:00Z"/>
        </w:trPr>
        <w:tc>
          <w:tcPr>
            <w:tcW w:w="1667" w:type="dxa"/>
          </w:tcPr>
          <w:p w:rsidR="00162F95" w:rsidRPr="00162F95" w:rsidRDefault="00162F95" w:rsidP="00162F95">
            <w:pPr>
              <w:pStyle w:val="Normal11"/>
              <w:rPr>
                <w:ins w:id="7763" w:author="Skat" w:date="2010-06-25T12:54:00Z"/>
                <w:b/>
              </w:rPr>
            </w:pPr>
            <w:ins w:id="7764" w:author="Skat" w:date="2010-06-25T12:54:00Z">
              <w:r>
                <w:rPr>
                  <w:b/>
                </w:rPr>
                <w:t>Data Længde</w:t>
              </w:r>
            </w:ins>
          </w:p>
        </w:tc>
        <w:tc>
          <w:tcPr>
            <w:tcW w:w="8254" w:type="dxa"/>
          </w:tcPr>
          <w:p w:rsidR="00162F95" w:rsidRDefault="00162F95" w:rsidP="00162F95">
            <w:pPr>
              <w:pStyle w:val="Normal11"/>
              <w:rPr>
                <w:ins w:id="7765" w:author="Skat" w:date="2010-06-25T12:54:00Z"/>
              </w:rPr>
            </w:pPr>
            <w:ins w:id="7766" w:author="Skat" w:date="2010-06-25T12:54:00Z">
              <w:r>
                <w:t>30</w:t>
              </w:r>
            </w:ins>
          </w:p>
        </w:tc>
      </w:tr>
      <w:tr w:rsidR="00162F95" w:rsidTr="00162F95">
        <w:tblPrEx>
          <w:tblCellMar>
            <w:top w:w="0" w:type="dxa"/>
            <w:bottom w:w="0" w:type="dxa"/>
          </w:tblCellMar>
        </w:tblPrEx>
        <w:trPr>
          <w:ins w:id="7767" w:author="Skat" w:date="2010-06-25T12:54:00Z"/>
        </w:trPr>
        <w:tc>
          <w:tcPr>
            <w:tcW w:w="1667" w:type="dxa"/>
          </w:tcPr>
          <w:p w:rsidR="00162F95" w:rsidRPr="00162F95" w:rsidRDefault="00162F95" w:rsidP="00162F95">
            <w:pPr>
              <w:pStyle w:val="Normal11"/>
              <w:rPr>
                <w:ins w:id="7768" w:author="Skat" w:date="2010-06-25T12:54:00Z"/>
                <w:b/>
              </w:rPr>
            </w:pPr>
            <w:ins w:id="7769" w:author="Skat" w:date="2010-06-25T12:54:00Z">
              <w:r>
                <w:rPr>
                  <w:b/>
                </w:rPr>
                <w:t>Tilladte værdier</w:t>
              </w:r>
            </w:ins>
          </w:p>
        </w:tc>
        <w:tc>
          <w:tcPr>
            <w:tcW w:w="8254" w:type="dxa"/>
          </w:tcPr>
          <w:p w:rsidR="00162F95" w:rsidRDefault="00162F95" w:rsidP="00162F95">
            <w:pPr>
              <w:pStyle w:val="Normal11"/>
              <w:rPr>
                <w:ins w:id="7770" w:author="Skat" w:date="2010-06-25T12:54:00Z"/>
              </w:rPr>
            </w:pPr>
          </w:p>
        </w:tc>
      </w:tr>
      <w:tr w:rsidR="00162F95" w:rsidTr="00162F95">
        <w:tblPrEx>
          <w:tblCellMar>
            <w:top w:w="0" w:type="dxa"/>
            <w:bottom w:w="0" w:type="dxa"/>
          </w:tblCellMar>
        </w:tblPrEx>
        <w:trPr>
          <w:ins w:id="7771" w:author="Skat" w:date="2010-06-25T12:54:00Z"/>
        </w:trPr>
        <w:tc>
          <w:tcPr>
            <w:tcW w:w="1667" w:type="dxa"/>
          </w:tcPr>
          <w:p w:rsidR="00162F95" w:rsidRPr="00162F95" w:rsidRDefault="00162F95" w:rsidP="00162F95">
            <w:pPr>
              <w:pStyle w:val="Normal11"/>
              <w:rPr>
                <w:ins w:id="7772" w:author="Skat" w:date="2010-06-25T12:54:00Z"/>
                <w:b/>
              </w:rPr>
            </w:pPr>
            <w:ins w:id="7773" w:author="Skat" w:date="2010-06-25T12:54:00Z">
              <w:r>
                <w:rPr>
                  <w:b/>
                </w:rPr>
                <w:t>Format</w:t>
              </w:r>
            </w:ins>
          </w:p>
        </w:tc>
        <w:tc>
          <w:tcPr>
            <w:tcW w:w="8254" w:type="dxa"/>
          </w:tcPr>
          <w:p w:rsidR="00162F95" w:rsidRDefault="00162F95" w:rsidP="00162F95">
            <w:pPr>
              <w:pStyle w:val="Normal11"/>
              <w:rPr>
                <w:ins w:id="7774" w:author="Skat" w:date="2010-06-25T12:54:00Z"/>
              </w:rPr>
            </w:pPr>
          </w:p>
        </w:tc>
      </w:tr>
    </w:tbl>
    <w:p w:rsidR="00162F95" w:rsidRDefault="00162F95" w:rsidP="00162F95">
      <w:pPr>
        <w:pStyle w:val="Normal11"/>
      </w:pPr>
      <w:r>
        <w:fldChar w:fldCharType="begin"/>
      </w:r>
      <w:r>
        <w:instrText xml:space="preserve"> XE "</w:instrText>
      </w:r>
      <w:r w:rsidRPr="00C63098">
        <w:instrText>Tekst30</w:instrText>
      </w:r>
      <w:r>
        <w:instrText xml:space="preserve">" </w:instrText>
      </w:r>
      <w:r>
        <w:fldChar w:fldCharType="end"/>
      </w:r>
    </w:p>
    <w:p w:rsidR="00162F95" w:rsidRDefault="00162F95" w:rsidP="00162F95">
      <w:pPr>
        <w:pStyle w:val="Overskrift2"/>
        <w:numPr>
          <w:numberingChange w:id="7775" w:author="Skat" w:date="2010-06-25T12:54:00Z" w:original="%1:8:0:.%2:70:0:"/>
        </w:numPr>
      </w:pPr>
      <w:bookmarkStart w:id="7776" w:name="_Toc265234047"/>
      <w:bookmarkStart w:id="7777" w:name="_Toc263947474"/>
      <w:r>
        <w:t>Tekst300</w:t>
      </w:r>
      <w:bookmarkEnd w:id="7776"/>
      <w:bookmarkEnd w:id="7777"/>
    </w:p>
    <w:p w:rsidR="00162F95" w:rsidRDefault="00162F95" w:rsidP="00162F95">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22AD4">
        <w:instrText>Tekst300</w:instrText>
      </w:r>
      <w:r>
        <w:instrText xml:space="preserve">" </w:instrText>
      </w:r>
      <w:r>
        <w:fldChar w:fldCharType="end"/>
      </w:r>
    </w:p>
    <w:p w:rsidR="00162F95" w:rsidRDefault="00162F95" w:rsidP="00162F95">
      <w:pPr>
        <w:pStyle w:val="Overskrift2"/>
        <w:rPr>
          <w:ins w:id="7778" w:author="Skat" w:date="2010-06-25T12:54:00Z"/>
        </w:rPr>
      </w:pPr>
      <w:bookmarkStart w:id="7779" w:name="_Toc265234048"/>
      <w:ins w:id="7780" w:author="Skat" w:date="2010-06-25T12:54:00Z">
        <w:r>
          <w:t>Tekst32</w:t>
        </w:r>
        <w:bookmarkEnd w:id="7779"/>
      </w:ins>
    </w:p>
    <w:p w:rsidR="00162F95" w:rsidRDefault="00162F95" w:rsidP="00162F95">
      <w:pPr>
        <w:pStyle w:val="Normal11"/>
        <w:rPr>
          <w:ins w:id="7781" w:author="Skat" w:date="2010-06-25T12:54:00Z"/>
        </w:rPr>
      </w:pPr>
      <w:ins w:id="7782" w:author="Skat" w:date="2010-06-25T12:54:00Z">
        <w:r>
          <w:t>En tekststreng på max 32 alfanummeriske tegn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783" w:author="Skat" w:date="2010-06-25T12:54:00Z"/>
        </w:trPr>
        <w:tc>
          <w:tcPr>
            <w:tcW w:w="9921" w:type="dxa"/>
            <w:gridSpan w:val="2"/>
            <w:shd w:val="pct20" w:color="auto" w:fill="0000FF"/>
          </w:tcPr>
          <w:p w:rsidR="00162F95" w:rsidRPr="00162F95" w:rsidRDefault="00162F95" w:rsidP="00162F95">
            <w:pPr>
              <w:pStyle w:val="Normal11"/>
              <w:rPr>
                <w:ins w:id="7784" w:author="Skat" w:date="2010-06-25T12:54:00Z"/>
                <w:color w:val="FFFFFF"/>
              </w:rPr>
            </w:pPr>
            <w:ins w:id="7785" w:author="Skat" w:date="2010-06-25T12:54:00Z">
              <w:r>
                <w:rPr>
                  <w:color w:val="FFFFFF"/>
                </w:rPr>
                <w:t>Tekst32</w:t>
              </w:r>
            </w:ins>
          </w:p>
        </w:tc>
      </w:tr>
      <w:tr w:rsidR="00162F95" w:rsidTr="00162F95">
        <w:tblPrEx>
          <w:tblCellMar>
            <w:top w:w="0" w:type="dxa"/>
            <w:bottom w:w="0" w:type="dxa"/>
          </w:tblCellMar>
        </w:tblPrEx>
        <w:trPr>
          <w:ins w:id="7786" w:author="Skat" w:date="2010-06-25T12:54:00Z"/>
        </w:trPr>
        <w:tc>
          <w:tcPr>
            <w:tcW w:w="1667" w:type="dxa"/>
          </w:tcPr>
          <w:p w:rsidR="00162F95" w:rsidRPr="00162F95" w:rsidRDefault="00162F95" w:rsidP="00162F95">
            <w:pPr>
              <w:pStyle w:val="Normal11"/>
              <w:rPr>
                <w:ins w:id="7787" w:author="Skat" w:date="2010-06-25T12:54:00Z"/>
                <w:b/>
              </w:rPr>
            </w:pPr>
            <w:ins w:id="7788" w:author="Skat" w:date="2010-06-25T12:54:00Z">
              <w:r>
                <w:rPr>
                  <w:b/>
                </w:rPr>
                <w:t>Data Type</w:t>
              </w:r>
            </w:ins>
          </w:p>
        </w:tc>
        <w:tc>
          <w:tcPr>
            <w:tcW w:w="8254" w:type="dxa"/>
          </w:tcPr>
          <w:p w:rsidR="00162F95" w:rsidRDefault="00162F95" w:rsidP="00162F95">
            <w:pPr>
              <w:pStyle w:val="Normal11"/>
              <w:rPr>
                <w:ins w:id="7789" w:author="Skat" w:date="2010-06-25T12:54:00Z"/>
              </w:rPr>
            </w:pPr>
            <w:ins w:id="7790" w:author="Skat" w:date="2010-06-25T12:54:00Z">
              <w:r>
                <w:t>character</w:t>
              </w:r>
            </w:ins>
          </w:p>
        </w:tc>
      </w:tr>
      <w:tr w:rsidR="00162F95" w:rsidTr="00162F95">
        <w:tblPrEx>
          <w:tblCellMar>
            <w:top w:w="0" w:type="dxa"/>
            <w:bottom w:w="0" w:type="dxa"/>
          </w:tblCellMar>
        </w:tblPrEx>
        <w:trPr>
          <w:ins w:id="7791" w:author="Skat" w:date="2010-06-25T12:54:00Z"/>
        </w:trPr>
        <w:tc>
          <w:tcPr>
            <w:tcW w:w="1667" w:type="dxa"/>
          </w:tcPr>
          <w:p w:rsidR="00162F95" w:rsidRPr="00162F95" w:rsidRDefault="00162F95" w:rsidP="00162F95">
            <w:pPr>
              <w:pStyle w:val="Normal11"/>
              <w:rPr>
                <w:ins w:id="7792" w:author="Skat" w:date="2010-06-25T12:54:00Z"/>
                <w:b/>
              </w:rPr>
            </w:pPr>
            <w:ins w:id="7793" w:author="Skat" w:date="2010-06-25T12:54:00Z">
              <w:r>
                <w:rPr>
                  <w:b/>
                </w:rPr>
                <w:t>Data Længde</w:t>
              </w:r>
            </w:ins>
          </w:p>
        </w:tc>
        <w:tc>
          <w:tcPr>
            <w:tcW w:w="8254" w:type="dxa"/>
          </w:tcPr>
          <w:p w:rsidR="00162F95" w:rsidRDefault="00162F95" w:rsidP="00162F95">
            <w:pPr>
              <w:pStyle w:val="Normal11"/>
              <w:rPr>
                <w:ins w:id="7794" w:author="Skat" w:date="2010-06-25T12:54:00Z"/>
              </w:rPr>
            </w:pPr>
            <w:ins w:id="7795" w:author="Skat" w:date="2010-06-25T12:54:00Z">
              <w:r>
                <w:t>32</w:t>
              </w:r>
            </w:ins>
          </w:p>
        </w:tc>
      </w:tr>
      <w:tr w:rsidR="00162F95" w:rsidTr="00162F95">
        <w:tblPrEx>
          <w:tblCellMar>
            <w:top w:w="0" w:type="dxa"/>
            <w:bottom w:w="0" w:type="dxa"/>
          </w:tblCellMar>
        </w:tblPrEx>
        <w:trPr>
          <w:ins w:id="7796" w:author="Skat" w:date="2010-06-25T12:54:00Z"/>
        </w:trPr>
        <w:tc>
          <w:tcPr>
            <w:tcW w:w="1667" w:type="dxa"/>
          </w:tcPr>
          <w:p w:rsidR="00162F95" w:rsidRPr="00162F95" w:rsidRDefault="00162F95" w:rsidP="00162F95">
            <w:pPr>
              <w:pStyle w:val="Normal11"/>
              <w:rPr>
                <w:ins w:id="7797" w:author="Skat" w:date="2010-06-25T12:54:00Z"/>
                <w:b/>
              </w:rPr>
            </w:pPr>
            <w:ins w:id="7798" w:author="Skat" w:date="2010-06-25T12:54:00Z">
              <w:r>
                <w:rPr>
                  <w:b/>
                </w:rPr>
                <w:t>Tilladte værdier</w:t>
              </w:r>
            </w:ins>
          </w:p>
        </w:tc>
        <w:tc>
          <w:tcPr>
            <w:tcW w:w="8254" w:type="dxa"/>
          </w:tcPr>
          <w:p w:rsidR="00162F95" w:rsidRDefault="00162F95" w:rsidP="00162F95">
            <w:pPr>
              <w:pStyle w:val="Normal11"/>
              <w:rPr>
                <w:ins w:id="7799" w:author="Skat" w:date="2010-06-25T12:54:00Z"/>
              </w:rPr>
            </w:pPr>
          </w:p>
        </w:tc>
      </w:tr>
      <w:tr w:rsidR="00162F95" w:rsidTr="00162F95">
        <w:tblPrEx>
          <w:tblCellMar>
            <w:top w:w="0" w:type="dxa"/>
            <w:bottom w:w="0" w:type="dxa"/>
          </w:tblCellMar>
        </w:tblPrEx>
        <w:trPr>
          <w:ins w:id="7800" w:author="Skat" w:date="2010-06-25T12:54:00Z"/>
        </w:trPr>
        <w:tc>
          <w:tcPr>
            <w:tcW w:w="1667" w:type="dxa"/>
          </w:tcPr>
          <w:p w:rsidR="00162F95" w:rsidRPr="00162F95" w:rsidRDefault="00162F95" w:rsidP="00162F95">
            <w:pPr>
              <w:pStyle w:val="Normal11"/>
              <w:rPr>
                <w:ins w:id="7801" w:author="Skat" w:date="2010-06-25T12:54:00Z"/>
                <w:b/>
              </w:rPr>
            </w:pPr>
            <w:ins w:id="7802" w:author="Skat" w:date="2010-06-25T12:54:00Z">
              <w:r>
                <w:rPr>
                  <w:b/>
                </w:rPr>
                <w:t>Format</w:t>
              </w:r>
            </w:ins>
          </w:p>
        </w:tc>
        <w:tc>
          <w:tcPr>
            <w:tcW w:w="8254" w:type="dxa"/>
          </w:tcPr>
          <w:p w:rsidR="00162F95" w:rsidRDefault="00162F95" w:rsidP="00162F95">
            <w:pPr>
              <w:pStyle w:val="Normal11"/>
              <w:rPr>
                <w:ins w:id="7803" w:author="Skat" w:date="2010-06-25T12:54:00Z"/>
              </w:rPr>
            </w:pPr>
          </w:p>
        </w:tc>
      </w:tr>
    </w:tbl>
    <w:p w:rsidR="00162F95" w:rsidRDefault="00162F95" w:rsidP="00162F95">
      <w:pPr>
        <w:pStyle w:val="Normal11"/>
        <w:rPr>
          <w:ins w:id="7804" w:author="Skat" w:date="2010-06-25T12:54:00Z"/>
        </w:rPr>
      </w:pPr>
      <w:ins w:id="7805" w:author="Skat" w:date="2010-06-25T12:54:00Z">
        <w:r>
          <w:fldChar w:fldCharType="begin"/>
        </w:r>
        <w:r>
          <w:instrText xml:space="preserve"> XE "</w:instrText>
        </w:r>
        <w:r w:rsidRPr="00935D9A">
          <w:instrText>Tekst32</w:instrText>
        </w:r>
        <w:r>
          <w:instrText xml:space="preserve">" </w:instrText>
        </w:r>
        <w:r>
          <w:fldChar w:fldCharType="end"/>
        </w:r>
      </w:ins>
    </w:p>
    <w:p w:rsidR="00162F95" w:rsidRDefault="00162F95" w:rsidP="00162F95">
      <w:pPr>
        <w:pStyle w:val="Overskrift2"/>
        <w:numPr>
          <w:numberingChange w:id="7806" w:author="Skat" w:date="2010-06-25T12:54:00Z" w:original="%1:8:0:.%2:71:0:"/>
        </w:numPr>
      </w:pPr>
      <w:bookmarkStart w:id="7807" w:name="_Toc265234049"/>
      <w:bookmarkStart w:id="7808" w:name="_Toc263947475"/>
      <w:r>
        <w:t>Tekst45</w:t>
      </w:r>
      <w:bookmarkEnd w:id="7807"/>
      <w:bookmarkEnd w:id="7808"/>
    </w:p>
    <w:p w:rsidR="00162F95" w:rsidRDefault="00162F95" w:rsidP="00162F95">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Tekst45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20674">
        <w:instrText>Tekst45</w:instrText>
      </w:r>
      <w:r>
        <w:instrText xml:space="preserve">" </w:instrText>
      </w:r>
      <w:r>
        <w:fldChar w:fldCharType="end"/>
      </w:r>
    </w:p>
    <w:p w:rsidR="00162F95" w:rsidRDefault="00162F95" w:rsidP="00162F95">
      <w:pPr>
        <w:pStyle w:val="Overskrift2"/>
        <w:numPr>
          <w:numberingChange w:id="7809" w:author="Skat" w:date="2010-06-25T12:54:00Z" w:original="%1:8:0:.%2:72:0:"/>
        </w:numPr>
      </w:pPr>
      <w:bookmarkStart w:id="7810" w:name="_Toc265234050"/>
      <w:bookmarkStart w:id="7811" w:name="_Toc263947476"/>
      <w:r>
        <w:t>Tekst70</w:t>
      </w:r>
      <w:bookmarkEnd w:id="7810"/>
      <w:bookmarkEnd w:id="7811"/>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723CD">
        <w:instrText>Tekst70</w:instrText>
      </w:r>
      <w:r>
        <w:instrText xml:space="preserve">" </w:instrText>
      </w:r>
      <w:r>
        <w:fldChar w:fldCharType="end"/>
      </w:r>
    </w:p>
    <w:p w:rsidR="00162F95" w:rsidRDefault="00162F95" w:rsidP="00162F95">
      <w:pPr>
        <w:pStyle w:val="Overskrift2"/>
        <w:rPr>
          <w:ins w:id="7812" w:author="Skat" w:date="2010-06-25T12:54:00Z"/>
        </w:rPr>
      </w:pPr>
      <w:bookmarkStart w:id="7813" w:name="_Toc265234051"/>
      <w:ins w:id="7814" w:author="Skat" w:date="2010-06-25T12:54:00Z">
        <w:r>
          <w:t>Tekst8</w:t>
        </w:r>
        <w:bookmarkEnd w:id="7813"/>
      </w:ins>
    </w:p>
    <w:p w:rsidR="00162F95" w:rsidRDefault="00162F95" w:rsidP="00162F95">
      <w:pPr>
        <w:pStyle w:val="Normal11"/>
        <w:rPr>
          <w:ins w:id="7815" w:author="Skat" w:date="2010-06-25T12:54:00Z"/>
        </w:rPr>
      </w:pPr>
      <w:ins w:id="7816" w:author="Skat" w:date="2010-06-25T12:54:00Z">
        <w:r>
          <w:t>Tekstfelt der indeholder otte alfanummeriske tegn</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817" w:author="Skat" w:date="2010-06-25T12:54:00Z"/>
        </w:trPr>
        <w:tc>
          <w:tcPr>
            <w:tcW w:w="9921" w:type="dxa"/>
            <w:gridSpan w:val="2"/>
            <w:shd w:val="pct20" w:color="auto" w:fill="0000FF"/>
          </w:tcPr>
          <w:p w:rsidR="00162F95" w:rsidRPr="00162F95" w:rsidRDefault="00162F95" w:rsidP="00162F95">
            <w:pPr>
              <w:pStyle w:val="Normal11"/>
              <w:rPr>
                <w:ins w:id="7818" w:author="Skat" w:date="2010-06-25T12:54:00Z"/>
                <w:color w:val="FFFFFF"/>
              </w:rPr>
            </w:pPr>
            <w:ins w:id="7819" w:author="Skat" w:date="2010-06-25T12:54:00Z">
              <w:r>
                <w:rPr>
                  <w:color w:val="FFFFFF"/>
                </w:rPr>
                <w:t>Tekst8</w:t>
              </w:r>
            </w:ins>
          </w:p>
        </w:tc>
      </w:tr>
      <w:tr w:rsidR="00162F95" w:rsidTr="00162F95">
        <w:tblPrEx>
          <w:tblCellMar>
            <w:top w:w="0" w:type="dxa"/>
            <w:bottom w:w="0" w:type="dxa"/>
          </w:tblCellMar>
        </w:tblPrEx>
        <w:trPr>
          <w:ins w:id="7820" w:author="Skat" w:date="2010-06-25T12:54:00Z"/>
        </w:trPr>
        <w:tc>
          <w:tcPr>
            <w:tcW w:w="1667" w:type="dxa"/>
          </w:tcPr>
          <w:p w:rsidR="00162F95" w:rsidRPr="00162F95" w:rsidRDefault="00162F95" w:rsidP="00162F95">
            <w:pPr>
              <w:pStyle w:val="Normal11"/>
              <w:rPr>
                <w:ins w:id="7821" w:author="Skat" w:date="2010-06-25T12:54:00Z"/>
                <w:b/>
              </w:rPr>
            </w:pPr>
            <w:ins w:id="7822" w:author="Skat" w:date="2010-06-25T12:54:00Z">
              <w:r>
                <w:rPr>
                  <w:b/>
                </w:rPr>
                <w:t>Data Type</w:t>
              </w:r>
            </w:ins>
          </w:p>
        </w:tc>
        <w:tc>
          <w:tcPr>
            <w:tcW w:w="8254" w:type="dxa"/>
          </w:tcPr>
          <w:p w:rsidR="00162F95" w:rsidRDefault="00162F95" w:rsidP="00162F95">
            <w:pPr>
              <w:pStyle w:val="Normal11"/>
              <w:rPr>
                <w:ins w:id="7823" w:author="Skat" w:date="2010-06-25T12:54:00Z"/>
              </w:rPr>
            </w:pPr>
            <w:ins w:id="7824" w:author="Skat" w:date="2010-06-25T12:54:00Z">
              <w:r>
                <w:t>character</w:t>
              </w:r>
            </w:ins>
          </w:p>
        </w:tc>
      </w:tr>
      <w:tr w:rsidR="00162F95" w:rsidTr="00162F95">
        <w:tblPrEx>
          <w:tblCellMar>
            <w:top w:w="0" w:type="dxa"/>
            <w:bottom w:w="0" w:type="dxa"/>
          </w:tblCellMar>
        </w:tblPrEx>
        <w:trPr>
          <w:ins w:id="7825" w:author="Skat" w:date="2010-06-25T12:54:00Z"/>
        </w:trPr>
        <w:tc>
          <w:tcPr>
            <w:tcW w:w="1667" w:type="dxa"/>
          </w:tcPr>
          <w:p w:rsidR="00162F95" w:rsidRPr="00162F95" w:rsidRDefault="00162F95" w:rsidP="00162F95">
            <w:pPr>
              <w:pStyle w:val="Normal11"/>
              <w:rPr>
                <w:ins w:id="7826" w:author="Skat" w:date="2010-06-25T12:54:00Z"/>
                <w:b/>
              </w:rPr>
            </w:pPr>
            <w:ins w:id="7827" w:author="Skat" w:date="2010-06-25T12:54:00Z">
              <w:r>
                <w:rPr>
                  <w:b/>
                </w:rPr>
                <w:t>Data Længde</w:t>
              </w:r>
            </w:ins>
          </w:p>
        </w:tc>
        <w:tc>
          <w:tcPr>
            <w:tcW w:w="8254" w:type="dxa"/>
          </w:tcPr>
          <w:p w:rsidR="00162F95" w:rsidRDefault="00162F95" w:rsidP="00162F95">
            <w:pPr>
              <w:pStyle w:val="Normal11"/>
              <w:rPr>
                <w:ins w:id="7828" w:author="Skat" w:date="2010-06-25T12:54:00Z"/>
              </w:rPr>
            </w:pPr>
            <w:ins w:id="7829" w:author="Skat" w:date="2010-06-25T12:54:00Z">
              <w:r>
                <w:t>8</w:t>
              </w:r>
            </w:ins>
          </w:p>
        </w:tc>
      </w:tr>
      <w:tr w:rsidR="00162F95" w:rsidTr="00162F95">
        <w:tblPrEx>
          <w:tblCellMar>
            <w:top w:w="0" w:type="dxa"/>
            <w:bottom w:w="0" w:type="dxa"/>
          </w:tblCellMar>
        </w:tblPrEx>
        <w:trPr>
          <w:ins w:id="7830" w:author="Skat" w:date="2010-06-25T12:54:00Z"/>
        </w:trPr>
        <w:tc>
          <w:tcPr>
            <w:tcW w:w="1667" w:type="dxa"/>
          </w:tcPr>
          <w:p w:rsidR="00162F95" w:rsidRPr="00162F95" w:rsidRDefault="00162F95" w:rsidP="00162F95">
            <w:pPr>
              <w:pStyle w:val="Normal11"/>
              <w:rPr>
                <w:ins w:id="7831" w:author="Skat" w:date="2010-06-25T12:54:00Z"/>
                <w:b/>
              </w:rPr>
            </w:pPr>
            <w:ins w:id="7832" w:author="Skat" w:date="2010-06-25T12:54:00Z">
              <w:r>
                <w:rPr>
                  <w:b/>
                </w:rPr>
                <w:t>Tilladte værdier</w:t>
              </w:r>
            </w:ins>
          </w:p>
        </w:tc>
        <w:tc>
          <w:tcPr>
            <w:tcW w:w="8254" w:type="dxa"/>
          </w:tcPr>
          <w:p w:rsidR="00162F95" w:rsidRDefault="00162F95" w:rsidP="00162F95">
            <w:pPr>
              <w:pStyle w:val="Normal11"/>
              <w:rPr>
                <w:ins w:id="7833" w:author="Skat" w:date="2010-06-25T12:54:00Z"/>
              </w:rPr>
            </w:pPr>
          </w:p>
        </w:tc>
      </w:tr>
      <w:tr w:rsidR="00162F95" w:rsidTr="00162F95">
        <w:tblPrEx>
          <w:tblCellMar>
            <w:top w:w="0" w:type="dxa"/>
            <w:bottom w:w="0" w:type="dxa"/>
          </w:tblCellMar>
        </w:tblPrEx>
        <w:trPr>
          <w:ins w:id="7834" w:author="Skat" w:date="2010-06-25T12:54:00Z"/>
        </w:trPr>
        <w:tc>
          <w:tcPr>
            <w:tcW w:w="1667" w:type="dxa"/>
          </w:tcPr>
          <w:p w:rsidR="00162F95" w:rsidRPr="00162F95" w:rsidRDefault="00162F95" w:rsidP="00162F95">
            <w:pPr>
              <w:pStyle w:val="Normal11"/>
              <w:rPr>
                <w:ins w:id="7835" w:author="Skat" w:date="2010-06-25T12:54:00Z"/>
                <w:b/>
              </w:rPr>
            </w:pPr>
            <w:ins w:id="7836" w:author="Skat" w:date="2010-06-25T12:54:00Z">
              <w:r>
                <w:rPr>
                  <w:b/>
                </w:rPr>
                <w:t>Format</w:t>
              </w:r>
            </w:ins>
          </w:p>
        </w:tc>
        <w:tc>
          <w:tcPr>
            <w:tcW w:w="8254" w:type="dxa"/>
          </w:tcPr>
          <w:p w:rsidR="00162F95" w:rsidRDefault="00162F95" w:rsidP="00162F95">
            <w:pPr>
              <w:pStyle w:val="Normal11"/>
              <w:rPr>
                <w:ins w:id="7837" w:author="Skat" w:date="2010-06-25T12:54:00Z"/>
              </w:rPr>
            </w:pPr>
          </w:p>
        </w:tc>
      </w:tr>
    </w:tbl>
    <w:p w:rsidR="00162F95" w:rsidRDefault="00162F95" w:rsidP="00162F95">
      <w:pPr>
        <w:pStyle w:val="Normal11"/>
        <w:rPr>
          <w:ins w:id="7838" w:author="Skat" w:date="2010-06-25T12:54:00Z"/>
        </w:rPr>
      </w:pPr>
      <w:ins w:id="7839" w:author="Skat" w:date="2010-06-25T12:54:00Z">
        <w:r>
          <w:fldChar w:fldCharType="begin"/>
        </w:r>
        <w:r>
          <w:instrText xml:space="preserve"> XE "</w:instrText>
        </w:r>
        <w:r w:rsidRPr="00E04C42">
          <w:instrText>Tekst8</w:instrText>
        </w:r>
        <w:r>
          <w:instrText xml:space="preserve">" </w:instrText>
        </w:r>
        <w:r>
          <w:fldChar w:fldCharType="end"/>
        </w:r>
      </w:ins>
    </w:p>
    <w:p w:rsidR="00162F95" w:rsidRDefault="00162F95" w:rsidP="00162F95">
      <w:pPr>
        <w:pStyle w:val="Overskrift2"/>
        <w:rPr>
          <w:ins w:id="7840" w:author="Skat" w:date="2010-06-25T12:54:00Z"/>
        </w:rPr>
      </w:pPr>
      <w:bookmarkStart w:id="7841" w:name="_Toc265234052"/>
      <w:ins w:id="7842" w:author="Skat" w:date="2010-06-25T12:54:00Z">
        <w:r>
          <w:t>Tekst80</w:t>
        </w:r>
        <w:bookmarkEnd w:id="7841"/>
      </w:ins>
    </w:p>
    <w:p w:rsidR="00162F95" w:rsidRDefault="00162F95" w:rsidP="00162F95">
      <w:pPr>
        <w:pStyle w:val="Normal11"/>
        <w:rPr>
          <w:ins w:id="7843" w:author="Skat" w:date="2010-06-25T12:54:00Z"/>
        </w:rPr>
      </w:pPr>
      <w:ins w:id="7844" w:author="Skat" w:date="2010-06-25T12:54:00Z">
        <w:r>
          <w:t>Tekst, som kan indeholde op til 80 alfanummeriske tegn (karakterer).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845" w:author="Skat" w:date="2010-06-25T12:54:00Z"/>
        </w:trPr>
        <w:tc>
          <w:tcPr>
            <w:tcW w:w="9921" w:type="dxa"/>
            <w:gridSpan w:val="2"/>
            <w:shd w:val="pct20" w:color="auto" w:fill="0000FF"/>
          </w:tcPr>
          <w:p w:rsidR="00162F95" w:rsidRPr="00162F95" w:rsidRDefault="00162F95" w:rsidP="00162F95">
            <w:pPr>
              <w:pStyle w:val="Normal11"/>
              <w:rPr>
                <w:ins w:id="7846" w:author="Skat" w:date="2010-06-25T12:54:00Z"/>
                <w:color w:val="FFFFFF"/>
              </w:rPr>
            </w:pPr>
            <w:ins w:id="7847" w:author="Skat" w:date="2010-06-25T12:54:00Z">
              <w:r>
                <w:rPr>
                  <w:color w:val="FFFFFF"/>
                </w:rPr>
                <w:t>Tekst80</w:t>
              </w:r>
            </w:ins>
          </w:p>
        </w:tc>
      </w:tr>
      <w:tr w:rsidR="00162F95" w:rsidTr="00162F95">
        <w:tblPrEx>
          <w:tblCellMar>
            <w:top w:w="0" w:type="dxa"/>
            <w:bottom w:w="0" w:type="dxa"/>
          </w:tblCellMar>
        </w:tblPrEx>
        <w:trPr>
          <w:ins w:id="7848" w:author="Skat" w:date="2010-06-25T12:54:00Z"/>
        </w:trPr>
        <w:tc>
          <w:tcPr>
            <w:tcW w:w="1667" w:type="dxa"/>
          </w:tcPr>
          <w:p w:rsidR="00162F95" w:rsidRPr="00162F95" w:rsidRDefault="00162F95" w:rsidP="00162F95">
            <w:pPr>
              <w:pStyle w:val="Normal11"/>
              <w:rPr>
                <w:ins w:id="7849" w:author="Skat" w:date="2010-06-25T12:54:00Z"/>
                <w:b/>
              </w:rPr>
            </w:pPr>
            <w:ins w:id="7850" w:author="Skat" w:date="2010-06-25T12:54:00Z">
              <w:r>
                <w:rPr>
                  <w:b/>
                </w:rPr>
                <w:t>Data Type</w:t>
              </w:r>
            </w:ins>
          </w:p>
        </w:tc>
        <w:tc>
          <w:tcPr>
            <w:tcW w:w="8254" w:type="dxa"/>
          </w:tcPr>
          <w:p w:rsidR="00162F95" w:rsidRDefault="00162F95" w:rsidP="00162F95">
            <w:pPr>
              <w:pStyle w:val="Normal11"/>
              <w:rPr>
                <w:ins w:id="7851" w:author="Skat" w:date="2010-06-25T12:54:00Z"/>
              </w:rPr>
            </w:pPr>
            <w:ins w:id="7852" w:author="Skat" w:date="2010-06-25T12:54:00Z">
              <w:r>
                <w:t>character</w:t>
              </w:r>
            </w:ins>
          </w:p>
        </w:tc>
      </w:tr>
      <w:tr w:rsidR="00162F95" w:rsidTr="00162F95">
        <w:tblPrEx>
          <w:tblCellMar>
            <w:top w:w="0" w:type="dxa"/>
            <w:bottom w:w="0" w:type="dxa"/>
          </w:tblCellMar>
        </w:tblPrEx>
        <w:trPr>
          <w:ins w:id="7853" w:author="Skat" w:date="2010-06-25T12:54:00Z"/>
        </w:trPr>
        <w:tc>
          <w:tcPr>
            <w:tcW w:w="1667" w:type="dxa"/>
          </w:tcPr>
          <w:p w:rsidR="00162F95" w:rsidRPr="00162F95" w:rsidRDefault="00162F95" w:rsidP="00162F95">
            <w:pPr>
              <w:pStyle w:val="Normal11"/>
              <w:rPr>
                <w:ins w:id="7854" w:author="Skat" w:date="2010-06-25T12:54:00Z"/>
                <w:b/>
              </w:rPr>
            </w:pPr>
            <w:ins w:id="7855" w:author="Skat" w:date="2010-06-25T12:54:00Z">
              <w:r>
                <w:rPr>
                  <w:b/>
                </w:rPr>
                <w:t>Data Længde</w:t>
              </w:r>
            </w:ins>
          </w:p>
        </w:tc>
        <w:tc>
          <w:tcPr>
            <w:tcW w:w="8254" w:type="dxa"/>
          </w:tcPr>
          <w:p w:rsidR="00162F95" w:rsidRDefault="00162F95" w:rsidP="00162F95">
            <w:pPr>
              <w:pStyle w:val="Normal11"/>
              <w:rPr>
                <w:ins w:id="7856" w:author="Skat" w:date="2010-06-25T12:54:00Z"/>
              </w:rPr>
            </w:pPr>
            <w:ins w:id="7857" w:author="Skat" w:date="2010-06-25T12:54:00Z">
              <w:r>
                <w:t>80</w:t>
              </w:r>
            </w:ins>
          </w:p>
        </w:tc>
      </w:tr>
      <w:tr w:rsidR="00162F95" w:rsidTr="00162F95">
        <w:tblPrEx>
          <w:tblCellMar>
            <w:top w:w="0" w:type="dxa"/>
            <w:bottom w:w="0" w:type="dxa"/>
          </w:tblCellMar>
        </w:tblPrEx>
        <w:trPr>
          <w:ins w:id="7858" w:author="Skat" w:date="2010-06-25T12:54:00Z"/>
        </w:trPr>
        <w:tc>
          <w:tcPr>
            <w:tcW w:w="1667" w:type="dxa"/>
          </w:tcPr>
          <w:p w:rsidR="00162F95" w:rsidRPr="00162F95" w:rsidRDefault="00162F95" w:rsidP="00162F95">
            <w:pPr>
              <w:pStyle w:val="Normal11"/>
              <w:rPr>
                <w:ins w:id="7859" w:author="Skat" w:date="2010-06-25T12:54:00Z"/>
                <w:b/>
              </w:rPr>
            </w:pPr>
            <w:ins w:id="7860" w:author="Skat" w:date="2010-06-25T12:54:00Z">
              <w:r>
                <w:rPr>
                  <w:b/>
                </w:rPr>
                <w:t>Tilladte værdier</w:t>
              </w:r>
            </w:ins>
          </w:p>
        </w:tc>
        <w:tc>
          <w:tcPr>
            <w:tcW w:w="8254" w:type="dxa"/>
          </w:tcPr>
          <w:p w:rsidR="00162F95" w:rsidRDefault="00162F95" w:rsidP="00162F95">
            <w:pPr>
              <w:pStyle w:val="Normal11"/>
              <w:rPr>
                <w:ins w:id="7861" w:author="Skat" w:date="2010-06-25T12:54:00Z"/>
              </w:rPr>
            </w:pPr>
          </w:p>
        </w:tc>
      </w:tr>
      <w:tr w:rsidR="00162F95" w:rsidTr="00162F95">
        <w:tblPrEx>
          <w:tblCellMar>
            <w:top w:w="0" w:type="dxa"/>
            <w:bottom w:w="0" w:type="dxa"/>
          </w:tblCellMar>
        </w:tblPrEx>
        <w:trPr>
          <w:ins w:id="7862" w:author="Skat" w:date="2010-06-25T12:54:00Z"/>
        </w:trPr>
        <w:tc>
          <w:tcPr>
            <w:tcW w:w="1667" w:type="dxa"/>
          </w:tcPr>
          <w:p w:rsidR="00162F95" w:rsidRPr="00162F95" w:rsidRDefault="00162F95" w:rsidP="00162F95">
            <w:pPr>
              <w:pStyle w:val="Normal11"/>
              <w:rPr>
                <w:ins w:id="7863" w:author="Skat" w:date="2010-06-25T12:54:00Z"/>
                <w:b/>
              </w:rPr>
            </w:pPr>
            <w:ins w:id="7864" w:author="Skat" w:date="2010-06-25T12:54:00Z">
              <w:r>
                <w:rPr>
                  <w:b/>
                </w:rPr>
                <w:t>Format</w:t>
              </w:r>
            </w:ins>
          </w:p>
        </w:tc>
        <w:tc>
          <w:tcPr>
            <w:tcW w:w="8254" w:type="dxa"/>
          </w:tcPr>
          <w:p w:rsidR="00162F95" w:rsidRDefault="00162F95" w:rsidP="00162F95">
            <w:pPr>
              <w:pStyle w:val="Normal11"/>
              <w:rPr>
                <w:ins w:id="7865" w:author="Skat" w:date="2010-06-25T12:54:00Z"/>
              </w:rPr>
            </w:pPr>
          </w:p>
        </w:tc>
      </w:tr>
    </w:tbl>
    <w:p w:rsidR="00162F95" w:rsidRDefault="00162F95" w:rsidP="00162F95">
      <w:pPr>
        <w:pStyle w:val="Normal11"/>
        <w:rPr>
          <w:ins w:id="7866" w:author="Skat" w:date="2010-06-25T12:54:00Z"/>
        </w:rPr>
      </w:pPr>
      <w:ins w:id="7867" w:author="Skat" w:date="2010-06-25T12:54:00Z">
        <w:r>
          <w:fldChar w:fldCharType="begin"/>
        </w:r>
        <w:r>
          <w:instrText xml:space="preserve"> XE "</w:instrText>
        </w:r>
        <w:r w:rsidRPr="00040968">
          <w:instrText>Tekst80</w:instrText>
        </w:r>
        <w:r>
          <w:instrText xml:space="preserve">" </w:instrText>
        </w:r>
        <w:r>
          <w:fldChar w:fldCharType="end"/>
        </w:r>
      </w:ins>
    </w:p>
    <w:p w:rsidR="00162F95" w:rsidRDefault="00162F95" w:rsidP="00162F95">
      <w:pPr>
        <w:pStyle w:val="Overskrift2"/>
        <w:numPr>
          <w:numberingChange w:id="7868" w:author="Skat" w:date="2010-06-25T12:54:00Z" w:original="%1:8:0:.%2:73:0:"/>
        </w:numPr>
      </w:pPr>
      <w:bookmarkStart w:id="7869" w:name="_Toc265234053"/>
      <w:bookmarkStart w:id="7870" w:name="_Toc263947477"/>
      <w:r>
        <w:t>TekstKort</w:t>
      </w:r>
      <w:bookmarkEnd w:id="7869"/>
      <w:bookmarkEnd w:id="7870"/>
    </w:p>
    <w:p w:rsidR="00162F95" w:rsidRDefault="00162F95" w:rsidP="00162F95">
      <w:pPr>
        <w:pStyle w:val="Normal11"/>
      </w:pPr>
      <w:r>
        <w:t xml:space="preserve">En mindre tekst - typisk et eller få ord - som unikt giver mulighed for identifikationen af et givet begreb. </w:t>
      </w:r>
    </w:p>
    <w:p w:rsidR="00162F95" w:rsidRDefault="00162F95" w:rsidP="00162F95">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TekstKort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12F34">
        <w:instrText>TekstKort</w:instrText>
      </w:r>
      <w:r>
        <w:instrText xml:space="preserve">" </w:instrText>
      </w:r>
      <w:r>
        <w:fldChar w:fldCharType="end"/>
      </w:r>
    </w:p>
    <w:p w:rsidR="00162F95" w:rsidRDefault="00162F95" w:rsidP="00162F95">
      <w:pPr>
        <w:pStyle w:val="Overskrift2"/>
        <w:numPr>
          <w:numberingChange w:id="7871" w:author="Skat" w:date="2010-06-25T12:54:00Z" w:original="%1:8:0:.%2:74:0:"/>
        </w:numPr>
      </w:pPr>
      <w:bookmarkStart w:id="7872" w:name="_Toc265234054"/>
      <w:bookmarkStart w:id="7873" w:name="_Toc263947478"/>
      <w:r>
        <w:t>TekstLang</w:t>
      </w:r>
      <w:bookmarkEnd w:id="7872"/>
      <w:bookmarkEnd w:id="7873"/>
    </w:p>
    <w:p w:rsidR="00162F95" w:rsidRDefault="00162F95" w:rsidP="00162F95">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TekstLang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20B8D">
        <w:instrText>TekstLang</w:instrText>
      </w:r>
      <w:r>
        <w:instrText xml:space="preserve">" </w:instrText>
      </w:r>
      <w:r>
        <w:fldChar w:fldCharType="end"/>
      </w:r>
    </w:p>
    <w:p w:rsidR="00162F95" w:rsidRDefault="00162F95" w:rsidP="00162F95">
      <w:pPr>
        <w:pStyle w:val="Overskrift2"/>
        <w:numPr>
          <w:numberingChange w:id="7874" w:author="Skat" w:date="2010-06-25T12:54:00Z" w:original="%1:8:0:.%2:75:0:"/>
        </w:numPr>
      </w:pPr>
      <w:bookmarkStart w:id="7875" w:name="_Toc265234055"/>
      <w:bookmarkStart w:id="7876" w:name="_Toc263947479"/>
      <w:r>
        <w:t>Type</w:t>
      </w:r>
      <w:bookmarkEnd w:id="7875"/>
      <w:bookmarkEnd w:id="7876"/>
    </w:p>
    <w:p w:rsidR="00162F95" w:rsidRDefault="00162F95" w:rsidP="00162F95">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Type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F1507">
        <w:instrText>Type</w:instrText>
      </w:r>
      <w:r>
        <w:instrText xml:space="preserve">" </w:instrText>
      </w:r>
      <w:r>
        <w:fldChar w:fldCharType="end"/>
      </w:r>
    </w:p>
    <w:p w:rsidR="00307A99" w:rsidRDefault="00307A99" w:rsidP="00307A99">
      <w:pPr>
        <w:pStyle w:val="Overskrift2"/>
        <w:rPr>
          <w:del w:id="7877" w:author="Skat" w:date="2010-06-25T12:54:00Z"/>
        </w:rPr>
      </w:pPr>
      <w:bookmarkStart w:id="7878" w:name="_Toc265234056"/>
      <w:bookmarkStart w:id="7879" w:name="_Toc263947480"/>
      <w:del w:id="7880" w:author="Skat" w:date="2010-06-25T12:54:00Z">
        <w:r>
          <w:delText>UdbetalingType</w:delText>
        </w:r>
        <w:bookmarkEnd w:id="7879"/>
      </w:del>
    </w:p>
    <w:p w:rsidR="00307A99" w:rsidRDefault="00307A99" w:rsidP="00307A99">
      <w:pPr>
        <w:pStyle w:val="Normal11"/>
        <w:rPr>
          <w:del w:id="7881" w:author="Skat" w:date="2010-06-25T12:54:00Z"/>
        </w:rPr>
      </w:pPr>
      <w:del w:id="7882" w:author="Skat" w:date="2010-06-25T12:54:00Z">
        <w:r>
          <w:delText>Typen af udbetaling, herunder NemKonto udbetaling.</w:delText>
        </w:r>
      </w:del>
    </w:p>
    <w:p w:rsidR="00162F95" w:rsidRDefault="00162F95" w:rsidP="00162F95">
      <w:pPr>
        <w:pStyle w:val="Overskrift2"/>
        <w:rPr>
          <w:ins w:id="7883" w:author="Skat" w:date="2010-06-25T12:54:00Z"/>
        </w:rPr>
      </w:pPr>
      <w:ins w:id="7884" w:author="Skat" w:date="2010-06-25T12:54:00Z">
        <w:r>
          <w:t>UUID</w:t>
        </w:r>
        <w:bookmarkEnd w:id="7878"/>
      </w:ins>
    </w:p>
    <w:p w:rsidR="00162F95" w:rsidRDefault="00162F95" w:rsidP="00162F95">
      <w:pPr>
        <w:pStyle w:val="Normal11"/>
        <w:rPr>
          <w:ins w:id="7885" w:author="Skat" w:date="2010-06-25T12:54:00Z"/>
        </w:rPr>
      </w:pPr>
      <w:ins w:id="7886" w:author="Skat" w:date="2010-06-25T12:54:00Z">
        <w:r>
          <w:t xml:space="preserve">Identifikatorer er ISO/IEC 11578:1996 UUID'er, type 4, random 128-bit, normalt beskrevet ved 32 hex-cifre og fire bindestreger på formen 8-4-4-4-12 </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307A99" w:rsidP="00162F95">
            <w:pPr>
              <w:pStyle w:val="Normal11"/>
              <w:rPr>
                <w:color w:val="FFFFFF"/>
              </w:rPr>
            </w:pPr>
            <w:del w:id="7887" w:author="Skat" w:date="2010-06-25T12:54:00Z">
              <w:r>
                <w:rPr>
                  <w:color w:val="FFFFFF"/>
                </w:rPr>
                <w:delText>UdbetalingType</w:delText>
              </w:r>
            </w:del>
            <w:ins w:id="7888" w:author="Skat" w:date="2010-06-25T12:54:00Z">
              <w:r w:rsidR="00162F95">
                <w:rPr>
                  <w:color w:val="FFFFFF"/>
                </w:rPr>
                <w:t>UUID</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ins w:id="7889" w:author="Skat" w:date="2010-06-25T12:54:00Z">
              <w:r>
                <w:t>36</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307A99" w:rsidP="00162F95">
            <w:pPr>
              <w:pStyle w:val="Normal11"/>
            </w:pPr>
            <w:del w:id="7890" w:author="Skat" w:date="2010-06-25T12:54:00Z">
              <w:r>
                <w:delText>Kreditsaldo fra EKKO</w:delText>
              </w:r>
            </w:del>
            <w:ins w:id="7891" w:author="Skat" w:date="2010-06-25T12:54:00Z">
              <w:r w:rsidR="00162F95">
                <w:t>(0-9a-f){32}</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ins w:id="7892" w:author="Skat" w:date="2010-06-25T12:54:00Z">
              <w:r>
                <w:t>########-####-####-####-############</w:t>
              </w:r>
            </w:ins>
          </w:p>
        </w:tc>
      </w:tr>
    </w:tbl>
    <w:p w:rsidR="00162F95" w:rsidRDefault="00162F95" w:rsidP="00162F95">
      <w:pPr>
        <w:pStyle w:val="Normal11"/>
        <w:rPr>
          <w:ins w:id="7893" w:author="Skat" w:date="2010-06-25T12:54:00Z"/>
        </w:rPr>
      </w:pPr>
      <w:ins w:id="7894" w:author="Skat" w:date="2010-06-25T12:54:00Z">
        <w:r>
          <w:fldChar w:fldCharType="begin"/>
        </w:r>
        <w:r>
          <w:instrText xml:space="preserve"> XE "</w:instrText>
        </w:r>
        <w:r w:rsidRPr="00D82094">
          <w:instrText>UUID</w:instrText>
        </w:r>
        <w:r>
          <w:instrText xml:space="preserve">" </w:instrText>
        </w:r>
        <w:r>
          <w:fldChar w:fldCharType="end"/>
        </w:r>
      </w:ins>
    </w:p>
    <w:p w:rsidR="00162F95" w:rsidRDefault="00162F95" w:rsidP="00162F95">
      <w:pPr>
        <w:pStyle w:val="Overskrift2"/>
        <w:rPr>
          <w:ins w:id="7895" w:author="Skat" w:date="2010-06-25T12:54:00Z"/>
        </w:rPr>
      </w:pPr>
      <w:bookmarkStart w:id="7896" w:name="_Toc265234057"/>
      <w:ins w:id="7897" w:author="Skat" w:date="2010-06-25T12:54:00Z">
        <w:r>
          <w:t>UdbetalingType</w:t>
        </w:r>
        <w:bookmarkEnd w:id="7896"/>
      </w:ins>
    </w:p>
    <w:p w:rsidR="00162F95" w:rsidRDefault="00162F95" w:rsidP="00162F95">
      <w:pPr>
        <w:pStyle w:val="Normal11"/>
        <w:rPr>
          <w:ins w:id="7898" w:author="Skat" w:date="2010-06-25T12:54:00Z"/>
        </w:rPr>
      </w:pPr>
      <w:ins w:id="7899" w:author="Skat" w:date="2010-06-25T12:54:00Z">
        <w:r>
          <w:t>Typen af udbetaling, herunder NemKonto udbetaling.</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900" w:author="Skat" w:date="2010-06-25T12:54:00Z"/>
        </w:trPr>
        <w:tc>
          <w:tcPr>
            <w:tcW w:w="9921" w:type="dxa"/>
            <w:gridSpan w:val="2"/>
            <w:shd w:val="pct20" w:color="auto" w:fill="0000FF"/>
          </w:tcPr>
          <w:p w:rsidR="00162F95" w:rsidRPr="00162F95" w:rsidRDefault="00162F95" w:rsidP="00162F95">
            <w:pPr>
              <w:pStyle w:val="Normal11"/>
              <w:rPr>
                <w:ins w:id="7901" w:author="Skat" w:date="2010-06-25T12:54:00Z"/>
                <w:color w:val="FFFFFF"/>
              </w:rPr>
            </w:pPr>
            <w:ins w:id="7902" w:author="Skat" w:date="2010-06-25T12:54:00Z">
              <w:r>
                <w:rPr>
                  <w:color w:val="FFFFFF"/>
                </w:rPr>
                <w:t>UdbetalingType</w:t>
              </w:r>
            </w:ins>
          </w:p>
        </w:tc>
      </w:tr>
      <w:tr w:rsidR="00162F95" w:rsidTr="00162F95">
        <w:tblPrEx>
          <w:tblCellMar>
            <w:top w:w="0" w:type="dxa"/>
            <w:bottom w:w="0" w:type="dxa"/>
          </w:tblCellMar>
        </w:tblPrEx>
        <w:trPr>
          <w:ins w:id="7903" w:author="Skat" w:date="2010-06-25T12:54:00Z"/>
        </w:trPr>
        <w:tc>
          <w:tcPr>
            <w:tcW w:w="1667" w:type="dxa"/>
          </w:tcPr>
          <w:p w:rsidR="00162F95" w:rsidRPr="00162F95" w:rsidRDefault="00162F95" w:rsidP="00162F95">
            <w:pPr>
              <w:pStyle w:val="Normal11"/>
              <w:rPr>
                <w:ins w:id="7904" w:author="Skat" w:date="2010-06-25T12:54:00Z"/>
                <w:b/>
              </w:rPr>
            </w:pPr>
            <w:ins w:id="7905" w:author="Skat" w:date="2010-06-25T12:54:00Z">
              <w:r>
                <w:rPr>
                  <w:b/>
                </w:rPr>
                <w:t>Data Type</w:t>
              </w:r>
            </w:ins>
          </w:p>
        </w:tc>
        <w:tc>
          <w:tcPr>
            <w:tcW w:w="8254" w:type="dxa"/>
          </w:tcPr>
          <w:p w:rsidR="00162F95" w:rsidRDefault="00162F95" w:rsidP="00162F95">
            <w:pPr>
              <w:pStyle w:val="Normal11"/>
              <w:rPr>
                <w:ins w:id="7906" w:author="Skat" w:date="2010-06-25T12:54:00Z"/>
              </w:rPr>
            </w:pPr>
            <w:ins w:id="7907" w:author="Skat" w:date="2010-06-25T12:54:00Z">
              <w:r>
                <w:t>character</w:t>
              </w:r>
            </w:ins>
          </w:p>
        </w:tc>
      </w:tr>
      <w:tr w:rsidR="00162F95" w:rsidTr="00162F95">
        <w:tblPrEx>
          <w:tblCellMar>
            <w:top w:w="0" w:type="dxa"/>
            <w:bottom w:w="0" w:type="dxa"/>
          </w:tblCellMar>
        </w:tblPrEx>
        <w:trPr>
          <w:ins w:id="7908" w:author="Skat" w:date="2010-06-25T12:54:00Z"/>
        </w:trPr>
        <w:tc>
          <w:tcPr>
            <w:tcW w:w="1667" w:type="dxa"/>
          </w:tcPr>
          <w:p w:rsidR="00162F95" w:rsidRPr="00162F95" w:rsidRDefault="00162F95" w:rsidP="00162F95">
            <w:pPr>
              <w:pStyle w:val="Normal11"/>
              <w:rPr>
                <w:ins w:id="7909" w:author="Skat" w:date="2010-06-25T12:54:00Z"/>
                <w:b/>
              </w:rPr>
            </w:pPr>
            <w:ins w:id="7910" w:author="Skat" w:date="2010-06-25T12:54:00Z">
              <w:r>
                <w:rPr>
                  <w:b/>
                </w:rPr>
                <w:t>Data Længde</w:t>
              </w:r>
            </w:ins>
          </w:p>
        </w:tc>
        <w:tc>
          <w:tcPr>
            <w:tcW w:w="8254" w:type="dxa"/>
          </w:tcPr>
          <w:p w:rsidR="00162F95" w:rsidRDefault="00162F95" w:rsidP="00162F95">
            <w:pPr>
              <w:pStyle w:val="Normal11"/>
              <w:rPr>
                <w:ins w:id="7911" w:author="Skat" w:date="2010-06-25T12:54:00Z"/>
              </w:rPr>
            </w:pPr>
          </w:p>
        </w:tc>
      </w:tr>
      <w:tr w:rsidR="00162F95" w:rsidTr="00162F95">
        <w:tblPrEx>
          <w:tblCellMar>
            <w:top w:w="0" w:type="dxa"/>
            <w:bottom w:w="0" w:type="dxa"/>
          </w:tblCellMar>
        </w:tblPrEx>
        <w:trPr>
          <w:ins w:id="7912" w:author="Skat" w:date="2010-06-25T12:54:00Z"/>
        </w:trPr>
        <w:tc>
          <w:tcPr>
            <w:tcW w:w="1667" w:type="dxa"/>
          </w:tcPr>
          <w:p w:rsidR="00162F95" w:rsidRPr="00162F95" w:rsidRDefault="00162F95" w:rsidP="00162F95">
            <w:pPr>
              <w:pStyle w:val="Normal11"/>
              <w:rPr>
                <w:ins w:id="7913" w:author="Skat" w:date="2010-06-25T12:54:00Z"/>
                <w:b/>
              </w:rPr>
            </w:pPr>
            <w:ins w:id="7914" w:author="Skat" w:date="2010-06-25T12:54:00Z">
              <w:r>
                <w:rPr>
                  <w:b/>
                </w:rPr>
                <w:t>Tilladte værdier</w:t>
              </w:r>
            </w:ins>
          </w:p>
        </w:tc>
        <w:tc>
          <w:tcPr>
            <w:tcW w:w="8254" w:type="dxa"/>
          </w:tcPr>
          <w:p w:rsidR="00162F95" w:rsidRDefault="00162F95" w:rsidP="00162F95">
            <w:pPr>
              <w:pStyle w:val="Normal11"/>
              <w:rPr>
                <w:ins w:id="7915" w:author="Skat" w:date="2010-06-25T12:54:00Z"/>
              </w:rPr>
            </w:pPr>
            <w:ins w:id="7916" w:author="Skat" w:date="2010-06-25T12:54:00Z">
              <w:r>
                <w:t>Kreditsaldo fra EKKO</w:t>
              </w:r>
            </w:ins>
          </w:p>
        </w:tc>
      </w:tr>
      <w:tr w:rsidR="00162F95" w:rsidTr="00162F95">
        <w:tblPrEx>
          <w:tblCellMar>
            <w:top w:w="0" w:type="dxa"/>
            <w:bottom w:w="0" w:type="dxa"/>
          </w:tblCellMar>
        </w:tblPrEx>
        <w:trPr>
          <w:ins w:id="7917" w:author="Skat" w:date="2010-06-25T12:54:00Z"/>
        </w:trPr>
        <w:tc>
          <w:tcPr>
            <w:tcW w:w="1667" w:type="dxa"/>
          </w:tcPr>
          <w:p w:rsidR="00162F95" w:rsidRPr="00162F95" w:rsidRDefault="00162F95" w:rsidP="00162F95">
            <w:pPr>
              <w:pStyle w:val="Normal11"/>
              <w:rPr>
                <w:ins w:id="7918" w:author="Skat" w:date="2010-06-25T12:54:00Z"/>
                <w:b/>
              </w:rPr>
            </w:pPr>
            <w:ins w:id="7919" w:author="Skat" w:date="2010-06-25T12:54:00Z">
              <w:r>
                <w:rPr>
                  <w:b/>
                </w:rPr>
                <w:t>Format</w:t>
              </w:r>
            </w:ins>
          </w:p>
        </w:tc>
        <w:tc>
          <w:tcPr>
            <w:tcW w:w="8254" w:type="dxa"/>
          </w:tcPr>
          <w:p w:rsidR="00162F95" w:rsidRDefault="00162F95" w:rsidP="00162F95">
            <w:pPr>
              <w:pStyle w:val="Normal11"/>
              <w:rPr>
                <w:ins w:id="7920" w:author="Skat" w:date="2010-06-25T12:54:00Z"/>
              </w:rPr>
            </w:pPr>
          </w:p>
        </w:tc>
      </w:tr>
    </w:tbl>
    <w:p w:rsidR="00162F95" w:rsidRDefault="00162F95" w:rsidP="00162F95">
      <w:pPr>
        <w:pStyle w:val="Normal11"/>
      </w:pPr>
      <w:r>
        <w:fldChar w:fldCharType="begin"/>
      </w:r>
      <w:r>
        <w:instrText xml:space="preserve"> XE "</w:instrText>
      </w:r>
      <w:r w:rsidRPr="004E6EA1">
        <w:instrText>UdbetalingType</w:instrText>
      </w:r>
      <w:r>
        <w:instrText xml:space="preserve">" </w:instrText>
      </w:r>
      <w:r>
        <w:fldChar w:fldCharType="end"/>
      </w:r>
    </w:p>
    <w:p w:rsidR="00162F95" w:rsidRDefault="00162F95" w:rsidP="00162F95">
      <w:pPr>
        <w:pStyle w:val="Overskrift2"/>
        <w:numPr>
          <w:numberingChange w:id="7921" w:author="Skat" w:date="2010-06-25T12:54:00Z" w:original="%1:8:0:.%2:77:0:"/>
        </w:numPr>
      </w:pPr>
      <w:bookmarkStart w:id="7922" w:name="_Toc265234058"/>
      <w:bookmarkStart w:id="7923" w:name="_Toc263947481"/>
      <w:r>
        <w:t>UdenlandskKundeIdent</w:t>
      </w:r>
      <w:bookmarkEnd w:id="7922"/>
      <w:bookmarkEnd w:id="7923"/>
    </w:p>
    <w:p w:rsidR="00162F95" w:rsidRDefault="00162F95" w:rsidP="00162F95">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UdenlandskKundeIdent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96DF2">
        <w:instrText>UdenlandskKundeIdent</w:instrText>
      </w:r>
      <w:r>
        <w:instrText xml:space="preserve">" </w:instrText>
      </w:r>
      <w:r>
        <w:fldChar w:fldCharType="end"/>
      </w:r>
    </w:p>
    <w:p w:rsidR="00162F95" w:rsidRDefault="00162F95" w:rsidP="00162F95">
      <w:pPr>
        <w:pStyle w:val="Overskrift2"/>
        <w:numPr>
          <w:numberingChange w:id="7924" w:author="Skat" w:date="2010-06-25T12:54:00Z" w:original="%1:8:0:.%2:78:0:"/>
        </w:numPr>
      </w:pPr>
      <w:bookmarkStart w:id="7925" w:name="_Toc265234059"/>
      <w:bookmarkStart w:id="7926" w:name="_Toc263947482"/>
      <w:r>
        <w:t>UdenlandskPersonNummer</w:t>
      </w:r>
      <w:bookmarkEnd w:id="7925"/>
      <w:bookmarkEnd w:id="7926"/>
    </w:p>
    <w:p w:rsidR="00162F95" w:rsidRDefault="00162F95" w:rsidP="00162F95">
      <w:pPr>
        <w:pStyle w:val="Normal11"/>
      </w:pPr>
      <w:r>
        <w:t>Nummer der entydigt identificerer de for SKAT relevante udenlandske personer, der ikke er registreret ved et dansk CPR-nummer.</w:t>
      </w:r>
    </w:p>
    <w:p w:rsidR="00162F95" w:rsidRDefault="00162F95" w:rsidP="00162F95">
      <w:pPr>
        <w:pStyle w:val="Normal11"/>
      </w:pPr>
    </w:p>
    <w:p w:rsidR="00162F95" w:rsidRDefault="00162F95" w:rsidP="00162F95">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UdenlandskPersonNummer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F5C73">
        <w:instrText>UdenlandskPersonNummer</w:instrText>
      </w:r>
      <w:r>
        <w:instrText xml:space="preserve">" </w:instrText>
      </w:r>
      <w:r>
        <w:fldChar w:fldCharType="end"/>
      </w:r>
    </w:p>
    <w:p w:rsidR="00162F95" w:rsidRDefault="00162F95" w:rsidP="00162F95">
      <w:pPr>
        <w:pStyle w:val="Overskrift2"/>
        <w:numPr>
          <w:numberingChange w:id="7927" w:author="Skat" w:date="2010-06-25T12:54:00Z" w:original="%1:8:0:.%2:79:0:"/>
        </w:numPr>
      </w:pPr>
      <w:bookmarkStart w:id="7928" w:name="_Toc265234060"/>
      <w:bookmarkStart w:id="7929" w:name="_Toc263947483"/>
      <w:r>
        <w:t>UdenlandskVirksomhedNummer</w:t>
      </w:r>
      <w:bookmarkEnd w:id="7928"/>
      <w:bookmarkEnd w:id="7929"/>
    </w:p>
    <w:p w:rsidR="00162F95" w:rsidRDefault="00162F95" w:rsidP="00162F95">
      <w:pPr>
        <w:pStyle w:val="Normal11"/>
      </w:pPr>
      <w:r>
        <w:t>Nummer der entydigt identificerer de for SKAT relevante udenlandske virksomeder, der ikke er registreret ved et dansk CVR/SE-nummer.</w:t>
      </w:r>
    </w:p>
    <w:p w:rsidR="00162F95" w:rsidRDefault="00162F95" w:rsidP="00162F95">
      <w:pPr>
        <w:pStyle w:val="Normal11"/>
      </w:pPr>
    </w:p>
    <w:p w:rsidR="00162F95" w:rsidRDefault="00162F95" w:rsidP="00162F95">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UdenlandskVirksomhedNummer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F411E">
        <w:instrText>UdenlandskVirksomhedNummer</w:instrText>
      </w:r>
      <w:r>
        <w:instrText xml:space="preserve">" </w:instrText>
      </w:r>
      <w:r>
        <w:fldChar w:fldCharType="end"/>
      </w:r>
    </w:p>
    <w:p w:rsidR="00162F95" w:rsidRDefault="00162F95" w:rsidP="00162F95">
      <w:pPr>
        <w:pStyle w:val="Overskrift2"/>
        <w:numPr>
          <w:numberingChange w:id="7930" w:author="Skat" w:date="2010-06-25T12:54:00Z" w:original="%1:8:0:.%2:80:0:"/>
        </w:numPr>
      </w:pPr>
      <w:bookmarkStart w:id="7931" w:name="_Toc265234061"/>
      <w:bookmarkStart w:id="7932" w:name="_Toc263947484"/>
      <w:r>
        <w:t>UmyndighedsKode</w:t>
      </w:r>
      <w:bookmarkEnd w:id="7931"/>
      <w:bookmarkEnd w:id="7932"/>
    </w:p>
    <w:p w:rsidR="00162F95" w:rsidRDefault="00162F95" w:rsidP="00162F95">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UmyndighedsKode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U=Umyndiggjort</w:t>
            </w:r>
          </w:p>
          <w:p w:rsidR="00162F95" w:rsidRDefault="00162F95" w:rsidP="00162F95">
            <w:pPr>
              <w:pStyle w:val="Normal11"/>
            </w:pPr>
            <w:r>
              <w:t>V=Værges adresse skal benyttes</w:t>
            </w:r>
          </w:p>
          <w:p w:rsidR="00162F95" w:rsidRDefault="00162F95" w:rsidP="00162F95">
            <w:pPr>
              <w:pStyle w:val="Normal11"/>
            </w:pPr>
            <w:r>
              <w:t>X=Umyndiggjort og værges adresse skal benyttes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D3A5D">
        <w:instrText>UmyndighedsKode</w:instrText>
      </w:r>
      <w:r>
        <w:instrText xml:space="preserve">" </w:instrText>
      </w:r>
      <w:r>
        <w:fldChar w:fldCharType="end"/>
      </w:r>
    </w:p>
    <w:p w:rsidR="00162F95" w:rsidRDefault="00162F95" w:rsidP="00162F95">
      <w:pPr>
        <w:pStyle w:val="Overskrift2"/>
        <w:numPr>
          <w:numberingChange w:id="7933" w:author="Skat" w:date="2010-06-25T12:54:00Z" w:original="%1:8:0:.%2:81:0:"/>
        </w:numPr>
      </w:pPr>
      <w:bookmarkStart w:id="7934" w:name="_Toc265234062"/>
      <w:bookmarkStart w:id="7935" w:name="_Toc263947485"/>
      <w:r>
        <w:t>Valuta</w:t>
      </w:r>
      <w:bookmarkEnd w:id="7934"/>
      <w:bookmarkEnd w:id="7935"/>
    </w:p>
    <w:p w:rsidR="00162F95" w:rsidRDefault="00162F95" w:rsidP="00162F95">
      <w:pPr>
        <w:pStyle w:val="Normal11"/>
      </w:pPr>
      <w:r>
        <w:t>Angiver valuta enheden (ISO-møntkoden) for et beløb.</w:t>
      </w:r>
    </w:p>
    <w:p w:rsidR="00162F95" w:rsidRDefault="00162F95" w:rsidP="00162F95">
      <w:pPr>
        <w:pStyle w:val="Normal11"/>
      </w:pPr>
      <w:r>
        <w:t xml:space="preserve">Fx den som en angivelsen er indberettet i, hvis der er tale om en angivelsestype med beløb. </w:t>
      </w:r>
    </w:p>
    <w:p w:rsidR="00162F95" w:rsidRDefault="00162F95" w:rsidP="00162F95">
      <w:pPr>
        <w:pStyle w:val="Normal11"/>
      </w:pPr>
    </w:p>
    <w:p w:rsidR="00162F95" w:rsidRDefault="00162F95" w:rsidP="00162F95">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Valuta</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3040D">
        <w:instrText>Valuta</w:instrText>
      </w:r>
      <w:r>
        <w:instrText xml:space="preserve">" </w:instrText>
      </w:r>
      <w:r>
        <w:fldChar w:fldCharType="end"/>
      </w:r>
    </w:p>
    <w:p w:rsidR="00162F95" w:rsidRDefault="00162F95" w:rsidP="00162F95">
      <w:pPr>
        <w:pStyle w:val="Overskrift2"/>
        <w:numPr>
          <w:numberingChange w:id="7936" w:author="Skat" w:date="2010-06-25T12:54:00Z" w:original="%1:8:0:.%2:82:0:"/>
        </w:numPr>
      </w:pPr>
      <w:bookmarkStart w:id="7937" w:name="_Toc265234063"/>
      <w:bookmarkStart w:id="7938" w:name="_Toc263947486"/>
      <w:r>
        <w:t>ValutaKode</w:t>
      </w:r>
      <w:bookmarkEnd w:id="7937"/>
      <w:bookmarkEnd w:id="7938"/>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ValutaKode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47C05">
        <w:instrText>ValutaKode</w:instrText>
      </w:r>
      <w:r>
        <w:instrText xml:space="preserve">" </w:instrText>
      </w:r>
      <w:r>
        <w:fldChar w:fldCharType="end"/>
      </w:r>
    </w:p>
    <w:p w:rsidR="00162F95" w:rsidRDefault="00162F95" w:rsidP="00162F95">
      <w:pPr>
        <w:pStyle w:val="Overskrift2"/>
        <w:numPr>
          <w:numberingChange w:id="7939" w:author="Skat" w:date="2010-06-25T12:54:00Z" w:original="%1:8:0:.%2:83:0:"/>
        </w:numPr>
      </w:pPr>
      <w:bookmarkStart w:id="7940" w:name="_Toc265234064"/>
      <w:bookmarkStart w:id="7941" w:name="_Toc263947487"/>
      <w:r>
        <w:t>VejKode</w:t>
      </w:r>
      <w:bookmarkEnd w:id="7940"/>
      <w:bookmarkEnd w:id="7941"/>
    </w:p>
    <w:p w:rsidR="00162F95" w:rsidRDefault="00162F95" w:rsidP="00162F95">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VejKode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0000 - 9999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D72C38">
        <w:instrText>VejKode</w:instrText>
      </w:r>
      <w:r>
        <w:instrText xml:space="preserve">" </w:instrText>
      </w:r>
      <w:r>
        <w:fldChar w:fldCharType="end"/>
      </w:r>
    </w:p>
    <w:p w:rsidR="00162F95" w:rsidRDefault="00162F95" w:rsidP="00162F95">
      <w:pPr>
        <w:pStyle w:val="Overskrift2"/>
        <w:numPr>
          <w:numberingChange w:id="7942" w:author="Skat" w:date="2010-06-25T12:54:00Z" w:original="%1:8:0:.%2:84:0:"/>
        </w:numPr>
      </w:pPr>
      <w:bookmarkStart w:id="7943" w:name="_Toc265234065"/>
      <w:bookmarkStart w:id="7944" w:name="_Toc263947488"/>
      <w:r>
        <w:t>VirksomhedAdresseLøbeNummer</w:t>
      </w:r>
      <w:bookmarkEnd w:id="7943"/>
      <w:bookmarkEnd w:id="7944"/>
    </w:p>
    <w:p w:rsidR="00162F95" w:rsidRDefault="00162F95" w:rsidP="00162F95">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VirksomhedAdresseLøbeNummer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00000 - 99999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53EBA">
        <w:instrText>VirksomhedAdresseLøbeNummer</w:instrText>
      </w:r>
      <w:r>
        <w:instrText xml:space="preserve">" </w:instrText>
      </w:r>
      <w:r>
        <w:fldChar w:fldCharType="end"/>
      </w:r>
    </w:p>
    <w:p w:rsidR="00162F95" w:rsidRDefault="00162F95" w:rsidP="00162F95">
      <w:pPr>
        <w:pStyle w:val="Overskrift2"/>
        <w:numPr>
          <w:numberingChange w:id="7945" w:author="Skat" w:date="2010-06-25T12:54:00Z" w:original="%1:8:0:.%2:85:0:"/>
        </w:numPr>
      </w:pPr>
      <w:bookmarkStart w:id="7946" w:name="_Toc265234066"/>
      <w:bookmarkStart w:id="7947" w:name="_Toc263947489"/>
      <w:r>
        <w:t>VirksomhedNavn</w:t>
      </w:r>
      <w:bookmarkEnd w:id="7946"/>
      <w:bookmarkEnd w:id="7947"/>
    </w:p>
    <w:p w:rsidR="00162F95" w:rsidRDefault="00162F95" w:rsidP="00162F95">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VirksomhedNavn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B00763">
        <w:instrText>VirksomhedNavn</w:instrText>
      </w:r>
      <w:r>
        <w:instrText xml:space="preserve">" </w:instrText>
      </w:r>
      <w:r>
        <w:fldChar w:fldCharType="end"/>
      </w:r>
    </w:p>
    <w:p w:rsidR="00162F95" w:rsidRDefault="00162F95" w:rsidP="00162F95">
      <w:pPr>
        <w:pStyle w:val="Overskrift2"/>
        <w:numPr>
          <w:numberingChange w:id="7948" w:author="Skat" w:date="2010-06-25T12:54:00Z" w:original="%1:8:0:.%2:86:0:"/>
        </w:numPr>
      </w:pPr>
      <w:bookmarkStart w:id="7949" w:name="_Toc265234067"/>
      <w:bookmarkStart w:id="7950" w:name="_Toc263947490"/>
      <w:r>
        <w:t>XML</w:t>
      </w:r>
      <w:bookmarkEnd w:id="7949"/>
      <w:bookmarkEnd w:id="7950"/>
    </w:p>
    <w:p w:rsidR="00162F95" w:rsidRDefault="00162F95" w:rsidP="00162F95">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XML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307A99" w:rsidP="00162F95">
            <w:pPr>
              <w:pStyle w:val="Normal11"/>
            </w:pPr>
            <w:del w:id="7951" w:author="Skat" w:date="2010-06-25T12:54:00Z">
              <w:r>
                <w:delText>character varying</w:delText>
              </w:r>
            </w:del>
            <w:ins w:id="7952" w:author="Skat" w:date="2010-06-25T12:54:00Z">
              <w:r w:rsidR="00162F95">
                <w:t>anyXML</w:t>
              </w:r>
            </w:ins>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4298B">
        <w:instrText>XML</w:instrText>
      </w:r>
      <w:r>
        <w:instrText xml:space="preserve">" </w:instrText>
      </w:r>
      <w:r>
        <w:fldChar w:fldCharType="end"/>
      </w:r>
    </w:p>
    <w:p w:rsidR="00162F95" w:rsidRDefault="00162F95" w:rsidP="00162F95">
      <w:pPr>
        <w:pStyle w:val="Overskrift2"/>
        <w:rPr>
          <w:ins w:id="7953" w:author="Skat" w:date="2010-06-25T12:54:00Z"/>
        </w:rPr>
      </w:pPr>
      <w:bookmarkStart w:id="7954" w:name="_Toc265234068"/>
      <w:ins w:id="7955" w:author="Skat" w:date="2010-06-25T12:54:00Z">
        <w:r>
          <w:t>ÅbningTid</w:t>
        </w:r>
        <w:bookmarkEnd w:id="7954"/>
      </w:ins>
    </w:p>
    <w:p w:rsidR="00162F95" w:rsidRDefault="00162F95" w:rsidP="00162F95">
      <w:pPr>
        <w:pStyle w:val="Normal11"/>
        <w:rPr>
          <w:ins w:id="7956" w:author="Skat" w:date="2010-06-25T12:54:00Z"/>
        </w:rPr>
      </w:pPr>
      <w:ins w:id="7957" w:author="Skat" w:date="2010-06-25T12:54:00Z">
        <w:r>
          <w:t>En åbningstid defineret af Ugedag samt tid fra - tid til.</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ins w:id="7958" w:author="Skat" w:date="2010-06-25T12:54:00Z"/>
        </w:trPr>
        <w:tc>
          <w:tcPr>
            <w:tcW w:w="9921" w:type="dxa"/>
            <w:gridSpan w:val="2"/>
            <w:shd w:val="pct20" w:color="auto" w:fill="0000FF"/>
          </w:tcPr>
          <w:p w:rsidR="00162F95" w:rsidRPr="00162F95" w:rsidRDefault="00162F95" w:rsidP="00162F95">
            <w:pPr>
              <w:pStyle w:val="Normal11"/>
              <w:rPr>
                <w:ins w:id="7959" w:author="Skat" w:date="2010-06-25T12:54:00Z"/>
                <w:color w:val="FFFFFF"/>
              </w:rPr>
            </w:pPr>
            <w:ins w:id="7960" w:author="Skat" w:date="2010-06-25T12:54:00Z">
              <w:r>
                <w:rPr>
                  <w:color w:val="FFFFFF"/>
                </w:rPr>
                <w:t>ÅbningTid</w:t>
              </w:r>
            </w:ins>
          </w:p>
        </w:tc>
      </w:tr>
      <w:tr w:rsidR="00162F95" w:rsidTr="00162F95">
        <w:tblPrEx>
          <w:tblCellMar>
            <w:top w:w="0" w:type="dxa"/>
            <w:bottom w:w="0" w:type="dxa"/>
          </w:tblCellMar>
        </w:tblPrEx>
        <w:trPr>
          <w:ins w:id="7961" w:author="Skat" w:date="2010-06-25T12:54:00Z"/>
        </w:trPr>
        <w:tc>
          <w:tcPr>
            <w:tcW w:w="1667" w:type="dxa"/>
          </w:tcPr>
          <w:p w:rsidR="00162F95" w:rsidRPr="00162F95" w:rsidRDefault="00162F95" w:rsidP="00162F95">
            <w:pPr>
              <w:pStyle w:val="Normal11"/>
              <w:rPr>
                <w:ins w:id="7962" w:author="Skat" w:date="2010-06-25T12:54:00Z"/>
                <w:b/>
              </w:rPr>
            </w:pPr>
            <w:ins w:id="7963" w:author="Skat" w:date="2010-06-25T12:54:00Z">
              <w:r>
                <w:rPr>
                  <w:b/>
                </w:rPr>
                <w:t>Data Type</w:t>
              </w:r>
            </w:ins>
          </w:p>
        </w:tc>
        <w:tc>
          <w:tcPr>
            <w:tcW w:w="8254" w:type="dxa"/>
          </w:tcPr>
          <w:p w:rsidR="00162F95" w:rsidRDefault="00162F95" w:rsidP="00162F95">
            <w:pPr>
              <w:pStyle w:val="Normal11"/>
              <w:rPr>
                <w:ins w:id="7964" w:author="Skat" w:date="2010-06-25T12:54:00Z"/>
              </w:rPr>
            </w:pPr>
            <w:ins w:id="7965" w:author="Skat" w:date="2010-06-25T12:54:00Z">
              <w:r>
                <w:t>character varying</w:t>
              </w:r>
            </w:ins>
          </w:p>
        </w:tc>
      </w:tr>
      <w:tr w:rsidR="00162F95" w:rsidTr="00162F95">
        <w:tblPrEx>
          <w:tblCellMar>
            <w:top w:w="0" w:type="dxa"/>
            <w:bottom w:w="0" w:type="dxa"/>
          </w:tblCellMar>
        </w:tblPrEx>
        <w:trPr>
          <w:ins w:id="7966" w:author="Skat" w:date="2010-06-25T12:54:00Z"/>
        </w:trPr>
        <w:tc>
          <w:tcPr>
            <w:tcW w:w="1667" w:type="dxa"/>
          </w:tcPr>
          <w:p w:rsidR="00162F95" w:rsidRPr="00162F95" w:rsidRDefault="00162F95" w:rsidP="00162F95">
            <w:pPr>
              <w:pStyle w:val="Normal11"/>
              <w:rPr>
                <w:ins w:id="7967" w:author="Skat" w:date="2010-06-25T12:54:00Z"/>
                <w:b/>
              </w:rPr>
            </w:pPr>
            <w:ins w:id="7968" w:author="Skat" w:date="2010-06-25T12:54:00Z">
              <w:r>
                <w:rPr>
                  <w:b/>
                </w:rPr>
                <w:t>Data Længde</w:t>
              </w:r>
            </w:ins>
          </w:p>
        </w:tc>
        <w:tc>
          <w:tcPr>
            <w:tcW w:w="8254" w:type="dxa"/>
          </w:tcPr>
          <w:p w:rsidR="00162F95" w:rsidRDefault="00162F95" w:rsidP="00162F95">
            <w:pPr>
              <w:pStyle w:val="Normal11"/>
              <w:rPr>
                <w:ins w:id="7969" w:author="Skat" w:date="2010-06-25T12:54:00Z"/>
              </w:rPr>
            </w:pPr>
            <w:ins w:id="7970" w:author="Skat" w:date="2010-06-25T12:54:00Z">
              <w:r>
                <w:t>30</w:t>
              </w:r>
            </w:ins>
          </w:p>
        </w:tc>
      </w:tr>
      <w:tr w:rsidR="00162F95" w:rsidTr="00162F95">
        <w:tblPrEx>
          <w:tblCellMar>
            <w:top w:w="0" w:type="dxa"/>
            <w:bottom w:w="0" w:type="dxa"/>
          </w:tblCellMar>
        </w:tblPrEx>
        <w:trPr>
          <w:ins w:id="7971" w:author="Skat" w:date="2010-06-25T12:54:00Z"/>
        </w:trPr>
        <w:tc>
          <w:tcPr>
            <w:tcW w:w="1667" w:type="dxa"/>
          </w:tcPr>
          <w:p w:rsidR="00162F95" w:rsidRPr="00162F95" w:rsidRDefault="00162F95" w:rsidP="00162F95">
            <w:pPr>
              <w:pStyle w:val="Normal11"/>
              <w:rPr>
                <w:ins w:id="7972" w:author="Skat" w:date="2010-06-25T12:54:00Z"/>
                <w:b/>
              </w:rPr>
            </w:pPr>
            <w:ins w:id="7973" w:author="Skat" w:date="2010-06-25T12:54:00Z">
              <w:r>
                <w:rPr>
                  <w:b/>
                </w:rPr>
                <w:t>Tilladte værdier</w:t>
              </w:r>
            </w:ins>
          </w:p>
        </w:tc>
        <w:tc>
          <w:tcPr>
            <w:tcW w:w="8254" w:type="dxa"/>
          </w:tcPr>
          <w:p w:rsidR="00162F95" w:rsidRDefault="00162F95" w:rsidP="00162F95">
            <w:pPr>
              <w:pStyle w:val="Normal11"/>
              <w:rPr>
                <w:ins w:id="7974" w:author="Skat" w:date="2010-06-25T12:54:00Z"/>
              </w:rPr>
            </w:pPr>
          </w:p>
        </w:tc>
      </w:tr>
      <w:tr w:rsidR="00162F95" w:rsidTr="00162F95">
        <w:tblPrEx>
          <w:tblCellMar>
            <w:top w:w="0" w:type="dxa"/>
            <w:bottom w:w="0" w:type="dxa"/>
          </w:tblCellMar>
        </w:tblPrEx>
        <w:trPr>
          <w:ins w:id="7975" w:author="Skat" w:date="2010-06-25T12:54:00Z"/>
        </w:trPr>
        <w:tc>
          <w:tcPr>
            <w:tcW w:w="1667" w:type="dxa"/>
          </w:tcPr>
          <w:p w:rsidR="00162F95" w:rsidRPr="00162F95" w:rsidRDefault="00162F95" w:rsidP="00162F95">
            <w:pPr>
              <w:pStyle w:val="Normal11"/>
              <w:rPr>
                <w:ins w:id="7976" w:author="Skat" w:date="2010-06-25T12:54:00Z"/>
                <w:b/>
              </w:rPr>
            </w:pPr>
            <w:ins w:id="7977" w:author="Skat" w:date="2010-06-25T12:54:00Z">
              <w:r>
                <w:rPr>
                  <w:b/>
                </w:rPr>
                <w:t>Format</w:t>
              </w:r>
            </w:ins>
          </w:p>
        </w:tc>
        <w:tc>
          <w:tcPr>
            <w:tcW w:w="8254" w:type="dxa"/>
          </w:tcPr>
          <w:p w:rsidR="00162F95" w:rsidRDefault="00162F95" w:rsidP="00162F95">
            <w:pPr>
              <w:pStyle w:val="Normal11"/>
              <w:rPr>
                <w:ins w:id="7978" w:author="Skat" w:date="2010-06-25T12:54:00Z"/>
              </w:rPr>
            </w:pPr>
          </w:p>
        </w:tc>
      </w:tr>
    </w:tbl>
    <w:p w:rsidR="00162F95" w:rsidRDefault="00162F95" w:rsidP="00162F95">
      <w:pPr>
        <w:pStyle w:val="Normal11"/>
        <w:rPr>
          <w:ins w:id="7979" w:author="Skat" w:date="2010-06-25T12:54:00Z"/>
        </w:rPr>
      </w:pPr>
      <w:ins w:id="7980" w:author="Skat" w:date="2010-06-25T12:54:00Z">
        <w:r>
          <w:fldChar w:fldCharType="begin"/>
        </w:r>
        <w:r>
          <w:instrText xml:space="preserve"> XE "</w:instrText>
        </w:r>
        <w:r w:rsidRPr="00A72710">
          <w:instrText>ÅbningTid</w:instrText>
        </w:r>
        <w:r>
          <w:instrText xml:space="preserve">" </w:instrText>
        </w:r>
        <w:r>
          <w:fldChar w:fldCharType="end"/>
        </w:r>
      </w:ins>
    </w:p>
    <w:p w:rsidR="00162F95" w:rsidRDefault="00162F95" w:rsidP="00162F95">
      <w:pPr>
        <w:pStyle w:val="Overskrift2"/>
        <w:numPr>
          <w:numberingChange w:id="7981" w:author="Skat" w:date="2010-06-25T12:54:00Z" w:original="%1:8:0:.%2:87:0:"/>
        </w:numPr>
      </w:pPr>
      <w:bookmarkStart w:id="7982" w:name="_Toc265234069"/>
      <w:bookmarkStart w:id="7983" w:name="_Toc263947491"/>
      <w:r>
        <w:t>Årsag</w:t>
      </w:r>
      <w:bookmarkEnd w:id="7982"/>
      <w:bookmarkEnd w:id="7983"/>
    </w:p>
    <w:p w:rsidR="00162F95" w:rsidRDefault="00162F95" w:rsidP="00162F95">
      <w:pPr>
        <w:pStyle w:val="Normal11"/>
      </w:pPr>
      <w:r>
        <w:t>En fasttekst der angiver årsag.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E4FAB">
        <w:instrText>Årsag</w:instrText>
      </w:r>
      <w:r>
        <w:instrText xml:space="preserve">" </w:instrText>
      </w:r>
      <w:r>
        <w:fldChar w:fldCharType="end"/>
      </w:r>
    </w:p>
    <w:p w:rsidR="00162F95" w:rsidRDefault="00162F95" w:rsidP="00162F95">
      <w:pPr>
        <w:pStyle w:val="Overskrift2"/>
        <w:numPr>
          <w:numberingChange w:id="7984" w:author="Skat" w:date="2010-06-25T12:54:00Z" w:original="%1:8:0:.%2:88:0:"/>
        </w:numPr>
      </w:pPr>
      <w:bookmarkStart w:id="7985" w:name="_Toc265234070"/>
      <w:bookmarkStart w:id="7986" w:name="_Toc263947492"/>
      <w:r>
        <w:t>ÅrsagFastTekst</w:t>
      </w:r>
      <w:bookmarkEnd w:id="7985"/>
      <w:bookmarkEnd w:id="7986"/>
    </w:p>
    <w:p w:rsidR="00162F95" w:rsidRDefault="00162F95" w:rsidP="00162F95">
      <w:pPr>
        <w:pStyle w:val="Normal11"/>
      </w:pPr>
      <w:r>
        <w:t xml:space="preserve">Der gives mulighed for at vælge mellem et mindre antal årsager i form af en fasttekst eller at vælge et fritekstfelt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ÅrsagFastTekst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476E6">
        <w:instrText>ÅrsagFastTekst</w:instrText>
      </w:r>
      <w:r>
        <w:instrText xml:space="preserve">" </w:instrText>
      </w:r>
      <w:r>
        <w:fldChar w:fldCharType="end"/>
      </w:r>
    </w:p>
    <w:p w:rsidR="00162F95" w:rsidRDefault="00162F95" w:rsidP="00162F95">
      <w:pPr>
        <w:pStyle w:val="Overskrift2"/>
        <w:numPr>
          <w:numberingChange w:id="7987" w:author="Skat" w:date="2010-06-25T12:54:00Z" w:original="%1:8:0:.%2:89:0:"/>
        </w:numPr>
      </w:pPr>
      <w:bookmarkStart w:id="7988" w:name="_Toc265234071"/>
      <w:bookmarkStart w:id="7989" w:name="_Toc263947493"/>
      <w:r>
        <w:t>ÅrsagFastTekst1</w:t>
      </w:r>
      <w:bookmarkEnd w:id="7988"/>
      <w:bookmarkEnd w:id="7989"/>
    </w:p>
    <w:p w:rsidR="00162F95" w:rsidRDefault="00162F95" w:rsidP="00162F95">
      <w:pPr>
        <w:pStyle w:val="Normal11"/>
      </w:pPr>
      <w:r>
        <w:t>Der gives kun mulighed for at vælge mellem et mindre antal årsager i form af en fasttekst.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ÅrsagFastTekst1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23B07">
        <w:instrText>ÅrsagFastTekst1</w:instrText>
      </w:r>
      <w:r>
        <w:instrText xml:space="preserve">" </w:instrText>
      </w:r>
      <w:r>
        <w:fldChar w:fldCharType="end"/>
      </w: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b/>
        </w:rPr>
      </w:pPr>
      <w:r>
        <w:rPr>
          <w:b/>
        </w:rPr>
        <w:t>Indeks:</w:t>
      </w:r>
    </w:p>
    <w:p w:rsidR="00162F95" w:rsidRDefault="00162F95" w:rsidP="00162F95">
      <w:pPr>
        <w:pStyle w:val="Normal11"/>
        <w:tabs>
          <w:tab w:val="right" w:leader="dot" w:pos="4993"/>
        </w:tabs>
        <w:rPr>
          <w:noProof/>
        </w:rPr>
        <w:sectPr w:rsidR="00162F95" w:rsidSect="00162F95">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162F95" w:rsidRDefault="00162F95" w:rsidP="00162F95">
      <w:pPr>
        <w:pStyle w:val="Indeks1"/>
        <w:tabs>
          <w:tab w:val="right" w:leader="dot" w:pos="4993"/>
        </w:tabs>
        <w:rPr>
          <w:noProof/>
        </w:rPr>
      </w:pPr>
      <w:r>
        <w:rPr>
          <w:noProof/>
        </w:rPr>
        <w:t>AdresseAnvendelseKode</w:t>
      </w:r>
      <w:r>
        <w:rPr>
          <w:noProof/>
        </w:rPr>
        <w:tab/>
      </w:r>
      <w:del w:id="7990" w:author="Skat" w:date="2010-06-25T12:54:00Z">
        <w:r w:rsidR="00307A99">
          <w:rPr>
            <w:noProof/>
          </w:rPr>
          <w:delText>73;74;130</w:delText>
        </w:r>
      </w:del>
      <w:ins w:id="7991" w:author="Skat" w:date="2010-06-25T12:54:00Z">
        <w:r>
          <w:rPr>
            <w:noProof/>
          </w:rPr>
          <w:t>76;77;159</w:t>
        </w:r>
      </w:ins>
    </w:p>
    <w:p w:rsidR="00162F95" w:rsidRDefault="00162F95" w:rsidP="00162F95">
      <w:pPr>
        <w:pStyle w:val="Indeks1"/>
        <w:tabs>
          <w:tab w:val="right" w:leader="dot" w:pos="4993"/>
        </w:tabs>
        <w:rPr>
          <w:noProof/>
        </w:rPr>
      </w:pPr>
      <w:r>
        <w:rPr>
          <w:noProof/>
        </w:rPr>
        <w:t>AdresseLandKode</w:t>
      </w:r>
      <w:r>
        <w:rPr>
          <w:noProof/>
        </w:rPr>
        <w:tab/>
      </w:r>
      <w:del w:id="7992" w:author="Skat" w:date="2010-06-25T12:54:00Z">
        <w:r w:rsidR="00307A99">
          <w:rPr>
            <w:noProof/>
          </w:rPr>
          <w:delText>83;130</w:delText>
        </w:r>
      </w:del>
      <w:ins w:id="7993" w:author="Skat" w:date="2010-06-25T12:54:00Z">
        <w:r>
          <w:rPr>
            <w:noProof/>
          </w:rPr>
          <w:t>86;94;128;159</w:t>
        </w:r>
      </w:ins>
    </w:p>
    <w:p w:rsidR="00162F95" w:rsidRDefault="00162F95" w:rsidP="00162F95">
      <w:pPr>
        <w:pStyle w:val="Indeks1"/>
        <w:tabs>
          <w:tab w:val="right" w:leader="dot" w:pos="4993"/>
        </w:tabs>
        <w:rPr>
          <w:noProof/>
        </w:rPr>
      </w:pPr>
      <w:r>
        <w:rPr>
          <w:noProof/>
        </w:rPr>
        <w:t>AdresseLinie</w:t>
      </w:r>
      <w:r>
        <w:rPr>
          <w:noProof/>
        </w:rPr>
        <w:tab/>
      </w:r>
      <w:del w:id="7994" w:author="Skat" w:date="2010-06-25T12:54:00Z">
        <w:r w:rsidR="00307A99">
          <w:rPr>
            <w:noProof/>
          </w:rPr>
          <w:delText>74;130</w:delText>
        </w:r>
      </w:del>
      <w:ins w:id="7995" w:author="Skat" w:date="2010-06-25T12:54:00Z">
        <w:r>
          <w:rPr>
            <w:noProof/>
          </w:rPr>
          <w:t>77;159</w:t>
        </w:r>
      </w:ins>
    </w:p>
    <w:p w:rsidR="00162F95" w:rsidRDefault="00162F95" w:rsidP="00162F95">
      <w:pPr>
        <w:pStyle w:val="Indeks1"/>
        <w:tabs>
          <w:tab w:val="right" w:leader="dot" w:pos="4993"/>
        </w:tabs>
        <w:rPr>
          <w:noProof/>
        </w:rPr>
      </w:pPr>
      <w:r>
        <w:rPr>
          <w:noProof/>
        </w:rPr>
        <w:t>AntalÅr</w:t>
      </w:r>
      <w:r>
        <w:rPr>
          <w:noProof/>
        </w:rPr>
        <w:tab/>
      </w:r>
      <w:del w:id="7996" w:author="Skat" w:date="2010-06-25T12:54:00Z">
        <w:r w:rsidR="00307A99">
          <w:rPr>
            <w:noProof/>
          </w:rPr>
          <w:delText>9;32;130</w:delText>
        </w:r>
      </w:del>
      <w:ins w:id="7997" w:author="Skat" w:date="2010-06-25T12:54:00Z">
        <w:r>
          <w:rPr>
            <w:noProof/>
          </w:rPr>
          <w:t>8;35;159</w:t>
        </w:r>
      </w:ins>
    </w:p>
    <w:p w:rsidR="00162F95" w:rsidRDefault="00162F95" w:rsidP="00162F95">
      <w:pPr>
        <w:pStyle w:val="Indeks1"/>
        <w:tabs>
          <w:tab w:val="right" w:leader="dot" w:pos="4993"/>
        </w:tabs>
        <w:rPr>
          <w:ins w:id="7998" w:author="Skat" w:date="2010-06-25T12:54:00Z"/>
          <w:noProof/>
        </w:rPr>
      </w:pPr>
      <w:ins w:id="7999" w:author="Skat" w:date="2010-06-25T12:54:00Z">
        <w:r>
          <w:rPr>
            <w:noProof/>
          </w:rPr>
          <w:t>Areal</w:t>
        </w:r>
        <w:r>
          <w:rPr>
            <w:noProof/>
          </w:rPr>
          <w:tab/>
          <w:t>120;159</w:t>
        </w:r>
      </w:ins>
    </w:p>
    <w:p w:rsidR="00162F95" w:rsidRDefault="00162F95" w:rsidP="00162F95">
      <w:pPr>
        <w:pStyle w:val="Indeks1"/>
        <w:tabs>
          <w:tab w:val="right" w:leader="dot" w:pos="4993"/>
        </w:tabs>
        <w:rPr>
          <w:noProof/>
        </w:rPr>
      </w:pPr>
      <w:r>
        <w:rPr>
          <w:noProof/>
        </w:rPr>
        <w:t>BankRegistreringNummer</w:t>
      </w:r>
      <w:r>
        <w:rPr>
          <w:noProof/>
        </w:rPr>
        <w:tab/>
      </w:r>
      <w:del w:id="8000" w:author="Skat" w:date="2010-06-25T12:54:00Z">
        <w:r w:rsidR="00307A99">
          <w:rPr>
            <w:noProof/>
          </w:rPr>
          <w:delText>76;109;131</w:delText>
        </w:r>
      </w:del>
      <w:ins w:id="8001" w:author="Skat" w:date="2010-06-25T12:54:00Z">
        <w:r>
          <w:rPr>
            <w:noProof/>
          </w:rPr>
          <w:t>79;141;160</w:t>
        </w:r>
      </w:ins>
    </w:p>
    <w:p w:rsidR="00162F95" w:rsidRDefault="00162F95" w:rsidP="00162F95">
      <w:pPr>
        <w:pStyle w:val="Indeks1"/>
        <w:tabs>
          <w:tab w:val="right" w:leader="dot" w:pos="4993"/>
        </w:tabs>
        <w:rPr>
          <w:noProof/>
        </w:rPr>
      </w:pPr>
      <w:r>
        <w:rPr>
          <w:noProof/>
        </w:rPr>
        <w:t>Beløb</w:t>
      </w:r>
      <w:r>
        <w:rPr>
          <w:noProof/>
        </w:rPr>
        <w:tab/>
        <w:t>4;</w:t>
      </w:r>
      <w:del w:id="8002" w:author="Skat" w:date="2010-06-25T12:54:00Z">
        <w:r w:rsidR="00307A99">
          <w:rPr>
            <w:noProof/>
          </w:rPr>
          <w:delText>7;9;10;20;22;23;26;28</w:delText>
        </w:r>
      </w:del>
      <w:ins w:id="8003" w:author="Skat" w:date="2010-06-25T12:54:00Z">
        <w:r>
          <w:rPr>
            <w:noProof/>
          </w:rPr>
          <w:t>8;14;16;19;24;25</w:t>
        </w:r>
      </w:ins>
      <w:r>
        <w:rPr>
          <w:noProof/>
        </w:rPr>
        <w:t>;29;</w:t>
      </w:r>
      <w:ins w:id="8004" w:author="Skat" w:date="2010-06-25T12:54:00Z">
        <w:r>
          <w:rPr>
            <w:noProof/>
          </w:rPr>
          <w:t>31;</w:t>
        </w:r>
      </w:ins>
      <w:r>
        <w:rPr>
          <w:noProof/>
        </w:rPr>
        <w:t>32;</w:t>
      </w:r>
      <w:del w:id="8005" w:author="Skat" w:date="2010-06-25T12:54:00Z">
        <w:r w:rsidR="00307A99">
          <w:rPr>
            <w:noProof/>
          </w:rPr>
          <w:delText>42</w:delText>
        </w:r>
      </w:del>
      <w:ins w:id="8006" w:author="Skat" w:date="2010-06-25T12:54:00Z">
        <w:r>
          <w:rPr>
            <w:noProof/>
          </w:rPr>
          <w:t>35</w:t>
        </w:r>
      </w:ins>
      <w:r>
        <w:rPr>
          <w:noProof/>
        </w:rPr>
        <w:t>;43;</w:t>
      </w:r>
      <w:del w:id="8007" w:author="Skat" w:date="2010-06-25T12:54:00Z">
        <w:r w:rsidR="00307A99">
          <w:rPr>
            <w:noProof/>
          </w:rPr>
          <w:delText>48;50;59;68;69;70;86;94;95;111;113;114;123;125;126;128;131</w:delText>
        </w:r>
      </w:del>
      <w:ins w:id="8008" w:author="Skat" w:date="2010-06-25T12:54:00Z">
        <w:r>
          <w:rPr>
            <w:noProof/>
          </w:rPr>
          <w:t>45;51;53;61;71;72;73;88;97;98;119;144;152;155;156;157;160</w:t>
        </w:r>
      </w:ins>
    </w:p>
    <w:p w:rsidR="00162F95" w:rsidRDefault="00162F95" w:rsidP="00162F95">
      <w:pPr>
        <w:pStyle w:val="Indeks1"/>
        <w:tabs>
          <w:tab w:val="right" w:leader="dot" w:pos="4993"/>
        </w:tabs>
        <w:rPr>
          <w:noProof/>
        </w:rPr>
      </w:pPr>
      <w:r>
        <w:rPr>
          <w:noProof/>
        </w:rPr>
        <w:t>BeløbPositivNegativ15Decimaler2</w:t>
      </w:r>
      <w:r>
        <w:rPr>
          <w:noProof/>
        </w:rPr>
        <w:tab/>
        <w:t>2;</w:t>
      </w:r>
      <w:del w:id="8009" w:author="Skat" w:date="2010-06-25T12:54:00Z">
        <w:r w:rsidR="00307A99">
          <w:rPr>
            <w:noProof/>
          </w:rPr>
          <w:delText>15;34;59</w:delText>
        </w:r>
      </w:del>
      <w:ins w:id="8010" w:author="Skat" w:date="2010-06-25T12:54:00Z">
        <w:r>
          <w:rPr>
            <w:noProof/>
          </w:rPr>
          <w:t>11;37</w:t>
        </w:r>
      </w:ins>
      <w:r>
        <w:rPr>
          <w:noProof/>
        </w:rPr>
        <w:t>;61;</w:t>
      </w:r>
      <w:del w:id="8011" w:author="Skat" w:date="2010-06-25T12:54:00Z">
        <w:r w:rsidR="00307A99">
          <w:rPr>
            <w:noProof/>
          </w:rPr>
          <w:delText>117;131</w:delText>
        </w:r>
      </w:del>
      <w:ins w:id="8012" w:author="Skat" w:date="2010-06-25T12:54:00Z">
        <w:r>
          <w:rPr>
            <w:noProof/>
          </w:rPr>
          <w:t>63;147;160</w:t>
        </w:r>
      </w:ins>
    </w:p>
    <w:p w:rsidR="00162F95" w:rsidRDefault="00162F95" w:rsidP="00162F95">
      <w:pPr>
        <w:pStyle w:val="Indeks1"/>
        <w:tabs>
          <w:tab w:val="right" w:leader="dot" w:pos="4993"/>
        </w:tabs>
        <w:rPr>
          <w:noProof/>
        </w:rPr>
      </w:pPr>
      <w:r>
        <w:rPr>
          <w:noProof/>
        </w:rPr>
        <w:t>BetalingForm</w:t>
      </w:r>
      <w:r>
        <w:rPr>
          <w:noProof/>
        </w:rPr>
        <w:tab/>
      </w:r>
      <w:del w:id="8013" w:author="Skat" w:date="2010-06-25T12:54:00Z">
        <w:r w:rsidR="00307A99">
          <w:rPr>
            <w:noProof/>
          </w:rPr>
          <w:delText>12;126;131</w:delText>
        </w:r>
      </w:del>
      <w:ins w:id="8014" w:author="Skat" w:date="2010-06-25T12:54:00Z">
        <w:r>
          <w:rPr>
            <w:noProof/>
          </w:rPr>
          <w:t>21;155;160</w:t>
        </w:r>
      </w:ins>
    </w:p>
    <w:p w:rsidR="00162F95" w:rsidRDefault="00162F95" w:rsidP="00162F95">
      <w:pPr>
        <w:pStyle w:val="Indeks1"/>
        <w:tabs>
          <w:tab w:val="right" w:leader="dot" w:pos="4993"/>
        </w:tabs>
        <w:rPr>
          <w:ins w:id="8015" w:author="Skat" w:date="2010-06-25T12:54:00Z"/>
          <w:noProof/>
        </w:rPr>
      </w:pPr>
      <w:ins w:id="8016" w:author="Skat" w:date="2010-06-25T12:54:00Z">
        <w:r>
          <w:rPr>
            <w:noProof/>
          </w:rPr>
          <w:t>Betalingsidentifikation</w:t>
        </w:r>
        <w:r>
          <w:rPr>
            <w:noProof/>
          </w:rPr>
          <w:tab/>
          <w:t>10;54;87;160</w:t>
        </w:r>
      </w:ins>
    </w:p>
    <w:p w:rsidR="00162F95" w:rsidRDefault="00162F95" w:rsidP="00162F95">
      <w:pPr>
        <w:pStyle w:val="Indeks1"/>
        <w:tabs>
          <w:tab w:val="right" w:leader="dot" w:pos="4993"/>
        </w:tabs>
        <w:rPr>
          <w:noProof/>
        </w:rPr>
      </w:pPr>
      <w:r>
        <w:rPr>
          <w:noProof/>
        </w:rPr>
        <w:t>BICNummer</w:t>
      </w:r>
      <w:r>
        <w:rPr>
          <w:noProof/>
        </w:rPr>
        <w:tab/>
      </w:r>
      <w:del w:id="8017" w:author="Skat" w:date="2010-06-25T12:54:00Z">
        <w:r w:rsidR="00307A99">
          <w:rPr>
            <w:noProof/>
          </w:rPr>
          <w:delText>45;108;131</w:delText>
        </w:r>
      </w:del>
      <w:ins w:id="8018" w:author="Skat" w:date="2010-06-25T12:54:00Z">
        <w:r>
          <w:rPr>
            <w:noProof/>
          </w:rPr>
          <w:t>47;140;160</w:t>
        </w:r>
      </w:ins>
    </w:p>
    <w:p w:rsidR="00162F95" w:rsidRDefault="00162F95" w:rsidP="00162F95">
      <w:pPr>
        <w:pStyle w:val="Indeks1"/>
        <w:tabs>
          <w:tab w:val="right" w:leader="dot" w:pos="4993"/>
        </w:tabs>
        <w:rPr>
          <w:noProof/>
        </w:rPr>
      </w:pPr>
      <w:r>
        <w:rPr>
          <w:noProof/>
        </w:rPr>
        <w:t>CivilstandKode</w:t>
      </w:r>
      <w:r>
        <w:rPr>
          <w:noProof/>
        </w:rPr>
        <w:tab/>
      </w:r>
      <w:del w:id="8019" w:author="Skat" w:date="2010-06-25T12:54:00Z">
        <w:r w:rsidR="00307A99">
          <w:rPr>
            <w:noProof/>
          </w:rPr>
          <w:delText>77;132</w:delText>
        </w:r>
      </w:del>
      <w:ins w:id="8020" w:author="Skat" w:date="2010-06-25T12:54:00Z">
        <w:r>
          <w:rPr>
            <w:noProof/>
          </w:rPr>
          <w:t>80;161</w:t>
        </w:r>
      </w:ins>
    </w:p>
    <w:p w:rsidR="00162F95" w:rsidRDefault="00162F95" w:rsidP="00162F95">
      <w:pPr>
        <w:pStyle w:val="Indeks1"/>
        <w:tabs>
          <w:tab w:val="right" w:leader="dot" w:pos="4993"/>
        </w:tabs>
        <w:rPr>
          <w:noProof/>
        </w:rPr>
      </w:pPr>
      <w:r>
        <w:rPr>
          <w:noProof/>
        </w:rPr>
        <w:t>CPRNummer</w:t>
      </w:r>
      <w:r>
        <w:rPr>
          <w:noProof/>
        </w:rPr>
        <w:tab/>
      </w:r>
      <w:del w:id="8021" w:author="Skat" w:date="2010-06-25T12:54:00Z">
        <w:r w:rsidR="00307A99">
          <w:rPr>
            <w:noProof/>
          </w:rPr>
          <w:delText>48;77;90;114;131</w:delText>
        </w:r>
      </w:del>
      <w:ins w:id="8022" w:author="Skat" w:date="2010-06-25T12:54:00Z">
        <w:r>
          <w:rPr>
            <w:noProof/>
          </w:rPr>
          <w:t>51;80;94;128;144;161</w:t>
        </w:r>
      </w:ins>
    </w:p>
    <w:p w:rsidR="00162F95" w:rsidRDefault="00162F95" w:rsidP="00162F95">
      <w:pPr>
        <w:pStyle w:val="Indeks1"/>
        <w:tabs>
          <w:tab w:val="right" w:leader="dot" w:pos="4993"/>
        </w:tabs>
        <w:rPr>
          <w:ins w:id="8023" w:author="Skat" w:date="2010-06-25T12:54:00Z"/>
          <w:noProof/>
        </w:rPr>
      </w:pPr>
      <w:r>
        <w:rPr>
          <w:noProof/>
        </w:rPr>
        <w:t>CVRNummer</w:t>
      </w:r>
      <w:r>
        <w:rPr>
          <w:noProof/>
        </w:rPr>
        <w:tab/>
      </w:r>
      <w:del w:id="8024" w:author="Skat" w:date="2010-06-25T12:54:00Z">
        <w:r w:rsidR="00307A99">
          <w:rPr>
            <w:noProof/>
          </w:rPr>
          <w:delText>102</w:delText>
        </w:r>
      </w:del>
      <w:ins w:id="8025" w:author="Skat" w:date="2010-06-25T12:54:00Z">
        <w:r>
          <w:rPr>
            <w:noProof/>
          </w:rPr>
          <w:t>105;138;161</w:t>
        </w:r>
      </w:ins>
    </w:p>
    <w:p w:rsidR="00162F95" w:rsidRDefault="00162F95" w:rsidP="00162F95">
      <w:pPr>
        <w:pStyle w:val="Indeks1"/>
        <w:tabs>
          <w:tab w:val="right" w:leader="dot" w:pos="4993"/>
        </w:tabs>
        <w:rPr>
          <w:ins w:id="8026" w:author="Skat" w:date="2010-06-25T12:54:00Z"/>
          <w:noProof/>
        </w:rPr>
      </w:pPr>
      <w:ins w:id="8027" w:author="Skat" w:date="2010-06-25T12:54:00Z">
        <w:r>
          <w:rPr>
            <w:noProof/>
          </w:rPr>
          <w:t>Dato</w:t>
        </w:r>
        <w:r>
          <w:rPr>
            <w:noProof/>
          </w:rPr>
          <w:tab/>
          <w:t>3;4;8;11;12;14;16;19;23;29;30;33;35;36;37;38;43;47;48;51;53;55;59;63;64;70;72;73;76;77;78;80;82;83;88;94;95;98;99;103;105;107;108;111;112;114;119;120;128;131;134;136;138;140;143;144;147;148;152;154;155;161</w:t>
        </w:r>
      </w:ins>
    </w:p>
    <w:p w:rsidR="00162F95" w:rsidRDefault="00162F95" w:rsidP="00162F95">
      <w:pPr>
        <w:pStyle w:val="Indeks1"/>
        <w:tabs>
          <w:tab w:val="right" w:leader="dot" w:pos="4993"/>
        </w:tabs>
        <w:rPr>
          <w:ins w:id="8028" w:author="Skat" w:date="2010-06-25T12:54:00Z"/>
          <w:noProof/>
        </w:rPr>
      </w:pPr>
      <w:ins w:id="8029" w:author="Skat" w:date="2010-06-25T12:54:00Z">
        <w:r>
          <w:rPr>
            <w:noProof/>
          </w:rPr>
          <w:t>DatoTid</w:t>
        </w:r>
        <w:r>
          <w:rPr>
            <w:noProof/>
          </w:rPr>
          <w:tab/>
          <w:t>4;19;24;25;43;45;58;88;97;146;152;156;157;161</w:t>
        </w:r>
      </w:ins>
    </w:p>
    <w:p w:rsidR="00162F95" w:rsidRDefault="00162F95" w:rsidP="00162F95">
      <w:pPr>
        <w:pStyle w:val="Indeks1"/>
        <w:tabs>
          <w:tab w:val="right" w:leader="dot" w:pos="4993"/>
        </w:tabs>
        <w:rPr>
          <w:ins w:id="8030" w:author="Skat" w:date="2010-06-25T12:54:00Z"/>
          <w:noProof/>
        </w:rPr>
      </w:pPr>
      <w:ins w:id="8031" w:author="Skat" w:date="2010-06-25T12:54:00Z">
        <w:r>
          <w:rPr>
            <w:noProof/>
          </w:rPr>
          <w:t>DødKode</w:t>
        </w:r>
        <w:r>
          <w:rPr>
            <w:noProof/>
          </w:rPr>
          <w:tab/>
          <w:t>80;161</w:t>
        </w:r>
      </w:ins>
    </w:p>
    <w:p w:rsidR="00162F95" w:rsidRDefault="00162F95" w:rsidP="00162F95">
      <w:pPr>
        <w:pStyle w:val="Indeks1"/>
        <w:tabs>
          <w:tab w:val="right" w:leader="dot" w:pos="4993"/>
        </w:tabs>
        <w:rPr>
          <w:ins w:id="8032" w:author="Skat" w:date="2010-06-25T12:54:00Z"/>
          <w:noProof/>
        </w:rPr>
      </w:pPr>
      <w:ins w:id="8033" w:author="Skat" w:date="2010-06-25T12:54:00Z">
        <w:r>
          <w:rPr>
            <w:noProof/>
          </w:rPr>
          <w:t>EANNummer</w:t>
        </w:r>
        <w:r>
          <w:rPr>
            <w:noProof/>
          </w:rPr>
          <w:tab/>
          <w:t>50;82;162</w:t>
        </w:r>
      </w:ins>
    </w:p>
    <w:p w:rsidR="00162F95" w:rsidRDefault="00162F95" w:rsidP="00162F95">
      <w:pPr>
        <w:pStyle w:val="Indeks1"/>
        <w:tabs>
          <w:tab w:val="right" w:leader="dot" w:pos="4993"/>
        </w:tabs>
        <w:rPr>
          <w:ins w:id="8034" w:author="Skat" w:date="2010-06-25T12:54:00Z"/>
          <w:noProof/>
        </w:rPr>
      </w:pPr>
      <w:ins w:id="8035" w:author="Skat" w:date="2010-06-25T12:54:00Z">
        <w:r>
          <w:rPr>
            <w:noProof/>
          </w:rPr>
          <w:t>EjendomNummer</w:t>
        </w:r>
        <w:r>
          <w:rPr>
            <w:noProof/>
          </w:rPr>
          <w:tab/>
          <w:t>117;162</w:t>
        </w:r>
      </w:ins>
    </w:p>
    <w:p w:rsidR="00162F95" w:rsidRDefault="00162F95" w:rsidP="00162F95">
      <w:pPr>
        <w:pStyle w:val="Indeks1"/>
        <w:tabs>
          <w:tab w:val="right" w:leader="dot" w:pos="4993"/>
        </w:tabs>
        <w:rPr>
          <w:ins w:id="8036" w:author="Skat" w:date="2010-06-25T12:54:00Z"/>
          <w:noProof/>
        </w:rPr>
      </w:pPr>
      <w:ins w:id="8037" w:author="Skat" w:date="2010-06-25T12:54:00Z">
        <w:r>
          <w:rPr>
            <w:noProof/>
          </w:rPr>
          <w:t>EksternID</w:t>
        </w:r>
        <w:r>
          <w:rPr>
            <w:noProof/>
          </w:rPr>
          <w:tab/>
          <w:t>18;162</w:t>
        </w:r>
      </w:ins>
    </w:p>
    <w:p w:rsidR="00162F95" w:rsidRDefault="00162F95" w:rsidP="00162F95">
      <w:pPr>
        <w:pStyle w:val="Indeks1"/>
        <w:tabs>
          <w:tab w:val="right" w:leader="dot" w:pos="4993"/>
        </w:tabs>
        <w:rPr>
          <w:ins w:id="8038" w:author="Skat" w:date="2010-06-25T12:54:00Z"/>
          <w:noProof/>
        </w:rPr>
      </w:pPr>
      <w:ins w:id="8039" w:author="Skat" w:date="2010-06-25T12:54:00Z">
        <w:r>
          <w:rPr>
            <w:noProof/>
          </w:rPr>
          <w:t>Etage</w:t>
        </w:r>
        <w:r>
          <w:rPr>
            <w:noProof/>
          </w:rPr>
          <w:tab/>
          <w:t>76;162</w:t>
        </w:r>
      </w:ins>
    </w:p>
    <w:p w:rsidR="00162F95" w:rsidRDefault="00162F95" w:rsidP="00162F95">
      <w:pPr>
        <w:pStyle w:val="Indeks1"/>
        <w:tabs>
          <w:tab w:val="right" w:leader="dot" w:pos="4993"/>
        </w:tabs>
        <w:rPr>
          <w:ins w:id="8040" w:author="Skat" w:date="2010-06-25T12:54:00Z"/>
          <w:noProof/>
        </w:rPr>
      </w:pPr>
      <w:ins w:id="8041" w:author="Skat" w:date="2010-06-25T12:54:00Z">
        <w:r>
          <w:rPr>
            <w:noProof/>
          </w:rPr>
          <w:t>EtageTekst</w:t>
        </w:r>
        <w:r>
          <w:rPr>
            <w:noProof/>
          </w:rPr>
          <w:tab/>
          <w:t>76;162</w:t>
        </w:r>
      </w:ins>
    </w:p>
    <w:p w:rsidR="00162F95" w:rsidRDefault="00162F95" w:rsidP="00162F95">
      <w:pPr>
        <w:pStyle w:val="Indeks1"/>
        <w:tabs>
          <w:tab w:val="right" w:leader="dot" w:pos="4993"/>
        </w:tabs>
        <w:rPr>
          <w:ins w:id="8042" w:author="Skat" w:date="2010-06-25T12:54:00Z"/>
          <w:noProof/>
        </w:rPr>
      </w:pPr>
      <w:ins w:id="8043" w:author="Skat" w:date="2010-06-25T12:54:00Z">
        <w:r>
          <w:rPr>
            <w:noProof/>
          </w:rPr>
          <w:t>Fil</w:t>
        </w:r>
        <w:r>
          <w:rPr>
            <w:noProof/>
          </w:rPr>
          <w:tab/>
          <w:t>31;113;163</w:t>
        </w:r>
      </w:ins>
    </w:p>
    <w:p w:rsidR="00162F95" w:rsidRDefault="00162F95" w:rsidP="00162F95">
      <w:pPr>
        <w:pStyle w:val="Indeks1"/>
        <w:tabs>
          <w:tab w:val="right" w:leader="dot" w:pos="4993"/>
        </w:tabs>
        <w:rPr>
          <w:ins w:id="8044" w:author="Skat" w:date="2010-06-25T12:54:00Z"/>
          <w:noProof/>
        </w:rPr>
      </w:pPr>
      <w:ins w:id="8045" w:author="Skat" w:date="2010-06-25T12:54:00Z">
        <w:r>
          <w:rPr>
            <w:noProof/>
          </w:rPr>
          <w:t>Finanskontonummer</w:t>
        </w:r>
        <w:r>
          <w:rPr>
            <w:noProof/>
          </w:rPr>
          <w:tab/>
          <w:t>3;163</w:t>
        </w:r>
      </w:ins>
    </w:p>
    <w:p w:rsidR="00162F95" w:rsidRDefault="00162F95" w:rsidP="00162F95">
      <w:pPr>
        <w:pStyle w:val="Indeks1"/>
        <w:tabs>
          <w:tab w:val="right" w:leader="dot" w:pos="4993"/>
        </w:tabs>
        <w:rPr>
          <w:ins w:id="8046" w:author="Skat" w:date="2010-06-25T12:54:00Z"/>
          <w:noProof/>
        </w:rPr>
      </w:pPr>
      <w:ins w:id="8047" w:author="Skat" w:date="2010-06-25T12:54:00Z">
        <w:r>
          <w:rPr>
            <w:noProof/>
          </w:rPr>
          <w:t>FordringArt</w:t>
        </w:r>
        <w:r>
          <w:rPr>
            <w:noProof/>
          </w:rPr>
          <w:tab/>
          <w:t>13;39;65;149;163</w:t>
        </w:r>
      </w:ins>
    </w:p>
    <w:p w:rsidR="00162F95" w:rsidRDefault="00162F95" w:rsidP="00162F95">
      <w:pPr>
        <w:pStyle w:val="Indeks1"/>
        <w:tabs>
          <w:tab w:val="right" w:leader="dot" w:pos="4993"/>
        </w:tabs>
        <w:rPr>
          <w:ins w:id="8048" w:author="Skat" w:date="2010-06-25T12:54:00Z"/>
          <w:noProof/>
        </w:rPr>
      </w:pPr>
      <w:ins w:id="8049" w:author="Skat" w:date="2010-06-25T12:54:00Z">
        <w:r>
          <w:rPr>
            <w:noProof/>
          </w:rPr>
          <w:t>Frekvens</w:t>
        </w:r>
        <w:r>
          <w:rPr>
            <w:noProof/>
          </w:rPr>
          <w:tab/>
          <w:t>31;163</w:t>
        </w:r>
      </w:ins>
    </w:p>
    <w:p w:rsidR="00162F95" w:rsidRDefault="00162F95" w:rsidP="00162F95">
      <w:pPr>
        <w:pStyle w:val="Indeks1"/>
        <w:tabs>
          <w:tab w:val="right" w:leader="dot" w:pos="4993"/>
        </w:tabs>
        <w:rPr>
          <w:ins w:id="8050" w:author="Skat" w:date="2010-06-25T12:54:00Z"/>
          <w:noProof/>
        </w:rPr>
      </w:pPr>
      <w:ins w:id="8051" w:author="Skat" w:date="2010-06-25T12:54:00Z">
        <w:r>
          <w:rPr>
            <w:noProof/>
          </w:rPr>
          <w:t>FødeSted</w:t>
        </w:r>
        <w:r>
          <w:rPr>
            <w:noProof/>
          </w:rPr>
          <w:tab/>
          <w:t>94;128;163</w:t>
        </w:r>
      </w:ins>
    </w:p>
    <w:p w:rsidR="00162F95" w:rsidRDefault="00162F95" w:rsidP="00162F95">
      <w:pPr>
        <w:pStyle w:val="Indeks1"/>
        <w:tabs>
          <w:tab w:val="right" w:leader="dot" w:pos="4993"/>
        </w:tabs>
        <w:rPr>
          <w:ins w:id="8052" w:author="Skat" w:date="2010-06-25T12:54:00Z"/>
          <w:noProof/>
        </w:rPr>
      </w:pPr>
      <w:ins w:id="8053" w:author="Skat" w:date="2010-06-25T12:54:00Z">
        <w:r>
          <w:rPr>
            <w:noProof/>
          </w:rPr>
          <w:t>GenoplivetKode</w:t>
        </w:r>
        <w:r>
          <w:rPr>
            <w:noProof/>
          </w:rPr>
          <w:tab/>
          <w:t>80;163</w:t>
        </w:r>
      </w:ins>
    </w:p>
    <w:p w:rsidR="00162F95" w:rsidRDefault="00162F95" w:rsidP="00162F95">
      <w:pPr>
        <w:pStyle w:val="Indeks1"/>
        <w:tabs>
          <w:tab w:val="right" w:leader="dot" w:pos="4993"/>
        </w:tabs>
        <w:rPr>
          <w:ins w:id="8054" w:author="Skat" w:date="2010-06-25T12:54:00Z"/>
          <w:noProof/>
        </w:rPr>
      </w:pPr>
      <w:ins w:id="8055" w:author="Skat" w:date="2010-06-25T12:54:00Z">
        <w:r>
          <w:rPr>
            <w:noProof/>
          </w:rPr>
          <w:t>GiftKode</w:t>
        </w:r>
        <w:r>
          <w:rPr>
            <w:noProof/>
          </w:rPr>
          <w:tab/>
          <w:t>80;164</w:t>
        </w:r>
      </w:ins>
    </w:p>
    <w:p w:rsidR="00162F95" w:rsidRDefault="00162F95" w:rsidP="00162F95">
      <w:pPr>
        <w:pStyle w:val="Indeks1"/>
        <w:tabs>
          <w:tab w:val="right" w:leader="dot" w:pos="4993"/>
        </w:tabs>
        <w:rPr>
          <w:ins w:id="8056" w:author="Skat" w:date="2010-06-25T12:54:00Z"/>
          <w:noProof/>
        </w:rPr>
      </w:pPr>
      <w:ins w:id="8057" w:author="Skat" w:date="2010-06-25T12:54:00Z">
        <w:r>
          <w:rPr>
            <w:noProof/>
          </w:rPr>
          <w:t>HusBogstav</w:t>
        </w:r>
        <w:r>
          <w:rPr>
            <w:noProof/>
          </w:rPr>
          <w:tab/>
          <w:t>76;164</w:t>
        </w:r>
      </w:ins>
    </w:p>
    <w:p w:rsidR="00162F95" w:rsidRDefault="00162F95" w:rsidP="00162F95">
      <w:pPr>
        <w:pStyle w:val="Indeks1"/>
        <w:tabs>
          <w:tab w:val="right" w:leader="dot" w:pos="4993"/>
        </w:tabs>
        <w:rPr>
          <w:ins w:id="8058" w:author="Skat" w:date="2010-06-25T12:54:00Z"/>
          <w:noProof/>
        </w:rPr>
      </w:pPr>
      <w:ins w:id="8059" w:author="Skat" w:date="2010-06-25T12:54:00Z">
        <w:r>
          <w:rPr>
            <w:noProof/>
          </w:rPr>
          <w:t>HusNummer</w:t>
        </w:r>
        <w:r>
          <w:rPr>
            <w:noProof/>
          </w:rPr>
          <w:tab/>
          <w:t>76;164</w:t>
        </w:r>
      </w:ins>
    </w:p>
    <w:p w:rsidR="00162F95" w:rsidRDefault="00162F95" w:rsidP="00162F95">
      <w:pPr>
        <w:pStyle w:val="Indeks1"/>
        <w:tabs>
          <w:tab w:val="right" w:leader="dot" w:pos="4993"/>
        </w:tabs>
        <w:rPr>
          <w:ins w:id="8060" w:author="Skat" w:date="2010-06-25T12:54:00Z"/>
          <w:noProof/>
        </w:rPr>
      </w:pPr>
      <w:ins w:id="8061" w:author="Skat" w:date="2010-06-25T12:54:00Z">
        <w:r>
          <w:rPr>
            <w:noProof/>
          </w:rPr>
          <w:t>IBANNummer</w:t>
        </w:r>
        <w:r>
          <w:rPr>
            <w:noProof/>
          </w:rPr>
          <w:tab/>
          <w:t>47;140;164</w:t>
        </w:r>
      </w:ins>
    </w:p>
    <w:p w:rsidR="00162F95" w:rsidRDefault="00162F95" w:rsidP="00162F95">
      <w:pPr>
        <w:pStyle w:val="Indeks1"/>
        <w:tabs>
          <w:tab w:val="right" w:leader="dot" w:pos="4993"/>
        </w:tabs>
        <w:rPr>
          <w:ins w:id="8062" w:author="Skat" w:date="2010-06-25T12:54:00Z"/>
          <w:noProof/>
        </w:rPr>
      </w:pPr>
      <w:ins w:id="8063" w:author="Skat" w:date="2010-06-25T12:54:00Z">
        <w:r>
          <w:rPr>
            <w:noProof/>
          </w:rPr>
          <w:t>ID</w:t>
        </w:r>
        <w:r>
          <w:rPr>
            <w:noProof/>
          </w:rPr>
          <w:tab/>
          <w:t>2;11;16;21;36;37;41;50;58;63;98;111;143;147;164</w:t>
        </w:r>
      </w:ins>
    </w:p>
    <w:p w:rsidR="00162F95" w:rsidRDefault="00162F95" w:rsidP="00162F95">
      <w:pPr>
        <w:pStyle w:val="Indeks1"/>
        <w:tabs>
          <w:tab w:val="right" w:leader="dot" w:pos="4993"/>
        </w:tabs>
        <w:rPr>
          <w:ins w:id="8064" w:author="Skat" w:date="2010-06-25T12:54:00Z"/>
          <w:noProof/>
        </w:rPr>
      </w:pPr>
      <w:ins w:id="8065" w:author="Skat" w:date="2010-06-25T12:54:00Z">
        <w:r>
          <w:rPr>
            <w:noProof/>
          </w:rPr>
          <w:t>IdentifikationNummer</w:t>
        </w:r>
        <w:r>
          <w:rPr>
            <w:noProof/>
          </w:rPr>
          <w:tab/>
          <w:t>4;77;164</w:t>
        </w:r>
      </w:ins>
    </w:p>
    <w:p w:rsidR="00162F95" w:rsidRDefault="00162F95" w:rsidP="00162F95">
      <w:pPr>
        <w:pStyle w:val="Indeks1"/>
        <w:tabs>
          <w:tab w:val="right" w:leader="dot" w:pos="4993"/>
        </w:tabs>
        <w:rPr>
          <w:ins w:id="8066" w:author="Skat" w:date="2010-06-25T12:54:00Z"/>
          <w:noProof/>
        </w:rPr>
      </w:pPr>
      <w:ins w:id="8067" w:author="Skat" w:date="2010-06-25T12:54:00Z">
        <w:r>
          <w:rPr>
            <w:noProof/>
          </w:rPr>
          <w:t>IndsatsType</w:t>
        </w:r>
        <w:r>
          <w:rPr>
            <w:noProof/>
          </w:rPr>
          <w:tab/>
          <w:t>42;119;165</w:t>
        </w:r>
      </w:ins>
    </w:p>
    <w:p w:rsidR="00162F95" w:rsidRDefault="00162F95" w:rsidP="00162F95">
      <w:pPr>
        <w:pStyle w:val="Indeks1"/>
        <w:tabs>
          <w:tab w:val="right" w:leader="dot" w:pos="4993"/>
        </w:tabs>
        <w:rPr>
          <w:ins w:id="8068" w:author="Skat" w:date="2010-06-25T12:54:00Z"/>
          <w:noProof/>
        </w:rPr>
      </w:pPr>
      <w:ins w:id="8069" w:author="Skat" w:date="2010-06-25T12:54:00Z">
        <w:r>
          <w:rPr>
            <w:noProof/>
          </w:rPr>
          <w:t>JaNej</w:t>
        </w:r>
        <w:r>
          <w:rPr>
            <w:noProof/>
          </w:rPr>
          <w:tab/>
          <w:t>13;36;39;48;51;65;78;83;121;143;144;149;155;165</w:t>
        </w:r>
      </w:ins>
    </w:p>
    <w:p w:rsidR="00162F95" w:rsidRDefault="00162F95" w:rsidP="00162F95">
      <w:pPr>
        <w:pStyle w:val="Indeks1"/>
        <w:tabs>
          <w:tab w:val="right" w:leader="dot" w:pos="4993"/>
        </w:tabs>
        <w:rPr>
          <w:ins w:id="8070" w:author="Skat" w:date="2010-06-25T12:54:00Z"/>
          <w:noProof/>
        </w:rPr>
      </w:pPr>
      <w:ins w:id="8071" w:author="Skat" w:date="2010-06-25T12:54:00Z">
        <w:r>
          <w:rPr>
            <w:noProof/>
          </w:rPr>
          <w:t>Kode</w:t>
        </w:r>
        <w:r>
          <w:rPr>
            <w:noProof/>
          </w:rPr>
          <w:tab/>
          <w:t>12;19;38;43;50;51;64;66;88;98;99;111;118;120;144;148;150;152;165</w:t>
        </w:r>
      </w:ins>
    </w:p>
    <w:p w:rsidR="00162F95" w:rsidRDefault="00162F95" w:rsidP="00162F95">
      <w:pPr>
        <w:pStyle w:val="Indeks1"/>
        <w:tabs>
          <w:tab w:val="right" w:leader="dot" w:pos="4993"/>
        </w:tabs>
        <w:rPr>
          <w:ins w:id="8072" w:author="Skat" w:date="2010-06-25T12:54:00Z"/>
          <w:noProof/>
        </w:rPr>
      </w:pPr>
      <w:ins w:id="8073" w:author="Skat" w:date="2010-06-25T12:54:00Z">
        <w:r>
          <w:rPr>
            <w:noProof/>
          </w:rPr>
          <w:t>KodeFireCifreStartEt</w:t>
        </w:r>
        <w:r>
          <w:rPr>
            <w:noProof/>
          </w:rPr>
          <w:tab/>
          <w:t>101;166</w:t>
        </w:r>
      </w:ins>
    </w:p>
    <w:p w:rsidR="00162F95" w:rsidRDefault="00162F95" w:rsidP="00162F95">
      <w:pPr>
        <w:pStyle w:val="Indeks1"/>
        <w:tabs>
          <w:tab w:val="right" w:leader="dot" w:pos="4993"/>
        </w:tabs>
        <w:rPr>
          <w:ins w:id="8074" w:author="Skat" w:date="2010-06-25T12:54:00Z"/>
          <w:noProof/>
        </w:rPr>
      </w:pPr>
      <w:ins w:id="8075" w:author="Skat" w:date="2010-06-25T12:54:00Z">
        <w:r>
          <w:rPr>
            <w:noProof/>
          </w:rPr>
          <w:t>KodeToCifreStartEt</w:t>
        </w:r>
        <w:r>
          <w:rPr>
            <w:noProof/>
          </w:rPr>
          <w:tab/>
          <w:t>108;166</w:t>
        </w:r>
      </w:ins>
    </w:p>
    <w:p w:rsidR="00162F95" w:rsidRDefault="00162F95" w:rsidP="00162F95">
      <w:pPr>
        <w:pStyle w:val="Indeks1"/>
        <w:tabs>
          <w:tab w:val="right" w:leader="dot" w:pos="4993"/>
        </w:tabs>
        <w:rPr>
          <w:ins w:id="8076" w:author="Skat" w:date="2010-06-25T12:54:00Z"/>
          <w:noProof/>
        </w:rPr>
      </w:pPr>
      <w:ins w:id="8077" w:author="Skat" w:date="2010-06-25T12:54:00Z">
        <w:r>
          <w:rPr>
            <w:noProof/>
          </w:rPr>
          <w:t>KontoNummer</w:t>
        </w:r>
        <w:r>
          <w:rPr>
            <w:noProof/>
          </w:rPr>
          <w:tab/>
          <w:t>50;79;141;166</w:t>
        </w:r>
      </w:ins>
    </w:p>
    <w:p w:rsidR="00162F95" w:rsidRDefault="00162F95" w:rsidP="00162F95">
      <w:pPr>
        <w:pStyle w:val="Indeks1"/>
        <w:tabs>
          <w:tab w:val="right" w:leader="dot" w:pos="4993"/>
        </w:tabs>
        <w:rPr>
          <w:ins w:id="8078" w:author="Skat" w:date="2010-06-25T12:54:00Z"/>
          <w:noProof/>
        </w:rPr>
      </w:pPr>
      <w:ins w:id="8079" w:author="Skat" w:date="2010-06-25T12:54:00Z">
        <w:r>
          <w:rPr>
            <w:noProof/>
          </w:rPr>
          <w:t>Kortartkode</w:t>
        </w:r>
        <w:r>
          <w:rPr>
            <w:noProof/>
          </w:rPr>
          <w:tab/>
          <w:t>10;54;87;166</w:t>
        </w:r>
      </w:ins>
    </w:p>
    <w:p w:rsidR="00162F95" w:rsidRDefault="00162F95" w:rsidP="00162F95">
      <w:pPr>
        <w:pStyle w:val="Indeks1"/>
        <w:tabs>
          <w:tab w:val="right" w:leader="dot" w:pos="4993"/>
        </w:tabs>
        <w:rPr>
          <w:ins w:id="8080" w:author="Skat" w:date="2010-06-25T12:54:00Z"/>
          <w:noProof/>
        </w:rPr>
      </w:pPr>
      <w:ins w:id="8081" w:author="Skat" w:date="2010-06-25T12:54:00Z">
        <w:r>
          <w:rPr>
            <w:noProof/>
          </w:rPr>
          <w:t>Kreditornummer</w:t>
        </w:r>
        <w:r>
          <w:rPr>
            <w:noProof/>
          </w:rPr>
          <w:tab/>
          <w:t>10;54;87;166</w:t>
        </w:r>
      </w:ins>
    </w:p>
    <w:p w:rsidR="00162F95" w:rsidRDefault="00162F95" w:rsidP="00162F95">
      <w:pPr>
        <w:pStyle w:val="Indeks1"/>
        <w:tabs>
          <w:tab w:val="right" w:leader="dot" w:pos="4993"/>
        </w:tabs>
        <w:rPr>
          <w:ins w:id="8082" w:author="Skat" w:date="2010-06-25T12:54:00Z"/>
          <w:noProof/>
        </w:rPr>
      </w:pPr>
      <w:ins w:id="8083" w:author="Skat" w:date="2010-06-25T12:54:00Z">
        <w:r>
          <w:rPr>
            <w:noProof/>
          </w:rPr>
          <w:t>KundeNummer</w:t>
        </w:r>
        <w:r>
          <w:rPr>
            <w:noProof/>
          </w:rPr>
          <w:tab/>
          <w:t>9;49;57;84;100;166</w:t>
        </w:r>
      </w:ins>
    </w:p>
    <w:p w:rsidR="00162F95" w:rsidRDefault="00162F95" w:rsidP="00162F95">
      <w:pPr>
        <w:pStyle w:val="Indeks1"/>
        <w:tabs>
          <w:tab w:val="right" w:leader="dot" w:pos="4993"/>
        </w:tabs>
        <w:rPr>
          <w:ins w:id="8084" w:author="Skat" w:date="2010-06-25T12:54:00Z"/>
          <w:noProof/>
        </w:rPr>
      </w:pPr>
      <w:ins w:id="8085" w:author="Skat" w:date="2010-06-25T12:54:00Z">
        <w:r>
          <w:rPr>
            <w:noProof/>
          </w:rPr>
          <w:t>Køn</w:t>
        </w:r>
        <w:r>
          <w:rPr>
            <w:noProof/>
          </w:rPr>
          <w:tab/>
          <w:t>94;128;167</w:t>
        </w:r>
      </w:ins>
    </w:p>
    <w:p w:rsidR="00162F95" w:rsidRDefault="00162F95" w:rsidP="00162F95">
      <w:pPr>
        <w:pStyle w:val="Indeks1"/>
        <w:tabs>
          <w:tab w:val="right" w:leader="dot" w:pos="4993"/>
        </w:tabs>
        <w:rPr>
          <w:ins w:id="8086" w:author="Skat" w:date="2010-06-25T12:54:00Z"/>
          <w:noProof/>
        </w:rPr>
      </w:pPr>
      <w:ins w:id="8087" w:author="Skat" w:date="2010-06-25T12:54:00Z">
        <w:r>
          <w:rPr>
            <w:noProof/>
          </w:rPr>
          <w:t>LandeNummerKode</w:t>
        </w:r>
        <w:r>
          <w:rPr>
            <w:noProof/>
          </w:rPr>
          <w:tab/>
          <w:t>86;167</w:t>
        </w:r>
      </w:ins>
    </w:p>
    <w:p w:rsidR="00162F95" w:rsidRDefault="00162F95" w:rsidP="00162F95">
      <w:pPr>
        <w:pStyle w:val="Indeks1"/>
        <w:tabs>
          <w:tab w:val="right" w:leader="dot" w:pos="4993"/>
        </w:tabs>
        <w:rPr>
          <w:ins w:id="8088" w:author="Skat" w:date="2010-06-25T12:54:00Z"/>
          <w:noProof/>
        </w:rPr>
      </w:pPr>
      <w:ins w:id="8089" w:author="Skat" w:date="2010-06-25T12:54:00Z">
        <w:r>
          <w:rPr>
            <w:noProof/>
          </w:rPr>
          <w:t>LandsDel</w:t>
        </w:r>
        <w:r>
          <w:rPr>
            <w:noProof/>
          </w:rPr>
          <w:tab/>
          <w:t>76;167</w:t>
        </w:r>
      </w:ins>
    </w:p>
    <w:p w:rsidR="00162F95" w:rsidRDefault="00162F95" w:rsidP="00162F95">
      <w:pPr>
        <w:pStyle w:val="Indeks1"/>
        <w:tabs>
          <w:tab w:val="right" w:leader="dot" w:pos="4993"/>
        </w:tabs>
        <w:rPr>
          <w:ins w:id="8090" w:author="Skat" w:date="2010-06-25T12:54:00Z"/>
          <w:noProof/>
        </w:rPr>
      </w:pPr>
      <w:ins w:id="8091" w:author="Skat" w:date="2010-06-25T12:54:00Z">
        <w:r>
          <w:rPr>
            <w:noProof/>
          </w:rPr>
          <w:t>LigeUlige</w:t>
        </w:r>
        <w:r>
          <w:rPr>
            <w:noProof/>
          </w:rPr>
          <w:tab/>
          <w:t>76;167</w:t>
        </w:r>
      </w:ins>
    </w:p>
    <w:p w:rsidR="00162F95" w:rsidRDefault="00162F95" w:rsidP="00162F95">
      <w:pPr>
        <w:pStyle w:val="Indeks1"/>
        <w:tabs>
          <w:tab w:val="right" w:leader="dot" w:pos="4993"/>
        </w:tabs>
        <w:rPr>
          <w:ins w:id="8092" w:author="Skat" w:date="2010-06-25T12:54:00Z"/>
          <w:noProof/>
        </w:rPr>
      </w:pPr>
      <w:ins w:id="8093" w:author="Skat" w:date="2010-06-25T12:54:00Z">
        <w:r>
          <w:rPr>
            <w:noProof/>
          </w:rPr>
          <w:t>Markering</w:t>
        </w:r>
        <w:r>
          <w:rPr>
            <w:noProof/>
          </w:rPr>
          <w:tab/>
          <w:t>80;94;98;128;167</w:t>
        </w:r>
      </w:ins>
    </w:p>
    <w:p w:rsidR="00162F95" w:rsidRDefault="00162F95" w:rsidP="00162F95">
      <w:pPr>
        <w:pStyle w:val="Indeks1"/>
        <w:tabs>
          <w:tab w:val="right" w:leader="dot" w:pos="4993"/>
        </w:tabs>
        <w:rPr>
          <w:ins w:id="8094" w:author="Skat" w:date="2010-06-25T12:54:00Z"/>
          <w:noProof/>
        </w:rPr>
      </w:pPr>
      <w:ins w:id="8095" w:author="Skat" w:date="2010-06-25T12:54:00Z">
        <w:r>
          <w:rPr>
            <w:noProof/>
          </w:rPr>
          <w:t>MeddelelseKode</w:t>
        </w:r>
        <w:r>
          <w:rPr>
            <w:noProof/>
          </w:rPr>
          <w:tab/>
          <w:t>59;167</w:t>
        </w:r>
      </w:ins>
    </w:p>
    <w:p w:rsidR="00162F95" w:rsidRDefault="00162F95" w:rsidP="00162F95">
      <w:pPr>
        <w:pStyle w:val="Indeks1"/>
        <w:tabs>
          <w:tab w:val="right" w:leader="dot" w:pos="4993"/>
        </w:tabs>
        <w:rPr>
          <w:ins w:id="8096" w:author="Skat" w:date="2010-06-25T12:54:00Z"/>
          <w:noProof/>
        </w:rPr>
      </w:pPr>
      <w:ins w:id="8097" w:author="Skat" w:date="2010-06-25T12:54:00Z">
        <w:r>
          <w:rPr>
            <w:noProof/>
          </w:rPr>
          <w:t>MyndighedNummer</w:t>
        </w:r>
        <w:r>
          <w:rPr>
            <w:noProof/>
          </w:rPr>
          <w:tab/>
          <w:t>22;167</w:t>
        </w:r>
      </w:ins>
    </w:p>
    <w:p w:rsidR="00162F95" w:rsidRDefault="00162F95" w:rsidP="00162F95">
      <w:pPr>
        <w:pStyle w:val="Indeks1"/>
        <w:tabs>
          <w:tab w:val="right" w:leader="dot" w:pos="4993"/>
        </w:tabs>
        <w:rPr>
          <w:ins w:id="8098" w:author="Skat" w:date="2010-06-25T12:54:00Z"/>
          <w:noProof/>
        </w:rPr>
      </w:pPr>
      <w:ins w:id="8099" w:author="Skat" w:date="2010-06-25T12:54:00Z">
        <w:r>
          <w:rPr>
            <w:noProof/>
          </w:rPr>
          <w:t>Navn</w:t>
        </w:r>
        <w:r>
          <w:rPr>
            <w:noProof/>
          </w:rPr>
          <w:tab/>
          <w:t>5;9;47;49;57;76;83;84;96;100;111;130;131;140;168</w:t>
        </w:r>
      </w:ins>
    </w:p>
    <w:p w:rsidR="00162F95" w:rsidRDefault="00162F95" w:rsidP="00162F95">
      <w:pPr>
        <w:pStyle w:val="Indeks1"/>
        <w:tabs>
          <w:tab w:val="right" w:leader="dot" w:pos="4993"/>
        </w:tabs>
        <w:rPr>
          <w:ins w:id="8100" w:author="Skat" w:date="2010-06-25T12:54:00Z"/>
          <w:noProof/>
        </w:rPr>
      </w:pPr>
      <w:ins w:id="8101" w:author="Skat" w:date="2010-06-25T12:54:00Z">
        <w:r>
          <w:rPr>
            <w:noProof/>
          </w:rPr>
          <w:t>NemKontoTekst</w:t>
        </w:r>
        <w:r>
          <w:rPr>
            <w:noProof/>
          </w:rPr>
          <w:tab/>
          <w:t>51;53;144;168</w:t>
        </w:r>
      </w:ins>
    </w:p>
    <w:p w:rsidR="00162F95" w:rsidRDefault="00162F95" w:rsidP="00162F95">
      <w:pPr>
        <w:pStyle w:val="Indeks1"/>
        <w:tabs>
          <w:tab w:val="right" w:leader="dot" w:pos="4993"/>
        </w:tabs>
        <w:rPr>
          <w:ins w:id="8102" w:author="Skat" w:date="2010-06-25T12:54:00Z"/>
          <w:noProof/>
        </w:rPr>
      </w:pPr>
      <w:ins w:id="8103" w:author="Skat" w:date="2010-06-25T12:54:00Z">
        <w:r>
          <w:rPr>
            <w:noProof/>
          </w:rPr>
          <w:t>OrganisatoriskEnhedNummer</w:t>
        </w:r>
        <w:r>
          <w:rPr>
            <w:noProof/>
          </w:rPr>
          <w:tab/>
          <w:t>91;123;168</w:t>
        </w:r>
      </w:ins>
    </w:p>
    <w:p w:rsidR="00162F95" w:rsidRDefault="00162F95" w:rsidP="00162F95">
      <w:pPr>
        <w:pStyle w:val="Indeks1"/>
        <w:tabs>
          <w:tab w:val="right" w:leader="dot" w:pos="4993"/>
        </w:tabs>
        <w:rPr>
          <w:ins w:id="8104" w:author="Skat" w:date="2010-06-25T12:54:00Z"/>
          <w:noProof/>
        </w:rPr>
      </w:pPr>
      <w:ins w:id="8105" w:author="Skat" w:date="2010-06-25T12:54:00Z">
        <w:r>
          <w:rPr>
            <w:noProof/>
          </w:rPr>
          <w:t>PeriodeLængde</w:t>
        </w:r>
        <w:r>
          <w:rPr>
            <w:noProof/>
          </w:rPr>
          <w:tab/>
          <w:t>29;168</w:t>
        </w:r>
      </w:ins>
    </w:p>
    <w:p w:rsidR="00162F95" w:rsidRDefault="00162F95" w:rsidP="00162F95">
      <w:pPr>
        <w:pStyle w:val="Indeks1"/>
        <w:tabs>
          <w:tab w:val="right" w:leader="dot" w:pos="4993"/>
        </w:tabs>
        <w:rPr>
          <w:ins w:id="8106" w:author="Skat" w:date="2010-06-25T12:54:00Z"/>
          <w:noProof/>
        </w:rPr>
      </w:pPr>
      <w:ins w:id="8107" w:author="Skat" w:date="2010-06-25T12:54:00Z">
        <w:r>
          <w:rPr>
            <w:noProof/>
          </w:rPr>
          <w:t>Placering</w:t>
        </w:r>
        <w:r>
          <w:rPr>
            <w:noProof/>
          </w:rPr>
          <w:tab/>
          <w:t>5;96;130;168</w:t>
        </w:r>
      </w:ins>
    </w:p>
    <w:p w:rsidR="00162F95" w:rsidRDefault="00162F95" w:rsidP="00162F95">
      <w:pPr>
        <w:pStyle w:val="Indeks1"/>
        <w:tabs>
          <w:tab w:val="right" w:leader="dot" w:pos="4993"/>
        </w:tabs>
        <w:rPr>
          <w:ins w:id="8108" w:author="Skat" w:date="2010-06-25T12:54:00Z"/>
          <w:noProof/>
        </w:rPr>
      </w:pPr>
      <w:ins w:id="8109" w:author="Skat" w:date="2010-06-25T12:54:00Z">
        <w:r>
          <w:rPr>
            <w:noProof/>
          </w:rPr>
          <w:t>PostBoksNummer</w:t>
        </w:r>
        <w:r>
          <w:rPr>
            <w:noProof/>
          </w:rPr>
          <w:tab/>
          <w:t>76;168</w:t>
        </w:r>
      </w:ins>
    </w:p>
    <w:p w:rsidR="00162F95" w:rsidRDefault="00162F95" w:rsidP="00162F95">
      <w:pPr>
        <w:pStyle w:val="Indeks1"/>
        <w:tabs>
          <w:tab w:val="right" w:leader="dot" w:pos="4993"/>
        </w:tabs>
        <w:rPr>
          <w:ins w:id="8110" w:author="Skat" w:date="2010-06-25T12:54:00Z"/>
          <w:noProof/>
        </w:rPr>
      </w:pPr>
      <w:ins w:id="8111" w:author="Skat" w:date="2010-06-25T12:54:00Z">
        <w:r>
          <w:rPr>
            <w:noProof/>
          </w:rPr>
          <w:t>PostDistrikt</w:t>
        </w:r>
        <w:r>
          <w:rPr>
            <w:noProof/>
          </w:rPr>
          <w:tab/>
          <w:t>76;169</w:t>
        </w:r>
      </w:ins>
    </w:p>
    <w:p w:rsidR="00162F95" w:rsidRDefault="00162F95" w:rsidP="00162F95">
      <w:pPr>
        <w:pStyle w:val="Indeks1"/>
        <w:tabs>
          <w:tab w:val="right" w:leader="dot" w:pos="4993"/>
        </w:tabs>
        <w:rPr>
          <w:ins w:id="8112" w:author="Skat" w:date="2010-06-25T12:54:00Z"/>
          <w:noProof/>
        </w:rPr>
      </w:pPr>
      <w:ins w:id="8113" w:author="Skat" w:date="2010-06-25T12:54:00Z">
        <w:r>
          <w:rPr>
            <w:noProof/>
          </w:rPr>
          <w:t>PostNummer</w:t>
        </w:r>
        <w:r>
          <w:rPr>
            <w:noProof/>
          </w:rPr>
          <w:tab/>
          <w:t>76;169</w:t>
        </w:r>
      </w:ins>
    </w:p>
    <w:p w:rsidR="00162F95" w:rsidRDefault="00162F95" w:rsidP="00162F95">
      <w:pPr>
        <w:pStyle w:val="Indeks1"/>
        <w:tabs>
          <w:tab w:val="right" w:leader="dot" w:pos="4993"/>
        </w:tabs>
        <w:rPr>
          <w:ins w:id="8114" w:author="Skat" w:date="2010-06-25T12:54:00Z"/>
          <w:noProof/>
        </w:rPr>
      </w:pPr>
      <w:ins w:id="8115" w:author="Skat" w:date="2010-06-25T12:54:00Z">
        <w:r>
          <w:rPr>
            <w:noProof/>
          </w:rPr>
          <w:t>Procent</w:t>
        </w:r>
        <w:r>
          <w:rPr>
            <w:noProof/>
          </w:rPr>
          <w:tab/>
          <w:t>7;15;29;34;40;69;70;151;169</w:t>
        </w:r>
      </w:ins>
    </w:p>
    <w:p w:rsidR="00162F95" w:rsidRDefault="00162F95" w:rsidP="00162F95">
      <w:pPr>
        <w:pStyle w:val="Indeks1"/>
        <w:tabs>
          <w:tab w:val="right" w:leader="dot" w:pos="4993"/>
        </w:tabs>
        <w:rPr>
          <w:ins w:id="8116" w:author="Skat" w:date="2010-06-25T12:54:00Z"/>
          <w:noProof/>
        </w:rPr>
      </w:pPr>
      <w:ins w:id="8117" w:author="Skat" w:date="2010-06-25T12:54:00Z">
        <w:r>
          <w:rPr>
            <w:noProof/>
          </w:rPr>
          <w:t>ProcesKontoKode</w:t>
        </w:r>
        <w:r>
          <w:rPr>
            <w:noProof/>
          </w:rPr>
          <w:tab/>
          <w:t>129;169</w:t>
        </w:r>
      </w:ins>
    </w:p>
    <w:p w:rsidR="00162F95" w:rsidRDefault="00162F95" w:rsidP="00162F95">
      <w:pPr>
        <w:pStyle w:val="Indeks1"/>
        <w:tabs>
          <w:tab w:val="right" w:leader="dot" w:pos="4993"/>
        </w:tabs>
        <w:rPr>
          <w:ins w:id="8118" w:author="Skat" w:date="2010-06-25T12:54:00Z"/>
          <w:noProof/>
        </w:rPr>
      </w:pPr>
      <w:ins w:id="8119" w:author="Skat" w:date="2010-06-25T12:54:00Z">
        <w:r>
          <w:rPr>
            <w:noProof/>
          </w:rPr>
          <w:t>ProduktionEnhedNummer</w:t>
        </w:r>
        <w:r>
          <w:rPr>
            <w:noProof/>
          </w:rPr>
          <w:tab/>
          <w:t>55;95;169</w:t>
        </w:r>
      </w:ins>
    </w:p>
    <w:p w:rsidR="00162F95" w:rsidRDefault="00162F95" w:rsidP="00162F95">
      <w:pPr>
        <w:pStyle w:val="Indeks1"/>
        <w:tabs>
          <w:tab w:val="right" w:leader="dot" w:pos="4993"/>
        </w:tabs>
        <w:rPr>
          <w:ins w:id="8120" w:author="Skat" w:date="2010-06-25T12:54:00Z"/>
          <w:noProof/>
        </w:rPr>
      </w:pPr>
      <w:ins w:id="8121" w:author="Skat" w:date="2010-06-25T12:54:00Z">
        <w:r>
          <w:rPr>
            <w:noProof/>
          </w:rPr>
          <w:t>Rate</w:t>
        </w:r>
        <w:r>
          <w:rPr>
            <w:noProof/>
          </w:rPr>
          <w:tab/>
          <w:t>31;169</w:t>
        </w:r>
      </w:ins>
    </w:p>
    <w:p w:rsidR="00162F95" w:rsidRDefault="00162F95" w:rsidP="00162F95">
      <w:pPr>
        <w:pStyle w:val="Indeks1"/>
        <w:tabs>
          <w:tab w:val="right" w:leader="dot" w:pos="4993"/>
        </w:tabs>
        <w:rPr>
          <w:ins w:id="8122" w:author="Skat" w:date="2010-06-25T12:54:00Z"/>
          <w:noProof/>
        </w:rPr>
      </w:pPr>
      <w:ins w:id="8123" w:author="Skat" w:date="2010-06-25T12:54:00Z">
        <w:r>
          <w:rPr>
            <w:noProof/>
          </w:rPr>
          <w:t>RegelSæt</w:t>
        </w:r>
        <w:r>
          <w:rPr>
            <w:noProof/>
          </w:rPr>
          <w:tab/>
          <w:t>7;31;34;36;42;143;169</w:t>
        </w:r>
      </w:ins>
    </w:p>
    <w:p w:rsidR="00162F95" w:rsidRDefault="00162F95" w:rsidP="00162F95">
      <w:pPr>
        <w:pStyle w:val="Indeks1"/>
        <w:tabs>
          <w:tab w:val="right" w:leader="dot" w:pos="4993"/>
        </w:tabs>
        <w:rPr>
          <w:ins w:id="8124" w:author="Skat" w:date="2010-06-25T12:54:00Z"/>
          <w:noProof/>
        </w:rPr>
      </w:pPr>
      <w:ins w:id="8125" w:author="Skat" w:date="2010-06-25T12:54:00Z">
        <w:r>
          <w:rPr>
            <w:noProof/>
          </w:rPr>
          <w:t>Rentesats</w:t>
        </w:r>
        <w:r>
          <w:rPr>
            <w:noProof/>
          </w:rPr>
          <w:tab/>
          <w:t>19;23;43;88;152;154;170</w:t>
        </w:r>
      </w:ins>
    </w:p>
    <w:p w:rsidR="00162F95" w:rsidRDefault="00162F95" w:rsidP="00162F95">
      <w:pPr>
        <w:pStyle w:val="Indeks1"/>
        <w:tabs>
          <w:tab w:val="right" w:leader="dot" w:pos="4993"/>
        </w:tabs>
        <w:rPr>
          <w:ins w:id="8126" w:author="Skat" w:date="2010-06-25T12:54:00Z"/>
          <w:noProof/>
        </w:rPr>
      </w:pPr>
      <w:ins w:id="8127" w:author="Skat" w:date="2010-06-25T12:54:00Z">
        <w:r>
          <w:rPr>
            <w:noProof/>
          </w:rPr>
          <w:t>SagJournalNummer</w:t>
        </w:r>
        <w:r>
          <w:rPr>
            <w:noProof/>
          </w:rPr>
          <w:tab/>
          <w:t>131;170</w:t>
        </w:r>
      </w:ins>
    </w:p>
    <w:p w:rsidR="00162F95" w:rsidRDefault="00162F95" w:rsidP="00162F95">
      <w:pPr>
        <w:pStyle w:val="Indeks1"/>
        <w:tabs>
          <w:tab w:val="right" w:leader="dot" w:pos="4993"/>
        </w:tabs>
        <w:rPr>
          <w:ins w:id="8128" w:author="Skat" w:date="2010-06-25T12:54:00Z"/>
          <w:noProof/>
        </w:rPr>
      </w:pPr>
      <w:ins w:id="8129" w:author="Skat" w:date="2010-06-25T12:54:00Z">
        <w:r>
          <w:rPr>
            <w:noProof/>
          </w:rPr>
          <w:t>SagStatus</w:t>
        </w:r>
        <w:r>
          <w:rPr>
            <w:noProof/>
          </w:rPr>
          <w:tab/>
          <w:t>131;170</w:t>
        </w:r>
      </w:ins>
    </w:p>
    <w:p w:rsidR="00162F95" w:rsidRDefault="00162F95" w:rsidP="00162F95">
      <w:pPr>
        <w:pStyle w:val="Indeks1"/>
        <w:tabs>
          <w:tab w:val="right" w:leader="dot" w:pos="4993"/>
        </w:tabs>
        <w:rPr>
          <w:ins w:id="8130" w:author="Skat" w:date="2010-06-25T12:54:00Z"/>
          <w:noProof/>
        </w:rPr>
      </w:pPr>
      <w:ins w:id="8131" w:author="Skat" w:date="2010-06-25T12:54:00Z">
        <w:r>
          <w:rPr>
            <w:noProof/>
          </w:rPr>
          <w:t>SENummer</w:t>
        </w:r>
        <w:r>
          <w:rPr>
            <w:noProof/>
          </w:rPr>
          <w:tab/>
          <w:t>105;138;170</w:t>
        </w:r>
      </w:ins>
    </w:p>
    <w:p w:rsidR="00162F95" w:rsidRDefault="00162F95" w:rsidP="00162F95">
      <w:pPr>
        <w:pStyle w:val="Indeks1"/>
        <w:tabs>
          <w:tab w:val="right" w:leader="dot" w:pos="4993"/>
        </w:tabs>
        <w:rPr>
          <w:ins w:id="8132" w:author="Skat" w:date="2010-06-25T12:54:00Z"/>
          <w:noProof/>
        </w:rPr>
      </w:pPr>
      <w:ins w:id="8133" w:author="Skat" w:date="2010-06-25T12:54:00Z">
        <w:r>
          <w:rPr>
            <w:noProof/>
          </w:rPr>
          <w:t>SideDørTekst</w:t>
        </w:r>
        <w:r>
          <w:rPr>
            <w:noProof/>
          </w:rPr>
          <w:tab/>
          <w:t>76;170</w:t>
        </w:r>
      </w:ins>
    </w:p>
    <w:p w:rsidR="00162F95" w:rsidRDefault="00162F95" w:rsidP="00162F95">
      <w:pPr>
        <w:pStyle w:val="Indeks1"/>
        <w:tabs>
          <w:tab w:val="right" w:leader="dot" w:pos="4993"/>
        </w:tabs>
        <w:rPr>
          <w:ins w:id="8134" w:author="Skat" w:date="2010-06-25T12:54:00Z"/>
          <w:noProof/>
        </w:rPr>
      </w:pPr>
      <w:ins w:id="8135" w:author="Skat" w:date="2010-06-25T12:54:00Z">
        <w:r>
          <w:rPr>
            <w:noProof/>
          </w:rPr>
          <w:t>SidsteRettidigeBetalingFrist</w:t>
        </w:r>
        <w:r>
          <w:rPr>
            <w:noProof/>
          </w:rPr>
          <w:tab/>
          <w:t>30;31;33;171</w:t>
        </w:r>
      </w:ins>
    </w:p>
    <w:p w:rsidR="00162F95" w:rsidRDefault="00162F95" w:rsidP="00162F95">
      <w:pPr>
        <w:pStyle w:val="Indeks1"/>
        <w:tabs>
          <w:tab w:val="right" w:leader="dot" w:pos="4993"/>
        </w:tabs>
        <w:rPr>
          <w:ins w:id="8136" w:author="Skat" w:date="2010-06-25T12:54:00Z"/>
          <w:noProof/>
        </w:rPr>
      </w:pPr>
      <w:ins w:id="8137" w:author="Skat" w:date="2010-06-25T12:54:00Z">
        <w:r>
          <w:rPr>
            <w:noProof/>
          </w:rPr>
          <w:t>Slutdato</w:t>
        </w:r>
        <w:r>
          <w:rPr>
            <w:noProof/>
          </w:rPr>
          <w:tab/>
          <w:t>2;41;171</w:t>
        </w:r>
      </w:ins>
    </w:p>
    <w:p w:rsidR="00162F95" w:rsidRDefault="00162F95" w:rsidP="00162F95">
      <w:pPr>
        <w:pStyle w:val="Indeks1"/>
        <w:tabs>
          <w:tab w:val="right" w:leader="dot" w:pos="4993"/>
        </w:tabs>
        <w:rPr>
          <w:ins w:id="8138" w:author="Skat" w:date="2010-06-25T12:54:00Z"/>
          <w:noProof/>
        </w:rPr>
      </w:pPr>
      <w:ins w:id="8139" w:author="Skat" w:date="2010-06-25T12:54:00Z">
        <w:r>
          <w:rPr>
            <w:noProof/>
          </w:rPr>
          <w:t>Sprog</w:t>
        </w:r>
        <w:r>
          <w:rPr>
            <w:noProof/>
          </w:rPr>
          <w:tab/>
          <w:t>121;171</w:t>
        </w:r>
      </w:ins>
    </w:p>
    <w:p w:rsidR="00162F95" w:rsidRDefault="00162F95" w:rsidP="00162F95">
      <w:pPr>
        <w:pStyle w:val="Indeks1"/>
        <w:tabs>
          <w:tab w:val="right" w:leader="dot" w:pos="4993"/>
        </w:tabs>
        <w:rPr>
          <w:ins w:id="8140" w:author="Skat" w:date="2010-06-25T12:54:00Z"/>
          <w:noProof/>
        </w:rPr>
      </w:pPr>
      <w:ins w:id="8141" w:author="Skat" w:date="2010-06-25T12:54:00Z">
        <w:r>
          <w:rPr>
            <w:noProof/>
          </w:rPr>
          <w:t>Startdato</w:t>
        </w:r>
        <w:r>
          <w:rPr>
            <w:noProof/>
          </w:rPr>
          <w:tab/>
          <w:t>2;41;171</w:t>
        </w:r>
      </w:ins>
    </w:p>
    <w:p w:rsidR="00162F95" w:rsidRDefault="00162F95" w:rsidP="00162F95">
      <w:pPr>
        <w:pStyle w:val="Indeks1"/>
        <w:tabs>
          <w:tab w:val="right" w:leader="dot" w:pos="4993"/>
        </w:tabs>
        <w:rPr>
          <w:ins w:id="8142" w:author="Skat" w:date="2010-06-25T12:54:00Z"/>
          <w:noProof/>
        </w:rPr>
      </w:pPr>
      <w:ins w:id="8143" w:author="Skat" w:date="2010-06-25T12:54:00Z">
        <w:r>
          <w:rPr>
            <w:noProof/>
          </w:rPr>
          <w:t>TalHel</w:t>
        </w:r>
        <w:r>
          <w:rPr>
            <w:noProof/>
          </w:rPr>
          <w:tab/>
          <w:t>53;71;101;113;121;171</w:t>
        </w:r>
      </w:ins>
    </w:p>
    <w:p w:rsidR="00162F95" w:rsidRDefault="00162F95" w:rsidP="00162F95">
      <w:pPr>
        <w:pStyle w:val="Indeks1"/>
        <w:tabs>
          <w:tab w:val="right" w:leader="dot" w:pos="4993"/>
        </w:tabs>
        <w:rPr>
          <w:ins w:id="8144" w:author="Skat" w:date="2010-06-25T12:54:00Z"/>
          <w:noProof/>
        </w:rPr>
      </w:pPr>
      <w:ins w:id="8145" w:author="Skat" w:date="2010-06-25T12:54:00Z">
        <w:r>
          <w:rPr>
            <w:noProof/>
          </w:rPr>
          <w:t>TalHel22</w:t>
        </w:r>
        <w:r>
          <w:rPr>
            <w:noProof/>
          </w:rPr>
          <w:tab/>
          <w:t>133;171</w:t>
        </w:r>
      </w:ins>
    </w:p>
    <w:p w:rsidR="00162F95" w:rsidRDefault="00162F95" w:rsidP="00162F95">
      <w:pPr>
        <w:pStyle w:val="Indeks1"/>
        <w:tabs>
          <w:tab w:val="right" w:leader="dot" w:pos="4993"/>
        </w:tabs>
        <w:rPr>
          <w:ins w:id="8146" w:author="Skat" w:date="2010-06-25T12:54:00Z"/>
          <w:noProof/>
        </w:rPr>
      </w:pPr>
      <w:ins w:id="8147" w:author="Skat" w:date="2010-06-25T12:54:00Z">
        <w:r>
          <w:rPr>
            <w:noProof/>
          </w:rPr>
          <w:t>Tekst1</w:t>
        </w:r>
        <w:r>
          <w:rPr>
            <w:noProof/>
          </w:rPr>
          <w:tab/>
          <w:t>27;172</w:t>
        </w:r>
      </w:ins>
    </w:p>
    <w:p w:rsidR="00162F95" w:rsidRDefault="00162F95" w:rsidP="00162F95">
      <w:pPr>
        <w:pStyle w:val="Indeks1"/>
        <w:tabs>
          <w:tab w:val="right" w:leader="dot" w:pos="4993"/>
        </w:tabs>
        <w:rPr>
          <w:ins w:id="8148" w:author="Skat" w:date="2010-06-25T12:54:00Z"/>
          <w:noProof/>
        </w:rPr>
      </w:pPr>
      <w:ins w:id="8149" w:author="Skat" w:date="2010-06-25T12:54:00Z">
        <w:r>
          <w:rPr>
            <w:noProof/>
          </w:rPr>
          <w:t>Tekst11</w:t>
        </w:r>
        <w:r>
          <w:rPr>
            <w:noProof/>
          </w:rPr>
          <w:tab/>
          <w:t>5;96;114;115;116;125;126;130;131;135;136;137;172</w:t>
        </w:r>
      </w:ins>
    </w:p>
    <w:p w:rsidR="00162F95" w:rsidRDefault="00162F95" w:rsidP="00162F95">
      <w:pPr>
        <w:pStyle w:val="Indeks1"/>
        <w:tabs>
          <w:tab w:val="right" w:leader="dot" w:pos="4993"/>
        </w:tabs>
        <w:rPr>
          <w:ins w:id="8150" w:author="Skat" w:date="2010-06-25T12:54:00Z"/>
          <w:noProof/>
        </w:rPr>
      </w:pPr>
      <w:ins w:id="8151" w:author="Skat" w:date="2010-06-25T12:54:00Z">
        <w:r>
          <w:rPr>
            <w:noProof/>
          </w:rPr>
          <w:t>Tekst13</w:t>
        </w:r>
        <w:r>
          <w:rPr>
            <w:noProof/>
          </w:rPr>
          <w:tab/>
          <w:t>131;172</w:t>
        </w:r>
      </w:ins>
    </w:p>
    <w:p w:rsidR="00162F95" w:rsidRDefault="00162F95" w:rsidP="00162F95">
      <w:pPr>
        <w:pStyle w:val="Indeks1"/>
        <w:tabs>
          <w:tab w:val="right" w:leader="dot" w:pos="4993"/>
        </w:tabs>
        <w:rPr>
          <w:noProof/>
        </w:rPr>
      </w:pPr>
      <w:ins w:id="8152" w:author="Skat" w:date="2010-06-25T12:54:00Z">
        <w:r>
          <w:rPr>
            <w:noProof/>
          </w:rPr>
          <w:t>Tekst2000</w:t>
        </w:r>
        <w:r>
          <w:rPr>
            <w:noProof/>
          </w:rPr>
          <w:tab/>
          <w:t>111</w:t>
        </w:r>
      </w:ins>
      <w:r>
        <w:rPr>
          <w:noProof/>
        </w:rPr>
        <w:t>;131</w:t>
      </w:r>
      <w:ins w:id="8153" w:author="Skat" w:date="2010-06-25T12:54:00Z">
        <w:r>
          <w:rPr>
            <w:noProof/>
          </w:rPr>
          <w:t>;172</w:t>
        </w:r>
      </w:ins>
    </w:p>
    <w:p w:rsidR="00307A99" w:rsidRDefault="00307A99" w:rsidP="00307A99">
      <w:pPr>
        <w:pStyle w:val="Indeks1"/>
        <w:tabs>
          <w:tab w:val="right" w:leader="dot" w:pos="4993"/>
        </w:tabs>
        <w:rPr>
          <w:del w:id="8154" w:author="Skat" w:date="2010-06-25T12:54:00Z"/>
          <w:noProof/>
        </w:rPr>
      </w:pPr>
      <w:del w:id="8155" w:author="Skat" w:date="2010-06-25T12:54:00Z">
        <w:r>
          <w:rPr>
            <w:noProof/>
          </w:rPr>
          <w:delText>Dato</w:delText>
        </w:r>
        <w:r>
          <w:rPr>
            <w:noProof/>
          </w:rPr>
          <w:tab/>
          <w:delText>3;4;7;9;10;15;16;20;21;26;27;30;32;33;34;35;42;45;46;48;52;54;57;61;62;69;70;73;74;75;77;79;80;86;90;92;95;96;100;102;104;105;108;111;112;113;114;117;118;123;124;126;132</w:delText>
        </w:r>
      </w:del>
    </w:p>
    <w:p w:rsidR="00307A99" w:rsidRDefault="00307A99" w:rsidP="00307A99">
      <w:pPr>
        <w:pStyle w:val="Indeks1"/>
        <w:tabs>
          <w:tab w:val="right" w:leader="dot" w:pos="4993"/>
        </w:tabs>
        <w:rPr>
          <w:del w:id="8156" w:author="Skat" w:date="2010-06-25T12:54:00Z"/>
          <w:noProof/>
        </w:rPr>
      </w:pPr>
      <w:del w:id="8157" w:author="Skat" w:date="2010-06-25T12:54:00Z">
        <w:r>
          <w:rPr>
            <w:noProof/>
          </w:rPr>
          <w:delText>DatoTid</w:delText>
        </w:r>
        <w:r>
          <w:rPr>
            <w:noProof/>
          </w:rPr>
          <w:tab/>
          <w:delText>4;20;22;23;42;43;56;86;94;116;123;125;128;132</w:delText>
        </w:r>
      </w:del>
    </w:p>
    <w:p w:rsidR="00307A99" w:rsidRDefault="00307A99" w:rsidP="00307A99">
      <w:pPr>
        <w:pStyle w:val="Indeks1"/>
        <w:tabs>
          <w:tab w:val="right" w:leader="dot" w:pos="4993"/>
        </w:tabs>
        <w:rPr>
          <w:del w:id="8158" w:author="Skat" w:date="2010-06-25T12:54:00Z"/>
          <w:noProof/>
        </w:rPr>
      </w:pPr>
      <w:del w:id="8159" w:author="Skat" w:date="2010-06-25T12:54:00Z">
        <w:r>
          <w:rPr>
            <w:noProof/>
          </w:rPr>
          <w:delText>DødKode</w:delText>
        </w:r>
        <w:r>
          <w:rPr>
            <w:noProof/>
          </w:rPr>
          <w:tab/>
          <w:delText>77;132</w:delText>
        </w:r>
      </w:del>
    </w:p>
    <w:p w:rsidR="00307A99" w:rsidRDefault="00307A99" w:rsidP="00307A99">
      <w:pPr>
        <w:pStyle w:val="Indeks1"/>
        <w:tabs>
          <w:tab w:val="right" w:leader="dot" w:pos="4993"/>
        </w:tabs>
        <w:rPr>
          <w:del w:id="8160" w:author="Skat" w:date="2010-06-25T12:54:00Z"/>
          <w:noProof/>
        </w:rPr>
      </w:pPr>
      <w:del w:id="8161" w:author="Skat" w:date="2010-06-25T12:54:00Z">
        <w:r>
          <w:rPr>
            <w:noProof/>
          </w:rPr>
          <w:delText>EANNummer</w:delText>
        </w:r>
        <w:r>
          <w:rPr>
            <w:noProof/>
          </w:rPr>
          <w:tab/>
          <w:delText>79;132</w:delText>
        </w:r>
      </w:del>
    </w:p>
    <w:p w:rsidR="00307A99" w:rsidRDefault="00307A99" w:rsidP="00307A99">
      <w:pPr>
        <w:pStyle w:val="Indeks1"/>
        <w:tabs>
          <w:tab w:val="right" w:leader="dot" w:pos="4993"/>
        </w:tabs>
        <w:rPr>
          <w:del w:id="8162" w:author="Skat" w:date="2010-06-25T12:54:00Z"/>
          <w:noProof/>
        </w:rPr>
      </w:pPr>
      <w:del w:id="8163" w:author="Skat" w:date="2010-06-25T12:54:00Z">
        <w:r>
          <w:rPr>
            <w:noProof/>
          </w:rPr>
          <w:delText>EksternID</w:delText>
        </w:r>
        <w:r>
          <w:rPr>
            <w:noProof/>
          </w:rPr>
          <w:tab/>
          <w:delText>10;113;133</w:delText>
        </w:r>
      </w:del>
    </w:p>
    <w:p w:rsidR="00307A99" w:rsidRDefault="00307A99" w:rsidP="00307A99">
      <w:pPr>
        <w:pStyle w:val="Indeks1"/>
        <w:tabs>
          <w:tab w:val="right" w:leader="dot" w:pos="4993"/>
        </w:tabs>
        <w:rPr>
          <w:del w:id="8164" w:author="Skat" w:date="2010-06-25T12:54:00Z"/>
          <w:noProof/>
        </w:rPr>
      </w:pPr>
      <w:del w:id="8165" w:author="Skat" w:date="2010-06-25T12:54:00Z">
        <w:r>
          <w:rPr>
            <w:noProof/>
          </w:rPr>
          <w:delText>Etage</w:delText>
        </w:r>
        <w:r>
          <w:rPr>
            <w:noProof/>
          </w:rPr>
          <w:tab/>
          <w:delText>73;133</w:delText>
        </w:r>
      </w:del>
    </w:p>
    <w:p w:rsidR="00307A99" w:rsidRDefault="00307A99" w:rsidP="00307A99">
      <w:pPr>
        <w:pStyle w:val="Indeks1"/>
        <w:tabs>
          <w:tab w:val="right" w:leader="dot" w:pos="4993"/>
        </w:tabs>
        <w:rPr>
          <w:del w:id="8166" w:author="Skat" w:date="2010-06-25T12:54:00Z"/>
          <w:noProof/>
        </w:rPr>
      </w:pPr>
      <w:del w:id="8167" w:author="Skat" w:date="2010-06-25T12:54:00Z">
        <w:r>
          <w:rPr>
            <w:noProof/>
          </w:rPr>
          <w:delText>EtageTekst</w:delText>
        </w:r>
        <w:r>
          <w:rPr>
            <w:noProof/>
          </w:rPr>
          <w:tab/>
          <w:delText>73;133</w:delText>
        </w:r>
      </w:del>
    </w:p>
    <w:p w:rsidR="00307A99" w:rsidRDefault="00307A99" w:rsidP="00307A99">
      <w:pPr>
        <w:pStyle w:val="Indeks1"/>
        <w:tabs>
          <w:tab w:val="right" w:leader="dot" w:pos="4993"/>
        </w:tabs>
        <w:rPr>
          <w:del w:id="8168" w:author="Skat" w:date="2010-06-25T12:54:00Z"/>
          <w:noProof/>
        </w:rPr>
      </w:pPr>
      <w:del w:id="8169" w:author="Skat" w:date="2010-06-25T12:54:00Z">
        <w:r>
          <w:rPr>
            <w:noProof/>
          </w:rPr>
          <w:delText>Fil</w:delText>
        </w:r>
        <w:r>
          <w:rPr>
            <w:noProof/>
          </w:rPr>
          <w:tab/>
          <w:delText>28;133</w:delText>
        </w:r>
      </w:del>
    </w:p>
    <w:p w:rsidR="00307A99" w:rsidRDefault="00307A99" w:rsidP="00307A99">
      <w:pPr>
        <w:pStyle w:val="Indeks1"/>
        <w:tabs>
          <w:tab w:val="right" w:leader="dot" w:pos="4993"/>
        </w:tabs>
        <w:rPr>
          <w:del w:id="8170" w:author="Skat" w:date="2010-06-25T12:54:00Z"/>
          <w:noProof/>
        </w:rPr>
      </w:pPr>
      <w:del w:id="8171" w:author="Skat" w:date="2010-06-25T12:54:00Z">
        <w:r>
          <w:rPr>
            <w:noProof/>
          </w:rPr>
          <w:delText>Finanskontonummer</w:delText>
        </w:r>
        <w:r>
          <w:rPr>
            <w:noProof/>
          </w:rPr>
          <w:tab/>
          <w:delText>3;133</w:delText>
        </w:r>
      </w:del>
    </w:p>
    <w:p w:rsidR="00307A99" w:rsidRDefault="00307A99" w:rsidP="00307A99">
      <w:pPr>
        <w:pStyle w:val="Indeks1"/>
        <w:tabs>
          <w:tab w:val="right" w:leader="dot" w:pos="4993"/>
        </w:tabs>
        <w:rPr>
          <w:del w:id="8172" w:author="Skat" w:date="2010-06-25T12:54:00Z"/>
          <w:noProof/>
        </w:rPr>
      </w:pPr>
      <w:del w:id="8173" w:author="Skat" w:date="2010-06-25T12:54:00Z">
        <w:r>
          <w:rPr>
            <w:noProof/>
          </w:rPr>
          <w:delText>FordringArt</w:delText>
        </w:r>
        <w:r>
          <w:rPr>
            <w:noProof/>
          </w:rPr>
          <w:tab/>
          <w:delText>17;36;63;119;133</w:delText>
        </w:r>
      </w:del>
    </w:p>
    <w:p w:rsidR="00307A99" w:rsidRDefault="00307A99" w:rsidP="00307A99">
      <w:pPr>
        <w:pStyle w:val="Indeks1"/>
        <w:tabs>
          <w:tab w:val="right" w:leader="dot" w:pos="4993"/>
        </w:tabs>
        <w:rPr>
          <w:del w:id="8174" w:author="Skat" w:date="2010-06-25T12:54:00Z"/>
          <w:noProof/>
        </w:rPr>
      </w:pPr>
      <w:del w:id="8175" w:author="Skat" w:date="2010-06-25T12:54:00Z">
        <w:r>
          <w:rPr>
            <w:noProof/>
          </w:rPr>
          <w:delText>Frekvens</w:delText>
        </w:r>
        <w:r>
          <w:rPr>
            <w:noProof/>
          </w:rPr>
          <w:tab/>
          <w:delText>28;134</w:delText>
        </w:r>
      </w:del>
    </w:p>
    <w:p w:rsidR="00307A99" w:rsidRDefault="00307A99" w:rsidP="00307A99">
      <w:pPr>
        <w:pStyle w:val="Indeks1"/>
        <w:tabs>
          <w:tab w:val="right" w:leader="dot" w:pos="4993"/>
        </w:tabs>
        <w:rPr>
          <w:del w:id="8176" w:author="Skat" w:date="2010-06-25T12:54:00Z"/>
          <w:noProof/>
        </w:rPr>
      </w:pPr>
      <w:del w:id="8177" w:author="Skat" w:date="2010-06-25T12:54:00Z">
        <w:r>
          <w:rPr>
            <w:noProof/>
          </w:rPr>
          <w:delText>FødeSted</w:delText>
        </w:r>
        <w:r>
          <w:rPr>
            <w:noProof/>
          </w:rPr>
          <w:tab/>
          <w:delText>90;134</w:delText>
        </w:r>
      </w:del>
    </w:p>
    <w:p w:rsidR="00307A99" w:rsidRDefault="00307A99" w:rsidP="00307A99">
      <w:pPr>
        <w:pStyle w:val="Indeks1"/>
        <w:tabs>
          <w:tab w:val="right" w:leader="dot" w:pos="4993"/>
        </w:tabs>
        <w:rPr>
          <w:del w:id="8178" w:author="Skat" w:date="2010-06-25T12:54:00Z"/>
          <w:noProof/>
        </w:rPr>
      </w:pPr>
      <w:del w:id="8179" w:author="Skat" w:date="2010-06-25T12:54:00Z">
        <w:r>
          <w:rPr>
            <w:noProof/>
          </w:rPr>
          <w:delText>GenoplivetKode</w:delText>
        </w:r>
        <w:r>
          <w:rPr>
            <w:noProof/>
          </w:rPr>
          <w:tab/>
          <w:delText>77;134</w:delText>
        </w:r>
      </w:del>
    </w:p>
    <w:p w:rsidR="00307A99" w:rsidRDefault="00307A99" w:rsidP="00307A99">
      <w:pPr>
        <w:pStyle w:val="Indeks1"/>
        <w:tabs>
          <w:tab w:val="right" w:leader="dot" w:pos="4993"/>
        </w:tabs>
        <w:rPr>
          <w:del w:id="8180" w:author="Skat" w:date="2010-06-25T12:54:00Z"/>
          <w:noProof/>
        </w:rPr>
      </w:pPr>
      <w:del w:id="8181" w:author="Skat" w:date="2010-06-25T12:54:00Z">
        <w:r>
          <w:rPr>
            <w:noProof/>
          </w:rPr>
          <w:delText>GiftKode</w:delText>
        </w:r>
        <w:r>
          <w:rPr>
            <w:noProof/>
          </w:rPr>
          <w:tab/>
          <w:delText>77;134</w:delText>
        </w:r>
      </w:del>
    </w:p>
    <w:p w:rsidR="00307A99" w:rsidRDefault="00307A99" w:rsidP="00307A99">
      <w:pPr>
        <w:pStyle w:val="Indeks1"/>
        <w:tabs>
          <w:tab w:val="right" w:leader="dot" w:pos="4993"/>
        </w:tabs>
        <w:rPr>
          <w:del w:id="8182" w:author="Skat" w:date="2010-06-25T12:54:00Z"/>
          <w:noProof/>
        </w:rPr>
      </w:pPr>
      <w:del w:id="8183" w:author="Skat" w:date="2010-06-25T12:54:00Z">
        <w:r>
          <w:rPr>
            <w:noProof/>
          </w:rPr>
          <w:delText>HusBogstav</w:delText>
        </w:r>
        <w:r>
          <w:rPr>
            <w:noProof/>
          </w:rPr>
          <w:tab/>
          <w:delText>73;134</w:delText>
        </w:r>
      </w:del>
    </w:p>
    <w:p w:rsidR="00307A99" w:rsidRDefault="00307A99" w:rsidP="00307A99">
      <w:pPr>
        <w:pStyle w:val="Indeks1"/>
        <w:tabs>
          <w:tab w:val="right" w:leader="dot" w:pos="4993"/>
        </w:tabs>
        <w:rPr>
          <w:del w:id="8184" w:author="Skat" w:date="2010-06-25T12:54:00Z"/>
          <w:noProof/>
        </w:rPr>
      </w:pPr>
      <w:del w:id="8185" w:author="Skat" w:date="2010-06-25T12:54:00Z">
        <w:r>
          <w:rPr>
            <w:noProof/>
          </w:rPr>
          <w:delText>HusNummer</w:delText>
        </w:r>
        <w:r>
          <w:rPr>
            <w:noProof/>
          </w:rPr>
          <w:tab/>
          <w:delText>73;134</w:delText>
        </w:r>
      </w:del>
    </w:p>
    <w:p w:rsidR="00307A99" w:rsidRDefault="00307A99" w:rsidP="00307A99">
      <w:pPr>
        <w:pStyle w:val="Indeks1"/>
        <w:tabs>
          <w:tab w:val="right" w:leader="dot" w:pos="4993"/>
        </w:tabs>
        <w:rPr>
          <w:del w:id="8186" w:author="Skat" w:date="2010-06-25T12:54:00Z"/>
          <w:noProof/>
        </w:rPr>
      </w:pPr>
      <w:del w:id="8187" w:author="Skat" w:date="2010-06-25T12:54:00Z">
        <w:r>
          <w:rPr>
            <w:noProof/>
          </w:rPr>
          <w:delText>IBANNummer</w:delText>
        </w:r>
        <w:r>
          <w:rPr>
            <w:noProof/>
          </w:rPr>
          <w:tab/>
          <w:delText>45;108;135</w:delText>
        </w:r>
      </w:del>
    </w:p>
    <w:p w:rsidR="00307A99" w:rsidRDefault="00307A99" w:rsidP="00307A99">
      <w:pPr>
        <w:pStyle w:val="Indeks1"/>
        <w:tabs>
          <w:tab w:val="right" w:leader="dot" w:pos="4993"/>
        </w:tabs>
        <w:rPr>
          <w:del w:id="8188" w:author="Skat" w:date="2010-06-25T12:54:00Z"/>
          <w:noProof/>
        </w:rPr>
      </w:pPr>
      <w:del w:id="8189" w:author="Skat" w:date="2010-06-25T12:54:00Z">
        <w:r>
          <w:rPr>
            <w:noProof/>
          </w:rPr>
          <w:delText>ID</w:delText>
        </w:r>
        <w:r>
          <w:rPr>
            <w:noProof/>
          </w:rPr>
          <w:tab/>
          <w:delText>2;5;10;12;15;34;38;56;61;93;95;113;117;135</w:delText>
        </w:r>
      </w:del>
    </w:p>
    <w:p w:rsidR="00307A99" w:rsidRDefault="00307A99" w:rsidP="00307A99">
      <w:pPr>
        <w:pStyle w:val="Indeks1"/>
        <w:tabs>
          <w:tab w:val="right" w:leader="dot" w:pos="4993"/>
        </w:tabs>
        <w:rPr>
          <w:del w:id="8190" w:author="Skat" w:date="2010-06-25T12:54:00Z"/>
          <w:noProof/>
        </w:rPr>
      </w:pPr>
      <w:del w:id="8191" w:author="Skat" w:date="2010-06-25T12:54:00Z">
        <w:r>
          <w:rPr>
            <w:noProof/>
          </w:rPr>
          <w:delText>IdentifikationNummer</w:delText>
        </w:r>
        <w:r>
          <w:rPr>
            <w:noProof/>
          </w:rPr>
          <w:tab/>
          <w:delText>4;74;135</w:delText>
        </w:r>
      </w:del>
    </w:p>
    <w:p w:rsidR="00307A99" w:rsidRDefault="00307A99" w:rsidP="00307A99">
      <w:pPr>
        <w:pStyle w:val="Indeks1"/>
        <w:tabs>
          <w:tab w:val="right" w:leader="dot" w:pos="4993"/>
        </w:tabs>
        <w:rPr>
          <w:del w:id="8192" w:author="Skat" w:date="2010-06-25T12:54:00Z"/>
          <w:noProof/>
        </w:rPr>
      </w:pPr>
      <w:del w:id="8193" w:author="Skat" w:date="2010-06-25T12:54:00Z">
        <w:r>
          <w:rPr>
            <w:noProof/>
          </w:rPr>
          <w:delText>IndsatsType</w:delText>
        </w:r>
        <w:r>
          <w:rPr>
            <w:noProof/>
          </w:rPr>
          <w:tab/>
          <w:delText>39;136</w:delText>
        </w:r>
      </w:del>
    </w:p>
    <w:p w:rsidR="00307A99" w:rsidRDefault="00307A99" w:rsidP="00307A99">
      <w:pPr>
        <w:pStyle w:val="Indeks1"/>
        <w:tabs>
          <w:tab w:val="right" w:leader="dot" w:pos="4993"/>
        </w:tabs>
        <w:rPr>
          <w:del w:id="8194" w:author="Skat" w:date="2010-06-25T12:54:00Z"/>
          <w:noProof/>
        </w:rPr>
      </w:pPr>
      <w:del w:id="8195" w:author="Skat" w:date="2010-06-25T12:54:00Z">
        <w:r>
          <w:rPr>
            <w:noProof/>
          </w:rPr>
          <w:delText>JaNej</w:delText>
        </w:r>
        <w:r>
          <w:rPr>
            <w:noProof/>
          </w:rPr>
          <w:tab/>
          <w:delText>17;33;36;46;48;63;75;80;112;114;119;126;136</w:delText>
        </w:r>
      </w:del>
    </w:p>
    <w:p w:rsidR="00307A99" w:rsidRDefault="00307A99" w:rsidP="00307A99">
      <w:pPr>
        <w:pStyle w:val="Indeks1"/>
        <w:tabs>
          <w:tab w:val="right" w:leader="dot" w:pos="4993"/>
        </w:tabs>
        <w:rPr>
          <w:del w:id="8196" w:author="Skat" w:date="2010-06-25T12:54:00Z"/>
          <w:noProof/>
        </w:rPr>
      </w:pPr>
      <w:del w:id="8197" w:author="Skat" w:date="2010-06-25T12:54:00Z">
        <w:r>
          <w:rPr>
            <w:noProof/>
          </w:rPr>
          <w:delText>Kode</w:delText>
        </w:r>
        <w:r>
          <w:rPr>
            <w:noProof/>
          </w:rPr>
          <w:tab/>
          <w:delText>16;20;35;42;48;62;64;86;95;96;114;118;120;123;136</w:delText>
        </w:r>
      </w:del>
    </w:p>
    <w:p w:rsidR="00307A99" w:rsidRDefault="00307A99" w:rsidP="00307A99">
      <w:pPr>
        <w:pStyle w:val="Indeks1"/>
        <w:tabs>
          <w:tab w:val="right" w:leader="dot" w:pos="4993"/>
        </w:tabs>
        <w:rPr>
          <w:del w:id="8198" w:author="Skat" w:date="2010-06-25T12:54:00Z"/>
          <w:noProof/>
        </w:rPr>
      </w:pPr>
      <w:del w:id="8199" w:author="Skat" w:date="2010-06-25T12:54:00Z">
        <w:r>
          <w:rPr>
            <w:noProof/>
          </w:rPr>
          <w:delText>KodeFireCifreStartEt</w:delText>
        </w:r>
        <w:r>
          <w:rPr>
            <w:noProof/>
          </w:rPr>
          <w:tab/>
          <w:delText>98;136</w:delText>
        </w:r>
      </w:del>
    </w:p>
    <w:p w:rsidR="00307A99" w:rsidRDefault="00307A99" w:rsidP="00307A99">
      <w:pPr>
        <w:pStyle w:val="Indeks1"/>
        <w:tabs>
          <w:tab w:val="right" w:leader="dot" w:pos="4993"/>
        </w:tabs>
        <w:rPr>
          <w:del w:id="8200" w:author="Skat" w:date="2010-06-25T12:54:00Z"/>
          <w:noProof/>
        </w:rPr>
      </w:pPr>
      <w:del w:id="8201" w:author="Skat" w:date="2010-06-25T12:54:00Z">
        <w:r>
          <w:rPr>
            <w:noProof/>
          </w:rPr>
          <w:delText>KodeToCifreStartEt</w:delText>
        </w:r>
        <w:r>
          <w:rPr>
            <w:noProof/>
          </w:rPr>
          <w:tab/>
          <w:delText>105;136</w:delText>
        </w:r>
      </w:del>
    </w:p>
    <w:p w:rsidR="00307A99" w:rsidRDefault="00307A99" w:rsidP="00307A99">
      <w:pPr>
        <w:pStyle w:val="Indeks1"/>
        <w:tabs>
          <w:tab w:val="right" w:leader="dot" w:pos="4993"/>
        </w:tabs>
        <w:rPr>
          <w:del w:id="8202" w:author="Skat" w:date="2010-06-25T12:54:00Z"/>
          <w:noProof/>
        </w:rPr>
      </w:pPr>
      <w:del w:id="8203" w:author="Skat" w:date="2010-06-25T12:54:00Z">
        <w:r>
          <w:rPr>
            <w:noProof/>
          </w:rPr>
          <w:delText>Konto</w:delText>
        </w:r>
        <w:r>
          <w:rPr>
            <w:noProof/>
          </w:rPr>
          <w:tab/>
          <w:delText>12;136</w:delText>
        </w:r>
      </w:del>
    </w:p>
    <w:p w:rsidR="00307A99" w:rsidRDefault="00307A99" w:rsidP="00307A99">
      <w:pPr>
        <w:pStyle w:val="Indeks1"/>
        <w:tabs>
          <w:tab w:val="right" w:leader="dot" w:pos="4993"/>
        </w:tabs>
        <w:rPr>
          <w:del w:id="8204" w:author="Skat" w:date="2010-06-25T12:54:00Z"/>
          <w:noProof/>
        </w:rPr>
      </w:pPr>
      <w:del w:id="8205" w:author="Skat" w:date="2010-06-25T12:54:00Z">
        <w:r>
          <w:rPr>
            <w:noProof/>
          </w:rPr>
          <w:delText>KontoNummer</w:delText>
        </w:r>
        <w:r>
          <w:rPr>
            <w:noProof/>
          </w:rPr>
          <w:tab/>
          <w:delText>76;109;137</w:delText>
        </w:r>
      </w:del>
    </w:p>
    <w:p w:rsidR="00307A99" w:rsidRDefault="00307A99" w:rsidP="00307A99">
      <w:pPr>
        <w:pStyle w:val="Indeks1"/>
        <w:tabs>
          <w:tab w:val="right" w:leader="dot" w:pos="4993"/>
        </w:tabs>
        <w:rPr>
          <w:del w:id="8206" w:author="Skat" w:date="2010-06-25T12:54:00Z"/>
          <w:noProof/>
        </w:rPr>
      </w:pPr>
      <w:del w:id="8207" w:author="Skat" w:date="2010-06-25T12:54:00Z">
        <w:r>
          <w:rPr>
            <w:noProof/>
          </w:rPr>
          <w:delText>KundeNummer</w:delText>
        </w:r>
        <w:r>
          <w:rPr>
            <w:noProof/>
          </w:rPr>
          <w:tab/>
          <w:delText>12;47;55;81;97;137</w:delText>
        </w:r>
      </w:del>
    </w:p>
    <w:p w:rsidR="00307A99" w:rsidRDefault="00307A99" w:rsidP="00307A99">
      <w:pPr>
        <w:pStyle w:val="Indeks1"/>
        <w:tabs>
          <w:tab w:val="right" w:leader="dot" w:pos="4993"/>
        </w:tabs>
        <w:rPr>
          <w:del w:id="8208" w:author="Skat" w:date="2010-06-25T12:54:00Z"/>
          <w:noProof/>
        </w:rPr>
      </w:pPr>
      <w:del w:id="8209" w:author="Skat" w:date="2010-06-25T12:54:00Z">
        <w:r>
          <w:rPr>
            <w:noProof/>
          </w:rPr>
          <w:delText>Køn</w:delText>
        </w:r>
        <w:r>
          <w:rPr>
            <w:noProof/>
          </w:rPr>
          <w:tab/>
          <w:delText>90;137</w:delText>
        </w:r>
      </w:del>
    </w:p>
    <w:p w:rsidR="00307A99" w:rsidRDefault="00307A99" w:rsidP="00307A99">
      <w:pPr>
        <w:pStyle w:val="Indeks1"/>
        <w:tabs>
          <w:tab w:val="right" w:leader="dot" w:pos="4993"/>
        </w:tabs>
        <w:rPr>
          <w:del w:id="8210" w:author="Skat" w:date="2010-06-25T12:54:00Z"/>
          <w:noProof/>
        </w:rPr>
      </w:pPr>
      <w:del w:id="8211" w:author="Skat" w:date="2010-06-25T12:54:00Z">
        <w:r>
          <w:rPr>
            <w:noProof/>
          </w:rPr>
          <w:delText>LandeNummerKode</w:delText>
        </w:r>
        <w:r>
          <w:rPr>
            <w:noProof/>
          </w:rPr>
          <w:tab/>
          <w:delText>83;90;137</w:delText>
        </w:r>
      </w:del>
    </w:p>
    <w:p w:rsidR="00307A99" w:rsidRDefault="00307A99" w:rsidP="00307A99">
      <w:pPr>
        <w:pStyle w:val="Indeks1"/>
        <w:tabs>
          <w:tab w:val="right" w:leader="dot" w:pos="4993"/>
        </w:tabs>
        <w:rPr>
          <w:del w:id="8212" w:author="Skat" w:date="2010-06-25T12:54:00Z"/>
          <w:noProof/>
        </w:rPr>
      </w:pPr>
      <w:del w:id="8213" w:author="Skat" w:date="2010-06-25T12:54:00Z">
        <w:r>
          <w:rPr>
            <w:noProof/>
          </w:rPr>
          <w:delText>LandsDel</w:delText>
        </w:r>
        <w:r>
          <w:rPr>
            <w:noProof/>
          </w:rPr>
          <w:tab/>
          <w:delText>73;137</w:delText>
        </w:r>
      </w:del>
    </w:p>
    <w:p w:rsidR="00307A99" w:rsidRDefault="00307A99" w:rsidP="00307A99">
      <w:pPr>
        <w:pStyle w:val="Indeks1"/>
        <w:tabs>
          <w:tab w:val="right" w:leader="dot" w:pos="4993"/>
        </w:tabs>
        <w:rPr>
          <w:del w:id="8214" w:author="Skat" w:date="2010-06-25T12:54:00Z"/>
          <w:noProof/>
        </w:rPr>
      </w:pPr>
      <w:del w:id="8215" w:author="Skat" w:date="2010-06-25T12:54:00Z">
        <w:r>
          <w:rPr>
            <w:noProof/>
          </w:rPr>
          <w:delText>LigeUlige</w:delText>
        </w:r>
        <w:r>
          <w:rPr>
            <w:noProof/>
          </w:rPr>
          <w:tab/>
          <w:delText>73;137</w:delText>
        </w:r>
      </w:del>
    </w:p>
    <w:p w:rsidR="00307A99" w:rsidRDefault="00307A99" w:rsidP="00307A99">
      <w:pPr>
        <w:pStyle w:val="Indeks1"/>
        <w:tabs>
          <w:tab w:val="right" w:leader="dot" w:pos="4993"/>
        </w:tabs>
        <w:rPr>
          <w:del w:id="8216" w:author="Skat" w:date="2010-06-25T12:54:00Z"/>
          <w:noProof/>
        </w:rPr>
      </w:pPr>
      <w:del w:id="8217" w:author="Skat" w:date="2010-06-25T12:54:00Z">
        <w:r>
          <w:rPr>
            <w:noProof/>
          </w:rPr>
          <w:delText>Markering</w:delText>
        </w:r>
        <w:r>
          <w:rPr>
            <w:noProof/>
          </w:rPr>
          <w:tab/>
          <w:delText>77;90;95;138</w:delText>
        </w:r>
      </w:del>
    </w:p>
    <w:p w:rsidR="00307A99" w:rsidRDefault="00307A99" w:rsidP="00307A99">
      <w:pPr>
        <w:pStyle w:val="Indeks1"/>
        <w:tabs>
          <w:tab w:val="right" w:leader="dot" w:pos="4993"/>
        </w:tabs>
        <w:rPr>
          <w:del w:id="8218" w:author="Skat" w:date="2010-06-25T12:54:00Z"/>
          <w:noProof/>
        </w:rPr>
      </w:pPr>
      <w:del w:id="8219" w:author="Skat" w:date="2010-06-25T12:54:00Z">
        <w:r>
          <w:rPr>
            <w:noProof/>
          </w:rPr>
          <w:delText>MeddelelseKode</w:delText>
        </w:r>
        <w:r>
          <w:rPr>
            <w:noProof/>
          </w:rPr>
          <w:tab/>
          <w:delText>57;138</w:delText>
        </w:r>
      </w:del>
    </w:p>
    <w:p w:rsidR="00307A99" w:rsidRDefault="00307A99" w:rsidP="00307A99">
      <w:pPr>
        <w:pStyle w:val="Indeks1"/>
        <w:tabs>
          <w:tab w:val="right" w:leader="dot" w:pos="4993"/>
        </w:tabs>
        <w:rPr>
          <w:del w:id="8220" w:author="Skat" w:date="2010-06-25T12:54:00Z"/>
          <w:noProof/>
        </w:rPr>
      </w:pPr>
      <w:del w:id="8221" w:author="Skat" w:date="2010-06-25T12:54:00Z">
        <w:r>
          <w:rPr>
            <w:noProof/>
          </w:rPr>
          <w:delText>Navn</w:delText>
        </w:r>
        <w:r>
          <w:rPr>
            <w:noProof/>
          </w:rPr>
          <w:tab/>
          <w:delText>5;45;47;55;73;80;81;93;97;108;138</w:delText>
        </w:r>
      </w:del>
    </w:p>
    <w:p w:rsidR="00307A99" w:rsidRDefault="00307A99" w:rsidP="00307A99">
      <w:pPr>
        <w:pStyle w:val="Indeks1"/>
        <w:tabs>
          <w:tab w:val="right" w:leader="dot" w:pos="4993"/>
        </w:tabs>
        <w:rPr>
          <w:del w:id="8222" w:author="Skat" w:date="2010-06-25T12:54:00Z"/>
          <w:noProof/>
        </w:rPr>
      </w:pPr>
      <w:del w:id="8223" w:author="Skat" w:date="2010-06-25T12:54:00Z">
        <w:r>
          <w:rPr>
            <w:noProof/>
          </w:rPr>
          <w:delText>NemKontoTekst</w:delText>
        </w:r>
        <w:r>
          <w:rPr>
            <w:noProof/>
          </w:rPr>
          <w:tab/>
          <w:delText>48;114;138</w:delText>
        </w:r>
      </w:del>
    </w:p>
    <w:p w:rsidR="00162F95" w:rsidRDefault="00307A99" w:rsidP="00162F95">
      <w:pPr>
        <w:pStyle w:val="Indeks1"/>
        <w:tabs>
          <w:tab w:val="right" w:leader="dot" w:pos="4993"/>
        </w:tabs>
        <w:rPr>
          <w:ins w:id="8224" w:author="Skat" w:date="2010-06-25T12:54:00Z"/>
          <w:noProof/>
        </w:rPr>
      </w:pPr>
      <w:del w:id="8225" w:author="Skat" w:date="2010-06-25T12:54:00Z">
        <w:r>
          <w:rPr>
            <w:noProof/>
          </w:rPr>
          <w:delText>OCRKortType</w:delText>
        </w:r>
      </w:del>
      <w:ins w:id="8226" w:author="Skat" w:date="2010-06-25T12:54:00Z">
        <w:r w:rsidR="00162F95">
          <w:rPr>
            <w:noProof/>
          </w:rPr>
          <w:t>Tekst240</w:t>
        </w:r>
        <w:r w:rsidR="00162F95">
          <w:rPr>
            <w:noProof/>
          </w:rPr>
          <w:tab/>
          <w:t>111;131;172</w:t>
        </w:r>
      </w:ins>
    </w:p>
    <w:p w:rsidR="00307A99" w:rsidRDefault="00162F95" w:rsidP="00307A99">
      <w:pPr>
        <w:pStyle w:val="Indeks1"/>
        <w:tabs>
          <w:tab w:val="right" w:leader="dot" w:pos="4993"/>
        </w:tabs>
        <w:rPr>
          <w:del w:id="8227" w:author="Skat" w:date="2010-06-25T12:54:00Z"/>
          <w:noProof/>
        </w:rPr>
      </w:pPr>
      <w:ins w:id="8228" w:author="Skat" w:date="2010-06-25T12:54:00Z">
        <w:r>
          <w:rPr>
            <w:noProof/>
          </w:rPr>
          <w:t>Tekst25</w:t>
        </w:r>
      </w:ins>
      <w:r>
        <w:rPr>
          <w:noProof/>
        </w:rPr>
        <w:tab/>
        <w:t>14;</w:t>
      </w:r>
      <w:del w:id="8229" w:author="Skat" w:date="2010-06-25T12:54:00Z">
        <w:r w:rsidR="00307A99">
          <w:rPr>
            <w:noProof/>
          </w:rPr>
          <w:delText>51;84;138</w:delText>
        </w:r>
      </w:del>
    </w:p>
    <w:p w:rsidR="00307A99" w:rsidRDefault="00307A99" w:rsidP="00307A99">
      <w:pPr>
        <w:pStyle w:val="Indeks1"/>
        <w:tabs>
          <w:tab w:val="right" w:leader="dot" w:pos="4993"/>
        </w:tabs>
        <w:rPr>
          <w:del w:id="8230" w:author="Skat" w:date="2010-06-25T12:54:00Z"/>
          <w:noProof/>
        </w:rPr>
      </w:pPr>
      <w:del w:id="8231" w:author="Skat" w:date="2010-06-25T12:54:00Z">
        <w:r>
          <w:rPr>
            <w:noProof/>
          </w:rPr>
          <w:delText>OCRNummer</w:delText>
        </w:r>
        <w:r>
          <w:rPr>
            <w:noProof/>
          </w:rPr>
          <w:tab/>
          <w:delText>14;51;84;138</w:delText>
        </w:r>
      </w:del>
    </w:p>
    <w:p w:rsidR="00307A99" w:rsidRDefault="00307A99" w:rsidP="00307A99">
      <w:pPr>
        <w:pStyle w:val="Indeks1"/>
        <w:tabs>
          <w:tab w:val="right" w:leader="dot" w:pos="4993"/>
        </w:tabs>
        <w:rPr>
          <w:del w:id="8232" w:author="Skat" w:date="2010-06-25T12:54:00Z"/>
          <w:noProof/>
        </w:rPr>
      </w:pPr>
      <w:del w:id="8233" w:author="Skat" w:date="2010-06-25T12:54:00Z">
        <w:r>
          <w:rPr>
            <w:noProof/>
          </w:rPr>
          <w:delText>OrganisatoriskEnhed</w:delText>
        </w:r>
        <w:r>
          <w:rPr>
            <w:noProof/>
          </w:rPr>
          <w:tab/>
          <w:delText>88;139</w:delText>
        </w:r>
      </w:del>
    </w:p>
    <w:p w:rsidR="00307A99" w:rsidRDefault="00307A99" w:rsidP="00307A99">
      <w:pPr>
        <w:pStyle w:val="Indeks1"/>
        <w:tabs>
          <w:tab w:val="right" w:leader="dot" w:pos="4993"/>
        </w:tabs>
        <w:rPr>
          <w:del w:id="8234" w:author="Skat" w:date="2010-06-25T12:54:00Z"/>
          <w:noProof/>
        </w:rPr>
      </w:pPr>
      <w:del w:id="8235" w:author="Skat" w:date="2010-06-25T12:54:00Z">
        <w:r>
          <w:rPr>
            <w:noProof/>
          </w:rPr>
          <w:delText>OrganisatoriskEnhedNummer</w:delText>
        </w:r>
        <w:r>
          <w:rPr>
            <w:noProof/>
          </w:rPr>
          <w:tab/>
          <w:delText>88;139</w:delText>
        </w:r>
      </w:del>
    </w:p>
    <w:p w:rsidR="00307A99" w:rsidRDefault="00307A99" w:rsidP="00307A99">
      <w:pPr>
        <w:pStyle w:val="Indeks1"/>
        <w:tabs>
          <w:tab w:val="right" w:leader="dot" w:pos="4993"/>
        </w:tabs>
        <w:rPr>
          <w:del w:id="8236" w:author="Skat" w:date="2010-06-25T12:54:00Z"/>
          <w:noProof/>
        </w:rPr>
      </w:pPr>
      <w:del w:id="8237" w:author="Skat" w:date="2010-06-25T12:54:00Z">
        <w:r>
          <w:rPr>
            <w:noProof/>
          </w:rPr>
          <w:delText>PeriodeLængde</w:delText>
        </w:r>
        <w:r>
          <w:rPr>
            <w:noProof/>
          </w:rPr>
          <w:tab/>
          <w:delText>26;139</w:delText>
        </w:r>
      </w:del>
    </w:p>
    <w:p w:rsidR="00307A99" w:rsidRDefault="00307A99" w:rsidP="00307A99">
      <w:pPr>
        <w:pStyle w:val="Indeks1"/>
        <w:tabs>
          <w:tab w:val="right" w:leader="dot" w:pos="4993"/>
        </w:tabs>
        <w:rPr>
          <w:del w:id="8238" w:author="Skat" w:date="2010-06-25T12:54:00Z"/>
          <w:noProof/>
        </w:rPr>
      </w:pPr>
      <w:del w:id="8239" w:author="Skat" w:date="2010-06-25T12:54:00Z">
        <w:r>
          <w:rPr>
            <w:noProof/>
          </w:rPr>
          <w:delText>Placering</w:delText>
        </w:r>
        <w:r>
          <w:rPr>
            <w:noProof/>
          </w:rPr>
          <w:tab/>
          <w:delText>5;93;139</w:delText>
        </w:r>
      </w:del>
    </w:p>
    <w:p w:rsidR="00307A99" w:rsidRDefault="00307A99" w:rsidP="00307A99">
      <w:pPr>
        <w:pStyle w:val="Indeks1"/>
        <w:tabs>
          <w:tab w:val="right" w:leader="dot" w:pos="4993"/>
        </w:tabs>
        <w:rPr>
          <w:del w:id="8240" w:author="Skat" w:date="2010-06-25T12:54:00Z"/>
          <w:noProof/>
        </w:rPr>
      </w:pPr>
      <w:del w:id="8241" w:author="Skat" w:date="2010-06-25T12:54:00Z">
        <w:r>
          <w:rPr>
            <w:noProof/>
          </w:rPr>
          <w:delText>PostBoksNummer</w:delText>
        </w:r>
        <w:r>
          <w:rPr>
            <w:noProof/>
          </w:rPr>
          <w:tab/>
          <w:delText>73;139</w:delText>
        </w:r>
      </w:del>
    </w:p>
    <w:p w:rsidR="00307A99" w:rsidRDefault="00307A99" w:rsidP="00307A99">
      <w:pPr>
        <w:pStyle w:val="Indeks1"/>
        <w:tabs>
          <w:tab w:val="right" w:leader="dot" w:pos="4993"/>
        </w:tabs>
        <w:rPr>
          <w:del w:id="8242" w:author="Skat" w:date="2010-06-25T12:54:00Z"/>
          <w:noProof/>
        </w:rPr>
      </w:pPr>
      <w:del w:id="8243" w:author="Skat" w:date="2010-06-25T12:54:00Z">
        <w:r>
          <w:rPr>
            <w:noProof/>
          </w:rPr>
          <w:delText>PostDistrikt</w:delText>
        </w:r>
        <w:r>
          <w:rPr>
            <w:noProof/>
          </w:rPr>
          <w:tab/>
          <w:delText>73;139</w:delText>
        </w:r>
      </w:del>
    </w:p>
    <w:p w:rsidR="00307A99" w:rsidRDefault="00307A99" w:rsidP="00307A99">
      <w:pPr>
        <w:pStyle w:val="Indeks1"/>
        <w:tabs>
          <w:tab w:val="right" w:leader="dot" w:pos="4993"/>
        </w:tabs>
        <w:rPr>
          <w:del w:id="8244" w:author="Skat" w:date="2010-06-25T12:54:00Z"/>
          <w:noProof/>
        </w:rPr>
      </w:pPr>
      <w:del w:id="8245" w:author="Skat" w:date="2010-06-25T12:54:00Z">
        <w:r>
          <w:rPr>
            <w:noProof/>
          </w:rPr>
          <w:delText>PostNummer</w:delText>
        </w:r>
        <w:r>
          <w:rPr>
            <w:noProof/>
          </w:rPr>
          <w:tab/>
          <w:delText>73;139</w:delText>
        </w:r>
      </w:del>
    </w:p>
    <w:p w:rsidR="00162F95" w:rsidRDefault="00307A99" w:rsidP="00162F95">
      <w:pPr>
        <w:pStyle w:val="Indeks1"/>
        <w:tabs>
          <w:tab w:val="right" w:leader="dot" w:pos="4993"/>
        </w:tabs>
        <w:rPr>
          <w:noProof/>
        </w:rPr>
      </w:pPr>
      <w:del w:id="8246" w:author="Skat" w:date="2010-06-25T12:54:00Z">
        <w:r>
          <w:rPr>
            <w:noProof/>
          </w:rPr>
          <w:delText>Procent</w:delText>
        </w:r>
        <w:r>
          <w:rPr>
            <w:noProof/>
          </w:rPr>
          <w:tab/>
        </w:r>
      </w:del>
      <w:r w:rsidR="00162F95">
        <w:rPr>
          <w:noProof/>
        </w:rPr>
        <w:t>18;</w:t>
      </w:r>
      <w:del w:id="8247" w:author="Skat" w:date="2010-06-25T12:54:00Z">
        <w:r>
          <w:rPr>
            <w:noProof/>
          </w:rPr>
          <w:delText>26;37;54;67;121;140</w:delText>
        </w:r>
      </w:del>
      <w:ins w:id="8248" w:author="Skat" w:date="2010-06-25T12:54:00Z">
        <w:r w:rsidR="00162F95">
          <w:rPr>
            <w:noProof/>
          </w:rPr>
          <w:t>113;172</w:t>
        </w:r>
      </w:ins>
    </w:p>
    <w:p w:rsidR="00307A99" w:rsidRDefault="00307A99" w:rsidP="00307A99">
      <w:pPr>
        <w:pStyle w:val="Indeks1"/>
        <w:tabs>
          <w:tab w:val="right" w:leader="dot" w:pos="4993"/>
        </w:tabs>
        <w:rPr>
          <w:del w:id="8249" w:author="Skat" w:date="2010-06-25T12:54:00Z"/>
          <w:noProof/>
        </w:rPr>
      </w:pPr>
      <w:del w:id="8250" w:author="Skat" w:date="2010-06-25T12:54:00Z">
        <w:r>
          <w:rPr>
            <w:noProof/>
          </w:rPr>
          <w:delText>ProduktionEnhedNummer</w:delText>
        </w:r>
        <w:r>
          <w:rPr>
            <w:noProof/>
          </w:rPr>
          <w:tab/>
          <w:delText>52;92;140</w:delText>
        </w:r>
      </w:del>
    </w:p>
    <w:p w:rsidR="00307A99" w:rsidRDefault="00307A99" w:rsidP="00307A99">
      <w:pPr>
        <w:pStyle w:val="Indeks1"/>
        <w:tabs>
          <w:tab w:val="right" w:leader="dot" w:pos="4993"/>
        </w:tabs>
        <w:rPr>
          <w:del w:id="8251" w:author="Skat" w:date="2010-06-25T12:54:00Z"/>
          <w:noProof/>
        </w:rPr>
      </w:pPr>
      <w:del w:id="8252" w:author="Skat" w:date="2010-06-25T12:54:00Z">
        <w:r>
          <w:rPr>
            <w:noProof/>
          </w:rPr>
          <w:delText>Rate</w:delText>
        </w:r>
        <w:r>
          <w:rPr>
            <w:noProof/>
          </w:rPr>
          <w:tab/>
          <w:delText>28;140</w:delText>
        </w:r>
      </w:del>
    </w:p>
    <w:p w:rsidR="00307A99" w:rsidRDefault="00307A99" w:rsidP="00307A99">
      <w:pPr>
        <w:pStyle w:val="Indeks1"/>
        <w:tabs>
          <w:tab w:val="right" w:leader="dot" w:pos="4993"/>
        </w:tabs>
        <w:rPr>
          <w:del w:id="8253" w:author="Skat" w:date="2010-06-25T12:54:00Z"/>
          <w:noProof/>
        </w:rPr>
      </w:pPr>
      <w:del w:id="8254" w:author="Skat" w:date="2010-06-25T12:54:00Z">
        <w:r>
          <w:rPr>
            <w:noProof/>
          </w:rPr>
          <w:delText>RegelSæt</w:delText>
        </w:r>
        <w:r>
          <w:rPr>
            <w:noProof/>
          </w:rPr>
          <w:tab/>
          <w:delText>8;28;31;33;39;</w:delText>
        </w:r>
      </w:del>
      <w:ins w:id="8255" w:author="Skat" w:date="2010-06-25T12:54:00Z">
        <w:r w:rsidR="00162F95">
          <w:rPr>
            <w:noProof/>
          </w:rPr>
          <w:t>Tekst255</w:t>
        </w:r>
        <w:r w:rsidR="00162F95">
          <w:rPr>
            <w:noProof/>
          </w:rPr>
          <w:tab/>
        </w:r>
      </w:ins>
      <w:r w:rsidR="00162F95">
        <w:rPr>
          <w:noProof/>
        </w:rPr>
        <w:t>112;</w:t>
      </w:r>
      <w:del w:id="8256" w:author="Skat" w:date="2010-06-25T12:54:00Z">
        <w:r>
          <w:rPr>
            <w:noProof/>
          </w:rPr>
          <w:delText>140</w:delText>
        </w:r>
      </w:del>
    </w:p>
    <w:p w:rsidR="00307A99" w:rsidRDefault="00307A99" w:rsidP="00307A99">
      <w:pPr>
        <w:pStyle w:val="Indeks1"/>
        <w:tabs>
          <w:tab w:val="right" w:leader="dot" w:pos="4993"/>
        </w:tabs>
        <w:rPr>
          <w:del w:id="8257" w:author="Skat" w:date="2010-06-25T12:54:00Z"/>
          <w:noProof/>
        </w:rPr>
      </w:pPr>
      <w:del w:id="8258" w:author="Skat" w:date="2010-06-25T12:54:00Z">
        <w:r>
          <w:rPr>
            <w:noProof/>
          </w:rPr>
          <w:delText>Rentesats</w:delText>
        </w:r>
        <w:r>
          <w:rPr>
            <w:noProof/>
          </w:rPr>
          <w:tab/>
          <w:delText>20;21;42;86;123;124;140</w:delText>
        </w:r>
      </w:del>
    </w:p>
    <w:p w:rsidR="00307A99" w:rsidRDefault="00307A99" w:rsidP="00307A99">
      <w:pPr>
        <w:pStyle w:val="Indeks1"/>
        <w:tabs>
          <w:tab w:val="right" w:leader="dot" w:pos="4993"/>
        </w:tabs>
        <w:rPr>
          <w:del w:id="8259" w:author="Skat" w:date="2010-06-25T12:54:00Z"/>
          <w:noProof/>
        </w:rPr>
      </w:pPr>
      <w:del w:id="8260" w:author="Skat" w:date="2010-06-25T12:54:00Z">
        <w:r>
          <w:rPr>
            <w:noProof/>
          </w:rPr>
          <w:delText>SENummer</w:delText>
        </w:r>
        <w:r>
          <w:rPr>
            <w:noProof/>
          </w:rPr>
          <w:tab/>
          <w:delText>102;140</w:delText>
        </w:r>
      </w:del>
    </w:p>
    <w:p w:rsidR="00307A99" w:rsidRDefault="00307A99" w:rsidP="00307A99">
      <w:pPr>
        <w:pStyle w:val="Indeks1"/>
        <w:tabs>
          <w:tab w:val="right" w:leader="dot" w:pos="4993"/>
        </w:tabs>
        <w:rPr>
          <w:del w:id="8261" w:author="Skat" w:date="2010-06-25T12:54:00Z"/>
          <w:noProof/>
        </w:rPr>
      </w:pPr>
      <w:del w:id="8262" w:author="Skat" w:date="2010-06-25T12:54:00Z">
        <w:r>
          <w:rPr>
            <w:noProof/>
          </w:rPr>
          <w:delText>SideDørTekst</w:delText>
        </w:r>
        <w:r>
          <w:rPr>
            <w:noProof/>
          </w:rPr>
          <w:tab/>
          <w:delText>73;141</w:delText>
        </w:r>
      </w:del>
    </w:p>
    <w:p w:rsidR="00307A99" w:rsidRDefault="00307A99" w:rsidP="00307A99">
      <w:pPr>
        <w:pStyle w:val="Indeks1"/>
        <w:tabs>
          <w:tab w:val="right" w:leader="dot" w:pos="4993"/>
        </w:tabs>
        <w:rPr>
          <w:del w:id="8263" w:author="Skat" w:date="2010-06-25T12:54:00Z"/>
          <w:noProof/>
        </w:rPr>
      </w:pPr>
      <w:del w:id="8264" w:author="Skat" w:date="2010-06-25T12:54:00Z">
        <w:r>
          <w:rPr>
            <w:noProof/>
          </w:rPr>
          <w:delText>SidsteRettidigeBetalingFrist</w:delText>
        </w:r>
        <w:r>
          <w:rPr>
            <w:noProof/>
          </w:rPr>
          <w:tab/>
          <w:delText>27;28;30;141</w:delText>
        </w:r>
      </w:del>
    </w:p>
    <w:p w:rsidR="00307A99" w:rsidRDefault="00307A99" w:rsidP="00307A99">
      <w:pPr>
        <w:pStyle w:val="Indeks1"/>
        <w:tabs>
          <w:tab w:val="right" w:leader="dot" w:pos="4993"/>
        </w:tabs>
        <w:rPr>
          <w:del w:id="8265" w:author="Skat" w:date="2010-06-25T12:54:00Z"/>
          <w:noProof/>
        </w:rPr>
      </w:pPr>
      <w:del w:id="8266" w:author="Skat" w:date="2010-06-25T12:54:00Z">
        <w:r>
          <w:rPr>
            <w:noProof/>
          </w:rPr>
          <w:delText>Slutdato</w:delText>
        </w:r>
        <w:r>
          <w:rPr>
            <w:noProof/>
          </w:rPr>
          <w:tab/>
          <w:delText>2;38;54;141</w:delText>
        </w:r>
      </w:del>
    </w:p>
    <w:p w:rsidR="00307A99" w:rsidRDefault="00307A99" w:rsidP="00307A99">
      <w:pPr>
        <w:pStyle w:val="Indeks1"/>
        <w:tabs>
          <w:tab w:val="right" w:leader="dot" w:pos="4993"/>
        </w:tabs>
        <w:rPr>
          <w:del w:id="8267" w:author="Skat" w:date="2010-06-25T12:54:00Z"/>
          <w:noProof/>
        </w:rPr>
      </w:pPr>
      <w:del w:id="8268" w:author="Skat" w:date="2010-06-25T12:54:00Z">
        <w:r>
          <w:rPr>
            <w:noProof/>
          </w:rPr>
          <w:delText>Startdato</w:delText>
        </w:r>
        <w:r>
          <w:rPr>
            <w:noProof/>
          </w:rPr>
          <w:tab/>
          <w:delText>2;38;54;141</w:delText>
        </w:r>
      </w:del>
    </w:p>
    <w:p w:rsidR="00307A99" w:rsidRDefault="00307A99" w:rsidP="00307A99">
      <w:pPr>
        <w:pStyle w:val="Indeks1"/>
        <w:tabs>
          <w:tab w:val="right" w:leader="dot" w:pos="4993"/>
        </w:tabs>
        <w:rPr>
          <w:del w:id="8269" w:author="Skat" w:date="2010-06-25T12:54:00Z"/>
          <w:noProof/>
        </w:rPr>
      </w:pPr>
      <w:del w:id="8270" w:author="Skat" w:date="2010-06-25T12:54:00Z">
        <w:r>
          <w:rPr>
            <w:noProof/>
          </w:rPr>
          <w:delText>TalHel</w:delText>
        </w:r>
        <w:r>
          <w:rPr>
            <w:noProof/>
          </w:rPr>
          <w:tab/>
          <w:delText>68;98;141</w:delText>
        </w:r>
      </w:del>
    </w:p>
    <w:p w:rsidR="00162F95" w:rsidRDefault="00307A99" w:rsidP="00162F95">
      <w:pPr>
        <w:pStyle w:val="Indeks1"/>
        <w:tabs>
          <w:tab w:val="right" w:leader="dot" w:pos="4993"/>
        </w:tabs>
        <w:rPr>
          <w:noProof/>
        </w:rPr>
      </w:pPr>
      <w:del w:id="8271" w:author="Skat" w:date="2010-06-25T12:54:00Z">
        <w:r>
          <w:rPr>
            <w:noProof/>
          </w:rPr>
          <w:delText>Tekst1</w:delText>
        </w:r>
        <w:r>
          <w:rPr>
            <w:noProof/>
          </w:rPr>
          <w:tab/>
          <w:delText>20;42;86;123;141</w:delText>
        </w:r>
      </w:del>
      <w:ins w:id="8272" w:author="Skat" w:date="2010-06-25T12:54:00Z">
        <w:r w:rsidR="00162F95">
          <w:rPr>
            <w:noProof/>
          </w:rPr>
          <w:t>115;134;137;172</w:t>
        </w:r>
      </w:ins>
    </w:p>
    <w:p w:rsidR="00162F95" w:rsidRDefault="00162F95" w:rsidP="00162F95">
      <w:pPr>
        <w:pStyle w:val="Indeks1"/>
        <w:tabs>
          <w:tab w:val="right" w:leader="dot" w:pos="4993"/>
        </w:tabs>
        <w:rPr>
          <w:noProof/>
        </w:rPr>
      </w:pPr>
      <w:r>
        <w:rPr>
          <w:noProof/>
        </w:rPr>
        <w:t>Tekst30</w:t>
      </w:r>
      <w:r>
        <w:rPr>
          <w:noProof/>
        </w:rPr>
        <w:tab/>
        <w:t>3;</w:t>
      </w:r>
      <w:del w:id="8273" w:author="Skat" w:date="2010-06-25T12:54:00Z">
        <w:r w:rsidR="00307A99">
          <w:rPr>
            <w:noProof/>
          </w:rPr>
          <w:delText>18;37;48;59;60;64;65;67;82;87;114;120;121;142</w:delText>
        </w:r>
      </w:del>
      <w:ins w:id="8274" w:author="Skat" w:date="2010-06-25T12:54:00Z">
        <w:r>
          <w:rPr>
            <w:noProof/>
          </w:rPr>
          <w:t>15;27;40;51;61;62;66;67;69;85;90;111;125;144;150;151;173</w:t>
        </w:r>
      </w:ins>
    </w:p>
    <w:p w:rsidR="00162F95" w:rsidRDefault="00162F95" w:rsidP="00162F95">
      <w:pPr>
        <w:pStyle w:val="Indeks1"/>
        <w:tabs>
          <w:tab w:val="right" w:leader="dot" w:pos="4993"/>
        </w:tabs>
        <w:rPr>
          <w:noProof/>
        </w:rPr>
      </w:pPr>
      <w:r>
        <w:rPr>
          <w:noProof/>
        </w:rPr>
        <w:t>Tekst300</w:t>
      </w:r>
      <w:r>
        <w:rPr>
          <w:noProof/>
        </w:rPr>
        <w:tab/>
      </w:r>
      <w:del w:id="8275" w:author="Skat" w:date="2010-06-25T12:54:00Z">
        <w:r w:rsidR="00307A99">
          <w:rPr>
            <w:noProof/>
          </w:rPr>
          <w:delText>48;114;142</w:delText>
        </w:r>
      </w:del>
      <w:ins w:id="8276" w:author="Skat" w:date="2010-06-25T12:54:00Z">
        <w:r>
          <w:rPr>
            <w:noProof/>
          </w:rPr>
          <w:t>14;51;144;173</w:t>
        </w:r>
      </w:ins>
    </w:p>
    <w:p w:rsidR="00162F95" w:rsidRDefault="00162F95" w:rsidP="00162F95">
      <w:pPr>
        <w:pStyle w:val="Indeks1"/>
        <w:tabs>
          <w:tab w:val="right" w:leader="dot" w:pos="4993"/>
        </w:tabs>
        <w:rPr>
          <w:ins w:id="8277" w:author="Skat" w:date="2010-06-25T12:54:00Z"/>
          <w:noProof/>
        </w:rPr>
      </w:pPr>
      <w:ins w:id="8278" w:author="Skat" w:date="2010-06-25T12:54:00Z">
        <w:r>
          <w:rPr>
            <w:noProof/>
          </w:rPr>
          <w:t>Tekst32</w:t>
        </w:r>
        <w:r>
          <w:rPr>
            <w:noProof/>
          </w:rPr>
          <w:tab/>
          <w:t>111;119;131;173</w:t>
        </w:r>
      </w:ins>
    </w:p>
    <w:p w:rsidR="00162F95" w:rsidRDefault="00162F95" w:rsidP="00162F95">
      <w:pPr>
        <w:pStyle w:val="Indeks1"/>
        <w:tabs>
          <w:tab w:val="right" w:leader="dot" w:pos="4993"/>
        </w:tabs>
        <w:rPr>
          <w:noProof/>
        </w:rPr>
      </w:pPr>
      <w:r>
        <w:rPr>
          <w:noProof/>
        </w:rPr>
        <w:t>Tekst45</w:t>
      </w:r>
      <w:r>
        <w:rPr>
          <w:noProof/>
        </w:rPr>
        <w:tab/>
      </w:r>
      <w:del w:id="8279" w:author="Skat" w:date="2010-06-25T12:54:00Z">
        <w:r w:rsidR="00307A99">
          <w:rPr>
            <w:noProof/>
          </w:rPr>
          <w:delText>18;37;67;79;121;142</w:delText>
        </w:r>
      </w:del>
      <w:ins w:id="8280" w:author="Skat" w:date="2010-06-25T12:54:00Z">
        <w:r>
          <w:rPr>
            <w:noProof/>
          </w:rPr>
          <w:t>15;22;27;40;69;82;118;151;173</w:t>
        </w:r>
      </w:ins>
    </w:p>
    <w:p w:rsidR="00162F95" w:rsidRDefault="00162F95" w:rsidP="00162F95">
      <w:pPr>
        <w:pStyle w:val="Indeks1"/>
        <w:tabs>
          <w:tab w:val="right" w:leader="dot" w:pos="4993"/>
        </w:tabs>
        <w:rPr>
          <w:noProof/>
        </w:rPr>
      </w:pPr>
      <w:r>
        <w:rPr>
          <w:noProof/>
        </w:rPr>
        <w:t>Tekst70</w:t>
      </w:r>
      <w:r>
        <w:rPr>
          <w:noProof/>
        </w:rPr>
        <w:tab/>
      </w:r>
      <w:del w:id="8281" w:author="Skat" w:date="2010-06-25T12:54:00Z">
        <w:r w:rsidR="00307A99">
          <w:rPr>
            <w:noProof/>
          </w:rPr>
          <w:delText>48;114;142</w:delText>
        </w:r>
      </w:del>
      <w:ins w:id="8282" w:author="Skat" w:date="2010-06-25T12:54:00Z">
        <w:r>
          <w:rPr>
            <w:noProof/>
          </w:rPr>
          <w:t>51;144;173</w:t>
        </w:r>
      </w:ins>
    </w:p>
    <w:p w:rsidR="00162F95" w:rsidRDefault="00162F95" w:rsidP="00162F95">
      <w:pPr>
        <w:pStyle w:val="Indeks1"/>
        <w:tabs>
          <w:tab w:val="right" w:leader="dot" w:pos="4993"/>
        </w:tabs>
        <w:rPr>
          <w:ins w:id="8283" w:author="Skat" w:date="2010-06-25T12:54:00Z"/>
          <w:noProof/>
        </w:rPr>
      </w:pPr>
      <w:ins w:id="8284" w:author="Skat" w:date="2010-06-25T12:54:00Z">
        <w:r>
          <w:rPr>
            <w:noProof/>
          </w:rPr>
          <w:t>Tekst8</w:t>
        </w:r>
        <w:r>
          <w:rPr>
            <w:noProof/>
          </w:rPr>
          <w:tab/>
          <w:t>111;173</w:t>
        </w:r>
      </w:ins>
    </w:p>
    <w:p w:rsidR="00162F95" w:rsidRDefault="00162F95" w:rsidP="00162F95">
      <w:pPr>
        <w:pStyle w:val="Indeks1"/>
        <w:tabs>
          <w:tab w:val="right" w:leader="dot" w:pos="4993"/>
        </w:tabs>
        <w:rPr>
          <w:ins w:id="8285" w:author="Skat" w:date="2010-06-25T12:54:00Z"/>
          <w:noProof/>
        </w:rPr>
      </w:pPr>
      <w:ins w:id="8286" w:author="Skat" w:date="2010-06-25T12:54:00Z">
        <w:r>
          <w:rPr>
            <w:noProof/>
          </w:rPr>
          <w:t>Tekst80</w:t>
        </w:r>
        <w:r>
          <w:rPr>
            <w:noProof/>
          </w:rPr>
          <w:tab/>
          <w:t>113;174</w:t>
        </w:r>
      </w:ins>
    </w:p>
    <w:p w:rsidR="00162F95" w:rsidRDefault="00162F95" w:rsidP="00162F95">
      <w:pPr>
        <w:pStyle w:val="Indeks1"/>
        <w:tabs>
          <w:tab w:val="right" w:leader="dot" w:pos="4993"/>
        </w:tabs>
        <w:rPr>
          <w:noProof/>
        </w:rPr>
      </w:pPr>
      <w:r>
        <w:rPr>
          <w:noProof/>
        </w:rPr>
        <w:t>TekstKort</w:t>
      </w:r>
      <w:r>
        <w:rPr>
          <w:noProof/>
        </w:rPr>
        <w:tab/>
      </w:r>
      <w:del w:id="8287" w:author="Skat" w:date="2010-06-25T12:54:00Z">
        <w:r w:rsidR="00307A99">
          <w:rPr>
            <w:noProof/>
          </w:rPr>
          <w:delText>10</w:delText>
        </w:r>
      </w:del>
      <w:ins w:id="8288" w:author="Skat" w:date="2010-06-25T12:54:00Z">
        <w:r>
          <w:rPr>
            <w:noProof/>
          </w:rPr>
          <w:t>12</w:t>
        </w:r>
      </w:ins>
      <w:r>
        <w:rPr>
          <w:noProof/>
        </w:rPr>
        <w:t>;16;</w:t>
      </w:r>
      <w:del w:id="8289" w:author="Skat" w:date="2010-06-25T12:54:00Z">
        <w:r w:rsidR="00307A99">
          <w:rPr>
            <w:noProof/>
          </w:rPr>
          <w:delText>25;35;57;62;66;69;73</w:delText>
        </w:r>
      </w:del>
      <w:ins w:id="8290" w:author="Skat" w:date="2010-06-25T12:54:00Z">
        <w:r>
          <w:rPr>
            <w:noProof/>
          </w:rPr>
          <w:t>27;38;59;64;68;72</w:t>
        </w:r>
      </w:ins>
      <w:r>
        <w:rPr>
          <w:noProof/>
        </w:rPr>
        <w:t>;76;79;</w:t>
      </w:r>
      <w:del w:id="8291" w:author="Skat" w:date="2010-06-25T12:54:00Z">
        <w:r w:rsidR="00307A99">
          <w:rPr>
            <w:noProof/>
          </w:rPr>
          <w:delText>83;95;96;105;109;113;118;126;142</w:delText>
        </w:r>
      </w:del>
      <w:ins w:id="8292" w:author="Skat" w:date="2010-06-25T12:54:00Z">
        <w:r>
          <w:rPr>
            <w:noProof/>
          </w:rPr>
          <w:t>82;86;98;99;108;111;119;121;141;148;155;174</w:t>
        </w:r>
      </w:ins>
    </w:p>
    <w:p w:rsidR="00162F95" w:rsidRDefault="00162F95" w:rsidP="00162F95">
      <w:pPr>
        <w:pStyle w:val="Indeks1"/>
        <w:tabs>
          <w:tab w:val="right" w:leader="dot" w:pos="4993"/>
        </w:tabs>
        <w:rPr>
          <w:noProof/>
        </w:rPr>
      </w:pPr>
      <w:r>
        <w:rPr>
          <w:noProof/>
        </w:rPr>
        <w:t>TekstLang</w:t>
      </w:r>
      <w:r>
        <w:rPr>
          <w:noProof/>
        </w:rPr>
        <w:tab/>
      </w:r>
      <w:del w:id="8293" w:author="Skat" w:date="2010-06-25T12:54:00Z">
        <w:r w:rsidR="00307A99">
          <w:rPr>
            <w:noProof/>
          </w:rPr>
          <w:delText>17;18;36;37;56;63;67;68;70;80;100;101;105;116;119;121;142</w:delText>
        </w:r>
      </w:del>
      <w:ins w:id="8294" w:author="Skat" w:date="2010-06-25T12:54:00Z">
        <w:r>
          <w:rPr>
            <w:noProof/>
          </w:rPr>
          <w:t>13;15;39;40;58;65;69;71;73;83;103;104;108;146;149;151;174</w:t>
        </w:r>
      </w:ins>
    </w:p>
    <w:p w:rsidR="00162F95" w:rsidRDefault="00162F95" w:rsidP="00162F95">
      <w:pPr>
        <w:pStyle w:val="Indeks1"/>
        <w:tabs>
          <w:tab w:val="right" w:leader="dot" w:pos="4993"/>
        </w:tabs>
        <w:rPr>
          <w:noProof/>
        </w:rPr>
      </w:pPr>
      <w:r>
        <w:rPr>
          <w:noProof/>
        </w:rPr>
        <w:t>Type</w:t>
      </w:r>
      <w:r>
        <w:rPr>
          <w:noProof/>
        </w:rPr>
        <w:tab/>
        <w:t>5;</w:t>
      </w:r>
      <w:ins w:id="8295" w:author="Skat" w:date="2010-06-25T12:54:00Z">
        <w:r>
          <w:rPr>
            <w:noProof/>
          </w:rPr>
          <w:t>7;</w:t>
        </w:r>
      </w:ins>
      <w:r>
        <w:rPr>
          <w:noProof/>
        </w:rPr>
        <w:t>8;9;</w:t>
      </w:r>
      <w:del w:id="8296" w:author="Skat" w:date="2010-06-25T12:54:00Z">
        <w:r w:rsidR="00307A99">
          <w:rPr>
            <w:noProof/>
          </w:rPr>
          <w:delText>20;22;25;26;31;32;39</w:delText>
        </w:r>
      </w:del>
      <w:ins w:id="8297" w:author="Skat" w:date="2010-06-25T12:54:00Z">
        <w:r>
          <w:rPr>
            <w:noProof/>
          </w:rPr>
          <w:t>19;24;29;34;35</w:t>
        </w:r>
      </w:ins>
      <w:r>
        <w:rPr>
          <w:noProof/>
        </w:rPr>
        <w:t>;42;43;</w:t>
      </w:r>
      <w:del w:id="8298" w:author="Skat" w:date="2010-06-25T12:54:00Z">
        <w:r w:rsidR="00307A99">
          <w:rPr>
            <w:noProof/>
          </w:rPr>
          <w:delText>47;54;55;76;81;86;89;93;94</w:delText>
        </w:r>
      </w:del>
      <w:ins w:id="8299" w:author="Skat" w:date="2010-06-25T12:54:00Z">
        <w:r>
          <w:rPr>
            <w:noProof/>
          </w:rPr>
          <w:t>45;49;57;70;79;84;88;91;92;96</w:t>
        </w:r>
      </w:ins>
      <w:r>
        <w:rPr>
          <w:noProof/>
        </w:rPr>
        <w:t>;97;</w:t>
      </w:r>
      <w:del w:id="8300" w:author="Skat" w:date="2010-06-25T12:54:00Z">
        <w:r w:rsidR="00307A99">
          <w:rPr>
            <w:noProof/>
          </w:rPr>
          <w:delText>109</w:delText>
        </w:r>
      </w:del>
      <w:ins w:id="8301" w:author="Skat" w:date="2010-06-25T12:54:00Z">
        <w:r>
          <w:rPr>
            <w:noProof/>
          </w:rPr>
          <w:t>100;121</w:t>
        </w:r>
      </w:ins>
      <w:r>
        <w:rPr>
          <w:noProof/>
        </w:rPr>
        <w:t>;123;</w:t>
      </w:r>
      <w:del w:id="8302" w:author="Skat" w:date="2010-06-25T12:54:00Z">
        <w:r w:rsidR="00307A99">
          <w:rPr>
            <w:noProof/>
          </w:rPr>
          <w:delText>125;126;142</w:delText>
        </w:r>
      </w:del>
      <w:ins w:id="8303" w:author="Skat" w:date="2010-06-25T12:54:00Z">
        <w:r>
          <w:rPr>
            <w:noProof/>
          </w:rPr>
          <w:t>124;130;141;152;155;156;174</w:t>
        </w:r>
      </w:ins>
    </w:p>
    <w:p w:rsidR="00162F95" w:rsidRDefault="00162F95" w:rsidP="00162F95">
      <w:pPr>
        <w:pStyle w:val="Indeks1"/>
        <w:tabs>
          <w:tab w:val="right" w:leader="dot" w:pos="4993"/>
        </w:tabs>
        <w:rPr>
          <w:noProof/>
        </w:rPr>
      </w:pPr>
      <w:r>
        <w:rPr>
          <w:noProof/>
        </w:rPr>
        <w:t>UdbetalingType</w:t>
      </w:r>
      <w:r>
        <w:rPr>
          <w:noProof/>
        </w:rPr>
        <w:tab/>
      </w:r>
      <w:del w:id="8304" w:author="Skat" w:date="2010-06-25T12:54:00Z">
        <w:r w:rsidR="00307A99">
          <w:rPr>
            <w:noProof/>
          </w:rPr>
          <w:delText>13;76;109;143</w:delText>
        </w:r>
      </w:del>
      <w:ins w:id="8305" w:author="Skat" w:date="2010-06-25T12:54:00Z">
        <w:r>
          <w:rPr>
            <w:noProof/>
          </w:rPr>
          <w:t>79;141;174</w:t>
        </w:r>
      </w:ins>
    </w:p>
    <w:p w:rsidR="00162F95" w:rsidRDefault="00162F95" w:rsidP="00162F95">
      <w:pPr>
        <w:pStyle w:val="Indeks1"/>
        <w:tabs>
          <w:tab w:val="right" w:leader="dot" w:pos="4993"/>
        </w:tabs>
        <w:rPr>
          <w:noProof/>
        </w:rPr>
      </w:pPr>
      <w:r>
        <w:rPr>
          <w:noProof/>
        </w:rPr>
        <w:t>UdenlandskKundeIdent</w:t>
      </w:r>
      <w:r>
        <w:rPr>
          <w:noProof/>
        </w:rPr>
        <w:tab/>
      </w:r>
      <w:del w:id="8306" w:author="Skat" w:date="2010-06-25T12:54:00Z">
        <w:r w:rsidR="00307A99">
          <w:rPr>
            <w:noProof/>
          </w:rPr>
          <w:delText>74;143</w:delText>
        </w:r>
      </w:del>
      <w:ins w:id="8307" w:author="Skat" w:date="2010-06-25T12:54:00Z">
        <w:r>
          <w:rPr>
            <w:noProof/>
          </w:rPr>
          <w:t>77;174</w:t>
        </w:r>
      </w:ins>
    </w:p>
    <w:p w:rsidR="00162F95" w:rsidRDefault="00162F95" w:rsidP="00162F95">
      <w:pPr>
        <w:pStyle w:val="Indeks1"/>
        <w:tabs>
          <w:tab w:val="right" w:leader="dot" w:pos="4993"/>
        </w:tabs>
        <w:rPr>
          <w:noProof/>
        </w:rPr>
      </w:pPr>
      <w:r>
        <w:rPr>
          <w:noProof/>
        </w:rPr>
        <w:t>UdenlandskPersonNummer</w:t>
      </w:r>
      <w:r>
        <w:rPr>
          <w:noProof/>
        </w:rPr>
        <w:tab/>
      </w:r>
      <w:del w:id="8308" w:author="Skat" w:date="2010-06-25T12:54:00Z">
        <w:r w:rsidR="00307A99">
          <w:rPr>
            <w:noProof/>
          </w:rPr>
          <w:delText>100;143</w:delText>
        </w:r>
      </w:del>
      <w:ins w:id="8309" w:author="Skat" w:date="2010-06-25T12:54:00Z">
        <w:r>
          <w:rPr>
            <w:noProof/>
          </w:rPr>
          <w:t>103;175</w:t>
        </w:r>
      </w:ins>
    </w:p>
    <w:p w:rsidR="00162F95" w:rsidRDefault="00162F95" w:rsidP="00162F95">
      <w:pPr>
        <w:pStyle w:val="Indeks1"/>
        <w:tabs>
          <w:tab w:val="right" w:leader="dot" w:pos="4993"/>
        </w:tabs>
        <w:rPr>
          <w:noProof/>
        </w:rPr>
      </w:pPr>
      <w:r>
        <w:rPr>
          <w:noProof/>
        </w:rPr>
        <w:t>UdenlandskVirksomhedNummer</w:t>
      </w:r>
      <w:r>
        <w:rPr>
          <w:noProof/>
        </w:rPr>
        <w:tab/>
      </w:r>
      <w:del w:id="8310" w:author="Skat" w:date="2010-06-25T12:54:00Z">
        <w:r w:rsidR="00307A99">
          <w:rPr>
            <w:noProof/>
          </w:rPr>
          <w:delText>101;143</w:delText>
        </w:r>
      </w:del>
      <w:ins w:id="8311" w:author="Skat" w:date="2010-06-25T12:54:00Z">
        <w:r>
          <w:rPr>
            <w:noProof/>
          </w:rPr>
          <w:t>104;175</w:t>
        </w:r>
      </w:ins>
    </w:p>
    <w:p w:rsidR="00162F95" w:rsidRDefault="00162F95" w:rsidP="00162F95">
      <w:pPr>
        <w:pStyle w:val="Indeks1"/>
        <w:tabs>
          <w:tab w:val="right" w:leader="dot" w:pos="4993"/>
        </w:tabs>
        <w:rPr>
          <w:noProof/>
        </w:rPr>
      </w:pPr>
      <w:r>
        <w:rPr>
          <w:noProof/>
        </w:rPr>
        <w:t>UmyndighedsKode</w:t>
      </w:r>
      <w:r>
        <w:rPr>
          <w:noProof/>
        </w:rPr>
        <w:tab/>
      </w:r>
      <w:del w:id="8312" w:author="Skat" w:date="2010-06-25T12:54:00Z">
        <w:r w:rsidR="00307A99">
          <w:rPr>
            <w:noProof/>
          </w:rPr>
          <w:delText>77;143</w:delText>
        </w:r>
      </w:del>
      <w:ins w:id="8313" w:author="Skat" w:date="2010-06-25T12:54:00Z">
        <w:r>
          <w:rPr>
            <w:noProof/>
          </w:rPr>
          <w:t>80;175</w:t>
        </w:r>
      </w:ins>
    </w:p>
    <w:p w:rsidR="00162F95" w:rsidRDefault="00162F95" w:rsidP="00162F95">
      <w:pPr>
        <w:pStyle w:val="Indeks1"/>
        <w:tabs>
          <w:tab w:val="right" w:leader="dot" w:pos="4993"/>
        </w:tabs>
        <w:rPr>
          <w:ins w:id="8314" w:author="Skat" w:date="2010-06-25T12:54:00Z"/>
          <w:noProof/>
        </w:rPr>
      </w:pPr>
      <w:ins w:id="8315" w:author="Skat" w:date="2010-06-25T12:54:00Z">
        <w:r>
          <w:rPr>
            <w:noProof/>
          </w:rPr>
          <w:t>UUID</w:t>
        </w:r>
        <w:r>
          <w:rPr>
            <w:noProof/>
          </w:rPr>
          <w:tab/>
          <w:t>111;131;174</w:t>
        </w:r>
      </w:ins>
    </w:p>
    <w:p w:rsidR="00162F95" w:rsidRDefault="00162F95" w:rsidP="00162F95">
      <w:pPr>
        <w:pStyle w:val="Indeks1"/>
        <w:tabs>
          <w:tab w:val="right" w:leader="dot" w:pos="4993"/>
        </w:tabs>
        <w:rPr>
          <w:noProof/>
        </w:rPr>
      </w:pPr>
      <w:r>
        <w:rPr>
          <w:noProof/>
        </w:rPr>
        <w:t>Valuta</w:t>
      </w:r>
      <w:r>
        <w:rPr>
          <w:noProof/>
        </w:rPr>
        <w:tab/>
      </w:r>
      <w:del w:id="8316" w:author="Skat" w:date="2010-06-25T12:54:00Z">
        <w:r w:rsidR="00307A99">
          <w:rPr>
            <w:noProof/>
          </w:rPr>
          <w:delText>23;76;109;128;143</w:delText>
        </w:r>
      </w:del>
      <w:ins w:id="8317" w:author="Skat" w:date="2010-06-25T12:54:00Z">
        <w:r>
          <w:rPr>
            <w:noProof/>
          </w:rPr>
          <w:t>25;79;141;157;175</w:t>
        </w:r>
      </w:ins>
    </w:p>
    <w:p w:rsidR="00162F95" w:rsidRDefault="00162F95" w:rsidP="00162F95">
      <w:pPr>
        <w:pStyle w:val="Indeks1"/>
        <w:tabs>
          <w:tab w:val="right" w:leader="dot" w:pos="4993"/>
        </w:tabs>
        <w:rPr>
          <w:noProof/>
        </w:rPr>
      </w:pPr>
      <w:r>
        <w:rPr>
          <w:noProof/>
        </w:rPr>
        <w:t>ValutaKode</w:t>
      </w:r>
      <w:r>
        <w:rPr>
          <w:noProof/>
        </w:rPr>
        <w:tab/>
      </w:r>
      <w:del w:id="8318" w:author="Skat" w:date="2010-06-25T12:54:00Z">
        <w:r w:rsidR="00307A99">
          <w:rPr>
            <w:noProof/>
          </w:rPr>
          <w:delText>48;114</w:delText>
        </w:r>
      </w:del>
      <w:ins w:id="8319" w:author="Skat" w:date="2010-06-25T12:54:00Z">
        <w:r>
          <w:rPr>
            <w:noProof/>
          </w:rPr>
          <w:t>51</w:t>
        </w:r>
      </w:ins>
      <w:r>
        <w:rPr>
          <w:noProof/>
        </w:rPr>
        <w:t>;144</w:t>
      </w:r>
      <w:ins w:id="8320" w:author="Skat" w:date="2010-06-25T12:54:00Z">
        <w:r>
          <w:rPr>
            <w:noProof/>
          </w:rPr>
          <w:t>;175</w:t>
        </w:r>
      </w:ins>
    </w:p>
    <w:p w:rsidR="00162F95" w:rsidRDefault="00162F95" w:rsidP="00162F95">
      <w:pPr>
        <w:pStyle w:val="Indeks1"/>
        <w:tabs>
          <w:tab w:val="right" w:leader="dot" w:pos="4993"/>
        </w:tabs>
        <w:rPr>
          <w:noProof/>
        </w:rPr>
      </w:pPr>
      <w:r>
        <w:rPr>
          <w:noProof/>
        </w:rPr>
        <w:t>VejKode</w:t>
      </w:r>
      <w:r>
        <w:rPr>
          <w:noProof/>
        </w:rPr>
        <w:tab/>
      </w:r>
      <w:del w:id="8321" w:author="Skat" w:date="2010-06-25T12:54:00Z">
        <w:r w:rsidR="00307A99">
          <w:rPr>
            <w:noProof/>
          </w:rPr>
          <w:delText>73;144</w:delText>
        </w:r>
      </w:del>
      <w:ins w:id="8322" w:author="Skat" w:date="2010-06-25T12:54:00Z">
        <w:r>
          <w:rPr>
            <w:noProof/>
          </w:rPr>
          <w:t>76;176</w:t>
        </w:r>
      </w:ins>
    </w:p>
    <w:p w:rsidR="00162F95" w:rsidRDefault="00162F95" w:rsidP="00162F95">
      <w:pPr>
        <w:pStyle w:val="Indeks1"/>
        <w:tabs>
          <w:tab w:val="right" w:leader="dot" w:pos="4993"/>
        </w:tabs>
        <w:rPr>
          <w:noProof/>
        </w:rPr>
      </w:pPr>
      <w:r>
        <w:rPr>
          <w:noProof/>
        </w:rPr>
        <w:t>VirksomhedAdresseLøbeNummer</w:t>
      </w:r>
      <w:r>
        <w:rPr>
          <w:noProof/>
        </w:rPr>
        <w:tab/>
      </w:r>
      <w:del w:id="8323" w:author="Skat" w:date="2010-06-25T12:54:00Z">
        <w:r w:rsidR="00307A99">
          <w:rPr>
            <w:noProof/>
          </w:rPr>
          <w:delText>73;144</w:delText>
        </w:r>
      </w:del>
      <w:ins w:id="8324" w:author="Skat" w:date="2010-06-25T12:54:00Z">
        <w:r>
          <w:rPr>
            <w:noProof/>
          </w:rPr>
          <w:t>76;176</w:t>
        </w:r>
      </w:ins>
    </w:p>
    <w:p w:rsidR="00162F95" w:rsidRDefault="00162F95" w:rsidP="00162F95">
      <w:pPr>
        <w:pStyle w:val="Indeks1"/>
        <w:tabs>
          <w:tab w:val="right" w:leader="dot" w:pos="4993"/>
        </w:tabs>
        <w:rPr>
          <w:noProof/>
        </w:rPr>
      </w:pPr>
      <w:r>
        <w:rPr>
          <w:noProof/>
        </w:rPr>
        <w:t>VirksomhedNavn</w:t>
      </w:r>
      <w:r>
        <w:rPr>
          <w:noProof/>
        </w:rPr>
        <w:tab/>
      </w:r>
      <w:del w:id="8325" w:author="Skat" w:date="2010-06-25T12:54:00Z">
        <w:r w:rsidR="00307A99">
          <w:rPr>
            <w:noProof/>
          </w:rPr>
          <w:delText>13;76;109;144</w:delText>
        </w:r>
      </w:del>
      <w:ins w:id="8326" w:author="Skat" w:date="2010-06-25T12:54:00Z">
        <w:r>
          <w:rPr>
            <w:noProof/>
          </w:rPr>
          <w:t>79;141;176</w:t>
        </w:r>
      </w:ins>
    </w:p>
    <w:p w:rsidR="00162F95" w:rsidRDefault="00162F95" w:rsidP="00162F95">
      <w:pPr>
        <w:pStyle w:val="Indeks1"/>
        <w:tabs>
          <w:tab w:val="right" w:leader="dot" w:pos="4993"/>
        </w:tabs>
        <w:rPr>
          <w:noProof/>
        </w:rPr>
      </w:pPr>
      <w:r>
        <w:rPr>
          <w:noProof/>
        </w:rPr>
        <w:t>XML</w:t>
      </w:r>
      <w:r>
        <w:rPr>
          <w:noProof/>
        </w:rPr>
        <w:tab/>
      </w:r>
      <w:del w:id="8327" w:author="Skat" w:date="2010-06-25T12:54:00Z">
        <w:r w:rsidR="00307A99">
          <w:rPr>
            <w:noProof/>
          </w:rPr>
          <w:delText>7;13;56;76;109;111;144</w:delText>
        </w:r>
      </w:del>
      <w:ins w:id="8328" w:author="Skat" w:date="2010-06-25T12:54:00Z">
        <w:r>
          <w:rPr>
            <w:noProof/>
          </w:rPr>
          <w:t>58;79;141;176</w:t>
        </w:r>
      </w:ins>
    </w:p>
    <w:p w:rsidR="00162F95" w:rsidRDefault="00162F95" w:rsidP="00162F95">
      <w:pPr>
        <w:pStyle w:val="Indeks1"/>
        <w:tabs>
          <w:tab w:val="right" w:leader="dot" w:pos="4993"/>
        </w:tabs>
        <w:rPr>
          <w:ins w:id="8329" w:author="Skat" w:date="2010-06-25T12:54:00Z"/>
          <w:noProof/>
        </w:rPr>
      </w:pPr>
      <w:ins w:id="8330" w:author="Skat" w:date="2010-06-25T12:54:00Z">
        <w:r>
          <w:rPr>
            <w:noProof/>
          </w:rPr>
          <w:t>ÅbningTid</w:t>
        </w:r>
        <w:r>
          <w:rPr>
            <w:noProof/>
          </w:rPr>
          <w:tab/>
          <w:t>91;123;176</w:t>
        </w:r>
      </w:ins>
    </w:p>
    <w:p w:rsidR="00162F95" w:rsidRDefault="00162F95" w:rsidP="00162F95">
      <w:pPr>
        <w:pStyle w:val="Indeks1"/>
        <w:tabs>
          <w:tab w:val="right" w:leader="dot" w:pos="4993"/>
        </w:tabs>
        <w:rPr>
          <w:noProof/>
        </w:rPr>
      </w:pPr>
      <w:r>
        <w:rPr>
          <w:noProof/>
        </w:rPr>
        <w:t>Årsag</w:t>
      </w:r>
      <w:r>
        <w:rPr>
          <w:noProof/>
        </w:rPr>
        <w:tab/>
      </w:r>
      <w:del w:id="8331" w:author="Skat" w:date="2010-06-25T12:54:00Z">
        <w:r w:rsidR="00307A99">
          <w:rPr>
            <w:noProof/>
          </w:rPr>
          <w:delText>7;21;26;111;124;126;144</w:delText>
        </w:r>
      </w:del>
      <w:ins w:id="8332" w:author="Skat" w:date="2010-06-25T12:54:00Z">
        <w:r>
          <w:rPr>
            <w:noProof/>
          </w:rPr>
          <w:t>23;29;154;155;176</w:t>
        </w:r>
      </w:ins>
    </w:p>
    <w:p w:rsidR="00162F95" w:rsidRDefault="00162F95" w:rsidP="00162F95">
      <w:pPr>
        <w:pStyle w:val="Indeks1"/>
        <w:tabs>
          <w:tab w:val="right" w:leader="dot" w:pos="4993"/>
        </w:tabs>
        <w:rPr>
          <w:noProof/>
        </w:rPr>
      </w:pPr>
      <w:r>
        <w:rPr>
          <w:noProof/>
        </w:rPr>
        <w:t>ÅrsagFastTekst</w:t>
      </w:r>
      <w:r>
        <w:rPr>
          <w:noProof/>
        </w:rPr>
        <w:tab/>
      </w:r>
      <w:del w:id="8333" w:author="Skat" w:date="2010-06-25T12:54:00Z">
        <w:r w:rsidR="00307A99">
          <w:rPr>
            <w:noProof/>
          </w:rPr>
          <w:delText>25;95;145</w:delText>
        </w:r>
      </w:del>
      <w:ins w:id="8334" w:author="Skat" w:date="2010-06-25T12:54:00Z">
        <w:r>
          <w:rPr>
            <w:noProof/>
          </w:rPr>
          <w:t>98;176</w:t>
        </w:r>
      </w:ins>
    </w:p>
    <w:p w:rsidR="00162F95" w:rsidRDefault="00162F95" w:rsidP="00162F95">
      <w:pPr>
        <w:pStyle w:val="Indeks1"/>
        <w:tabs>
          <w:tab w:val="right" w:leader="dot" w:pos="4993"/>
        </w:tabs>
        <w:rPr>
          <w:noProof/>
        </w:rPr>
      </w:pPr>
      <w:r>
        <w:rPr>
          <w:noProof/>
        </w:rPr>
        <w:t>ÅrsagFastTekst1</w:t>
      </w:r>
      <w:r>
        <w:rPr>
          <w:noProof/>
        </w:rPr>
        <w:tab/>
      </w:r>
      <w:del w:id="8335" w:author="Skat" w:date="2010-06-25T12:54:00Z">
        <w:r w:rsidR="00307A99">
          <w:rPr>
            <w:noProof/>
          </w:rPr>
          <w:delText>29;33;112;145</w:delText>
        </w:r>
      </w:del>
      <w:ins w:id="8336" w:author="Skat" w:date="2010-06-25T12:54:00Z">
        <w:r>
          <w:rPr>
            <w:noProof/>
          </w:rPr>
          <w:t>32;36;143;177</w:t>
        </w:r>
      </w:ins>
    </w:p>
    <w:p w:rsidR="00162F95" w:rsidRDefault="00162F95" w:rsidP="00162F95">
      <w:pPr>
        <w:pStyle w:val="Normal11"/>
        <w:tabs>
          <w:tab w:val="right" w:leader="dot" w:pos="4993"/>
        </w:tabs>
        <w:rPr>
          <w:noProof/>
        </w:rPr>
        <w:sectPr w:rsidR="00162F95" w:rsidSect="00162F95">
          <w:type w:val="continuous"/>
          <w:pgSz w:w="11906" w:h="16838"/>
          <w:pgMar w:top="567" w:right="567" w:bottom="567" w:left="567" w:header="556" w:footer="850" w:gutter="57"/>
          <w:paperSrc w:first="2" w:other="2"/>
          <w:cols w:num="2" w:space="708"/>
          <w:docGrid w:linePitch="360"/>
        </w:sectPr>
      </w:pPr>
    </w:p>
    <w:p w:rsidR="001A5D36" w:rsidRPr="00162F95" w:rsidRDefault="00162F95" w:rsidP="00162F95">
      <w:pPr>
        <w:pStyle w:val="Normal11"/>
      </w:pPr>
      <w:r>
        <w:fldChar w:fldCharType="end"/>
      </w:r>
    </w:p>
    <w:sectPr w:rsidR="001A5D36" w:rsidRPr="00162F95" w:rsidSect="00162F95">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8DF" w:rsidRPr="00162F95" w:rsidRDefault="006E18DF" w:rsidP="00162F95">
      <w:pPr>
        <w:pStyle w:val="Normal11"/>
        <w:rPr>
          <w:sz w:val="24"/>
        </w:rPr>
      </w:pPr>
      <w:r>
        <w:separator/>
      </w:r>
    </w:p>
  </w:endnote>
  <w:endnote w:type="continuationSeparator" w:id="1">
    <w:p w:rsidR="006E18DF" w:rsidRPr="00162F95" w:rsidRDefault="006E18DF" w:rsidP="00162F95">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DF" w:rsidRDefault="006E18DF">
    <w:pPr>
      <w:pStyle w:val="Sidefod"/>
    </w:pPr>
    <w:r>
      <w:tab/>
    </w:r>
    <w:r>
      <w:tab/>
      <w:t xml:space="preserve">Side : </w:t>
    </w:r>
    <w:fldSimple w:instr=" PAGE  \* MERGEFORMAT ">
      <w:r>
        <w:rPr>
          <w:noProof/>
        </w:rPr>
        <w:t>210</w:t>
      </w:r>
    </w:fldSimple>
    <w:r>
      <w:t xml:space="preserve"> af </w:t>
    </w:r>
    <w:fldSimple w:instr=" NUMPAGES  \* MERGEFORMAT ">
      <w:r>
        <w:rPr>
          <w:noProof/>
        </w:rPr>
        <w:t>210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8DF" w:rsidRPr="00162F95" w:rsidRDefault="006E18DF" w:rsidP="00162F95">
      <w:pPr>
        <w:pStyle w:val="Normal11"/>
        <w:rPr>
          <w:sz w:val="24"/>
        </w:rPr>
      </w:pPr>
      <w:r>
        <w:separator/>
      </w:r>
    </w:p>
  </w:footnote>
  <w:footnote w:type="continuationSeparator" w:id="1">
    <w:p w:rsidR="006E18DF" w:rsidRPr="00162F95" w:rsidRDefault="006E18DF" w:rsidP="00162F95">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DF" w:rsidRDefault="006E18DF">
    <w:pPr>
      <w:pStyle w:val="Sidehoved"/>
    </w:pPr>
    <w:r>
      <w:t xml:space="preserve">Rapport dannet den: </w:t>
    </w:r>
    <w:fldSimple w:instr=" CREATEDATE  \@ &quot;d. MMMM yyyy&quot;  \* MERGEFORMAT ">
      <w:r>
        <w:rPr>
          <w:noProof/>
        </w:rPr>
        <w:t>25.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57B32"/>
    <w:multiLevelType w:val="multilevel"/>
    <w:tmpl w:val="FE6AB9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62F95"/>
    <w:rsid w:val="000B5B13"/>
    <w:rsid w:val="00162F95"/>
    <w:rsid w:val="001A5D36"/>
    <w:rsid w:val="001E4EEA"/>
    <w:rsid w:val="00205252"/>
    <w:rsid w:val="00307A99"/>
    <w:rsid w:val="003C3769"/>
    <w:rsid w:val="004516FC"/>
    <w:rsid w:val="006E18DF"/>
    <w:rsid w:val="00786046"/>
    <w:rsid w:val="0079212F"/>
    <w:rsid w:val="00955C8B"/>
    <w:rsid w:val="00AB1C8B"/>
    <w:rsid w:val="00C73C4F"/>
    <w:rsid w:val="00D53B42"/>
    <w:rsid w:val="00E1161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6FC"/>
    <w:rPr>
      <w:sz w:val="24"/>
      <w:szCs w:val="24"/>
    </w:rPr>
  </w:style>
  <w:style w:type="paragraph" w:styleId="Overskrift1">
    <w:name w:val="heading 1"/>
    <w:basedOn w:val="Normal"/>
    <w:next w:val="Normal"/>
    <w:link w:val="Overskrift1Tegn"/>
    <w:autoRedefine/>
    <w:qFormat/>
    <w:rsid w:val="00162F9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162F9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162F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162F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162F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162F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162F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162F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162F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62F95"/>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162F95"/>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162F95"/>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162F95"/>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162F95"/>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162F95"/>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162F95"/>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162F95"/>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162F95"/>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162F9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62F95"/>
    <w:rPr>
      <w:rFonts w:ascii="Arial" w:hAnsi="Arial" w:cs="Arial"/>
      <w:b/>
      <w:sz w:val="30"/>
      <w:szCs w:val="24"/>
    </w:rPr>
  </w:style>
  <w:style w:type="paragraph" w:customStyle="1" w:styleId="Overskrift211pkt">
    <w:name w:val="Overskrift 2 + 11 pkt"/>
    <w:basedOn w:val="Normal"/>
    <w:link w:val="Overskrift211pktTegn"/>
    <w:rsid w:val="00162F9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162F95"/>
    <w:rPr>
      <w:rFonts w:ascii="Arial" w:hAnsi="Arial" w:cs="Arial"/>
      <w:b/>
      <w:sz w:val="22"/>
      <w:szCs w:val="24"/>
    </w:rPr>
  </w:style>
  <w:style w:type="paragraph" w:customStyle="1" w:styleId="Normal11">
    <w:name w:val="Normal + 11"/>
    <w:basedOn w:val="Normal"/>
    <w:link w:val="Normal11Tegn"/>
    <w:rsid w:val="00162F95"/>
    <w:rPr>
      <w:sz w:val="22"/>
    </w:rPr>
  </w:style>
  <w:style w:type="character" w:customStyle="1" w:styleId="Normal11Tegn">
    <w:name w:val="Normal + 11 Tegn"/>
    <w:basedOn w:val="Standardskrifttypeiafsnit"/>
    <w:link w:val="Normal11"/>
    <w:rsid w:val="00162F95"/>
    <w:rPr>
      <w:sz w:val="22"/>
      <w:szCs w:val="24"/>
    </w:rPr>
  </w:style>
  <w:style w:type="paragraph" w:styleId="Indeks1">
    <w:name w:val="index 1"/>
    <w:basedOn w:val="Normal"/>
    <w:next w:val="Normal"/>
    <w:autoRedefine/>
    <w:uiPriority w:val="99"/>
    <w:rsid w:val="00162F95"/>
    <w:pPr>
      <w:ind w:left="240" w:hanging="240"/>
    </w:pPr>
  </w:style>
  <w:style w:type="paragraph" w:styleId="Sidehoved">
    <w:name w:val="header"/>
    <w:basedOn w:val="Normal"/>
    <w:link w:val="SidehovedTegn"/>
    <w:rsid w:val="00162F95"/>
    <w:pPr>
      <w:tabs>
        <w:tab w:val="center" w:pos="4819"/>
        <w:tab w:val="right" w:pos="9638"/>
      </w:tabs>
    </w:pPr>
  </w:style>
  <w:style w:type="character" w:customStyle="1" w:styleId="SidehovedTegn">
    <w:name w:val="Sidehoved Tegn"/>
    <w:basedOn w:val="Standardskrifttypeiafsnit"/>
    <w:link w:val="Sidehoved"/>
    <w:rsid w:val="00162F95"/>
    <w:rPr>
      <w:sz w:val="24"/>
      <w:szCs w:val="24"/>
    </w:rPr>
  </w:style>
  <w:style w:type="paragraph" w:styleId="Sidefod">
    <w:name w:val="footer"/>
    <w:basedOn w:val="Normal"/>
    <w:link w:val="SidefodTegn"/>
    <w:rsid w:val="00162F95"/>
    <w:pPr>
      <w:tabs>
        <w:tab w:val="center" w:pos="4819"/>
        <w:tab w:val="right" w:pos="9638"/>
      </w:tabs>
    </w:pPr>
  </w:style>
  <w:style w:type="character" w:customStyle="1" w:styleId="SidefodTegn">
    <w:name w:val="Sidefod Tegn"/>
    <w:basedOn w:val="Standardskrifttypeiafsnit"/>
    <w:link w:val="Sidefod"/>
    <w:rsid w:val="00162F95"/>
    <w:rPr>
      <w:sz w:val="24"/>
      <w:szCs w:val="24"/>
    </w:rPr>
  </w:style>
  <w:style w:type="paragraph" w:styleId="Overskrift">
    <w:name w:val="TOC Heading"/>
    <w:basedOn w:val="Overskrift1"/>
    <w:next w:val="Normal"/>
    <w:uiPriority w:val="39"/>
    <w:semiHidden/>
    <w:unhideWhenUsed/>
    <w:qFormat/>
    <w:rsid w:val="003C3769"/>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3C3769"/>
    <w:pPr>
      <w:spacing w:after="100"/>
    </w:pPr>
  </w:style>
  <w:style w:type="paragraph" w:styleId="Indholdsfortegnelse2">
    <w:name w:val="toc 2"/>
    <w:basedOn w:val="Normal"/>
    <w:next w:val="Normal"/>
    <w:autoRedefine/>
    <w:uiPriority w:val="39"/>
    <w:rsid w:val="003C3769"/>
    <w:pPr>
      <w:spacing w:after="100"/>
      <w:ind w:left="240"/>
    </w:pPr>
  </w:style>
  <w:style w:type="paragraph" w:styleId="Indholdsfortegnelse3">
    <w:name w:val="toc 3"/>
    <w:basedOn w:val="Normal"/>
    <w:next w:val="Normal"/>
    <w:autoRedefine/>
    <w:uiPriority w:val="39"/>
    <w:unhideWhenUsed/>
    <w:rsid w:val="003C3769"/>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3C3769"/>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3C3769"/>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3C3769"/>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3C3769"/>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3C3769"/>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3C3769"/>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3C3769"/>
    <w:rPr>
      <w:color w:val="0000FF" w:themeColor="hyperlink"/>
      <w:u w:val="single"/>
    </w:rPr>
  </w:style>
  <w:style w:type="paragraph" w:styleId="Markeringsbobletekst">
    <w:name w:val="Balloon Text"/>
    <w:basedOn w:val="Normal"/>
    <w:link w:val="MarkeringsbobletekstTegn"/>
    <w:rsid w:val="003C3769"/>
    <w:rPr>
      <w:rFonts w:ascii="Tahoma" w:hAnsi="Tahoma" w:cs="Tahoma"/>
      <w:sz w:val="16"/>
      <w:szCs w:val="16"/>
    </w:rPr>
  </w:style>
  <w:style w:type="character" w:customStyle="1" w:styleId="MarkeringsbobletekstTegn">
    <w:name w:val="Markeringsbobletekst Tegn"/>
    <w:basedOn w:val="Standardskrifttypeiafsnit"/>
    <w:link w:val="Markeringsbobletekst"/>
    <w:rsid w:val="003C3769"/>
    <w:rPr>
      <w:rFonts w:ascii="Tahoma" w:hAnsi="Tahoma" w:cs="Tahoma"/>
      <w:sz w:val="16"/>
      <w:szCs w:val="16"/>
    </w:rPr>
  </w:style>
  <w:style w:type="paragraph" w:styleId="Korrektur">
    <w:name w:val="Revision"/>
    <w:hidden/>
    <w:uiPriority w:val="99"/>
    <w:semiHidden/>
    <w:rsid w:val="006E18DF"/>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wmf"/><Relationship Id="rId25" Type="http://schemas.openxmlformats.org/officeDocument/2006/relationships/image" Target="media/image15.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image" Target="media/image9.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C3119-D429-4348-BE9D-C84CCB859FFC}">
  <ds:schemaRefs>
    <ds:schemaRef ds:uri="http://schemas.openxmlformats.org/officeDocument/2006/bibliography"/>
  </ds:schemaRefs>
</ds:datastoreItem>
</file>

<file path=customXml/itemProps2.xml><?xml version="1.0" encoding="utf-8"?>
<ds:datastoreItem xmlns:ds="http://schemas.openxmlformats.org/officeDocument/2006/customXml" ds:itemID="{9C716863-CB81-4DCC-AC6F-8E4D4520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87</Pages>
  <Words>26143</Words>
  <Characters>240717</Characters>
  <Application>Microsoft Office Word</Application>
  <DocSecurity>0</DocSecurity>
  <Lines>2005</Lines>
  <Paragraphs>532</Paragraphs>
  <ScaleCrop>false</ScaleCrop>
  <HeadingPairs>
    <vt:vector size="2" baseType="variant">
      <vt:variant>
        <vt:lpstr>Titel</vt:lpstr>
      </vt:variant>
      <vt:variant>
        <vt:i4>1</vt:i4>
      </vt:variant>
    </vt:vector>
  </HeadingPairs>
  <TitlesOfParts>
    <vt:vector size="1" baseType="lpstr">
      <vt:lpstr/>
    </vt:vector>
  </TitlesOfParts>
  <Company>Told &amp; Skat</Company>
  <LinksUpToDate>false</LinksUpToDate>
  <CharactersWithSpaces>266328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cp:lastPrinted>2010-06-25T10:55:00Z</cp:lastPrinted>
  <dcterms:created xsi:type="dcterms:W3CDTF">2010-06-25T10:34:00Z</dcterms:created>
  <dcterms:modified xsi:type="dcterms:W3CDTF">2010-06-25T11:06:00Z</dcterms:modified>
</cp:coreProperties>
</file>