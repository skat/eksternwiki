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767BA" w:rsidTr="006767BA">
        <w:trPr>
          <w:trHeight w:hRule="exact" w:val="113"/>
        </w:trPr>
        <w:tc>
          <w:tcPr>
            <w:tcW w:w="10345" w:type="dxa"/>
            <w:gridSpan w:val="6"/>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rPr>
          <w:trHeight w:val="283"/>
        </w:trPr>
        <w:tc>
          <w:tcPr>
            <w:tcW w:w="10345" w:type="dxa"/>
            <w:gridSpan w:val="6"/>
            <w:tcBorders>
              <w:bottom w:val="single" w:sz="6" w:space="0" w:color="auto"/>
            </w:tcBorders>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767BA">
              <w:rPr>
                <w:rFonts w:ascii="Arial" w:hAnsi="Arial" w:cs="Arial"/>
                <w:b/>
                <w:sz w:val="30"/>
              </w:rPr>
              <w:t>MFFordringIndberet</w:t>
            </w:r>
          </w:p>
        </w:tc>
      </w:tr>
      <w:tr w:rsidR="006767BA" w:rsidTr="006767BA">
        <w:trPr>
          <w:trHeight w:val="283"/>
        </w:trPr>
        <w:tc>
          <w:tcPr>
            <w:tcW w:w="1134" w:type="dxa"/>
            <w:tcBorders>
              <w:top w:val="single" w:sz="6" w:space="0" w:color="auto"/>
              <w:bottom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767BA" w:rsidTr="006767BA">
        <w:trPr>
          <w:trHeight w:val="283"/>
        </w:trPr>
        <w:tc>
          <w:tcPr>
            <w:tcW w:w="1134" w:type="dxa"/>
            <w:tcBorders>
              <w:top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Martin Midtgaard" w:date="2011-10-26T10:01:00Z">
              <w:r w:rsidR="00A912DC">
                <w:rPr>
                  <w:rFonts w:ascii="Arial" w:hAnsi="Arial" w:cs="Arial"/>
                  <w:sz w:val="18"/>
                </w:rPr>
                <w:delText>6</w:delText>
              </w:r>
            </w:del>
            <w:ins w:id="2" w:author="Martin Midtgaard" w:date="2011-10-26T10:01:00Z">
              <w:r>
                <w:rPr>
                  <w:rFonts w:ascii="Arial" w:hAnsi="Arial" w:cs="Arial"/>
                  <w:sz w:val="18"/>
                </w:rPr>
                <w:t>7</w:t>
              </w:r>
            </w:ins>
          </w:p>
        </w:tc>
        <w:tc>
          <w:tcPr>
            <w:tcW w:w="1701" w:type="dxa"/>
            <w:tcBorders>
              <w:top w:val="nil"/>
            </w:tcBorders>
            <w:shd w:val="clear" w:color="auto" w:fill="auto"/>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6767BA" w:rsidRP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Martin Midtgaard" w:date="2011-10-26T10:01:00Z">
              <w:r>
                <w:rPr>
                  <w:rFonts w:ascii="Arial" w:hAnsi="Arial" w:cs="Arial"/>
                  <w:sz w:val="18"/>
                </w:rPr>
                <w:delText>w18073</w:delText>
              </w:r>
            </w:del>
            <w:ins w:id="4" w:author="Martin Midtgaard" w:date="2011-10-26T10:01:00Z">
              <w:r w:rsidR="006767BA">
                <w:rPr>
                  <w:rFonts w:ascii="Arial" w:hAnsi="Arial" w:cs="Arial"/>
                  <w:sz w:val="18"/>
                </w:rPr>
                <w:t>w16578</w:t>
              </w:r>
            </w:ins>
          </w:p>
        </w:tc>
        <w:tc>
          <w:tcPr>
            <w:tcW w:w="1835" w:type="dxa"/>
            <w:tcBorders>
              <w:top w:val="nil"/>
            </w:tcBorders>
            <w:shd w:val="clear" w:color="auto" w:fill="auto"/>
            <w:vAlign w:val="center"/>
          </w:tcPr>
          <w:p w:rsidR="006767BA" w:rsidRP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 w:author="Martin Midtgaard" w:date="2011-10-26T10:01:00Z">
              <w:r>
                <w:rPr>
                  <w:rFonts w:ascii="Arial" w:hAnsi="Arial" w:cs="Arial"/>
                  <w:sz w:val="18"/>
                </w:rPr>
                <w:delText>26-7</w:delText>
              </w:r>
            </w:del>
            <w:ins w:id="6" w:author="Martin Midtgaard" w:date="2011-10-26T10:01:00Z">
              <w:r w:rsidR="006767BA">
                <w:rPr>
                  <w:rFonts w:ascii="Arial" w:hAnsi="Arial" w:cs="Arial"/>
                  <w:sz w:val="18"/>
                </w:rPr>
                <w:t>14-9</w:t>
              </w:r>
            </w:ins>
            <w:r w:rsidR="006767BA">
              <w:rPr>
                <w:rFonts w:ascii="Arial" w:hAnsi="Arial" w:cs="Arial"/>
                <w:sz w:val="18"/>
              </w:rPr>
              <w:t>-2011</w:t>
            </w:r>
          </w:p>
        </w:tc>
      </w:tr>
      <w:tr w:rsidR="006767BA" w:rsidTr="006767BA">
        <w:trPr>
          <w:trHeight w:val="283"/>
        </w:trPr>
        <w:tc>
          <w:tcPr>
            <w:tcW w:w="10345" w:type="dxa"/>
            <w:gridSpan w:val="6"/>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767BA" w:rsidTr="006767BA">
        <w:trPr>
          <w:trHeight w:val="283"/>
        </w:trPr>
        <w:tc>
          <w:tcPr>
            <w:tcW w:w="10345" w:type="dxa"/>
            <w:gridSpan w:val="6"/>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6767BA" w:rsidTr="006767BA">
        <w:trPr>
          <w:trHeight w:val="283"/>
        </w:trPr>
        <w:tc>
          <w:tcPr>
            <w:tcW w:w="10345" w:type="dxa"/>
            <w:gridSpan w:val="6"/>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767BA" w:rsidTr="006767BA">
        <w:trPr>
          <w:trHeight w:val="283"/>
        </w:trPr>
        <w:tc>
          <w:tcPr>
            <w:tcW w:w="10345" w:type="dxa"/>
            <w:gridSpan w:val="6"/>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6767BA" w:rsidTr="006767BA">
        <w:trPr>
          <w:trHeight w:val="283"/>
        </w:trPr>
        <w:tc>
          <w:tcPr>
            <w:tcW w:w="10345" w:type="dxa"/>
            <w:gridSpan w:val="6"/>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767BA" w:rsidTr="006767BA">
        <w:trPr>
          <w:trHeight w:val="283"/>
        </w:trPr>
        <w:tc>
          <w:tcPr>
            <w:tcW w:w="10345" w:type="dxa"/>
            <w:gridSpan w:val="6"/>
            <w:shd w:val="clear" w:color="auto" w:fill="FFFFFF"/>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rPr>
          <w:trHeight w:val="283"/>
        </w:trPr>
        <w:tc>
          <w:tcPr>
            <w:tcW w:w="10345" w:type="dxa"/>
            <w:gridSpan w:val="6"/>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767BA" w:rsidTr="006767BA">
        <w:trPr>
          <w:trHeight w:val="283"/>
        </w:trPr>
        <w:tc>
          <w:tcPr>
            <w:tcW w:w="10345" w:type="dxa"/>
            <w:gridSpan w:val="6"/>
            <w:shd w:val="clear" w:color="auto" w:fill="FFFFFF"/>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767BA" w:rsidTr="006767BA">
        <w:trPr>
          <w:trHeight w:val="283"/>
        </w:trPr>
        <w:tc>
          <w:tcPr>
            <w:tcW w:w="10345" w:type="dxa"/>
            <w:gridSpan w:val="6"/>
            <w:shd w:val="clear" w:color="auto" w:fill="FFFFFF"/>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6767BA" w:rsidTr="006767BA">
        <w:trPr>
          <w:trHeight w:val="283"/>
        </w:trPr>
        <w:tc>
          <w:tcPr>
            <w:tcW w:w="10345" w:type="dxa"/>
            <w:gridSpan w:val="6"/>
            <w:shd w:val="clear" w:color="auto" w:fill="FFFFFF"/>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MFÆndrFordringStruktur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rPr>
          <w:trHeight w:val="283"/>
        </w:trPr>
        <w:tc>
          <w:tcPr>
            <w:tcW w:w="10345" w:type="dxa"/>
            <w:gridSpan w:val="6"/>
            <w:shd w:val="clear" w:color="auto" w:fill="FFFFFF"/>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767BA" w:rsidTr="006767BA">
        <w:trPr>
          <w:trHeight w:val="283"/>
        </w:trPr>
        <w:tc>
          <w:tcPr>
            <w:tcW w:w="10345" w:type="dxa"/>
            <w:gridSpan w:val="6"/>
            <w:shd w:val="clear" w:color="auto" w:fill="FFFFFF"/>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6767BA" w:rsidTr="006767BA">
        <w:trPr>
          <w:trHeight w:val="283"/>
        </w:trPr>
        <w:tc>
          <w:tcPr>
            <w:tcW w:w="10345" w:type="dxa"/>
            <w:gridSpan w:val="6"/>
            <w:shd w:val="clear" w:color="auto" w:fill="FFFFFF"/>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rPr>
          <w:trHeight w:val="283"/>
        </w:trPr>
        <w:tc>
          <w:tcPr>
            <w:tcW w:w="10345" w:type="dxa"/>
            <w:gridSpan w:val="6"/>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767BA" w:rsidTr="006767BA">
        <w:trPr>
          <w:trHeight w:val="283"/>
        </w:trPr>
        <w:tc>
          <w:tcPr>
            <w:tcW w:w="10345" w:type="dxa"/>
            <w:gridSpan w:val="6"/>
            <w:shd w:val="clear" w:color="auto" w:fill="FFFFFF"/>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767BA" w:rsidTr="006767BA">
        <w:trPr>
          <w:trHeight w:val="283"/>
        </w:trPr>
        <w:tc>
          <w:tcPr>
            <w:tcW w:w="10345" w:type="dxa"/>
            <w:gridSpan w:val="6"/>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A912DC" w:rsidTr="00A912DC">
        <w:trPr>
          <w:trHeight w:val="283"/>
          <w:del w:id="7" w:author="Martin Midtgaard" w:date="2011-10-26T10:01:00Z"/>
        </w:trPr>
        <w:tc>
          <w:tcPr>
            <w:tcW w:w="10345" w:type="dxa"/>
            <w:gridSpan w:val="6"/>
            <w:shd w:val="clear" w:color="auto" w:fill="B3B3B3"/>
            <w:vAlign w:val="center"/>
          </w:tcPr>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 w:author="Martin Midtgaard" w:date="2011-10-26T10:01:00Z"/>
                <w:rFonts w:ascii="Arial" w:hAnsi="Arial" w:cs="Arial"/>
                <w:b/>
                <w:sz w:val="18"/>
              </w:rPr>
            </w:pPr>
            <w:del w:id="9" w:author="Martin Midtgaard" w:date="2011-10-26T10:01:00Z">
              <w:r>
                <w:rPr>
                  <w:rFonts w:ascii="Arial" w:hAnsi="Arial" w:cs="Arial"/>
                  <w:b/>
                  <w:sz w:val="18"/>
                </w:rPr>
                <w:delText>Referencer fra use case(s)</w:delText>
              </w:r>
            </w:del>
          </w:p>
        </w:tc>
      </w:tr>
      <w:tr w:rsidR="00A912DC" w:rsidTr="00A912DC">
        <w:trPr>
          <w:trHeight w:val="283"/>
          <w:del w:id="10" w:author="Martin Midtgaard" w:date="2011-10-26T10:01:00Z"/>
        </w:trPr>
        <w:tc>
          <w:tcPr>
            <w:tcW w:w="10345" w:type="dxa"/>
            <w:gridSpan w:val="6"/>
            <w:shd w:val="clear" w:color="auto" w:fill="FFFFFF"/>
          </w:tcPr>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 w:author="Martin Midtgaard" w:date="2011-10-26T10:01:00Z"/>
                <w:rFonts w:ascii="Arial" w:hAnsi="Arial" w:cs="Arial"/>
                <w:sz w:val="18"/>
              </w:rPr>
            </w:pPr>
            <w:del w:id="12" w:author="Martin Midtgaard" w:date="2011-10-26T10:01:00Z">
              <w:r>
                <w:rPr>
                  <w:rFonts w:ascii="Arial" w:hAnsi="Arial" w:cs="Arial"/>
                  <w:sz w:val="18"/>
                </w:rPr>
                <w:delText xml:space="preserve"> trin Grænsesnit services i Use Case "KMD interessent"</w:delText>
              </w:r>
            </w:del>
          </w:p>
          <w:p w:rsidR="00A912DC" w:rsidRP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 w:author="Martin Midtgaard" w:date="2011-10-26T10:01:00Z"/>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67BA" w:rsidSect="006767BA">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Fax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VirksomhedSENummer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HæftelseBegrænsetBeløbStruktur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(HæftelseBegrænsetBeløbDKK)</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HæftelseBeløb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 w:author="Martin Midtgaard" w:date="2011-10-26T10:01:00Z">
              <w:r>
                <w:rPr>
                  <w:rFonts w:ascii="Arial" w:hAnsi="Arial" w:cs="Arial"/>
                  <w:sz w:val="18"/>
                </w:rPr>
                <w:delText>Fejlnummer</w:delText>
              </w:r>
            </w:del>
            <w:ins w:id="17" w:author="Martin Midtgaard" w:date="2011-10-26T10:01:00Z">
              <w:r w:rsidR="006767BA">
                <w:rPr>
                  <w:rFonts w:ascii="Arial" w:hAnsi="Arial" w:cs="Arial"/>
                  <w:sz w:val="18"/>
                </w:rPr>
                <w:t>MFAktionAfvistNummer</w:t>
              </w:r>
            </w:ins>
            <w:r w:rsidR="006767BA">
              <w:rPr>
                <w:rFonts w:ascii="Arial" w:hAnsi="Arial" w:cs="Arial"/>
                <w:sz w:val="18"/>
              </w:rPr>
              <w:t>: 185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 w:author="Martin Midtgaard" w:date="2011-10-26T10:01:00Z"/>
                <w:rFonts w:ascii="Arial" w:hAnsi="Arial" w:cs="Arial"/>
                <w:sz w:val="18"/>
              </w:rPr>
            </w:pPr>
            <w:del w:id="19" w:author="Martin Midtgaard" w:date="2011-10-26T10:01:00Z">
              <w:r>
                <w:rPr>
                  <w:rFonts w:ascii="Arial" w:hAnsi="Arial" w:cs="Arial"/>
                  <w:sz w:val="18"/>
                </w:rPr>
                <w:lastRenderedPageBreak/>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 w:author="Martin Midtgaard" w:date="2011-10-26T10:01:00Z">
              <w:r>
                <w:rPr>
                  <w:rFonts w:ascii="Arial" w:hAnsi="Arial" w:cs="Arial"/>
                  <w:sz w:val="18"/>
                </w:rPr>
                <w:delText>Parameterliste:</w:delText>
              </w:r>
            </w:del>
            <w:ins w:id="21"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DMIFordringHaverID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2" w:author="Martin Midtgaard" w:date="2011-10-26T10:01:00Z">
              <w:r>
                <w:rPr>
                  <w:rFonts w:ascii="Arial" w:hAnsi="Arial" w:cs="Arial"/>
                  <w:sz w:val="18"/>
                </w:rPr>
                <w:delText>Fejlnummer</w:delText>
              </w:r>
            </w:del>
            <w:ins w:id="23" w:author="Martin Midtgaard" w:date="2011-10-26T10:01:00Z">
              <w:r w:rsidR="006767BA">
                <w:rPr>
                  <w:rFonts w:ascii="Arial" w:hAnsi="Arial" w:cs="Arial"/>
                  <w:sz w:val="18"/>
                </w:rPr>
                <w:t>MFAktionAfvistNummer</w:t>
              </w:r>
            </w:ins>
            <w:r w:rsidR="006767BA">
              <w:rPr>
                <w:rFonts w:ascii="Arial" w:hAnsi="Arial" w:cs="Arial"/>
                <w:sz w:val="18"/>
              </w:rPr>
              <w:t>: 186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 w:author="Martin Midtgaard" w:date="2011-10-26T10:01:00Z"/>
                <w:rFonts w:ascii="Arial" w:hAnsi="Arial" w:cs="Arial"/>
                <w:sz w:val="18"/>
              </w:rPr>
            </w:pPr>
            <w:del w:id="25"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6" w:author="Martin Midtgaard" w:date="2011-10-26T10:01:00Z">
              <w:r>
                <w:rPr>
                  <w:rFonts w:ascii="Arial" w:hAnsi="Arial" w:cs="Arial"/>
                  <w:sz w:val="18"/>
                </w:rPr>
                <w:delText>Parameterliste:</w:delText>
              </w:r>
            </w:del>
            <w:ins w:id="27"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DMIFordringHaverID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8" w:author="Martin Midtgaard" w:date="2011-10-26T10:01:00Z">
              <w:r>
                <w:rPr>
                  <w:rFonts w:ascii="Arial" w:hAnsi="Arial" w:cs="Arial"/>
                  <w:sz w:val="18"/>
                </w:rPr>
                <w:delText>Fejlnummer</w:delText>
              </w:r>
            </w:del>
            <w:ins w:id="29" w:author="Martin Midtgaard" w:date="2011-10-26T10:01:00Z">
              <w:r w:rsidR="006767BA">
                <w:rPr>
                  <w:rFonts w:ascii="Arial" w:hAnsi="Arial" w:cs="Arial"/>
                  <w:sz w:val="18"/>
                </w:rPr>
                <w:t>MFAktionAfvistNummer</w:t>
              </w:r>
            </w:ins>
            <w:r w:rsidR="006767BA">
              <w:rPr>
                <w:rFonts w:ascii="Arial" w:hAnsi="Arial" w:cs="Arial"/>
                <w:sz w:val="18"/>
              </w:rPr>
              <w:t>: 187</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 w:author="Martin Midtgaard" w:date="2011-10-26T10:01:00Z"/>
                <w:rFonts w:ascii="Arial" w:hAnsi="Arial" w:cs="Arial"/>
                <w:sz w:val="18"/>
              </w:rPr>
            </w:pPr>
            <w:del w:id="31"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2" w:author="Martin Midtgaard" w:date="2011-10-26T10:01:00Z">
              <w:r>
                <w:rPr>
                  <w:rFonts w:ascii="Arial" w:hAnsi="Arial" w:cs="Arial"/>
                  <w:sz w:val="18"/>
                </w:rPr>
                <w:delText>Parameterliste:</w:delText>
              </w:r>
            </w:del>
            <w:ins w:id="33"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KundeNummer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34" w:author="Martin Midtgaard" w:date="2011-10-26T10:01:00Z" w:name="move307386589"/>
            <w:moveFrom w:id="35" w:author="Martin Midtgaard" w:date="2011-10-26T10:01:00Z">
              <w:r>
                <w:rPr>
                  <w:rFonts w:ascii="Arial" w:hAnsi="Arial" w:cs="Arial"/>
                  <w:sz w:val="18"/>
                </w:rPr>
                <w:t>Validering: En transport fordring var forventet. Transport ændring kræver en transport fordring</w:t>
              </w:r>
            </w:moveFrom>
          </w:p>
          <w:moveFromRangeEnd w:id="34"/>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6" w:author="Martin Midtgaard" w:date="2011-10-26T10:01:00Z">
              <w:r>
                <w:rPr>
                  <w:rFonts w:ascii="Arial" w:hAnsi="Arial" w:cs="Arial"/>
                  <w:sz w:val="18"/>
                </w:rPr>
                <w:delText>Fejlnummer</w:delText>
              </w:r>
            </w:del>
            <w:ins w:id="37" w:author="Martin Midtgaard" w:date="2011-10-26T10:01:00Z">
              <w:r w:rsidR="006767BA">
                <w:rPr>
                  <w:rFonts w:ascii="Arial" w:hAnsi="Arial" w:cs="Arial"/>
                  <w:sz w:val="18"/>
                </w:rPr>
                <w:t>MFAktionAfvistNummer</w:t>
              </w:r>
            </w:ins>
            <w:r w:rsidR="006767BA">
              <w:rPr>
                <w:rFonts w:ascii="Arial" w:hAnsi="Arial" w:cs="Arial"/>
                <w:sz w:val="18"/>
              </w:rPr>
              <w:t>: 188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 w:author="Martin Midtgaard" w:date="2011-10-26T10:01:00Z"/>
                <w:rFonts w:ascii="Arial" w:hAnsi="Arial" w:cs="Arial"/>
                <w:sz w:val="18"/>
              </w:rPr>
            </w:pPr>
            <w:del w:id="39"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0" w:author="Martin Midtgaard" w:date="2011-10-26T10:01:00Z">
              <w:r>
                <w:rPr>
                  <w:rFonts w:ascii="Arial" w:hAnsi="Arial" w:cs="Arial"/>
                  <w:sz w:val="18"/>
                </w:rPr>
                <w:delText>Parameterliste:</w:delText>
              </w:r>
            </w:del>
            <w:ins w:id="41"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2" w:author="Martin Midtgaard" w:date="2011-10-26T10:01:00Z">
              <w:r>
                <w:rPr>
                  <w:rFonts w:ascii="Arial" w:hAnsi="Arial" w:cs="Arial"/>
                  <w:sz w:val="18"/>
                </w:rPr>
                <w:delText>Fejlnummer</w:delText>
              </w:r>
            </w:del>
            <w:ins w:id="43" w:author="Martin Midtgaard" w:date="2011-10-26T10:01:00Z">
              <w:r w:rsidR="006767BA">
                <w:rPr>
                  <w:rFonts w:ascii="Arial" w:hAnsi="Arial" w:cs="Arial"/>
                  <w:sz w:val="18"/>
                </w:rPr>
                <w:t>MFAktionAfvistNummer</w:t>
              </w:r>
            </w:ins>
            <w:r w:rsidR="006767BA">
              <w:rPr>
                <w:rFonts w:ascii="Arial" w:hAnsi="Arial" w:cs="Arial"/>
                <w:sz w:val="18"/>
              </w:rPr>
              <w:t>: 189</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 w:author="Martin Midtgaard" w:date="2011-10-26T10:01:00Z"/>
                <w:rFonts w:ascii="Arial" w:hAnsi="Arial" w:cs="Arial"/>
                <w:sz w:val="18"/>
              </w:rPr>
            </w:pPr>
            <w:del w:id="45"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6" w:author="Martin Midtgaard" w:date="2011-10-26T10:01:00Z">
              <w:r>
                <w:rPr>
                  <w:rFonts w:ascii="Arial" w:hAnsi="Arial" w:cs="Arial"/>
                  <w:sz w:val="18"/>
                </w:rPr>
                <w:delText>Parameterliste:</w:delText>
              </w:r>
            </w:del>
            <w:ins w:id="47"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8" w:author="Martin Midtgaard" w:date="2011-10-26T10:01:00Z">
              <w:r>
                <w:rPr>
                  <w:rFonts w:ascii="Arial" w:hAnsi="Arial" w:cs="Arial"/>
                  <w:sz w:val="18"/>
                </w:rPr>
                <w:delText>Fejlnummer</w:delText>
              </w:r>
            </w:del>
            <w:ins w:id="49" w:author="Martin Midtgaard" w:date="2011-10-26T10:01:00Z">
              <w:r w:rsidR="006767BA">
                <w:rPr>
                  <w:rFonts w:ascii="Arial" w:hAnsi="Arial" w:cs="Arial"/>
                  <w:sz w:val="18"/>
                </w:rPr>
                <w:t>MFAktionAfvistNummer</w:t>
              </w:r>
            </w:ins>
            <w:r w:rsidR="006767BA">
              <w:rPr>
                <w:rFonts w:ascii="Arial" w:hAnsi="Arial" w:cs="Arial"/>
                <w:sz w:val="18"/>
              </w:rPr>
              <w:t>: 190</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 w:author="Martin Midtgaard" w:date="2011-10-26T10:01:00Z"/>
                <w:rFonts w:ascii="Arial" w:hAnsi="Arial" w:cs="Arial"/>
                <w:sz w:val="18"/>
              </w:rPr>
            </w:pPr>
            <w:del w:id="51"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2" w:author="Martin Midtgaard" w:date="2011-10-26T10:01:00Z">
              <w:r>
                <w:rPr>
                  <w:rFonts w:ascii="Arial" w:hAnsi="Arial" w:cs="Arial"/>
                  <w:sz w:val="18"/>
                </w:rPr>
                <w:delText>Parameterliste:</w:delText>
              </w:r>
            </w:del>
            <w:ins w:id="53"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4" w:author="Martin Midtgaard" w:date="2011-10-26T10:01:00Z">
              <w:r>
                <w:rPr>
                  <w:rFonts w:ascii="Arial" w:hAnsi="Arial" w:cs="Arial"/>
                  <w:sz w:val="18"/>
                </w:rPr>
                <w:delText>Fejlnummer</w:delText>
              </w:r>
            </w:del>
            <w:ins w:id="55" w:author="Martin Midtgaard" w:date="2011-10-26T10:01:00Z">
              <w:r w:rsidR="006767BA">
                <w:rPr>
                  <w:rFonts w:ascii="Arial" w:hAnsi="Arial" w:cs="Arial"/>
                  <w:sz w:val="18"/>
                </w:rPr>
                <w:t>MFAktionAfvistNummer</w:t>
              </w:r>
            </w:ins>
            <w:r w:rsidR="006767BA">
              <w:rPr>
                <w:rFonts w:ascii="Arial" w:hAnsi="Arial" w:cs="Arial"/>
                <w:sz w:val="18"/>
              </w:rPr>
              <w:t>: 191</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 w:author="Martin Midtgaard" w:date="2011-10-26T10:01:00Z"/>
                <w:rFonts w:ascii="Arial" w:hAnsi="Arial" w:cs="Arial"/>
                <w:sz w:val="18"/>
              </w:rPr>
            </w:pPr>
            <w:del w:id="57"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8" w:author="Martin Midtgaard" w:date="2011-10-26T10:01:00Z">
              <w:r>
                <w:rPr>
                  <w:rFonts w:ascii="Arial" w:hAnsi="Arial" w:cs="Arial"/>
                  <w:sz w:val="18"/>
                </w:rPr>
                <w:delText>Parameterliste:</w:delText>
              </w:r>
            </w:del>
            <w:ins w:id="59"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0" w:author="Martin Midtgaard" w:date="2011-10-26T10:01:00Z">
              <w:r>
                <w:rPr>
                  <w:rFonts w:ascii="Arial" w:hAnsi="Arial" w:cs="Arial"/>
                  <w:sz w:val="18"/>
                </w:rPr>
                <w:delText>Fejlnummer</w:delText>
              </w:r>
            </w:del>
            <w:ins w:id="61" w:author="Martin Midtgaard" w:date="2011-10-26T10:01:00Z">
              <w:r w:rsidR="006767BA">
                <w:rPr>
                  <w:rFonts w:ascii="Arial" w:hAnsi="Arial" w:cs="Arial"/>
                  <w:sz w:val="18"/>
                </w:rPr>
                <w:t>MFAktionAfvistNummer</w:t>
              </w:r>
            </w:ins>
            <w:r w:rsidR="006767BA">
              <w:rPr>
                <w:rFonts w:ascii="Arial" w:hAnsi="Arial" w:cs="Arial"/>
                <w:sz w:val="18"/>
              </w:rPr>
              <w:t>: 192</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2" w:author="Martin Midtgaard" w:date="2011-10-26T10:01:00Z"/>
                <w:rFonts w:ascii="Arial" w:hAnsi="Arial" w:cs="Arial"/>
                <w:sz w:val="18"/>
              </w:rPr>
            </w:pPr>
            <w:del w:id="63"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4" w:author="Martin Midtgaard" w:date="2011-10-26T10:01:00Z">
              <w:r>
                <w:rPr>
                  <w:rFonts w:ascii="Arial" w:hAnsi="Arial" w:cs="Arial"/>
                  <w:sz w:val="18"/>
                </w:rPr>
                <w:delText>Parameterliste:</w:delText>
              </w:r>
            </w:del>
            <w:ins w:id="65"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6" w:author="Martin Midtgaard" w:date="2011-10-26T10:01:00Z">
              <w:r>
                <w:rPr>
                  <w:rFonts w:ascii="Arial" w:hAnsi="Arial" w:cs="Arial"/>
                  <w:sz w:val="18"/>
                </w:rPr>
                <w:delText>Fejlnummer</w:delText>
              </w:r>
            </w:del>
            <w:ins w:id="67" w:author="Martin Midtgaard" w:date="2011-10-26T10:01:00Z">
              <w:r w:rsidR="006767BA">
                <w:rPr>
                  <w:rFonts w:ascii="Arial" w:hAnsi="Arial" w:cs="Arial"/>
                  <w:sz w:val="18"/>
                </w:rPr>
                <w:t>MFAktionAfvistNummer</w:t>
              </w:r>
            </w:ins>
            <w:r w:rsidR="006767BA">
              <w:rPr>
                <w:rFonts w:ascii="Arial" w:hAnsi="Arial" w:cs="Arial"/>
                <w:sz w:val="18"/>
              </w:rPr>
              <w:t>: 193</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8" w:author="Martin Midtgaard" w:date="2011-10-26T10:01:00Z"/>
                <w:rFonts w:ascii="Arial" w:hAnsi="Arial" w:cs="Arial"/>
                <w:sz w:val="18"/>
              </w:rPr>
            </w:pPr>
            <w:del w:id="69"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0" w:author="Martin Midtgaard" w:date="2011-10-26T10:01:00Z">
              <w:r>
                <w:rPr>
                  <w:rFonts w:ascii="Arial" w:hAnsi="Arial" w:cs="Arial"/>
                  <w:sz w:val="18"/>
                </w:rPr>
                <w:delText>Parameterliste:</w:delText>
              </w:r>
            </w:del>
            <w:ins w:id="71"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2" w:author="Martin Midtgaard" w:date="2011-10-26T10:01:00Z">
              <w:r>
                <w:rPr>
                  <w:rFonts w:ascii="Arial" w:hAnsi="Arial" w:cs="Arial"/>
                  <w:sz w:val="18"/>
                </w:rPr>
                <w:delText>Fejlnummer</w:delText>
              </w:r>
            </w:del>
            <w:ins w:id="73" w:author="Martin Midtgaard" w:date="2011-10-26T10:01:00Z">
              <w:r w:rsidR="006767BA">
                <w:rPr>
                  <w:rFonts w:ascii="Arial" w:hAnsi="Arial" w:cs="Arial"/>
                  <w:sz w:val="18"/>
                </w:rPr>
                <w:t>MFAktionAfvistNummer</w:t>
              </w:r>
            </w:ins>
            <w:r w:rsidR="006767BA">
              <w:rPr>
                <w:rFonts w:ascii="Arial" w:hAnsi="Arial" w:cs="Arial"/>
                <w:sz w:val="18"/>
              </w:rPr>
              <w:t>: 194</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 w:author="Martin Midtgaard" w:date="2011-10-26T10:01:00Z"/>
                <w:rFonts w:ascii="Arial" w:hAnsi="Arial" w:cs="Arial"/>
                <w:sz w:val="18"/>
              </w:rPr>
            </w:pPr>
            <w:del w:id="75"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6" w:author="Martin Midtgaard" w:date="2011-10-26T10:01:00Z">
              <w:r>
                <w:rPr>
                  <w:rFonts w:ascii="Arial" w:hAnsi="Arial" w:cs="Arial"/>
                  <w:sz w:val="18"/>
                </w:rPr>
                <w:delText>Parameterliste:</w:delText>
              </w:r>
            </w:del>
            <w:ins w:id="77"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8" w:author="Martin Midtgaard" w:date="2011-10-26T10:01:00Z">
              <w:r>
                <w:rPr>
                  <w:rFonts w:ascii="Arial" w:hAnsi="Arial" w:cs="Arial"/>
                  <w:sz w:val="18"/>
                </w:rPr>
                <w:delText>Fejlnummer</w:delText>
              </w:r>
            </w:del>
            <w:ins w:id="79" w:author="Martin Midtgaard" w:date="2011-10-26T10:01:00Z">
              <w:r w:rsidR="006767BA">
                <w:rPr>
                  <w:rFonts w:ascii="Arial" w:hAnsi="Arial" w:cs="Arial"/>
                  <w:sz w:val="18"/>
                </w:rPr>
                <w:t>MFAktionAfvistNummer</w:t>
              </w:r>
            </w:ins>
            <w:r w:rsidR="006767BA">
              <w:rPr>
                <w:rFonts w:ascii="Arial" w:hAnsi="Arial" w:cs="Arial"/>
                <w:sz w:val="18"/>
              </w:rPr>
              <w:t>: 195</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 w:author="Martin Midtgaard" w:date="2011-10-26T10:01:00Z"/>
                <w:rFonts w:ascii="Arial" w:hAnsi="Arial" w:cs="Arial"/>
                <w:sz w:val="18"/>
              </w:rPr>
            </w:pPr>
            <w:del w:id="81"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2" w:author="Martin Midtgaard" w:date="2011-10-26T10:01:00Z">
              <w:r>
                <w:rPr>
                  <w:rFonts w:ascii="Arial" w:hAnsi="Arial" w:cs="Arial"/>
                  <w:sz w:val="18"/>
                </w:rPr>
                <w:delText>Parameterliste:</w:delText>
              </w:r>
            </w:del>
            <w:ins w:id="83"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4" w:author="Martin Midtgaard" w:date="2011-10-26T10:01:00Z">
              <w:r>
                <w:rPr>
                  <w:rFonts w:ascii="Arial" w:hAnsi="Arial" w:cs="Arial"/>
                  <w:sz w:val="18"/>
                </w:rPr>
                <w:delText>Fejlnummer</w:delText>
              </w:r>
            </w:del>
            <w:ins w:id="85" w:author="Martin Midtgaard" w:date="2011-10-26T10:01:00Z">
              <w:r w:rsidR="006767BA">
                <w:rPr>
                  <w:rFonts w:ascii="Arial" w:hAnsi="Arial" w:cs="Arial"/>
                  <w:sz w:val="18"/>
                </w:rPr>
                <w:t>MFAktionAfvistNummer</w:t>
              </w:r>
            </w:ins>
            <w:r w:rsidR="006767BA">
              <w:rPr>
                <w:rFonts w:ascii="Arial" w:hAnsi="Arial" w:cs="Arial"/>
                <w:sz w:val="18"/>
              </w:rPr>
              <w:t>: 196</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 w:author="Martin Midtgaard" w:date="2011-10-26T10:01:00Z"/>
                <w:rFonts w:ascii="Arial" w:hAnsi="Arial" w:cs="Arial"/>
                <w:sz w:val="18"/>
              </w:rPr>
            </w:pPr>
            <w:del w:id="87"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8" w:author="Martin Midtgaard" w:date="2011-10-26T10:01:00Z">
              <w:r>
                <w:rPr>
                  <w:rFonts w:ascii="Arial" w:hAnsi="Arial" w:cs="Arial"/>
                  <w:sz w:val="18"/>
                </w:rPr>
                <w:delText>Parameterliste:</w:delText>
              </w:r>
            </w:del>
            <w:ins w:id="89"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ToRangeStart w:id="90" w:author="Martin Midtgaard" w:date="2011-10-26T10:01:00Z" w:name="move307386589"/>
            <w:moveTo w:id="91" w:author="Martin Midtgaard" w:date="2011-10-26T10:01:00Z">
              <w:r>
                <w:rPr>
                  <w:rFonts w:ascii="Arial" w:hAnsi="Arial" w:cs="Arial"/>
                  <w:sz w:val="18"/>
                </w:rPr>
                <w:t>Validering: En transport fordring var forventet. Transport ændring kræver en transport fordring</w:t>
              </w:r>
            </w:moveTo>
          </w:p>
          <w:moveToRangeEnd w:id="90"/>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2" w:author="Martin Midtgaard" w:date="2011-10-26T10:01:00Z">
              <w:r>
                <w:rPr>
                  <w:rFonts w:ascii="Arial" w:hAnsi="Arial" w:cs="Arial"/>
                  <w:sz w:val="18"/>
                </w:rPr>
                <w:delText>Fejlnummer</w:delText>
              </w:r>
            </w:del>
            <w:ins w:id="93" w:author="Martin Midtgaard" w:date="2011-10-26T10:01:00Z">
              <w:r w:rsidR="006767BA">
                <w:rPr>
                  <w:rFonts w:ascii="Arial" w:hAnsi="Arial" w:cs="Arial"/>
                  <w:sz w:val="18"/>
                </w:rPr>
                <w:t>MFAktionAfvistNummer</w:t>
              </w:r>
            </w:ins>
            <w:r w:rsidR="006767BA">
              <w:rPr>
                <w:rFonts w:ascii="Arial" w:hAnsi="Arial" w:cs="Arial"/>
                <w:sz w:val="18"/>
              </w:rPr>
              <w:t>: 197</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 w:author="Martin Midtgaard" w:date="2011-10-26T10:01:00Z"/>
                <w:rFonts w:ascii="Arial" w:hAnsi="Arial" w:cs="Arial"/>
                <w:sz w:val="18"/>
              </w:rPr>
            </w:pPr>
            <w:del w:id="95" w:author="Martin Midtgaard" w:date="2011-10-26T10:01:00Z">
              <w:r>
                <w:rPr>
                  <w:rFonts w:ascii="Arial" w:hAnsi="Arial" w:cs="Arial"/>
                  <w:sz w:val="18"/>
                </w:rPr>
                <w:delText>Reaktion: Opdatering afvises</w:delText>
              </w:r>
            </w:del>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6" w:author="Martin Midtgaard" w:date="2011-10-26T10:01:00Z">
              <w:r>
                <w:rPr>
                  <w:rFonts w:ascii="Arial" w:hAnsi="Arial" w:cs="Arial"/>
                  <w:sz w:val="18"/>
                </w:rPr>
                <w:delText>Parameterliste:</w:delText>
              </w:r>
            </w:del>
            <w:ins w:id="97"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8" w:author="Martin Midtgaard" w:date="2011-10-26T10:01:00Z">
              <w:r>
                <w:rPr>
                  <w:rFonts w:ascii="Arial" w:hAnsi="Arial" w:cs="Arial"/>
                  <w:sz w:val="18"/>
                </w:rPr>
                <w:delText>Fejlnummer</w:delText>
              </w:r>
            </w:del>
            <w:ins w:id="99" w:author="Martin Midtgaard" w:date="2011-10-26T10:01:00Z">
              <w:r w:rsidR="006767BA">
                <w:rPr>
                  <w:rFonts w:ascii="Arial" w:hAnsi="Arial" w:cs="Arial"/>
                  <w:sz w:val="18"/>
                </w:rPr>
                <w:t>MFAktionAfvistNummer</w:t>
              </w:r>
            </w:ins>
            <w:r w:rsidR="006767BA">
              <w:rPr>
                <w:rFonts w:ascii="Arial" w:hAnsi="Arial" w:cs="Arial"/>
                <w:sz w:val="18"/>
              </w:rPr>
              <w:t>: 198</w:t>
            </w:r>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 w:author="Martin Midtgaard" w:date="2011-10-26T10:01:00Z"/>
                <w:rFonts w:ascii="Arial" w:hAnsi="Arial" w:cs="Arial"/>
                <w:sz w:val="18"/>
              </w:rPr>
            </w:pPr>
            <w:del w:id="101" w:author="Martin Midtgaard" w:date="2011-10-26T10:01:00Z">
              <w:r>
                <w:rPr>
                  <w:rFonts w:ascii="Arial" w:hAnsi="Arial" w:cs="Arial"/>
                  <w:sz w:val="18"/>
                </w:rPr>
                <w:delText>Reaktion: Opdatering afvises</w:delText>
              </w:r>
            </w:del>
          </w:p>
          <w:p w:rsidR="006767BA" w:rsidRPr="006767BA" w:rsidRDefault="00A912DC"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2" w:author="Martin Midtgaard" w:date="2011-10-26T10:01:00Z">
              <w:r>
                <w:rPr>
                  <w:rFonts w:ascii="Arial" w:hAnsi="Arial" w:cs="Arial"/>
                  <w:sz w:val="18"/>
                </w:rPr>
                <w:delText>Parameterliste:</w:delText>
              </w:r>
            </w:del>
            <w:ins w:id="103" w:author="Martin Midtgaard" w:date="2011-10-26T10:01:00Z">
              <w:r w:rsidR="006767BA">
                <w:rPr>
                  <w:rFonts w:ascii="Arial" w:hAnsi="Arial" w:cs="Arial"/>
                  <w:sz w:val="18"/>
                </w:rPr>
                <w:t xml:space="preserve">MFAktionAfvistParamSamling: MFAktionID, </w:t>
              </w:r>
            </w:ins>
            <w:r w:rsidR="006767BA">
              <w:rPr>
                <w:rFonts w:ascii="Arial" w:hAnsi="Arial" w:cs="Arial"/>
                <w:sz w:val="18"/>
              </w:rPr>
              <w:t xml:space="preserve">  DMIFordringEFIFordringID</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sin egen dokument reference (journalnummer). Eksterne fordringshavere skal sende dokumentindhold binært. Interne fordringshavere kan vælge mellem enten binært dokumentindhold </w:t>
            </w:r>
            <w:r>
              <w:rPr>
                <w:rFonts w:ascii="Arial" w:hAnsi="Arial" w:cs="Arial"/>
                <w:sz w:val="18"/>
              </w:rPr>
              <w:lastRenderedPageBreak/>
              <w:t>eller en reference til et Captia dokument (DokumentNummer) der allerede er uploadet i et midlertidigt Captia område. Når fordringen registreres i EFI vil dokumentet blive oprettet i, eller flyttet til, den korrekte sag.</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 w:author="Martin Midtgaard" w:date="2011-10-26T10:01:00Z"/>
                <w:rFonts w:ascii="Arial" w:hAnsi="Arial" w:cs="Arial"/>
                <w:sz w:val="18"/>
              </w:rPr>
            </w:pPr>
            <w:ins w:id="105" w:author="Martin Midtgaard" w:date="2011-10-26T10:01:00Z">
              <w:r>
                <w:rPr>
                  <w:rFonts w:ascii="Arial" w:hAnsi="Arial" w:cs="Arial"/>
                  <w:sz w:val="18"/>
                </w:rPr>
                <w:t>(LæsDatoTid)</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6" w:author="Martin Midtgaard" w:date="2011-10-26T10:01:00Z">
              <w:r>
                <w:rPr>
                  <w:rFonts w:ascii="Arial" w:hAnsi="Arial" w:cs="Arial"/>
                  <w:sz w:val="18"/>
                </w:rPr>
                <w:t>(</w:t>
              </w:r>
            </w:ins>
            <w:r>
              <w:rPr>
                <w:rFonts w:ascii="Arial" w:hAnsi="Arial" w:cs="Arial"/>
                <w:sz w:val="18"/>
              </w:rPr>
              <w:t>HæftelseForm</w:t>
            </w:r>
            <w:ins w:id="107" w:author="Martin Midtgaard" w:date="2011-10-26T10:01:00Z">
              <w:r>
                <w:rPr>
                  <w:rFonts w:ascii="Arial" w:hAnsi="Arial" w:cs="Arial"/>
                  <w:sz w:val="18"/>
                </w:rPr>
                <w:t>)</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8" w:author="Martin Midtgaard" w:date="2011-10-26T10:01:00Z">
              <w:r>
                <w:rPr>
                  <w:rFonts w:ascii="Arial" w:hAnsi="Arial" w:cs="Arial"/>
                  <w:sz w:val="18"/>
                </w:rPr>
                <w:t>(</w:t>
              </w:r>
            </w:ins>
            <w:r>
              <w:rPr>
                <w:rFonts w:ascii="Arial" w:hAnsi="Arial" w:cs="Arial"/>
                <w:sz w:val="18"/>
              </w:rPr>
              <w:t>HæftelseStartDato</w:t>
            </w:r>
            <w:ins w:id="109" w:author="Martin Midtgaard" w:date="2011-10-26T10:01:00Z">
              <w:r>
                <w:rPr>
                  <w:rFonts w:ascii="Arial" w:hAnsi="Arial" w:cs="Arial"/>
                  <w:sz w:val="18"/>
                </w:rPr>
                <w:t>)</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HæftelseProcent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HæftelseBeløbStruktur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ValgHæftelseBegrænset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HæftelseBegrænsetBeløbStruktur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767BA" w:rsidTr="006767BA">
        <w:tc>
          <w:tcPr>
            <w:tcW w:w="10345" w:type="dxa"/>
            <w:shd w:val="clear" w:color="auto" w:fill="FFFFFF"/>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MFNoteStruktur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TransportRettighedHaverModtPen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Martin Midtgaard" w:date="2011-10-26T10:01:00Z"/>
                <w:rFonts w:ascii="Arial" w:hAnsi="Arial" w:cs="Arial"/>
                <w:sz w:val="18"/>
              </w:rPr>
            </w:pPr>
            <w:ins w:id="111" w:author="Martin Midtgaard" w:date="2011-10-26T10:01:00Z">
              <w:r>
                <w:rPr>
                  <w:rFonts w:ascii="Arial" w:hAnsi="Arial" w:cs="Arial"/>
                  <w:sz w:val="18"/>
                </w:rPr>
                <w:t>(LæsDatoTid)</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Intern kommentar: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2" w:author="Martin Midtgaard" w:date="2011-10-26T10:01:00Z"/>
                <w:rFonts w:ascii="Arial" w:hAnsi="Arial" w:cs="Arial"/>
                <w:sz w:val="18"/>
              </w:rPr>
            </w:pPr>
            <w:ins w:id="113" w:author="Martin Midtgaard" w:date="2011-10-26T10:01:00Z">
              <w:r>
                <w:rPr>
                  <w:rFonts w:ascii="Arial" w:hAnsi="Arial" w:cs="Arial"/>
                  <w:sz w:val="18"/>
                </w:rPr>
                <w:t>(LæsDatoTid)</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tc>
      </w:tr>
      <w:tr w:rsidR="006767BA" w:rsidTr="006767BA">
        <w:tc>
          <w:tcPr>
            <w:tcW w:w="10345"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7BA" w:rsidTr="006767BA">
        <w:tc>
          <w:tcPr>
            <w:tcW w:w="10345" w:type="dxa"/>
            <w:shd w:val="clear" w:color="auto" w:fill="FFFFFF"/>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767BA" w:rsidTr="006767BA">
        <w:trPr>
          <w:trHeight w:hRule="exact" w:val="113"/>
        </w:trPr>
        <w:tc>
          <w:tcPr>
            <w:tcW w:w="10345" w:type="dxa"/>
            <w:shd w:val="clear" w:color="auto" w:fill="B3B3B3"/>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7BA" w:rsidTr="006767BA">
        <w:tc>
          <w:tcPr>
            <w:tcW w:w="10345" w:type="dxa"/>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6767BA" w:rsidTr="006767BA">
        <w:tc>
          <w:tcPr>
            <w:tcW w:w="10345" w:type="dxa"/>
            <w:vAlign w:val="center"/>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67BA" w:rsidSect="006767BA">
          <w:headerReference w:type="default" r:id="rId15"/>
          <w:pgSz w:w="11906" w:h="16838"/>
          <w:pgMar w:top="567" w:right="567" w:bottom="567" w:left="1134" w:header="283" w:footer="708" w:gutter="0"/>
          <w:cols w:space="708"/>
          <w:docGrid w:linePitch="360"/>
        </w:sect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767BA" w:rsidTr="006767BA">
        <w:trPr>
          <w:tblHeader/>
        </w:trPr>
        <w:tc>
          <w:tcPr>
            <w:tcW w:w="3402"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AdresseLinie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70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AdresseLinie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70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AdresseLinie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70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AdresseLinie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70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AdresseLinie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70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AdresseLinie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70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TekstLang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500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Tekst45</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45</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Køn</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integer</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enumeration: 1, 2, 3</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en alternativ kontaktpersons navn og adresse er beskyttet for offentligheden. Det er således kun myndigheder med lovmæssigt grundlag, som har </w:t>
            </w:r>
            <w:r>
              <w:rPr>
                <w:rFonts w:ascii="Arial" w:hAnsi="Arial" w:cs="Arial"/>
                <w:sz w:val="18"/>
              </w:rPr>
              <w:lastRenderedPageBreak/>
              <w:t>adgang til disse data (fx i forbindelse med sagsbehandling).</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AlternativKontaktReferenceTekst</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Tekst25</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25</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AlternativKontaktType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25</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CivilstandKode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10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del w:id="114" w:author="Martin Midtgaard" w:date="2011-10-26T10:01:00Z">
              <w:r w:rsidR="00A912DC">
                <w:rPr>
                  <w:rFonts w:ascii="Arial" w:hAnsi="Arial" w:cs="Arial"/>
                  <w:sz w:val="18"/>
                </w:rPr>
                <w:delText>UGFEDPL]</w:delText>
              </w:r>
            </w:del>
            <w:ins w:id="115" w:author="Martin Midtgaard" w:date="2011-10-26T10:01:00Z">
              <w:r>
                <w:rPr>
                  <w:rFonts w:ascii="Arial" w:hAnsi="Arial" w:cs="Arial"/>
                  <w:sz w:val="18"/>
                </w:rPr>
                <w:t>UGPSFOEL]</w:t>
              </w:r>
            </w:ins>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6" w:author="Martin Midtgaard" w:date="2011-10-26T10:01:00Z"/>
                <w:rFonts w:ascii="Arial" w:hAnsi="Arial" w:cs="Arial"/>
                <w:sz w:val="18"/>
              </w:rPr>
            </w:pPr>
            <w:moveToRangeStart w:id="117" w:author="Martin Midtgaard" w:date="2011-10-26T10:01:00Z" w:name="move307386590"/>
            <w:moveTo w:id="118" w:author="Martin Midtgaard" w:date="2011-10-26T10:01:00Z">
              <w:r>
                <w:rPr>
                  <w:rFonts w:ascii="Arial" w:hAnsi="Arial" w:cs="Arial"/>
                  <w:sz w:val="18"/>
                </w:rPr>
                <w:t>E = Enke/enkemand</w:t>
              </w:r>
            </w:moveTo>
            <w:moveToRangeEnd w:id="117"/>
            <w:ins w:id="119" w:author="Martin Midtgaard" w:date="2011-10-26T10:01:00Z">
              <w:r>
                <w:rPr>
                  <w:rFonts w:ascii="Arial" w:hAnsi="Arial" w:cs="Arial"/>
                  <w:sz w:val="18"/>
                </w:rPr>
                <w:t xml:space="preserve"> </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0" w:author="Martin Midtgaard" w:date="2011-10-26T10:01:00Z"/>
                <w:rFonts w:ascii="Arial" w:hAnsi="Arial" w:cs="Arial"/>
                <w:sz w:val="18"/>
              </w:rPr>
            </w:pPr>
            <w:moveToRangeStart w:id="121" w:author="Martin Midtgaard" w:date="2011-10-26T10:01:00Z" w:name="move307386591"/>
            <w:moveTo w:id="122" w:author="Martin Midtgaard" w:date="2011-10-26T10:01:00Z">
              <w:r>
                <w:rPr>
                  <w:rFonts w:ascii="Arial" w:hAnsi="Arial" w:cs="Arial"/>
                  <w:sz w:val="18"/>
                </w:rPr>
                <w:t>F = Fraskilt</w:t>
              </w:r>
            </w:moveTo>
            <w:moveToRangeEnd w:id="121"/>
            <w:ins w:id="123" w:author="Martin Midtgaard" w:date="2011-10-26T10:01:00Z">
              <w:r>
                <w:rPr>
                  <w:rFonts w:ascii="Arial" w:hAnsi="Arial" w:cs="Arial"/>
                  <w:sz w:val="18"/>
                </w:rPr>
                <w:t xml:space="preserve"> </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4" w:author="Martin Midtgaard" w:date="2011-10-26T10:01:00Z"/>
                <w:rFonts w:ascii="Arial" w:hAnsi="Arial" w:cs="Arial"/>
                <w:sz w:val="18"/>
              </w:rPr>
            </w:pPr>
            <w:moveToRangeStart w:id="125" w:author="Martin Midtgaard" w:date="2011-10-26T10:01:00Z" w:name="move307386592"/>
            <w:moveTo w:id="126" w:author="Martin Midtgaard" w:date="2011-10-26T10:01:00Z">
              <w:r>
                <w:rPr>
                  <w:rFonts w:ascii="Arial" w:hAnsi="Arial" w:cs="Arial"/>
                  <w:sz w:val="18"/>
                </w:rPr>
                <w:t>G = Gift</w:t>
              </w:r>
            </w:moveTo>
            <w:moveToRangeEnd w:id="125"/>
            <w:ins w:id="127" w:author="Martin Midtgaard" w:date="2011-10-26T10:01:00Z">
              <w:r>
                <w:rPr>
                  <w:rFonts w:ascii="Arial" w:hAnsi="Arial" w:cs="Arial"/>
                  <w:sz w:val="18"/>
                </w:rPr>
                <w:t xml:space="preserve"> </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8" w:author="Martin Midtgaard" w:date="2011-10-26T10:01:00Z"/>
                <w:rFonts w:ascii="Arial" w:hAnsi="Arial" w:cs="Arial"/>
                <w:sz w:val="18"/>
              </w:rPr>
            </w:pPr>
            <w:moveToRangeStart w:id="129" w:author="Martin Midtgaard" w:date="2011-10-26T10:01:00Z" w:name="move307386593"/>
            <w:moveTo w:id="130" w:author="Martin Midtgaard" w:date="2011-10-26T10:01:00Z">
              <w:r>
                <w:rPr>
                  <w:rFonts w:ascii="Arial" w:hAnsi="Arial" w:cs="Arial"/>
                  <w:sz w:val="18"/>
                </w:rPr>
                <w:lastRenderedPageBreak/>
                <w:t>L = Længstlevende i partnerskab</w:t>
              </w:r>
            </w:moveTo>
            <w:moveToRangeEnd w:id="129"/>
            <w:ins w:id="131" w:author="Martin Midtgaard" w:date="2011-10-26T10:01:00Z">
              <w:r>
                <w:rPr>
                  <w:rFonts w:ascii="Arial" w:hAnsi="Arial" w:cs="Arial"/>
                  <w:sz w:val="18"/>
                </w:rPr>
                <w:t xml:space="preserve"> </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Martin Midtgaard" w:date="2011-10-26T10:01:00Z"/>
                <w:rFonts w:ascii="Arial" w:hAnsi="Arial" w:cs="Arial"/>
                <w:sz w:val="18"/>
              </w:rPr>
            </w:pPr>
            <w:ins w:id="133" w:author="Martin Midtgaard" w:date="2011-10-26T10:01:00Z">
              <w:r>
                <w:rPr>
                  <w:rFonts w:ascii="Arial" w:hAnsi="Arial" w:cs="Arial"/>
                  <w:sz w:val="18"/>
                </w:rPr>
                <w:t xml:space="preserve">O = Ophørt partnerskab </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4" w:author="Martin Midtgaard" w:date="2011-10-26T10:01:00Z"/>
                <w:rFonts w:ascii="Arial" w:hAnsi="Arial" w:cs="Arial"/>
                <w:sz w:val="18"/>
              </w:rPr>
            </w:pPr>
            <w:moveToRangeStart w:id="135" w:author="Martin Midtgaard" w:date="2011-10-26T10:01:00Z" w:name="move307386594"/>
            <w:moveTo w:id="136" w:author="Martin Midtgaard" w:date="2011-10-26T10:01:00Z">
              <w:r>
                <w:rPr>
                  <w:rFonts w:ascii="Arial" w:hAnsi="Arial" w:cs="Arial"/>
                  <w:sz w:val="18"/>
                </w:rPr>
                <w:t>P = Partnerskab</w:t>
              </w:r>
            </w:moveTo>
            <w:moveToRangeEnd w:id="135"/>
            <w:ins w:id="137" w:author="Martin Midtgaard" w:date="2011-10-26T10:01:00Z">
              <w:r>
                <w:rPr>
                  <w:rFonts w:ascii="Arial" w:hAnsi="Arial" w:cs="Arial"/>
                  <w:sz w:val="18"/>
                </w:rPr>
                <w:t xml:space="preserve"> </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8" w:author="Martin Midtgaard" w:date="2011-10-26T10:01:00Z"/>
                <w:rFonts w:ascii="Arial" w:hAnsi="Arial" w:cs="Arial"/>
                <w:sz w:val="18"/>
              </w:rPr>
            </w:pPr>
            <w:ins w:id="139" w:author="Martin Midtgaard" w:date="2011-10-26T10:01:00Z">
              <w:r>
                <w:rPr>
                  <w:rFonts w:ascii="Arial" w:hAnsi="Arial" w:cs="Arial"/>
                  <w:sz w:val="18"/>
                </w:rPr>
                <w:t xml:space="preserve">S = Separeret </w:t>
              </w:r>
            </w:ins>
          </w:p>
          <w:p w:rsidR="00A912DC" w:rsidRDefault="006767BA"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0" w:author="Martin Midtgaard" w:date="2011-10-26T10:01:00Z"/>
                <w:rFonts w:ascii="Arial" w:hAnsi="Arial" w:cs="Arial"/>
                <w:sz w:val="18"/>
              </w:rPr>
            </w:pPr>
            <w:r>
              <w:rPr>
                <w:rFonts w:ascii="Arial" w:hAnsi="Arial" w:cs="Arial"/>
                <w:sz w:val="18"/>
              </w:rPr>
              <w:t>U = Ugift</w:t>
            </w:r>
          </w:p>
          <w:p w:rsidR="00A912DC" w:rsidRDefault="006767BA"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1" w:author="Martin Midtgaard" w:date="2011-10-26T10:01:00Z"/>
                <w:rFonts w:ascii="Arial" w:hAnsi="Arial" w:cs="Arial"/>
                <w:sz w:val="18"/>
              </w:rPr>
            </w:pPr>
            <w:moveFromRangeStart w:id="142" w:author="Martin Midtgaard" w:date="2011-10-26T10:01:00Z" w:name="move307386592"/>
            <w:moveFrom w:id="143" w:author="Martin Midtgaard" w:date="2011-10-26T10:01:00Z">
              <w:r>
                <w:rPr>
                  <w:rFonts w:ascii="Arial" w:hAnsi="Arial" w:cs="Arial"/>
                  <w:sz w:val="18"/>
                </w:rPr>
                <w:t>G = Gift</w:t>
              </w:r>
            </w:moveFrom>
            <w:moveFromRangeEnd w:id="142"/>
          </w:p>
          <w:p w:rsidR="00A912DC" w:rsidRDefault="006767BA"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4" w:author="Martin Midtgaard" w:date="2011-10-26T10:01:00Z"/>
                <w:rFonts w:ascii="Arial" w:hAnsi="Arial" w:cs="Arial"/>
                <w:sz w:val="18"/>
              </w:rPr>
            </w:pPr>
            <w:moveFromRangeStart w:id="145" w:author="Martin Midtgaard" w:date="2011-10-26T10:01:00Z" w:name="move307386591"/>
            <w:moveFrom w:id="146" w:author="Martin Midtgaard" w:date="2011-10-26T10:01:00Z">
              <w:r>
                <w:rPr>
                  <w:rFonts w:ascii="Arial" w:hAnsi="Arial" w:cs="Arial"/>
                  <w:sz w:val="18"/>
                </w:rPr>
                <w:t>F = Fraskilt</w:t>
              </w:r>
            </w:moveFrom>
            <w:moveFromRangeEnd w:id="145"/>
          </w:p>
          <w:p w:rsidR="00A912DC" w:rsidRDefault="006767BA"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7" w:author="Martin Midtgaard" w:date="2011-10-26T10:01:00Z"/>
                <w:rFonts w:ascii="Arial" w:hAnsi="Arial" w:cs="Arial"/>
                <w:sz w:val="18"/>
              </w:rPr>
            </w:pPr>
            <w:moveFromRangeStart w:id="148" w:author="Martin Midtgaard" w:date="2011-10-26T10:01:00Z" w:name="move307386590"/>
            <w:moveFrom w:id="149" w:author="Martin Midtgaard" w:date="2011-10-26T10:01:00Z">
              <w:r>
                <w:rPr>
                  <w:rFonts w:ascii="Arial" w:hAnsi="Arial" w:cs="Arial"/>
                  <w:sz w:val="18"/>
                </w:rPr>
                <w:t>E = Enke/enkemand</w:t>
              </w:r>
            </w:moveFrom>
            <w:moveFromRangeEnd w:id="148"/>
          </w:p>
          <w:p w:rsidR="00A912DC" w:rsidRDefault="00A912DC"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0" w:author="Martin Midtgaard" w:date="2011-10-26T10:01:00Z"/>
                <w:rFonts w:ascii="Arial" w:hAnsi="Arial" w:cs="Arial"/>
                <w:sz w:val="18"/>
              </w:rPr>
            </w:pPr>
            <w:del w:id="151" w:author="Martin Midtgaard" w:date="2011-10-26T10:01:00Z">
              <w:r>
                <w:rPr>
                  <w:rFonts w:ascii="Arial" w:hAnsi="Arial" w:cs="Arial"/>
                  <w:sz w:val="18"/>
                </w:rPr>
                <w:delText>D = Død</w:delText>
              </w:r>
            </w:del>
          </w:p>
          <w:p w:rsidR="00A912DC" w:rsidRDefault="006767BA" w:rsidP="00A91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2" w:author="Martin Midtgaard" w:date="2011-10-26T10:01:00Z"/>
                <w:rFonts w:ascii="Arial" w:hAnsi="Arial" w:cs="Arial"/>
                <w:sz w:val="18"/>
              </w:rPr>
            </w:pPr>
            <w:moveFromRangeStart w:id="153" w:author="Martin Midtgaard" w:date="2011-10-26T10:01:00Z" w:name="move307386594"/>
            <w:moveFrom w:id="154" w:author="Martin Midtgaard" w:date="2011-10-26T10:01:00Z">
              <w:r>
                <w:rPr>
                  <w:rFonts w:ascii="Arial" w:hAnsi="Arial" w:cs="Arial"/>
                  <w:sz w:val="18"/>
                </w:rPr>
                <w:t>P = Partnerskab</w:t>
              </w:r>
            </w:moveFrom>
            <w:moveFromRangeEnd w:id="153"/>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155" w:author="Martin Midtgaard" w:date="2011-10-26T10:01:00Z" w:name="move307386593"/>
            <w:moveFrom w:id="156" w:author="Martin Midtgaard" w:date="2011-10-26T10:01:00Z">
              <w:r>
                <w:rPr>
                  <w:rFonts w:ascii="Arial" w:hAnsi="Arial" w:cs="Arial"/>
                  <w:sz w:val="18"/>
                </w:rPr>
                <w:t>L = Længstlevende i partnerskab</w:t>
              </w:r>
            </w:moveFrom>
            <w:moveFromRangeEnd w:id="155"/>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Beløb</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decimal</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Beløb</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decimal</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ID18</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integer</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minInclusive: 1</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ID18</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integer</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minInclusive: 1</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DMIFordringArt</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4</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TekstKort</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minLength: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Tekst36</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36</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DMIFordringForfaldDato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ID18</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integer</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minInclusive: 1</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DatoTid</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dateTime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whiteSpace: collapse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Tekst30</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30</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FordringKategori</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lastRenderedPageBreak/>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2</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enumeration: HF, IR, OG, OR, IG</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Fordringskategori angiver om det er en hovedfordring, en Inddrivelsesrente, en opkrævningsrente  eller et </w:t>
            </w:r>
            <w:r>
              <w:rPr>
                <w:rFonts w:ascii="Arial" w:hAnsi="Arial" w:cs="Arial"/>
                <w:sz w:val="18"/>
              </w:rPr>
              <w:lastRenderedPageBreak/>
              <w:t>inddrivelsesgebyr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 DOM, FRIVILLIGTFORLIG, SAGSFREMSTILLING, BIDRAGSRESOLUTION, BUDGET, OMPOSTERING, MODREGNING, ANDET</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Tekst36</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36</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Tekst80</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80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Beløb</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decimal</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Beløb</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decimal</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MailAdresse</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maxLength: 320</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Beløb</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decimal</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Beløb</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decimal</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TekstKort</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minLength: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AKRD, ANDN, FAST, FEJL, GLDS, HÆFO, INDB, REGU, SOPH, TRVE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Mulighed for at vælge en årsag til nedskrivning af fordring ud fra en fast liste. Ved valg af årsagskode anden skal felt Anden tekst udfyldes med forklaring af, hvorfor de øvrige årsager ikke er anvendelige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 Akkord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FordringNedskrivningÅrsagTekst</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TekstKort</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minLength: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Beløb</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decimal</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Beløb</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decimal</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TekstKort</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minLength: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TekstKort</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minLength: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lastRenderedPageBreak/>
              <w:t>TekstKort</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minLength: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tilbagekaldelsen.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HENS, BORD, BTLT, KLAG, MODR, FEJL, ANDN, FSKI, HÆFO, SOPH, GLDS, AKRD</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BTLT: Betalt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 Retur til modregning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SOPH: Samlivsophævelse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GLDS: Gældsanering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AKRD: Akkord </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TekstKort</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string</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minLength: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 xml:space="preserve">Domain: </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Beløb</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base: decimal</w:t>
            </w:r>
          </w:p>
          <w:p w:rsidR="006767BA" w:rsidRPr="00FA200C"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200C">
              <w:rPr>
                <w:rFonts w:ascii="Arial" w:hAnsi="Arial" w:cs="Arial"/>
                <w:sz w:val="18"/>
                <w:lang w:val="en-US"/>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HæftelseDomDato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SSLO: Sikkerhed - Samlivshophævelse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6767BA" w:rsidTr="006767BA">
        <w:trPr>
          <w:ins w:id="157" w:author="Martin Midtgaard" w:date="2011-10-26T10:01:00Z"/>
        </w:trPr>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58" w:author="Martin Midtgaard" w:date="2011-10-26T10:01:00Z"/>
                <w:rFonts w:ascii="Arial" w:hAnsi="Arial" w:cs="Arial"/>
                <w:sz w:val="18"/>
              </w:rPr>
            </w:pPr>
            <w:ins w:id="159" w:author="Martin Midtgaard" w:date="2011-10-26T10:01:00Z">
              <w:r>
                <w:rPr>
                  <w:rFonts w:ascii="Arial" w:hAnsi="Arial" w:cs="Arial"/>
                  <w:sz w:val="18"/>
                </w:rPr>
                <w:t>LæsDatoTid</w:t>
              </w:r>
            </w:ins>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0" w:author="Martin Midtgaard" w:date="2011-10-26T10:01:00Z"/>
                <w:rFonts w:ascii="Arial" w:hAnsi="Arial" w:cs="Arial"/>
                <w:sz w:val="18"/>
              </w:rPr>
            </w:pPr>
            <w:ins w:id="161" w:author="Martin Midtgaard" w:date="2011-10-26T10:01:00Z">
              <w:r>
                <w:rPr>
                  <w:rFonts w:ascii="Arial" w:hAnsi="Arial" w:cs="Arial"/>
                  <w:sz w:val="18"/>
                </w:rPr>
                <w:t xml:space="preserve">Domain: </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2" w:author="Martin Midtgaard" w:date="2011-10-26T10:01:00Z"/>
                <w:rFonts w:ascii="Arial" w:hAnsi="Arial" w:cs="Arial"/>
                <w:sz w:val="18"/>
              </w:rPr>
            </w:pPr>
            <w:ins w:id="163" w:author="Martin Midtgaard" w:date="2011-10-26T10:01:00Z">
              <w:r>
                <w:rPr>
                  <w:rFonts w:ascii="Arial" w:hAnsi="Arial" w:cs="Arial"/>
                  <w:sz w:val="18"/>
                </w:rPr>
                <w:t>DatoTid</w:t>
              </w:r>
            </w:ins>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4" w:author="Martin Midtgaard" w:date="2011-10-26T10:01:00Z"/>
                <w:rFonts w:ascii="Arial" w:hAnsi="Arial" w:cs="Arial"/>
                <w:sz w:val="18"/>
              </w:rPr>
            </w:pPr>
            <w:ins w:id="165" w:author="Martin Midtgaard" w:date="2011-10-26T10:01:00Z">
              <w:r>
                <w:rPr>
                  <w:rFonts w:ascii="Arial" w:hAnsi="Arial" w:cs="Arial"/>
                  <w:sz w:val="18"/>
                </w:rPr>
                <w:t>base: dateTime</w:t>
              </w:r>
            </w:ins>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6" w:author="Martin Midtgaard" w:date="2011-10-26T10:01:00Z"/>
                <w:rFonts w:ascii="Arial" w:hAnsi="Arial" w:cs="Arial"/>
                <w:sz w:val="18"/>
              </w:rPr>
            </w:pPr>
            <w:ins w:id="167" w:author="Martin Midtgaard" w:date="2011-10-26T10:01:00Z">
              <w:r>
                <w:rPr>
                  <w:rFonts w:ascii="Arial" w:hAnsi="Arial" w:cs="Arial"/>
                  <w:sz w:val="18"/>
                </w:rPr>
                <w:t>whiteSpace: collapse</w:t>
              </w:r>
            </w:ins>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8" w:author="Martin Midtgaard" w:date="2011-10-26T10:01:00Z"/>
                <w:rFonts w:ascii="Arial" w:hAnsi="Arial" w:cs="Arial"/>
                <w:sz w:val="18"/>
              </w:rPr>
            </w:pPr>
            <w:ins w:id="169" w:author="Martin Midtgaard" w:date="2011-10-26T10:01:00Z">
              <w:r>
                <w:rPr>
                  <w:rFonts w:ascii="Arial" w:hAnsi="Arial" w:cs="Arial"/>
                  <w:sz w:val="18"/>
                </w:rPr>
                <w:t>Angiver datotid hvor data er blevet læst. Anvendes ifm. optimistisk låsning.</w:t>
              </w:r>
            </w:ins>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MODTAGET, SAGSBEHAND, AFVIST, UDFOERT</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modtag fordrings behandling af en indberettet fordrings aktion.</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SAGSBEHAND:   Sendt til manuel sagsbehandling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MFAktionStatusÆndretDato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 Løn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PENS: Pension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KNTH: Kontanthjælp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SDGP: Sygedagpenge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KSLD: Kreditsaldo fra EKKO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OVSK: Overskydende skat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RNTG: Rentegodtgørelse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FERV: FødevareErhverv</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 være 3 heltal og 5 decimaler (se evt. xsd-datatype).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Referencerentesatsen ( = Nationalbankens officielle udlånsrente) + x procent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som kan antage talværdierne 01-99.</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TelefonUdenlandskNummer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6767BA" w:rsidTr="006767BA">
        <w:tc>
          <w:tcPr>
            <w:tcW w:w="3402"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6767BA" w:rsidRPr="006767BA" w:rsidRDefault="006767BA" w:rsidP="006767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767BA" w:rsidRPr="006767BA" w:rsidSect="006767BA">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609" w:rsidRDefault="00795609" w:rsidP="006767BA">
      <w:pPr>
        <w:spacing w:line="240" w:lineRule="auto"/>
      </w:pPr>
      <w:r>
        <w:separator/>
      </w:r>
    </w:p>
  </w:endnote>
  <w:endnote w:type="continuationSeparator" w:id="0">
    <w:p w:rsidR="00795609" w:rsidRDefault="00795609" w:rsidP="006767BA">
      <w:pPr>
        <w:spacing w:line="240" w:lineRule="auto"/>
      </w:pPr>
      <w:r>
        <w:continuationSeparator/>
      </w:r>
    </w:p>
  </w:endnote>
  <w:endnote w:type="continuationNotice" w:id="1">
    <w:p w:rsidR="00795609" w:rsidRDefault="007956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7BA" w:rsidRDefault="006767B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7BA" w:rsidRPr="006767BA" w:rsidRDefault="006767BA" w:rsidP="006767B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 xml:space="preserve">25. </w:t>
    </w:r>
    <w:del w:id="14" w:author="Martin Midtgaard" w:date="2011-10-26T10:01:00Z">
      <w:r w:rsidR="00A912DC">
        <w:rPr>
          <w:rFonts w:ascii="Arial" w:hAnsi="Arial" w:cs="Arial"/>
          <w:noProof/>
          <w:sz w:val="16"/>
        </w:rPr>
        <w:delText>august</w:delText>
      </w:r>
    </w:del>
    <w:ins w:id="15" w:author="Martin Midtgaard" w:date="2011-10-26T10:01:00Z">
      <w:r>
        <w:rPr>
          <w:rFonts w:ascii="Arial" w:hAnsi="Arial" w:cs="Arial"/>
          <w:noProof/>
          <w:sz w:val="16"/>
        </w:rPr>
        <w:t>oktober</w:t>
      </w:r>
    </w:ins>
    <w:r>
      <w:rPr>
        <w:rFonts w:ascii="Arial" w:hAnsi="Arial" w:cs="Arial"/>
        <w:noProof/>
        <w:sz w:val="16"/>
      </w:rPr>
      <w:t xml:space="preserve">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A200C">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FA200C">
      <w:rPr>
        <w:rFonts w:ascii="Arial" w:hAnsi="Arial" w:cs="Arial"/>
        <w:noProof/>
        <w:sz w:val="16"/>
      </w:rPr>
      <w:t>31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7BA" w:rsidRDefault="006767B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609" w:rsidRDefault="00795609" w:rsidP="006767BA">
      <w:pPr>
        <w:spacing w:line="240" w:lineRule="auto"/>
      </w:pPr>
      <w:r>
        <w:separator/>
      </w:r>
    </w:p>
  </w:footnote>
  <w:footnote w:type="continuationSeparator" w:id="0">
    <w:p w:rsidR="00795609" w:rsidRDefault="00795609" w:rsidP="006767BA">
      <w:pPr>
        <w:spacing w:line="240" w:lineRule="auto"/>
      </w:pPr>
      <w:r>
        <w:continuationSeparator/>
      </w:r>
    </w:p>
  </w:footnote>
  <w:footnote w:type="continuationNotice" w:id="1">
    <w:p w:rsidR="00795609" w:rsidRDefault="0079560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7BA" w:rsidRDefault="006767B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7BA" w:rsidRPr="006767BA" w:rsidRDefault="006767BA" w:rsidP="006767BA">
    <w:pPr>
      <w:pStyle w:val="Sidehoved"/>
      <w:jc w:val="center"/>
      <w:rPr>
        <w:rFonts w:ascii="Arial" w:hAnsi="Arial" w:cs="Arial"/>
      </w:rPr>
    </w:pPr>
    <w:r w:rsidRPr="006767BA">
      <w:rPr>
        <w:rFonts w:ascii="Arial" w:hAnsi="Arial" w:cs="Arial"/>
      </w:rPr>
      <w:t>Servicebeskrivelse</w:t>
    </w:r>
  </w:p>
  <w:p w:rsidR="006767BA" w:rsidRPr="006767BA" w:rsidRDefault="006767BA" w:rsidP="006767B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7BA" w:rsidRDefault="006767B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7BA" w:rsidRPr="006767BA" w:rsidRDefault="006767BA" w:rsidP="006767BA">
    <w:pPr>
      <w:pStyle w:val="Sidehoved"/>
      <w:jc w:val="center"/>
      <w:rPr>
        <w:rFonts w:ascii="Arial" w:hAnsi="Arial" w:cs="Arial"/>
      </w:rPr>
    </w:pPr>
    <w:r w:rsidRPr="006767BA">
      <w:rPr>
        <w:rFonts w:ascii="Arial" w:hAnsi="Arial" w:cs="Arial"/>
      </w:rPr>
      <w:t>Datastrukturer</w:t>
    </w:r>
  </w:p>
  <w:p w:rsidR="006767BA" w:rsidRPr="006767BA" w:rsidRDefault="006767BA" w:rsidP="006767B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7BA" w:rsidRDefault="006767BA" w:rsidP="006767BA">
    <w:pPr>
      <w:pStyle w:val="Sidehoved"/>
      <w:jc w:val="center"/>
      <w:rPr>
        <w:rFonts w:ascii="Arial" w:hAnsi="Arial" w:cs="Arial"/>
      </w:rPr>
    </w:pPr>
    <w:r>
      <w:rPr>
        <w:rFonts w:ascii="Arial" w:hAnsi="Arial" w:cs="Arial"/>
      </w:rPr>
      <w:t>Data elementer</w:t>
    </w:r>
  </w:p>
  <w:p w:rsidR="006767BA" w:rsidRPr="006767BA" w:rsidRDefault="006767BA" w:rsidP="006767B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9287C"/>
    <w:multiLevelType w:val="multilevel"/>
    <w:tmpl w:val="7FC073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BA"/>
    <w:rsid w:val="001857DD"/>
    <w:rsid w:val="006767BA"/>
    <w:rsid w:val="006843F7"/>
    <w:rsid w:val="00795609"/>
    <w:rsid w:val="00892491"/>
    <w:rsid w:val="00A912DC"/>
    <w:rsid w:val="00FA20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767B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767B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767B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767B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767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767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767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767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767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67B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767B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767B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767B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767B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767B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767B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767B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767B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767B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767BA"/>
    <w:rPr>
      <w:rFonts w:ascii="Arial" w:hAnsi="Arial" w:cs="Arial"/>
      <w:b/>
      <w:sz w:val="30"/>
    </w:rPr>
  </w:style>
  <w:style w:type="paragraph" w:customStyle="1" w:styleId="Overskrift211pkt">
    <w:name w:val="Overskrift 2 + 11 pkt"/>
    <w:basedOn w:val="Normal"/>
    <w:link w:val="Overskrift211pktTegn"/>
    <w:rsid w:val="006767B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767BA"/>
    <w:rPr>
      <w:rFonts w:ascii="Arial" w:hAnsi="Arial" w:cs="Arial"/>
      <w:b/>
    </w:rPr>
  </w:style>
  <w:style w:type="paragraph" w:customStyle="1" w:styleId="Normal11">
    <w:name w:val="Normal + 11"/>
    <w:basedOn w:val="Normal"/>
    <w:link w:val="Normal11Tegn"/>
    <w:rsid w:val="006767B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767BA"/>
    <w:rPr>
      <w:rFonts w:ascii="Times New Roman" w:hAnsi="Times New Roman" w:cs="Times New Roman"/>
    </w:rPr>
  </w:style>
  <w:style w:type="paragraph" w:styleId="Sidehoved">
    <w:name w:val="header"/>
    <w:basedOn w:val="Normal"/>
    <w:link w:val="SidehovedTegn"/>
    <w:uiPriority w:val="99"/>
    <w:unhideWhenUsed/>
    <w:rsid w:val="006767B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767BA"/>
  </w:style>
  <w:style w:type="paragraph" w:styleId="Sidefod">
    <w:name w:val="footer"/>
    <w:basedOn w:val="Normal"/>
    <w:link w:val="SidefodTegn"/>
    <w:uiPriority w:val="99"/>
    <w:unhideWhenUsed/>
    <w:rsid w:val="006767B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767BA"/>
  </w:style>
  <w:style w:type="paragraph" w:styleId="Markeringsbobletekst">
    <w:name w:val="Balloon Text"/>
    <w:basedOn w:val="Normal"/>
    <w:link w:val="MarkeringsbobletekstTegn"/>
    <w:uiPriority w:val="99"/>
    <w:semiHidden/>
    <w:unhideWhenUsed/>
    <w:rsid w:val="00FA200C"/>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20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767B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767B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767B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767B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767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767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767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767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767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67B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767B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767B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767B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767B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767B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767B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767B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767B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767B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767BA"/>
    <w:rPr>
      <w:rFonts w:ascii="Arial" w:hAnsi="Arial" w:cs="Arial"/>
      <w:b/>
      <w:sz w:val="30"/>
    </w:rPr>
  </w:style>
  <w:style w:type="paragraph" w:customStyle="1" w:styleId="Overskrift211pkt">
    <w:name w:val="Overskrift 2 + 11 pkt"/>
    <w:basedOn w:val="Normal"/>
    <w:link w:val="Overskrift211pktTegn"/>
    <w:rsid w:val="006767B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767BA"/>
    <w:rPr>
      <w:rFonts w:ascii="Arial" w:hAnsi="Arial" w:cs="Arial"/>
      <w:b/>
    </w:rPr>
  </w:style>
  <w:style w:type="paragraph" w:customStyle="1" w:styleId="Normal11">
    <w:name w:val="Normal + 11"/>
    <w:basedOn w:val="Normal"/>
    <w:link w:val="Normal11Tegn"/>
    <w:rsid w:val="006767B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767BA"/>
    <w:rPr>
      <w:rFonts w:ascii="Times New Roman" w:hAnsi="Times New Roman" w:cs="Times New Roman"/>
    </w:rPr>
  </w:style>
  <w:style w:type="paragraph" w:styleId="Sidehoved">
    <w:name w:val="header"/>
    <w:basedOn w:val="Normal"/>
    <w:link w:val="SidehovedTegn"/>
    <w:uiPriority w:val="99"/>
    <w:unhideWhenUsed/>
    <w:rsid w:val="006767B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767BA"/>
  </w:style>
  <w:style w:type="paragraph" w:styleId="Sidefod">
    <w:name w:val="footer"/>
    <w:basedOn w:val="Normal"/>
    <w:link w:val="SidefodTegn"/>
    <w:uiPriority w:val="99"/>
    <w:unhideWhenUsed/>
    <w:rsid w:val="006767B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767BA"/>
  </w:style>
  <w:style w:type="paragraph" w:styleId="Markeringsbobletekst">
    <w:name w:val="Balloon Text"/>
    <w:basedOn w:val="Normal"/>
    <w:link w:val="MarkeringsbobletekstTegn"/>
    <w:uiPriority w:val="99"/>
    <w:semiHidden/>
    <w:unhideWhenUsed/>
    <w:rsid w:val="00FA200C"/>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20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CD550-C1C0-43E7-A329-AA61E4BA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8635</Words>
  <Characters>52674</Characters>
  <Application>Microsoft Office Word</Application>
  <DocSecurity>0</DocSecurity>
  <Lines>438</Lines>
  <Paragraphs>122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Poul V Madsen</cp:lastModifiedBy>
  <cp:revision>2</cp:revision>
  <dcterms:created xsi:type="dcterms:W3CDTF">2011-10-26T08:01:00Z</dcterms:created>
  <dcterms:modified xsi:type="dcterms:W3CDTF">2011-10-26T08:01:00Z</dcterms:modified>
</cp:coreProperties>
</file>