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70436" w:rsidTr="00570436">
        <w:trPr>
          <w:trHeight w:hRule="exact" w:val="113"/>
        </w:trPr>
        <w:tc>
          <w:tcPr>
            <w:tcW w:w="10345" w:type="dxa"/>
            <w:gridSpan w:val="6"/>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rPr>
          <w:trHeight w:val="283"/>
        </w:trPr>
        <w:tc>
          <w:tcPr>
            <w:tcW w:w="10345" w:type="dxa"/>
            <w:gridSpan w:val="6"/>
            <w:tcBorders>
              <w:bottom w:val="single" w:sz="6" w:space="0" w:color="auto"/>
            </w:tcBorders>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570436">
              <w:rPr>
                <w:rFonts w:ascii="Arial" w:hAnsi="Arial" w:cs="Arial"/>
                <w:b/>
                <w:sz w:val="30"/>
              </w:rPr>
              <w:t>MFUnderretSamlingHent</w:t>
            </w:r>
            <w:proofErr w:type="spellEnd"/>
          </w:p>
        </w:tc>
      </w:tr>
      <w:tr w:rsidR="00570436" w:rsidTr="00570436">
        <w:trPr>
          <w:trHeight w:val="283"/>
        </w:trPr>
        <w:tc>
          <w:tcPr>
            <w:tcW w:w="1134" w:type="dxa"/>
            <w:tcBorders>
              <w:top w:val="single" w:sz="6" w:space="0" w:color="auto"/>
              <w:bottom w:val="nil"/>
            </w:tcBorders>
            <w:shd w:val="clear" w:color="auto" w:fill="auto"/>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70436" w:rsidTr="00570436">
        <w:trPr>
          <w:trHeight w:val="283"/>
        </w:trPr>
        <w:tc>
          <w:tcPr>
            <w:tcW w:w="1134" w:type="dxa"/>
            <w:tcBorders>
              <w:top w:val="nil"/>
            </w:tcBorders>
            <w:shd w:val="clear" w:color="auto" w:fill="auto"/>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70436" w:rsidRPr="00570436" w:rsidRDefault="00263B3A"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 w:author="Martin Midtgaard" w:date="2011-10-26T10:03:00Z">
              <w:r>
                <w:rPr>
                  <w:rFonts w:ascii="Arial" w:hAnsi="Arial" w:cs="Arial"/>
                  <w:sz w:val="18"/>
                </w:rPr>
                <w:delText>23-5</w:delText>
              </w:r>
            </w:del>
            <w:ins w:id="2" w:author="Martin Midtgaard" w:date="2011-10-26T10:03:00Z">
              <w:r w:rsidR="00570436">
                <w:rPr>
                  <w:rFonts w:ascii="Arial" w:hAnsi="Arial" w:cs="Arial"/>
                  <w:sz w:val="18"/>
                </w:rPr>
                <w:t>14-9</w:t>
              </w:r>
            </w:ins>
            <w:r w:rsidR="00570436">
              <w:rPr>
                <w:rFonts w:ascii="Arial" w:hAnsi="Arial" w:cs="Arial"/>
                <w:sz w:val="18"/>
              </w:rPr>
              <w:t>-2011</w:t>
            </w:r>
          </w:p>
        </w:tc>
      </w:tr>
      <w:tr w:rsidR="00570436" w:rsidTr="00570436">
        <w:trPr>
          <w:trHeight w:val="283"/>
        </w:trPr>
        <w:tc>
          <w:tcPr>
            <w:tcW w:w="10345" w:type="dxa"/>
            <w:gridSpan w:val="6"/>
            <w:shd w:val="clear" w:color="auto" w:fill="B3B3B3"/>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70436" w:rsidTr="00570436">
        <w:trPr>
          <w:trHeight w:val="283"/>
        </w:trPr>
        <w:tc>
          <w:tcPr>
            <w:tcW w:w="10345" w:type="dxa"/>
            <w:gridSpan w:val="6"/>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570436" w:rsidTr="00570436">
        <w:trPr>
          <w:trHeight w:val="283"/>
        </w:trPr>
        <w:tc>
          <w:tcPr>
            <w:tcW w:w="10345" w:type="dxa"/>
            <w:gridSpan w:val="6"/>
            <w:shd w:val="clear" w:color="auto" w:fill="B3B3B3"/>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70436" w:rsidTr="00570436">
        <w:trPr>
          <w:trHeight w:val="283"/>
        </w:trPr>
        <w:tc>
          <w:tcPr>
            <w:tcW w:w="10345" w:type="dxa"/>
            <w:gridSpan w:val="6"/>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tc>
      </w:tr>
      <w:tr w:rsidR="00570436" w:rsidTr="00570436">
        <w:trPr>
          <w:trHeight w:val="283"/>
        </w:trPr>
        <w:tc>
          <w:tcPr>
            <w:tcW w:w="10345" w:type="dxa"/>
            <w:gridSpan w:val="6"/>
            <w:shd w:val="clear" w:color="auto" w:fill="B3B3B3"/>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70436" w:rsidTr="00570436">
        <w:trPr>
          <w:trHeight w:val="283"/>
        </w:trPr>
        <w:tc>
          <w:tcPr>
            <w:tcW w:w="10345" w:type="dxa"/>
            <w:gridSpan w:val="6"/>
            <w:shd w:val="clear" w:color="auto" w:fill="FFFFFF"/>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tc>
      </w:tr>
      <w:tr w:rsidR="00570436" w:rsidTr="00570436">
        <w:trPr>
          <w:trHeight w:val="283"/>
        </w:trPr>
        <w:tc>
          <w:tcPr>
            <w:tcW w:w="10345" w:type="dxa"/>
            <w:gridSpan w:val="6"/>
            <w:shd w:val="clear" w:color="auto" w:fill="B3B3B3"/>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70436" w:rsidTr="00570436">
        <w:trPr>
          <w:trHeight w:val="283"/>
        </w:trPr>
        <w:tc>
          <w:tcPr>
            <w:tcW w:w="10345" w:type="dxa"/>
            <w:gridSpan w:val="6"/>
            <w:shd w:val="clear" w:color="auto" w:fill="FFFFFF"/>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70436" w:rsidTr="00570436">
        <w:trPr>
          <w:trHeight w:val="283"/>
        </w:trPr>
        <w:tc>
          <w:tcPr>
            <w:tcW w:w="10345" w:type="dxa"/>
            <w:gridSpan w:val="6"/>
            <w:shd w:val="clear" w:color="auto" w:fill="FFFFFF"/>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p>
        </w:tc>
      </w:tr>
      <w:tr w:rsidR="00570436" w:rsidTr="00570436">
        <w:trPr>
          <w:trHeight w:val="283"/>
        </w:trPr>
        <w:tc>
          <w:tcPr>
            <w:tcW w:w="10345" w:type="dxa"/>
            <w:gridSpan w:val="6"/>
            <w:shd w:val="clear" w:color="auto" w:fill="FFFFFF"/>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FordringHaverSamling</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DMIFordringHaverID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SøgeDatoFra</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MFUnderretningDatoTid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UnderretNummerFra</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UnderretNummerTil</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70436" w:rsidTr="00570436">
        <w:trPr>
          <w:trHeight w:val="283"/>
        </w:trPr>
        <w:tc>
          <w:tcPr>
            <w:tcW w:w="10345" w:type="dxa"/>
            <w:gridSpan w:val="6"/>
            <w:shd w:val="clear" w:color="auto" w:fill="FFFFFF"/>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70436" w:rsidTr="00570436">
        <w:trPr>
          <w:trHeight w:val="283"/>
        </w:trPr>
        <w:tc>
          <w:tcPr>
            <w:tcW w:w="10345" w:type="dxa"/>
            <w:gridSpan w:val="6"/>
            <w:shd w:val="clear" w:color="auto" w:fill="FFFFFF"/>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MFUnderretSamlingHent_O</w:t>
            </w:r>
            <w:proofErr w:type="spellEnd"/>
          </w:p>
        </w:tc>
      </w:tr>
      <w:tr w:rsidR="00570436" w:rsidTr="00570436">
        <w:trPr>
          <w:trHeight w:val="283"/>
        </w:trPr>
        <w:tc>
          <w:tcPr>
            <w:tcW w:w="10345" w:type="dxa"/>
            <w:gridSpan w:val="6"/>
            <w:shd w:val="clear" w:color="auto" w:fill="FFFFFF"/>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UnderretSamling</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MFUnderret</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MFUnderretningDatoTid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DMIFordringHaverID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UnderretValg</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MFUnderretReturnerStruktur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MFUnderretAfskrivStruktur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MFUnderretAfregnStruktur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MFUnderretRenteTilskrivningStruktur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MFUnderretModregningStruktur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MFUnderretNyFordringHaverStruktur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70436" w:rsidTr="00570436">
        <w:trPr>
          <w:trHeight w:val="283"/>
        </w:trPr>
        <w:tc>
          <w:tcPr>
            <w:tcW w:w="10345" w:type="dxa"/>
            <w:gridSpan w:val="6"/>
            <w:shd w:val="clear" w:color="auto" w:fill="B3B3B3"/>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570436" w:rsidTr="00570436">
        <w:trPr>
          <w:trHeight w:val="283"/>
        </w:trPr>
        <w:tc>
          <w:tcPr>
            <w:tcW w:w="10345" w:type="dxa"/>
            <w:gridSpan w:val="6"/>
            <w:shd w:val="clear" w:color="auto" w:fill="FFFFFF"/>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70436" w:rsidTr="00570436">
        <w:trPr>
          <w:trHeight w:val="283"/>
        </w:trPr>
        <w:tc>
          <w:tcPr>
            <w:tcW w:w="10345" w:type="dxa"/>
            <w:gridSpan w:val="6"/>
            <w:shd w:val="clear" w:color="auto" w:fill="FFFFFF"/>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263B3A" w:rsidTr="00263B3A">
        <w:trPr>
          <w:trHeight w:val="283"/>
          <w:del w:id="3" w:author="Martin Midtgaard" w:date="2011-10-26T10:03:00Z"/>
        </w:trPr>
        <w:tc>
          <w:tcPr>
            <w:tcW w:w="10345" w:type="dxa"/>
            <w:gridSpan w:val="6"/>
            <w:shd w:val="clear" w:color="auto" w:fill="B3B3B3"/>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 w:author="Martin Midtgaard" w:date="2011-10-26T10:03:00Z"/>
                <w:rFonts w:ascii="Arial" w:hAnsi="Arial" w:cs="Arial"/>
                <w:b/>
                <w:sz w:val="18"/>
              </w:rPr>
            </w:pPr>
            <w:del w:id="5" w:author="Martin Midtgaard" w:date="2011-10-26T10:03:00Z">
              <w:r>
                <w:rPr>
                  <w:rFonts w:ascii="Arial" w:hAnsi="Arial" w:cs="Arial"/>
                  <w:b/>
                  <w:sz w:val="18"/>
                </w:rPr>
                <w:delText>Referencer fra use case(s)</w:delText>
              </w:r>
            </w:del>
          </w:p>
        </w:tc>
      </w:tr>
      <w:tr w:rsidR="00263B3A" w:rsidTr="00263B3A">
        <w:trPr>
          <w:trHeight w:val="283"/>
          <w:del w:id="6" w:author="Martin Midtgaard" w:date="2011-10-26T10:03:00Z"/>
        </w:trPr>
        <w:tc>
          <w:tcPr>
            <w:tcW w:w="10345" w:type="dxa"/>
            <w:gridSpan w:val="6"/>
            <w:shd w:val="clear" w:color="auto" w:fill="FFFFFF"/>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 w:author="Martin Midtgaard" w:date="2011-10-26T10:03:00Z"/>
                <w:rFonts w:ascii="Arial" w:hAnsi="Arial" w:cs="Arial"/>
                <w:sz w:val="18"/>
              </w:rPr>
            </w:pPr>
            <w:del w:id="8" w:author="Martin Midtgaard" w:date="2011-10-26T10:03:00Z">
              <w:r>
                <w:rPr>
                  <w:rFonts w:ascii="Arial" w:hAnsi="Arial" w:cs="Arial"/>
                  <w:sz w:val="18"/>
                </w:rPr>
                <w:delText xml:space="preserve"> trin Grænsesnit services i Use Case "KMD interessent"</w:delText>
              </w:r>
            </w:del>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 w:author="Martin Midtgaard" w:date="2011-10-26T10:03:00Z"/>
                <w:rFonts w:ascii="Arial" w:hAnsi="Arial" w:cs="Arial"/>
                <w:sz w:val="18"/>
              </w:rPr>
            </w:pP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70436" w:rsidSect="00570436">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AfskrevetBeløbStruktur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FordringAfskrivningProcent</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FordringAfskrivningAfsBeløb</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FordringAfskrivningAfsBeløbDKK</w:t>
            </w:r>
            <w:proofErr w:type="spellEnd"/>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AfskrivningÅrsagStruktur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FordringAfskrivningÅrsagKode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FordringAfskrivningÅrsagBegr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FordringAfskrivningÅrsagTekst</w:t>
            </w:r>
            <w:proofErr w:type="spellEnd"/>
            <w:r>
              <w:rPr>
                <w:rFonts w:ascii="Arial" w:hAnsi="Arial" w:cs="Arial"/>
                <w:sz w:val="18"/>
              </w:rPr>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FordringAfregningBeløbStruktur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FordringAfregningBeløb</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FordringAfregningBeløbDKK</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FordringBeløbStruktur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DMIFordringBeløb</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DMIFordringBeløbDKK</w:t>
            </w:r>
            <w:proofErr w:type="spellEnd"/>
            <w:r>
              <w:rPr>
                <w:rFonts w:ascii="Arial" w:hAnsi="Arial" w:cs="Arial"/>
                <w:sz w:val="18"/>
              </w:rPr>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FordringDækningBeløbStruktur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DMIFordringDækningBeløb</w:t>
            </w:r>
            <w:proofErr w:type="spellEnd"/>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DMIFordringDækningBeløbDKK</w:t>
            </w:r>
            <w:proofErr w:type="spellEnd"/>
            <w:r>
              <w:rPr>
                <w:rFonts w:ascii="Arial" w:hAnsi="Arial" w:cs="Arial"/>
                <w:sz w:val="18"/>
              </w:rPr>
              <w:t>)</w:t>
            </w: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FordringHaverAfregningBeløbStruktur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FordringHaverAfregningBeløb</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FordringHaverAfregningBeløbDKK</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FordringPeriodeStruktur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DMIFordringPeriodeFraDato</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DMIFordringPeriodeTilDato</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DMIFordringPeriodeType</w:t>
            </w:r>
            <w:proofErr w:type="spellEnd"/>
            <w:r>
              <w:rPr>
                <w:rFonts w:ascii="Arial" w:hAnsi="Arial" w:cs="Arial"/>
                <w:sz w:val="18"/>
              </w:rPr>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10345" w:type="dxa"/>
            <w:shd w:val="clear" w:color="auto" w:fill="B3B3B3"/>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70436" w:rsidTr="00570436">
        <w:tc>
          <w:tcPr>
            <w:tcW w:w="10345" w:type="dxa"/>
            <w:shd w:val="clear" w:color="auto" w:fill="FFFFFF"/>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FordringRestBeløbStruktur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DMIFordringRestBeløb</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DMIFordringRestBeløbDKK</w:t>
            </w:r>
            <w:proofErr w:type="spellEnd"/>
            <w:r>
              <w:rPr>
                <w:rFonts w:ascii="Arial" w:hAnsi="Arial" w:cs="Arial"/>
                <w:sz w:val="18"/>
              </w:rPr>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FordringhaverSystemIDStruktur</w:t>
            </w:r>
            <w:proofErr w:type="spellEnd"/>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w:t>
            </w:r>
            <w:proofErr w:type="spellEnd"/>
          </w:p>
        </w:tc>
      </w:tr>
      <w:tr w:rsidR="00570436" w:rsidTr="00570436">
        <w:tc>
          <w:tcPr>
            <w:tcW w:w="10345" w:type="dxa"/>
            <w:shd w:val="clear" w:color="auto" w:fill="B3B3B3"/>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70436" w:rsidTr="00570436">
        <w:tc>
          <w:tcPr>
            <w:tcW w:w="10345" w:type="dxa"/>
            <w:shd w:val="clear" w:color="auto" w:fill="FFFFFF"/>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HovedFordringReturnerÅrsagStruktur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HovedFordringReturÅrsagKode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HovedFordringReturÅrsagBegr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HovedFordringReturÅrsagTekst</w:t>
            </w:r>
            <w:proofErr w:type="spellEnd"/>
            <w:r>
              <w:rPr>
                <w:rFonts w:ascii="Arial" w:hAnsi="Arial" w:cs="Arial"/>
                <w:sz w:val="18"/>
              </w:rPr>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HæftelseRestBeløbStruktur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HæftelseRestBeløb</w:t>
            </w:r>
            <w:proofErr w:type="spellEnd"/>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HæftelseRestBeløbDKK</w:t>
            </w:r>
            <w:proofErr w:type="spellEnd"/>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KundeStruktur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KundeNummer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KundeType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VirksomhedCVRNummer</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KundeNavn</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DriftFormKode</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EnkeltmandVirksomhedEjer</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70436" w:rsidTr="00570436">
        <w:tc>
          <w:tcPr>
            <w:tcW w:w="10345" w:type="dxa"/>
            <w:shd w:val="clear" w:color="auto" w:fill="B3B3B3"/>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70436" w:rsidTr="00570436">
        <w:tc>
          <w:tcPr>
            <w:tcW w:w="10345" w:type="dxa"/>
            <w:shd w:val="clear" w:color="auto" w:fill="FFFFFF"/>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er ikke garanteret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KundeNavn</w:t>
            </w:r>
            <w:proofErr w:type="spellEnd"/>
            <w:r>
              <w:rPr>
                <w:rFonts w:ascii="Arial" w:hAnsi="Arial" w:cs="Arial"/>
                <w:sz w:val="18"/>
              </w:rPr>
              <w:t xml:space="preserve"> er udfyldt er det baseret på navne-information i CSR-P, ES eller AKR.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w:t>
            </w:r>
            <w:proofErr w:type="spellStart"/>
            <w:r>
              <w:rPr>
                <w:rFonts w:ascii="Arial" w:hAnsi="Arial" w:cs="Arial"/>
                <w:sz w:val="18"/>
              </w:rPr>
              <w:t>KundeType</w:t>
            </w:r>
            <w:proofErr w:type="spellEnd"/>
            <w:r>
              <w:rPr>
                <w:rFonts w:ascii="Arial" w:hAnsi="Arial" w:cs="Arial"/>
                <w:sz w:val="18"/>
              </w:rPr>
              <w:t xml:space="preserve">=SE-Virksomhed kan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være udfyldt,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og hvis </w:t>
            </w:r>
            <w:proofErr w:type="spellStart"/>
            <w:r>
              <w:rPr>
                <w:rFonts w:ascii="Arial" w:hAnsi="Arial" w:cs="Arial"/>
                <w:sz w:val="18"/>
              </w:rPr>
              <w:t>DriftFormKodee</w:t>
            </w:r>
            <w:proofErr w:type="spellEnd"/>
            <w:r>
              <w:rPr>
                <w:rFonts w:ascii="Arial" w:hAnsi="Arial" w:cs="Arial"/>
                <w:sz w:val="18"/>
              </w:rPr>
              <w:t xml:space="preserve">=Enkeltmandsfirma vil </w:t>
            </w:r>
            <w:proofErr w:type="spellStart"/>
            <w:r>
              <w:rPr>
                <w:rFonts w:ascii="Arial" w:hAnsi="Arial" w:cs="Arial"/>
                <w:sz w:val="18"/>
              </w:rPr>
              <w:t>EnkeltmandVirksomhedEjer</w:t>
            </w:r>
            <w:proofErr w:type="spellEnd"/>
            <w:r>
              <w:rPr>
                <w:rFonts w:ascii="Arial" w:hAnsi="Arial" w:cs="Arial"/>
                <w:sz w:val="18"/>
              </w:rPr>
              <w:t xml:space="preserve"> være sat.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w:t>
            </w: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MFUnderretAfregnStruktur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roofErr w:type="spellStart"/>
            <w:r>
              <w:rPr>
                <w:rFonts w:ascii="Arial" w:hAnsi="Arial" w:cs="Arial"/>
                <w:sz w:val="18"/>
              </w:rPr>
              <w:t>UdligningAfregningListe</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UdligningAfregning</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FordringHaverAfregningBeløbStruktur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FordringHaverAfregningDato</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FordringHaverAfregningPerFra</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FordringHaverAfregningPerTil</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FordringHaverFordringListe</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FordringerOmfattetAfUdligningenAfregningen</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DMIFordringEFIFordringID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DMIFordringEFIHovedFordringID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DMIFordringPEnhedNummer</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DMIFordringFordringHaverRef</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DMIFordringFordringArtKode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DMIFordringTypeKategori</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DMITransaktionVirkningDato</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HæftelsesforholdListe</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HæftelseForm</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HæftelseSubsidiær</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FordringAfregningBeløbStruktur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FordringRestBeløbStruktur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MFUnderretAfskrivStruktur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FordringAfskrivningListe</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FordringAfskrivning</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DMIFordringEFIFordringID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DMIFordringEFIHovedFordringID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DMIFordringPEnhedNummer</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DMIFordringFordringHaverRef</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DMIFordringFordringArtKode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DMIFordringTypeKategori</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FordringAfskrivningVirkningFra</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AfskrivningÅrsagStruktur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FordringAfskrivningDato</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AfskrivHæftelse</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HæftelseForm</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HæftelseSubsidiær</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RestbeløbValg</w:t>
            </w:r>
            <w:proofErr w:type="spellEnd"/>
            <w:r>
              <w:rPr>
                <w:rFonts w:ascii="Arial" w:hAnsi="Arial" w:cs="Arial"/>
                <w:sz w:val="18"/>
              </w:rPr>
              <w:t xml:space="preserve"> *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FordringRestBeløb</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FordringRestBeløbStruktur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HæftelseRestBeløb</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HæftelseRestBeløbStruktur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AfskrevetBeløbStruktur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MFUnderretModregningStruktur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KundeNummer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KundeType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DMIMyndighedUdbetalerNavn</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MyndighedUdbetalingDato</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MyndighedUdbetalingBeløb</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MyndighedUdbetalingTypeKode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MyndighedUdbetalingSpecKonto</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DMIFordringEFIFordringID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DMIFordringFordringHaverRef</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DMIFordringEFIHovedFordringID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DMIFordringPEnhedNummer</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DMIFordringTypeKategori</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DMIFordringFordringArtKode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InddrivelseRenteDelPeriode</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InddrivelseRenteDelPeriodeFra</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InddrivelseRenteDelPeriodeTil</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ModregningsBeløb</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FordringDækningBeløbStruktur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DMIFordringDækningDato</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MFUnderretNyFordringHaverStruktur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DMIFordringEFIFordringID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DMIFordringTypeKode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DMIFordringTypeKategori</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DMIFordringEFIHovedFordringID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DMIFordringFordringHaverRef</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DMIFordringPEnhedNummer</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DMIFordringModtagelseDato</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DMIFordringStiftelseTidspunkt</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DMIFordringForfaldDato</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DMIFordringSRBDato</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FordringBeløbStruktur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FordringPeriodeStruktur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DMIFordringFordringHaverBeskr</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FordringHæftelseListe</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FordringHæftelse</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HæftelseForm</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HæftelseSubsidiær</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HæftelseStartDato</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HæftelseSlutDato</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GammelFordringHaver</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DMIFordringHaverID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DMIFordringFordringHaverRef</w:t>
            </w:r>
            <w:proofErr w:type="spellEnd"/>
            <w:r>
              <w:rPr>
                <w:rFonts w:ascii="Arial" w:hAnsi="Arial" w:cs="Arial"/>
                <w:sz w:val="18"/>
              </w:rPr>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70436" w:rsidTr="00570436">
        <w:tc>
          <w:tcPr>
            <w:tcW w:w="10345" w:type="dxa"/>
            <w:shd w:val="clear" w:color="auto" w:fill="B3B3B3"/>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70436" w:rsidTr="00570436">
        <w:tc>
          <w:tcPr>
            <w:tcW w:w="10345" w:type="dxa"/>
            <w:shd w:val="clear" w:color="auto" w:fill="FFFFFF"/>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"underret-besked" ved </w:t>
            </w:r>
            <w:proofErr w:type="spellStart"/>
            <w:r>
              <w:rPr>
                <w:rFonts w:ascii="Arial" w:hAnsi="Arial" w:cs="Arial"/>
                <w:sz w:val="18"/>
              </w:rPr>
              <w:t>fordringhaverskifte</w:t>
            </w:r>
            <w:proofErr w:type="spellEnd"/>
            <w:r>
              <w:rPr>
                <w:rFonts w:ascii="Arial" w:hAnsi="Arial" w:cs="Arial"/>
                <w:sz w:val="18"/>
              </w:rPr>
              <w:t>.</w:t>
            </w: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MFUnderretRenteTilskrivningStruktur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DMIFordringFordringArtKode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DMIFordringTypeKategori</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DMIFordringEFIFordringID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DMIFordringEFIHovedFordringID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DMIFordringFordringHaverRef</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DMIFordringPEnhedNummer</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RentePeriodeType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RentePeriodeFraDato</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RentePeriodeTilDato</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RentePeriodeBeløb</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RentePeriodeBeløbDKK</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RenteÅrTilDatoBeløb</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RenteÅrTilDatoBeløbDKK</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MFUnderretReturnerStruktur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DMIFordringEFIFordringID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DMIFordringTypeKode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DMIFordringTypeKategori</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DMIFordringEFIHovedFordringID</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DMIFordringFordringHaverRef</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roofErr w:type="spellStart"/>
            <w:r>
              <w:rPr>
                <w:rFonts w:ascii="Arial" w:hAnsi="Arial" w:cs="Arial"/>
                <w:sz w:val="18"/>
              </w:rPr>
              <w:t>DMIFordringPEnhedNummer</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HovedFordringReturnerÅrsagStruktur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HovedFordringReturDato</w:t>
            </w:r>
            <w:proofErr w:type="spellEnd"/>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DMIFordringVirkningFra</w:t>
            </w:r>
            <w:proofErr w:type="spellEnd"/>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0436" w:rsidTr="00570436">
        <w:trPr>
          <w:trHeight w:hRule="exact" w:val="113"/>
        </w:trPr>
        <w:tc>
          <w:tcPr>
            <w:tcW w:w="10345" w:type="dxa"/>
            <w:shd w:val="clear" w:color="auto" w:fill="B3B3B3"/>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0436" w:rsidTr="00570436">
        <w:tc>
          <w:tcPr>
            <w:tcW w:w="10345" w:type="dxa"/>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MyndighedUdbetalingPeriodeStruktur</w:t>
            </w:r>
            <w:proofErr w:type="spellEnd"/>
          </w:p>
        </w:tc>
      </w:tr>
      <w:tr w:rsidR="00570436" w:rsidTr="00570436">
        <w:tc>
          <w:tcPr>
            <w:tcW w:w="10345" w:type="dxa"/>
            <w:vAlign w:val="center"/>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MyndighedUdbetalingPeriodeFra</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MyndighedUdbetalingPeriodeTil</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MyndighedUdbetalingPeriodeType</w:t>
            </w:r>
            <w:proofErr w:type="spellEnd"/>
            <w:r>
              <w:rPr>
                <w:rFonts w:ascii="Arial" w:hAnsi="Arial" w:cs="Arial"/>
                <w:sz w:val="18"/>
              </w:rPr>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70436" w:rsidSect="00570436">
          <w:headerReference w:type="default" r:id="rId15"/>
          <w:pgSz w:w="11906" w:h="16838"/>
          <w:pgMar w:top="567" w:right="567" w:bottom="567" w:left="1134" w:header="283" w:footer="708" w:gutter="0"/>
          <w:cols w:space="708"/>
          <w:docGrid w:linePitch="360"/>
        </w:sect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70436" w:rsidTr="00570436">
        <w:trPr>
          <w:tblHeader/>
        </w:trPr>
        <w:tc>
          <w:tcPr>
            <w:tcW w:w="3402" w:type="dxa"/>
            <w:shd w:val="clear" w:color="auto" w:fill="B3B3B3"/>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DMIFordringBeløb</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DMIFordringBeløbDKK</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FordringBeløb</w:t>
            </w:r>
            <w:proofErr w:type="spellEnd"/>
            <w:r>
              <w:rPr>
                <w:rFonts w:ascii="Arial" w:hAnsi="Arial" w:cs="Arial"/>
                <w:sz w:val="18"/>
              </w:rPr>
              <w:t xml:space="preserve"> indrapporteret eller omregnet til danske kr.</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DMIFordringDækningBeløb</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Dækningsbeløb i indbetalingens valuta. </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DMIFordringDækningBeløbDKK</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FordringDækningBeløb</w:t>
            </w:r>
            <w:proofErr w:type="spellEnd"/>
            <w:r>
              <w:rPr>
                <w:rFonts w:ascii="Arial" w:hAnsi="Arial" w:cs="Arial"/>
                <w:sz w:val="18"/>
              </w:rPr>
              <w:t xml:space="preserve"> omregnet til danske kroner</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som fordringen er dækket med, dvs. hvis fordringen er på 1000 kr. og indbetalingen er på 500 kr., så er </w:t>
            </w:r>
            <w:proofErr w:type="spellStart"/>
            <w:r>
              <w:rPr>
                <w:rFonts w:ascii="Arial" w:hAnsi="Arial" w:cs="Arial"/>
                <w:sz w:val="18"/>
              </w:rPr>
              <w:t>FordringDækningBeløb</w:t>
            </w:r>
            <w:proofErr w:type="spellEnd"/>
            <w:r>
              <w:rPr>
                <w:rFonts w:ascii="Arial" w:hAnsi="Arial" w:cs="Arial"/>
                <w:sz w:val="18"/>
              </w:rPr>
              <w:t xml:space="preserve"> 500 kr.</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DMIFordringDækningDato</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DMIFordringEFIFordringID</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ID18</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integer</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minInclusive: 1</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 xml:space="preserve">enkelte  </w:t>
            </w:r>
            <w:proofErr w:type="spellStart"/>
            <w:r>
              <w:rPr>
                <w:rFonts w:ascii="Arial" w:hAnsi="Arial" w:cs="Arial"/>
                <w:sz w:val="18"/>
              </w:rPr>
              <w:t>RIMfordring</w:t>
            </w:r>
            <w:proofErr w:type="spellEnd"/>
            <w:proofErr w:type="gram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EFIFordringID</w:t>
            </w:r>
            <w:proofErr w:type="spellEnd"/>
            <w:r>
              <w:rPr>
                <w:rFonts w:ascii="Arial" w:hAnsi="Arial" w:cs="Arial"/>
                <w:sz w:val="18"/>
              </w:rPr>
              <w:t xml:space="preserve"> </w:t>
            </w:r>
            <w:proofErr w:type="spellStart"/>
            <w:r>
              <w:rPr>
                <w:rFonts w:ascii="Arial" w:hAnsi="Arial" w:cs="Arial"/>
                <w:sz w:val="18"/>
              </w:rPr>
              <w:t>vidreføres</w:t>
            </w:r>
            <w:proofErr w:type="spellEnd"/>
            <w:r>
              <w:rPr>
                <w:rFonts w:ascii="Arial" w:hAnsi="Arial" w:cs="Arial"/>
                <w:sz w:val="18"/>
              </w:rPr>
              <w:t xml:space="preserve"> som ID i DMI. Det er en </w:t>
            </w:r>
            <w:proofErr w:type="spellStart"/>
            <w:r>
              <w:rPr>
                <w:rFonts w:ascii="Arial" w:hAnsi="Arial" w:cs="Arial"/>
                <w:sz w:val="18"/>
              </w:rPr>
              <w:t>forret-ningsmæssigt</w:t>
            </w:r>
            <w:proofErr w:type="spellEnd"/>
            <w:r>
              <w:rPr>
                <w:rFonts w:ascii="Arial" w:hAnsi="Arial" w:cs="Arial"/>
                <w:sz w:val="18"/>
              </w:rPr>
              <w:t xml:space="preserve"> vigtig identifikation da, man præcist skal </w:t>
            </w:r>
            <w:proofErr w:type="spellStart"/>
            <w:r>
              <w:rPr>
                <w:rFonts w:ascii="Arial" w:hAnsi="Arial" w:cs="Arial"/>
                <w:sz w:val="18"/>
              </w:rPr>
              <w:t>iden-tificere</w:t>
            </w:r>
            <w:proofErr w:type="spellEnd"/>
            <w:r>
              <w:rPr>
                <w:rFonts w:ascii="Arial" w:hAnsi="Arial" w:cs="Arial"/>
                <w:sz w:val="18"/>
              </w:rPr>
              <w:t xml:space="preserve"> DMI fordringen i tilfælde af tilbagekaldelse eller bortfald fra fordringshavers side.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FordringID</w:t>
            </w:r>
            <w:proofErr w:type="spellEnd"/>
            <w:r>
              <w:rPr>
                <w:rFonts w:ascii="Arial" w:hAnsi="Arial" w:cs="Arial"/>
                <w:sz w:val="18"/>
              </w:rPr>
              <w:t xml:space="preserve"> tildeles i EFI eller i DMI ud fra separate nummerserier.</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DMIFordringEFIHovedFordringID</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ID18</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integer</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minInclusive: 1</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DMIFordringFordringArtKode</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DMIFordringArt</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4</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OPKR, INDR, MODR, TRAN</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w:t>
            </w:r>
            <w:proofErr w:type="spellStart"/>
            <w:r>
              <w:rPr>
                <w:rFonts w:ascii="Arial" w:hAnsi="Arial" w:cs="Arial"/>
                <w:sz w:val="18"/>
              </w:rPr>
              <w:t>Enum</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DMIFordringFordringHaverBeskr</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TekstKort</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minLength: 0</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DMIFordringFordringHaverRef</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Tekst36</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lastRenderedPageBreak/>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36</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Fordringshavers interne reference.</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DMIFordringForfaldDato</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DMIFordringHaverID</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ID18</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integer</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minInclusive: 1</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DMIFordringModtagelseDato</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DatoTid</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dateTime</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whiteSpace: collapse</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DMIFordringPEnhedNummer</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ProduktionEnhedNummer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w:t>
            </w:r>
            <w:proofErr w:type="gramStart"/>
            <w:r>
              <w:rPr>
                <w:rFonts w:ascii="Arial" w:hAnsi="Arial" w:cs="Arial"/>
                <w:sz w:val="18"/>
              </w:rPr>
              <w:t>10-cifret</w:t>
            </w:r>
            <w:proofErr w:type="gramEnd"/>
            <w:r>
              <w:rPr>
                <w:rFonts w:ascii="Arial" w:hAnsi="Arial" w:cs="Arial"/>
                <w:sz w:val="18"/>
              </w:rPr>
              <w:t xml:space="preserve"> entydigt nummer.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w:t>
            </w:r>
            <w:proofErr w:type="gramStart"/>
            <w:r>
              <w:rPr>
                <w:rFonts w:ascii="Arial" w:hAnsi="Arial" w:cs="Arial"/>
                <w:sz w:val="18"/>
              </w:rPr>
              <w:t>nummeret .</w:t>
            </w:r>
            <w:proofErr w:type="gram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DMIFordringPeriodeFraDato</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w:t>
            </w:r>
            <w:proofErr w:type="spellEnd"/>
            <w:r>
              <w:rPr>
                <w:rFonts w:ascii="Arial" w:hAnsi="Arial" w:cs="Arial"/>
                <w:sz w:val="18"/>
              </w:rPr>
              <w:t xml:space="preserve">. dato. </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DMIFordringPeriodeTilDato</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w:t>
            </w:r>
            <w:proofErr w:type="spellEnd"/>
            <w:r>
              <w:rPr>
                <w:rFonts w:ascii="Arial" w:hAnsi="Arial" w:cs="Arial"/>
                <w:sz w:val="18"/>
              </w:rPr>
              <w:t xml:space="preserve"> dato.</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DMIFordringPeriodeType</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Tekst30</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30</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w:t>
            </w:r>
            <w:proofErr w:type="spellStart"/>
            <w:r>
              <w:rPr>
                <w:rFonts w:ascii="Arial" w:hAnsi="Arial" w:cs="Arial"/>
                <w:sz w:val="18"/>
              </w:rPr>
              <w:t>F.eks</w:t>
            </w:r>
            <w:proofErr w:type="spellEnd"/>
            <w:r>
              <w:rPr>
                <w:rFonts w:ascii="Arial" w:hAnsi="Arial" w:cs="Arial"/>
                <w:sz w:val="18"/>
              </w:rPr>
              <w:t xml:space="preserve"> med:</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DMIFordringRestBeløb</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restbeløb i den </w:t>
            </w:r>
            <w:proofErr w:type="spellStart"/>
            <w:r>
              <w:rPr>
                <w:rFonts w:ascii="Arial" w:hAnsi="Arial" w:cs="Arial"/>
                <w:sz w:val="18"/>
              </w:rPr>
              <w:t>inddraporterede</w:t>
            </w:r>
            <w:proofErr w:type="spellEnd"/>
            <w:r>
              <w:rPr>
                <w:rFonts w:ascii="Arial" w:hAnsi="Arial" w:cs="Arial"/>
                <w:sz w:val="18"/>
              </w:rPr>
              <w:t xml:space="preserve"> valuta. </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DMIFordringRestBeløbDKK</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w:t>
            </w:r>
            <w:proofErr w:type="spellStart"/>
            <w:r>
              <w:rPr>
                <w:rFonts w:ascii="Arial" w:hAnsi="Arial" w:cs="Arial"/>
                <w:sz w:val="18"/>
              </w:rPr>
              <w:t>FordringBeløb</w:t>
            </w:r>
            <w:proofErr w:type="spellEnd"/>
            <w:r>
              <w:rPr>
                <w:rFonts w:ascii="Arial" w:hAnsi="Arial" w:cs="Arial"/>
                <w:sz w:val="18"/>
              </w:rPr>
              <w:t xml:space="preserve"> fratrukket alle typer af korrektioner og indbetalinger - altså saldo dags dato </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DMIFordringSRBDato</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DMIFordringStiftelseTidspunkt</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Det</w:t>
            </w:r>
            <w:proofErr w:type="gramEnd"/>
            <w:r>
              <w:rPr>
                <w:rFonts w:ascii="Arial" w:hAnsi="Arial" w:cs="Arial"/>
                <w:sz w:val="18"/>
              </w:rPr>
              <w:t xml:space="preserve"> dato hvor fordringen er stiftet.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DMIFordringTypeKategori</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FordringKategori</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2</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enumeration: HF, IR, OG, OR, IG</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Fordringskategori angiver om det er en hovedfordring, en Inddrivelsesrente, en </w:t>
            </w:r>
            <w:proofErr w:type="gramStart"/>
            <w:r>
              <w:rPr>
                <w:rFonts w:ascii="Arial" w:hAnsi="Arial" w:cs="Arial"/>
                <w:sz w:val="18"/>
              </w:rPr>
              <w:t>opkrævningsrente  eller</w:t>
            </w:r>
            <w:proofErr w:type="gramEnd"/>
            <w:r>
              <w:rPr>
                <w:rFonts w:ascii="Arial" w:hAnsi="Arial" w:cs="Arial"/>
                <w:sz w:val="18"/>
              </w:rPr>
              <w:t xml:space="preserve"> et inddrivelsesgebyr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OR: </w:t>
            </w:r>
            <w:proofErr w:type="spellStart"/>
            <w:r>
              <w:rPr>
                <w:rFonts w:ascii="Arial" w:hAnsi="Arial" w:cs="Arial"/>
                <w:sz w:val="18"/>
              </w:rPr>
              <w:t>Opkrævningrente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DMIFordringTypeKode</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(Advokatomkostninger</w:t>
            </w:r>
            <w:proofErr w:type="gram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DMIFordringVirkningFra</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DMIMyndighedUdbetalerNavn</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Navn</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300</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DMITransaktionVirkningDato</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Virkningdatoen</w:t>
            </w:r>
            <w:proofErr w:type="spellEnd"/>
            <w:r>
              <w:rPr>
                <w:rFonts w:ascii="Arial" w:hAnsi="Arial" w:cs="Arial"/>
                <w:sz w:val="18"/>
              </w:rPr>
              <w:t xml:space="preserve"> for: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kan fortolkes forskelligt afhængig af </w:t>
            </w:r>
            <w:proofErr w:type="spellStart"/>
            <w:r>
              <w:rPr>
                <w:rFonts w:ascii="Arial" w:hAnsi="Arial" w:cs="Arial"/>
                <w:sz w:val="18"/>
              </w:rPr>
              <w:t>TransaktionType</w:t>
            </w:r>
            <w:proofErr w:type="spellEnd"/>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DriftFormKode</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Kode</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10</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Entydig kode som identificerer en </w:t>
            </w:r>
            <w:proofErr w:type="spellStart"/>
            <w:r>
              <w:rPr>
                <w:rFonts w:ascii="Arial" w:hAnsi="Arial" w:cs="Arial"/>
                <w:sz w:val="18"/>
              </w:rPr>
              <w:t>driftform</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DriftFormKode</w:t>
            </w:r>
            <w:proofErr w:type="spellEnd"/>
            <w:r>
              <w:rPr>
                <w:rFonts w:ascii="Arial" w:hAnsi="Arial" w:cs="Arial"/>
                <w:sz w:val="18"/>
              </w:rPr>
              <w:tab/>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DriftFormTekstLang</w:t>
            </w:r>
            <w:proofErr w:type="spellEnd"/>
            <w:r>
              <w:rPr>
                <w:rFonts w:ascii="Arial" w:hAnsi="Arial" w:cs="Arial"/>
                <w:sz w:val="18"/>
              </w:rPr>
              <w:tab/>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DriftFormTekstKort</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Enkeltmandsfirma</w:t>
            </w:r>
            <w:r>
              <w:rPr>
                <w:rFonts w:ascii="Arial" w:hAnsi="Arial" w:cs="Arial"/>
                <w:sz w:val="18"/>
              </w:rPr>
              <w:tab/>
              <w:t>EF</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 xml:space="preserve">Selvejende institution, forening, fond </w:t>
            </w:r>
            <w:proofErr w:type="spellStart"/>
            <w:r>
              <w:rPr>
                <w:rFonts w:ascii="Arial" w:hAnsi="Arial" w:cs="Arial"/>
                <w:sz w:val="18"/>
              </w:rPr>
              <w:t>mv</w:t>
            </w:r>
            <w:proofErr w:type="spellEnd"/>
            <w:r>
              <w:rPr>
                <w:rFonts w:ascii="Arial" w:hAnsi="Arial" w:cs="Arial"/>
                <w:sz w:val="18"/>
              </w:rPr>
              <w:tab/>
              <w:t>SI</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r>
            <w:proofErr w:type="gramStart"/>
            <w:r>
              <w:rPr>
                <w:rFonts w:ascii="Arial" w:hAnsi="Arial" w:cs="Arial"/>
                <w:sz w:val="18"/>
              </w:rPr>
              <w:t>Folkekirkeligt</w:t>
            </w:r>
            <w:proofErr w:type="gramEnd"/>
            <w:r>
              <w:rPr>
                <w:rFonts w:ascii="Arial" w:hAnsi="Arial" w:cs="Arial"/>
                <w:sz w:val="18"/>
              </w:rPr>
              <w:t xml:space="preserve"> menighedsråd</w:t>
            </w:r>
            <w:r>
              <w:rPr>
                <w:rFonts w:ascii="Arial" w:hAnsi="Arial" w:cs="Arial"/>
                <w:sz w:val="18"/>
              </w:rPr>
              <w:tab/>
              <w:t>MR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FordringAfregningBeløb</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beløb der afregnes på fordringen.</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FordringAfregningBeløbDKK</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FordringAfskrivningAfsBeløb</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er </w:t>
            </w:r>
            <w:proofErr w:type="gramStart"/>
            <w:r>
              <w:rPr>
                <w:rFonts w:ascii="Arial" w:hAnsi="Arial" w:cs="Arial"/>
                <w:sz w:val="18"/>
              </w:rPr>
              <w:t>afskrevet  med</w:t>
            </w:r>
            <w:proofErr w:type="gramEnd"/>
            <w:r>
              <w:rPr>
                <w:rFonts w:ascii="Arial" w:hAnsi="Arial" w:cs="Arial"/>
                <w:sz w:val="18"/>
              </w:rPr>
              <w:t xml:space="preserve"> i den indrapporterede valuta.</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FordringAfskrivningAfsBeløbDKK</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er </w:t>
            </w:r>
            <w:proofErr w:type="gramStart"/>
            <w:r>
              <w:rPr>
                <w:rFonts w:ascii="Arial" w:hAnsi="Arial" w:cs="Arial"/>
                <w:sz w:val="18"/>
              </w:rPr>
              <w:t>afskrevet  omregnet</w:t>
            </w:r>
            <w:proofErr w:type="gramEnd"/>
            <w:r>
              <w:rPr>
                <w:rFonts w:ascii="Arial" w:hAnsi="Arial" w:cs="Arial"/>
                <w:sz w:val="18"/>
              </w:rPr>
              <w:t xml:space="preserve"> til danske kroner.</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FordringAfskrivningDato</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Dags </w:t>
            </w:r>
            <w:proofErr w:type="gramStart"/>
            <w:r>
              <w:rPr>
                <w:rFonts w:ascii="Arial" w:hAnsi="Arial" w:cs="Arial"/>
                <w:sz w:val="18"/>
              </w:rPr>
              <w:t>dato, ,</w:t>
            </w:r>
            <w:proofErr w:type="gramEnd"/>
            <w:r>
              <w:rPr>
                <w:rFonts w:ascii="Arial" w:hAnsi="Arial" w:cs="Arial"/>
                <w:sz w:val="18"/>
              </w:rPr>
              <w:t xml:space="preserve">  (samme som registreringsdato i DMI)</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FordringAfskrivningProcent</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ProcentSatsPositiv</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minInclusive: 0</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4</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FordringAfskrivningVirkningFra</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FordringAfskrivningÅrsagBegr</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TekstKort</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minLength: 0</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FordringAfskrivningÅrsagKode</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FordringAfskrivningÅrsagKode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ANDN, AKRD, AUTO, BGTL, DØDB, EFTG, FEJL, FORÆ, GLDS, KONK</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at </w:t>
            </w:r>
            <w:proofErr w:type="gramStart"/>
            <w:r>
              <w:rPr>
                <w:rFonts w:ascii="Arial" w:hAnsi="Arial" w:cs="Arial"/>
                <w:sz w:val="18"/>
              </w:rPr>
              <w:t>vælge</w:t>
            </w:r>
            <w:proofErr w:type="gramEnd"/>
            <w:r>
              <w:rPr>
                <w:rFonts w:ascii="Arial" w:hAnsi="Arial" w:cs="Arial"/>
                <w:sz w:val="18"/>
              </w:rPr>
              <w:t xml:space="preserve"> en årsag til afskrivning af fordring ud fra en fast liste. Ved valg af årsagskode anden skal felt Anden tekst udfyldes med forklaring af, hvorfor de øvrige årsager ikke er anvendelige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 Akkordordning</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GLDS: </w:t>
            </w:r>
            <w:proofErr w:type="spellStart"/>
            <w:r>
              <w:rPr>
                <w:rFonts w:ascii="Arial" w:hAnsi="Arial" w:cs="Arial"/>
                <w:sz w:val="18"/>
              </w:rPr>
              <w:t>Gældssanereing</w:t>
            </w:r>
            <w:proofErr w:type="spellEnd"/>
            <w:r>
              <w:rPr>
                <w:rFonts w:ascii="Arial" w:hAnsi="Arial" w:cs="Arial"/>
                <w:sz w:val="18"/>
              </w:rPr>
              <w: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FordringAfskrivningÅrsagTekst</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TekstKort</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minLength: 0</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FordringHaverAfregningBeløb</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lastRenderedPageBreak/>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Det beløb der skal afregnes til fordringshaver i den </w:t>
            </w:r>
            <w:r>
              <w:rPr>
                <w:rFonts w:ascii="Arial" w:hAnsi="Arial" w:cs="Arial"/>
                <w:sz w:val="18"/>
              </w:rPr>
              <w:lastRenderedPageBreak/>
              <w:t>valgte valuta</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FordringHaverAfregningBeløbDKK</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FordringHaverAfregningDato</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FordringHaverAfregningID</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ID18</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integer</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minInclusive: 1</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FordringHaverAfregningPerFra</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FordringHaverAfregningPeriodeFraDato</w:t>
            </w:r>
            <w:proofErr w:type="spellEnd"/>
            <w:r>
              <w:rPr>
                <w:rFonts w:ascii="Arial" w:hAnsi="Arial" w:cs="Arial"/>
                <w:sz w:val="18"/>
              </w:rPr>
              <w:t xml:space="preserve"> er pr. definition altid én dag efter sidste </w:t>
            </w:r>
            <w:proofErr w:type="spellStart"/>
            <w:r>
              <w:rPr>
                <w:rFonts w:ascii="Arial" w:hAnsi="Arial" w:cs="Arial"/>
                <w:sz w:val="18"/>
              </w:rPr>
              <w:t>FordringHaverAfregningDato</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Elementet skal forkortes i databasen, og her er </w:t>
            </w:r>
            <w:proofErr w:type="spellStart"/>
            <w:r>
              <w:rPr>
                <w:rFonts w:ascii="Arial" w:hAnsi="Arial" w:cs="Arial"/>
                <w:sz w:val="18"/>
              </w:rPr>
              <w:t>SKATs</w:t>
            </w:r>
            <w:proofErr w:type="spellEnd"/>
            <w:r>
              <w:rPr>
                <w:rFonts w:ascii="Arial" w:hAnsi="Arial" w:cs="Arial"/>
                <w:sz w:val="18"/>
              </w:rPr>
              <w:t xml:space="preserve"> forslag til forkortelse: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FordringHaverAfrPeriodeFra</w:t>
            </w:r>
            <w:proofErr w:type="spellEnd"/>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FordringHaverAfregningPerTil</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PerTil</w:t>
            </w:r>
            <w:proofErr w:type="spellEnd"/>
            <w:r>
              <w:rPr>
                <w:rFonts w:ascii="Arial" w:hAnsi="Arial" w:cs="Arial"/>
                <w:sz w:val="18"/>
              </w:rPr>
              <w:t xml:space="preserve"> er = med </w:t>
            </w:r>
            <w:proofErr w:type="spellStart"/>
            <w:proofErr w:type="gramStart"/>
            <w:r>
              <w:rPr>
                <w:rFonts w:ascii="Arial" w:hAnsi="Arial" w:cs="Arial"/>
                <w:sz w:val="18"/>
              </w:rPr>
              <w:t>FordringHaverAfregningsdato</w:t>
            </w:r>
            <w:proofErr w:type="spellEnd"/>
            <w:r>
              <w:rPr>
                <w:rFonts w:ascii="Arial" w:hAnsi="Arial" w:cs="Arial"/>
                <w:sz w:val="18"/>
              </w:rPr>
              <w:t xml:space="preserve"> .</w:t>
            </w:r>
            <w:proofErr w:type="gramEnd"/>
            <w:r>
              <w:rPr>
                <w:rFonts w:ascii="Arial" w:hAnsi="Arial" w:cs="Arial"/>
                <w:sz w:val="18"/>
              </w:rPr>
              <w:t xml:space="preserve"> </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FordringHaverAfregningUnderret</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FordringHaverAfregningUnderretKodeDomæne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UDL, AFR</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Elementet skal forkortes i databasen, og her er </w:t>
            </w:r>
            <w:proofErr w:type="spellStart"/>
            <w:r>
              <w:rPr>
                <w:rFonts w:ascii="Arial" w:hAnsi="Arial" w:cs="Arial"/>
                <w:sz w:val="18"/>
              </w:rPr>
              <w:t>SKATs</w:t>
            </w:r>
            <w:proofErr w:type="spellEnd"/>
            <w:r>
              <w:rPr>
                <w:rFonts w:ascii="Arial" w:hAnsi="Arial" w:cs="Arial"/>
                <w:sz w:val="18"/>
              </w:rPr>
              <w:t xml:space="preserve"> forslag til forkortelse: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FordringHaverAfrUnderret</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HovedFordringReturDato</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HovedFordringReturÅrsagBegr</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TekstKort</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minLength: 0</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HovedFordringReturÅrsagKode</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HovedFordringReturnerÅrsagKode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enumeration</w:t>
            </w:r>
            <w:proofErr w:type="spellEnd"/>
            <w:r>
              <w:rPr>
                <w:rFonts w:ascii="Arial" w:hAnsi="Arial" w:cs="Arial"/>
                <w:sz w:val="18"/>
              </w:rPr>
              <w:t>: KLAG, FEJL, AFTL, ANDN, TRAF, HÆFO, SOPH, GLDS, AKRD</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Mulighed for at </w:t>
            </w:r>
            <w:proofErr w:type="gramStart"/>
            <w:r>
              <w:rPr>
                <w:rFonts w:ascii="Arial" w:hAnsi="Arial" w:cs="Arial"/>
                <w:sz w:val="18"/>
              </w:rPr>
              <w:t>vælge</w:t>
            </w:r>
            <w:proofErr w:type="gramEnd"/>
            <w:r>
              <w:rPr>
                <w:rFonts w:ascii="Arial" w:hAnsi="Arial" w:cs="Arial"/>
                <w:sz w:val="18"/>
              </w:rPr>
              <w:t xml:space="preserve"> en årsag til returnering af fordring ud fra en fast liste.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valg af årsagskode anden skal felt Anden tekst udfyldes med forklaring af, hvorfor de øvrige årsager </w:t>
            </w:r>
            <w:r>
              <w:rPr>
                <w:rFonts w:ascii="Arial" w:hAnsi="Arial" w:cs="Arial"/>
                <w:sz w:val="18"/>
              </w:rPr>
              <w:lastRenderedPageBreak/>
              <w:t>ikke er anvendelige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HovedFordringReturÅrsagTekst</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TekstKort</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minLength: 0</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570436" w:rsidRPr="009C57E4"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HæftelseForm</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Hæftelsesform</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3</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enumeration: PRO, SOL, SUB, ALM, AND</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w:t>
            </w:r>
            <w:proofErr w:type="spellStart"/>
            <w:r>
              <w:rPr>
                <w:rFonts w:ascii="Arial" w:hAnsi="Arial" w:cs="Arial"/>
                <w:sz w:val="18"/>
              </w:rPr>
              <w:t>udlægsforretning</w:t>
            </w:r>
            <w:proofErr w:type="gramStart"/>
            <w:r>
              <w:rPr>
                <w:rFonts w:ascii="Arial" w:hAnsi="Arial" w:cs="Arial"/>
                <w:sz w:val="18"/>
              </w:rPr>
              <w:t>.Hæftelsesformen</w:t>
            </w:r>
            <w:proofErr w:type="spellEnd"/>
            <w:proofErr w:type="gramEnd"/>
            <w:r>
              <w:rPr>
                <w:rFonts w:ascii="Arial" w:hAnsi="Arial" w:cs="Arial"/>
                <w:sz w:val="18"/>
              </w:rPr>
              <w:t xml:space="preserve"> indikerer implicit hæftelsesprocenten (som findes på Hæftelse). Fx. betyder solidarisk hæftelse, at alle kunder hæfter </w:t>
            </w:r>
            <w:proofErr w:type="gramStart"/>
            <w:r>
              <w:rPr>
                <w:rFonts w:ascii="Arial" w:hAnsi="Arial" w:cs="Arial"/>
                <w:sz w:val="18"/>
              </w:rPr>
              <w:t>100%</w:t>
            </w:r>
            <w:proofErr w:type="gramEnd"/>
            <w:r>
              <w:rPr>
                <w:rFonts w:ascii="Arial" w:hAnsi="Arial" w:cs="Arial"/>
                <w:sz w:val="18"/>
              </w:rPr>
              <w:t xml:space="preserve"> for fordringen.</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Værdiset:</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PRO: Pro rata</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SOL: Solidarisk</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SUB: Subsidiær</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ALM: Alm. Hæftelse</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AND: Anden</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HæftelseRestBeløb</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HæftelseRestBeløbDKK</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del af fordringens restbeløb som hæfteren hæfter for. Er ikke veldefineret for </w:t>
            </w:r>
            <w:proofErr w:type="spellStart"/>
            <w:r>
              <w:rPr>
                <w:rFonts w:ascii="Arial" w:hAnsi="Arial" w:cs="Arial"/>
                <w:sz w:val="18"/>
              </w:rPr>
              <w:t>hæftelseform</w:t>
            </w:r>
            <w:proofErr w:type="spellEnd"/>
            <w:r>
              <w:rPr>
                <w:rFonts w:ascii="Arial" w:hAnsi="Arial" w:cs="Arial"/>
                <w:sz w:val="18"/>
              </w:rPr>
              <w:t xml:space="preserve"> "andet"</w:t>
            </w:r>
            <w:proofErr w:type="gramStart"/>
            <w:r>
              <w:rPr>
                <w:rFonts w:ascii="Arial" w:hAnsi="Arial" w:cs="Arial"/>
                <w:sz w:val="18"/>
              </w:rPr>
              <w:t xml:space="preserve"> (den fjerde </w:t>
            </w:r>
            <w:proofErr w:type="spellStart"/>
            <w:r>
              <w:rPr>
                <w:rFonts w:ascii="Arial" w:hAnsi="Arial" w:cs="Arial"/>
                <w:sz w:val="18"/>
              </w:rPr>
              <w:t>hæftel-sesform</w:t>
            </w:r>
            <w:proofErr w:type="spellEnd"/>
            <w:r>
              <w:rPr>
                <w:rFonts w:ascii="Arial" w:hAnsi="Arial" w:cs="Arial"/>
                <w:sz w:val="18"/>
              </w:rPr>
              <w:t xml:space="preserve"> dvs. hverken solidarisk, subsidiær eller prorata</w:t>
            </w:r>
            <w:proofErr w:type="gramEnd"/>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HæftelseSlutDato</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HæftelseStartDato</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HæftelseSubsidiær</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HæftelseSubsidiærDomæne</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4</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enumeration: POT, POTS, REL, RELS, SSLO, SÆGS, SAND</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element angives kun for </w:t>
            </w:r>
            <w:proofErr w:type="spellStart"/>
            <w:r>
              <w:rPr>
                <w:rFonts w:ascii="Arial" w:hAnsi="Arial" w:cs="Arial"/>
                <w:sz w:val="18"/>
              </w:rPr>
              <w:t>HæftelseForm</w:t>
            </w:r>
            <w:proofErr w:type="spellEnd"/>
            <w:r>
              <w:rPr>
                <w:rFonts w:ascii="Arial" w:hAnsi="Arial" w:cs="Arial"/>
                <w:sz w:val="18"/>
              </w:rPr>
              <w:t xml:space="preserve"> = SUB</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SSLO: Sikkerhed - </w:t>
            </w:r>
            <w:proofErr w:type="spellStart"/>
            <w:r>
              <w:rPr>
                <w:rFonts w:ascii="Arial" w:hAnsi="Arial" w:cs="Arial"/>
                <w:sz w:val="18"/>
              </w:rPr>
              <w:t>Samlivshophævelse</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InddrivelseRenteDelPeriodeFra</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InddrivelseRenteDelPeriodeTil</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KundeNavn</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Navn</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300</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KundeNummer</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11</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pattern: [0-9]{8,11}</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Tekst30</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30</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Identificere</w:t>
            </w:r>
            <w:proofErr w:type="gramEnd"/>
            <w:r>
              <w:rPr>
                <w:rFonts w:ascii="Arial" w:hAnsi="Arial" w:cs="Arial"/>
                <w:sz w:val="18"/>
              </w:rPr>
              <w:t xml:space="preserve"> typen kunde, dvs. hvad </w:t>
            </w:r>
            <w:proofErr w:type="spellStart"/>
            <w:r>
              <w:rPr>
                <w:rFonts w:ascii="Arial" w:hAnsi="Arial" w:cs="Arial"/>
                <w:sz w:val="18"/>
              </w:rPr>
              <w:t>KundeNummer</w:t>
            </w:r>
            <w:proofErr w:type="spellEnd"/>
            <w:r>
              <w:rPr>
                <w:rFonts w:ascii="Arial" w:hAnsi="Arial" w:cs="Arial"/>
                <w:sz w:val="18"/>
              </w:rPr>
              <w:t xml:space="preserve"> dækker over.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MFUnderretningDatoTid</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DatoTid</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dateTime</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whiteSpace: collapse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datotid datatype, som samlet betegner en dato og tid. Svarer indholdsmæssigt til XML </w:t>
            </w:r>
            <w:proofErr w:type="spellStart"/>
            <w:r>
              <w:rPr>
                <w:rFonts w:ascii="Arial" w:hAnsi="Arial" w:cs="Arial"/>
                <w:sz w:val="18"/>
              </w:rPr>
              <w:t>Schema</w:t>
            </w:r>
            <w:proofErr w:type="spellEnd"/>
            <w:r>
              <w:rPr>
                <w:rFonts w:ascii="Arial" w:hAnsi="Arial" w:cs="Arial"/>
                <w:sz w:val="18"/>
              </w:rPr>
              <w:t xml:space="preserve">-typen </w:t>
            </w:r>
            <w:proofErr w:type="spellStart"/>
            <w:r>
              <w:rPr>
                <w:rFonts w:ascii="Arial" w:hAnsi="Arial" w:cs="Arial"/>
                <w:sz w:val="18"/>
              </w:rPr>
              <w:t>dateTime</w:t>
            </w:r>
            <w:proofErr w:type="spellEnd"/>
            <w:r>
              <w:rPr>
                <w:rFonts w:ascii="Arial" w:hAnsi="Arial" w:cs="Arial"/>
                <w:sz w:val="18"/>
              </w:rPr>
              <w:t>.</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MFUnderretningNummer</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ID18</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integer</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minInclusive: 1</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MyndighedUdbetalingBeløb</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MyndighedUdbetalingDato</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ikke kundens dispositionsdato). </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MyndighedUdbetalingPeriodeFra</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myndighedsudbetalingen vedrører. </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MyndighedUdbetalingPeriodeTil</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myndighedsudbetaling vedrører. </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MyndighedUdbetalingPeriodeType</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Tekst30</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30</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w:t>
            </w:r>
            <w:proofErr w:type="spellStart"/>
            <w:r>
              <w:rPr>
                <w:rFonts w:ascii="Arial" w:hAnsi="Arial" w:cs="Arial"/>
                <w:sz w:val="18"/>
              </w:rPr>
              <w:t>F.eks</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Halvår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MyndighedUdbetalingSpecKonto</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TekstKort</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minLength: 0</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w:t>
            </w:r>
            <w:proofErr w:type="spellStart"/>
            <w:r>
              <w:rPr>
                <w:rFonts w:ascii="Arial" w:hAnsi="Arial" w:cs="Arial"/>
                <w:sz w:val="18"/>
              </w:rPr>
              <w:t>bankkontnr</w:t>
            </w:r>
            <w:proofErr w:type="spellEnd"/>
            <w:r>
              <w:rPr>
                <w:rFonts w:ascii="Arial" w:hAnsi="Arial" w:cs="Arial"/>
                <w:sz w:val="18"/>
              </w:rPr>
              <w:t xml:space="preserve">. </w:t>
            </w:r>
            <w:proofErr w:type="gramStart"/>
            <w:r>
              <w:rPr>
                <w:rFonts w:ascii="Arial" w:hAnsi="Arial" w:cs="Arial"/>
                <w:sz w:val="18"/>
              </w:rPr>
              <w:t>som eventuelt anvendes for en specifik ydelsesart.</w:t>
            </w:r>
            <w:proofErr w:type="gramEnd"/>
            <w:r>
              <w:rPr>
                <w:rFonts w:ascii="Arial" w:hAnsi="Arial" w:cs="Arial"/>
                <w:sz w:val="18"/>
              </w:rPr>
              <w:t xml:space="preserve"> Oplysningen modtages fra </w:t>
            </w:r>
            <w:proofErr w:type="spellStart"/>
            <w:r>
              <w:rPr>
                <w:rFonts w:ascii="Arial" w:hAnsi="Arial" w:cs="Arial"/>
                <w:sz w:val="18"/>
              </w:rPr>
              <w:t>NemKonto</w:t>
            </w:r>
            <w:proofErr w:type="spellEnd"/>
            <w:r>
              <w:rPr>
                <w:rFonts w:ascii="Arial" w:hAnsi="Arial" w:cs="Arial"/>
                <w:sz w:val="18"/>
              </w:rPr>
              <w:t xml:space="preserve"> i strukturen </w:t>
            </w:r>
            <w:proofErr w:type="spellStart"/>
            <w:r>
              <w:rPr>
                <w:rFonts w:ascii="Arial" w:hAnsi="Arial" w:cs="Arial"/>
                <w:sz w:val="18"/>
              </w:rPr>
              <w:t>BankAccountStructure</w:t>
            </w:r>
            <w:proofErr w:type="spellEnd"/>
            <w:r>
              <w:rPr>
                <w:rFonts w:ascii="Arial" w:hAnsi="Arial" w:cs="Arial"/>
                <w:sz w:val="18"/>
              </w:rPr>
              <w:t xml:space="preserv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BankAccountStructure</w:t>
            </w:r>
            <w:proofErr w:type="spellEnd"/>
            <w:r>
              <w:rPr>
                <w:rFonts w:ascii="Arial" w:hAnsi="Arial" w:cs="Arial"/>
                <w:sz w:val="18"/>
              </w:rPr>
              <w:t xml:space="preserve"> er tom anvendes teksten '</w:t>
            </w:r>
            <w:proofErr w:type="spellStart"/>
            <w:r>
              <w:rPr>
                <w:rFonts w:ascii="Arial" w:hAnsi="Arial" w:cs="Arial"/>
                <w:sz w:val="18"/>
              </w:rPr>
              <w:t>NemKonto</w:t>
            </w:r>
            <w:proofErr w:type="spellEnd"/>
            <w:r>
              <w:rPr>
                <w:rFonts w:ascii="Arial" w:hAnsi="Arial" w:cs="Arial"/>
                <w:sz w:val="18"/>
              </w:rPr>
              <w:t xml:space="preserve">' i stedet. </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MyndighedUdbetalingTypeKode</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MyndighedUdbetalingTypeKode</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w:t>
            </w:r>
            <w:proofErr w:type="spellStart"/>
            <w:r>
              <w:rPr>
                <w:rFonts w:ascii="Arial" w:hAnsi="Arial" w:cs="Arial"/>
                <w:sz w:val="18"/>
              </w:rPr>
              <w:t>DMIs</w:t>
            </w:r>
            <w:proofErr w:type="spellEnd"/>
            <w:r>
              <w:rPr>
                <w:rFonts w:ascii="Arial" w:hAnsi="Arial" w:cs="Arial"/>
                <w:sz w:val="18"/>
              </w:rPr>
              <w:t xml:space="preserve"> </w:t>
            </w:r>
            <w:proofErr w:type="spellStart"/>
            <w:r>
              <w:rPr>
                <w:rFonts w:ascii="Arial" w:hAnsi="Arial" w:cs="Arial"/>
                <w:sz w:val="18"/>
              </w:rPr>
              <w:t>myndighedudbetalingstype</w:t>
            </w:r>
            <w:proofErr w:type="spellEnd"/>
            <w:r>
              <w:rPr>
                <w:rFonts w:ascii="Arial" w:hAnsi="Arial" w:cs="Arial"/>
                <w:sz w:val="18"/>
              </w:rPr>
              <w: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 Løn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PENS: Pension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KNTH: Kontanthjælp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SDGP: Sygedagpenge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KSLD: Kreditsaldo fra EKKO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OVSK: Overskydende skat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RNTG: Rentegodtgørelse</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FERV: </w:t>
            </w:r>
            <w:proofErr w:type="spellStart"/>
            <w:r>
              <w:rPr>
                <w:rFonts w:ascii="Arial" w:hAnsi="Arial" w:cs="Arial"/>
                <w:sz w:val="18"/>
              </w:rPr>
              <w:t>FødevareErhverv</w:t>
            </w:r>
            <w:proofErr w:type="spellEnd"/>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CPRNummer</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10</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RentePeriodeBeløb</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RentePeriodeBeløbDKK</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RentePeriodeFraDato</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RentePeriodeTilDato</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RentePeriodeType</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Tekst30</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30</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w:t>
            </w:r>
            <w:proofErr w:type="spellStart"/>
            <w:r>
              <w:rPr>
                <w:rFonts w:ascii="Arial" w:hAnsi="Arial" w:cs="Arial"/>
                <w:sz w:val="18"/>
              </w:rPr>
              <w:t>F.eks</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Halvår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RenteÅrTilDatoBeløb</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RenteÅrTilDatoBeløbDKK</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Beløb</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decimal</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totalDigits: 13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ValutaKode</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Valuta</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3</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 xml:space="preserve">Domain: </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CVRNummer</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base: string</w:t>
            </w:r>
          </w:p>
          <w:p w:rsidR="00570436" w:rsidRPr="009C57E4"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C57E4">
              <w:rPr>
                <w:rFonts w:ascii="Arial" w:hAnsi="Arial" w:cs="Arial"/>
                <w:sz w:val="18"/>
                <w:lang w:val="en-US"/>
              </w:rPr>
              <w:t>maxLength: 8</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tc>
      </w:tr>
      <w:tr w:rsidR="00570436" w:rsidTr="00570436">
        <w:tc>
          <w:tcPr>
            <w:tcW w:w="3402"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SENummer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tc>
        <w:tc>
          <w:tcPr>
            <w:tcW w:w="4671" w:type="dxa"/>
          </w:tcPr>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570436" w:rsidRPr="00570436" w:rsidRDefault="00570436" w:rsidP="005704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70436" w:rsidRPr="00570436" w:rsidSect="00570436">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63B" w:rsidRDefault="00BB263B" w:rsidP="00570436">
      <w:pPr>
        <w:spacing w:line="240" w:lineRule="auto"/>
      </w:pPr>
      <w:r>
        <w:separator/>
      </w:r>
    </w:p>
  </w:endnote>
  <w:endnote w:type="continuationSeparator" w:id="0">
    <w:p w:rsidR="00BB263B" w:rsidRDefault="00BB263B" w:rsidP="00570436">
      <w:pPr>
        <w:spacing w:line="240" w:lineRule="auto"/>
      </w:pPr>
      <w:r>
        <w:continuationSeparator/>
      </w:r>
    </w:p>
  </w:endnote>
  <w:endnote w:type="continuationNotice" w:id="1">
    <w:p w:rsidR="00BB263B" w:rsidRDefault="00BB263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436" w:rsidRDefault="0057043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436" w:rsidRPr="00570436" w:rsidRDefault="00570436" w:rsidP="0057043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 xml:space="preserve">25. </w:t>
    </w:r>
    <w:del w:id="10" w:author="Martin Midtgaard" w:date="2011-10-26T10:03:00Z">
      <w:r w:rsidR="00263B3A">
        <w:rPr>
          <w:rFonts w:ascii="Arial" w:hAnsi="Arial" w:cs="Arial"/>
          <w:noProof/>
          <w:sz w:val="16"/>
        </w:rPr>
        <w:delText>august</w:delText>
      </w:r>
    </w:del>
    <w:ins w:id="11" w:author="Martin Midtgaard" w:date="2011-10-26T10:03:00Z">
      <w:r>
        <w:rPr>
          <w:rFonts w:ascii="Arial" w:hAnsi="Arial" w:cs="Arial"/>
          <w:noProof/>
          <w:sz w:val="16"/>
        </w:rPr>
        <w:t>oktober</w:t>
      </w:r>
    </w:ins>
    <w:r>
      <w:rPr>
        <w:rFonts w:ascii="Arial" w:hAnsi="Arial" w:cs="Arial"/>
        <w:noProof/>
        <w:sz w:val="16"/>
      </w:rPr>
      <w:t xml:space="preserve">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MFUnderretSamlingHent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9C57E4">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9C57E4">
      <w:rPr>
        <w:rFonts w:ascii="Arial" w:hAnsi="Arial" w:cs="Arial"/>
        <w:noProof/>
        <w:sz w:val="16"/>
      </w:rPr>
      <w:t>18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436" w:rsidRDefault="0057043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63B" w:rsidRDefault="00BB263B" w:rsidP="00570436">
      <w:pPr>
        <w:spacing w:line="240" w:lineRule="auto"/>
      </w:pPr>
      <w:r>
        <w:separator/>
      </w:r>
    </w:p>
  </w:footnote>
  <w:footnote w:type="continuationSeparator" w:id="0">
    <w:p w:rsidR="00BB263B" w:rsidRDefault="00BB263B" w:rsidP="00570436">
      <w:pPr>
        <w:spacing w:line="240" w:lineRule="auto"/>
      </w:pPr>
      <w:r>
        <w:continuationSeparator/>
      </w:r>
    </w:p>
  </w:footnote>
  <w:footnote w:type="continuationNotice" w:id="1">
    <w:p w:rsidR="00BB263B" w:rsidRDefault="00BB263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436" w:rsidRDefault="0057043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436" w:rsidRPr="00570436" w:rsidRDefault="00570436" w:rsidP="00570436">
    <w:pPr>
      <w:pStyle w:val="Sidehoved"/>
      <w:jc w:val="center"/>
      <w:rPr>
        <w:rFonts w:ascii="Arial" w:hAnsi="Arial" w:cs="Arial"/>
      </w:rPr>
    </w:pPr>
    <w:r w:rsidRPr="00570436">
      <w:rPr>
        <w:rFonts w:ascii="Arial" w:hAnsi="Arial" w:cs="Arial"/>
      </w:rPr>
      <w:t>Servicebeskrivelse</w:t>
    </w:r>
  </w:p>
  <w:p w:rsidR="00570436" w:rsidRPr="00570436" w:rsidRDefault="00570436" w:rsidP="0057043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436" w:rsidRDefault="0057043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436" w:rsidRPr="00570436" w:rsidRDefault="00570436" w:rsidP="00570436">
    <w:pPr>
      <w:pStyle w:val="Sidehoved"/>
      <w:jc w:val="center"/>
      <w:rPr>
        <w:rFonts w:ascii="Arial" w:hAnsi="Arial" w:cs="Arial"/>
      </w:rPr>
    </w:pPr>
    <w:r w:rsidRPr="00570436">
      <w:rPr>
        <w:rFonts w:ascii="Arial" w:hAnsi="Arial" w:cs="Arial"/>
      </w:rPr>
      <w:t>Datastrukturer</w:t>
    </w:r>
  </w:p>
  <w:p w:rsidR="00570436" w:rsidRPr="00570436" w:rsidRDefault="00570436" w:rsidP="0057043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436" w:rsidRDefault="00570436" w:rsidP="00570436">
    <w:pPr>
      <w:pStyle w:val="Sidehoved"/>
      <w:jc w:val="center"/>
      <w:rPr>
        <w:rFonts w:ascii="Arial" w:hAnsi="Arial" w:cs="Arial"/>
      </w:rPr>
    </w:pPr>
    <w:r>
      <w:rPr>
        <w:rFonts w:ascii="Arial" w:hAnsi="Arial" w:cs="Arial"/>
      </w:rPr>
      <w:t>Data elementer</w:t>
    </w:r>
  </w:p>
  <w:p w:rsidR="00570436" w:rsidRPr="00570436" w:rsidRDefault="00570436" w:rsidP="0057043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95176"/>
    <w:multiLevelType w:val="multilevel"/>
    <w:tmpl w:val="004491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436"/>
    <w:rsid w:val="00263B3A"/>
    <w:rsid w:val="00570436"/>
    <w:rsid w:val="006843F7"/>
    <w:rsid w:val="00892491"/>
    <w:rsid w:val="009C57E4"/>
    <w:rsid w:val="00BB263B"/>
    <w:rsid w:val="00FA67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7043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7043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7043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7043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7043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7043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7043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7043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7043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7043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7043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7043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7043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7043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7043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7043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7043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7043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7043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70436"/>
    <w:rPr>
      <w:rFonts w:ascii="Arial" w:hAnsi="Arial" w:cs="Arial"/>
      <w:b/>
      <w:sz w:val="30"/>
    </w:rPr>
  </w:style>
  <w:style w:type="paragraph" w:customStyle="1" w:styleId="Overskrift211pkt">
    <w:name w:val="Overskrift 2 + 11 pkt"/>
    <w:basedOn w:val="Normal"/>
    <w:link w:val="Overskrift211pktTegn"/>
    <w:rsid w:val="0057043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70436"/>
    <w:rPr>
      <w:rFonts w:ascii="Arial" w:hAnsi="Arial" w:cs="Arial"/>
      <w:b/>
    </w:rPr>
  </w:style>
  <w:style w:type="paragraph" w:customStyle="1" w:styleId="Normal11">
    <w:name w:val="Normal + 11"/>
    <w:basedOn w:val="Normal"/>
    <w:link w:val="Normal11Tegn"/>
    <w:rsid w:val="0057043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70436"/>
    <w:rPr>
      <w:rFonts w:ascii="Times New Roman" w:hAnsi="Times New Roman" w:cs="Times New Roman"/>
    </w:rPr>
  </w:style>
  <w:style w:type="paragraph" w:styleId="Sidehoved">
    <w:name w:val="header"/>
    <w:basedOn w:val="Normal"/>
    <w:link w:val="SidehovedTegn"/>
    <w:uiPriority w:val="99"/>
    <w:unhideWhenUsed/>
    <w:rsid w:val="0057043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70436"/>
  </w:style>
  <w:style w:type="paragraph" w:styleId="Sidefod">
    <w:name w:val="footer"/>
    <w:basedOn w:val="Normal"/>
    <w:link w:val="SidefodTegn"/>
    <w:uiPriority w:val="99"/>
    <w:unhideWhenUsed/>
    <w:rsid w:val="00570436"/>
    <w:pPr>
      <w:tabs>
        <w:tab w:val="center" w:pos="4819"/>
        <w:tab w:val="right" w:pos="9638"/>
      </w:tabs>
      <w:spacing w:line="240" w:lineRule="auto"/>
    </w:pPr>
  </w:style>
  <w:style w:type="character" w:customStyle="1" w:styleId="SidefodTegn">
    <w:name w:val="Sidefod Tegn"/>
    <w:basedOn w:val="Standardskrifttypeiafsnit"/>
    <w:link w:val="Sidefod"/>
    <w:uiPriority w:val="99"/>
    <w:rsid w:val="00570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7043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7043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7043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7043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7043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7043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7043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7043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7043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7043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7043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7043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7043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7043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7043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7043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7043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7043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7043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70436"/>
    <w:rPr>
      <w:rFonts w:ascii="Arial" w:hAnsi="Arial" w:cs="Arial"/>
      <w:b/>
      <w:sz w:val="30"/>
    </w:rPr>
  </w:style>
  <w:style w:type="paragraph" w:customStyle="1" w:styleId="Overskrift211pkt">
    <w:name w:val="Overskrift 2 + 11 pkt"/>
    <w:basedOn w:val="Normal"/>
    <w:link w:val="Overskrift211pktTegn"/>
    <w:rsid w:val="0057043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70436"/>
    <w:rPr>
      <w:rFonts w:ascii="Arial" w:hAnsi="Arial" w:cs="Arial"/>
      <w:b/>
    </w:rPr>
  </w:style>
  <w:style w:type="paragraph" w:customStyle="1" w:styleId="Normal11">
    <w:name w:val="Normal + 11"/>
    <w:basedOn w:val="Normal"/>
    <w:link w:val="Normal11Tegn"/>
    <w:rsid w:val="0057043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70436"/>
    <w:rPr>
      <w:rFonts w:ascii="Times New Roman" w:hAnsi="Times New Roman" w:cs="Times New Roman"/>
    </w:rPr>
  </w:style>
  <w:style w:type="paragraph" w:styleId="Sidehoved">
    <w:name w:val="header"/>
    <w:basedOn w:val="Normal"/>
    <w:link w:val="SidehovedTegn"/>
    <w:uiPriority w:val="99"/>
    <w:unhideWhenUsed/>
    <w:rsid w:val="0057043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70436"/>
  </w:style>
  <w:style w:type="paragraph" w:styleId="Sidefod">
    <w:name w:val="footer"/>
    <w:basedOn w:val="Normal"/>
    <w:link w:val="SidefodTegn"/>
    <w:uiPriority w:val="99"/>
    <w:unhideWhenUsed/>
    <w:rsid w:val="00570436"/>
    <w:pPr>
      <w:tabs>
        <w:tab w:val="center" w:pos="4819"/>
        <w:tab w:val="right" w:pos="9638"/>
      </w:tabs>
      <w:spacing w:line="240" w:lineRule="auto"/>
    </w:pPr>
  </w:style>
  <w:style w:type="character" w:customStyle="1" w:styleId="SidefodTegn">
    <w:name w:val="Sidefod Tegn"/>
    <w:basedOn w:val="Standardskrifttypeiafsnit"/>
    <w:link w:val="Sidefod"/>
    <w:uiPriority w:val="99"/>
    <w:rsid w:val="00570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5A938-EA1F-4ACF-AA5E-DF7F4E234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3965</Words>
  <Characters>24193</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Poul V Madsen</cp:lastModifiedBy>
  <cp:revision>2</cp:revision>
  <dcterms:created xsi:type="dcterms:W3CDTF">2011-10-26T08:03:00Z</dcterms:created>
  <dcterms:modified xsi:type="dcterms:W3CDTF">2011-10-26T08:03:00Z</dcterms:modified>
</cp:coreProperties>
</file>