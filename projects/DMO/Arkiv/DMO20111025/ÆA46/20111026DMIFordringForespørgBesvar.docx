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D7" w:rsidRDefault="00384A32" w:rsidP="00384A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GoBack"/>
      <w:bookmarkEnd w:id="0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384A32" w:rsidTr="00384A32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384A32">
              <w:rPr>
                <w:rFonts w:ascii="Arial" w:hAnsi="Arial" w:cs="Arial"/>
                <w:b/>
                <w:sz w:val="30"/>
              </w:rPr>
              <w:t>DMIFordringForespørgBesvar</w:t>
            </w:r>
            <w:proofErr w:type="spellEnd"/>
          </w:p>
        </w:tc>
      </w:tr>
      <w:tr w:rsidR="00384A32" w:rsidTr="00384A32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84A32" w:rsidTr="00384A32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del w:id="1" w:author="Poul V Madsen" w:date="2011-10-26T10:22:00Z">
              <w:r w:rsidR="00092F48">
                <w:rPr>
                  <w:rFonts w:ascii="Arial" w:hAnsi="Arial" w:cs="Arial"/>
                  <w:sz w:val="18"/>
                </w:rPr>
                <w:delText>0</w:delText>
              </w:r>
            </w:del>
            <w:ins w:id="2" w:author="Poul V Madsen" w:date="2011-10-26T10:22:00Z">
              <w:r>
                <w:rPr>
                  <w:rFonts w:ascii="Arial" w:hAnsi="Arial" w:cs="Arial"/>
                  <w:sz w:val="18"/>
                </w:rPr>
                <w:t>2</w:t>
              </w:r>
            </w:ins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384A32" w:rsidRPr="00384A32" w:rsidRDefault="00092F48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" w:author="Poul V Madsen" w:date="2011-10-26T10:22:00Z">
              <w:r>
                <w:rPr>
                  <w:rFonts w:ascii="Arial" w:hAnsi="Arial" w:cs="Arial"/>
                  <w:sz w:val="18"/>
                </w:rPr>
                <w:delText>31-3</w:delText>
              </w:r>
            </w:del>
            <w:ins w:id="4" w:author="Poul V Madsen" w:date="2011-10-26T10:22:00Z">
              <w:r w:rsidR="00384A32">
                <w:rPr>
                  <w:rFonts w:ascii="Arial" w:hAnsi="Arial" w:cs="Arial"/>
                  <w:sz w:val="18"/>
                </w:rPr>
                <w:t>14-9</w:t>
              </w:r>
            </w:ins>
            <w:r w:rsidR="00384A32">
              <w:rPr>
                <w:rFonts w:ascii="Arial" w:hAnsi="Arial" w:cs="Arial"/>
                <w:sz w:val="18"/>
              </w:rPr>
              <w:t>-2011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verificere hvorvidt en kunde (eller flere kunder) har fordringer (af en af fordringsarterne: inddrivelse-, modregning- og/eller transport/udlægsfordringer) i DMI.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giver servicekalder mulighed for enten at spørge på 1) en myndighedsudbetalingstype 2) ELLER blot på om kunde er registreret i DMI.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Ved forespørgsel med specifik myndighedsudbetalingstype og periode: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spørges på om der er registreret fordringer (af en eller flere af fordringsarterne: Inddrivelse-, Modregning- og/eller Transport/udlægsfordringer) for en specifik kunde og om der må modregnes med en specifik myndighedsudbetalingstype og periode.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svarer på at DMI kan anvende myndighedsudbetalingen til modregning. I den forbindelse tager DMI adgangen til modregning for den specifikke myndighedsudbetalingstype og eventuelle begrænsninger (kundespecifikke eller </w:t>
            </w:r>
            <w:proofErr w:type="gramStart"/>
            <w:r>
              <w:rPr>
                <w:rFonts w:ascii="Arial" w:hAnsi="Arial" w:cs="Arial"/>
                <w:sz w:val="18"/>
              </w:rPr>
              <w:t>generelle)  i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adgangen til modregning i betragtning.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Ved forespørgsel på kunde i DMI: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spørges på om der er registreret fordringer (af en eller flere af fordringsarterne: Inddrivelse-, Modregning- og/eller Transport/udlægsfordringer) for en specifik kunde.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svarer på om der er mistanke om DMI kan anvende myndighedsudbetalingen til modregning. DMI forholder sig således ikke i denne forbindelse til adgangen til modregning (som er en egenskab der knytter sig til en specifik myndighedsudbetalingstype, som ikke oplyses ved denne type kald af servicen). Kunde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være generel og skal som minimum kunne kaldes af følgende systemer: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SAP38, SLUT, DR, DMO, KOBRA, KL (som alle er interne SKAT systemer).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anbefales at kalderen altid bruger "forespørgsel med specifik myndighedsudbetalingstype og periode" hvor dette er muligt. Det giver DMI den bedste mulighed for at levere et svar der er specifik i forhold til den proces som kalderen er i gang med at gennemføre.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DMIFordringForespørgBesvar_I</w:t>
            </w:r>
            <w:proofErr w:type="spellEnd"/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FordringForespørgselValgListe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FordringForespørgselValg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ReturnerSamletBeløbForModregning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DMIFordringForespørgBesvar_O</w:t>
            </w:r>
            <w:proofErr w:type="spellEnd"/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SvarValgListe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SvarValg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Generel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ModregningMarkering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MyndighedUdbetalingPeriodeStruktur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ModregningMarkering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SamletBeløbMedRenterForModregning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SamletBeløbForModregning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RenterTilDato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DMIFordringForespørgBesvar_FejlId</w:t>
            </w:r>
            <w:proofErr w:type="spellEnd"/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FejlIdentifikatorer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gyldig (se værdisæt)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være mindre end eller lig med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9xx (endnu ikke fastsat af CSC)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Forespørgsel afvises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" w:author="Poul V Madsen" w:date="2011-10-26T10:22:00Z"/>
                <w:rFonts w:ascii="Arial" w:hAnsi="Arial" w:cs="Arial"/>
                <w:sz w:val="18"/>
              </w:rPr>
            </w:pPr>
            <w:ins w:id="6" w:author="Poul V Madsen" w:date="2011-10-26T10:22:00Z">
              <w:r>
                <w:rPr>
                  <w:rFonts w:ascii="Arial" w:hAnsi="Arial" w:cs="Arial"/>
                  <w:sz w:val="18"/>
                </w:rPr>
                <w:t>______________________________________________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</w:t>
            </w:r>
            <w:del w:id="7" w:author="Poul V Madsen" w:date="2011-10-26T10:22:00Z">
              <w:r w:rsidR="00092F48">
                <w:rPr>
                  <w:rFonts w:ascii="Arial" w:hAnsi="Arial" w:cs="Arial"/>
                  <w:sz w:val="18"/>
                </w:rPr>
                <w:delText>MyndighedUdbetalingPeriodeType</w:delText>
              </w:r>
            </w:del>
            <w:ins w:id="8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Ukendt system fejl 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</w:t>
            </w:r>
            <w:del w:id="9" w:author="Poul V Madsen" w:date="2011-10-26T10:22:00Z">
              <w:r w:rsidR="00092F48">
                <w:rPr>
                  <w:rFonts w:ascii="Arial" w:hAnsi="Arial" w:cs="Arial"/>
                  <w:sz w:val="18"/>
                </w:rPr>
                <w:delText>9xx (endnu ikke fastsat af CSC)</w:delText>
              </w:r>
            </w:del>
            <w:ins w:id="10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-1 </w:t>
              </w:r>
            </w:ins>
          </w:p>
          <w:p w:rsidR="00092F48" w:rsidRDefault="00092F48" w:rsidP="00092F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1" w:author="Poul V Madsen" w:date="2011-10-26T10:22:00Z"/>
                <w:rFonts w:ascii="Arial" w:hAnsi="Arial" w:cs="Arial"/>
                <w:sz w:val="18"/>
              </w:rPr>
            </w:pPr>
            <w:del w:id="12" w:author="Poul V Madsen" w:date="2011-10-26T10:22:00Z">
              <w:r>
                <w:rPr>
                  <w:rFonts w:ascii="Arial" w:hAnsi="Arial" w:cs="Arial"/>
                  <w:sz w:val="18"/>
                </w:rPr>
                <w:delText>Reaktion: Forespørgsel afvises</w:delText>
              </w:r>
            </w:del>
          </w:p>
          <w:p w:rsidR="00092F48" w:rsidRDefault="00092F48" w:rsidP="00092F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13" w:author="Poul V Madsen" w:date="2011-10-26T10:22:00Z"/>
                <w:rFonts w:ascii="Arial" w:hAnsi="Arial" w:cs="Arial"/>
                <w:sz w:val="18"/>
              </w:rPr>
            </w:pPr>
            <w:del w:id="14" w:author="Poul V Madsen" w:date="2011-10-26T10:22:00Z">
              <w:r>
                <w:rPr>
                  <w:rFonts w:ascii="Arial" w:hAnsi="Arial" w:cs="Arial"/>
                  <w:sz w:val="18"/>
                </w:rPr>
                <w:delText>Parameterliste: MyndighedUdbetalingPeriodeType</w:delText>
              </w:r>
            </w:del>
          </w:p>
          <w:p w:rsidR="00384A32" w:rsidRDefault="00092F48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" w:author="Poul V Madsen" w:date="2011-10-26T10:22:00Z"/>
                <w:rFonts w:ascii="Arial" w:hAnsi="Arial" w:cs="Arial"/>
                <w:sz w:val="18"/>
              </w:rPr>
            </w:pPr>
            <w:del w:id="16" w:author="Poul V Madsen" w:date="2011-10-26T10:22:00Z">
              <w:r>
                <w:rPr>
                  <w:rFonts w:ascii="Arial" w:hAnsi="Arial" w:cs="Arial"/>
                  <w:sz w:val="18"/>
                </w:rPr>
                <w:delText>NB! Hvis dette felt skal valideres, så skal beskrivelse af dataelement justeres. Sagsbehandler skal IKKE "...i fri tekst" kunne beskrive periode.</w:delText>
              </w:r>
            </w:del>
            <w:ins w:id="17" w:author="Poul V Madsen" w:date="2011-10-26T10:22:00Z">
              <w:r w:rsidR="00384A32">
                <w:rPr>
                  <w:rFonts w:ascii="Arial" w:hAnsi="Arial" w:cs="Arial"/>
                  <w:sz w:val="18"/>
                </w:rPr>
                <w:t xml:space="preserve">Reaktion: Besked: Ukendt system fejl. Kontakt venligst SKAT for hjælp og </w:t>
              </w:r>
              <w:proofErr w:type="spellStart"/>
              <w:r w:rsidR="00384A32">
                <w:rPr>
                  <w:rFonts w:ascii="Arial" w:hAnsi="Arial" w:cs="Arial"/>
                  <w:sz w:val="18"/>
                </w:rPr>
                <w:t>næmere</w:t>
              </w:r>
              <w:proofErr w:type="spellEnd"/>
              <w:r w:rsidR="00384A32">
                <w:rPr>
                  <w:rFonts w:ascii="Arial" w:hAnsi="Arial" w:cs="Arial"/>
                  <w:sz w:val="18"/>
                </w:rPr>
                <w:t xml:space="preserve"> information. 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" w:author="Poul V Madsen" w:date="2011-10-26T10:22:00Z"/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" w:author="Poul V Madsen" w:date="2011-10-26T10:22:00Z"/>
                <w:rFonts w:ascii="Arial" w:hAnsi="Arial" w:cs="Arial"/>
                <w:sz w:val="18"/>
              </w:rPr>
            </w:pPr>
            <w:ins w:id="20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Validering: Service ikke tilgængelig 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" w:author="Poul V Madsen" w:date="2011-10-26T10:22:00Z"/>
                <w:rFonts w:ascii="Arial" w:hAnsi="Arial" w:cs="Arial"/>
                <w:sz w:val="18"/>
              </w:rPr>
            </w:pPr>
            <w:ins w:id="22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Fejlnummer: -3 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Poul V Madsen" w:date="2011-10-26T10:22:00Z"/>
                <w:rFonts w:ascii="Arial" w:hAnsi="Arial" w:cs="Arial"/>
                <w:sz w:val="18"/>
              </w:rPr>
            </w:pPr>
            <w:ins w:id="24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Reaktion: Besked: Service ikke tilgængelig. Kontakt venligst SKAT for hjælp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næmere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information. 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" w:author="Poul V Madsen" w:date="2011-10-26T10:22:00Z"/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" w:author="Poul V Madsen" w:date="2011-10-26T10:22:00Z"/>
                <w:rFonts w:ascii="Arial" w:hAnsi="Arial" w:cs="Arial"/>
                <w:sz w:val="18"/>
              </w:rPr>
            </w:pPr>
            <w:ins w:id="27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Validering: Kompensering ikke mulig 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" w:author="Poul V Madsen" w:date="2011-10-26T10:22:00Z"/>
                <w:rFonts w:ascii="Arial" w:hAnsi="Arial" w:cs="Arial"/>
                <w:sz w:val="18"/>
              </w:rPr>
            </w:pPr>
            <w:ins w:id="29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Fejlnummer: -4 </w:t>
              </w:r>
            </w:ins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30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Reaktion: Besked: Kompensering ikke mulig. Kontakt venligst SKAT for hjælp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næmere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information.</w:t>
              </w:r>
            </w:ins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84A32" w:rsidTr="00384A32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Adhoc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Aktører: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Interne SKAT systemer</w:t>
            </w:r>
          </w:p>
        </w:tc>
      </w:tr>
    </w:tbl>
    <w:p w:rsidR="00384A32" w:rsidRDefault="00384A32" w:rsidP="00384A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84A32" w:rsidSect="00384A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84A32" w:rsidRDefault="00384A32" w:rsidP="00384A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84A32" w:rsidTr="00384A32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84A32" w:rsidTr="00384A32">
        <w:tc>
          <w:tcPr>
            <w:tcW w:w="10345" w:type="dxa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KundeStruktur</w:t>
            </w:r>
            <w:proofErr w:type="spellEnd"/>
          </w:p>
        </w:tc>
      </w:tr>
      <w:tr w:rsidR="00384A32" w:rsidTr="00384A32">
        <w:tc>
          <w:tcPr>
            <w:tcW w:w="10345" w:type="dxa"/>
            <w:vAlign w:val="center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84A32" w:rsidTr="00384A32">
        <w:tc>
          <w:tcPr>
            <w:tcW w:w="10345" w:type="dxa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84A32" w:rsidTr="00384A32">
        <w:tc>
          <w:tcPr>
            <w:tcW w:w="10345" w:type="dxa"/>
            <w:shd w:val="clear" w:color="auto" w:fill="FFFFFF"/>
            <w:vAlign w:val="center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1" w:author="Poul V Madsen" w:date="2011-10-26T10:22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</w:t>
            </w:r>
            <w:del w:id="32" w:author="Poul V Madsen" w:date="2011-10-26T10:22:00Z">
              <w:r w:rsidR="00092F48">
                <w:rPr>
                  <w:rFonts w:ascii="Arial" w:hAnsi="Arial" w:cs="Arial"/>
                  <w:sz w:val="18"/>
                </w:rPr>
                <w:delText xml:space="preserve"> </w:delText>
              </w:r>
            </w:del>
            <w:ins w:id="33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De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optionelle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felter er ikke garanteret udfyldt i alle services hvor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KundeStruktur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benyttes.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4" w:author="Poul V Madsen" w:date="2011-10-26T10:22:00Z"/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5" w:author="Poul V Madsen" w:date="2011-10-26T10:22:00Z"/>
                <w:rFonts w:ascii="Arial" w:hAnsi="Arial" w:cs="Arial"/>
                <w:sz w:val="18"/>
              </w:rPr>
            </w:pPr>
            <w:ins w:id="36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Hvis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KundeNavn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er udfyldt er det baseret på navne-information i CSR-P, ES eller AKR.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7" w:author="Poul V Madsen" w:date="2011-10-26T10:22:00Z"/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8" w:author="Poul V Madsen" w:date="2011-10-26T10:22:00Z"/>
                <w:rFonts w:ascii="Arial" w:hAnsi="Arial" w:cs="Arial"/>
                <w:sz w:val="18"/>
              </w:rPr>
            </w:pPr>
            <w:ins w:id="39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For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=SE-Virksomhed kan </w:t>
              </w:r>
              <w:proofErr w:type="spellStart"/>
              <w:r>
                <w:rPr>
                  <w:rFonts w:ascii="Arial" w:hAnsi="Arial" w:cs="Arial"/>
                  <w:sz w:val="18"/>
                </w:rPr>
                <w:t>VirksomhedCVRNummer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DriftFormKode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være udfyldt,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0" w:author="Poul V Madsen" w:date="2011-10-26T10:22:00Z"/>
                <w:rFonts w:ascii="Arial" w:hAnsi="Arial" w:cs="Arial"/>
                <w:sz w:val="18"/>
              </w:rPr>
            </w:pPr>
            <w:ins w:id="41" w:author="Poul V Madsen" w:date="2011-10-26T10:22:00Z">
              <w:r>
                <w:rPr>
                  <w:rFonts w:ascii="Arial" w:hAnsi="Arial" w:cs="Arial"/>
                  <w:sz w:val="18"/>
                </w:rPr>
                <w:t xml:space="preserve">og hvis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DriftFormKodee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=Enkeltmandsfirma vil </w:t>
              </w:r>
              <w:proofErr w:type="spellStart"/>
              <w:r>
                <w:rPr>
                  <w:rFonts w:ascii="Arial" w:hAnsi="Arial" w:cs="Arial"/>
                  <w:sz w:val="18"/>
                </w:rPr>
                <w:t>EnkeltmandVirksomhedEjer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være sat.</w:t>
              </w:r>
            </w:ins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2" w:author="Poul V Madsen" w:date="2011-10-26T10:22:00Z"/>
                <w:rFonts w:ascii="Arial" w:hAnsi="Arial" w:cs="Arial"/>
                <w:sz w:val="18"/>
              </w:rPr>
            </w:pPr>
          </w:p>
          <w:p w:rsidR="00092F48" w:rsidRDefault="00384A32" w:rsidP="00092F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3" w:author="Poul V Madsen" w:date="2011-10-26T10:22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</w:t>
            </w:r>
            <w:del w:id="44" w:author="Poul V Madsen" w:date="2011-10-26T10:22:00Z">
              <w:r w:rsidR="00092F48">
                <w:rPr>
                  <w:rFonts w:ascii="Arial" w:hAnsi="Arial" w:cs="Arial"/>
                  <w:sz w:val="18"/>
                </w:rPr>
                <w:delText xml:space="preserve"> og EFI, men er ikke garanteret at være udfyldt i alle services hvor KundeStruktur benyttes.</w:delText>
              </w:r>
            </w:del>
          </w:p>
          <w:p w:rsidR="00092F48" w:rsidRDefault="00092F48" w:rsidP="00092F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5" w:author="Poul V Madsen" w:date="2011-10-26T10:22:00Z"/>
                <w:rFonts w:ascii="Arial" w:hAnsi="Arial" w:cs="Arial"/>
                <w:sz w:val="18"/>
              </w:rPr>
            </w:pPr>
          </w:p>
          <w:p w:rsidR="00092F48" w:rsidRDefault="00092F48" w:rsidP="00092F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6" w:author="Poul V Madsen" w:date="2011-10-26T10:22:00Z"/>
                <w:rFonts w:ascii="Arial" w:hAnsi="Arial" w:cs="Arial"/>
                <w:sz w:val="18"/>
              </w:rPr>
            </w:pPr>
            <w:del w:id="47" w:author="Poul V Madsen" w:date="2011-10-26T10:22:00Z">
              <w:r>
                <w:rPr>
                  <w:rFonts w:ascii="Arial" w:hAnsi="Arial" w:cs="Arial"/>
                  <w:sz w:val="18"/>
                </w:rPr>
                <w:delText>MF udfylder altid KundeNavn baseret på navne information i CSR-P, ES eller AKR.</w:delText>
              </w:r>
            </w:del>
          </w:p>
          <w:p w:rsidR="00092F48" w:rsidRDefault="00092F48" w:rsidP="00092F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8" w:author="Poul V Madsen" w:date="2011-10-26T10:22:00Z"/>
                <w:rFonts w:ascii="Arial" w:hAnsi="Arial" w:cs="Arial"/>
                <w:sz w:val="18"/>
              </w:rPr>
            </w:pPr>
          </w:p>
          <w:p w:rsidR="00384A32" w:rsidRPr="00384A32" w:rsidRDefault="00092F48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9" w:author="Poul V Madsen" w:date="2011-10-26T10:22:00Z">
              <w:r>
                <w:rPr>
                  <w:rFonts w:ascii="Arial" w:hAnsi="Arial" w:cs="Arial"/>
                  <w:sz w:val="18"/>
                </w:rPr>
                <w:delText>For  KundeType=SE-Virksomhed vil MF udfylde VirksomhedCVRNummer  og DriftFormKode. Hvis DriftFormKode er Enkeltmandsfirma vil MF også udfylde EnkeltmandVirksomhedEjer.</w:delText>
              </w:r>
            </w:del>
            <w:ins w:id="50" w:author="Poul V Madsen" w:date="2011-10-26T10:22:00Z">
              <w:r w:rsidR="00384A32">
                <w:rPr>
                  <w:rFonts w:ascii="Arial" w:hAnsi="Arial" w:cs="Arial"/>
                  <w:sz w:val="18"/>
                </w:rPr>
                <w:t>.</w:t>
              </w:r>
            </w:ins>
          </w:p>
        </w:tc>
      </w:tr>
    </w:tbl>
    <w:p w:rsidR="00384A32" w:rsidRDefault="00384A32" w:rsidP="00384A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384A32" w:rsidTr="00384A32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84A32" w:rsidTr="00384A32">
        <w:tc>
          <w:tcPr>
            <w:tcW w:w="10345" w:type="dxa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MyndighedUdbetalingPeriodeStruktur</w:t>
            </w:r>
            <w:proofErr w:type="spellEnd"/>
          </w:p>
        </w:tc>
      </w:tr>
      <w:tr w:rsidR="00384A32" w:rsidTr="00384A32">
        <w:tc>
          <w:tcPr>
            <w:tcW w:w="10345" w:type="dxa"/>
            <w:vAlign w:val="center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84A32" w:rsidRDefault="00384A32" w:rsidP="00384A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84A32" w:rsidRDefault="00384A32" w:rsidP="00384A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84A32" w:rsidSect="00384A32">
          <w:head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84A32" w:rsidRDefault="00384A32" w:rsidP="00384A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384A32" w:rsidTr="00384A32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Kode</w:t>
            </w:r>
            <w:proofErr w:type="spellEnd"/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50E1F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Entydig kode som identificerer en </w:t>
            </w:r>
            <w:proofErr w:type="spellStart"/>
            <w:r>
              <w:rPr>
                <w:rFonts w:ascii="Arial" w:hAnsi="Arial" w:cs="Arial"/>
                <w:sz w:val="18"/>
              </w:rPr>
              <w:t>driftform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DriftFormTekstLang</w:t>
            </w:r>
            <w:proofErr w:type="spellEnd"/>
            <w:r>
              <w:rPr>
                <w:rFonts w:ascii="Arial" w:hAnsi="Arial" w:cs="Arial"/>
                <w:sz w:val="18"/>
              </w:rPr>
              <w:tab/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DriftFormTekstKort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 xml:space="preserve">Selvejende institution, forening, fond </w:t>
            </w:r>
            <w:proofErr w:type="spellStart"/>
            <w:r>
              <w:rPr>
                <w:rFonts w:ascii="Arial" w:hAnsi="Arial" w:cs="Arial"/>
                <w:sz w:val="18"/>
              </w:rPr>
              <w:t>mv</w:t>
            </w:r>
            <w:proofErr w:type="spellEnd"/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</w:r>
            <w:proofErr w:type="gramStart"/>
            <w:r>
              <w:rPr>
                <w:rFonts w:ascii="Arial" w:hAnsi="Arial" w:cs="Arial"/>
                <w:sz w:val="18"/>
              </w:rPr>
              <w:t>Folkekirkeligt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lastRenderedPageBreak/>
              <w:t>base: string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50E1F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 på kunde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KundeNummer</w:t>
            </w:r>
            <w:proofErr w:type="spellEnd"/>
          </w:p>
        </w:tc>
        <w:tc>
          <w:tcPr>
            <w:tcW w:w="1701" w:type="dxa"/>
          </w:tcPr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50E1F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50E1F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ModregningMarkering</w:t>
            </w:r>
            <w:proofErr w:type="spellEnd"/>
          </w:p>
        </w:tc>
        <w:tc>
          <w:tcPr>
            <w:tcW w:w="170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Angivelse af hvorvidt DMI potentielt kan anvende myndighedsudbetalingen til modregning.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en myndighedsudbetalingen vedrører. 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 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</w:tcPr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50E1F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Sagsbehandlers mulighed for i fri tekst at </w:t>
            </w:r>
            <w:proofErr w:type="gramStart"/>
            <w:r>
              <w:rPr>
                <w:rFonts w:ascii="Arial" w:hAnsi="Arial" w:cs="Arial"/>
                <w:sz w:val="18"/>
              </w:rPr>
              <w:t>beskrive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periode. </w:t>
            </w:r>
            <w:proofErr w:type="spellStart"/>
            <w:r>
              <w:rPr>
                <w:rFonts w:ascii="Arial" w:hAnsi="Arial" w:cs="Arial"/>
                <w:sz w:val="18"/>
              </w:rPr>
              <w:t>F.eks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</w:tc>
        <w:tc>
          <w:tcPr>
            <w:tcW w:w="170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LØN: Løn 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PENS: Pension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KNTH: Kontanthjælp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SDGP: Sygedagpenge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ADGP: Arbejdsløshedsdagpenge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KSLD: Kreditsaldo fra EKKO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OVSK: Overskydende skat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BOST: Boligstøtte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BBID: Børnebidrag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RNTG: Rentegodtgørelse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FERV: </w:t>
            </w:r>
            <w:proofErr w:type="spellStart"/>
            <w:r>
              <w:rPr>
                <w:rFonts w:ascii="Arial" w:hAnsi="Arial" w:cs="Arial"/>
                <w:sz w:val="18"/>
              </w:rPr>
              <w:t>FødevareErhverv</w:t>
            </w:r>
            <w:proofErr w:type="spellEnd"/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CPRNummer</w:t>
            </w:r>
            <w:proofErr w:type="spellEnd"/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50E1F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RenterTilDato</w:t>
            </w:r>
            <w:proofErr w:type="spellEnd"/>
          </w:p>
        </w:tc>
        <w:tc>
          <w:tcPr>
            <w:tcW w:w="170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Dato </w:t>
            </w:r>
            <w:proofErr w:type="gramStart"/>
            <w:r>
              <w:rPr>
                <w:rFonts w:ascii="Arial" w:hAnsi="Arial" w:cs="Arial"/>
                <w:sz w:val="18"/>
              </w:rPr>
              <w:t>hvortil  renter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skal beregnes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ReturnerSamletBeløbForModregning</w:t>
            </w:r>
            <w:proofErr w:type="spellEnd"/>
          </w:p>
        </w:tc>
        <w:tc>
          <w:tcPr>
            <w:tcW w:w="170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man ønsker at output skal indeholde returnere samlet beløb for modregning (inklusiv renter). Default er "false" for nej.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SamletBeløbForModregning</w:t>
            </w:r>
            <w:proofErr w:type="spellEnd"/>
          </w:p>
        </w:tc>
        <w:tc>
          <w:tcPr>
            <w:tcW w:w="1701" w:type="dxa"/>
          </w:tcPr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F50E1F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Samlet aktuelle beløb på fordringer, der må modregnes for den specifikke myndighedsudbetalingstype. </w:t>
            </w:r>
          </w:p>
        </w:tc>
      </w:tr>
      <w:tr w:rsidR="00384A32" w:rsidTr="00384A32">
        <w:tc>
          <w:tcPr>
            <w:tcW w:w="3402" w:type="dxa"/>
          </w:tcPr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CVRNummer</w:t>
            </w:r>
            <w:proofErr w:type="spellEnd"/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50E1F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384A32" w:rsidRPr="00F50E1F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50E1F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50E1F">
              <w:rPr>
                <w:rFonts w:ascii="Arial" w:hAnsi="Arial" w:cs="Arial"/>
                <w:sz w:val="18"/>
                <w:lang w:val="en-US"/>
              </w:rPr>
              <w:t>: 8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84A32" w:rsidRPr="00384A32" w:rsidRDefault="00384A32" w:rsidP="00384A3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</w:tbl>
    <w:p w:rsidR="00384A32" w:rsidRPr="00384A32" w:rsidRDefault="00384A32" w:rsidP="00384A3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84A32" w:rsidRPr="00384A32" w:rsidSect="00384A32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5EB" w:rsidRDefault="001665EB" w:rsidP="00384A32">
      <w:r>
        <w:separator/>
      </w:r>
    </w:p>
  </w:endnote>
  <w:endnote w:type="continuationSeparator" w:id="0">
    <w:p w:rsidR="001665EB" w:rsidRDefault="001665EB" w:rsidP="00384A32">
      <w:r>
        <w:continuationSeparator/>
      </w:r>
    </w:p>
  </w:endnote>
  <w:endnote w:type="continuationNotice" w:id="1">
    <w:p w:rsidR="001665EB" w:rsidRDefault="001665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2" w:rsidRDefault="00384A3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2" w:rsidRPr="00384A32" w:rsidRDefault="00384A32" w:rsidP="00384A3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 w:rsidR="00F50E1F">
      <w:rPr>
        <w:rFonts w:ascii="Arial" w:hAnsi="Arial" w:cs="Arial"/>
        <w:noProof/>
        <w:sz w:val="16"/>
      </w:rPr>
      <w:t>26.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DMIFordringForespørgBesvar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F50E1F"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F50E1F"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2" w:rsidRDefault="00384A3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5EB" w:rsidRDefault="001665EB" w:rsidP="00384A32">
      <w:r>
        <w:separator/>
      </w:r>
    </w:p>
  </w:footnote>
  <w:footnote w:type="continuationSeparator" w:id="0">
    <w:p w:rsidR="001665EB" w:rsidRDefault="001665EB" w:rsidP="00384A32">
      <w:r>
        <w:continuationSeparator/>
      </w:r>
    </w:p>
  </w:footnote>
  <w:footnote w:type="continuationNotice" w:id="1">
    <w:p w:rsidR="001665EB" w:rsidRDefault="001665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2" w:rsidRDefault="00384A3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2" w:rsidRPr="00384A32" w:rsidRDefault="00384A32" w:rsidP="00384A32">
    <w:pPr>
      <w:pStyle w:val="Sidehoved"/>
      <w:jc w:val="center"/>
      <w:rPr>
        <w:rFonts w:ascii="Arial" w:hAnsi="Arial" w:cs="Arial"/>
      </w:rPr>
    </w:pPr>
    <w:r w:rsidRPr="00384A32">
      <w:rPr>
        <w:rFonts w:ascii="Arial" w:hAnsi="Arial" w:cs="Arial"/>
      </w:rPr>
      <w:t>Servicebeskrivelse</w:t>
    </w:r>
  </w:p>
  <w:p w:rsidR="00384A32" w:rsidRPr="00384A32" w:rsidRDefault="00384A32" w:rsidP="00384A3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2" w:rsidRDefault="00384A3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2" w:rsidRPr="00384A32" w:rsidRDefault="00384A32" w:rsidP="00384A32">
    <w:pPr>
      <w:pStyle w:val="Sidehoved"/>
      <w:jc w:val="center"/>
      <w:rPr>
        <w:rFonts w:ascii="Arial" w:hAnsi="Arial" w:cs="Arial"/>
      </w:rPr>
    </w:pPr>
    <w:r w:rsidRPr="00384A32">
      <w:rPr>
        <w:rFonts w:ascii="Arial" w:hAnsi="Arial" w:cs="Arial"/>
      </w:rPr>
      <w:t>Datastrukturer</w:t>
    </w:r>
  </w:p>
  <w:p w:rsidR="00384A32" w:rsidRPr="00384A32" w:rsidRDefault="00384A32" w:rsidP="00384A3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A32" w:rsidRDefault="00384A32" w:rsidP="00384A3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84A32" w:rsidRPr="00384A32" w:rsidRDefault="00384A32" w:rsidP="00384A3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2DC1"/>
    <w:multiLevelType w:val="multilevel"/>
    <w:tmpl w:val="EF182F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32"/>
    <w:rsid w:val="00062E9B"/>
    <w:rsid w:val="00092F48"/>
    <w:rsid w:val="001665EB"/>
    <w:rsid w:val="003717A5"/>
    <w:rsid w:val="00384A32"/>
    <w:rsid w:val="00636BE0"/>
    <w:rsid w:val="006843F7"/>
    <w:rsid w:val="00892491"/>
    <w:rsid w:val="00990E0F"/>
    <w:rsid w:val="00F1492B"/>
    <w:rsid w:val="00F5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84A32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4A32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84A3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4A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4A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4A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4A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4A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4A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4A3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4A3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4A3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4A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4A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4A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4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4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4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84A32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84A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84A32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84A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84A32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84A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84A3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84A32"/>
  </w:style>
  <w:style w:type="paragraph" w:styleId="Sidefod">
    <w:name w:val="footer"/>
    <w:basedOn w:val="Normal"/>
    <w:link w:val="SidefodTegn"/>
    <w:uiPriority w:val="99"/>
    <w:unhideWhenUsed/>
    <w:rsid w:val="00384A3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84A3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E1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E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84A32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84A32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84A3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84A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84A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84A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84A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84A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84A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84A3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84A3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84A3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84A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84A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84A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84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84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84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84A32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84A3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84A32"/>
    <w:pPr>
      <w:keepLines/>
      <w:suppressAutoHyphens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84A3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84A32"/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84A3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84A3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84A32"/>
  </w:style>
  <w:style w:type="paragraph" w:styleId="Sidefod">
    <w:name w:val="footer"/>
    <w:basedOn w:val="Normal"/>
    <w:link w:val="SidefodTegn"/>
    <w:uiPriority w:val="99"/>
    <w:unhideWhenUsed/>
    <w:rsid w:val="00384A3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84A32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E1F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90F4B-EF16-4603-A7E7-8C6332F20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1487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2</cp:revision>
  <cp:lastPrinted>2011-10-26T08:22:00Z</cp:lastPrinted>
  <dcterms:created xsi:type="dcterms:W3CDTF">2011-10-26T08:36:00Z</dcterms:created>
  <dcterms:modified xsi:type="dcterms:W3CDTF">2011-10-26T08:36:00Z</dcterms:modified>
</cp:coreProperties>
</file>