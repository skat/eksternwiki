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C55D7" w:rsidP="000C55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C55D7" w:rsidTr="000C55D7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0C55D7">
              <w:rPr>
                <w:rFonts w:ascii="Arial" w:hAnsi="Arial" w:cs="Arial"/>
                <w:b/>
                <w:sz w:val="30"/>
              </w:rPr>
              <w:t>MFKvitteringHent</w:t>
            </w:r>
            <w:proofErr w:type="spellEnd"/>
          </w:p>
        </w:tc>
      </w:tr>
      <w:tr w:rsidR="000C55D7" w:rsidTr="000C55D7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C55D7" w:rsidTr="000C55D7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del w:id="1" w:author="Martin Midtgaard" w:date="2011-10-26T10:01:00Z">
              <w:r w:rsidR="00213D8F">
                <w:rPr>
                  <w:rFonts w:ascii="Arial" w:hAnsi="Arial" w:cs="Arial"/>
                  <w:sz w:val="18"/>
                </w:rPr>
                <w:delText>3</w:delText>
              </w:r>
            </w:del>
            <w:ins w:id="2" w:author="Martin Midtgaard" w:date="2011-10-26T10:01:00Z">
              <w:r>
                <w:rPr>
                  <w:rFonts w:ascii="Arial" w:hAnsi="Arial" w:cs="Arial"/>
                  <w:sz w:val="18"/>
                </w:rPr>
                <w:t>4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16-11-2010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C55D7" w:rsidRP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" w:author="Martin Midtgaard" w:date="2011-10-26T10:01:00Z">
              <w:r>
                <w:rPr>
                  <w:rFonts w:ascii="Arial" w:hAnsi="Arial" w:cs="Arial"/>
                  <w:sz w:val="18"/>
                </w:rPr>
                <w:delText>w18073</w:delText>
              </w:r>
            </w:del>
            <w:ins w:id="4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w16578</w:t>
              </w:r>
            </w:ins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C55D7" w:rsidRP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5" w:author="Martin Midtgaard" w:date="2011-10-26T10:01:00Z">
              <w:r>
                <w:rPr>
                  <w:rFonts w:ascii="Arial" w:hAnsi="Arial" w:cs="Arial"/>
                  <w:sz w:val="18"/>
                </w:rPr>
                <w:delText>12-7</w:delText>
              </w:r>
            </w:del>
            <w:ins w:id="6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14-9</w:t>
              </w:r>
            </w:ins>
            <w:r w:rsidR="000C55D7">
              <w:rPr>
                <w:rFonts w:ascii="Arial" w:hAnsi="Arial" w:cs="Arial"/>
                <w:sz w:val="18"/>
              </w:rPr>
              <w:t>-2011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hente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resultater (kvitteringer) fra den asynkrone behandling af fordringsaktioner indberettet med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søger i MF fordringsaktion-arbejdstabeller og returnerer en liste af kvitteringer med aktuel status for fordringsaktioner.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Hver kvittering indeholder en </w:t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også en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evt.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berigede hæftelsesforhold.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en </w:t>
            </w:r>
            <w:proofErr w:type="spellStart"/>
            <w:r>
              <w:rPr>
                <w:rFonts w:ascii="Arial" w:hAnsi="Arial" w:cs="Arial"/>
                <w:sz w:val="18"/>
              </w:rPr>
              <w:t>kvitttering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antage værdierne MODTAGET, SAGSBEHAND, AFVIST og UDFOERT. AFVIST og UDFOERT er endelige tilstande.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det synkrone svar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 antage værdierne MODTAGET og AFVIST. Den synkrone behandling ved modtagelse validerer kun mod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aktionerne udføres ikke, så der afvises kun pga. manglende aftale eller ikke udfyldte felter.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***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Returneres for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typen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NEDSKRIV, OPSKRIV når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UDFOERT.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***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Returneres for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typen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18"/>
              </w:rPr>
              <w:t>OPRETFORDRING,OPRETTRANSPORT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,AENDRFORDRING,AENDRTRANSPORT, når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UDFOERT.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Kundedata returneres for alle hæftelsesforhold og rettighedshavere, inkl. forhold beriget af MF. Kunde data returneres i samme rækkefølge som hæftelsesforhold/rettighedshavere forekommer i indberetning, med berigede hæftelsesforhold bagefter.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indberettes med en </w:t>
            </w:r>
            <w:proofErr w:type="spellStart"/>
            <w:r>
              <w:rPr>
                <w:rFonts w:ascii="Arial" w:hAnsi="Arial" w:cs="Arial"/>
                <w:sz w:val="18"/>
              </w:rPr>
              <w:t>EFIAlternativKontaktStruktur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man her kunne finde den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feltet.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 Søge kriterier ***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af felterne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udfyldt.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søges med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får man kvittering/status for alle fordringsaktioner i denne leverance.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søges med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får man kvittering/status for alle fordringsaktioner der har fået en ny status på eller efter det angivne tidspunkt. Man kan på denne måde søge efter nye status, f.eks. på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lå til sagsbehandling.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kun være </w:t>
            </w:r>
            <w:proofErr w:type="spellStart"/>
            <w:r>
              <w:rPr>
                <w:rFonts w:ascii="Arial" w:hAnsi="Arial" w:cs="Arial"/>
                <w:sz w:val="18"/>
              </w:rPr>
              <w:t>een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per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under behandling (dvs. ikke UDFOERT eller AFVIST), så man kan spørge på specifikke fordringsaktioner ved at udfylde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udelades </w:t>
            </w:r>
            <w:proofErr w:type="gramStart"/>
            <w:r>
              <w:rPr>
                <w:rFonts w:ascii="Arial" w:hAnsi="Arial" w:cs="Arial"/>
                <w:sz w:val="18"/>
              </w:rPr>
              <w:t>søges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i alle fordringshavere som har dette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angivet på deres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hentes kvitteringer for indberettede fordringsaktioner i en internt </w:t>
            </w:r>
            <w:proofErr w:type="spellStart"/>
            <w:r>
              <w:rPr>
                <w:rFonts w:ascii="Arial" w:hAnsi="Arial" w:cs="Arial"/>
                <w:sz w:val="18"/>
              </w:rPr>
              <w:t>konfigurerbar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tidsperiode, der mindst er på en måned fra modtagelsestidspunktet.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maksimalt returneres et antal kvitteringer der styres af en teknisk parameter (MF</w:t>
            </w:r>
            <w:proofErr w:type="gramStart"/>
            <w:r>
              <w:rPr>
                <w:rFonts w:ascii="Arial" w:hAnsi="Arial" w:cs="Arial"/>
                <w:sz w:val="18"/>
              </w:rPr>
              <w:t>.KVITTERING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.MAXANTAL). Den sættes </w:t>
            </w:r>
            <w:proofErr w:type="spellStart"/>
            <w:r>
              <w:rPr>
                <w:rFonts w:ascii="Arial" w:hAnsi="Arial" w:cs="Arial"/>
                <w:sz w:val="18"/>
              </w:rPr>
              <w:t>initielt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</w:t>
            </w:r>
            <w:proofErr w:type="gramStart"/>
            <w:r>
              <w:rPr>
                <w:rFonts w:ascii="Arial" w:hAnsi="Arial" w:cs="Arial"/>
                <w:sz w:val="18"/>
              </w:rPr>
              <w:t>10000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Hvis der er flere kvitteringer der matcher søgekriteriet returneres op til </w:t>
            </w:r>
            <w:proofErr w:type="spellStart"/>
            <w:r>
              <w:rPr>
                <w:rFonts w:ascii="Arial" w:hAnsi="Arial" w:cs="Arial"/>
                <w:sz w:val="18"/>
              </w:rPr>
              <w:t>maks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og der returneres samtidig en advis 174 i </w:t>
            </w:r>
            <w:proofErr w:type="spellStart"/>
            <w:r>
              <w:rPr>
                <w:rFonts w:ascii="Arial" w:hAnsi="Arial" w:cs="Arial"/>
                <w:sz w:val="18"/>
              </w:rPr>
              <w:t>HovedOplysningerSvar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MFKvitteringHent_I</w:t>
            </w:r>
            <w:proofErr w:type="spellEnd"/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MFAktionStatusÆndretDato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MFKvitteringHent_O</w:t>
            </w:r>
            <w:proofErr w:type="spellEnd"/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MFAktionStatusÆndretDato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KvitteringSamling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 *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0C55D7" w:rsidTr="000C55D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156</w:t>
            </w:r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157</w:t>
            </w:r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kan ikke behandles, da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er registreret som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nogen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172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Det anvendte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kunne ikke findes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 få søgekriterier angivet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173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Angiv enten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prøv igen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Parameterliste: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Der er flere kvitteringer end der blev returneret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174 (advis)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Brug mere </w:t>
            </w:r>
            <w:proofErr w:type="spellStart"/>
            <w:r>
              <w:rPr>
                <w:rFonts w:ascii="Arial" w:hAnsi="Arial" w:cs="Arial"/>
                <w:sz w:val="18"/>
              </w:rPr>
              <w:t>precise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søgekriterier.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MF</w:t>
            </w:r>
            <w:proofErr w:type="gramStart"/>
            <w:r>
              <w:rPr>
                <w:rFonts w:ascii="Arial" w:hAnsi="Arial" w:cs="Arial"/>
                <w:sz w:val="18"/>
              </w:rPr>
              <w:t>.KVITTERING</w:t>
            </w:r>
            <w:proofErr w:type="gramEnd"/>
            <w:r>
              <w:rPr>
                <w:rFonts w:ascii="Arial" w:hAnsi="Arial" w:cs="Arial"/>
                <w:sz w:val="18"/>
              </w:rPr>
              <w:t>.MAXANTAL, (antal faktiske rækker hvis muligt)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213D8F" w:rsidTr="00213D8F">
        <w:trPr>
          <w:trHeight w:val="283"/>
          <w:del w:id="7" w:author="Martin Midtgaard" w:date="2011-10-26T10:01:00Z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13D8F" w:rsidRP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8" w:author="Martin Midtgaard" w:date="2011-10-26T10:01:00Z"/>
                <w:rFonts w:ascii="Arial" w:hAnsi="Arial" w:cs="Arial"/>
                <w:b/>
                <w:sz w:val="18"/>
              </w:rPr>
            </w:pPr>
            <w:del w:id="9" w:author="Martin Midtgaard" w:date="2011-10-26T10:01:00Z">
              <w:r>
                <w:rPr>
                  <w:rFonts w:ascii="Arial" w:hAnsi="Arial" w:cs="Arial"/>
                  <w:b/>
                  <w:sz w:val="18"/>
                </w:rPr>
                <w:lastRenderedPageBreak/>
                <w:delText>Referencer fra use case(s)</w:delText>
              </w:r>
            </w:del>
          </w:p>
        </w:tc>
      </w:tr>
      <w:tr w:rsidR="00213D8F" w:rsidTr="00213D8F">
        <w:trPr>
          <w:trHeight w:val="283"/>
          <w:del w:id="10" w:author="Martin Midtgaard" w:date="2011-10-26T10:01:00Z"/>
        </w:trPr>
        <w:tc>
          <w:tcPr>
            <w:tcW w:w="10345" w:type="dxa"/>
            <w:gridSpan w:val="6"/>
            <w:shd w:val="clear" w:color="auto" w:fill="FFFFFF"/>
          </w:tcPr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1" w:author="Martin Midtgaard" w:date="2011-10-26T10:01:00Z"/>
                <w:rFonts w:ascii="Arial" w:hAnsi="Arial" w:cs="Arial"/>
                <w:sz w:val="18"/>
              </w:rPr>
            </w:pPr>
            <w:del w:id="12" w:author="Martin Midtgaard" w:date="2011-10-26T10:01:00Z">
              <w:r>
                <w:rPr>
                  <w:rFonts w:ascii="Arial" w:hAnsi="Arial" w:cs="Arial"/>
                  <w:sz w:val="18"/>
                </w:rPr>
                <w:delText xml:space="preserve"> trin Grænsesnit services i Use Case "KMD interessent"</w:delText>
              </w:r>
            </w:del>
          </w:p>
          <w:p w:rsidR="00213D8F" w:rsidRP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3" w:author="Martin Midtgaard" w:date="2011-10-26T10:01:00Z"/>
                <w:rFonts w:ascii="Arial" w:hAnsi="Arial" w:cs="Arial"/>
                <w:sz w:val="18"/>
              </w:rPr>
            </w:pPr>
          </w:p>
        </w:tc>
      </w:tr>
    </w:tbl>
    <w:p w:rsidR="000C55D7" w:rsidRDefault="000C55D7" w:rsidP="000C55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C55D7" w:rsidSect="000C55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C55D7" w:rsidRDefault="000C55D7" w:rsidP="000C55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55D7" w:rsidTr="000C55D7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55D7" w:rsidTr="000C55D7">
        <w:tc>
          <w:tcPr>
            <w:tcW w:w="10345" w:type="dxa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FordringRestBeløbStruktur</w:t>
            </w:r>
            <w:proofErr w:type="spellEnd"/>
          </w:p>
        </w:tc>
      </w:tr>
      <w:tr w:rsidR="000C55D7" w:rsidTr="000C55D7">
        <w:tc>
          <w:tcPr>
            <w:tcW w:w="10345" w:type="dxa"/>
            <w:vAlign w:val="center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DMIFordringRestBeløbDKK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C55D7" w:rsidRDefault="000C55D7" w:rsidP="000C55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55D7" w:rsidTr="000C55D7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55D7" w:rsidTr="000C55D7">
        <w:tc>
          <w:tcPr>
            <w:tcW w:w="10345" w:type="dxa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FordringhaverSystemIDStruktur</w:t>
            </w:r>
            <w:proofErr w:type="spellEnd"/>
          </w:p>
        </w:tc>
      </w:tr>
      <w:tr w:rsidR="000C55D7" w:rsidTr="000C55D7">
        <w:tc>
          <w:tcPr>
            <w:tcW w:w="10345" w:type="dxa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</w:tr>
      <w:tr w:rsidR="000C55D7" w:rsidTr="000C55D7">
        <w:tc>
          <w:tcPr>
            <w:tcW w:w="10345" w:type="dxa"/>
            <w:shd w:val="clear" w:color="auto" w:fill="B3B3B3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55D7" w:rsidTr="000C55D7">
        <w:tc>
          <w:tcPr>
            <w:tcW w:w="10345" w:type="dxa"/>
            <w:shd w:val="clear" w:color="auto" w:fill="FFFFFF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0C55D7" w:rsidRDefault="000C55D7" w:rsidP="000C55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55D7" w:rsidTr="000C55D7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55D7" w:rsidTr="000C55D7">
        <w:tc>
          <w:tcPr>
            <w:tcW w:w="10345" w:type="dxa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KundeStruktur</w:t>
            </w:r>
            <w:proofErr w:type="spellEnd"/>
          </w:p>
        </w:tc>
      </w:tr>
      <w:tr w:rsidR="000C55D7" w:rsidTr="000C55D7">
        <w:tc>
          <w:tcPr>
            <w:tcW w:w="10345" w:type="dxa"/>
            <w:vAlign w:val="center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*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C55D7" w:rsidTr="000C55D7">
        <w:tc>
          <w:tcPr>
            <w:tcW w:w="10345" w:type="dxa"/>
            <w:shd w:val="clear" w:color="auto" w:fill="B3B3B3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55D7" w:rsidTr="000C55D7">
        <w:tc>
          <w:tcPr>
            <w:tcW w:w="10345" w:type="dxa"/>
            <w:shd w:val="clear" w:color="auto" w:fill="FFFFFF"/>
            <w:vAlign w:val="center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en kunde som et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par. 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er ikke garanteret udfyldt i alle services hvor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 er det baseret på navne-information i CSR-P, ES eller AKR.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=SE-Virksomhed kan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udfyldt,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og hvis </w:t>
            </w:r>
            <w:proofErr w:type="spellStart"/>
            <w:r>
              <w:rPr>
                <w:rFonts w:ascii="Arial" w:hAnsi="Arial" w:cs="Arial"/>
                <w:sz w:val="18"/>
              </w:rPr>
              <w:t>DriftFormKodee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=Enkeltmandsfirma vil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sat.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vil blive beriget af MF ved modtagelse af en fordring, før den sendes videre til DMI.</w:t>
            </w:r>
          </w:p>
        </w:tc>
      </w:tr>
    </w:tbl>
    <w:p w:rsidR="000C55D7" w:rsidRDefault="000C55D7" w:rsidP="000C55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55D7" w:rsidTr="000C55D7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55D7" w:rsidTr="000C55D7">
        <w:tc>
          <w:tcPr>
            <w:tcW w:w="10345" w:type="dxa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MFAktionAfvistStruktur</w:t>
            </w:r>
            <w:proofErr w:type="spellEnd"/>
          </w:p>
        </w:tc>
      </w:tr>
      <w:tr w:rsidR="000C55D7" w:rsidTr="000C55D7">
        <w:tc>
          <w:tcPr>
            <w:tcW w:w="10345" w:type="dxa"/>
            <w:vAlign w:val="center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MFAktionAfvistTekst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MFAktionAfvistParam</w:t>
            </w:r>
            <w:proofErr w:type="spellEnd"/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C55D7" w:rsidTr="000C55D7">
        <w:tc>
          <w:tcPr>
            <w:tcW w:w="10345" w:type="dxa"/>
            <w:shd w:val="clear" w:color="auto" w:fill="B3B3B3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55D7" w:rsidTr="000C55D7">
        <w:tc>
          <w:tcPr>
            <w:tcW w:w="10345" w:type="dxa"/>
            <w:shd w:val="clear" w:color="auto" w:fill="FFFFFF"/>
            <w:vAlign w:val="center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Udfyldes for en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returneres med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AFVIST.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Strukturen er modelleret på samme måde som fejl og advis i </w:t>
            </w:r>
            <w:proofErr w:type="spellStart"/>
            <w:r>
              <w:rPr>
                <w:rFonts w:ascii="Arial" w:hAnsi="Arial" w:cs="Arial"/>
                <w:sz w:val="18"/>
              </w:rPr>
              <w:t>HovedOplysningerSvar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er eksplicit begrebsmodelleret af hensyn til den fælles model for asynkron behandling mellem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>, samt udstilling som OIO services.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Følgende liste angiver de mulige værdier: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002 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Kunde der er angivet findes ikke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005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Fordring der ønskes opdateret findes ikke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008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Ugyldig årsagskode for opskriv/nedskriv/tilbagekald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010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FordringNedskrivningÅrsagKode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FordringOpskrivningÅrsagKode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HovedFordringTilbagekaldÅrsagStruktur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er afregnet og kan ikke tilbagekaldes med årsagskoden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012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HovedFordringTilbagekaldÅrsagStruktur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Ugyldigt skifte af </w:t>
            </w:r>
            <w:proofErr w:type="spellStart"/>
            <w:r>
              <w:rPr>
                <w:rFonts w:ascii="Arial" w:hAnsi="Arial" w:cs="Arial"/>
                <w:sz w:val="18"/>
              </w:rPr>
              <w:t>Fordringart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013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Validering af hvorvidt Transportfordring må opdateres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014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Transportfordring må ikke være Hovedfordring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015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gyldig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150</w:t>
            </w:r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151</w:t>
            </w:r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152</w:t>
            </w:r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153</w:t>
            </w:r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Felt angivet som SKAL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udfyldt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154</w:t>
            </w:r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MFFordringFeltKode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Felt angivet som EJ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155</w:t>
            </w:r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MFFordringFeltKode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156</w:t>
            </w:r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157</w:t>
            </w:r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Afvist årsag: Ny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indberettet før eksisterende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UDFØRT eller AFVIST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158</w:t>
            </w:r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(ny),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(eksisterende)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afvist af sagsbehandler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159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MFOpgaveAfvisÅrsagKode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MFOpgaveAfvisÅrsagBegr</w:t>
            </w:r>
            <w:proofErr w:type="spellEnd"/>
            <w:r>
              <w:rPr>
                <w:rFonts w:ascii="Arial" w:hAnsi="Arial" w:cs="Arial"/>
                <w:sz w:val="18"/>
              </w:rPr>
              <w:t>, (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ejes ikke af fordringshaver der indberetter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160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 indberet,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 fra </w:t>
            </w:r>
            <w:proofErr w:type="gramStart"/>
            <w:r>
              <w:rPr>
                <w:rFonts w:ascii="Arial" w:hAnsi="Arial" w:cs="Arial"/>
                <w:sz w:val="18"/>
              </w:rPr>
              <w:t>fordring ,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 fra fordring), ....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Kunde angivet på nedskriv/opskriv er ikke hæfter på fordringen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161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Hovedfordring der refereres til findes ikke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162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Fordringshavers egen fordring reference findes allerede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163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DokumentFil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større end den tilladte grænse 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164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aktuel </w:t>
            </w:r>
            <w:proofErr w:type="spellStart"/>
            <w:r>
              <w:rPr>
                <w:rFonts w:ascii="Arial" w:hAnsi="Arial" w:cs="Arial"/>
                <w:sz w:val="18"/>
              </w:rPr>
              <w:t>size</w:t>
            </w:r>
            <w:proofErr w:type="spellEnd"/>
            <w:r>
              <w:rPr>
                <w:rFonts w:ascii="Arial" w:hAnsi="Arial" w:cs="Arial"/>
                <w:sz w:val="18"/>
              </w:rPr>
              <w:t>, MF</w:t>
            </w:r>
            <w:proofErr w:type="gramStart"/>
            <w:r>
              <w:rPr>
                <w:rFonts w:ascii="Arial" w:hAnsi="Arial" w:cs="Arial"/>
                <w:sz w:val="18"/>
              </w:rPr>
              <w:t>.DOKUMENT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.MAXSIZE, </w:t>
            </w:r>
            <w:proofErr w:type="spellStart"/>
            <w:r>
              <w:rPr>
                <w:rFonts w:ascii="Arial" w:hAnsi="Arial" w:cs="Arial"/>
                <w:sz w:val="18"/>
              </w:rPr>
              <w:t>DPDokumentArt</w:t>
            </w:r>
            <w:proofErr w:type="spellEnd"/>
            <w:r>
              <w:rPr>
                <w:rFonts w:ascii="Arial" w:hAnsi="Arial" w:cs="Arial"/>
                <w:sz w:val="18"/>
              </w:rPr>
              <w:t>, (</w:t>
            </w:r>
            <w:proofErr w:type="spellStart"/>
            <w:r>
              <w:rPr>
                <w:rFonts w:ascii="Arial" w:hAnsi="Arial" w:cs="Arial"/>
                <w:sz w:val="18"/>
              </w:rPr>
              <w:t>DPDokumentEksternReference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Antal dokumenter indsendt per aktion større end parameter tillader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181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aktuel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antal, 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, MF_DOKUMENT_MAXANTAL_AKTION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Gyldig transport aftale.  Aftalen skal tilhøre en udbetalende myndighed eller være en rettighedshaveraftale</w:t>
            </w:r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16" w:author="Martin Midtgaard" w:date="2011-10-26T10:01:00Z">
              <w:r>
                <w:rPr>
                  <w:rFonts w:ascii="Arial" w:hAnsi="Arial" w:cs="Arial"/>
                  <w:sz w:val="18"/>
                </w:rPr>
                <w:delText>Fejlnummer</w:delText>
              </w:r>
            </w:del>
            <w:proofErr w:type="spellStart"/>
            <w:ins w:id="17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185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8" w:author="Martin Midtgaard" w:date="2011-10-26T10:01:00Z"/>
                <w:rFonts w:ascii="Arial" w:hAnsi="Arial" w:cs="Arial"/>
                <w:sz w:val="18"/>
              </w:rPr>
            </w:pPr>
            <w:del w:id="19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0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21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DMIFordringHaverID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Gyldig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angivelse. 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ikke oprette fordringer for en anden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2" w:author="Martin Midtgaard" w:date="2011-10-26T10:01:00Z">
              <w:r>
                <w:rPr>
                  <w:rFonts w:ascii="Arial" w:hAnsi="Arial" w:cs="Arial"/>
                  <w:sz w:val="18"/>
                </w:rPr>
                <w:delText>Fejlnummer</w:delText>
              </w:r>
            </w:del>
            <w:proofErr w:type="spellStart"/>
            <w:ins w:id="23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186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4" w:author="Martin Midtgaard" w:date="2011-10-26T10:01:00Z"/>
                <w:rFonts w:ascii="Arial" w:hAnsi="Arial" w:cs="Arial"/>
                <w:sz w:val="18"/>
              </w:rPr>
            </w:pPr>
            <w:del w:id="25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6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27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DMIFordringHaverID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Hæftelsesforhold der er beriget af EFI kan ikke ændres af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8" w:author="Martin Midtgaard" w:date="2011-10-26T10:01:00Z">
              <w:r>
                <w:rPr>
                  <w:rFonts w:ascii="Arial" w:hAnsi="Arial" w:cs="Arial"/>
                  <w:sz w:val="18"/>
                </w:rPr>
                <w:delText>Fejlnummer</w:delText>
              </w:r>
            </w:del>
            <w:proofErr w:type="spellStart"/>
            <w:ins w:id="29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187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0" w:author="Martin Midtgaard" w:date="2011-10-26T10:01:00Z"/>
                <w:rFonts w:ascii="Arial" w:hAnsi="Arial" w:cs="Arial"/>
                <w:sz w:val="18"/>
              </w:rPr>
            </w:pPr>
            <w:del w:id="31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2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33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KundeNummer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moveFromRangeStart w:id="34" w:author="Martin Midtgaard" w:date="2011-10-26T10:01:00Z" w:name="move307386646"/>
            <w:moveFrom w:id="35" w:author="Martin Midtgaard" w:date="2011-10-26T10:01:00Z">
              <w:r>
                <w:rPr>
                  <w:rFonts w:ascii="Arial" w:hAnsi="Arial" w:cs="Arial"/>
                  <w:sz w:val="18"/>
                </w:rPr>
                <w:t>Validering: En transport fordring var forventet. Transport ændring kræver en transport fordring</w:t>
              </w:r>
            </w:moveFrom>
          </w:p>
          <w:moveFromRangeEnd w:id="34"/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Transport har procentfordring og skal nedskrives på fordringsniveau</w:t>
            </w:r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6" w:author="Martin Midtgaard" w:date="2011-10-26T10:01:00Z">
              <w:r>
                <w:rPr>
                  <w:rFonts w:ascii="Arial" w:hAnsi="Arial" w:cs="Arial"/>
                  <w:sz w:val="18"/>
                </w:rPr>
                <w:delText>Fejlnummer</w:delText>
              </w:r>
            </w:del>
            <w:proofErr w:type="spellStart"/>
            <w:ins w:id="37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188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8" w:author="Martin Midtgaard" w:date="2011-10-26T10:01:00Z"/>
                <w:rFonts w:ascii="Arial" w:hAnsi="Arial" w:cs="Arial"/>
                <w:sz w:val="18"/>
              </w:rPr>
            </w:pPr>
            <w:del w:id="39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0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41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Transport har </w:t>
            </w:r>
            <w:proofErr w:type="spellStart"/>
            <w:r>
              <w:rPr>
                <w:rFonts w:ascii="Arial" w:hAnsi="Arial" w:cs="Arial"/>
                <w:sz w:val="18"/>
              </w:rPr>
              <w:t>beloebfordeling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skal nedskrives på rettighedshaverniveau</w:t>
            </w:r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2" w:author="Martin Midtgaard" w:date="2011-10-26T10:01:00Z">
              <w:r>
                <w:rPr>
                  <w:rFonts w:ascii="Arial" w:hAnsi="Arial" w:cs="Arial"/>
                  <w:sz w:val="18"/>
                </w:rPr>
                <w:delText>Fejlnummer</w:delText>
              </w:r>
            </w:del>
            <w:proofErr w:type="spellStart"/>
            <w:ins w:id="43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189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4" w:author="Martin Midtgaard" w:date="2011-10-26T10:01:00Z"/>
                <w:rFonts w:ascii="Arial" w:hAnsi="Arial" w:cs="Arial"/>
                <w:sz w:val="18"/>
              </w:rPr>
            </w:pPr>
            <w:del w:id="45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6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47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Transport har procentfordring og skal opskrives på fordringsniveau</w:t>
            </w:r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8" w:author="Martin Midtgaard" w:date="2011-10-26T10:01:00Z">
              <w:r>
                <w:rPr>
                  <w:rFonts w:ascii="Arial" w:hAnsi="Arial" w:cs="Arial"/>
                  <w:sz w:val="18"/>
                </w:rPr>
                <w:lastRenderedPageBreak/>
                <w:delText>Fejlnummer</w:delText>
              </w:r>
            </w:del>
            <w:proofErr w:type="spellStart"/>
            <w:ins w:id="49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190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50" w:author="Martin Midtgaard" w:date="2011-10-26T10:01:00Z"/>
                <w:rFonts w:ascii="Arial" w:hAnsi="Arial" w:cs="Arial"/>
                <w:sz w:val="18"/>
              </w:rPr>
            </w:pPr>
            <w:del w:id="51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52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53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Transport har </w:t>
            </w:r>
            <w:proofErr w:type="spellStart"/>
            <w:r>
              <w:rPr>
                <w:rFonts w:ascii="Arial" w:hAnsi="Arial" w:cs="Arial"/>
                <w:sz w:val="18"/>
              </w:rPr>
              <w:t>beloebfordeling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skal opskrives på rettighedshaverniveau</w:t>
            </w:r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54" w:author="Martin Midtgaard" w:date="2011-10-26T10:01:00Z">
              <w:r>
                <w:rPr>
                  <w:rFonts w:ascii="Arial" w:hAnsi="Arial" w:cs="Arial"/>
                  <w:sz w:val="18"/>
                </w:rPr>
                <w:delText>Fejlnummer</w:delText>
              </w:r>
            </w:del>
            <w:proofErr w:type="spellStart"/>
            <w:ins w:id="55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191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56" w:author="Martin Midtgaard" w:date="2011-10-26T10:01:00Z"/>
                <w:rFonts w:ascii="Arial" w:hAnsi="Arial" w:cs="Arial"/>
                <w:sz w:val="18"/>
              </w:rPr>
            </w:pPr>
            <w:del w:id="57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58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59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Transport har fejl i rettighedshaver fordeling</w:t>
            </w:r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60" w:author="Martin Midtgaard" w:date="2011-10-26T10:01:00Z">
              <w:r>
                <w:rPr>
                  <w:rFonts w:ascii="Arial" w:hAnsi="Arial" w:cs="Arial"/>
                  <w:sz w:val="18"/>
                </w:rPr>
                <w:delText>Fejlnummer</w:delText>
              </w:r>
            </w:del>
            <w:proofErr w:type="spellStart"/>
            <w:ins w:id="61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192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62" w:author="Martin Midtgaard" w:date="2011-10-26T10:01:00Z"/>
                <w:rFonts w:ascii="Arial" w:hAnsi="Arial" w:cs="Arial"/>
                <w:sz w:val="18"/>
              </w:rPr>
            </w:pPr>
            <w:del w:id="63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64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65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Transport har ubegrænset beløb med ikke procentvis fordeling</w:t>
            </w:r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66" w:author="Martin Midtgaard" w:date="2011-10-26T10:01:00Z">
              <w:r>
                <w:rPr>
                  <w:rFonts w:ascii="Arial" w:hAnsi="Arial" w:cs="Arial"/>
                  <w:sz w:val="18"/>
                </w:rPr>
                <w:delText>Fejlnummer</w:delText>
              </w:r>
            </w:del>
            <w:proofErr w:type="spellStart"/>
            <w:ins w:id="67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193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68" w:author="Martin Midtgaard" w:date="2011-10-26T10:01:00Z"/>
                <w:rFonts w:ascii="Arial" w:hAnsi="Arial" w:cs="Arial"/>
                <w:sz w:val="18"/>
              </w:rPr>
            </w:pPr>
            <w:del w:id="69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70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71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Validering :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Transport har mere end en ejer</w:t>
            </w:r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72" w:author="Martin Midtgaard" w:date="2011-10-26T10:01:00Z">
              <w:r>
                <w:rPr>
                  <w:rFonts w:ascii="Arial" w:hAnsi="Arial" w:cs="Arial"/>
                  <w:sz w:val="18"/>
                </w:rPr>
                <w:delText>Fejlnummer</w:delText>
              </w:r>
            </w:del>
            <w:proofErr w:type="spellStart"/>
            <w:ins w:id="73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194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74" w:author="Martin Midtgaard" w:date="2011-10-26T10:01:00Z"/>
                <w:rFonts w:ascii="Arial" w:hAnsi="Arial" w:cs="Arial"/>
                <w:sz w:val="18"/>
              </w:rPr>
            </w:pPr>
            <w:del w:id="75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76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77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Transport har ingen rettighedshaver med 'modtag penge'-flag</w:t>
            </w:r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78" w:author="Martin Midtgaard" w:date="2011-10-26T10:01:00Z">
              <w:r>
                <w:rPr>
                  <w:rFonts w:ascii="Arial" w:hAnsi="Arial" w:cs="Arial"/>
                  <w:sz w:val="18"/>
                </w:rPr>
                <w:delText>Fejlnummer</w:delText>
              </w:r>
            </w:del>
            <w:proofErr w:type="spellStart"/>
            <w:ins w:id="79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195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80" w:author="Martin Midtgaard" w:date="2011-10-26T10:01:00Z"/>
                <w:rFonts w:ascii="Arial" w:hAnsi="Arial" w:cs="Arial"/>
                <w:sz w:val="18"/>
              </w:rPr>
            </w:pPr>
            <w:del w:id="81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82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83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Transport har ingen rettighedshaver med 'modtag besked'-flag</w:t>
            </w:r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84" w:author="Martin Midtgaard" w:date="2011-10-26T10:01:00Z">
              <w:r>
                <w:rPr>
                  <w:rFonts w:ascii="Arial" w:hAnsi="Arial" w:cs="Arial"/>
                  <w:sz w:val="18"/>
                </w:rPr>
                <w:delText>Fejlnummer</w:delText>
              </w:r>
            </w:del>
            <w:proofErr w:type="spellStart"/>
            <w:ins w:id="85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196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86" w:author="Martin Midtgaard" w:date="2011-10-26T10:01:00Z"/>
                <w:rFonts w:ascii="Arial" w:hAnsi="Arial" w:cs="Arial"/>
                <w:sz w:val="18"/>
              </w:rPr>
            </w:pPr>
            <w:del w:id="87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88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89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moveToRangeStart w:id="90" w:author="Martin Midtgaard" w:date="2011-10-26T10:01:00Z" w:name="move307386646"/>
            <w:moveTo w:id="91" w:author="Martin Midtgaard" w:date="2011-10-26T10:01:00Z">
              <w:r>
                <w:rPr>
                  <w:rFonts w:ascii="Arial" w:hAnsi="Arial" w:cs="Arial"/>
                  <w:sz w:val="18"/>
                </w:rPr>
                <w:t>Validering: En transport fordring var forventet. Transport ændring kræver en transport fordring</w:t>
              </w:r>
            </w:moveTo>
          </w:p>
          <w:moveToRangeEnd w:id="90"/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92" w:author="Martin Midtgaard" w:date="2011-10-26T10:01:00Z">
              <w:r>
                <w:rPr>
                  <w:rFonts w:ascii="Arial" w:hAnsi="Arial" w:cs="Arial"/>
                  <w:sz w:val="18"/>
                </w:rPr>
                <w:delText>Fejlnummer</w:delText>
              </w:r>
            </w:del>
            <w:proofErr w:type="spellStart"/>
            <w:ins w:id="93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197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94" w:author="Martin Midtgaard" w:date="2011-10-26T10:01:00Z"/>
                <w:rFonts w:ascii="Arial" w:hAnsi="Arial" w:cs="Arial"/>
                <w:sz w:val="18"/>
              </w:rPr>
            </w:pPr>
            <w:del w:id="95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96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97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Fordringændring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ikke udføres på transport</w:t>
            </w:r>
          </w:p>
          <w:p w:rsid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98" w:author="Martin Midtgaard" w:date="2011-10-26T10:01:00Z">
              <w:r>
                <w:rPr>
                  <w:rFonts w:ascii="Arial" w:hAnsi="Arial" w:cs="Arial"/>
                  <w:sz w:val="18"/>
                </w:rPr>
                <w:delText>Fejlnummer</w:delText>
              </w:r>
            </w:del>
            <w:proofErr w:type="spellStart"/>
            <w:ins w:id="99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MFAktionAfvistNummer</w:t>
              </w:r>
            </w:ins>
            <w:proofErr w:type="spellEnd"/>
            <w:r w:rsidR="000C55D7">
              <w:rPr>
                <w:rFonts w:ascii="Arial" w:hAnsi="Arial" w:cs="Arial"/>
                <w:sz w:val="18"/>
              </w:rPr>
              <w:t>: 198</w:t>
            </w:r>
          </w:p>
          <w:p w:rsidR="00213D8F" w:rsidRDefault="00213D8F" w:rsidP="00213D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00" w:author="Martin Midtgaard" w:date="2011-10-26T10:01:00Z"/>
                <w:rFonts w:ascii="Arial" w:hAnsi="Arial" w:cs="Arial"/>
                <w:sz w:val="18"/>
              </w:rPr>
            </w:pPr>
            <w:del w:id="101" w:author="Martin Midtgaard" w:date="2011-10-26T10:01:00Z">
              <w:r>
                <w:rPr>
                  <w:rFonts w:ascii="Arial" w:hAnsi="Arial" w:cs="Arial"/>
                  <w:sz w:val="18"/>
                </w:rPr>
                <w:delText>Reaktion: Opdatering afvises</w:delText>
              </w:r>
            </w:del>
          </w:p>
          <w:p w:rsidR="000C55D7" w:rsidRPr="000C55D7" w:rsidRDefault="00213D8F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102" w:author="Martin Midtgaard" w:date="2011-10-26T10:01:00Z">
              <w:r>
                <w:rPr>
                  <w:rFonts w:ascii="Arial" w:hAnsi="Arial" w:cs="Arial"/>
                  <w:sz w:val="18"/>
                </w:rPr>
                <w:delText>Parameterliste:</w:delText>
              </w:r>
            </w:del>
            <w:proofErr w:type="spellStart"/>
            <w:ins w:id="103" w:author="Martin Midtgaard" w:date="2011-10-26T10:01:00Z">
              <w:r w:rsidR="000C55D7">
                <w:rPr>
                  <w:rFonts w:ascii="Arial" w:hAnsi="Arial" w:cs="Arial"/>
                  <w:sz w:val="18"/>
                </w:rPr>
                <w:t>MFAktionAfvistParamSamling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: </w:t>
              </w:r>
              <w:proofErr w:type="spellStart"/>
              <w:proofErr w:type="gramStart"/>
              <w:r w:rsidR="000C55D7">
                <w:rPr>
                  <w:rFonts w:ascii="Arial" w:hAnsi="Arial" w:cs="Arial"/>
                  <w:sz w:val="18"/>
                </w:rPr>
                <w:t>MFAktionID</w:t>
              </w:r>
              <w:proofErr w:type="spellEnd"/>
              <w:r w:rsidR="000C55D7">
                <w:rPr>
                  <w:rFonts w:ascii="Arial" w:hAnsi="Arial" w:cs="Arial"/>
                  <w:sz w:val="18"/>
                </w:rPr>
                <w:t xml:space="preserve">, </w:t>
              </w:r>
            </w:ins>
            <w:r w:rsidR="000C55D7"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 w:rsidR="000C55D7"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</w:tc>
      </w:tr>
    </w:tbl>
    <w:p w:rsidR="000C55D7" w:rsidRDefault="000C55D7" w:rsidP="000C55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55D7" w:rsidTr="000C55D7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55D7" w:rsidTr="000C55D7">
        <w:tc>
          <w:tcPr>
            <w:tcW w:w="10345" w:type="dxa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MFAktionStruktur</w:t>
            </w:r>
            <w:proofErr w:type="spellEnd"/>
          </w:p>
        </w:tc>
      </w:tr>
      <w:tr w:rsidR="000C55D7" w:rsidTr="000C55D7">
        <w:tc>
          <w:tcPr>
            <w:tcW w:w="10345" w:type="dxa"/>
            <w:vAlign w:val="center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MFAktionStatusÆndretDato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AfvistÅrsagSamling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MFAktionAfvistStruktur</w:t>
            </w:r>
            <w:proofErr w:type="spellEnd"/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C55D7" w:rsidTr="000C55D7">
        <w:tc>
          <w:tcPr>
            <w:tcW w:w="10345" w:type="dxa"/>
            <w:shd w:val="clear" w:color="auto" w:fill="B3B3B3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55D7" w:rsidTr="000C55D7">
        <w:tc>
          <w:tcPr>
            <w:tcW w:w="10345" w:type="dxa"/>
            <w:shd w:val="clear" w:color="auto" w:fill="FFFFFF"/>
            <w:vAlign w:val="center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status for </w:t>
            </w:r>
            <w:proofErr w:type="spellStart"/>
            <w:r>
              <w:rPr>
                <w:rFonts w:ascii="Arial" w:hAnsi="Arial" w:cs="Arial"/>
                <w:sz w:val="18"/>
              </w:rPr>
              <w:t>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indberettet med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  Returneres direkte fra </w:t>
            </w: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kan hentes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identisk med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en hovedfordring. For en under fordring vil den referere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hovedfordringens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svar ***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 svaret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 antage værdierne MODTAGET og AFVIST. Den synkrone behandling ved modtagelse validerer kun mod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aktionerne udføres ikke, så der afvises kun pga. manglende aftale eller ikke udfyldte felter.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Alle aktioner tildeles et unikt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Aktioner med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=OPRETFORDRING | OPRETTRANSPORT tildeles et unikt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(også selvom de afvises før oprettelse i EFI/DMI).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svar ***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den asynkrone behandling af de indberettede aktioner hentes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 Hver kvittering indeholder en </w:t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også en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evt.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berigede hæftelsesforhold.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en </w:t>
            </w:r>
            <w:proofErr w:type="spellStart"/>
            <w:r>
              <w:rPr>
                <w:rFonts w:ascii="Arial" w:hAnsi="Arial" w:cs="Arial"/>
                <w:sz w:val="18"/>
              </w:rPr>
              <w:t>kvitttering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antage alle værdierne MODTAGET, SAGSBEHAND, AFVIST og UDFOERT.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og UDFOERT er endelige tilstande.</w:t>
            </w:r>
          </w:p>
        </w:tc>
      </w:tr>
    </w:tbl>
    <w:p w:rsidR="000C55D7" w:rsidRDefault="000C55D7" w:rsidP="000C55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C55D7" w:rsidRDefault="000C55D7" w:rsidP="000C55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C55D7" w:rsidSect="000C55D7">
          <w:head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C55D7" w:rsidRDefault="000C55D7" w:rsidP="000C55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C55D7" w:rsidTr="000C55D7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minInclusive: 1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enkelte  </w:t>
            </w:r>
            <w:proofErr w:type="spellStart"/>
            <w:r>
              <w:rPr>
                <w:rFonts w:ascii="Arial" w:hAnsi="Arial" w:cs="Arial"/>
                <w:sz w:val="18"/>
              </w:rPr>
              <w:t>RIMfordring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</w:t>
            </w:r>
            <w:proofErr w:type="gramStart"/>
            <w:r>
              <w:rPr>
                <w:rFonts w:ascii="Arial" w:hAnsi="Arial" w:cs="Arial"/>
                <w:sz w:val="18"/>
              </w:rPr>
              <w:t>og  DMI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vidreføres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ID i DMI. Det er en </w:t>
            </w:r>
            <w:proofErr w:type="spellStart"/>
            <w:r>
              <w:rPr>
                <w:rFonts w:ascii="Arial" w:hAnsi="Arial" w:cs="Arial"/>
                <w:sz w:val="18"/>
              </w:rPr>
              <w:t>forret-ningsmæssigt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vigtig identifikation da, man præcist skal </w:t>
            </w:r>
            <w:proofErr w:type="spellStart"/>
            <w:r>
              <w:rPr>
                <w:rFonts w:ascii="Arial" w:hAnsi="Arial" w:cs="Arial"/>
                <w:sz w:val="18"/>
              </w:rPr>
              <w:t>iden-tificere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DMI fordringen i tilfælde af tilbagekaldelse eller bortfald fra fordringshavers side.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tildeles i EFI eller i DMI ud fra separate nummerserier.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minInclusive: 1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Tekst36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maxLength: 36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interne reference.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minInclusive: 1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Beløb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Beregnet restbeløb i den </w:t>
            </w:r>
            <w:proofErr w:type="spellStart"/>
            <w:r>
              <w:rPr>
                <w:rFonts w:ascii="Arial" w:hAnsi="Arial" w:cs="Arial"/>
                <w:sz w:val="18"/>
              </w:rPr>
              <w:t>inddraporterede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valuta. 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DMIFordringRestBeløbDKK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Beløb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omregnet til danske kr.  Det er </w:t>
            </w:r>
            <w:proofErr w:type="spellStart"/>
            <w:r>
              <w:rPr>
                <w:rFonts w:ascii="Arial" w:hAnsi="Arial" w:cs="Arial"/>
                <w:sz w:val="18"/>
              </w:rPr>
              <w:t>FordringBeløb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fratrukket alle typer af korrektioner og indbetalinger - altså saldo dags dato 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Kode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maxLength: 10</w:t>
            </w:r>
          </w:p>
        </w:tc>
        <w:tc>
          <w:tcPr>
            <w:tcW w:w="4671" w:type="dxa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en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Selvejende institution, forening, fond </w:t>
            </w:r>
            <w:proofErr w:type="spellStart"/>
            <w:r>
              <w:rPr>
                <w:rFonts w:ascii="Arial" w:hAnsi="Arial" w:cs="Arial"/>
                <w:sz w:val="18"/>
              </w:rPr>
              <w:t>mv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Folkekirkeligt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KundeNavn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Navn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maxLength: 300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KundeNummer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maxLength: 11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maxLength: 30</w:t>
            </w:r>
          </w:p>
        </w:tc>
        <w:tc>
          <w:tcPr>
            <w:tcW w:w="4671" w:type="dxa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Identificere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CPR-Person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MFAktionAfvistNummer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TalHel5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maxInclusive: 99999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 der angiver årsag til afvisning. Listen af numre med tilhørende parameterliste fremgår af beskrivelsen på </w:t>
            </w:r>
            <w:proofErr w:type="spellStart"/>
            <w:r>
              <w:rPr>
                <w:rFonts w:ascii="Arial" w:hAnsi="Arial" w:cs="Arial"/>
                <w:sz w:val="18"/>
              </w:rPr>
              <w:t>MFAktionAfvistStruktur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Tekst36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maxLength: 36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Del af parameterliste der knytter sig til </w:t>
            </w: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MFAktionAfvistTekst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Tekst1000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minLength: 1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1000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Læsbar formatering af </w:t>
            </w: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tilhørende parameterliste. Ved sagsbehandler afvisning vil begrundelse tekst kunne findes her.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minInclusive: 1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 tildelt en indberettet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>. Nødvendig af hensyn til at identificere ændrings aktioner der vedrører den samme fordring.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</w:p>
        </w:tc>
        <w:tc>
          <w:tcPr>
            <w:tcW w:w="1701" w:type="dxa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OPRETFORDRING, OPRETTRANSPORT, AENDRFORDRING, AENDRTRANSPORT, NEDSKRIV, OPSKRIV, TILBAGEKALD</w:t>
            </w:r>
          </w:p>
        </w:tc>
        <w:tc>
          <w:tcPr>
            <w:tcW w:w="4671" w:type="dxa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angiver hvilken type fordring aktion der indberettes. Modsvarer hvad der udfyldes i </w:t>
            </w:r>
            <w:proofErr w:type="spellStart"/>
            <w:r>
              <w:rPr>
                <w:rFonts w:ascii="Arial" w:hAnsi="Arial" w:cs="Arial"/>
                <w:sz w:val="18"/>
              </w:rPr>
              <w:t>AktionValg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omfatter: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OPRETFORDRING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OPRETTRANSPORT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AENDRFORDRING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AENDRTRANSPORT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NEDSKRIV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OPSKRIV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TILBAGEKALD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</w:p>
        </w:tc>
        <w:tc>
          <w:tcPr>
            <w:tcW w:w="1701" w:type="dxa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MODTAGET, SAGSBEHAND, AFVIST, UDFOERT</w:t>
            </w:r>
          </w:p>
        </w:tc>
        <w:tc>
          <w:tcPr>
            <w:tcW w:w="4671" w:type="dxa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modtag fordrings behandling af en indberettet fordrings aktion.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MODTAGET:        Modtaget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 ikke behandlet endnu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SAGSBEHAND:   Sendt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til manuel sagsbehandling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AFVIST:                Fordring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aktion er afvist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UDFOERT:           Fordring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aktion er færdig behandlet       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MFAktionStatusÆndretDato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Tidspunkt for sidste ændring af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feltet. Dette er mest interessant i svaret fra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hvor det angiver tidspunktet for den asynkrone behandling.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minInclusive: 1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nøgle for en given batch af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Bruges til at hente kvitteringer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Leverancen afvises hvis (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gramStart"/>
            <w:r>
              <w:rPr>
                <w:rFonts w:ascii="Arial" w:hAnsi="Arial" w:cs="Arial"/>
                <w:sz w:val="18"/>
              </w:rPr>
              <w:t>.VirksomhedSENummer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lastRenderedPageBreak/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>) er behandlet før.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CPRNummer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Valuta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maxLength: 3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CVRNummer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C55D7" w:rsidRPr="00653371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53371">
              <w:rPr>
                <w:rFonts w:ascii="Arial" w:hAnsi="Arial" w:cs="Arial"/>
                <w:sz w:val="18"/>
                <w:lang w:val="en-US"/>
              </w:rPr>
              <w:t>maxLength: 8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  <w:tr w:rsidR="000C55D7" w:rsidTr="000C55D7">
        <w:tc>
          <w:tcPr>
            <w:tcW w:w="3402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0C55D7" w:rsidRPr="000C55D7" w:rsidRDefault="000C55D7" w:rsidP="000C55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</w:tbl>
    <w:p w:rsidR="000C55D7" w:rsidRPr="000C55D7" w:rsidRDefault="000C55D7" w:rsidP="000C55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C55D7" w:rsidRPr="000C55D7" w:rsidSect="000C55D7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991" w:rsidRDefault="00E17991" w:rsidP="000C55D7">
      <w:pPr>
        <w:spacing w:line="240" w:lineRule="auto"/>
      </w:pPr>
      <w:r>
        <w:separator/>
      </w:r>
    </w:p>
  </w:endnote>
  <w:endnote w:type="continuationSeparator" w:id="0">
    <w:p w:rsidR="00E17991" w:rsidRDefault="00E17991" w:rsidP="000C55D7">
      <w:pPr>
        <w:spacing w:line="240" w:lineRule="auto"/>
      </w:pPr>
      <w:r>
        <w:continuationSeparator/>
      </w:r>
    </w:p>
  </w:endnote>
  <w:endnote w:type="continuationNotice" w:id="1">
    <w:p w:rsidR="00E17991" w:rsidRDefault="00E1799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5D7" w:rsidRDefault="000C55D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5D7" w:rsidRPr="000C55D7" w:rsidRDefault="000C55D7" w:rsidP="000C55D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 xml:space="preserve">25. </w:t>
    </w:r>
    <w:del w:id="14" w:author="Martin Midtgaard" w:date="2011-10-26T10:01:00Z">
      <w:r w:rsidR="00213D8F">
        <w:rPr>
          <w:rFonts w:ascii="Arial" w:hAnsi="Arial" w:cs="Arial"/>
          <w:noProof/>
          <w:sz w:val="16"/>
        </w:rPr>
        <w:delText>august</w:delText>
      </w:r>
    </w:del>
    <w:ins w:id="15" w:author="Martin Midtgaard" w:date="2011-10-26T10:01:00Z">
      <w:r>
        <w:rPr>
          <w:rFonts w:ascii="Arial" w:hAnsi="Arial" w:cs="Arial"/>
          <w:noProof/>
          <w:sz w:val="16"/>
        </w:rPr>
        <w:t>oktober</w:t>
      </w:r>
    </w:ins>
    <w:r>
      <w:rPr>
        <w:rFonts w:ascii="Arial" w:hAnsi="Arial" w:cs="Arial"/>
        <w:noProof/>
        <w:sz w:val="16"/>
      </w:rPr>
      <w:t xml:space="preserve">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MFKvitteringHent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653371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653371"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5D7" w:rsidRDefault="000C55D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991" w:rsidRDefault="00E17991" w:rsidP="000C55D7">
      <w:pPr>
        <w:spacing w:line="240" w:lineRule="auto"/>
      </w:pPr>
      <w:r>
        <w:separator/>
      </w:r>
    </w:p>
  </w:footnote>
  <w:footnote w:type="continuationSeparator" w:id="0">
    <w:p w:rsidR="00E17991" w:rsidRDefault="00E17991" w:rsidP="000C55D7">
      <w:pPr>
        <w:spacing w:line="240" w:lineRule="auto"/>
      </w:pPr>
      <w:r>
        <w:continuationSeparator/>
      </w:r>
    </w:p>
  </w:footnote>
  <w:footnote w:type="continuationNotice" w:id="1">
    <w:p w:rsidR="00E17991" w:rsidRDefault="00E1799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5D7" w:rsidRDefault="000C55D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5D7" w:rsidRPr="000C55D7" w:rsidRDefault="000C55D7" w:rsidP="000C55D7">
    <w:pPr>
      <w:pStyle w:val="Sidehoved"/>
      <w:jc w:val="center"/>
      <w:rPr>
        <w:rFonts w:ascii="Arial" w:hAnsi="Arial" w:cs="Arial"/>
      </w:rPr>
    </w:pPr>
    <w:r w:rsidRPr="000C55D7">
      <w:rPr>
        <w:rFonts w:ascii="Arial" w:hAnsi="Arial" w:cs="Arial"/>
      </w:rPr>
      <w:t>Servicebeskrivelse</w:t>
    </w:r>
  </w:p>
  <w:p w:rsidR="000C55D7" w:rsidRPr="000C55D7" w:rsidRDefault="000C55D7" w:rsidP="000C55D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5D7" w:rsidRDefault="000C55D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5D7" w:rsidRPr="000C55D7" w:rsidRDefault="000C55D7" w:rsidP="000C55D7">
    <w:pPr>
      <w:pStyle w:val="Sidehoved"/>
      <w:jc w:val="center"/>
      <w:rPr>
        <w:rFonts w:ascii="Arial" w:hAnsi="Arial" w:cs="Arial"/>
      </w:rPr>
    </w:pPr>
    <w:r w:rsidRPr="000C55D7">
      <w:rPr>
        <w:rFonts w:ascii="Arial" w:hAnsi="Arial" w:cs="Arial"/>
      </w:rPr>
      <w:t>Datastrukturer</w:t>
    </w:r>
  </w:p>
  <w:p w:rsidR="000C55D7" w:rsidRPr="000C55D7" w:rsidRDefault="000C55D7" w:rsidP="000C55D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5D7" w:rsidRDefault="000C55D7" w:rsidP="000C55D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C55D7" w:rsidRPr="000C55D7" w:rsidRDefault="000C55D7" w:rsidP="000C55D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013D1"/>
    <w:multiLevelType w:val="multilevel"/>
    <w:tmpl w:val="4D926C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D7"/>
    <w:rsid w:val="000C55D7"/>
    <w:rsid w:val="00213D8F"/>
    <w:rsid w:val="00653371"/>
    <w:rsid w:val="006843F7"/>
    <w:rsid w:val="00892491"/>
    <w:rsid w:val="009E6E9A"/>
    <w:rsid w:val="00E1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C55D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55D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C55D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55D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55D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55D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55D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55D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55D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55D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55D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C55D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C55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C55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C55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C55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C55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C55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C55D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C55D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C55D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C55D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C55D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C55D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C55D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55D7"/>
  </w:style>
  <w:style w:type="paragraph" w:styleId="Sidefod">
    <w:name w:val="footer"/>
    <w:basedOn w:val="Normal"/>
    <w:link w:val="SidefodTegn"/>
    <w:uiPriority w:val="99"/>
    <w:unhideWhenUsed/>
    <w:rsid w:val="000C55D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55D7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53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53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C55D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55D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C55D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55D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55D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55D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55D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55D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55D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55D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55D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C55D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C55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C55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C55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C55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C55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C55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C55D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C55D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C55D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C55D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C55D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C55D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C55D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55D7"/>
  </w:style>
  <w:style w:type="paragraph" w:styleId="Sidefod">
    <w:name w:val="footer"/>
    <w:basedOn w:val="Normal"/>
    <w:link w:val="SidefodTegn"/>
    <w:uiPriority w:val="99"/>
    <w:unhideWhenUsed/>
    <w:rsid w:val="000C55D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55D7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53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53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7B1C8-2C29-4D24-9E66-08BA7BE9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3172</Words>
  <Characters>19354</Characters>
  <Application>Microsoft Office Word</Application>
  <DocSecurity>0</DocSecurity>
  <Lines>161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Midtgaard</dc:creator>
  <cp:lastModifiedBy>Poul V Madsen</cp:lastModifiedBy>
  <cp:revision>2</cp:revision>
  <dcterms:created xsi:type="dcterms:W3CDTF">2011-10-26T08:02:00Z</dcterms:created>
  <dcterms:modified xsi:type="dcterms:W3CDTF">2011-10-26T08:02:00Z</dcterms:modified>
</cp:coreProperties>
</file>