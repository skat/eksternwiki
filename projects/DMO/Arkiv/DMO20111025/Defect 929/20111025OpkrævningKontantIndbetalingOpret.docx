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F30B2B" w:rsidP="00F30B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0" w:name="_GoBack"/>
      <w:bookmarkEnd w:id="0"/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F30B2B" w:rsidTr="00F30B2B"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30B2B" w:rsidTr="00F30B2B"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F30B2B" w:rsidRP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F30B2B">
              <w:rPr>
                <w:rFonts w:ascii="Arial" w:hAnsi="Arial" w:cs="Arial"/>
                <w:b/>
                <w:sz w:val="30"/>
              </w:rPr>
              <w:t>OpkrævningKontantIndbetalingOpret</w:t>
            </w:r>
            <w:proofErr w:type="spellEnd"/>
          </w:p>
        </w:tc>
      </w:tr>
      <w:tr w:rsidR="00F30B2B" w:rsidTr="00F30B2B"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30B2B" w:rsidRP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30B2B" w:rsidRP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30B2B" w:rsidRP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30B2B" w:rsidRP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30B2B" w:rsidRP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30B2B" w:rsidRP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30B2B" w:rsidTr="00F30B2B"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30B2B" w:rsidRP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F30B2B" w:rsidRP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30B2B" w:rsidRP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30B2B" w:rsidRP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21-2-2008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30B2B" w:rsidRP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F30B2B" w:rsidRPr="00F30B2B" w:rsidRDefault="00E31E53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1" w:author="Martin Midtgaard" w:date="2011-10-28T08:09:00Z">
              <w:r>
                <w:rPr>
                  <w:rFonts w:ascii="Arial" w:hAnsi="Arial" w:cs="Arial"/>
                  <w:sz w:val="18"/>
                </w:rPr>
                <w:delText>14-4</w:delText>
              </w:r>
            </w:del>
            <w:ins w:id="2" w:author="Martin Midtgaard" w:date="2011-10-28T08:09:00Z">
              <w:r w:rsidR="00F30B2B">
                <w:rPr>
                  <w:rFonts w:ascii="Arial" w:hAnsi="Arial" w:cs="Arial"/>
                  <w:sz w:val="18"/>
                </w:rPr>
                <w:t>25-10</w:t>
              </w:r>
            </w:ins>
            <w:r w:rsidR="00F30B2B">
              <w:rPr>
                <w:rFonts w:ascii="Arial" w:hAnsi="Arial" w:cs="Arial"/>
                <w:sz w:val="18"/>
              </w:rPr>
              <w:t>-2011</w:t>
            </w:r>
          </w:p>
        </w:tc>
      </w:tr>
      <w:tr w:rsidR="00F30B2B" w:rsidTr="00F30B2B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30B2B" w:rsidRP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30B2B" w:rsidTr="00F30B2B">
        <w:trPr>
          <w:trHeight w:val="283"/>
        </w:trPr>
        <w:tc>
          <w:tcPr>
            <w:tcW w:w="10345" w:type="dxa"/>
            <w:gridSpan w:val="6"/>
            <w:vAlign w:val="center"/>
          </w:tcPr>
          <w:p w:rsidR="00F30B2B" w:rsidRP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bogføre en enkelt kontant indbetaling, der er foretaget til kontant-kassen (i SAP38). Opkrævningskontoen opdateres med det samme.</w:t>
            </w:r>
          </w:p>
        </w:tc>
      </w:tr>
      <w:tr w:rsidR="00F30B2B" w:rsidTr="00F30B2B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30B2B" w:rsidRP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30B2B" w:rsidTr="00F30B2B">
        <w:trPr>
          <w:trHeight w:val="283"/>
        </w:trPr>
        <w:tc>
          <w:tcPr>
            <w:tcW w:w="10345" w:type="dxa"/>
            <w:gridSpan w:val="6"/>
          </w:tcPr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service er det muligt at bogføre en kontant indbetaling en kunde. En online indbetaling (DIBS) og en Dankort-indbetaling sidestilles med en kontant indbetaling.</w:t>
            </w: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Opdatering af kundens opkrævningskonto i DMO sker straks (</w:t>
            </w:r>
            <w:proofErr w:type="spellStart"/>
            <w:r>
              <w:rPr>
                <w:rFonts w:ascii="Arial" w:hAnsi="Arial" w:cs="Arial"/>
                <w:sz w:val="18"/>
              </w:rPr>
              <w:t>dvs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ikke ved en daglig/natlig batch-opdatering).</w:t>
            </w: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kontant opkrævningsindbetaling omfatter:</w:t>
            </w: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Identifikation af kunde</w:t>
            </w: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Oplysninger om selve </w:t>
            </w:r>
            <w:proofErr w:type="gramStart"/>
            <w:r>
              <w:rPr>
                <w:rFonts w:ascii="Arial" w:hAnsi="Arial" w:cs="Arial"/>
                <w:sz w:val="18"/>
              </w:rPr>
              <w:t>opkrævningsindbetaling</w:t>
            </w:r>
            <w:proofErr w:type="gramEnd"/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Evt. Oplysninger om afsendersystem i forbindelse med online opkrævningsindbetaling</w:t>
            </w:r>
          </w:p>
          <w:p w:rsidR="00F30B2B" w:rsidRP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0B2B" w:rsidTr="00F30B2B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30B2B" w:rsidRP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F30B2B" w:rsidTr="00F30B2B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specifikke felter:</w:t>
            </w:r>
          </w:p>
          <w:p w:rsidR="00F30B2B" w:rsidRP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OpkrævningIndbetalingBogføringDato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lig </w:t>
            </w:r>
            <w:proofErr w:type="spellStart"/>
            <w:r>
              <w:rPr>
                <w:rFonts w:ascii="Arial" w:hAnsi="Arial" w:cs="Arial"/>
                <w:sz w:val="18"/>
              </w:rPr>
              <w:t>OpkrævningIndbetalingDato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ved kontant indbetaling. </w:t>
            </w:r>
            <w:proofErr w:type="spellStart"/>
            <w:r>
              <w:rPr>
                <w:rFonts w:ascii="Arial" w:hAnsi="Arial" w:cs="Arial"/>
                <w:sz w:val="18"/>
              </w:rPr>
              <w:t>OpkrævningIndbetalingBogføringDato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derfor ikke med i input.</w:t>
            </w:r>
          </w:p>
        </w:tc>
      </w:tr>
      <w:tr w:rsidR="00F30B2B" w:rsidTr="00F30B2B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30B2B" w:rsidRP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30B2B" w:rsidTr="00F30B2B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30B2B" w:rsidRP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30B2B" w:rsidTr="00F30B2B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30B2B" w:rsidRP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OpkrævningKontantIndbetalingOpret_I</w:t>
            </w:r>
            <w:proofErr w:type="spellEnd"/>
          </w:p>
        </w:tc>
      </w:tr>
      <w:tr w:rsidR="00F30B2B" w:rsidTr="00F30B2B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KundeIdentifikation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OpkrævningIndbetalingOplysninger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OpkrævningKontantIndbetalingType</w:t>
            </w:r>
            <w:proofErr w:type="spellEnd"/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OpkrævningIndbetalingBeløb</w:t>
            </w:r>
            <w:proofErr w:type="spellEnd"/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ValutaOplysningKode</w:t>
            </w:r>
            <w:proofErr w:type="spellEnd"/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OpkrævningIndbetalingDato</w:t>
            </w:r>
            <w:proofErr w:type="spellEnd"/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OnlineOpkrævningIndbetaling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OpkrævningKontoIndbetalingEksternID</w:t>
            </w:r>
            <w:proofErr w:type="spellEnd"/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OpkrævningIndbetalingSystem</w:t>
            </w:r>
            <w:proofErr w:type="spellEnd"/>
          </w:p>
          <w:p w:rsidR="00F30B2B" w:rsidRP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30B2B" w:rsidTr="00F30B2B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30B2B" w:rsidRP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30B2B" w:rsidTr="00F30B2B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30B2B" w:rsidRP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OpkrævningKontantIndbetalingOpret_O</w:t>
            </w:r>
            <w:proofErr w:type="spellEnd"/>
          </w:p>
        </w:tc>
      </w:tr>
      <w:tr w:rsidR="00F30B2B" w:rsidTr="00F30B2B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30B2B" w:rsidRP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0B2B" w:rsidTr="00F30B2B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30B2B" w:rsidRP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F30B2B" w:rsidTr="00F30B2B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30B2B" w:rsidRP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OpkrævningKontantIndbetalingOpret_FejlId</w:t>
            </w:r>
            <w:proofErr w:type="spellEnd"/>
          </w:p>
        </w:tc>
      </w:tr>
      <w:tr w:rsidR="00F30B2B" w:rsidTr="00F30B2B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FejlIdentifikation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OpkrævningFordringBeløb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ValutaOplysningKode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F30B2B" w:rsidRP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30B2B" w:rsidTr="00F30B2B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30B2B" w:rsidRP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F30B2B" w:rsidTr="00F30B2B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30B2B" w:rsidRP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F30B2B" w:rsidTr="00F30B2B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Fejl: </w:t>
            </w: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- Fejl - Felter</w:t>
            </w: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001 - Kundetype er ikke kendt i DMO - </w:t>
            </w: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009 - Beløbsfelt skal angives med 11 cifre og 2 decimaler - </w:t>
            </w:r>
            <w:proofErr w:type="spellStart"/>
            <w:r>
              <w:rPr>
                <w:rFonts w:ascii="Arial" w:hAnsi="Arial" w:cs="Arial"/>
                <w:sz w:val="18"/>
              </w:rPr>
              <w:t>OpkrævningFordringBeløb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029 - Valutakode må ikke angives til andet end DKK - </w:t>
            </w:r>
            <w:proofErr w:type="spellStart"/>
            <w:r>
              <w:rPr>
                <w:rFonts w:ascii="Arial" w:hAnsi="Arial" w:cs="Arial"/>
                <w:sz w:val="18"/>
              </w:rPr>
              <w:t>ValutaOplysningKode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3" w:author="Martin Midtgaard" w:date="2011-10-28T08:09:00Z"/>
                <w:rFonts w:ascii="Arial" w:hAnsi="Arial" w:cs="Arial"/>
                <w:sz w:val="18"/>
              </w:rPr>
            </w:pPr>
            <w:ins w:id="4" w:author="Martin Midtgaard" w:date="2011-10-28T08:09:00Z">
              <w:r>
                <w:rPr>
                  <w:rFonts w:ascii="Arial" w:hAnsi="Arial" w:cs="Arial"/>
                  <w:sz w:val="18"/>
                </w:rPr>
                <w:t xml:space="preserve">046 - Angiven betaling ¤¤¤¤¤¤¤¤¤¤¤¤ af afdeling BET_EXT, kasse SAP38 findes allerede </w:t>
              </w:r>
            </w:ins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5" w:author="Martin Midtgaard" w:date="2011-10-28T08:09:00Z"/>
                <w:rFonts w:ascii="Arial" w:hAnsi="Arial" w:cs="Arial"/>
                <w:sz w:val="18"/>
              </w:rPr>
            </w:pPr>
          </w:p>
          <w:p w:rsidR="00F30B2B" w:rsidRPr="00496F7E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96F7E">
              <w:rPr>
                <w:rFonts w:ascii="Arial" w:hAnsi="Arial" w:cs="Arial"/>
                <w:sz w:val="18"/>
                <w:lang w:val="en-US"/>
              </w:rPr>
              <w:t>990 - Transaction is already registered.</w:t>
            </w:r>
          </w:p>
          <w:p w:rsidR="00F30B2B" w:rsidRPr="00496F7E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  <w:p w:rsidR="00F30B2B" w:rsidRPr="00496F7E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96F7E">
              <w:rPr>
                <w:rFonts w:ascii="Arial" w:hAnsi="Arial" w:cs="Arial"/>
                <w:sz w:val="18"/>
                <w:lang w:val="en-US"/>
              </w:rPr>
              <w:t>991 - Service processing is denied in system and client</w:t>
            </w:r>
          </w:p>
          <w:p w:rsidR="00F30B2B" w:rsidRPr="00496F7E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  <w:p w:rsidR="00F30B2B" w:rsidRPr="00496F7E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96F7E">
              <w:rPr>
                <w:rFonts w:ascii="Arial" w:hAnsi="Arial" w:cs="Arial"/>
                <w:sz w:val="18"/>
                <w:lang w:val="en-US"/>
              </w:rPr>
              <w:t>992 - Transaction XX is already processed.</w:t>
            </w:r>
          </w:p>
          <w:p w:rsidR="00F30B2B" w:rsidRPr="00496F7E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-1 - Ukendt system fejl. Kontakt venligst SKAT for hjælp og </w:t>
            </w:r>
            <w:proofErr w:type="spellStart"/>
            <w:r>
              <w:rPr>
                <w:rFonts w:ascii="Arial" w:hAnsi="Arial" w:cs="Arial"/>
                <w:sz w:val="18"/>
              </w:rPr>
              <w:t>næmere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information.</w:t>
            </w: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-2 - Database fejl. Kontakt venligst SKAT for hjælp og nærmere information.</w:t>
            </w: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-3 - Service ikke tilgængelig. Kontakt venligst SKAT for hjælp og </w:t>
            </w:r>
            <w:proofErr w:type="spellStart"/>
            <w:r>
              <w:rPr>
                <w:rFonts w:ascii="Arial" w:hAnsi="Arial" w:cs="Arial"/>
                <w:sz w:val="18"/>
              </w:rPr>
              <w:t>næmere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information.</w:t>
            </w: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0B2B" w:rsidRP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-4 - Kompensering ikke mulig. Kontakt venligst SKAT for hjælp og </w:t>
            </w:r>
            <w:proofErr w:type="spellStart"/>
            <w:r>
              <w:rPr>
                <w:rFonts w:ascii="Arial" w:hAnsi="Arial" w:cs="Arial"/>
                <w:sz w:val="18"/>
              </w:rPr>
              <w:t>næmere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information.</w:t>
            </w:r>
          </w:p>
        </w:tc>
      </w:tr>
    </w:tbl>
    <w:p w:rsidR="00F30B2B" w:rsidRDefault="00F30B2B" w:rsidP="00F30B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30B2B" w:rsidSect="00F30B2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30B2B" w:rsidRDefault="00F30B2B" w:rsidP="00F30B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F30B2B" w:rsidTr="00F30B2B"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F30B2B" w:rsidRP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F30B2B" w:rsidRP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F30B2B" w:rsidRP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F30B2B" w:rsidTr="00F30B2B">
        <w:tc>
          <w:tcPr>
            <w:tcW w:w="3402" w:type="dxa"/>
          </w:tcPr>
          <w:p w:rsidR="00F30B2B" w:rsidRP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</w:p>
        </w:tc>
        <w:tc>
          <w:tcPr>
            <w:tcW w:w="1701" w:type="dxa"/>
          </w:tcPr>
          <w:p w:rsidR="00F30B2B" w:rsidRPr="00496F7E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96F7E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F30B2B" w:rsidRPr="00496F7E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96F7E">
              <w:rPr>
                <w:rFonts w:ascii="Arial" w:hAnsi="Arial" w:cs="Arial"/>
                <w:sz w:val="18"/>
                <w:lang w:val="en-US"/>
              </w:rPr>
              <w:t>KundeNummer</w:t>
            </w:r>
          </w:p>
          <w:p w:rsidR="00F30B2B" w:rsidRPr="00496F7E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96F7E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F30B2B" w:rsidRPr="00496F7E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96F7E">
              <w:rPr>
                <w:rFonts w:ascii="Arial" w:hAnsi="Arial" w:cs="Arial"/>
                <w:sz w:val="18"/>
                <w:lang w:val="en-US"/>
              </w:rPr>
              <w:t>maxLength: 11</w:t>
            </w:r>
          </w:p>
          <w:p w:rsidR="00F30B2B" w:rsidRPr="00496F7E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96F7E">
              <w:rPr>
                <w:rFonts w:ascii="Arial" w:hAnsi="Arial" w:cs="Arial"/>
                <w:sz w:val="18"/>
                <w:lang w:val="en-US"/>
              </w:rPr>
              <w:t>pattern: [0-9]{8,11}</w:t>
            </w:r>
          </w:p>
        </w:tc>
        <w:tc>
          <w:tcPr>
            <w:tcW w:w="4671" w:type="dxa"/>
          </w:tcPr>
          <w:p w:rsidR="00F30B2B" w:rsidRP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Identifikationen af kunden i form af CVR/SE nr. for virksomheder, CPR for personer og </w:t>
            </w:r>
            <w:proofErr w:type="spellStart"/>
            <w:r>
              <w:rPr>
                <w:rFonts w:ascii="Arial" w:hAnsi="Arial" w:cs="Arial"/>
                <w:sz w:val="18"/>
              </w:rPr>
              <w:t>journalnr</w:t>
            </w:r>
            <w:proofErr w:type="spellEnd"/>
            <w:r>
              <w:rPr>
                <w:rFonts w:ascii="Arial" w:hAnsi="Arial" w:cs="Arial"/>
                <w:sz w:val="18"/>
              </w:rPr>
              <w:t>. for dem, som ikke har et af de 2 andre typer.</w:t>
            </w:r>
          </w:p>
        </w:tc>
      </w:tr>
      <w:tr w:rsidR="00F30B2B" w:rsidTr="00F30B2B">
        <w:tc>
          <w:tcPr>
            <w:tcW w:w="3402" w:type="dxa"/>
          </w:tcPr>
          <w:p w:rsidR="00F30B2B" w:rsidRP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</w:p>
        </w:tc>
        <w:tc>
          <w:tcPr>
            <w:tcW w:w="1701" w:type="dxa"/>
          </w:tcPr>
          <w:p w:rsidR="00F30B2B" w:rsidRPr="00496F7E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96F7E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F30B2B" w:rsidRPr="00496F7E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96F7E">
              <w:rPr>
                <w:rFonts w:ascii="Arial" w:hAnsi="Arial" w:cs="Arial"/>
                <w:sz w:val="18"/>
                <w:lang w:val="en-US"/>
              </w:rPr>
              <w:t>Tekst30</w:t>
            </w:r>
          </w:p>
          <w:p w:rsidR="00F30B2B" w:rsidRPr="00496F7E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96F7E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F30B2B" w:rsidRPr="00496F7E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96F7E">
              <w:rPr>
                <w:rFonts w:ascii="Arial" w:hAnsi="Arial" w:cs="Arial"/>
                <w:sz w:val="18"/>
                <w:lang w:val="en-US"/>
              </w:rPr>
              <w:t>maxLength: 30</w:t>
            </w:r>
          </w:p>
        </w:tc>
        <w:tc>
          <w:tcPr>
            <w:tcW w:w="4671" w:type="dxa"/>
          </w:tcPr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Identificere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typen kunde, dvs. hvad </w:t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dækker over.</w:t>
            </w: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F30B2B" w:rsidRP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F30B2B" w:rsidTr="00F30B2B">
        <w:tc>
          <w:tcPr>
            <w:tcW w:w="3402" w:type="dxa"/>
          </w:tcPr>
          <w:p w:rsidR="00F30B2B" w:rsidRP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OpkrævningFordringBeløb</w:t>
            </w:r>
            <w:proofErr w:type="spellEnd"/>
          </w:p>
        </w:tc>
        <w:tc>
          <w:tcPr>
            <w:tcW w:w="1701" w:type="dxa"/>
          </w:tcPr>
          <w:p w:rsidR="00F30B2B" w:rsidRPr="00496F7E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96F7E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F30B2B" w:rsidRPr="00496F7E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96F7E">
              <w:rPr>
                <w:rFonts w:ascii="Arial" w:hAnsi="Arial" w:cs="Arial"/>
                <w:sz w:val="18"/>
                <w:lang w:val="en-US"/>
              </w:rPr>
              <w:t>BeløbPositivNegativ15Decimaler2</w:t>
            </w:r>
          </w:p>
          <w:p w:rsidR="00F30B2B" w:rsidRPr="00496F7E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96F7E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F30B2B" w:rsidRPr="00496F7E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96F7E">
              <w:rPr>
                <w:rFonts w:ascii="Arial" w:hAnsi="Arial" w:cs="Arial"/>
                <w:sz w:val="18"/>
                <w:lang w:val="en-US"/>
              </w:rPr>
              <w:t>maxInclusive: 999999999999999</w:t>
            </w: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gramStart"/>
            <w:r>
              <w:rPr>
                <w:rFonts w:ascii="Arial" w:hAnsi="Arial" w:cs="Arial"/>
                <w:sz w:val="18"/>
              </w:rPr>
              <w:t>-999999999999999</w:t>
            </w:r>
            <w:proofErr w:type="gramEnd"/>
          </w:p>
          <w:p w:rsidR="00F30B2B" w:rsidRP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er det beløb, der skal opkræves for en fordring - beløbet kan være positivt eller negativt, ligesom beløbet kan være på 0 kr.</w:t>
            </w: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Påløbne renter og påhæftede gebyrer bliver oprettet som deres egne fordringer med reference til den oprindelige fordring.</w:t>
            </w:r>
          </w:p>
          <w:p w:rsidR="00F30B2B" w:rsidRP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fordringen er fuldt betalt, vil beløbet være 0,00 kr.</w:t>
            </w:r>
          </w:p>
        </w:tc>
      </w:tr>
      <w:tr w:rsidR="00F30B2B" w:rsidTr="00F30B2B">
        <w:tc>
          <w:tcPr>
            <w:tcW w:w="3402" w:type="dxa"/>
          </w:tcPr>
          <w:p w:rsidR="00F30B2B" w:rsidRP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OpkrævningIndbetalingBeløb</w:t>
            </w:r>
            <w:proofErr w:type="spellEnd"/>
          </w:p>
        </w:tc>
        <w:tc>
          <w:tcPr>
            <w:tcW w:w="1701" w:type="dxa"/>
          </w:tcPr>
          <w:p w:rsidR="00F30B2B" w:rsidRPr="00496F7E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96F7E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F30B2B" w:rsidRPr="00496F7E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96F7E">
              <w:rPr>
                <w:rFonts w:ascii="Arial" w:hAnsi="Arial" w:cs="Arial"/>
                <w:sz w:val="18"/>
                <w:lang w:val="en-US"/>
              </w:rPr>
              <w:t>Beløb</w:t>
            </w:r>
          </w:p>
          <w:p w:rsidR="00F30B2B" w:rsidRPr="00496F7E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96F7E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F30B2B" w:rsidRPr="00496F7E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96F7E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F30B2B" w:rsidRP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F30B2B" w:rsidRP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beløb.</w:t>
            </w:r>
          </w:p>
        </w:tc>
      </w:tr>
      <w:tr w:rsidR="00F30B2B" w:rsidTr="00F30B2B">
        <w:tc>
          <w:tcPr>
            <w:tcW w:w="3402" w:type="dxa"/>
          </w:tcPr>
          <w:p w:rsidR="00F30B2B" w:rsidRP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OpkrævningIndbetalingDato</w:t>
            </w:r>
            <w:proofErr w:type="spellEnd"/>
          </w:p>
        </w:tc>
        <w:tc>
          <w:tcPr>
            <w:tcW w:w="1701" w:type="dxa"/>
          </w:tcPr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30B2B" w:rsidRP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30B2B" w:rsidRP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IndbetalingDato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det forretningsmæssige begreb, og er datoen for, hvornår fordringen tilgår SKB-kontoen og bliver rentebærende. Det vil sige, at det er den dato, hvor renten skal beregnes.</w:t>
            </w:r>
          </w:p>
        </w:tc>
      </w:tr>
      <w:tr w:rsidR="00F30B2B" w:rsidTr="00F30B2B">
        <w:tc>
          <w:tcPr>
            <w:tcW w:w="3402" w:type="dxa"/>
          </w:tcPr>
          <w:p w:rsidR="00F30B2B" w:rsidRP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OpkrævningIndbetalingSystem</w:t>
            </w:r>
            <w:proofErr w:type="spellEnd"/>
          </w:p>
        </w:tc>
        <w:tc>
          <w:tcPr>
            <w:tcW w:w="1701" w:type="dxa"/>
          </w:tcPr>
          <w:p w:rsidR="00F30B2B" w:rsidRPr="00496F7E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96F7E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F30B2B" w:rsidRPr="00496F7E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96F7E">
              <w:rPr>
                <w:rFonts w:ascii="Arial" w:hAnsi="Arial" w:cs="Arial"/>
                <w:sz w:val="18"/>
                <w:lang w:val="en-US"/>
              </w:rPr>
              <w:t>TekstKort</w:t>
            </w:r>
          </w:p>
          <w:p w:rsidR="00F30B2B" w:rsidRPr="00496F7E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96F7E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F30B2B" w:rsidRPr="00496F7E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96F7E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  <w:p w:rsidR="00F30B2B" w:rsidRP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whiteSpace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preserve</w:t>
            </w:r>
            <w:proofErr w:type="spellEnd"/>
          </w:p>
        </w:tc>
        <w:tc>
          <w:tcPr>
            <w:tcW w:w="4671" w:type="dxa"/>
          </w:tcPr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det system, hvorfra indbetalingen stammer. Værdier kan være:</w:t>
            </w: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(overførsel til opkrævningskontoen)</w:t>
            </w: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SAPKasse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(kontant eller kort betaling)</w:t>
            </w: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LetLøn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(indbetalingsfil)</w:t>
            </w: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DMROnline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(Kortbetalinger via nettet)</w:t>
            </w: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SAPKasse</w:t>
            </w:r>
            <w:proofErr w:type="spellEnd"/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LetLøn</w:t>
            </w:r>
            <w:proofErr w:type="spellEnd"/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8" w:author="Martin Midtgaard" w:date="2011-10-28T08:09:00Z"/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DMROnline</w:t>
            </w:r>
            <w:proofErr w:type="spellEnd"/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9" w:author="Martin Midtgaard" w:date="2011-10-28T08:09:00Z"/>
                <w:rFonts w:ascii="Arial" w:hAnsi="Arial" w:cs="Arial"/>
                <w:sz w:val="18"/>
              </w:rPr>
            </w:pP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0" w:author="Martin Midtgaard" w:date="2011-10-28T08:09:00Z"/>
                <w:rFonts w:ascii="Arial" w:hAnsi="Arial" w:cs="Arial"/>
                <w:sz w:val="18"/>
              </w:rPr>
            </w:pPr>
            <w:ins w:id="11" w:author="Martin Midtgaard" w:date="2011-10-28T08:09:00Z">
              <w:r>
                <w:rPr>
                  <w:rFonts w:ascii="Arial" w:hAnsi="Arial" w:cs="Arial"/>
                  <w:sz w:val="18"/>
                </w:rPr>
                <w:t>I DMO bruges kun:</w:t>
              </w:r>
            </w:ins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2" w:author="Martin Midtgaard" w:date="2011-10-28T08:09:00Z"/>
                <w:rFonts w:ascii="Arial" w:hAnsi="Arial" w:cs="Arial"/>
                <w:sz w:val="18"/>
              </w:rPr>
            </w:pPr>
            <w:ins w:id="13" w:author="Martin Midtgaard" w:date="2011-10-28T08:09:00Z">
              <w:r>
                <w:rPr>
                  <w:rFonts w:ascii="Arial" w:hAnsi="Arial" w:cs="Arial"/>
                  <w:sz w:val="18"/>
                </w:rPr>
                <w:t>SAP38</w:t>
              </w:r>
            </w:ins>
          </w:p>
          <w:p w:rsidR="00F30B2B" w:rsidRP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ins w:id="14" w:author="Martin Midtgaard" w:date="2011-10-28T08:09:00Z">
              <w:r>
                <w:rPr>
                  <w:rFonts w:ascii="Arial" w:hAnsi="Arial" w:cs="Arial"/>
                  <w:sz w:val="18"/>
                </w:rPr>
                <w:t>DMROnline</w:t>
              </w:r>
            </w:ins>
            <w:proofErr w:type="spellEnd"/>
          </w:p>
        </w:tc>
      </w:tr>
      <w:tr w:rsidR="00F30B2B" w:rsidTr="00F30B2B">
        <w:tc>
          <w:tcPr>
            <w:tcW w:w="3402" w:type="dxa"/>
          </w:tcPr>
          <w:p w:rsidR="00F30B2B" w:rsidRP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OpkrævningKontantIndbetalingType</w:t>
            </w:r>
            <w:proofErr w:type="spellEnd"/>
          </w:p>
        </w:tc>
        <w:tc>
          <w:tcPr>
            <w:tcW w:w="1701" w:type="dxa"/>
          </w:tcPr>
          <w:p w:rsidR="00F30B2B" w:rsidRPr="00496F7E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96F7E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F30B2B" w:rsidRPr="00496F7E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96F7E">
              <w:rPr>
                <w:rFonts w:ascii="Arial" w:hAnsi="Arial" w:cs="Arial"/>
                <w:sz w:val="18"/>
                <w:lang w:val="en-US"/>
              </w:rPr>
              <w:t>Tekst25</w:t>
            </w:r>
          </w:p>
          <w:p w:rsidR="00F30B2B" w:rsidRPr="00496F7E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96F7E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F30B2B" w:rsidRPr="00496F7E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96F7E">
              <w:rPr>
                <w:rFonts w:ascii="Arial" w:hAnsi="Arial" w:cs="Arial"/>
                <w:sz w:val="18"/>
                <w:lang w:val="en-US"/>
              </w:rPr>
              <w:t>maxLength: 25</w:t>
            </w:r>
          </w:p>
        </w:tc>
        <w:tc>
          <w:tcPr>
            <w:tcW w:w="4671" w:type="dxa"/>
          </w:tcPr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hvilke type kontant opkrævningsindbetaling det drejer sig om:</w:t>
            </w: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Kontanter</w:t>
            </w: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Betalingskort</w:t>
            </w: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30B2B" w:rsidRDefault="00E31E53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5" w:author="Martin Midtgaard" w:date="2011-10-28T08:09:00Z"/>
                <w:rFonts w:ascii="Arial" w:hAnsi="Arial" w:cs="Arial"/>
                <w:sz w:val="18"/>
              </w:rPr>
            </w:pPr>
            <w:del w:id="16" w:author="Martin Midtgaard" w:date="2011-10-28T08:09:00Z">
              <w:r>
                <w:rPr>
                  <w:rFonts w:ascii="Arial" w:hAnsi="Arial" w:cs="Arial"/>
                  <w:sz w:val="18"/>
                </w:rPr>
                <w:delText>[Afventer svar fra CSC]</w:delText>
              </w:r>
            </w:del>
            <w:ins w:id="17" w:author="Martin Midtgaard" w:date="2011-10-28T08:09:00Z">
              <w:r w:rsidR="00F30B2B">
                <w:rPr>
                  <w:rFonts w:ascii="Arial" w:hAnsi="Arial" w:cs="Arial"/>
                  <w:sz w:val="18"/>
                </w:rPr>
                <w:t>Cash</w:t>
              </w:r>
            </w:ins>
          </w:p>
          <w:p w:rsidR="00F30B2B" w:rsidRP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ins w:id="18" w:author="Martin Midtgaard" w:date="2011-10-28T08:09:00Z">
              <w:r>
                <w:rPr>
                  <w:rFonts w:ascii="Arial" w:hAnsi="Arial" w:cs="Arial"/>
                  <w:sz w:val="18"/>
                </w:rPr>
                <w:t>Card</w:t>
              </w:r>
            </w:ins>
          </w:p>
        </w:tc>
      </w:tr>
      <w:tr w:rsidR="00F30B2B" w:rsidTr="00F30B2B">
        <w:tc>
          <w:tcPr>
            <w:tcW w:w="3402" w:type="dxa"/>
          </w:tcPr>
          <w:p w:rsidR="00F30B2B" w:rsidRP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OpkrævningKontoIndbetalingEksternID</w:t>
            </w:r>
            <w:proofErr w:type="spellEnd"/>
          </w:p>
        </w:tc>
        <w:tc>
          <w:tcPr>
            <w:tcW w:w="1701" w:type="dxa"/>
          </w:tcPr>
          <w:p w:rsidR="00F30B2B" w:rsidRPr="00496F7E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96F7E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F30B2B" w:rsidRPr="00496F7E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96F7E">
              <w:rPr>
                <w:rFonts w:ascii="Arial" w:hAnsi="Arial" w:cs="Arial"/>
                <w:sz w:val="18"/>
                <w:lang w:val="en-US"/>
              </w:rPr>
              <w:t>EksternID</w:t>
            </w:r>
          </w:p>
          <w:p w:rsidR="00F30B2B" w:rsidRPr="00496F7E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96F7E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F30B2B" w:rsidRPr="00496F7E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96F7E">
              <w:rPr>
                <w:rFonts w:ascii="Arial" w:hAnsi="Arial" w:cs="Arial"/>
                <w:sz w:val="18"/>
                <w:lang w:val="en-US"/>
              </w:rPr>
              <w:t>maxLength: 20</w:t>
            </w:r>
          </w:p>
        </w:tc>
        <w:tc>
          <w:tcPr>
            <w:tcW w:w="4671" w:type="dxa"/>
          </w:tcPr>
          <w:p w:rsidR="00F30B2B" w:rsidRP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den unikke identifikation af DIBS-indbetalingen (dankort)</w:t>
            </w:r>
          </w:p>
        </w:tc>
      </w:tr>
      <w:tr w:rsidR="00F30B2B" w:rsidTr="00F30B2B">
        <w:tc>
          <w:tcPr>
            <w:tcW w:w="3402" w:type="dxa"/>
          </w:tcPr>
          <w:p w:rsidR="00F30B2B" w:rsidRP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ValutaOplysningKode</w:t>
            </w:r>
            <w:proofErr w:type="spellEnd"/>
          </w:p>
        </w:tc>
        <w:tc>
          <w:tcPr>
            <w:tcW w:w="1701" w:type="dxa"/>
          </w:tcPr>
          <w:p w:rsidR="00F30B2B" w:rsidRPr="00496F7E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96F7E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F30B2B" w:rsidRPr="00496F7E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96F7E">
              <w:rPr>
                <w:rFonts w:ascii="Arial" w:hAnsi="Arial" w:cs="Arial"/>
                <w:sz w:val="18"/>
                <w:lang w:val="en-US"/>
              </w:rPr>
              <w:t>Valuta</w:t>
            </w:r>
          </w:p>
          <w:p w:rsidR="00F30B2B" w:rsidRPr="00496F7E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96F7E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F30B2B" w:rsidRPr="00496F7E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96F7E">
              <w:rPr>
                <w:rFonts w:ascii="Arial" w:hAnsi="Arial" w:cs="Arial"/>
                <w:sz w:val="18"/>
                <w:lang w:val="en-US"/>
              </w:rPr>
              <w:t>maxLength: 3</w:t>
            </w:r>
          </w:p>
          <w:p w:rsidR="00F30B2B" w:rsidRP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F30B2B" w:rsidRPr="00F30B2B" w:rsidRDefault="00F30B2B" w:rsidP="00F30B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ISO-kode for den pågældende valuta fx DKK</w:t>
            </w:r>
          </w:p>
        </w:tc>
      </w:tr>
    </w:tbl>
    <w:p w:rsidR="00F30B2B" w:rsidRPr="00F30B2B" w:rsidRDefault="00F30B2B" w:rsidP="00F30B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30B2B" w:rsidRPr="00F30B2B" w:rsidSect="00F30B2B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BEC" w:rsidRDefault="00C01BEC" w:rsidP="00F30B2B">
      <w:pPr>
        <w:spacing w:line="240" w:lineRule="auto"/>
      </w:pPr>
      <w:r>
        <w:separator/>
      </w:r>
    </w:p>
  </w:endnote>
  <w:endnote w:type="continuationSeparator" w:id="0">
    <w:p w:rsidR="00C01BEC" w:rsidRDefault="00C01BEC" w:rsidP="00F30B2B">
      <w:pPr>
        <w:spacing w:line="240" w:lineRule="auto"/>
      </w:pPr>
      <w:r>
        <w:continuationSeparator/>
      </w:r>
    </w:p>
  </w:endnote>
  <w:endnote w:type="continuationNotice" w:id="1">
    <w:p w:rsidR="00C01BEC" w:rsidRDefault="00C01BE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B2B" w:rsidRDefault="00F30B2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B2B" w:rsidRPr="00F30B2B" w:rsidRDefault="00F30B2B" w:rsidP="00F30B2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del w:id="6" w:author="Martin Midtgaard" w:date="2011-10-28T08:09:00Z">
      <w:r w:rsidR="00E31E53">
        <w:rPr>
          <w:rFonts w:ascii="Arial" w:hAnsi="Arial" w:cs="Arial"/>
          <w:noProof/>
          <w:sz w:val="16"/>
        </w:rPr>
        <w:delText>10. maj</w:delText>
      </w:r>
    </w:del>
    <w:ins w:id="7" w:author="Martin Midtgaard" w:date="2011-10-28T08:09:00Z">
      <w:r>
        <w:rPr>
          <w:rFonts w:ascii="Arial" w:hAnsi="Arial" w:cs="Arial"/>
          <w:noProof/>
          <w:sz w:val="16"/>
        </w:rPr>
        <w:t>25. oktober</w:t>
      </w:r>
    </w:ins>
    <w:r>
      <w:rPr>
        <w:rFonts w:ascii="Arial" w:hAnsi="Arial" w:cs="Arial"/>
        <w:noProof/>
        <w:sz w:val="16"/>
      </w:rPr>
      <w:t xml:space="preserve">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OpkrævningKontantIndbetalingOpret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11339F"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 w:rsidR="0011339F"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B2B" w:rsidRDefault="00F30B2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BEC" w:rsidRDefault="00C01BEC" w:rsidP="00F30B2B">
      <w:pPr>
        <w:spacing w:line="240" w:lineRule="auto"/>
      </w:pPr>
      <w:r>
        <w:separator/>
      </w:r>
    </w:p>
  </w:footnote>
  <w:footnote w:type="continuationSeparator" w:id="0">
    <w:p w:rsidR="00C01BEC" w:rsidRDefault="00C01BEC" w:rsidP="00F30B2B">
      <w:pPr>
        <w:spacing w:line="240" w:lineRule="auto"/>
      </w:pPr>
      <w:r>
        <w:continuationSeparator/>
      </w:r>
    </w:p>
  </w:footnote>
  <w:footnote w:type="continuationNotice" w:id="1">
    <w:p w:rsidR="00C01BEC" w:rsidRDefault="00C01BE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B2B" w:rsidRDefault="00F30B2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B2B" w:rsidRPr="00F30B2B" w:rsidRDefault="00F30B2B" w:rsidP="00F30B2B">
    <w:pPr>
      <w:pStyle w:val="Sidehoved"/>
      <w:jc w:val="center"/>
      <w:rPr>
        <w:rFonts w:ascii="Arial" w:hAnsi="Arial" w:cs="Arial"/>
      </w:rPr>
    </w:pPr>
    <w:r w:rsidRPr="00F30B2B">
      <w:rPr>
        <w:rFonts w:ascii="Arial" w:hAnsi="Arial" w:cs="Arial"/>
      </w:rPr>
      <w:t>Servicebeskrivelse</w:t>
    </w:r>
  </w:p>
  <w:p w:rsidR="00F30B2B" w:rsidRPr="00F30B2B" w:rsidRDefault="00F30B2B" w:rsidP="00F30B2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B2B" w:rsidRDefault="00F30B2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B2B" w:rsidRDefault="00F30B2B" w:rsidP="00F30B2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30B2B" w:rsidRPr="00F30B2B" w:rsidRDefault="00F30B2B" w:rsidP="00F30B2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169D5"/>
    <w:multiLevelType w:val="multilevel"/>
    <w:tmpl w:val="15B6500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trackRevisions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B2B"/>
    <w:rsid w:val="0011339F"/>
    <w:rsid w:val="00496F7E"/>
    <w:rsid w:val="006843F7"/>
    <w:rsid w:val="00892491"/>
    <w:rsid w:val="00B0318B"/>
    <w:rsid w:val="00C01BEC"/>
    <w:rsid w:val="00CF5CA4"/>
    <w:rsid w:val="00E31E53"/>
    <w:rsid w:val="00F3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30B2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30B2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30B2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30B2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30B2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30B2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30B2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30B2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30B2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30B2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30B2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30B2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30B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30B2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30B2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30B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30B2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30B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30B2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30B2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30B2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30B2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30B2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30B2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30B2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30B2B"/>
  </w:style>
  <w:style w:type="paragraph" w:styleId="Sidefod">
    <w:name w:val="footer"/>
    <w:basedOn w:val="Normal"/>
    <w:link w:val="SidefodTegn"/>
    <w:uiPriority w:val="99"/>
    <w:unhideWhenUsed/>
    <w:rsid w:val="00F30B2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30B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30B2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30B2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30B2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30B2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30B2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30B2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30B2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30B2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30B2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30B2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30B2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30B2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30B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30B2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30B2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30B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30B2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30B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30B2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30B2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30B2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30B2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30B2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30B2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30B2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30B2B"/>
  </w:style>
  <w:style w:type="paragraph" w:styleId="Sidefod">
    <w:name w:val="footer"/>
    <w:basedOn w:val="Normal"/>
    <w:link w:val="SidefodTegn"/>
    <w:uiPriority w:val="99"/>
    <w:unhideWhenUsed/>
    <w:rsid w:val="00F30B2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30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9276B-761F-41A8-98DD-A58AAB0FF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676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4797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Midtgaard</dc:creator>
  <cp:lastModifiedBy>Poul V Madsen</cp:lastModifiedBy>
  <cp:revision>3</cp:revision>
  <dcterms:created xsi:type="dcterms:W3CDTF">2011-10-28T06:10:00Z</dcterms:created>
  <dcterms:modified xsi:type="dcterms:W3CDTF">2011-10-28T06:23:00Z</dcterms:modified>
</cp:coreProperties>
</file>