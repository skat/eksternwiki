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35393" w14:textId="77777777" w:rsidR="003B68D7" w:rsidRDefault="00967FA6" w:rsidP="00967FA6">
      <w:pPr>
        <w:pStyle w:val="Overskrift2"/>
      </w:pPr>
      <w:r>
        <w:t>12.15 Op-/nedskriv fordring</w:t>
      </w:r>
    </w:p>
    <w:p w14:paraId="494A0552" w14:textId="77777777" w:rsidR="00967FA6" w:rsidRDefault="00967FA6" w:rsidP="00967FA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7FA6" w14:paraId="43127CC8" w14:textId="77777777" w:rsidTr="00967FA6">
        <w:tc>
          <w:tcPr>
            <w:tcW w:w="9869" w:type="dxa"/>
            <w:shd w:val="clear" w:color="auto" w:fill="auto"/>
          </w:tcPr>
          <w:p w14:paraId="37BAF7A0" w14:textId="77777777" w:rsidR="00967FA6" w:rsidRDefault="00967FA6" w:rsidP="00967FA6">
            <w:pPr>
              <w:pStyle w:val="Normal11"/>
            </w:pPr>
            <w:r>
              <w:rPr>
                <w:b/>
              </w:rPr>
              <w:t>Formål</w:t>
            </w:r>
          </w:p>
          <w:p w14:paraId="1ABA90FD" w14:textId="77777777" w:rsidR="00967FA6" w:rsidRDefault="00967FA6" w:rsidP="00967FA6">
            <w:pPr>
              <w:pStyle w:val="Normal11"/>
            </w:pPr>
            <w:r>
              <w:t xml:space="preserve">At op eller nedskrive en eller flere fordringer </w:t>
            </w:r>
          </w:p>
          <w:p w14:paraId="025907EA" w14:textId="77777777" w:rsidR="00967FA6" w:rsidRDefault="00967FA6" w:rsidP="00967FA6">
            <w:pPr>
              <w:pStyle w:val="Normal11"/>
            </w:pPr>
          </w:p>
          <w:p w14:paraId="2C9152DB" w14:textId="77777777" w:rsidR="00967FA6" w:rsidRDefault="00967FA6" w:rsidP="00967FA6">
            <w:pPr>
              <w:pStyle w:val="Normal11"/>
            </w:pPr>
            <w:r>
              <w:t xml:space="preserve">Beskrivelse </w:t>
            </w:r>
          </w:p>
          <w:p w14:paraId="5E2473E6" w14:textId="77777777" w:rsidR="00967FA6" w:rsidRDefault="00967FA6" w:rsidP="00967FA6">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14:paraId="377F3551" w14:textId="77777777" w:rsidR="00967FA6" w:rsidRDefault="00967FA6" w:rsidP="00967FA6">
            <w:pPr>
              <w:pStyle w:val="Normal11"/>
            </w:pPr>
          </w:p>
          <w:p w14:paraId="262D3A72" w14:textId="77777777" w:rsidR="00967FA6" w:rsidRDefault="00967FA6" w:rsidP="00967FA6">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14:paraId="3027EEF9" w14:textId="77777777" w:rsidR="00967FA6" w:rsidRDefault="00967FA6" w:rsidP="00967FA6">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14:paraId="07078BD8" w14:textId="77777777" w:rsidR="00967FA6" w:rsidRDefault="00967FA6" w:rsidP="00967FA6">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14:paraId="478C9896" w14:textId="77777777" w:rsidR="00967FA6" w:rsidRDefault="00967FA6" w:rsidP="00967FA6">
            <w:pPr>
              <w:pStyle w:val="Normal11"/>
            </w:pPr>
          </w:p>
          <w:p w14:paraId="77C69864" w14:textId="77777777" w:rsidR="00967FA6" w:rsidRDefault="00967FA6" w:rsidP="00967FA6">
            <w:pPr>
              <w:pStyle w:val="Normal11"/>
            </w:pPr>
            <w:r>
              <w:t xml:space="preserve">Hvis der er beregnet og tilskrevet renter på den/de fordringer der op/nedskrives skal disse renter tilbagerulles automatisk incl evenuelle dækninger. </w:t>
            </w:r>
          </w:p>
          <w:p w14:paraId="18D135BB" w14:textId="77777777" w:rsidR="00967FA6" w:rsidRDefault="00967FA6" w:rsidP="00967FA6">
            <w:pPr>
              <w:pStyle w:val="Normal11"/>
            </w:pPr>
          </w:p>
          <w:p w14:paraId="2D071516" w14:textId="10462592" w:rsidR="00967FA6" w:rsidRDefault="00967FA6" w:rsidP="00967FA6">
            <w:pPr>
              <w:pStyle w:val="Normal11"/>
            </w:pPr>
            <w:r>
              <w:t>Når en fordring op/nedskrives fra et internt fagsystem, f.eks. DMR</w:t>
            </w:r>
            <w:del w:id="0" w:author="Poul V Madsen" w:date="2012-03-05T14:36:00Z">
              <w:r w:rsidR="00735796" w:rsidRPr="006805F5">
                <w:delText xml:space="preserve"> (og PAL/PAF, 3S, A&amp;A</w:delText>
              </w:r>
            </w:del>
            <w:ins w:id="1" w:author="Poul V Madsen" w:date="2012-03-05T14:36:00Z">
              <w:r>
                <w:t>, SAP 38, DR</w:t>
              </w:r>
            </w:ins>
            <w:r>
              <w:t xml:space="preserve"> eller andre) og fordringen er overdraget til inddrivelse skal løsningen sikre at der ved tilbagekaldelse til opkrævningsmyndigheden automatisk sker en op/nedskrivning fra inddrivelsesmy</w:t>
            </w:r>
            <w:bookmarkStart w:id="2" w:name="_GoBack"/>
            <w:bookmarkEnd w:id="2"/>
            <w:r>
              <w:t xml:space="preserve">ndigheden. </w:t>
            </w:r>
          </w:p>
          <w:p w14:paraId="03C0B1C8" w14:textId="77777777" w:rsidR="00967FA6" w:rsidRDefault="00967FA6" w:rsidP="00967FA6">
            <w:pPr>
              <w:pStyle w:val="Normal11"/>
              <w:rPr>
                <w:ins w:id="3" w:author="Poul V Madsen" w:date="2012-03-05T14:36:00Z"/>
              </w:rPr>
            </w:pPr>
          </w:p>
          <w:p w14:paraId="1270EF65" w14:textId="77777777" w:rsidR="00967FA6" w:rsidRDefault="00967FA6" w:rsidP="00967FA6">
            <w:pPr>
              <w:pStyle w:val="Normal11"/>
              <w:rPr>
                <w:ins w:id="4" w:author="Poul V Madsen" w:date="2012-03-05T14:36:00Z"/>
              </w:rPr>
            </w:pPr>
            <w:ins w:id="5" w:author="Poul V Madsen" w:date="2012-03-05T14:36:00Z">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ert, såfremt der er sket en samtidig op/nedskrivning initieret af inddrivelsesmyndigheden.</w:t>
              </w:r>
            </w:ins>
          </w:p>
          <w:p w14:paraId="119CAFD7" w14:textId="77777777" w:rsidR="00967FA6" w:rsidRPr="00967FA6" w:rsidRDefault="00967FA6" w:rsidP="00967FA6">
            <w:pPr>
              <w:pStyle w:val="Normal11"/>
            </w:pPr>
          </w:p>
        </w:tc>
      </w:tr>
      <w:tr w:rsidR="00967FA6" w14:paraId="1A1597A6" w14:textId="77777777" w:rsidTr="00967FA6">
        <w:tc>
          <w:tcPr>
            <w:tcW w:w="9869" w:type="dxa"/>
            <w:shd w:val="clear" w:color="auto" w:fill="auto"/>
          </w:tcPr>
          <w:p w14:paraId="3749EEE8" w14:textId="77777777" w:rsidR="00967FA6" w:rsidRDefault="00967FA6" w:rsidP="00967FA6">
            <w:pPr>
              <w:pStyle w:val="Normal11"/>
            </w:pPr>
            <w:r>
              <w:rPr>
                <w:b/>
              </w:rPr>
              <w:t>Frekvens</w:t>
            </w:r>
          </w:p>
          <w:p w14:paraId="2A5F037D" w14:textId="77777777" w:rsidR="00967FA6" w:rsidRPr="00967FA6" w:rsidRDefault="00967FA6" w:rsidP="00967FA6">
            <w:pPr>
              <w:pStyle w:val="Normal11"/>
            </w:pPr>
            <w:r>
              <w:t>Ad hoc</w:t>
            </w:r>
          </w:p>
        </w:tc>
      </w:tr>
      <w:tr w:rsidR="00967FA6" w14:paraId="34F17117" w14:textId="77777777" w:rsidTr="00967FA6">
        <w:tc>
          <w:tcPr>
            <w:tcW w:w="9869" w:type="dxa"/>
            <w:shd w:val="clear" w:color="auto" w:fill="auto"/>
          </w:tcPr>
          <w:p w14:paraId="4967687C" w14:textId="77777777" w:rsidR="00967FA6" w:rsidRDefault="00967FA6" w:rsidP="00967FA6">
            <w:pPr>
              <w:pStyle w:val="Normal11"/>
            </w:pPr>
            <w:r>
              <w:rPr>
                <w:b/>
              </w:rPr>
              <w:t>Aktører</w:t>
            </w:r>
          </w:p>
          <w:p w14:paraId="1F204B32" w14:textId="77777777" w:rsidR="00967FA6" w:rsidRPr="00967FA6" w:rsidRDefault="00967FA6" w:rsidP="00967FA6">
            <w:pPr>
              <w:pStyle w:val="Normal11"/>
            </w:pPr>
            <w:r>
              <w:t>Systemaktør</w:t>
            </w:r>
          </w:p>
        </w:tc>
      </w:tr>
      <w:tr w:rsidR="00967FA6" w14:paraId="19DA7006" w14:textId="77777777" w:rsidTr="00967FA6">
        <w:tc>
          <w:tcPr>
            <w:tcW w:w="9869" w:type="dxa"/>
            <w:shd w:val="clear" w:color="auto" w:fill="auto"/>
          </w:tcPr>
          <w:p w14:paraId="2D8C547A" w14:textId="77777777" w:rsidR="00967FA6" w:rsidRDefault="00967FA6" w:rsidP="00967FA6">
            <w:pPr>
              <w:pStyle w:val="Normal11"/>
            </w:pPr>
            <w:r>
              <w:rPr>
                <w:b/>
              </w:rPr>
              <w:t>Startbetingelser</w:t>
            </w:r>
          </w:p>
          <w:p w14:paraId="7B918CFB" w14:textId="77777777" w:rsidR="00967FA6" w:rsidRPr="00967FA6" w:rsidRDefault="00967FA6" w:rsidP="00967FA6">
            <w:pPr>
              <w:pStyle w:val="Normal11"/>
            </w:pPr>
            <w:r>
              <w:t xml:space="preserve">Der er modtaget en elektronisk anmodning om tilbagekaldelse af fordring til opkrævningsmyndigheden. </w:t>
            </w:r>
          </w:p>
        </w:tc>
      </w:tr>
    </w:tbl>
    <w:p w14:paraId="6C084CCD" w14:textId="77777777" w:rsidR="00967FA6" w:rsidRDefault="00967FA6" w:rsidP="00967FA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7FA6" w14:paraId="1A9CC931" w14:textId="77777777" w:rsidTr="00967FA6">
        <w:tc>
          <w:tcPr>
            <w:tcW w:w="9909" w:type="dxa"/>
            <w:gridSpan w:val="3"/>
          </w:tcPr>
          <w:p w14:paraId="15773E46" w14:textId="77777777" w:rsidR="00967FA6" w:rsidRPr="00967FA6" w:rsidRDefault="00967FA6" w:rsidP="00967FA6">
            <w:pPr>
              <w:pStyle w:val="Normal11"/>
            </w:pPr>
            <w:r>
              <w:rPr>
                <w:b/>
              </w:rPr>
              <w:t>Hovedvej</w:t>
            </w:r>
          </w:p>
        </w:tc>
      </w:tr>
      <w:tr w:rsidR="00967FA6" w14:paraId="4A2A4024" w14:textId="77777777" w:rsidTr="00967FA6">
        <w:tc>
          <w:tcPr>
            <w:tcW w:w="3356" w:type="dxa"/>
            <w:shd w:val="pct20" w:color="auto" w:fill="0000FF"/>
          </w:tcPr>
          <w:p w14:paraId="0BDF1467" w14:textId="77777777" w:rsidR="00967FA6" w:rsidRPr="00967FA6" w:rsidRDefault="00967FA6" w:rsidP="00967FA6">
            <w:pPr>
              <w:pStyle w:val="Normal11"/>
              <w:rPr>
                <w:color w:val="FFFFFF"/>
              </w:rPr>
            </w:pPr>
            <w:r>
              <w:rPr>
                <w:color w:val="FFFFFF"/>
              </w:rPr>
              <w:t>Aktør</w:t>
            </w:r>
          </w:p>
        </w:tc>
        <w:tc>
          <w:tcPr>
            <w:tcW w:w="3356" w:type="dxa"/>
            <w:shd w:val="pct20" w:color="auto" w:fill="0000FF"/>
          </w:tcPr>
          <w:p w14:paraId="081E5E5B" w14:textId="77777777" w:rsidR="00967FA6" w:rsidRPr="00967FA6" w:rsidRDefault="00967FA6" w:rsidP="00967FA6">
            <w:pPr>
              <w:pStyle w:val="Normal11"/>
              <w:rPr>
                <w:color w:val="FFFFFF"/>
              </w:rPr>
            </w:pPr>
            <w:r>
              <w:rPr>
                <w:color w:val="FFFFFF"/>
              </w:rPr>
              <w:t>Løsning</w:t>
            </w:r>
          </w:p>
        </w:tc>
        <w:tc>
          <w:tcPr>
            <w:tcW w:w="3197" w:type="dxa"/>
            <w:shd w:val="pct20" w:color="auto" w:fill="0000FF"/>
          </w:tcPr>
          <w:p w14:paraId="10167F9C" w14:textId="77777777" w:rsidR="00967FA6" w:rsidRPr="00967FA6" w:rsidRDefault="00967FA6" w:rsidP="00967FA6">
            <w:pPr>
              <w:pStyle w:val="Normal11"/>
              <w:rPr>
                <w:color w:val="FFFFFF"/>
              </w:rPr>
            </w:pPr>
            <w:r>
              <w:rPr>
                <w:color w:val="FFFFFF"/>
              </w:rPr>
              <w:t>Service/Service operationer</w:t>
            </w:r>
          </w:p>
        </w:tc>
      </w:tr>
      <w:tr w:rsidR="00967FA6" w14:paraId="500C8A97" w14:textId="77777777" w:rsidTr="00967FA6">
        <w:tc>
          <w:tcPr>
            <w:tcW w:w="9909" w:type="dxa"/>
            <w:gridSpan w:val="3"/>
            <w:shd w:val="clear" w:color="auto" w:fill="FFFFFF"/>
          </w:tcPr>
          <w:p w14:paraId="51EB6EF5" w14:textId="77777777" w:rsidR="00967FA6" w:rsidRPr="00967FA6" w:rsidRDefault="00967FA6" w:rsidP="00967FA6">
            <w:pPr>
              <w:pStyle w:val="Normal11"/>
              <w:rPr>
                <w:b/>
              </w:rPr>
            </w:pPr>
            <w:r>
              <w:rPr>
                <w:b/>
              </w:rPr>
              <w:t>Trin 1: Valider oplysninger</w:t>
            </w:r>
          </w:p>
        </w:tc>
      </w:tr>
      <w:tr w:rsidR="00967FA6" w14:paraId="57395D7E" w14:textId="77777777" w:rsidTr="00967FA6">
        <w:tc>
          <w:tcPr>
            <w:tcW w:w="3356" w:type="dxa"/>
            <w:shd w:val="clear" w:color="auto" w:fill="FFFFFF"/>
          </w:tcPr>
          <w:p w14:paraId="0C2D97AE" w14:textId="77777777" w:rsidR="00967FA6" w:rsidRPr="00967FA6" w:rsidRDefault="00967FA6" w:rsidP="00967FA6">
            <w:pPr>
              <w:pStyle w:val="Normal11"/>
              <w:rPr>
                <w:color w:val="000000"/>
              </w:rPr>
            </w:pPr>
          </w:p>
        </w:tc>
        <w:tc>
          <w:tcPr>
            <w:tcW w:w="3356" w:type="dxa"/>
            <w:shd w:val="clear" w:color="auto" w:fill="FFFFFF"/>
          </w:tcPr>
          <w:p w14:paraId="4C209300" w14:textId="77777777" w:rsidR="00967FA6" w:rsidRDefault="00967FA6" w:rsidP="00967FA6">
            <w:pPr>
              <w:pStyle w:val="Normal11"/>
            </w:pPr>
            <w:r>
              <w:t>Valider om fordringsID fremgår af ændringen. Hvis FordringsID ikke fremgår afvises ændringen umiddelbart.</w:t>
            </w:r>
          </w:p>
        </w:tc>
        <w:tc>
          <w:tcPr>
            <w:tcW w:w="3197" w:type="dxa"/>
            <w:shd w:val="clear" w:color="auto" w:fill="FFFFFF"/>
          </w:tcPr>
          <w:p w14:paraId="18B447F6" w14:textId="77777777" w:rsidR="00967FA6" w:rsidRDefault="00967FA6" w:rsidP="00967FA6">
            <w:pPr>
              <w:pStyle w:val="Normal11"/>
            </w:pPr>
          </w:p>
        </w:tc>
      </w:tr>
      <w:tr w:rsidR="00967FA6" w14:paraId="62E13B0F" w14:textId="77777777" w:rsidTr="00967FA6">
        <w:tc>
          <w:tcPr>
            <w:tcW w:w="9909" w:type="dxa"/>
            <w:gridSpan w:val="3"/>
            <w:shd w:val="clear" w:color="auto" w:fill="FFFFFF"/>
          </w:tcPr>
          <w:p w14:paraId="4EC47C4B" w14:textId="77777777" w:rsidR="00967FA6" w:rsidRPr="00967FA6" w:rsidRDefault="00967FA6" w:rsidP="00967FA6">
            <w:pPr>
              <w:pStyle w:val="Normal11"/>
              <w:rPr>
                <w:b/>
              </w:rPr>
            </w:pPr>
            <w:r>
              <w:rPr>
                <w:b/>
              </w:rPr>
              <w:t>Trin 2: Returner fordring</w:t>
            </w:r>
          </w:p>
        </w:tc>
      </w:tr>
      <w:tr w:rsidR="00967FA6" w14:paraId="5FFBD705" w14:textId="77777777" w:rsidTr="00967FA6">
        <w:tc>
          <w:tcPr>
            <w:tcW w:w="3356" w:type="dxa"/>
            <w:shd w:val="clear" w:color="auto" w:fill="FFFFFF"/>
          </w:tcPr>
          <w:p w14:paraId="75A3AB47" w14:textId="77777777" w:rsidR="00967FA6" w:rsidRPr="00967FA6" w:rsidRDefault="00967FA6" w:rsidP="00967FA6">
            <w:pPr>
              <w:pStyle w:val="Normal11"/>
              <w:rPr>
                <w:color w:val="000000"/>
              </w:rPr>
            </w:pPr>
          </w:p>
        </w:tc>
        <w:tc>
          <w:tcPr>
            <w:tcW w:w="3356" w:type="dxa"/>
            <w:shd w:val="clear" w:color="auto" w:fill="FFFFFF"/>
          </w:tcPr>
          <w:p w14:paraId="22EEB429" w14:textId="77777777" w:rsidR="00967FA6" w:rsidRDefault="00967FA6" w:rsidP="00967FA6">
            <w:pPr>
              <w:pStyle w:val="Normal11"/>
            </w:pPr>
            <w:r>
              <w:t>Den oprindelig fordring tilbageføres - op/nedskrives inkl. påløbne renter. Evt tidligere dækning (indbetaling) indgår rent bogføringsmæssigt i kontoens saldo som en kreditering.</w:t>
            </w:r>
          </w:p>
          <w:p w14:paraId="3A825BFE" w14:textId="77777777" w:rsidR="00967FA6" w:rsidRDefault="00967FA6" w:rsidP="00967FA6">
            <w:pPr>
              <w:pStyle w:val="Normal11"/>
            </w:pPr>
          </w:p>
          <w:p w14:paraId="360FE39C" w14:textId="77777777" w:rsidR="00967FA6" w:rsidRDefault="00967FA6" w:rsidP="00967FA6">
            <w:pPr>
              <w:pStyle w:val="Normal11"/>
            </w:pPr>
            <w:r>
              <w:t xml:space="preserve">Hvis fordring er overdraget til EFI, sikrer løsningen meddelelse om fordringen til EFI. </w:t>
            </w:r>
          </w:p>
        </w:tc>
        <w:tc>
          <w:tcPr>
            <w:tcW w:w="3197" w:type="dxa"/>
            <w:shd w:val="clear" w:color="auto" w:fill="FFFFFF"/>
          </w:tcPr>
          <w:p w14:paraId="1A9BA453" w14:textId="77777777" w:rsidR="00967FA6" w:rsidRDefault="00967FA6" w:rsidP="00967FA6">
            <w:pPr>
              <w:pStyle w:val="Normal11"/>
            </w:pPr>
            <w:r>
              <w:t>DMO.OpkrævningFordringListeOpdater</w:t>
            </w:r>
            <w:r>
              <w:fldChar w:fldCharType="begin"/>
            </w:r>
            <w:r>
              <w:instrText xml:space="preserve"> XE "</w:instrText>
            </w:r>
            <w:r w:rsidRPr="000B0078">
              <w:instrText>DMO.OpkrævningFordringListeOpdater</w:instrText>
            </w:r>
            <w:r>
              <w:instrText xml:space="preserve">" </w:instrText>
            </w:r>
            <w:r>
              <w:fldChar w:fldCharType="end"/>
            </w:r>
          </w:p>
        </w:tc>
      </w:tr>
      <w:tr w:rsidR="00967FA6" w14:paraId="2C67E779" w14:textId="77777777" w:rsidTr="00967FA6">
        <w:tc>
          <w:tcPr>
            <w:tcW w:w="9909" w:type="dxa"/>
            <w:gridSpan w:val="3"/>
            <w:shd w:val="clear" w:color="auto" w:fill="FFFFFF"/>
          </w:tcPr>
          <w:p w14:paraId="5B74D6F9" w14:textId="77777777" w:rsidR="00967FA6" w:rsidRPr="00967FA6" w:rsidRDefault="00967FA6" w:rsidP="00967FA6">
            <w:pPr>
              <w:pStyle w:val="Normal11"/>
              <w:rPr>
                <w:b/>
              </w:rPr>
            </w:pPr>
            <w:r>
              <w:rPr>
                <w:b/>
              </w:rPr>
              <w:t>Trin 3: Send fordring retur</w:t>
            </w:r>
          </w:p>
        </w:tc>
      </w:tr>
      <w:tr w:rsidR="00967FA6" w14:paraId="52949FDC" w14:textId="77777777" w:rsidTr="00967FA6">
        <w:tc>
          <w:tcPr>
            <w:tcW w:w="3356" w:type="dxa"/>
            <w:shd w:val="clear" w:color="auto" w:fill="FFFFFF"/>
          </w:tcPr>
          <w:p w14:paraId="2927DEB5" w14:textId="77777777" w:rsidR="00967FA6" w:rsidRPr="00967FA6" w:rsidRDefault="00967FA6" w:rsidP="00967FA6">
            <w:pPr>
              <w:pStyle w:val="Normal11"/>
              <w:rPr>
                <w:color w:val="000000"/>
              </w:rPr>
            </w:pPr>
          </w:p>
        </w:tc>
        <w:tc>
          <w:tcPr>
            <w:tcW w:w="3356" w:type="dxa"/>
            <w:shd w:val="clear" w:color="auto" w:fill="FFFFFF"/>
          </w:tcPr>
          <w:p w14:paraId="79977FBF" w14:textId="77777777" w:rsidR="00967FA6" w:rsidRDefault="00967FA6" w:rsidP="00967FA6">
            <w:pPr>
              <w:pStyle w:val="Normal11"/>
            </w:pPr>
            <w:r>
              <w:t>Send system til system meddelelse til fordringshaver (interface) indeholdende</w:t>
            </w:r>
          </w:p>
          <w:p w14:paraId="440CB2DB" w14:textId="77777777" w:rsidR="00967FA6" w:rsidRDefault="00967FA6" w:rsidP="00967FA6">
            <w:pPr>
              <w:pStyle w:val="Normal11"/>
            </w:pPr>
            <w:r>
              <w:t>-</w:t>
            </w:r>
            <w:r>
              <w:tab/>
              <w:t xml:space="preserve">FordringsID </w:t>
            </w:r>
          </w:p>
          <w:p w14:paraId="363647C3" w14:textId="77777777" w:rsidR="00967FA6" w:rsidRDefault="00967FA6" w:rsidP="00967FA6">
            <w:pPr>
              <w:pStyle w:val="Normal11"/>
            </w:pPr>
            <w:r>
              <w:t>-</w:t>
            </w:r>
            <w:r>
              <w:tab/>
              <w:t>Fordringshavers Referencenr</w:t>
            </w:r>
          </w:p>
        </w:tc>
        <w:tc>
          <w:tcPr>
            <w:tcW w:w="3197" w:type="dxa"/>
            <w:shd w:val="clear" w:color="auto" w:fill="FFFFFF"/>
          </w:tcPr>
          <w:p w14:paraId="5B6BD343" w14:textId="77777777" w:rsidR="00967FA6" w:rsidRDefault="00967FA6" w:rsidP="00967FA6">
            <w:pPr>
              <w:pStyle w:val="Normal11"/>
            </w:pPr>
          </w:p>
        </w:tc>
      </w:tr>
      <w:tr w:rsidR="00967FA6" w14:paraId="7872F3D0" w14:textId="77777777" w:rsidTr="00967FA6">
        <w:tc>
          <w:tcPr>
            <w:tcW w:w="9909" w:type="dxa"/>
            <w:gridSpan w:val="3"/>
            <w:shd w:val="clear" w:color="auto" w:fill="FFFFFF"/>
          </w:tcPr>
          <w:p w14:paraId="2AC591B1" w14:textId="77777777" w:rsidR="00967FA6" w:rsidRPr="00967FA6" w:rsidRDefault="00967FA6" w:rsidP="00967FA6">
            <w:pPr>
              <w:pStyle w:val="Normal11"/>
              <w:rPr>
                <w:b/>
              </w:rPr>
            </w:pPr>
            <w:r>
              <w:rPr>
                <w:b/>
              </w:rPr>
              <w:t>Trin 4: Annuller igangværende indsatser på fordringen</w:t>
            </w:r>
          </w:p>
        </w:tc>
      </w:tr>
      <w:tr w:rsidR="00967FA6" w14:paraId="16B20A3E" w14:textId="77777777" w:rsidTr="00967FA6">
        <w:tc>
          <w:tcPr>
            <w:tcW w:w="3356" w:type="dxa"/>
            <w:shd w:val="clear" w:color="auto" w:fill="FFFFFF"/>
          </w:tcPr>
          <w:p w14:paraId="6D005B76" w14:textId="77777777" w:rsidR="00967FA6" w:rsidRPr="00967FA6" w:rsidRDefault="00967FA6" w:rsidP="00967FA6">
            <w:pPr>
              <w:pStyle w:val="Normal11"/>
              <w:rPr>
                <w:color w:val="000000"/>
              </w:rPr>
            </w:pPr>
          </w:p>
        </w:tc>
        <w:tc>
          <w:tcPr>
            <w:tcW w:w="3356" w:type="dxa"/>
            <w:shd w:val="clear" w:color="auto" w:fill="FFFFFF"/>
          </w:tcPr>
          <w:p w14:paraId="41C1A318" w14:textId="77777777" w:rsidR="00967FA6" w:rsidRDefault="00967FA6" w:rsidP="00967FA6">
            <w:pPr>
              <w:pStyle w:val="Normal11"/>
            </w:pPr>
            <w:r>
              <w:t xml:space="preserve">Hvis der er igangværende indsatser på den ændrede fordring ophører disse (fx betalingsordning). </w:t>
            </w:r>
          </w:p>
        </w:tc>
        <w:tc>
          <w:tcPr>
            <w:tcW w:w="3197" w:type="dxa"/>
            <w:shd w:val="clear" w:color="auto" w:fill="FFFFFF"/>
          </w:tcPr>
          <w:p w14:paraId="3C9AB8D8" w14:textId="77777777" w:rsidR="00967FA6" w:rsidRDefault="00967FA6" w:rsidP="00967FA6">
            <w:pPr>
              <w:pStyle w:val="Normal11"/>
            </w:pPr>
          </w:p>
        </w:tc>
      </w:tr>
    </w:tbl>
    <w:p w14:paraId="473FA2D9" w14:textId="77777777" w:rsidR="00967FA6" w:rsidRDefault="00967FA6" w:rsidP="00967FA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7FA6" w14:paraId="79102EB6" w14:textId="77777777" w:rsidTr="00967FA6">
        <w:tc>
          <w:tcPr>
            <w:tcW w:w="9869" w:type="dxa"/>
            <w:shd w:val="clear" w:color="auto" w:fill="auto"/>
          </w:tcPr>
          <w:p w14:paraId="6F572CC1" w14:textId="77777777" w:rsidR="00967FA6" w:rsidRDefault="00967FA6" w:rsidP="00967FA6">
            <w:pPr>
              <w:pStyle w:val="Normal11"/>
            </w:pPr>
            <w:r>
              <w:rPr>
                <w:b/>
              </w:rPr>
              <w:t>Slutbetingelser</w:t>
            </w:r>
          </w:p>
          <w:p w14:paraId="7E5CE4B7" w14:textId="77777777" w:rsidR="00967FA6" w:rsidRDefault="00967FA6" w:rsidP="00967FA6">
            <w:pPr>
              <w:pStyle w:val="Normal11"/>
            </w:pPr>
            <w:r>
              <w:t xml:space="preserve">Fordringen er tilbagekaldt, og der er sket en modpostering. </w:t>
            </w:r>
          </w:p>
          <w:p w14:paraId="4CBF4361" w14:textId="77777777" w:rsidR="00967FA6" w:rsidRDefault="00967FA6" w:rsidP="00967FA6">
            <w:pPr>
              <w:pStyle w:val="Normal11"/>
            </w:pPr>
          </w:p>
          <w:p w14:paraId="6088C6AA" w14:textId="77777777" w:rsidR="00967FA6" w:rsidRDefault="00967FA6" w:rsidP="00967FA6">
            <w:pPr>
              <w:pStyle w:val="Normal11"/>
            </w:pPr>
            <w:r>
              <w:t xml:space="preserve">Det fremgår af fordringen, at denne er tilbagekaldt. </w:t>
            </w:r>
          </w:p>
          <w:p w14:paraId="7A3A4D35" w14:textId="77777777" w:rsidR="00967FA6" w:rsidRDefault="00967FA6" w:rsidP="00967FA6">
            <w:pPr>
              <w:pStyle w:val="Normal11"/>
            </w:pPr>
          </w:p>
          <w:p w14:paraId="29B0E836" w14:textId="77777777" w:rsidR="00967FA6" w:rsidRDefault="00967FA6" w:rsidP="00967FA6">
            <w:pPr>
              <w:pStyle w:val="Normal11"/>
            </w:pPr>
            <w:r>
              <w:t>Eventuelle indbetalinger, der har dækket den returnerede fordring er omfattet af kontoens principper og håndteres i usecase 12.16.</w:t>
            </w:r>
          </w:p>
          <w:p w14:paraId="02C92022" w14:textId="77777777" w:rsidR="00967FA6" w:rsidRDefault="00967FA6" w:rsidP="00967FA6">
            <w:pPr>
              <w:pStyle w:val="Normal11"/>
            </w:pPr>
          </w:p>
          <w:p w14:paraId="78E27AE2" w14:textId="77777777" w:rsidR="00967FA6" w:rsidRDefault="00967FA6" w:rsidP="00967FA6">
            <w:pPr>
              <w:pStyle w:val="Normal11"/>
            </w:pPr>
            <w:r>
              <w:t>Renter, som er påløbet den/de fordringer der tilbagekaldes, er tilbagerullet, incl evtentuelle dækninger af disse.</w:t>
            </w:r>
          </w:p>
          <w:p w14:paraId="23913BB3" w14:textId="77777777" w:rsidR="00967FA6" w:rsidRDefault="00967FA6" w:rsidP="00967FA6">
            <w:pPr>
              <w:pStyle w:val="Normal11"/>
            </w:pPr>
          </w:p>
          <w:p w14:paraId="15ABF55B" w14:textId="77777777" w:rsidR="00967FA6" w:rsidRDefault="00967FA6" w:rsidP="00967FA6">
            <w:pPr>
              <w:pStyle w:val="Normal11"/>
            </w:pPr>
            <w:r>
              <w:t xml:space="preserve">Hvis fordring er overdraget til inddrivelse, er denne markeret til tilbagekaldelse fra EFI. </w:t>
            </w:r>
          </w:p>
          <w:p w14:paraId="00F067CC" w14:textId="77777777" w:rsidR="00967FA6" w:rsidRDefault="00967FA6" w:rsidP="00967FA6">
            <w:pPr>
              <w:pStyle w:val="Normal11"/>
            </w:pPr>
          </w:p>
          <w:p w14:paraId="21CAB861" w14:textId="77777777" w:rsidR="00967FA6" w:rsidRPr="00967FA6" w:rsidRDefault="00967FA6" w:rsidP="00967FA6">
            <w:pPr>
              <w:pStyle w:val="Normal11"/>
            </w:pPr>
            <w:r>
              <w:t xml:space="preserve">Der er foretaget de relevante regnskabsmæssige posteringer. </w:t>
            </w:r>
          </w:p>
        </w:tc>
      </w:tr>
      <w:tr w:rsidR="00967FA6" w14:paraId="02295FE5" w14:textId="77777777" w:rsidTr="00967FA6">
        <w:tc>
          <w:tcPr>
            <w:tcW w:w="9869" w:type="dxa"/>
            <w:shd w:val="clear" w:color="auto" w:fill="auto"/>
          </w:tcPr>
          <w:p w14:paraId="7CDD00C6" w14:textId="77777777" w:rsidR="00967FA6" w:rsidRDefault="00967FA6" w:rsidP="00967FA6">
            <w:pPr>
              <w:pStyle w:val="Normal11"/>
            </w:pPr>
            <w:r>
              <w:rPr>
                <w:b/>
              </w:rPr>
              <w:t>Noter</w:t>
            </w:r>
          </w:p>
          <w:p w14:paraId="4573AFBB" w14:textId="77777777" w:rsidR="00967FA6" w:rsidRPr="00967FA6" w:rsidRDefault="00967FA6" w:rsidP="00967FA6">
            <w:pPr>
              <w:pStyle w:val="Normal11"/>
            </w:pPr>
          </w:p>
        </w:tc>
      </w:tr>
      <w:tr w:rsidR="00967FA6" w14:paraId="64BA4D5D" w14:textId="77777777" w:rsidTr="00967FA6">
        <w:tc>
          <w:tcPr>
            <w:tcW w:w="9869" w:type="dxa"/>
            <w:shd w:val="clear" w:color="auto" w:fill="auto"/>
          </w:tcPr>
          <w:p w14:paraId="08508832" w14:textId="77777777" w:rsidR="00967FA6" w:rsidRDefault="00967FA6" w:rsidP="00967FA6">
            <w:pPr>
              <w:pStyle w:val="Normal11"/>
            </w:pPr>
            <w:r>
              <w:rPr>
                <w:b/>
              </w:rPr>
              <w:t>Servicebeskrivelse</w:t>
            </w:r>
          </w:p>
          <w:p w14:paraId="14859BE5" w14:textId="77777777" w:rsidR="00967FA6" w:rsidRPr="00967FA6" w:rsidRDefault="00967FA6" w:rsidP="00967FA6">
            <w:pPr>
              <w:pStyle w:val="Normal11"/>
            </w:pPr>
            <w:r>
              <w:t>DMO.OpkrævningFordringListeOpdater</w:t>
            </w:r>
          </w:p>
        </w:tc>
      </w:tr>
    </w:tbl>
    <w:p w14:paraId="5A36C7AE" w14:textId="77777777" w:rsidR="00967FA6" w:rsidRDefault="00967FA6" w:rsidP="00967FA6">
      <w:pPr>
        <w:pStyle w:val="Normal11"/>
        <w:sectPr w:rsidR="00967FA6" w:rsidSect="00967FA6">
          <w:headerReference w:type="default" r:id="rId9"/>
          <w:footerReference w:type="default" r:id="rId10"/>
          <w:pgSz w:w="11906" w:h="16838"/>
          <w:pgMar w:top="1417" w:right="986" w:bottom="1417" w:left="1134" w:header="556" w:footer="850" w:gutter="57"/>
          <w:paperSrc w:first="2" w:other="2"/>
          <w:cols w:space="708"/>
          <w:docGrid w:linePitch="360"/>
        </w:sectPr>
      </w:pPr>
    </w:p>
    <w:p w14:paraId="02974D1C" w14:textId="77777777" w:rsidR="00967FA6" w:rsidRDefault="00967FA6" w:rsidP="00967FA6">
      <w:pPr>
        <w:pStyle w:val="Overskrift2"/>
      </w:pPr>
      <w:r>
        <w:lastRenderedPageBreak/>
        <w:t>14.01 Modtag opdateringer fra inddrivelse</w:t>
      </w:r>
    </w:p>
    <w:p w14:paraId="0175D80F" w14:textId="77777777" w:rsidR="00967FA6" w:rsidRDefault="00967FA6" w:rsidP="00967FA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7FA6" w14:paraId="211DE825" w14:textId="77777777" w:rsidTr="00967FA6">
        <w:tc>
          <w:tcPr>
            <w:tcW w:w="9869" w:type="dxa"/>
            <w:shd w:val="clear" w:color="auto" w:fill="auto"/>
          </w:tcPr>
          <w:p w14:paraId="20EE635D" w14:textId="77777777" w:rsidR="00967FA6" w:rsidRDefault="00967FA6" w:rsidP="00967FA6">
            <w:pPr>
              <w:pStyle w:val="Normal11"/>
            </w:pPr>
            <w:r>
              <w:rPr>
                <w:b/>
              </w:rPr>
              <w:t>Formål</w:t>
            </w:r>
          </w:p>
          <w:p w14:paraId="74669BD3" w14:textId="77777777" w:rsidR="00967FA6" w:rsidRDefault="00967FA6" w:rsidP="00967FA6">
            <w:pPr>
              <w:pStyle w:val="Normal11"/>
            </w:pPr>
            <w:r>
              <w:t xml:space="preserve">At modtage opdateringer for eksempelvis indbetalinger mv foretaget til Inddrivelse. </w:t>
            </w:r>
          </w:p>
          <w:p w14:paraId="1F74F1D4" w14:textId="77777777" w:rsidR="00967FA6" w:rsidRDefault="00967FA6" w:rsidP="00967FA6">
            <w:pPr>
              <w:pStyle w:val="Normal11"/>
            </w:pPr>
          </w:p>
          <w:p w14:paraId="646E1560" w14:textId="77777777" w:rsidR="00967FA6" w:rsidRDefault="00967FA6" w:rsidP="00967FA6">
            <w:pPr>
              <w:pStyle w:val="Normal11"/>
            </w:pPr>
            <w:r>
              <w:t xml:space="preserve">Beskrivelse </w:t>
            </w:r>
          </w:p>
          <w:p w14:paraId="6E36E907" w14:textId="77777777" w:rsidR="00967FA6" w:rsidRDefault="00967FA6" w:rsidP="00967FA6">
            <w:pPr>
              <w:pStyle w:val="Normal11"/>
            </w:pPr>
            <w:r>
              <w:t xml:space="preserve">Håndterer kommunikation fra Inddrivelsesmyndigheden(EFI) til Debitormotoren (DM). </w:t>
            </w:r>
          </w:p>
          <w:p w14:paraId="4B9693A0" w14:textId="77777777" w:rsidR="00967FA6" w:rsidRDefault="00967FA6" w:rsidP="00967FA6">
            <w:pPr>
              <w:pStyle w:val="Normal11"/>
            </w:pPr>
          </w:p>
          <w:p w14:paraId="6AAA321F" w14:textId="77777777" w:rsidR="00967FA6" w:rsidRDefault="00967FA6" w:rsidP="00967FA6">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14:paraId="1E51B6AA" w14:textId="77777777" w:rsidR="00967FA6" w:rsidRDefault="00967FA6" w:rsidP="00967FA6">
            <w:pPr>
              <w:pStyle w:val="Normal11"/>
            </w:pPr>
          </w:p>
          <w:p w14:paraId="3FD964B6" w14:textId="77777777" w:rsidR="00967FA6" w:rsidRDefault="00967FA6" w:rsidP="00967FA6">
            <w:pPr>
              <w:pStyle w:val="Normal11"/>
            </w:pPr>
            <w:r>
              <w:t xml:space="preserve">Når der modtages information om nedskrivning fra EFI skal det fremgå hvilken type dækning der er foretaget (Afskrivning, Indbetaling, Modregning)  ved f.eks. modregning fremgår  det hvad der er sket modregning fra..  </w:t>
            </w:r>
          </w:p>
          <w:p w14:paraId="11F96280" w14:textId="77777777" w:rsidR="00967FA6" w:rsidRDefault="00967FA6" w:rsidP="00967FA6">
            <w:pPr>
              <w:pStyle w:val="Normal11"/>
              <w:rPr>
                <w:ins w:id="8" w:author="Poul V Madsen" w:date="2012-03-05T14:36:00Z"/>
              </w:rPr>
            </w:pPr>
          </w:p>
          <w:p w14:paraId="27448DCF" w14:textId="77777777" w:rsidR="00967FA6" w:rsidRDefault="00967FA6" w:rsidP="00967FA6">
            <w:pPr>
              <w:pStyle w:val="Normal11"/>
              <w:rPr>
                <w:ins w:id="9" w:author="Poul V Madsen" w:date="2012-03-05T14:36:00Z"/>
              </w:rPr>
            </w:pPr>
            <w:ins w:id="10" w:author="Poul V Madsen" w:date="2012-03-05T14:36:00Z">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ert, såfremt der er sket en samtidig op/nedskrivning initieret af inddrivelsesmyndigheden.</w:t>
              </w:r>
            </w:ins>
          </w:p>
          <w:p w14:paraId="0C0118B7" w14:textId="77777777" w:rsidR="00967FA6" w:rsidRPr="00967FA6" w:rsidRDefault="00967FA6" w:rsidP="00967FA6">
            <w:pPr>
              <w:pStyle w:val="Normal11"/>
            </w:pPr>
          </w:p>
        </w:tc>
      </w:tr>
      <w:tr w:rsidR="00967FA6" w14:paraId="0FCC8730" w14:textId="77777777" w:rsidTr="00967FA6">
        <w:tc>
          <w:tcPr>
            <w:tcW w:w="9869" w:type="dxa"/>
            <w:shd w:val="clear" w:color="auto" w:fill="auto"/>
          </w:tcPr>
          <w:p w14:paraId="135F87BF" w14:textId="77777777" w:rsidR="00967FA6" w:rsidRDefault="00967FA6" w:rsidP="00967FA6">
            <w:pPr>
              <w:pStyle w:val="Normal11"/>
            </w:pPr>
            <w:r>
              <w:rPr>
                <w:b/>
              </w:rPr>
              <w:t>Frekvens</w:t>
            </w:r>
          </w:p>
          <w:p w14:paraId="52E7559F" w14:textId="77777777" w:rsidR="00967FA6" w:rsidRPr="00967FA6" w:rsidRDefault="00967FA6" w:rsidP="00967FA6">
            <w:pPr>
              <w:pStyle w:val="Normal11"/>
            </w:pPr>
            <w:r>
              <w:t>Ad hoc</w:t>
            </w:r>
          </w:p>
        </w:tc>
      </w:tr>
      <w:tr w:rsidR="00967FA6" w14:paraId="6EFF5088" w14:textId="77777777" w:rsidTr="00967FA6">
        <w:tc>
          <w:tcPr>
            <w:tcW w:w="9869" w:type="dxa"/>
            <w:shd w:val="clear" w:color="auto" w:fill="auto"/>
          </w:tcPr>
          <w:p w14:paraId="346AE86C" w14:textId="77777777" w:rsidR="00967FA6" w:rsidRDefault="00967FA6" w:rsidP="00967FA6">
            <w:pPr>
              <w:pStyle w:val="Normal11"/>
            </w:pPr>
            <w:r>
              <w:rPr>
                <w:b/>
              </w:rPr>
              <w:t>Aktører</w:t>
            </w:r>
          </w:p>
          <w:p w14:paraId="0463429E" w14:textId="77777777" w:rsidR="00967FA6" w:rsidRPr="00967FA6" w:rsidRDefault="00967FA6" w:rsidP="00967FA6">
            <w:pPr>
              <w:pStyle w:val="Normal11"/>
            </w:pPr>
            <w:r>
              <w:t>Tid</w:t>
            </w:r>
          </w:p>
        </w:tc>
      </w:tr>
      <w:tr w:rsidR="00967FA6" w14:paraId="1FA5C5FF" w14:textId="77777777" w:rsidTr="00967FA6">
        <w:tc>
          <w:tcPr>
            <w:tcW w:w="9869" w:type="dxa"/>
            <w:shd w:val="clear" w:color="auto" w:fill="auto"/>
          </w:tcPr>
          <w:p w14:paraId="53C166E5" w14:textId="77777777" w:rsidR="00967FA6" w:rsidRDefault="00967FA6" w:rsidP="00967FA6">
            <w:pPr>
              <w:pStyle w:val="Normal11"/>
            </w:pPr>
            <w:r>
              <w:rPr>
                <w:b/>
              </w:rPr>
              <w:t>Startbetingelser</w:t>
            </w:r>
          </w:p>
          <w:p w14:paraId="3D9531D6" w14:textId="77777777" w:rsidR="00967FA6" w:rsidRPr="00967FA6" w:rsidRDefault="00967FA6" w:rsidP="00967FA6">
            <w:pPr>
              <w:pStyle w:val="Normal11"/>
            </w:pPr>
            <w:r>
              <w:t xml:space="preserve">At der er modtaget opdateringer fra inddrivelsesmyndigheden. </w:t>
            </w:r>
          </w:p>
        </w:tc>
      </w:tr>
    </w:tbl>
    <w:p w14:paraId="35A986A7" w14:textId="77777777" w:rsidR="00967FA6" w:rsidRDefault="00967FA6" w:rsidP="00967FA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7FA6" w14:paraId="59C952CE" w14:textId="77777777" w:rsidTr="00967FA6">
        <w:tc>
          <w:tcPr>
            <w:tcW w:w="9909" w:type="dxa"/>
            <w:gridSpan w:val="3"/>
          </w:tcPr>
          <w:p w14:paraId="439F854A" w14:textId="77777777" w:rsidR="00967FA6" w:rsidRPr="00967FA6" w:rsidRDefault="00967FA6" w:rsidP="00967FA6">
            <w:pPr>
              <w:pStyle w:val="Normal11"/>
            </w:pPr>
            <w:r>
              <w:rPr>
                <w:b/>
              </w:rPr>
              <w:t>Hovedvej</w:t>
            </w:r>
          </w:p>
        </w:tc>
      </w:tr>
      <w:tr w:rsidR="00967FA6" w14:paraId="39F435DD" w14:textId="77777777" w:rsidTr="00967FA6">
        <w:tc>
          <w:tcPr>
            <w:tcW w:w="3356" w:type="dxa"/>
            <w:shd w:val="pct20" w:color="auto" w:fill="0000FF"/>
          </w:tcPr>
          <w:p w14:paraId="1B7A8A65" w14:textId="77777777" w:rsidR="00967FA6" w:rsidRPr="00967FA6" w:rsidRDefault="00967FA6" w:rsidP="00967FA6">
            <w:pPr>
              <w:pStyle w:val="Normal11"/>
              <w:rPr>
                <w:color w:val="FFFFFF"/>
              </w:rPr>
            </w:pPr>
            <w:r>
              <w:rPr>
                <w:color w:val="FFFFFF"/>
              </w:rPr>
              <w:t>Aktør</w:t>
            </w:r>
          </w:p>
        </w:tc>
        <w:tc>
          <w:tcPr>
            <w:tcW w:w="3356" w:type="dxa"/>
            <w:shd w:val="pct20" w:color="auto" w:fill="0000FF"/>
          </w:tcPr>
          <w:p w14:paraId="471C0B33" w14:textId="77777777" w:rsidR="00967FA6" w:rsidRPr="00967FA6" w:rsidRDefault="00967FA6" w:rsidP="00967FA6">
            <w:pPr>
              <w:pStyle w:val="Normal11"/>
              <w:rPr>
                <w:color w:val="FFFFFF"/>
              </w:rPr>
            </w:pPr>
            <w:r>
              <w:rPr>
                <w:color w:val="FFFFFF"/>
              </w:rPr>
              <w:t>Løsning</w:t>
            </w:r>
          </w:p>
        </w:tc>
        <w:tc>
          <w:tcPr>
            <w:tcW w:w="3197" w:type="dxa"/>
            <w:shd w:val="pct20" w:color="auto" w:fill="0000FF"/>
          </w:tcPr>
          <w:p w14:paraId="19E67A72" w14:textId="77777777" w:rsidR="00967FA6" w:rsidRPr="00967FA6" w:rsidRDefault="00967FA6" w:rsidP="00967FA6">
            <w:pPr>
              <w:pStyle w:val="Normal11"/>
              <w:rPr>
                <w:color w:val="FFFFFF"/>
              </w:rPr>
            </w:pPr>
            <w:r>
              <w:rPr>
                <w:color w:val="FFFFFF"/>
              </w:rPr>
              <w:t>Service/Service operationer</w:t>
            </w:r>
          </w:p>
        </w:tc>
      </w:tr>
      <w:tr w:rsidR="00967FA6" w14:paraId="2578E688" w14:textId="77777777" w:rsidTr="00967FA6">
        <w:tc>
          <w:tcPr>
            <w:tcW w:w="9909" w:type="dxa"/>
            <w:gridSpan w:val="3"/>
            <w:shd w:val="clear" w:color="auto" w:fill="FFFFFF"/>
          </w:tcPr>
          <w:p w14:paraId="68C33FF1" w14:textId="77777777" w:rsidR="00967FA6" w:rsidRPr="00967FA6" w:rsidRDefault="00967FA6" w:rsidP="00967FA6">
            <w:pPr>
              <w:pStyle w:val="Normal11"/>
              <w:rPr>
                <w:b/>
              </w:rPr>
            </w:pPr>
            <w:r>
              <w:rPr>
                <w:b/>
              </w:rPr>
              <w:t>Trin 1: Modtag information fra Inddrivelsesmyndigheden</w:t>
            </w:r>
          </w:p>
        </w:tc>
      </w:tr>
      <w:tr w:rsidR="00967FA6" w14:paraId="6825201D" w14:textId="77777777" w:rsidTr="00967FA6">
        <w:tc>
          <w:tcPr>
            <w:tcW w:w="3356" w:type="dxa"/>
            <w:shd w:val="clear" w:color="auto" w:fill="FFFFFF"/>
          </w:tcPr>
          <w:p w14:paraId="2A30AB0D" w14:textId="77777777" w:rsidR="00967FA6" w:rsidRPr="00967FA6" w:rsidRDefault="00967FA6" w:rsidP="00967FA6">
            <w:pPr>
              <w:pStyle w:val="Normal11"/>
              <w:rPr>
                <w:color w:val="000000"/>
              </w:rPr>
            </w:pPr>
          </w:p>
        </w:tc>
        <w:tc>
          <w:tcPr>
            <w:tcW w:w="3356" w:type="dxa"/>
            <w:shd w:val="clear" w:color="auto" w:fill="FFFFFF"/>
          </w:tcPr>
          <w:p w14:paraId="281EDBAE" w14:textId="77777777" w:rsidR="00967FA6" w:rsidRDefault="00967FA6" w:rsidP="00967FA6">
            <w:pPr>
              <w:pStyle w:val="Normal11"/>
            </w:pPr>
            <w:r>
              <w:t xml:space="preserve">Modtag information (opdatering) om indbetalinger, afskrivninger, nedskrivninger fra Inddrivelsesmyndigheden. </w:t>
            </w:r>
          </w:p>
        </w:tc>
        <w:tc>
          <w:tcPr>
            <w:tcW w:w="3197" w:type="dxa"/>
            <w:shd w:val="clear" w:color="auto" w:fill="FFFFFF"/>
          </w:tcPr>
          <w:p w14:paraId="42DE6067" w14:textId="6E1C1D1D" w:rsidR="00967FA6" w:rsidRDefault="00735796" w:rsidP="00967FA6">
            <w:pPr>
              <w:pStyle w:val="Normal11"/>
            </w:pPr>
            <w:del w:id="11" w:author="Poul V Madsen" w:date="2012-03-05T14:36:00Z">
              <w:r w:rsidRPr="006805F5">
                <w:delText>DMO.OpkrævningInddrivelseOpdateringModtag</w:delText>
              </w:r>
              <w:r w:rsidRPr="006805F5">
                <w:fldChar w:fldCharType="begin"/>
              </w:r>
              <w:r w:rsidRPr="006805F5">
                <w:delInstrText xml:space="preserve"> XE "DMO.OpkrævningInddrivelseOpdateringModtag" </w:delInstrText>
              </w:r>
              <w:r w:rsidRPr="006805F5">
                <w:fldChar w:fldCharType="end"/>
              </w:r>
            </w:del>
          </w:p>
        </w:tc>
      </w:tr>
      <w:tr w:rsidR="00967FA6" w14:paraId="0F273509" w14:textId="77777777" w:rsidTr="00967FA6">
        <w:tc>
          <w:tcPr>
            <w:tcW w:w="9909" w:type="dxa"/>
            <w:gridSpan w:val="3"/>
            <w:shd w:val="clear" w:color="auto" w:fill="FFFFFF"/>
          </w:tcPr>
          <w:p w14:paraId="734DEA6C" w14:textId="77777777" w:rsidR="00967FA6" w:rsidRPr="00967FA6" w:rsidRDefault="00967FA6" w:rsidP="00967FA6">
            <w:pPr>
              <w:pStyle w:val="Normal11"/>
              <w:rPr>
                <w:b/>
              </w:rPr>
            </w:pPr>
            <w:r>
              <w:rPr>
                <w:b/>
              </w:rPr>
              <w:t>Trin 2: Opret posteringer på kundes konto</w:t>
            </w:r>
          </w:p>
        </w:tc>
      </w:tr>
      <w:tr w:rsidR="00967FA6" w14:paraId="6BAC6D1F" w14:textId="77777777" w:rsidTr="00967FA6">
        <w:tc>
          <w:tcPr>
            <w:tcW w:w="3356" w:type="dxa"/>
            <w:shd w:val="clear" w:color="auto" w:fill="FFFFFF"/>
          </w:tcPr>
          <w:p w14:paraId="6E2A6139" w14:textId="77777777" w:rsidR="00967FA6" w:rsidRPr="00967FA6" w:rsidRDefault="00967FA6" w:rsidP="00967FA6">
            <w:pPr>
              <w:pStyle w:val="Normal11"/>
              <w:rPr>
                <w:color w:val="000000"/>
              </w:rPr>
            </w:pPr>
          </w:p>
        </w:tc>
        <w:tc>
          <w:tcPr>
            <w:tcW w:w="3356" w:type="dxa"/>
            <w:shd w:val="clear" w:color="auto" w:fill="FFFFFF"/>
          </w:tcPr>
          <w:p w14:paraId="6AE0C86E" w14:textId="77777777" w:rsidR="00967FA6" w:rsidRDefault="00967FA6" w:rsidP="00967FA6">
            <w:pPr>
              <w:pStyle w:val="Normal11"/>
            </w:pPr>
            <w:r>
              <w:t xml:space="preserve">Der sker en opdatering af kundens konto i forhold til de oplysninger, der er modtaget. </w:t>
            </w:r>
          </w:p>
        </w:tc>
        <w:tc>
          <w:tcPr>
            <w:tcW w:w="3197" w:type="dxa"/>
            <w:shd w:val="clear" w:color="auto" w:fill="FFFFFF"/>
          </w:tcPr>
          <w:p w14:paraId="4C762669" w14:textId="77777777" w:rsidR="00967FA6" w:rsidRDefault="00967FA6" w:rsidP="00967FA6">
            <w:pPr>
              <w:pStyle w:val="Normal11"/>
            </w:pPr>
          </w:p>
        </w:tc>
      </w:tr>
    </w:tbl>
    <w:p w14:paraId="50E33C71" w14:textId="77777777" w:rsidR="00967FA6" w:rsidRDefault="00967FA6" w:rsidP="00967FA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7FA6" w14:paraId="2AB51EB3" w14:textId="77777777" w:rsidTr="00967FA6">
        <w:tc>
          <w:tcPr>
            <w:tcW w:w="9869" w:type="dxa"/>
            <w:shd w:val="clear" w:color="auto" w:fill="auto"/>
          </w:tcPr>
          <w:p w14:paraId="38929065" w14:textId="77777777" w:rsidR="00967FA6" w:rsidRDefault="00967FA6" w:rsidP="00967FA6">
            <w:pPr>
              <w:pStyle w:val="Normal11"/>
            </w:pPr>
            <w:r>
              <w:rPr>
                <w:b/>
              </w:rPr>
              <w:t>Slutbetingelser</w:t>
            </w:r>
          </w:p>
          <w:p w14:paraId="69BA4842" w14:textId="77777777" w:rsidR="00967FA6" w:rsidRDefault="00967FA6" w:rsidP="00967FA6">
            <w:pPr>
              <w:pStyle w:val="Normal11"/>
            </w:pPr>
            <w:r>
              <w:t>At restbeløb på fordringer under inddrivelse er opdateret i opkrævningen således at det sikres, at beløbet i henholdsvis DM og EFI er identiske.</w:t>
            </w:r>
          </w:p>
          <w:p w14:paraId="2A72F674" w14:textId="77777777" w:rsidR="00967FA6" w:rsidRDefault="00967FA6" w:rsidP="00967FA6">
            <w:pPr>
              <w:pStyle w:val="Normal11"/>
            </w:pPr>
          </w:p>
          <w:p w14:paraId="176577E4" w14:textId="77777777" w:rsidR="00967FA6" w:rsidRPr="00967FA6" w:rsidRDefault="00967FA6" w:rsidP="00967FA6">
            <w:pPr>
              <w:pStyle w:val="Normal11"/>
            </w:pPr>
            <w:r>
              <w:t>Der er foretaget de relevante regnskabsmæssige posteringer</w:t>
            </w:r>
          </w:p>
        </w:tc>
      </w:tr>
      <w:tr w:rsidR="00967FA6" w14:paraId="183C38BA" w14:textId="77777777" w:rsidTr="00967FA6">
        <w:tc>
          <w:tcPr>
            <w:tcW w:w="9869" w:type="dxa"/>
            <w:shd w:val="clear" w:color="auto" w:fill="auto"/>
          </w:tcPr>
          <w:p w14:paraId="01678DB3" w14:textId="77777777" w:rsidR="00967FA6" w:rsidRDefault="00967FA6" w:rsidP="00967FA6">
            <w:pPr>
              <w:pStyle w:val="Normal11"/>
            </w:pPr>
            <w:r>
              <w:rPr>
                <w:b/>
              </w:rPr>
              <w:t>Noter</w:t>
            </w:r>
          </w:p>
          <w:p w14:paraId="7CB3C93E" w14:textId="77777777" w:rsidR="00967FA6" w:rsidRPr="00967FA6" w:rsidRDefault="00967FA6" w:rsidP="00967FA6">
            <w:pPr>
              <w:pStyle w:val="Normal11"/>
            </w:pPr>
          </w:p>
        </w:tc>
      </w:tr>
      <w:tr w:rsidR="00967FA6" w14:paraId="3DC99F25" w14:textId="77777777" w:rsidTr="00967FA6">
        <w:tc>
          <w:tcPr>
            <w:tcW w:w="9869" w:type="dxa"/>
            <w:shd w:val="clear" w:color="auto" w:fill="auto"/>
          </w:tcPr>
          <w:p w14:paraId="5958F77C" w14:textId="77777777" w:rsidR="00967FA6" w:rsidRDefault="00967FA6" w:rsidP="00967FA6">
            <w:pPr>
              <w:pStyle w:val="Normal11"/>
            </w:pPr>
            <w:r>
              <w:rPr>
                <w:b/>
              </w:rPr>
              <w:t>Servicebeskrivelse</w:t>
            </w:r>
          </w:p>
          <w:p w14:paraId="451B2790" w14:textId="77777777" w:rsidR="00967FA6" w:rsidRPr="00967FA6" w:rsidRDefault="00967FA6" w:rsidP="00967FA6">
            <w:pPr>
              <w:pStyle w:val="Normal11"/>
            </w:pPr>
          </w:p>
        </w:tc>
      </w:tr>
    </w:tbl>
    <w:p w14:paraId="7AEB347E" w14:textId="77777777" w:rsidR="00967FA6" w:rsidRDefault="00967FA6" w:rsidP="00967FA6">
      <w:pPr>
        <w:pStyle w:val="Normal11"/>
        <w:sectPr w:rsidR="00967FA6" w:rsidSect="00967FA6">
          <w:pgSz w:w="11906" w:h="16838"/>
          <w:pgMar w:top="1417" w:right="986" w:bottom="1417" w:left="1134" w:header="556" w:footer="850" w:gutter="57"/>
          <w:paperSrc w:first="2" w:other="2"/>
          <w:cols w:space="708"/>
          <w:docGrid w:linePitch="360"/>
        </w:sectPr>
      </w:pPr>
    </w:p>
    <w:p w14:paraId="2C49AEC0" w14:textId="77777777" w:rsidR="00967FA6" w:rsidRDefault="00967FA6" w:rsidP="00967FA6">
      <w:pPr>
        <w:pStyle w:val="Overskrift2"/>
      </w:pPr>
      <w:r>
        <w:lastRenderedPageBreak/>
        <w:t>18.05 Send opdatering til inddrivelse</w:t>
      </w:r>
    </w:p>
    <w:p w14:paraId="21C1C1A9" w14:textId="77777777" w:rsidR="00967FA6" w:rsidRDefault="00967FA6" w:rsidP="00967FA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7FA6" w14:paraId="146B6125" w14:textId="77777777" w:rsidTr="00967FA6">
        <w:tc>
          <w:tcPr>
            <w:tcW w:w="9869" w:type="dxa"/>
            <w:shd w:val="clear" w:color="auto" w:fill="auto"/>
          </w:tcPr>
          <w:p w14:paraId="212F35EE" w14:textId="77777777" w:rsidR="00967FA6" w:rsidRDefault="00967FA6" w:rsidP="00967FA6">
            <w:pPr>
              <w:pStyle w:val="Normal11"/>
            </w:pPr>
            <w:r>
              <w:rPr>
                <w:b/>
              </w:rPr>
              <w:t>Formål</w:t>
            </w:r>
          </w:p>
          <w:p w14:paraId="2B34B485" w14:textId="77777777" w:rsidR="00967FA6" w:rsidRDefault="00967FA6" w:rsidP="00967FA6">
            <w:pPr>
              <w:pStyle w:val="Normal11"/>
            </w:pPr>
            <w:r>
              <w:t>Omhandlende use cases håndterer funktionalitet der skal sikre at der er overensstemmelse mellem fordringer overdraget fra DMO til inddrivelse og/eller modregning i de tilfælde hvor der sker en eller anden form for dækning i DMO.</w:t>
            </w:r>
          </w:p>
          <w:p w14:paraId="1FFE099E" w14:textId="77777777" w:rsidR="00967FA6" w:rsidRDefault="00967FA6" w:rsidP="00967FA6">
            <w:pPr>
              <w:pStyle w:val="Normal11"/>
            </w:pPr>
          </w:p>
          <w:p w14:paraId="6FC3A7D2" w14:textId="77777777" w:rsidR="00967FA6" w:rsidRDefault="00967FA6" w:rsidP="00967FA6">
            <w:pPr>
              <w:pStyle w:val="Normal11"/>
            </w:pPr>
            <w:r>
              <w:t>Når der kommer en indbetaling til Debitormotoren skal fordringen samtidig nedskrives i EFI med det beløb, som fordringen er dækket med i DMO/DMS</w:t>
            </w:r>
          </w:p>
          <w:p w14:paraId="400A10AF" w14:textId="77777777" w:rsidR="00967FA6" w:rsidRDefault="00967FA6" w:rsidP="00967FA6">
            <w:pPr>
              <w:pStyle w:val="Normal11"/>
            </w:pPr>
          </w:p>
          <w:p w14:paraId="5D2EEAE8" w14:textId="77777777" w:rsidR="00967FA6" w:rsidRDefault="00967FA6" w:rsidP="00967FA6">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14:paraId="6BF69E3F" w14:textId="77777777" w:rsidR="00967FA6" w:rsidRDefault="00967FA6" w:rsidP="00967FA6">
            <w:pPr>
              <w:pStyle w:val="Normal11"/>
            </w:pPr>
          </w:p>
          <w:p w14:paraId="6F21BA2A" w14:textId="77777777" w:rsidR="00967FA6" w:rsidRDefault="00967FA6" w:rsidP="00967FA6">
            <w:pPr>
              <w:pStyle w:val="Normal11"/>
            </w:pPr>
            <w:r>
              <w:t xml:space="preserve">Beskrivelse </w:t>
            </w:r>
          </w:p>
          <w:p w14:paraId="7BEFD105" w14:textId="77777777" w:rsidR="00967FA6" w:rsidRDefault="00967FA6" w:rsidP="00967FA6">
            <w:pPr>
              <w:pStyle w:val="Normal11"/>
            </w:pPr>
            <w:r>
              <w:t>Håndterer kommunikation fra Debitormotoren (DMO) til Inddrivelsesmyndigheden(EFI)</w:t>
            </w:r>
          </w:p>
          <w:p w14:paraId="3A329F15" w14:textId="77777777" w:rsidR="00967FA6" w:rsidRDefault="00967FA6" w:rsidP="00967FA6">
            <w:pPr>
              <w:pStyle w:val="Normal11"/>
            </w:pPr>
          </w:p>
          <w:p w14:paraId="430DC29E" w14:textId="77777777" w:rsidR="00967FA6" w:rsidRDefault="00967FA6" w:rsidP="00967FA6">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14:paraId="01F00703" w14:textId="77777777" w:rsidR="00967FA6" w:rsidRDefault="00967FA6" w:rsidP="00967FA6">
            <w:pPr>
              <w:pStyle w:val="Normal11"/>
            </w:pPr>
          </w:p>
          <w:p w14:paraId="7049A8DF" w14:textId="77777777" w:rsidR="00967FA6" w:rsidRDefault="00967FA6" w:rsidP="00967FA6">
            <w:pPr>
              <w:pStyle w:val="Normal11"/>
            </w:pPr>
            <w:r>
              <w:t xml:space="preserve">Når der sendes information om nedskrivning  til EFI skal det fremgå hvilken type dækning der er foretaget (Afskrivning, Indbetaling </w:t>
            </w:r>
          </w:p>
          <w:p w14:paraId="54E0685A" w14:textId="77777777" w:rsidR="00967FA6" w:rsidRDefault="00967FA6" w:rsidP="00967FA6">
            <w:pPr>
              <w:pStyle w:val="Normal11"/>
            </w:pPr>
          </w:p>
          <w:p w14:paraId="40102055" w14:textId="77777777" w:rsidR="00967FA6" w:rsidRDefault="00967FA6" w:rsidP="00967FA6">
            <w:pPr>
              <w:pStyle w:val="Normal11"/>
              <w:rPr>
                <w:ins w:id="12" w:author="Poul V Madsen" w:date="2012-03-05T14:36:00Z"/>
              </w:rPr>
            </w:pPr>
            <w:ins w:id="13" w:author="Poul V Madsen" w:date="2012-03-05T14:36:00Z">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ert, såfremt der er sket en samtidig op/nedskrivning initieret af inddrivelsesmyndigheden.</w:t>
              </w:r>
            </w:ins>
          </w:p>
          <w:p w14:paraId="45B53C56" w14:textId="77777777" w:rsidR="00967FA6" w:rsidRDefault="00967FA6" w:rsidP="00967FA6">
            <w:pPr>
              <w:pStyle w:val="Normal11"/>
              <w:rPr>
                <w:ins w:id="14" w:author="Poul V Madsen" w:date="2012-03-05T14:36:00Z"/>
              </w:rPr>
            </w:pPr>
          </w:p>
          <w:p w14:paraId="54D898D1" w14:textId="77777777" w:rsidR="00967FA6" w:rsidRPr="00967FA6" w:rsidRDefault="00967FA6" w:rsidP="00967FA6">
            <w:pPr>
              <w:pStyle w:val="Normal11"/>
            </w:pPr>
          </w:p>
        </w:tc>
      </w:tr>
      <w:tr w:rsidR="00967FA6" w14:paraId="19545756" w14:textId="77777777" w:rsidTr="00967FA6">
        <w:tc>
          <w:tcPr>
            <w:tcW w:w="9869" w:type="dxa"/>
            <w:shd w:val="clear" w:color="auto" w:fill="auto"/>
          </w:tcPr>
          <w:p w14:paraId="767A8C66" w14:textId="77777777" w:rsidR="00967FA6" w:rsidRDefault="00967FA6" w:rsidP="00967FA6">
            <w:pPr>
              <w:pStyle w:val="Normal11"/>
            </w:pPr>
            <w:r>
              <w:rPr>
                <w:b/>
              </w:rPr>
              <w:t>Frekvens</w:t>
            </w:r>
          </w:p>
          <w:p w14:paraId="56691B97" w14:textId="77777777" w:rsidR="00967FA6" w:rsidRPr="00967FA6" w:rsidRDefault="00967FA6" w:rsidP="00967FA6">
            <w:pPr>
              <w:pStyle w:val="Normal11"/>
            </w:pPr>
          </w:p>
        </w:tc>
      </w:tr>
      <w:tr w:rsidR="00967FA6" w14:paraId="1C5CC0FC" w14:textId="77777777" w:rsidTr="00967FA6">
        <w:tc>
          <w:tcPr>
            <w:tcW w:w="9869" w:type="dxa"/>
            <w:shd w:val="clear" w:color="auto" w:fill="auto"/>
          </w:tcPr>
          <w:p w14:paraId="53A72BCC" w14:textId="77777777" w:rsidR="00967FA6" w:rsidRDefault="00967FA6" w:rsidP="00967FA6">
            <w:pPr>
              <w:pStyle w:val="Normal11"/>
            </w:pPr>
            <w:r>
              <w:rPr>
                <w:b/>
              </w:rPr>
              <w:t>Aktører</w:t>
            </w:r>
          </w:p>
          <w:p w14:paraId="4F481BBB" w14:textId="77777777" w:rsidR="00967FA6" w:rsidRPr="00967FA6" w:rsidRDefault="00967FA6" w:rsidP="00967FA6">
            <w:pPr>
              <w:pStyle w:val="Normal11"/>
            </w:pPr>
            <w:r>
              <w:t>Tid</w:t>
            </w:r>
          </w:p>
        </w:tc>
      </w:tr>
      <w:tr w:rsidR="00967FA6" w14:paraId="432976BD" w14:textId="77777777" w:rsidTr="00967FA6">
        <w:tc>
          <w:tcPr>
            <w:tcW w:w="9869" w:type="dxa"/>
            <w:shd w:val="clear" w:color="auto" w:fill="auto"/>
          </w:tcPr>
          <w:p w14:paraId="2D64342D" w14:textId="77777777" w:rsidR="00967FA6" w:rsidRDefault="00967FA6" w:rsidP="00967FA6">
            <w:pPr>
              <w:pStyle w:val="Normal11"/>
            </w:pPr>
            <w:r>
              <w:rPr>
                <w:b/>
              </w:rPr>
              <w:t>Startbetingelser</w:t>
            </w:r>
          </w:p>
          <w:p w14:paraId="783277C3" w14:textId="77777777" w:rsidR="00967FA6" w:rsidRPr="00967FA6" w:rsidRDefault="00967FA6" w:rsidP="00967FA6">
            <w:pPr>
              <w:pStyle w:val="Normal11"/>
            </w:pPr>
            <w:r>
              <w:t>Der er sket bevægelse på fordringer overdraget til EFI</w:t>
            </w:r>
          </w:p>
        </w:tc>
      </w:tr>
    </w:tbl>
    <w:p w14:paraId="28BD1717" w14:textId="77777777" w:rsidR="00967FA6" w:rsidRDefault="00967FA6" w:rsidP="00967FA6">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7FA6" w14:paraId="16B7C902" w14:textId="77777777" w:rsidTr="00967FA6">
        <w:tc>
          <w:tcPr>
            <w:tcW w:w="9909" w:type="dxa"/>
            <w:gridSpan w:val="3"/>
          </w:tcPr>
          <w:p w14:paraId="792B8C71" w14:textId="77777777" w:rsidR="00967FA6" w:rsidRPr="00967FA6" w:rsidRDefault="00967FA6" w:rsidP="00967FA6">
            <w:pPr>
              <w:pStyle w:val="Normal11"/>
            </w:pPr>
            <w:r>
              <w:rPr>
                <w:b/>
              </w:rPr>
              <w:t>Hovedvej</w:t>
            </w:r>
          </w:p>
        </w:tc>
      </w:tr>
      <w:tr w:rsidR="00967FA6" w14:paraId="7C3B78E5" w14:textId="77777777" w:rsidTr="00967FA6">
        <w:tc>
          <w:tcPr>
            <w:tcW w:w="3356" w:type="dxa"/>
            <w:shd w:val="pct20" w:color="auto" w:fill="0000FF"/>
          </w:tcPr>
          <w:p w14:paraId="23A7123E" w14:textId="77777777" w:rsidR="00967FA6" w:rsidRPr="00967FA6" w:rsidRDefault="00967FA6" w:rsidP="00967FA6">
            <w:pPr>
              <w:pStyle w:val="Normal11"/>
              <w:rPr>
                <w:color w:val="FFFFFF"/>
              </w:rPr>
            </w:pPr>
            <w:r>
              <w:rPr>
                <w:color w:val="FFFFFF"/>
              </w:rPr>
              <w:t>Aktør</w:t>
            </w:r>
          </w:p>
        </w:tc>
        <w:tc>
          <w:tcPr>
            <w:tcW w:w="3356" w:type="dxa"/>
            <w:shd w:val="pct20" w:color="auto" w:fill="0000FF"/>
          </w:tcPr>
          <w:p w14:paraId="5B73970F" w14:textId="77777777" w:rsidR="00967FA6" w:rsidRPr="00967FA6" w:rsidRDefault="00967FA6" w:rsidP="00967FA6">
            <w:pPr>
              <w:pStyle w:val="Normal11"/>
              <w:rPr>
                <w:color w:val="FFFFFF"/>
              </w:rPr>
            </w:pPr>
            <w:r>
              <w:rPr>
                <w:color w:val="FFFFFF"/>
              </w:rPr>
              <w:t>Løsning</w:t>
            </w:r>
          </w:p>
        </w:tc>
        <w:tc>
          <w:tcPr>
            <w:tcW w:w="3197" w:type="dxa"/>
            <w:shd w:val="pct20" w:color="auto" w:fill="0000FF"/>
          </w:tcPr>
          <w:p w14:paraId="7C76FFAD" w14:textId="77777777" w:rsidR="00967FA6" w:rsidRPr="00967FA6" w:rsidRDefault="00967FA6" w:rsidP="00967FA6">
            <w:pPr>
              <w:pStyle w:val="Normal11"/>
              <w:rPr>
                <w:color w:val="FFFFFF"/>
              </w:rPr>
            </w:pPr>
            <w:r>
              <w:rPr>
                <w:color w:val="FFFFFF"/>
              </w:rPr>
              <w:t>Service/Service operationer</w:t>
            </w:r>
          </w:p>
        </w:tc>
      </w:tr>
      <w:tr w:rsidR="00967FA6" w14:paraId="79A76FF0" w14:textId="77777777" w:rsidTr="00967FA6">
        <w:tc>
          <w:tcPr>
            <w:tcW w:w="9909" w:type="dxa"/>
            <w:gridSpan w:val="3"/>
            <w:shd w:val="clear" w:color="auto" w:fill="FFFFFF"/>
          </w:tcPr>
          <w:p w14:paraId="1099DC5C" w14:textId="77777777" w:rsidR="00967FA6" w:rsidRPr="00967FA6" w:rsidRDefault="00967FA6" w:rsidP="00967FA6">
            <w:pPr>
              <w:pStyle w:val="Normal11"/>
              <w:rPr>
                <w:b/>
              </w:rPr>
            </w:pPr>
            <w:r>
              <w:rPr>
                <w:b/>
              </w:rPr>
              <w:t>Trin 1: Send information til Inddrivelsesmyndigheden</w:t>
            </w:r>
          </w:p>
        </w:tc>
      </w:tr>
      <w:tr w:rsidR="00967FA6" w14:paraId="5C049128" w14:textId="77777777" w:rsidTr="00967FA6">
        <w:tc>
          <w:tcPr>
            <w:tcW w:w="3356" w:type="dxa"/>
            <w:shd w:val="clear" w:color="auto" w:fill="FFFFFF"/>
          </w:tcPr>
          <w:p w14:paraId="277E4512" w14:textId="77777777" w:rsidR="00967FA6" w:rsidRPr="00967FA6" w:rsidRDefault="00967FA6" w:rsidP="00967FA6">
            <w:pPr>
              <w:pStyle w:val="Normal11"/>
              <w:rPr>
                <w:color w:val="000000"/>
              </w:rPr>
            </w:pPr>
          </w:p>
        </w:tc>
        <w:tc>
          <w:tcPr>
            <w:tcW w:w="3356" w:type="dxa"/>
            <w:shd w:val="clear" w:color="auto" w:fill="FFFFFF"/>
          </w:tcPr>
          <w:p w14:paraId="322C992F" w14:textId="77777777" w:rsidR="00967FA6" w:rsidRDefault="00967FA6" w:rsidP="00967FA6">
            <w:pPr>
              <w:pStyle w:val="Normal11"/>
            </w:pPr>
            <w:r>
              <w:t>Send information (opdatering) om indbetalinger, afskrivninger, nedskrivninger til Inddrivelsesmyndigheden</w:t>
            </w:r>
          </w:p>
        </w:tc>
        <w:tc>
          <w:tcPr>
            <w:tcW w:w="3197" w:type="dxa"/>
            <w:shd w:val="clear" w:color="auto" w:fill="FFFFFF"/>
          </w:tcPr>
          <w:p w14:paraId="73FD6B26" w14:textId="77777777" w:rsidR="00967FA6" w:rsidRDefault="00967FA6" w:rsidP="00967FA6">
            <w:pPr>
              <w:pStyle w:val="Normal11"/>
            </w:pPr>
            <w:r>
              <w:t>EFI.MFFordringNedskriv</w:t>
            </w:r>
            <w:r>
              <w:fldChar w:fldCharType="begin"/>
            </w:r>
            <w:r>
              <w:instrText xml:space="preserve"> XE "</w:instrText>
            </w:r>
            <w:r w:rsidRPr="009921E1">
              <w:instrText>EFI.MFFordringNedskriv</w:instrText>
            </w:r>
            <w:r>
              <w:instrText xml:space="preserve">" </w:instrText>
            </w:r>
            <w:r>
              <w:fldChar w:fldCharType="end"/>
            </w:r>
          </w:p>
        </w:tc>
      </w:tr>
    </w:tbl>
    <w:p w14:paraId="36418B37" w14:textId="77777777" w:rsidR="00967FA6" w:rsidRDefault="00967FA6" w:rsidP="00967FA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7FA6" w14:paraId="3346AA71" w14:textId="77777777" w:rsidTr="00967FA6">
        <w:tc>
          <w:tcPr>
            <w:tcW w:w="9869" w:type="dxa"/>
            <w:shd w:val="clear" w:color="auto" w:fill="auto"/>
          </w:tcPr>
          <w:p w14:paraId="0B86951A" w14:textId="77777777" w:rsidR="00967FA6" w:rsidRDefault="00967FA6" w:rsidP="00967FA6">
            <w:pPr>
              <w:pStyle w:val="Normal11"/>
            </w:pPr>
            <w:r>
              <w:rPr>
                <w:b/>
              </w:rPr>
              <w:t>Slutbetingelser</w:t>
            </w:r>
          </w:p>
          <w:p w14:paraId="4512AAEF" w14:textId="77777777" w:rsidR="00967FA6" w:rsidRDefault="00967FA6" w:rsidP="00967FA6">
            <w:pPr>
              <w:pStyle w:val="Normal11"/>
            </w:pPr>
            <w:r>
              <w:t>At der er sendt information  til EFI om fordringer under inddrivelse er opdateret således at det sikres, at beløbet i henholdsvis DM og EFI er identiske.</w:t>
            </w:r>
          </w:p>
          <w:p w14:paraId="78347E45" w14:textId="77777777" w:rsidR="00967FA6" w:rsidRDefault="00967FA6" w:rsidP="00967FA6">
            <w:pPr>
              <w:pStyle w:val="Normal11"/>
            </w:pPr>
          </w:p>
          <w:p w14:paraId="10DD090B" w14:textId="77777777" w:rsidR="00967FA6" w:rsidRDefault="00967FA6" w:rsidP="00967FA6">
            <w:pPr>
              <w:pStyle w:val="Normal11"/>
            </w:pPr>
            <w:r>
              <w:t>Der er foretaget de relevante regnskabsmæssige posteringer</w:t>
            </w:r>
          </w:p>
          <w:p w14:paraId="0AB094BC" w14:textId="77777777" w:rsidR="00967FA6" w:rsidRPr="00967FA6" w:rsidRDefault="00967FA6" w:rsidP="00967FA6">
            <w:pPr>
              <w:pStyle w:val="Normal11"/>
            </w:pPr>
          </w:p>
        </w:tc>
      </w:tr>
      <w:tr w:rsidR="00967FA6" w14:paraId="703B0083" w14:textId="77777777" w:rsidTr="00967FA6">
        <w:tc>
          <w:tcPr>
            <w:tcW w:w="9869" w:type="dxa"/>
            <w:shd w:val="clear" w:color="auto" w:fill="auto"/>
          </w:tcPr>
          <w:p w14:paraId="39058918" w14:textId="77777777" w:rsidR="00967FA6" w:rsidRDefault="00967FA6" w:rsidP="00967FA6">
            <w:pPr>
              <w:pStyle w:val="Normal11"/>
            </w:pPr>
            <w:r>
              <w:rPr>
                <w:b/>
              </w:rPr>
              <w:t>Noter</w:t>
            </w:r>
          </w:p>
          <w:p w14:paraId="2469219B" w14:textId="77777777" w:rsidR="00967FA6" w:rsidRPr="00967FA6" w:rsidRDefault="00967FA6" w:rsidP="00967FA6">
            <w:pPr>
              <w:pStyle w:val="Normal11"/>
            </w:pPr>
          </w:p>
        </w:tc>
      </w:tr>
      <w:tr w:rsidR="00967FA6" w14:paraId="3ADEB454" w14:textId="77777777" w:rsidTr="00967FA6">
        <w:tc>
          <w:tcPr>
            <w:tcW w:w="9869" w:type="dxa"/>
            <w:shd w:val="clear" w:color="auto" w:fill="auto"/>
          </w:tcPr>
          <w:p w14:paraId="228F8D30" w14:textId="77777777" w:rsidR="00967FA6" w:rsidRDefault="00967FA6" w:rsidP="00967FA6">
            <w:pPr>
              <w:pStyle w:val="Normal11"/>
            </w:pPr>
            <w:r>
              <w:rPr>
                <w:b/>
              </w:rPr>
              <w:t>Servicebeskrivelse</w:t>
            </w:r>
          </w:p>
          <w:p w14:paraId="78283DFB" w14:textId="77777777" w:rsidR="00967FA6" w:rsidRPr="00967FA6" w:rsidRDefault="00967FA6" w:rsidP="00967FA6">
            <w:pPr>
              <w:pStyle w:val="Normal11"/>
            </w:pPr>
          </w:p>
        </w:tc>
      </w:tr>
    </w:tbl>
    <w:p w14:paraId="0CB8D4CF" w14:textId="77777777" w:rsidR="00967FA6" w:rsidRDefault="00967FA6" w:rsidP="00967FA6">
      <w:pPr>
        <w:pStyle w:val="Normal11"/>
        <w:sectPr w:rsidR="00967FA6" w:rsidSect="00967FA6">
          <w:pgSz w:w="11906" w:h="16838"/>
          <w:pgMar w:top="1417" w:right="986" w:bottom="1417" w:left="1134" w:header="556" w:footer="850" w:gutter="57"/>
          <w:paperSrc w:first="2" w:other="2"/>
          <w:cols w:space="708"/>
          <w:docGrid w:linePitch="360"/>
        </w:sectPr>
      </w:pPr>
    </w:p>
    <w:p w14:paraId="4795E1E3" w14:textId="77777777" w:rsidR="00735796" w:rsidRPr="006805F5" w:rsidRDefault="00735796" w:rsidP="00735796">
      <w:pPr>
        <w:pStyle w:val="Overskrift2"/>
        <w:numPr>
          <w:ilvl w:val="0"/>
          <w:numId w:val="0"/>
        </w:numPr>
        <w:ind w:left="794"/>
        <w:contextualSpacing/>
        <w:rPr>
          <w:del w:id="15" w:author="Poul V Madsen" w:date="2012-03-05T14:36:00Z"/>
        </w:rPr>
      </w:pPr>
    </w:p>
    <w:p w14:paraId="29C8B7F5" w14:textId="77777777" w:rsidR="00967FA6" w:rsidRDefault="00967FA6" w:rsidP="00967FA6">
      <w:pPr>
        <w:pStyle w:val="Normal11"/>
        <w:rPr>
          <w:ins w:id="16" w:author="Poul V Madsen" w:date="2012-03-05T14:36:00Z"/>
          <w:b/>
        </w:rPr>
      </w:pPr>
      <w:ins w:id="17" w:author="Poul V Madsen" w:date="2012-03-05T14:36:00Z">
        <w:r>
          <w:rPr>
            <w:b/>
          </w:rPr>
          <w:t>Indeks:</w:t>
        </w:r>
      </w:ins>
    </w:p>
    <w:p w14:paraId="1445F2AC" w14:textId="77777777" w:rsidR="00967FA6" w:rsidRDefault="00967FA6" w:rsidP="00967FA6">
      <w:pPr>
        <w:pStyle w:val="Normal11"/>
        <w:tabs>
          <w:tab w:val="right" w:leader="dot" w:pos="4500"/>
        </w:tabs>
        <w:rPr>
          <w:ins w:id="18" w:author="Poul V Madsen" w:date="2012-03-05T14:36:00Z"/>
          <w:noProof/>
        </w:rPr>
        <w:sectPr w:rsidR="00967FA6" w:rsidSect="00967FA6">
          <w:pgSz w:w="11906" w:h="16838"/>
          <w:pgMar w:top="1417" w:right="986" w:bottom="1417" w:left="1134" w:header="556" w:footer="850" w:gutter="57"/>
          <w:paperSrc w:first="2" w:other="2"/>
          <w:cols w:space="708"/>
          <w:docGrid w:linePitch="360"/>
        </w:sectPr>
      </w:pPr>
      <w:ins w:id="19" w:author="Poul V Madsen" w:date="2012-03-05T14:36:00Z">
        <w:r>
          <w:fldChar w:fldCharType="begin"/>
        </w:r>
        <w:r>
          <w:instrText xml:space="preserve"> INDEX \e "</w:instrText>
        </w:r>
        <w:r>
          <w:tab/>
          <w:instrText xml:space="preserve">" \c "2" \z "1030"  </w:instrText>
        </w:r>
        <w:r>
          <w:fldChar w:fldCharType="separate"/>
        </w:r>
      </w:ins>
    </w:p>
    <w:p w14:paraId="5A7B5A98" w14:textId="77777777" w:rsidR="00967FA6" w:rsidRDefault="00967FA6" w:rsidP="00967FA6">
      <w:pPr>
        <w:pStyle w:val="Indeks1"/>
        <w:tabs>
          <w:tab w:val="right" w:leader="dot" w:pos="4500"/>
        </w:tabs>
        <w:rPr>
          <w:ins w:id="20" w:author="Poul V Madsen" w:date="2012-03-05T14:36:00Z"/>
          <w:noProof/>
        </w:rPr>
      </w:pPr>
      <w:ins w:id="21" w:author="Poul V Madsen" w:date="2012-03-05T14:36:00Z">
        <w:r>
          <w:rPr>
            <w:noProof/>
          </w:rPr>
          <w:t>DMO.OpkrævningFordringListeOpdater</w:t>
        </w:r>
        <w:r>
          <w:rPr>
            <w:noProof/>
          </w:rPr>
          <w:tab/>
          <w:t>2</w:t>
        </w:r>
      </w:ins>
    </w:p>
    <w:p w14:paraId="494F5634" w14:textId="77777777" w:rsidR="00967FA6" w:rsidRDefault="00967FA6" w:rsidP="00967FA6">
      <w:pPr>
        <w:pStyle w:val="Indeks1"/>
        <w:tabs>
          <w:tab w:val="right" w:leader="dot" w:pos="4500"/>
        </w:tabs>
        <w:rPr>
          <w:ins w:id="22" w:author="Poul V Madsen" w:date="2012-03-05T14:36:00Z"/>
          <w:noProof/>
        </w:rPr>
      </w:pPr>
      <w:ins w:id="23" w:author="Poul V Madsen" w:date="2012-03-05T14:36:00Z">
        <w:r>
          <w:rPr>
            <w:noProof/>
          </w:rPr>
          <w:t>EFI.MFFordringNedskriv</w:t>
        </w:r>
        <w:r>
          <w:rPr>
            <w:noProof/>
          </w:rPr>
          <w:tab/>
          <w:t>4</w:t>
        </w:r>
      </w:ins>
    </w:p>
    <w:p w14:paraId="03AAF2B2" w14:textId="77777777" w:rsidR="00967FA6" w:rsidRDefault="00967FA6" w:rsidP="00967FA6">
      <w:pPr>
        <w:pStyle w:val="Normal11"/>
        <w:tabs>
          <w:tab w:val="right" w:leader="dot" w:pos="4500"/>
        </w:tabs>
        <w:rPr>
          <w:ins w:id="24" w:author="Poul V Madsen" w:date="2012-03-05T14:36:00Z"/>
          <w:noProof/>
        </w:rPr>
        <w:sectPr w:rsidR="00967FA6" w:rsidSect="00967FA6">
          <w:type w:val="continuous"/>
          <w:pgSz w:w="11906" w:h="16838"/>
          <w:pgMar w:top="1417" w:right="986" w:bottom="1417" w:left="1134" w:header="556" w:footer="850" w:gutter="57"/>
          <w:paperSrc w:first="2" w:other="2"/>
          <w:cols w:num="2" w:space="708"/>
          <w:docGrid w:linePitch="360"/>
        </w:sectPr>
      </w:pPr>
    </w:p>
    <w:p w14:paraId="502D360F" w14:textId="77777777" w:rsidR="00967FA6" w:rsidRPr="00967FA6" w:rsidRDefault="00967FA6" w:rsidP="00967FA6">
      <w:pPr>
        <w:pStyle w:val="Normal11"/>
      </w:pPr>
      <w:ins w:id="25" w:author="Poul V Madsen" w:date="2012-03-05T14:36:00Z">
        <w:r>
          <w:fldChar w:fldCharType="end"/>
        </w:r>
      </w:ins>
    </w:p>
    <w:sectPr w:rsidR="00967FA6" w:rsidRPr="00967FA6" w:rsidSect="00967FA6">
      <w:headerReference w:type="default" r:id="rId11"/>
      <w:footerReference w:type="default" r:id="rId12"/>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DFA2A" w14:textId="77777777" w:rsidR="00603CCB" w:rsidRDefault="00603CCB" w:rsidP="00967FA6">
      <w:r>
        <w:separator/>
      </w:r>
    </w:p>
  </w:endnote>
  <w:endnote w:type="continuationSeparator" w:id="0">
    <w:p w14:paraId="004DAE46" w14:textId="77777777" w:rsidR="00603CCB" w:rsidRDefault="00603CCB" w:rsidP="00967FA6">
      <w:r>
        <w:continuationSeparator/>
      </w:r>
    </w:p>
  </w:endnote>
  <w:endnote w:type="continuationNotice" w:id="1">
    <w:p w14:paraId="12A066EC" w14:textId="77777777" w:rsidR="00603CCB" w:rsidRDefault="00603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3D80A" w14:textId="01E2B326" w:rsidR="00967FA6" w:rsidRDefault="00967FA6">
    <w:pPr>
      <w:pStyle w:val="Sidefod"/>
    </w:pPr>
    <w:r>
      <w:tab/>
    </w:r>
    <w:r>
      <w:tab/>
      <w:t xml:space="preserve">Side : </w:t>
    </w:r>
    <w:r>
      <w:fldChar w:fldCharType="begin"/>
    </w:r>
    <w:r>
      <w:instrText xml:space="preserve"> PAGE  \* MERGEFORMAT </w:instrText>
    </w:r>
    <w:r>
      <w:fldChar w:fldCharType="separate"/>
    </w:r>
    <w:r w:rsidR="00603CCB">
      <w:rPr>
        <w:noProof/>
      </w:rPr>
      <w:t>4</w:t>
    </w:r>
    <w:r>
      <w:fldChar w:fldCharType="end"/>
    </w:r>
    <w:r>
      <w:t xml:space="preserve"> af </w:t>
    </w:r>
    <w:r w:rsidR="00603CCB">
      <w:fldChar w:fldCharType="begin"/>
    </w:r>
    <w:r w:rsidR="00603CCB">
      <w:instrText xml:space="preserve"> NUMPAGES  \* MERGEFORMAT </w:instrText>
    </w:r>
    <w:r w:rsidR="00603CCB">
      <w:fldChar w:fldCharType="separate"/>
    </w:r>
    <w:r w:rsidR="00603CCB">
      <w:rPr>
        <w:noProof/>
      </w:rPr>
      <w:t>6</w:t>
    </w:r>
    <w:r w:rsidR="00603CC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4765F" w14:textId="0FCD7026" w:rsidR="00603CCB" w:rsidRDefault="00967FA6">
    <w:pPr>
      <w:pStyle w:val="Sidefod"/>
    </w:pPr>
    <w:del w:id="27" w:author="Poul V Madsen" w:date="2012-03-05T14:36:00Z">
      <w:r>
        <w:tab/>
      </w:r>
      <w:r>
        <w:tab/>
        <w:delText xml:space="preserve">Side : </w:delText>
      </w:r>
      <w:r>
        <w:fldChar w:fldCharType="begin"/>
      </w:r>
      <w:r>
        <w:delInstrText xml:space="preserve"> PAGE  \* MERGEFORMAT </w:delInstrText>
      </w:r>
      <w:r>
        <w:fldChar w:fldCharType="separate"/>
      </w:r>
      <w:r w:rsidR="00735796">
        <w:rPr>
          <w:noProof/>
        </w:rPr>
        <w:delText>1</w:delText>
      </w:r>
      <w:r>
        <w:fldChar w:fldCharType="end"/>
      </w:r>
      <w:r>
        <w:delText xml:space="preserve"> af </w:delText>
      </w:r>
      <w:r w:rsidR="00735796">
        <w:fldChar w:fldCharType="begin"/>
      </w:r>
      <w:r w:rsidR="00735796">
        <w:delInstrText xml:space="preserve"> NUMPAGES  \* MERGEFORMAT </w:delInstrText>
      </w:r>
      <w:r w:rsidR="00735796">
        <w:fldChar w:fldCharType="separate"/>
      </w:r>
      <w:r w:rsidR="00735796">
        <w:rPr>
          <w:noProof/>
        </w:rPr>
        <w:delText>6</w:delText>
      </w:r>
      <w:r w:rsidR="00735796">
        <w:rPr>
          <w:noProof/>
        </w:rPr>
        <w:fldChar w:fldCharType="end"/>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11A1C" w14:textId="77777777" w:rsidR="00603CCB" w:rsidRDefault="00603CCB" w:rsidP="00967FA6">
      <w:r>
        <w:separator/>
      </w:r>
    </w:p>
  </w:footnote>
  <w:footnote w:type="continuationSeparator" w:id="0">
    <w:p w14:paraId="060983DF" w14:textId="77777777" w:rsidR="00603CCB" w:rsidRDefault="00603CCB" w:rsidP="00967FA6">
      <w:r>
        <w:continuationSeparator/>
      </w:r>
    </w:p>
  </w:footnote>
  <w:footnote w:type="continuationNotice" w:id="1">
    <w:p w14:paraId="2BBE06EC" w14:textId="77777777" w:rsidR="00603CCB" w:rsidRDefault="00603C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FBB68" w14:textId="74DDF3E6" w:rsidR="00967FA6" w:rsidRDefault="00967FA6">
    <w:pPr>
      <w:pStyle w:val="Sidehoved"/>
    </w:pPr>
    <w:r>
      <w:t xml:space="preserve">Rapport dannet den: </w:t>
    </w:r>
    <w:r>
      <w:fldChar w:fldCharType="begin"/>
    </w:r>
    <w:r>
      <w:instrText xml:space="preserve"> CREATEDATE  \@ "d. MMMM yyyy"  \* MERGEFORMAT </w:instrText>
    </w:r>
    <w:r>
      <w:fldChar w:fldCharType="separate"/>
    </w:r>
    <w:del w:id="6" w:author="Poul V Madsen" w:date="2012-03-05T14:36:00Z">
      <w:r w:rsidR="00735796">
        <w:rPr>
          <w:noProof/>
        </w:rPr>
        <w:delText>14. december 2010</w:delText>
      </w:r>
    </w:del>
    <w:ins w:id="7" w:author="Poul V Madsen" w:date="2012-03-05T14:36:00Z">
      <w:r>
        <w:rPr>
          <w:noProof/>
        </w:rPr>
        <w:t>5. marts 2012</w:t>
      </w:r>
    </w:ins>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DC6D9" w14:textId="70FF5E31" w:rsidR="00603CCB" w:rsidRDefault="00967FA6">
    <w:pPr>
      <w:pStyle w:val="Sidehoved"/>
    </w:pPr>
    <w:del w:id="26" w:author="Poul V Madsen" w:date="2012-03-05T14:36:00Z">
      <w:r>
        <w:delText xml:space="preserve">Rapport dannet den: </w:delText>
      </w:r>
      <w:r>
        <w:fldChar w:fldCharType="begin"/>
      </w:r>
      <w:r>
        <w:delInstrText xml:space="preserve"> CREATEDATE  \@ "d. MMMM yyyy"  \* MERGEFORMAT </w:delInstrText>
      </w:r>
      <w:r>
        <w:fldChar w:fldCharType="separate"/>
      </w:r>
      <w:r>
        <w:rPr>
          <w:noProof/>
        </w:rPr>
        <w:delText>5. marts 2012</w:delText>
      </w:r>
      <w:r>
        <w:fldChar w:fldCharType="end"/>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86105"/>
    <w:multiLevelType w:val="multilevel"/>
    <w:tmpl w:val="27728B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A6"/>
    <w:rsid w:val="00062E9B"/>
    <w:rsid w:val="003717A5"/>
    <w:rsid w:val="00603CCB"/>
    <w:rsid w:val="00636BE0"/>
    <w:rsid w:val="00735796"/>
    <w:rsid w:val="00967FA6"/>
    <w:rsid w:val="00C63F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967FA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67FA6"/>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67FA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67FA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67F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67F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67F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67F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67F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7FA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967FA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67FA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67FA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67F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67F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67F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67F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67F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67FA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67FA6"/>
    <w:rPr>
      <w:rFonts w:ascii="Arial" w:hAnsi="Arial" w:cs="Arial"/>
      <w:b/>
      <w:sz w:val="30"/>
    </w:rPr>
  </w:style>
  <w:style w:type="paragraph" w:customStyle="1" w:styleId="Overskrift211pkt">
    <w:name w:val="Overskrift 2 + 11 pkt"/>
    <w:basedOn w:val="Normal"/>
    <w:link w:val="Overskrift211pktTegn"/>
    <w:rsid w:val="00967FA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7FA6"/>
    <w:rPr>
      <w:rFonts w:ascii="Arial" w:hAnsi="Arial" w:cs="Arial"/>
      <w:b/>
    </w:rPr>
  </w:style>
  <w:style w:type="paragraph" w:customStyle="1" w:styleId="Normal11">
    <w:name w:val="Normal + 11"/>
    <w:basedOn w:val="Normal"/>
    <w:link w:val="Normal11Tegn"/>
    <w:rsid w:val="00967FA6"/>
    <w:rPr>
      <w:rFonts w:ascii="Times New Roman" w:hAnsi="Times New Roman" w:cs="Times New Roman"/>
    </w:rPr>
  </w:style>
  <w:style w:type="character" w:customStyle="1" w:styleId="Normal11Tegn">
    <w:name w:val="Normal + 11 Tegn"/>
    <w:basedOn w:val="Standardskrifttypeiafsnit"/>
    <w:link w:val="Normal11"/>
    <w:rsid w:val="00967FA6"/>
    <w:rPr>
      <w:rFonts w:ascii="Times New Roman" w:hAnsi="Times New Roman" w:cs="Times New Roman"/>
    </w:rPr>
  </w:style>
  <w:style w:type="paragraph" w:styleId="Indeks1">
    <w:name w:val="index 1"/>
    <w:basedOn w:val="Normal"/>
    <w:next w:val="Normal"/>
    <w:autoRedefine/>
    <w:uiPriority w:val="99"/>
    <w:semiHidden/>
    <w:unhideWhenUsed/>
    <w:rsid w:val="00967FA6"/>
    <w:pPr>
      <w:ind w:left="220" w:hanging="220"/>
    </w:pPr>
  </w:style>
  <w:style w:type="paragraph" w:styleId="Sidehoved">
    <w:name w:val="header"/>
    <w:basedOn w:val="Normal"/>
    <w:link w:val="SidehovedTegn"/>
    <w:uiPriority w:val="99"/>
    <w:unhideWhenUsed/>
    <w:rsid w:val="00967FA6"/>
    <w:pPr>
      <w:tabs>
        <w:tab w:val="center" w:pos="4819"/>
        <w:tab w:val="right" w:pos="9638"/>
      </w:tabs>
    </w:pPr>
  </w:style>
  <w:style w:type="character" w:customStyle="1" w:styleId="SidehovedTegn">
    <w:name w:val="Sidehoved Tegn"/>
    <w:basedOn w:val="Standardskrifttypeiafsnit"/>
    <w:link w:val="Sidehoved"/>
    <w:uiPriority w:val="99"/>
    <w:rsid w:val="00967FA6"/>
  </w:style>
  <w:style w:type="paragraph" w:styleId="Sidefod">
    <w:name w:val="footer"/>
    <w:basedOn w:val="Normal"/>
    <w:link w:val="SidefodTegn"/>
    <w:uiPriority w:val="99"/>
    <w:unhideWhenUsed/>
    <w:rsid w:val="00967FA6"/>
    <w:pPr>
      <w:tabs>
        <w:tab w:val="center" w:pos="4819"/>
        <w:tab w:val="right" w:pos="9638"/>
      </w:tabs>
    </w:pPr>
  </w:style>
  <w:style w:type="character" w:customStyle="1" w:styleId="SidefodTegn">
    <w:name w:val="Sidefod Tegn"/>
    <w:basedOn w:val="Standardskrifttypeiafsnit"/>
    <w:link w:val="Sidefod"/>
    <w:uiPriority w:val="99"/>
    <w:rsid w:val="00967F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967FA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67FA6"/>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67FA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67FA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67F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67F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67F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67F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67F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7FA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967FA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67FA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67FA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67F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67F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67F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67F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67F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67FA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67FA6"/>
    <w:rPr>
      <w:rFonts w:ascii="Arial" w:hAnsi="Arial" w:cs="Arial"/>
      <w:b/>
      <w:sz w:val="30"/>
    </w:rPr>
  </w:style>
  <w:style w:type="paragraph" w:customStyle="1" w:styleId="Overskrift211pkt">
    <w:name w:val="Overskrift 2 + 11 pkt"/>
    <w:basedOn w:val="Normal"/>
    <w:link w:val="Overskrift211pktTegn"/>
    <w:rsid w:val="00967FA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7FA6"/>
    <w:rPr>
      <w:rFonts w:ascii="Arial" w:hAnsi="Arial" w:cs="Arial"/>
      <w:b/>
    </w:rPr>
  </w:style>
  <w:style w:type="paragraph" w:customStyle="1" w:styleId="Normal11">
    <w:name w:val="Normal + 11"/>
    <w:basedOn w:val="Normal"/>
    <w:link w:val="Normal11Tegn"/>
    <w:rsid w:val="00967FA6"/>
    <w:rPr>
      <w:rFonts w:ascii="Times New Roman" w:hAnsi="Times New Roman" w:cs="Times New Roman"/>
    </w:rPr>
  </w:style>
  <w:style w:type="character" w:customStyle="1" w:styleId="Normal11Tegn">
    <w:name w:val="Normal + 11 Tegn"/>
    <w:basedOn w:val="Standardskrifttypeiafsnit"/>
    <w:link w:val="Normal11"/>
    <w:rsid w:val="00967FA6"/>
    <w:rPr>
      <w:rFonts w:ascii="Times New Roman" w:hAnsi="Times New Roman" w:cs="Times New Roman"/>
    </w:rPr>
  </w:style>
  <w:style w:type="paragraph" w:styleId="Indeks1">
    <w:name w:val="index 1"/>
    <w:basedOn w:val="Normal"/>
    <w:next w:val="Normal"/>
    <w:autoRedefine/>
    <w:uiPriority w:val="99"/>
    <w:semiHidden/>
    <w:unhideWhenUsed/>
    <w:rsid w:val="00967FA6"/>
    <w:pPr>
      <w:ind w:left="220" w:hanging="220"/>
    </w:pPr>
  </w:style>
  <w:style w:type="paragraph" w:styleId="Sidehoved">
    <w:name w:val="header"/>
    <w:basedOn w:val="Normal"/>
    <w:link w:val="SidehovedTegn"/>
    <w:uiPriority w:val="99"/>
    <w:unhideWhenUsed/>
    <w:rsid w:val="00967FA6"/>
    <w:pPr>
      <w:tabs>
        <w:tab w:val="center" w:pos="4819"/>
        <w:tab w:val="right" w:pos="9638"/>
      </w:tabs>
    </w:pPr>
  </w:style>
  <w:style w:type="character" w:customStyle="1" w:styleId="SidehovedTegn">
    <w:name w:val="Sidehoved Tegn"/>
    <w:basedOn w:val="Standardskrifttypeiafsnit"/>
    <w:link w:val="Sidehoved"/>
    <w:uiPriority w:val="99"/>
    <w:rsid w:val="00967FA6"/>
  </w:style>
  <w:style w:type="paragraph" w:styleId="Sidefod">
    <w:name w:val="footer"/>
    <w:basedOn w:val="Normal"/>
    <w:link w:val="SidefodTegn"/>
    <w:uiPriority w:val="99"/>
    <w:unhideWhenUsed/>
    <w:rsid w:val="00967FA6"/>
    <w:pPr>
      <w:tabs>
        <w:tab w:val="center" w:pos="4819"/>
        <w:tab w:val="right" w:pos="9638"/>
      </w:tabs>
    </w:pPr>
  </w:style>
  <w:style w:type="character" w:customStyle="1" w:styleId="SidefodTegn">
    <w:name w:val="Sidefod Tegn"/>
    <w:basedOn w:val="Standardskrifttypeiafsnit"/>
    <w:link w:val="Sidefod"/>
    <w:uiPriority w:val="99"/>
    <w:rsid w:val="0096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EA50F-9D9B-48D5-AC77-683B22BF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1229</Words>
  <Characters>7497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2012-03-05T13:11:00Z</dcterms:created>
  <dcterms:modified xsi:type="dcterms:W3CDTF">2012-03-05T13:42:00Z</dcterms:modified>
</cp:coreProperties>
</file>