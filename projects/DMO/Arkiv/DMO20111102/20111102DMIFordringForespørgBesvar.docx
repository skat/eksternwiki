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92B11" w14:textId="77777777" w:rsidR="00822726" w:rsidRDefault="00E51572" w:rsidP="00E515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20" w:name="_GoBack"/>
      <w:bookmarkEnd w:id="2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51572" w14:paraId="539D9F9E" w14:textId="77777777" w:rsidTr="00E51572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1AB602F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1572" w14:paraId="08E5FF35" w14:textId="77777777" w:rsidTr="00E51572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610145F7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51572">
              <w:rPr>
                <w:rFonts w:ascii="Arial" w:hAnsi="Arial" w:cs="Arial"/>
                <w:b/>
                <w:sz w:val="30"/>
              </w:rPr>
              <w:t>DMIFordringForespørgBesvar</w:t>
            </w:r>
          </w:p>
        </w:tc>
      </w:tr>
      <w:tr w:rsidR="00E51572" w14:paraId="52A7798D" w14:textId="77777777" w:rsidTr="00E51572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A7C4BFF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D7C7B3D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B90818A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1C675AE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59D794A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542E712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51572" w14:paraId="09CD5E02" w14:textId="77777777" w:rsidTr="00E51572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7DEEF228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52CCE3DD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194E6E61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70ED3196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56944A17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11EB4547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E51572" w14:paraId="4EE2B107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69C2275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51572" w14:paraId="5D06F07A" w14:textId="77777777" w:rsidTr="00E51572">
        <w:trPr>
          <w:trHeight w:val="283"/>
        </w:trPr>
        <w:tc>
          <w:tcPr>
            <w:tcW w:w="10345" w:type="dxa"/>
            <w:gridSpan w:val="6"/>
            <w:vAlign w:val="center"/>
          </w:tcPr>
          <w:p w14:paraId="69AE412B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E51572" w14:paraId="4F5871D3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6E445AB3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51572" w14:paraId="4B4A687C" w14:textId="77777777" w:rsidTr="00E51572">
        <w:trPr>
          <w:trHeight w:val="283"/>
        </w:trPr>
        <w:tc>
          <w:tcPr>
            <w:tcW w:w="10345" w:type="dxa"/>
            <w:gridSpan w:val="6"/>
          </w:tcPr>
          <w:p w14:paraId="0F137B9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myndighedsudbetalingstype 2) ELLER blot på om kunde er registreret i DMI.</w:t>
            </w:r>
          </w:p>
          <w:p w14:paraId="79799583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869C93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Ved forespørgsel med specifik myndighedsudbetalingstype og periode:</w:t>
            </w:r>
          </w:p>
          <w:p w14:paraId="1D59EC6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14:paraId="1DCDCFB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BA6FCE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generelle)  i adgangen til modregning i betragtning. </w:t>
            </w:r>
          </w:p>
          <w:p w14:paraId="5040AD5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C47B04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Ved forespørgsel på kunde i DMI:</w:t>
            </w:r>
          </w:p>
          <w:p w14:paraId="4541CE4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14:paraId="0892A49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CC16DA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14:paraId="2397907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88E942E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14:paraId="60D765D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SAP38, SLUT, DR, DMO, KOBRA, KL (som alle er interne SKAT systemer).</w:t>
            </w:r>
          </w:p>
          <w:p w14:paraId="426B3E6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746BA7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  <w:p w14:paraId="5F6BF2B1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1572" w14:paraId="4626DCDC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0974461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51572" w14:paraId="2EC415FF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BF3B06C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51572" w14:paraId="36EECD97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38CADA8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DMIFordringForespørgBesvar_I</w:t>
            </w:r>
          </w:p>
        </w:tc>
      </w:tr>
      <w:tr w:rsidR="00E51572" w14:paraId="2073D1F5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251DF3E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9EE08A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FordringForespørgselValgListe *</w:t>
            </w:r>
          </w:p>
          <w:p w14:paraId="5BCE617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14:paraId="177E9DB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14:paraId="6F75AD9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090EBC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14:paraId="22B1B8B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707F74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14:paraId="27A664D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577643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404CA99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14:paraId="5811BE6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BC214A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14:paraId="1F9F8DC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14:paraId="470F0B3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14:paraId="272D595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(ReturnerSamletBeløbForModregning)</w:t>
            </w:r>
          </w:p>
          <w:p w14:paraId="11C8AF0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AEF6C4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E196CE8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E51572" w14:paraId="3CF99C22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64A5708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51572" w14:paraId="249027CA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EE7901A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DMIFordringForespørgBesvar_O</w:t>
            </w:r>
          </w:p>
        </w:tc>
      </w:tr>
      <w:tr w:rsidR="00E51572" w14:paraId="786796F6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9532AE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6A1B47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14:paraId="5494025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14:paraId="4D2A41F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SvarValg *</w:t>
            </w:r>
          </w:p>
          <w:p w14:paraId="69312DFE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EBE48E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14:paraId="04FED74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F94813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14:paraId="3F2E52C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14:paraId="6F2A8BC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E4182A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423DF20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14:paraId="5D7B84B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69FF9F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14:paraId="224622A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14:paraId="77ABF59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14:paraId="1AF8D5E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14:paraId="5731EB8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3125B59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SamletBeløbMedRenterForModregning *</w:t>
            </w:r>
          </w:p>
          <w:p w14:paraId="0EB4655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9A1256E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SamletBeløbForModregning</w:t>
            </w:r>
          </w:p>
          <w:p w14:paraId="7625D0D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RenterTilDato</w:t>
            </w:r>
          </w:p>
          <w:p w14:paraId="23C9A6D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A116A2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592340C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878D28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E309242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51572" w14:paraId="4C6F0C42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391742EB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51572" w14:paraId="476F02BE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B36267A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DMIFordringForespørgBesvar_FejlId</w:t>
            </w:r>
          </w:p>
        </w:tc>
      </w:tr>
      <w:tr w:rsidR="00E51572" w14:paraId="2BF5CE05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8C9067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30AF6F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FejlIdentifikatorer *</w:t>
            </w:r>
          </w:p>
          <w:p w14:paraId="76B0A6A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71F782AE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14:paraId="3F5D37D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14:paraId="7633D27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14:paraId="3D1F567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(MyndighedUdbetalingPeriodeFra)</w:t>
            </w:r>
          </w:p>
          <w:p w14:paraId="7644BE2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(MyndighedUdbetalingPeriodeTil)</w:t>
            </w:r>
          </w:p>
          <w:p w14:paraId="46402E2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14:paraId="27380A74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51572" w14:paraId="23710B3D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FED7368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51572" w14:paraId="316B5405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2C8EE50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51572" w14:paraId="38520146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7D831F4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14:paraId="2A54C4D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14:paraId="1110F76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14:paraId="52EEF45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14:paraId="34209EF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27F897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MyndighedUdbetalingTypeKode er ikke gyldig (se værdisæt)</w:t>
            </w:r>
          </w:p>
          <w:p w14:paraId="51C9F10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14:paraId="4B31507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14:paraId="3DE9EAA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14:paraId="51DB222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EBA92E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MyndighedUdbetalingPeriodeFra skal være mindre end eller lig med MyndighedUdbetalingPeriodeTil</w:t>
            </w:r>
          </w:p>
          <w:p w14:paraId="36A1919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14:paraId="6F5BFFA3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14:paraId="376AF49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MyndighedUdbetalingPeriodeFra, MyndighedUdbetalingPeriodeTil</w:t>
            </w:r>
          </w:p>
          <w:p w14:paraId="1D373A8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14:paraId="6ACCFA7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4B0EA7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14:paraId="221FA53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14:paraId="3312A5A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14:paraId="6D69834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3DE40E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Validering: Service ikke tilgængelig </w:t>
            </w:r>
          </w:p>
          <w:p w14:paraId="006D301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14:paraId="77DACF73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14:paraId="20555A9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81938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14:paraId="570448E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14:paraId="5A6D909F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E51572" w14:paraId="69CFA16E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D07A848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E51572" w14:paraId="4D568881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D70D98B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  <w:tr w:rsidR="00E51572" w14:paraId="51DCB3DA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BBFA2FE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51572" w14:paraId="10CA3029" w14:textId="77777777" w:rsidTr="00E5157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AEC9A4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14:paraId="01E72E6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14:paraId="1CEABC2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14:paraId="7441864D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</w:tc>
      </w:tr>
    </w:tbl>
    <w:p w14:paraId="37A655DC" w14:textId="77777777" w:rsidR="00E51572" w:rsidRDefault="00E51572" w:rsidP="00E515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51572" w:rsidSect="00E5157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3389EE9" w14:textId="77777777" w:rsidR="00E51572" w:rsidRDefault="00E51572" w:rsidP="00E515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51572" w14:paraId="40EC41F5" w14:textId="77777777" w:rsidTr="00E51572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2E34F6C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1572" w14:paraId="3A5E3C69" w14:textId="77777777" w:rsidTr="00E51572">
        <w:tc>
          <w:tcPr>
            <w:tcW w:w="10345" w:type="dxa"/>
            <w:vAlign w:val="center"/>
          </w:tcPr>
          <w:p w14:paraId="42AB22AE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E51572" w14:paraId="0A3EC11E" w14:textId="77777777" w:rsidTr="00E51572">
        <w:tc>
          <w:tcPr>
            <w:tcW w:w="10345" w:type="dxa"/>
            <w:vAlign w:val="center"/>
          </w:tcPr>
          <w:p w14:paraId="4C4061C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5CF3329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14:paraId="78E94A0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14:paraId="28CB14E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14:paraId="11EE2B6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14:paraId="7903D273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14:paraId="22AD834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14:paraId="7592449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75E09C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14:paraId="3DA9141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A74B48A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51572" w14:paraId="5BE50EEB" w14:textId="77777777" w:rsidTr="00E51572">
        <w:tc>
          <w:tcPr>
            <w:tcW w:w="10345" w:type="dxa"/>
            <w:shd w:val="clear" w:color="auto" w:fill="B3B3B3"/>
            <w:vAlign w:val="center"/>
          </w:tcPr>
          <w:p w14:paraId="24834B1B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51572" w14:paraId="7C7CE804" w14:textId="77777777" w:rsidTr="00E51572">
        <w:tc>
          <w:tcPr>
            <w:tcW w:w="10345" w:type="dxa"/>
            <w:shd w:val="clear" w:color="auto" w:fill="FFFFFF"/>
            <w:vAlign w:val="center"/>
          </w:tcPr>
          <w:p w14:paraId="7D7A2B7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14:paraId="52E2ECE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6A7C81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14:paraId="4DB4EB1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0AB69B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14:paraId="3B031FDE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14:paraId="01EA5CB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6F2D25D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14:paraId="5EDDD511" w14:textId="77777777" w:rsidR="00E51572" w:rsidRDefault="00E51572" w:rsidP="00E515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51572" w14:paraId="67C92404" w14:textId="77777777" w:rsidTr="00E51572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7F43D18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1572" w14:paraId="4C031B11" w14:textId="77777777" w:rsidTr="00E51572">
        <w:tc>
          <w:tcPr>
            <w:tcW w:w="10345" w:type="dxa"/>
            <w:vAlign w:val="center"/>
          </w:tcPr>
          <w:p w14:paraId="2A77ABB5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E51572" w14:paraId="26C7F9A3" w14:textId="77777777" w:rsidTr="00E51572">
        <w:tc>
          <w:tcPr>
            <w:tcW w:w="10345" w:type="dxa"/>
            <w:vAlign w:val="center"/>
          </w:tcPr>
          <w:p w14:paraId="2E322CA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14:paraId="55E6BA9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14:paraId="0F91CD43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  <w:p w14:paraId="677C4DF7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60C0B42F" w14:textId="77777777" w:rsidR="00E51572" w:rsidRDefault="00E51572" w:rsidP="00E515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5BCD6456" w14:textId="77777777" w:rsidR="00E51572" w:rsidRDefault="00E51572" w:rsidP="00E515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51572" w:rsidSect="00E51572">
          <w:head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18F1B58" w14:textId="77777777" w:rsidR="00E51572" w:rsidRDefault="00E51572" w:rsidP="00E515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51572" w14:paraId="057A5F4A" w14:textId="77777777" w:rsidTr="00E51572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1A18F296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4A1F2275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2779C4A9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51572" w14:paraId="1692B64B" w14:textId="77777777" w:rsidTr="00E51572">
        <w:tc>
          <w:tcPr>
            <w:tcW w:w="3402" w:type="dxa"/>
          </w:tcPr>
          <w:p w14:paraId="42A64FD5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14:paraId="01516FD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23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24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2C3BDC8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25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26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Kode</w:t>
            </w:r>
          </w:p>
          <w:p w14:paraId="0F86F51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27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28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4775497C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29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0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10</w:t>
            </w:r>
          </w:p>
        </w:tc>
        <w:tc>
          <w:tcPr>
            <w:tcW w:w="4671" w:type="dxa"/>
          </w:tcPr>
          <w:p w14:paraId="7990FF3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14:paraId="4A9C999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4BCBB7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077102B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14:paraId="15815C8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EC7762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14:paraId="650D224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14:paraId="43E871F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14:paraId="4768830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F77277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14:paraId="6930DE9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14:paraId="12D8E83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14:paraId="2651E5F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14:paraId="2EEF257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14:paraId="277D3B0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14:paraId="0A4EF5A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14:paraId="1232EDA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14:paraId="46D3B4F3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14:paraId="42D1983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14:paraId="7DC9F3F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14:paraId="47A2019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14:paraId="2D24894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14:paraId="6DB326D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14:paraId="0CE5A28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14:paraId="609802B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14:paraId="42ACBD6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14:paraId="77EB2EF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14:paraId="1474F6E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14:paraId="6630882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14:paraId="6EE34B2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14:paraId="20C6157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14:paraId="6A32666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14:paraId="2A8F2DA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14:paraId="51D7F86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14:paraId="6562386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14:paraId="04199F5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14:paraId="66032FC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14:paraId="234D280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14:paraId="620597F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14:paraId="0BA3CF8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14:paraId="265C232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14:paraId="37BCD40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14:paraId="621FC47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14:paraId="77C22AC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14:paraId="6EF1058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14:paraId="2F6E5DC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14:paraId="381011EE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14:paraId="5B8C964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14:paraId="3B6CF75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14:paraId="5E5948C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14:paraId="224AC0E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14:paraId="28D7555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14:paraId="67F24C1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14:paraId="555CF10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14:paraId="6996A27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14:paraId="52E430D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14:paraId="173247A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14:paraId="7EF39733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14:paraId="61FC6EF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14:paraId="2C3917A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14:paraId="254D1E1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14:paraId="1A870EB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14:paraId="4A4CB0E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14:paraId="7B2BD573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14:paraId="5BA891D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14:paraId="6CEECE1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14:paraId="20667B3E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E51572" w14:paraId="52F320DF" w14:textId="77777777" w:rsidTr="00E51572">
        <w:tc>
          <w:tcPr>
            <w:tcW w:w="3402" w:type="dxa"/>
          </w:tcPr>
          <w:p w14:paraId="15681AA3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14:paraId="55D2AC5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1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2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0E2975B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3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4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Navn</w:t>
            </w:r>
          </w:p>
          <w:p w14:paraId="6796DD7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5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6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21BA8668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7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8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300</w:t>
            </w:r>
          </w:p>
        </w:tc>
        <w:tc>
          <w:tcPr>
            <w:tcW w:w="4671" w:type="dxa"/>
          </w:tcPr>
          <w:p w14:paraId="0BC30067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E51572" w14:paraId="0935B1FB" w14:textId="77777777" w:rsidTr="00E51572">
        <w:tc>
          <w:tcPr>
            <w:tcW w:w="3402" w:type="dxa"/>
          </w:tcPr>
          <w:p w14:paraId="5440E05B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57EBD8A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9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0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0DE25C9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1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2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KundeNummer</w:t>
            </w:r>
          </w:p>
          <w:p w14:paraId="400737B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3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4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6FF0608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5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6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11</w:t>
            </w:r>
          </w:p>
          <w:p w14:paraId="73B43C70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7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8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pattern: [0-9]{8,11}</w:t>
            </w:r>
          </w:p>
        </w:tc>
        <w:tc>
          <w:tcPr>
            <w:tcW w:w="4671" w:type="dxa"/>
          </w:tcPr>
          <w:p w14:paraId="647F7844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E51572" w14:paraId="790503A4" w14:textId="77777777" w:rsidTr="00E51572">
        <w:tc>
          <w:tcPr>
            <w:tcW w:w="3402" w:type="dxa"/>
          </w:tcPr>
          <w:p w14:paraId="6BF9A586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6350007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9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0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0F2F8A2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1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2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Tekst30</w:t>
            </w:r>
          </w:p>
          <w:p w14:paraId="2DD41D1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3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4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3D6BC44E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5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6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30</w:t>
            </w:r>
          </w:p>
        </w:tc>
        <w:tc>
          <w:tcPr>
            <w:tcW w:w="4671" w:type="dxa"/>
          </w:tcPr>
          <w:p w14:paraId="6A56C7D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1E3D655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465731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32FD84A3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42D6330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2E70C79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37A5FE9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7623CD2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568322A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7FD4F1F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2753DC1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572F10C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43A3ABDD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E51572" w14:paraId="22A92237" w14:textId="77777777" w:rsidTr="00E51572">
        <w:tc>
          <w:tcPr>
            <w:tcW w:w="3402" w:type="dxa"/>
          </w:tcPr>
          <w:p w14:paraId="506999EC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14:paraId="7E42C96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3363A8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14:paraId="326F53E3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14:paraId="73F1E9F4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</w:tc>
      </w:tr>
      <w:tr w:rsidR="00E51572" w14:paraId="763230FD" w14:textId="77777777" w:rsidTr="00E51572">
        <w:tc>
          <w:tcPr>
            <w:tcW w:w="3402" w:type="dxa"/>
          </w:tcPr>
          <w:p w14:paraId="4D925319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14:paraId="018ACBF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4C05D96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22D31192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655D752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PeriodeFra er startdatoen for perioden, som en myndighedsudbetalingen vedrører. </w:t>
            </w:r>
          </w:p>
        </w:tc>
      </w:tr>
      <w:tr w:rsidR="00E51572" w14:paraId="61CEAA0F" w14:textId="77777777" w:rsidTr="00E51572">
        <w:tc>
          <w:tcPr>
            <w:tcW w:w="3402" w:type="dxa"/>
          </w:tcPr>
          <w:p w14:paraId="7E8E4FB2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14:paraId="34944E2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88837E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CD5F9DA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7DF04FA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myndighedsudbetaling vedrører. </w:t>
            </w:r>
          </w:p>
        </w:tc>
      </w:tr>
      <w:tr w:rsidR="00E51572" w14:paraId="03FA1BEB" w14:textId="77777777" w:rsidTr="00E51572">
        <w:tc>
          <w:tcPr>
            <w:tcW w:w="3402" w:type="dxa"/>
          </w:tcPr>
          <w:p w14:paraId="505EE6FA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14:paraId="63CFE36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7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8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3952E2E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9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0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Tekst30</w:t>
            </w:r>
          </w:p>
          <w:p w14:paraId="3BD833A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1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2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704359AC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3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4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30</w:t>
            </w:r>
          </w:p>
        </w:tc>
        <w:tc>
          <w:tcPr>
            <w:tcW w:w="4671" w:type="dxa"/>
          </w:tcPr>
          <w:p w14:paraId="62D415E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14:paraId="7D59AA9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3F1607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14:paraId="0E0F266E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14:paraId="7641F20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14:paraId="5AEF970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14:paraId="34815A6E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14:paraId="61770FF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14:paraId="2FAC670D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1572" w14:paraId="7DC6397B" w14:textId="77777777" w:rsidTr="00E51572">
        <w:tc>
          <w:tcPr>
            <w:tcW w:w="3402" w:type="dxa"/>
          </w:tcPr>
          <w:p w14:paraId="2D0DB0B5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14:paraId="0140DB4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029369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14:paraId="38202C1A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548C058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14:paraId="1307B88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14:paraId="2A3DD9B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1D746A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ABE85CE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LØN: Løn  </w:t>
            </w:r>
          </w:p>
          <w:p w14:paraId="5A20037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PENS: Pension </w:t>
            </w:r>
          </w:p>
          <w:p w14:paraId="19316E4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KNTH: Kontanthjælp </w:t>
            </w:r>
          </w:p>
          <w:p w14:paraId="185F89C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SDGP: Sygedagpenge </w:t>
            </w:r>
          </w:p>
          <w:p w14:paraId="24359327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14:paraId="365AFC4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KSLD: Kreditsaldo fra EKKO </w:t>
            </w:r>
          </w:p>
          <w:p w14:paraId="5B8E44EE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OVSK: Overskydende skat </w:t>
            </w:r>
          </w:p>
          <w:p w14:paraId="7BF73D51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14:paraId="56F84AF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14:paraId="0E61511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BFMY: Børnefamilieydelse</w:t>
            </w:r>
          </w:p>
          <w:p w14:paraId="46705A8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14:paraId="5F4F082C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RNTG: Rentegodtgørelse</w:t>
            </w:r>
          </w:p>
          <w:p w14:paraId="75F97339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FERV: FødevareErhverv</w:t>
            </w:r>
          </w:p>
        </w:tc>
      </w:tr>
      <w:tr w:rsidR="00E51572" w14:paraId="4DB9AAF2" w14:textId="77777777" w:rsidTr="00E51572">
        <w:tc>
          <w:tcPr>
            <w:tcW w:w="3402" w:type="dxa"/>
          </w:tcPr>
          <w:p w14:paraId="3898138D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14:paraId="3D32E96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5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6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653104CF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7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8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CPRNummer</w:t>
            </w:r>
          </w:p>
          <w:p w14:paraId="249264B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9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0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1F2ED9C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1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2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10</w:t>
            </w:r>
          </w:p>
          <w:p w14:paraId="6365BFEC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14:paraId="51809AA6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E51572" w14:paraId="58BFE563" w14:textId="77777777" w:rsidTr="00E51572">
        <w:tc>
          <w:tcPr>
            <w:tcW w:w="3402" w:type="dxa"/>
          </w:tcPr>
          <w:p w14:paraId="66DFDB2E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RenterTilDato</w:t>
            </w:r>
          </w:p>
        </w:tc>
        <w:tc>
          <w:tcPr>
            <w:tcW w:w="1701" w:type="dxa"/>
          </w:tcPr>
          <w:p w14:paraId="34E868A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3047D1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6E3F4600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C6D50C2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 renter skal beregnes</w:t>
            </w:r>
          </w:p>
        </w:tc>
      </w:tr>
      <w:tr w:rsidR="00E51572" w14:paraId="56DBCCE4" w14:textId="77777777" w:rsidTr="00E51572">
        <w:tc>
          <w:tcPr>
            <w:tcW w:w="3402" w:type="dxa"/>
          </w:tcPr>
          <w:p w14:paraId="54CFE8AC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ReturnerSamletBeløbForModregning</w:t>
            </w:r>
          </w:p>
        </w:tc>
        <w:tc>
          <w:tcPr>
            <w:tcW w:w="1701" w:type="dxa"/>
          </w:tcPr>
          <w:p w14:paraId="471DE2EE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097932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14:paraId="31F474EA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14:paraId="0A360EA0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</w:tc>
      </w:tr>
      <w:tr w:rsidR="00E51572" w14:paraId="6ED40734" w14:textId="77777777" w:rsidTr="00E51572">
        <w:tc>
          <w:tcPr>
            <w:tcW w:w="3402" w:type="dxa"/>
          </w:tcPr>
          <w:p w14:paraId="49502C95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SamletBeløbForModregning</w:t>
            </w:r>
          </w:p>
        </w:tc>
        <w:tc>
          <w:tcPr>
            <w:tcW w:w="1701" w:type="dxa"/>
          </w:tcPr>
          <w:p w14:paraId="23CB1D3B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3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4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422D36C0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5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6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</w:t>
            </w:r>
          </w:p>
          <w:p w14:paraId="5B9A472E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7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8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48A98AF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9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0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totalDigits: 13</w:t>
            </w:r>
          </w:p>
          <w:p w14:paraId="2B455570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1DEB8182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Samlet aktuelle beløb på fordringer, der må modregnes for den specifikke myndighedsudbetalingstype. </w:t>
            </w:r>
          </w:p>
        </w:tc>
      </w:tr>
      <w:tr w:rsidR="00E51572" w14:paraId="15DEA1B1" w14:textId="77777777" w:rsidTr="00E51572">
        <w:tc>
          <w:tcPr>
            <w:tcW w:w="3402" w:type="dxa"/>
          </w:tcPr>
          <w:p w14:paraId="572551D2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14:paraId="4DC0CFC3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1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2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78EF49F2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3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4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CVRNummer</w:t>
            </w:r>
          </w:p>
          <w:p w14:paraId="0EF4CE84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5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6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60A34C55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7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8" w:author="Martin Midtgaard" w:date="2011-11-02T13:05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8</w:t>
            </w:r>
          </w:p>
          <w:p w14:paraId="73B4436D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658B91AD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14:paraId="36607509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D76B648" w14:textId="77777777" w:rsid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3E3BC418" w14:textId="77777777" w:rsidR="00E51572" w:rsidRPr="00E51572" w:rsidRDefault="00E51572" w:rsidP="00E5157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14:paraId="18EDB608" w14:textId="77777777" w:rsidR="00E51572" w:rsidRPr="00E51572" w:rsidRDefault="00E51572" w:rsidP="00E5157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51572" w:rsidRPr="00E51572" w:rsidSect="00E51572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4D22D" w14:textId="77777777" w:rsidR="00CA2AE4" w:rsidRDefault="00CA2AE4" w:rsidP="00874322">
      <w:pPr>
        <w:spacing w:line="240" w:lineRule="auto"/>
      </w:pPr>
      <w:r>
        <w:separator/>
      </w:r>
    </w:p>
  </w:endnote>
  <w:endnote w:type="continuationSeparator" w:id="0">
    <w:p w14:paraId="557DB878" w14:textId="77777777" w:rsidR="00CA2AE4" w:rsidRDefault="00CA2AE4" w:rsidP="00874322">
      <w:pPr>
        <w:spacing w:line="240" w:lineRule="auto"/>
      </w:pPr>
      <w:r>
        <w:continuationSeparator/>
      </w:r>
    </w:p>
  </w:endnote>
  <w:endnote w:type="continuationNotice" w:id="1">
    <w:p w14:paraId="43313957" w14:textId="77777777" w:rsidR="00CA2AE4" w:rsidRDefault="00CA2AE4" w:rsidP="008743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B6055" w14:textId="77777777" w:rsidR="00E51572" w:rsidRDefault="00E5157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6E895" w14:textId="164150C9" w:rsidR="00E51572" w:rsidRPr="00E51572" w:rsidRDefault="00E51572" w:rsidP="00E5157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21" w:author="Martin Midtgaard" w:date="2011-11-02T13:05:00Z">
      <w:r w:rsidR="00F50E1F">
        <w:rPr>
          <w:rFonts w:ascii="Arial" w:hAnsi="Arial" w:cs="Arial"/>
          <w:noProof/>
          <w:sz w:val="16"/>
        </w:rPr>
        <w:delText>26. oktober</w:delText>
      </w:r>
    </w:del>
    <w:ins w:id="22" w:author="Martin Midtgaard" w:date="2011-11-02T13:05:00Z">
      <w:r>
        <w:rPr>
          <w:rFonts w:ascii="Arial" w:hAnsi="Arial" w:cs="Arial"/>
          <w:noProof/>
          <w:sz w:val="16"/>
        </w:rPr>
        <w:t>2. november</w:t>
      </w:r>
    </w:ins>
    <w:r>
      <w:rPr>
        <w:rFonts w:ascii="Arial" w:hAnsi="Arial" w:cs="Arial"/>
        <w:noProof/>
        <w:sz w:val="16"/>
      </w:rPr>
      <w:t xml:space="preserve">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874322"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874322"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EBB9A" w14:textId="77777777" w:rsidR="00E51572" w:rsidRDefault="00E5157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54CE7" w14:textId="77777777" w:rsidR="00CA2AE4" w:rsidRDefault="00CA2AE4" w:rsidP="00874322">
      <w:pPr>
        <w:spacing w:line="240" w:lineRule="auto"/>
      </w:pPr>
      <w:r>
        <w:separator/>
      </w:r>
    </w:p>
  </w:footnote>
  <w:footnote w:type="continuationSeparator" w:id="0">
    <w:p w14:paraId="0FD5FDE7" w14:textId="77777777" w:rsidR="00CA2AE4" w:rsidRDefault="00CA2AE4" w:rsidP="00874322">
      <w:pPr>
        <w:spacing w:line="240" w:lineRule="auto"/>
      </w:pPr>
      <w:r>
        <w:continuationSeparator/>
      </w:r>
    </w:p>
  </w:footnote>
  <w:footnote w:type="continuationNotice" w:id="1">
    <w:p w14:paraId="325DC0FD" w14:textId="77777777" w:rsidR="00CA2AE4" w:rsidRDefault="00CA2AE4" w:rsidP="0087432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D0341" w14:textId="77777777" w:rsidR="00E51572" w:rsidRDefault="00E5157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72388" w14:textId="77777777" w:rsidR="00E51572" w:rsidRPr="00E51572" w:rsidRDefault="00E51572" w:rsidP="00E51572">
    <w:pPr>
      <w:pStyle w:val="Sidehoved"/>
      <w:jc w:val="center"/>
      <w:rPr>
        <w:rFonts w:ascii="Arial" w:hAnsi="Arial" w:cs="Arial"/>
      </w:rPr>
    </w:pPr>
    <w:r w:rsidRPr="00E51572">
      <w:rPr>
        <w:rFonts w:ascii="Arial" w:hAnsi="Arial" w:cs="Arial"/>
      </w:rPr>
      <w:t>Servicebeskrivelse</w:t>
    </w:r>
  </w:p>
  <w:p w14:paraId="410B0E58" w14:textId="77777777" w:rsidR="00E51572" w:rsidRPr="00E51572" w:rsidRDefault="00E51572" w:rsidP="00E5157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EC436" w14:textId="77777777" w:rsidR="00E51572" w:rsidRDefault="00E5157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69523" w14:textId="77777777" w:rsidR="00E51572" w:rsidRPr="00E51572" w:rsidRDefault="00E51572" w:rsidP="00E51572">
    <w:pPr>
      <w:pStyle w:val="Sidehoved"/>
      <w:jc w:val="center"/>
      <w:rPr>
        <w:rFonts w:ascii="Arial" w:hAnsi="Arial" w:cs="Arial"/>
      </w:rPr>
    </w:pPr>
    <w:r w:rsidRPr="00E51572">
      <w:rPr>
        <w:rFonts w:ascii="Arial" w:hAnsi="Arial" w:cs="Arial"/>
      </w:rPr>
      <w:t>Datastrukturer</w:t>
    </w:r>
  </w:p>
  <w:p w14:paraId="64541E5A" w14:textId="77777777" w:rsidR="00E51572" w:rsidRPr="00E51572" w:rsidRDefault="00E51572" w:rsidP="00E5157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D6D0F" w14:textId="77777777" w:rsidR="00E51572" w:rsidRDefault="00E51572" w:rsidP="00E5157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039D91C6" w14:textId="77777777" w:rsidR="00E51572" w:rsidRPr="00E51572" w:rsidRDefault="00E51572" w:rsidP="00E5157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DC1"/>
    <w:multiLevelType w:val="multilevel"/>
    <w:tmpl w:val="EF182F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54C95CE4"/>
    <w:multiLevelType w:val="multilevel"/>
    <w:tmpl w:val="68224C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72"/>
    <w:rsid w:val="00062E9B"/>
    <w:rsid w:val="00092F48"/>
    <w:rsid w:val="001665EB"/>
    <w:rsid w:val="003717A5"/>
    <w:rsid w:val="00384A32"/>
    <w:rsid w:val="005A1AB4"/>
    <w:rsid w:val="005C7C96"/>
    <w:rsid w:val="00636BE0"/>
    <w:rsid w:val="006843F7"/>
    <w:rsid w:val="00874322"/>
    <w:rsid w:val="00892491"/>
    <w:rsid w:val="00990E0F"/>
    <w:rsid w:val="00CA2AE4"/>
    <w:rsid w:val="00E51572"/>
    <w:rsid w:val="00F1492B"/>
    <w:rsid w:val="00F5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2"/>
    <w:pPr>
      <w:spacing w:after="0"/>
      <w:pPrChange w:id="0" w:author="Martin Midtgaard" w:date="2011-11-02T13:05:00Z">
        <w:pPr/>
      </w:pPrChange>
    </w:pPr>
    <w:rPr>
      <w:rPrChange w:id="0" w:author="Martin Midtgaard" w:date="2011-11-02T13:05:00Z">
        <w:rPr>
          <w:rFonts w:asciiTheme="minorHAnsi" w:eastAsiaTheme="minorHAnsi" w:hAnsiTheme="minorHAnsi" w:cstheme="minorBidi"/>
          <w:sz w:val="22"/>
          <w:szCs w:val="22"/>
          <w:lang w:val="da-DK" w:eastAsia="en-US" w:bidi="ar-SA"/>
        </w:rPr>
      </w:rPrChange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4322"/>
    <w:pPr>
      <w:keepLines/>
      <w:numPr>
        <w:numId w:val="1"/>
      </w:numPr>
      <w:spacing w:after="360" w:line="240" w:lineRule="auto"/>
      <w:outlineLvl w:val="0"/>
      <w:pPrChange w:id="1" w:author="Martin Midtgaard" w:date="2011-11-02T13:05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1" w:author="Martin Midtgaard" w:date="2011-11-02T13:05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4322"/>
    <w:pPr>
      <w:keepLines/>
      <w:numPr>
        <w:ilvl w:val="1"/>
        <w:numId w:val="1"/>
      </w:numPr>
      <w:suppressAutoHyphens/>
      <w:spacing w:line="240" w:lineRule="auto"/>
      <w:outlineLvl w:val="1"/>
      <w:pPrChange w:id="2" w:author="Martin Midtgaard" w:date="2011-11-02T13:05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2" w:author="Martin Midtgaard" w:date="2011-11-02T13:05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74322"/>
    <w:pPr>
      <w:keepNext/>
      <w:keepLines/>
      <w:numPr>
        <w:ilvl w:val="2"/>
        <w:numId w:val="1"/>
      </w:numPr>
      <w:spacing w:before="200"/>
      <w:outlineLvl w:val="2"/>
      <w:pPrChange w:id="3" w:author="Martin Midtgaard" w:date="2011-11-02T13:05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3" w:author="Martin Midtgaard" w:date="2011-11-02T13:05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4322"/>
    <w:pPr>
      <w:keepNext/>
      <w:keepLines/>
      <w:numPr>
        <w:ilvl w:val="3"/>
        <w:numId w:val="1"/>
      </w:numPr>
      <w:spacing w:before="200"/>
      <w:outlineLvl w:val="3"/>
      <w:pPrChange w:id="4" w:author="Martin Midtgaard" w:date="2011-11-02T13:05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4" w:author="Martin Midtgaard" w:date="2011-11-02T13:05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4322"/>
    <w:pPr>
      <w:keepNext/>
      <w:keepLines/>
      <w:numPr>
        <w:ilvl w:val="4"/>
        <w:numId w:val="1"/>
      </w:numPr>
      <w:spacing w:before="200"/>
      <w:outlineLvl w:val="4"/>
      <w:pPrChange w:id="5" w:author="Martin Midtgaard" w:date="2011-11-02T13:05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5" w:author="Martin Midtgaard" w:date="2011-11-02T13:05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4322"/>
    <w:pPr>
      <w:keepNext/>
      <w:keepLines/>
      <w:numPr>
        <w:ilvl w:val="5"/>
        <w:numId w:val="1"/>
      </w:numPr>
      <w:spacing w:before="200"/>
      <w:outlineLvl w:val="5"/>
      <w:pPrChange w:id="6" w:author="Martin Midtgaard" w:date="2011-11-02T13:05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6" w:author="Martin Midtgaard" w:date="2011-11-02T13:05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4322"/>
    <w:pPr>
      <w:keepNext/>
      <w:keepLines/>
      <w:numPr>
        <w:ilvl w:val="6"/>
        <w:numId w:val="1"/>
      </w:numPr>
      <w:spacing w:before="200"/>
      <w:outlineLvl w:val="6"/>
      <w:pPrChange w:id="7" w:author="Martin Midtgaard" w:date="2011-11-02T13:05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7" w:author="Martin Midtgaard" w:date="2011-11-02T13:05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4322"/>
    <w:pPr>
      <w:keepNext/>
      <w:keepLines/>
      <w:numPr>
        <w:ilvl w:val="7"/>
        <w:numId w:val="1"/>
      </w:numPr>
      <w:spacing w:before="200"/>
      <w:outlineLvl w:val="7"/>
      <w:pPrChange w:id="8" w:author="Martin Midtgaard" w:date="2011-11-02T13:05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8" w:author="Martin Midtgaard" w:date="2011-11-02T13:05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4322"/>
    <w:pPr>
      <w:keepNext/>
      <w:keepLines/>
      <w:numPr>
        <w:ilvl w:val="8"/>
        <w:numId w:val="1"/>
      </w:numPr>
      <w:spacing w:before="200"/>
      <w:outlineLvl w:val="8"/>
      <w:pPrChange w:id="9" w:author="Martin Midtgaard" w:date="2011-11-02T13:05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9" w:author="Martin Midtgaard" w:date="2011-11-02T13:05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157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5157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5157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515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15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15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15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15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15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157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157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157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157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157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157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157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1572"/>
  </w:style>
  <w:style w:type="paragraph" w:styleId="Sidefod">
    <w:name w:val="footer"/>
    <w:basedOn w:val="Normal"/>
    <w:link w:val="SidefodTegn"/>
    <w:uiPriority w:val="99"/>
    <w:unhideWhenUsed/>
    <w:rsid w:val="00E5157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157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743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74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2"/>
    <w:pPr>
      <w:spacing w:after="0"/>
      <w:pPrChange w:id="10" w:author="Martin Midtgaard" w:date="2011-11-02T13:05:00Z">
        <w:pPr/>
      </w:pPrChange>
    </w:pPr>
    <w:rPr>
      <w:rPrChange w:id="10" w:author="Martin Midtgaard" w:date="2011-11-02T13:05:00Z">
        <w:rPr>
          <w:rFonts w:asciiTheme="minorHAnsi" w:eastAsiaTheme="minorHAnsi" w:hAnsiTheme="minorHAnsi" w:cstheme="minorBidi"/>
          <w:sz w:val="22"/>
          <w:szCs w:val="22"/>
          <w:lang w:val="da-DK" w:eastAsia="en-US" w:bidi="ar-SA"/>
        </w:rPr>
      </w:rPrChange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4322"/>
    <w:pPr>
      <w:keepLines/>
      <w:numPr>
        <w:numId w:val="1"/>
      </w:numPr>
      <w:spacing w:after="360" w:line="240" w:lineRule="auto"/>
      <w:outlineLvl w:val="0"/>
      <w:pPrChange w:id="11" w:author="Martin Midtgaard" w:date="2011-11-02T13:05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11" w:author="Martin Midtgaard" w:date="2011-11-02T13:05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4322"/>
    <w:pPr>
      <w:keepLines/>
      <w:numPr>
        <w:ilvl w:val="1"/>
        <w:numId w:val="1"/>
      </w:numPr>
      <w:suppressAutoHyphens/>
      <w:spacing w:line="240" w:lineRule="auto"/>
      <w:outlineLvl w:val="1"/>
      <w:pPrChange w:id="12" w:author="Martin Midtgaard" w:date="2011-11-02T13:05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2" w:author="Martin Midtgaard" w:date="2011-11-02T13:05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74322"/>
    <w:pPr>
      <w:keepNext/>
      <w:keepLines/>
      <w:numPr>
        <w:ilvl w:val="2"/>
        <w:numId w:val="1"/>
      </w:numPr>
      <w:spacing w:before="200"/>
      <w:outlineLvl w:val="2"/>
      <w:pPrChange w:id="13" w:author="Martin Midtgaard" w:date="2011-11-02T13:05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3" w:author="Martin Midtgaard" w:date="2011-11-02T13:05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4322"/>
    <w:pPr>
      <w:keepNext/>
      <w:keepLines/>
      <w:numPr>
        <w:ilvl w:val="3"/>
        <w:numId w:val="1"/>
      </w:numPr>
      <w:spacing w:before="200"/>
      <w:outlineLvl w:val="3"/>
      <w:pPrChange w:id="14" w:author="Martin Midtgaard" w:date="2011-11-02T13:05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4" w:author="Martin Midtgaard" w:date="2011-11-02T13:05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4322"/>
    <w:pPr>
      <w:keepNext/>
      <w:keepLines/>
      <w:numPr>
        <w:ilvl w:val="4"/>
        <w:numId w:val="1"/>
      </w:numPr>
      <w:spacing w:before="200"/>
      <w:outlineLvl w:val="4"/>
      <w:pPrChange w:id="15" w:author="Martin Midtgaard" w:date="2011-11-02T13:05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5" w:author="Martin Midtgaard" w:date="2011-11-02T13:05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4322"/>
    <w:pPr>
      <w:keepNext/>
      <w:keepLines/>
      <w:numPr>
        <w:ilvl w:val="5"/>
        <w:numId w:val="1"/>
      </w:numPr>
      <w:spacing w:before="200"/>
      <w:outlineLvl w:val="5"/>
      <w:pPrChange w:id="16" w:author="Martin Midtgaard" w:date="2011-11-02T13:05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6" w:author="Martin Midtgaard" w:date="2011-11-02T13:05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4322"/>
    <w:pPr>
      <w:keepNext/>
      <w:keepLines/>
      <w:numPr>
        <w:ilvl w:val="6"/>
        <w:numId w:val="1"/>
      </w:numPr>
      <w:spacing w:before="200"/>
      <w:outlineLvl w:val="6"/>
      <w:pPrChange w:id="17" w:author="Martin Midtgaard" w:date="2011-11-02T13:05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7" w:author="Martin Midtgaard" w:date="2011-11-02T13:05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4322"/>
    <w:pPr>
      <w:keepNext/>
      <w:keepLines/>
      <w:numPr>
        <w:ilvl w:val="7"/>
        <w:numId w:val="1"/>
      </w:numPr>
      <w:spacing w:before="200"/>
      <w:outlineLvl w:val="7"/>
      <w:pPrChange w:id="18" w:author="Martin Midtgaard" w:date="2011-11-02T13:05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8" w:author="Martin Midtgaard" w:date="2011-11-02T13:05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4322"/>
    <w:pPr>
      <w:keepNext/>
      <w:keepLines/>
      <w:numPr>
        <w:ilvl w:val="8"/>
        <w:numId w:val="1"/>
      </w:numPr>
      <w:spacing w:before="200"/>
      <w:outlineLvl w:val="8"/>
      <w:pPrChange w:id="19" w:author="Martin Midtgaard" w:date="2011-11-02T13:05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9" w:author="Martin Midtgaard" w:date="2011-11-02T13:05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157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5157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5157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515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15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15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15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15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15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157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157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157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157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157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157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157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1572"/>
  </w:style>
  <w:style w:type="paragraph" w:styleId="Sidefod">
    <w:name w:val="footer"/>
    <w:basedOn w:val="Normal"/>
    <w:link w:val="SidefodTegn"/>
    <w:uiPriority w:val="99"/>
    <w:unhideWhenUsed/>
    <w:rsid w:val="00E5157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157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743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74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9E172-E39F-42DB-925A-9205A3BD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1398</Words>
  <Characters>8533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Midtgaard</dc:creator>
  <cp:lastModifiedBy>Martin Midtgaard</cp:lastModifiedBy>
  <cp:revision>1</cp:revision>
  <dcterms:created xsi:type="dcterms:W3CDTF">2011-11-02T11:48:00Z</dcterms:created>
  <dcterms:modified xsi:type="dcterms:W3CDTF">2011-11-02T12:05:00Z</dcterms:modified>
</cp:coreProperties>
</file>