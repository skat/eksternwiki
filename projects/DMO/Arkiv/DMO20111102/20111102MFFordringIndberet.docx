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A772" w14:textId="77777777" w:rsidR="00822726"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F3B97" w14:paraId="3E9A6D84" w14:textId="77777777" w:rsidTr="003F3B97">
        <w:trPr>
          <w:trHeight w:hRule="exact" w:val="113"/>
        </w:trPr>
        <w:tc>
          <w:tcPr>
            <w:tcW w:w="10345" w:type="dxa"/>
            <w:gridSpan w:val="6"/>
            <w:shd w:val="clear" w:color="auto" w:fill="B3B3B3"/>
          </w:tcPr>
          <w:p w14:paraId="5EF380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4911E186" w14:textId="77777777" w:rsidTr="003F3B97">
        <w:trPr>
          <w:trHeight w:val="283"/>
        </w:trPr>
        <w:tc>
          <w:tcPr>
            <w:tcW w:w="10345" w:type="dxa"/>
            <w:gridSpan w:val="6"/>
            <w:tcBorders>
              <w:bottom w:val="single" w:sz="6" w:space="0" w:color="auto"/>
            </w:tcBorders>
          </w:tcPr>
          <w:p w14:paraId="4568304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F3B97">
              <w:rPr>
                <w:rFonts w:ascii="Arial" w:hAnsi="Arial" w:cs="Arial"/>
                <w:b/>
                <w:sz w:val="30"/>
              </w:rPr>
              <w:t>MFFordringIndberet</w:t>
            </w:r>
          </w:p>
        </w:tc>
      </w:tr>
      <w:tr w:rsidR="003F3B97" w14:paraId="38F85A66" w14:textId="77777777" w:rsidTr="003F3B97">
        <w:trPr>
          <w:trHeight w:val="283"/>
        </w:trPr>
        <w:tc>
          <w:tcPr>
            <w:tcW w:w="1134" w:type="dxa"/>
            <w:tcBorders>
              <w:top w:val="single" w:sz="6" w:space="0" w:color="auto"/>
              <w:bottom w:val="nil"/>
            </w:tcBorders>
            <w:shd w:val="clear" w:color="auto" w:fill="auto"/>
            <w:vAlign w:val="center"/>
          </w:tcPr>
          <w:p w14:paraId="4E05AC9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ABA1D2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0FE33C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314E00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22E3A07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18F13D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F3B97" w14:paraId="289DF5F9" w14:textId="77777777" w:rsidTr="003F3B97">
        <w:trPr>
          <w:trHeight w:val="283"/>
        </w:trPr>
        <w:tc>
          <w:tcPr>
            <w:tcW w:w="1134" w:type="dxa"/>
            <w:tcBorders>
              <w:top w:val="nil"/>
            </w:tcBorders>
            <w:shd w:val="clear" w:color="auto" w:fill="auto"/>
            <w:vAlign w:val="center"/>
          </w:tcPr>
          <w:p w14:paraId="2AB0BF3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59A56C3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3A363B4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701" w:type="dxa"/>
            <w:tcBorders>
              <w:top w:val="nil"/>
            </w:tcBorders>
            <w:shd w:val="clear" w:color="auto" w:fill="auto"/>
            <w:vAlign w:val="center"/>
          </w:tcPr>
          <w:p w14:paraId="4D8CC17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2BE71F0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14:paraId="5C9DB10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3F3B97" w14:paraId="389F74DF" w14:textId="77777777" w:rsidTr="003F3B97">
        <w:trPr>
          <w:trHeight w:val="283"/>
        </w:trPr>
        <w:tc>
          <w:tcPr>
            <w:tcW w:w="10345" w:type="dxa"/>
            <w:gridSpan w:val="6"/>
            <w:shd w:val="clear" w:color="auto" w:fill="B3B3B3"/>
            <w:vAlign w:val="center"/>
          </w:tcPr>
          <w:p w14:paraId="4EF2186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F3B97" w14:paraId="134080FE" w14:textId="77777777" w:rsidTr="003F3B97">
        <w:trPr>
          <w:trHeight w:val="283"/>
        </w:trPr>
        <w:tc>
          <w:tcPr>
            <w:tcW w:w="10345" w:type="dxa"/>
            <w:gridSpan w:val="6"/>
            <w:vAlign w:val="center"/>
          </w:tcPr>
          <w:p w14:paraId="58536B1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3F3B97" w14:paraId="4057FDF1" w14:textId="77777777" w:rsidTr="003F3B97">
        <w:trPr>
          <w:trHeight w:val="283"/>
        </w:trPr>
        <w:tc>
          <w:tcPr>
            <w:tcW w:w="10345" w:type="dxa"/>
            <w:gridSpan w:val="6"/>
            <w:shd w:val="clear" w:color="auto" w:fill="B3B3B3"/>
            <w:vAlign w:val="center"/>
          </w:tcPr>
          <w:p w14:paraId="2CA13AC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F3B97" w14:paraId="0485EC30" w14:textId="77777777" w:rsidTr="003F3B97">
        <w:trPr>
          <w:trHeight w:val="283"/>
        </w:trPr>
        <w:tc>
          <w:tcPr>
            <w:tcW w:w="10345" w:type="dxa"/>
            <w:gridSpan w:val="6"/>
          </w:tcPr>
          <w:p w14:paraId="0AB5DB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14:paraId="7DBBF6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9EA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14:paraId="78F9510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7735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14:paraId="260057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14:paraId="7620F8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EF67B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14:paraId="206BDE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5060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14:paraId="5781C8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14:paraId="28ED722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14:paraId="3840657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14:paraId="198205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1766C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14:paraId="18CF29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14:paraId="5E7F9B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7BB2C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3F3B97" w14:paraId="6556662B" w14:textId="77777777" w:rsidTr="003F3B97">
        <w:trPr>
          <w:trHeight w:val="283"/>
        </w:trPr>
        <w:tc>
          <w:tcPr>
            <w:tcW w:w="10345" w:type="dxa"/>
            <w:gridSpan w:val="6"/>
            <w:shd w:val="clear" w:color="auto" w:fill="B3B3B3"/>
            <w:vAlign w:val="center"/>
          </w:tcPr>
          <w:p w14:paraId="20C29EE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F3B97" w14:paraId="556E83D9" w14:textId="77777777" w:rsidTr="003F3B97">
        <w:trPr>
          <w:trHeight w:val="283"/>
        </w:trPr>
        <w:tc>
          <w:tcPr>
            <w:tcW w:w="10345" w:type="dxa"/>
            <w:gridSpan w:val="6"/>
            <w:shd w:val="clear" w:color="auto" w:fill="FFFFFF"/>
          </w:tcPr>
          <w:p w14:paraId="3E9A7B8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14:paraId="4782BAB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411CC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14:paraId="45F9B72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F49B0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14:paraId="1DEB39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14:paraId="640B94F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D96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14:paraId="405BDD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14:paraId="1F3AC28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4F02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14:paraId="6BBF17A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FC81E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14:paraId="1E1008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27EB8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14:paraId="5E8412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14:paraId="0BBE256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ACD02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14:paraId="38BB5B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14:paraId="06B852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8B57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14:paraId="6295BFD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14:paraId="25ED646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30F6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14:paraId="34609F0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14:paraId="79C2578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A439B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14:paraId="4A472E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14:paraId="27D831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14:paraId="2BF92B4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14:paraId="10FD1F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14:paraId="59A699C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6621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14:paraId="54291D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27A6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1F2DCC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14:paraId="3B03A9D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14:paraId="1697B7A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1F144D85" w14:textId="77777777" w:rsidTr="003F3B97">
        <w:trPr>
          <w:trHeight w:val="283"/>
        </w:trPr>
        <w:tc>
          <w:tcPr>
            <w:tcW w:w="10345" w:type="dxa"/>
            <w:gridSpan w:val="6"/>
            <w:shd w:val="clear" w:color="auto" w:fill="B3B3B3"/>
            <w:vAlign w:val="center"/>
          </w:tcPr>
          <w:p w14:paraId="0BC4FC6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F3B97" w14:paraId="268C9A36" w14:textId="77777777" w:rsidTr="003F3B97">
        <w:trPr>
          <w:trHeight w:val="283"/>
        </w:trPr>
        <w:tc>
          <w:tcPr>
            <w:tcW w:w="10345" w:type="dxa"/>
            <w:gridSpan w:val="6"/>
            <w:shd w:val="clear" w:color="auto" w:fill="FFFFFF"/>
            <w:vAlign w:val="center"/>
          </w:tcPr>
          <w:p w14:paraId="68EEA71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F3B97" w14:paraId="01F93AD3" w14:textId="77777777" w:rsidTr="003F3B97">
        <w:trPr>
          <w:trHeight w:val="283"/>
        </w:trPr>
        <w:tc>
          <w:tcPr>
            <w:tcW w:w="10345" w:type="dxa"/>
            <w:gridSpan w:val="6"/>
            <w:shd w:val="clear" w:color="auto" w:fill="FFFFFF"/>
          </w:tcPr>
          <w:p w14:paraId="7B04CB5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3F3B97" w14:paraId="3B3C4011" w14:textId="77777777" w:rsidTr="003F3B97">
        <w:trPr>
          <w:trHeight w:val="283"/>
        </w:trPr>
        <w:tc>
          <w:tcPr>
            <w:tcW w:w="10345" w:type="dxa"/>
            <w:gridSpan w:val="6"/>
            <w:shd w:val="clear" w:color="auto" w:fill="FFFFFF"/>
          </w:tcPr>
          <w:p w14:paraId="515253F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B33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51A746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1944C4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14:paraId="7E3C99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14:paraId="75D49E0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BEC4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14:paraId="4983C7F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9A6A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14:paraId="41E543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1359BB7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14:paraId="7478B3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789FE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14:paraId="0F9B601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C175B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14:paraId="56CEE6B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14:paraId="5A76F6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0D64AD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14:paraId="5801FA0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E1321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4C410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676FC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14:paraId="0336FA2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27BDD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MFÆndrFordringStruktur</w:t>
            </w:r>
          </w:p>
          <w:p w14:paraId="62AAD2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5D49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14:paraId="6BE586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F6309F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14:paraId="758156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E4AC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14:paraId="48C3911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A3309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14:paraId="3C8C2B5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6830B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22344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72F68E6F" w14:textId="77777777" w:rsidTr="003F3B97">
        <w:trPr>
          <w:trHeight w:val="283"/>
        </w:trPr>
        <w:tc>
          <w:tcPr>
            <w:tcW w:w="10345" w:type="dxa"/>
            <w:gridSpan w:val="6"/>
            <w:shd w:val="clear" w:color="auto" w:fill="FFFFFF"/>
            <w:vAlign w:val="center"/>
          </w:tcPr>
          <w:p w14:paraId="11728F7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F3B97" w14:paraId="187EB7A8" w14:textId="77777777" w:rsidTr="003F3B97">
        <w:trPr>
          <w:trHeight w:val="283"/>
        </w:trPr>
        <w:tc>
          <w:tcPr>
            <w:tcW w:w="10345" w:type="dxa"/>
            <w:gridSpan w:val="6"/>
            <w:shd w:val="clear" w:color="auto" w:fill="FFFFFF"/>
          </w:tcPr>
          <w:p w14:paraId="77C3401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3F3B97" w14:paraId="795E4199" w14:textId="77777777" w:rsidTr="003F3B97">
        <w:trPr>
          <w:trHeight w:val="283"/>
        </w:trPr>
        <w:tc>
          <w:tcPr>
            <w:tcW w:w="10345" w:type="dxa"/>
            <w:gridSpan w:val="6"/>
            <w:shd w:val="clear" w:color="auto" w:fill="FFFFFF"/>
          </w:tcPr>
          <w:p w14:paraId="505860E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A529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14:paraId="7A8F281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0123B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14:paraId="03C4E4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14:paraId="337AF5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14:paraId="0F2DA31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D56F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6B24A2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7FB56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28AF7D72" w14:textId="77777777" w:rsidTr="003F3B97">
        <w:trPr>
          <w:trHeight w:val="283"/>
        </w:trPr>
        <w:tc>
          <w:tcPr>
            <w:tcW w:w="10345" w:type="dxa"/>
            <w:gridSpan w:val="6"/>
            <w:shd w:val="clear" w:color="auto" w:fill="B3B3B3"/>
            <w:vAlign w:val="center"/>
          </w:tcPr>
          <w:p w14:paraId="3007720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F3B97" w14:paraId="28520081" w14:textId="77777777" w:rsidTr="003F3B97">
        <w:trPr>
          <w:trHeight w:val="283"/>
        </w:trPr>
        <w:tc>
          <w:tcPr>
            <w:tcW w:w="10345" w:type="dxa"/>
            <w:gridSpan w:val="6"/>
            <w:shd w:val="clear" w:color="auto" w:fill="FFFFFF"/>
            <w:vAlign w:val="center"/>
          </w:tcPr>
          <w:p w14:paraId="6F6C49A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3F3B97" w14:paraId="13F0A88B" w14:textId="77777777" w:rsidTr="003F3B97">
        <w:trPr>
          <w:trHeight w:val="283"/>
        </w:trPr>
        <w:tc>
          <w:tcPr>
            <w:tcW w:w="10345" w:type="dxa"/>
            <w:gridSpan w:val="6"/>
            <w:shd w:val="clear" w:color="auto" w:fill="FFFFFF"/>
            <w:vAlign w:val="center"/>
          </w:tcPr>
          <w:p w14:paraId="6CEA2C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6EB2853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51ACDF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700EBE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00B6CF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4B6E8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DC23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14:paraId="603AD3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14:paraId="4BD0B50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14:paraId="20BDE47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14:paraId="2FF1E2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96FB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14:paraId="325F65C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14:paraId="10D0098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14:paraId="1809C3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14:paraId="4998289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59FAF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14:paraId="2FFE25A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14:paraId="43F779F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14:paraId="080EF41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14:paraId="40B5E2E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E90A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3B8F73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093F03D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14:paraId="5182F15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71BD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8172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14:paraId="6DFFA1D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1DE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14:paraId="127E952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F3B97" w:rsidSect="003F3B97">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1D2C83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0B5E2DE4" w14:textId="77777777" w:rsidTr="003F3B97">
        <w:trPr>
          <w:trHeight w:hRule="exact" w:val="113"/>
        </w:trPr>
        <w:tc>
          <w:tcPr>
            <w:tcW w:w="10345" w:type="dxa"/>
            <w:shd w:val="clear" w:color="auto" w:fill="B3B3B3"/>
          </w:tcPr>
          <w:p w14:paraId="4FB26F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8F26959" w14:textId="77777777" w:rsidTr="003F3B97">
        <w:tc>
          <w:tcPr>
            <w:tcW w:w="10345" w:type="dxa"/>
            <w:vAlign w:val="center"/>
          </w:tcPr>
          <w:p w14:paraId="371342B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3F3B97" w14:paraId="46C593E3" w14:textId="77777777" w:rsidTr="003F3B97">
        <w:tc>
          <w:tcPr>
            <w:tcW w:w="10345" w:type="dxa"/>
            <w:vAlign w:val="center"/>
          </w:tcPr>
          <w:p w14:paraId="06C06E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1F5BDF0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2287975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24C736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37710A8" w14:textId="77777777" w:rsidTr="003F3B97">
        <w:trPr>
          <w:trHeight w:hRule="exact" w:val="113"/>
        </w:trPr>
        <w:tc>
          <w:tcPr>
            <w:tcW w:w="10345" w:type="dxa"/>
            <w:shd w:val="clear" w:color="auto" w:fill="B3B3B3"/>
          </w:tcPr>
          <w:p w14:paraId="09844C7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5AE089AF" w14:textId="77777777" w:rsidTr="003F3B97">
        <w:tc>
          <w:tcPr>
            <w:tcW w:w="10345" w:type="dxa"/>
            <w:vAlign w:val="center"/>
          </w:tcPr>
          <w:p w14:paraId="79C6CE2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3F3B97" w14:paraId="15CD8F79" w14:textId="77777777" w:rsidTr="003F3B97">
        <w:tc>
          <w:tcPr>
            <w:tcW w:w="10345" w:type="dxa"/>
            <w:vAlign w:val="center"/>
          </w:tcPr>
          <w:p w14:paraId="730EE9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14:paraId="1E264E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3E9BDC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7854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14:paraId="2F4722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F443B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73D5CDF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4C6A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9714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14:paraId="21085D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E830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14:paraId="5E9561E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D9417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60B06F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A61D7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C52B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D1C324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14:paraId="4DC16B7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448B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14:paraId="30A39E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14:paraId="10127EF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14:paraId="309CCAA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14:paraId="0A17401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14:paraId="39034B0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6282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3311A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38FD0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14:paraId="734FA25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11421F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14:paraId="0C6922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616E8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D9D8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14:paraId="1C60282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FF1A35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14:paraId="6414BA9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4624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3FFB6AB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14:paraId="2B3A51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4797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84AB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B8478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14:paraId="549CE7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26245F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14:paraId="2F2322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EF2F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14:paraId="7FEE4D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14:paraId="742910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7CD4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F808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269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14:paraId="4D6EA33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87737B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14:paraId="00A121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96AF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14:paraId="6FC5D2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14:paraId="132568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17673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DF848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ECA0F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8D13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14:paraId="28B00E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23F3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4F464C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56E8B2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380D3F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6F57DFD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1933442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5ECA482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11401F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4137DF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D418F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1D3FE0F8" w14:textId="77777777" w:rsidTr="003F3B97">
        <w:tc>
          <w:tcPr>
            <w:tcW w:w="10345" w:type="dxa"/>
            <w:shd w:val="clear" w:color="auto" w:fill="B3B3B3"/>
            <w:vAlign w:val="center"/>
          </w:tcPr>
          <w:p w14:paraId="0A05D81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F3B97" w14:paraId="458224B2" w14:textId="77777777" w:rsidTr="003F3B97">
        <w:tc>
          <w:tcPr>
            <w:tcW w:w="10345" w:type="dxa"/>
            <w:shd w:val="clear" w:color="auto" w:fill="FFFFFF"/>
            <w:vAlign w:val="center"/>
          </w:tcPr>
          <w:p w14:paraId="36A6522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14:paraId="25AB582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616E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14:paraId="69D6A7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D9AB5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14:paraId="3B900C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14:paraId="203A160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14:paraId="6F6CEA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14:paraId="405DF1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6F080BF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075A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14:paraId="4C6E36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14:paraId="3B2D94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14:paraId="5E98A8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218CDEC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A520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14:paraId="2239AE1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14:paraId="19D755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14:paraId="74EF913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2873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AA85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14:paraId="6A88FD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14:paraId="247206E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14:paraId="4580430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14:paraId="649865B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14:paraId="2CC6A1F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7C957639" w14:textId="77777777" w:rsidTr="003F3B97">
        <w:trPr>
          <w:trHeight w:hRule="exact" w:val="113"/>
        </w:trPr>
        <w:tc>
          <w:tcPr>
            <w:tcW w:w="10345" w:type="dxa"/>
            <w:shd w:val="clear" w:color="auto" w:fill="B3B3B3"/>
          </w:tcPr>
          <w:p w14:paraId="5B418B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561679EA" w14:textId="77777777" w:rsidTr="003F3B97">
        <w:tc>
          <w:tcPr>
            <w:tcW w:w="10345" w:type="dxa"/>
            <w:vAlign w:val="center"/>
          </w:tcPr>
          <w:p w14:paraId="0CE55C6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3F3B97" w14:paraId="30298462" w14:textId="77777777" w:rsidTr="003F3B97">
        <w:tc>
          <w:tcPr>
            <w:tcW w:w="10345" w:type="dxa"/>
            <w:vAlign w:val="center"/>
          </w:tcPr>
          <w:p w14:paraId="374FDD1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14:paraId="0DE0FE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8835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03718B5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FB3D3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VirksomhedSENummer</w:t>
            </w:r>
          </w:p>
          <w:p w14:paraId="0267E15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3D6E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5DCD830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3C8645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1105E63A" w14:textId="77777777" w:rsidTr="003F3B97">
        <w:trPr>
          <w:trHeight w:hRule="exact" w:val="113"/>
        </w:trPr>
        <w:tc>
          <w:tcPr>
            <w:tcW w:w="10345" w:type="dxa"/>
            <w:shd w:val="clear" w:color="auto" w:fill="B3B3B3"/>
          </w:tcPr>
          <w:p w14:paraId="79BE350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3A15A56" w14:textId="77777777" w:rsidTr="003F3B97">
        <w:tc>
          <w:tcPr>
            <w:tcW w:w="10345" w:type="dxa"/>
            <w:vAlign w:val="center"/>
          </w:tcPr>
          <w:p w14:paraId="2A5E02E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3F3B97" w14:paraId="09C569CC" w14:textId="77777777" w:rsidTr="003F3B97">
        <w:tc>
          <w:tcPr>
            <w:tcW w:w="10345" w:type="dxa"/>
            <w:vAlign w:val="center"/>
          </w:tcPr>
          <w:p w14:paraId="101384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7E0A4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6017ED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14:paraId="10F7B41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5785F7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2B45C2D5" w14:textId="77777777" w:rsidTr="003F3B97">
        <w:trPr>
          <w:trHeight w:hRule="exact" w:val="113"/>
        </w:trPr>
        <w:tc>
          <w:tcPr>
            <w:tcW w:w="10345" w:type="dxa"/>
            <w:shd w:val="clear" w:color="auto" w:fill="B3B3B3"/>
          </w:tcPr>
          <w:p w14:paraId="25F461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53492A8C" w14:textId="77777777" w:rsidTr="003F3B97">
        <w:tc>
          <w:tcPr>
            <w:tcW w:w="10345" w:type="dxa"/>
            <w:vAlign w:val="center"/>
          </w:tcPr>
          <w:p w14:paraId="2E50228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3F3B97" w14:paraId="0B2582AF" w14:textId="77777777" w:rsidTr="003F3B97">
        <w:tc>
          <w:tcPr>
            <w:tcW w:w="10345" w:type="dxa"/>
            <w:vAlign w:val="center"/>
          </w:tcPr>
          <w:p w14:paraId="38F21B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B1E3A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14:paraId="11A53D1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3F3B97" w14:paraId="3193EF74" w14:textId="77777777" w:rsidTr="003F3B97">
        <w:tc>
          <w:tcPr>
            <w:tcW w:w="10345" w:type="dxa"/>
            <w:shd w:val="clear" w:color="auto" w:fill="B3B3B3"/>
            <w:vAlign w:val="center"/>
          </w:tcPr>
          <w:p w14:paraId="3913398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646788EF" w14:textId="77777777" w:rsidTr="003F3B97">
        <w:tc>
          <w:tcPr>
            <w:tcW w:w="10345" w:type="dxa"/>
            <w:shd w:val="clear" w:color="auto" w:fill="FFFFFF"/>
            <w:vAlign w:val="center"/>
          </w:tcPr>
          <w:p w14:paraId="1355FA1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14:paraId="72FD377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532CEBE" w14:textId="77777777" w:rsidTr="003F3B97">
        <w:trPr>
          <w:trHeight w:hRule="exact" w:val="113"/>
        </w:trPr>
        <w:tc>
          <w:tcPr>
            <w:tcW w:w="10345" w:type="dxa"/>
            <w:shd w:val="clear" w:color="auto" w:fill="B3B3B3"/>
          </w:tcPr>
          <w:p w14:paraId="774535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12794D6E" w14:textId="77777777" w:rsidTr="003F3B97">
        <w:tc>
          <w:tcPr>
            <w:tcW w:w="10345" w:type="dxa"/>
            <w:vAlign w:val="center"/>
          </w:tcPr>
          <w:p w14:paraId="79321C6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F3B97" w14:paraId="4A48FC30" w14:textId="77777777" w:rsidTr="003F3B97">
        <w:tc>
          <w:tcPr>
            <w:tcW w:w="10345" w:type="dxa"/>
            <w:vAlign w:val="center"/>
          </w:tcPr>
          <w:p w14:paraId="529C218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4ABFAE4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368CEED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14:paraId="57B4B32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24A8ECFA" w14:textId="77777777" w:rsidTr="003F3B97">
        <w:tc>
          <w:tcPr>
            <w:tcW w:w="10345" w:type="dxa"/>
            <w:shd w:val="clear" w:color="auto" w:fill="B3B3B3"/>
            <w:vAlign w:val="center"/>
          </w:tcPr>
          <w:p w14:paraId="6CFF994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01EEFD56" w14:textId="77777777" w:rsidTr="003F3B97">
        <w:tc>
          <w:tcPr>
            <w:tcW w:w="10345" w:type="dxa"/>
            <w:shd w:val="clear" w:color="auto" w:fill="FFFFFF"/>
            <w:vAlign w:val="center"/>
          </w:tcPr>
          <w:p w14:paraId="7F97E9B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14:paraId="4879818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2966B0B9" w14:textId="77777777" w:rsidTr="003F3B97">
        <w:trPr>
          <w:trHeight w:hRule="exact" w:val="113"/>
        </w:trPr>
        <w:tc>
          <w:tcPr>
            <w:tcW w:w="10345" w:type="dxa"/>
            <w:shd w:val="clear" w:color="auto" w:fill="B3B3B3"/>
          </w:tcPr>
          <w:p w14:paraId="786A84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1E6DC935" w14:textId="77777777" w:rsidTr="003F3B97">
        <w:tc>
          <w:tcPr>
            <w:tcW w:w="10345" w:type="dxa"/>
            <w:vAlign w:val="center"/>
          </w:tcPr>
          <w:p w14:paraId="6396775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3F3B97" w14:paraId="6EE24B33" w14:textId="77777777" w:rsidTr="003F3B97">
        <w:tc>
          <w:tcPr>
            <w:tcW w:w="10345" w:type="dxa"/>
            <w:vAlign w:val="center"/>
          </w:tcPr>
          <w:p w14:paraId="74CCC65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3F3B97" w14:paraId="17C751C9" w14:textId="77777777" w:rsidTr="003F3B97">
        <w:tc>
          <w:tcPr>
            <w:tcW w:w="10345" w:type="dxa"/>
            <w:shd w:val="clear" w:color="auto" w:fill="B3B3B3"/>
            <w:vAlign w:val="center"/>
          </w:tcPr>
          <w:p w14:paraId="7A6BE1E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1A758B26" w14:textId="77777777" w:rsidTr="003F3B97">
        <w:tc>
          <w:tcPr>
            <w:tcW w:w="10345" w:type="dxa"/>
            <w:shd w:val="clear" w:color="auto" w:fill="FFFFFF"/>
            <w:vAlign w:val="center"/>
          </w:tcPr>
          <w:p w14:paraId="54995C4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2A68009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62A04C13" w14:textId="77777777" w:rsidTr="003F3B97">
        <w:trPr>
          <w:trHeight w:hRule="exact" w:val="113"/>
        </w:trPr>
        <w:tc>
          <w:tcPr>
            <w:tcW w:w="10345" w:type="dxa"/>
            <w:shd w:val="clear" w:color="auto" w:fill="B3B3B3"/>
          </w:tcPr>
          <w:p w14:paraId="72EBFEF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427F86D5" w14:textId="77777777" w:rsidTr="003F3B97">
        <w:tc>
          <w:tcPr>
            <w:tcW w:w="10345" w:type="dxa"/>
            <w:vAlign w:val="center"/>
          </w:tcPr>
          <w:p w14:paraId="3A935DB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3F3B97" w14:paraId="0D1F17A4" w14:textId="77777777" w:rsidTr="003F3B97">
        <w:tc>
          <w:tcPr>
            <w:tcW w:w="10345" w:type="dxa"/>
            <w:vAlign w:val="center"/>
          </w:tcPr>
          <w:p w14:paraId="3164603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72CADD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14:paraId="6BAE4B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14:paraId="1897A84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CDAA75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0B1B7E2E" w14:textId="77777777" w:rsidTr="003F3B97">
        <w:trPr>
          <w:trHeight w:hRule="exact" w:val="113"/>
        </w:trPr>
        <w:tc>
          <w:tcPr>
            <w:tcW w:w="10345" w:type="dxa"/>
            <w:shd w:val="clear" w:color="auto" w:fill="B3B3B3"/>
          </w:tcPr>
          <w:p w14:paraId="6B53DB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3AB4316" w14:textId="77777777" w:rsidTr="003F3B97">
        <w:tc>
          <w:tcPr>
            <w:tcW w:w="10345" w:type="dxa"/>
            <w:vAlign w:val="center"/>
          </w:tcPr>
          <w:p w14:paraId="38C4743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3F3B97" w14:paraId="7A633DEF" w14:textId="77777777" w:rsidTr="003F3B97">
        <w:tc>
          <w:tcPr>
            <w:tcW w:w="10345" w:type="dxa"/>
            <w:vAlign w:val="center"/>
          </w:tcPr>
          <w:p w14:paraId="3C398C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14:paraId="06CCAE2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541DA5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14:paraId="4C4BE8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5A65490B" w14:textId="77777777" w:rsidTr="003F3B97">
        <w:trPr>
          <w:trHeight w:hRule="exact" w:val="113"/>
        </w:trPr>
        <w:tc>
          <w:tcPr>
            <w:tcW w:w="10345" w:type="dxa"/>
            <w:shd w:val="clear" w:color="auto" w:fill="B3B3B3"/>
          </w:tcPr>
          <w:p w14:paraId="171D4E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4F5A0488" w14:textId="77777777" w:rsidTr="003F3B97">
        <w:tc>
          <w:tcPr>
            <w:tcW w:w="10345" w:type="dxa"/>
            <w:vAlign w:val="center"/>
          </w:tcPr>
          <w:p w14:paraId="7AB00FC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3F3B97" w14:paraId="67F4F7B1" w14:textId="77777777" w:rsidTr="003F3B97">
        <w:tc>
          <w:tcPr>
            <w:tcW w:w="10345" w:type="dxa"/>
            <w:vAlign w:val="center"/>
          </w:tcPr>
          <w:p w14:paraId="4B6CBAE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54C416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HæftelseBeløb</w:t>
            </w:r>
          </w:p>
          <w:p w14:paraId="79752F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14:paraId="1FA3BF7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BCF3B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07FC5E95" w14:textId="77777777" w:rsidTr="003F3B97">
        <w:trPr>
          <w:trHeight w:hRule="exact" w:val="113"/>
        </w:trPr>
        <w:tc>
          <w:tcPr>
            <w:tcW w:w="10345" w:type="dxa"/>
            <w:shd w:val="clear" w:color="auto" w:fill="B3B3B3"/>
          </w:tcPr>
          <w:p w14:paraId="18336D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222E89A" w14:textId="77777777" w:rsidTr="003F3B97">
        <w:tc>
          <w:tcPr>
            <w:tcW w:w="10345" w:type="dxa"/>
            <w:vAlign w:val="center"/>
          </w:tcPr>
          <w:p w14:paraId="77C52B8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3F3B97" w14:paraId="1543F870" w14:textId="77777777" w:rsidTr="003F3B97">
        <w:tc>
          <w:tcPr>
            <w:tcW w:w="10345" w:type="dxa"/>
            <w:vAlign w:val="center"/>
          </w:tcPr>
          <w:p w14:paraId="704235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371071F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0CF058E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7B8FB01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5264680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70F8D65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4183B471" w14:textId="77777777" w:rsidTr="003F3B97">
        <w:tc>
          <w:tcPr>
            <w:tcW w:w="10345" w:type="dxa"/>
            <w:shd w:val="clear" w:color="auto" w:fill="B3B3B3"/>
            <w:vAlign w:val="center"/>
          </w:tcPr>
          <w:p w14:paraId="6B9EADF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0CA9821C" w14:textId="77777777" w:rsidTr="003F3B97">
        <w:tc>
          <w:tcPr>
            <w:tcW w:w="10345" w:type="dxa"/>
            <w:shd w:val="clear" w:color="auto" w:fill="FFFFFF"/>
            <w:vAlign w:val="center"/>
          </w:tcPr>
          <w:p w14:paraId="74AE2E3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5930B6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C991E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1BEFDFB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5D57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49BBA86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382D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692E60B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3341882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7412008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AC627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7D4A34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22BD2D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4E87449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5E49F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5A475F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7F1ACC6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221BA0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EA9A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1D37DE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035809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638301F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EFA4F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0B988D1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7668B03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293E506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9E7D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194F85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1ABA3BD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7596383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6732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6FACD11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53DF7B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3F8A78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4B97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74F041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4004CD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13592F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0162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6A0E30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3D77E9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3C4EB1E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0AE3C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66CFFC8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54171D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15D4D27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9B9DF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0D08BC9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2336CF5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08BDB73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B8F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2F2EFF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39160F0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1E4BC58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E4BBA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70FFF50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26689F1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16ACAF3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BAE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15F5EB9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165BC8C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5A31B09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4F68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6462BE4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3B2985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2F825F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447B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1ED04E6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385BFF1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3C54CD2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4EF7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14:paraId="1C78166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14:paraId="45FF36A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14:paraId="6AE117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416B7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60C46E4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6AC8510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21DA01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733C0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36D3B4C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72CC4D3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22BB96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91D2D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2252F6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63C27A0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36D0E8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75C93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4CB5A0C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6EE572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735BA1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4490C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14:paraId="6A72D5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14:paraId="5262F9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14:paraId="3A0BB2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12E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0CEEADD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3B8FEB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1B4656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7D2A3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00C9C3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575F887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0703C07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FC264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2554FB0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482E62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14:paraId="368C76B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32B9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059C02E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4D28BAA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2E8D64D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638E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635C26D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614B033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15C807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C6AA9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218B84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0057AF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EE4D06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D0C5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546E470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25A8D6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94553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ADF8A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54291C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483906B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EC29A5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857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473827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504933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343F73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7096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573A82F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7ABE0C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7FEE5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BA1A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14:paraId="568598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5E41AA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82A9BE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ABA3B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14B38EA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4775405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8330E7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FE8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32431E7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53F4A8C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BFBA33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0AB4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27A69A4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3D7982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98DEB0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7F9F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3F1B9CA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2155C9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322DF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E4F5D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39B7DF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5E01F89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14:paraId="5DF11ED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A57676A" w14:textId="77777777" w:rsidTr="003F3B97">
        <w:trPr>
          <w:trHeight w:hRule="exact" w:val="113"/>
        </w:trPr>
        <w:tc>
          <w:tcPr>
            <w:tcW w:w="10345" w:type="dxa"/>
            <w:shd w:val="clear" w:color="auto" w:fill="B3B3B3"/>
          </w:tcPr>
          <w:p w14:paraId="063856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4C1AE29" w14:textId="77777777" w:rsidTr="003F3B97">
        <w:tc>
          <w:tcPr>
            <w:tcW w:w="10345" w:type="dxa"/>
            <w:vAlign w:val="center"/>
          </w:tcPr>
          <w:p w14:paraId="4627179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3F3B97" w14:paraId="72BD3E76" w14:textId="77777777" w:rsidTr="003F3B97">
        <w:tc>
          <w:tcPr>
            <w:tcW w:w="10345" w:type="dxa"/>
            <w:vAlign w:val="center"/>
          </w:tcPr>
          <w:p w14:paraId="754349B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316FBDC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26CF91D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041BDC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3BD58F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0AEF04D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0E9A19D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MFAktionStatusKode</w:t>
            </w:r>
          </w:p>
          <w:p w14:paraId="48DEA74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20C4E60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3CBA599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540BB9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0DE97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56616DC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105D1E61" w14:textId="77777777" w:rsidTr="003F3B97">
        <w:tc>
          <w:tcPr>
            <w:tcW w:w="10345" w:type="dxa"/>
            <w:shd w:val="clear" w:color="auto" w:fill="B3B3B3"/>
            <w:vAlign w:val="center"/>
          </w:tcPr>
          <w:p w14:paraId="6112268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F3B97" w14:paraId="66625215" w14:textId="77777777" w:rsidTr="003F3B97">
        <w:tc>
          <w:tcPr>
            <w:tcW w:w="10345" w:type="dxa"/>
            <w:shd w:val="clear" w:color="auto" w:fill="FFFFFF"/>
            <w:vAlign w:val="center"/>
          </w:tcPr>
          <w:p w14:paraId="5F6323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7945F7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4FB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678E723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BF7BF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7302CA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4D30DCE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6696E00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1D7E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178AEE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47E8F9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8D36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64F3D6A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0DEC20DA" w14:textId="77777777" w:rsidTr="003F3B97">
        <w:trPr>
          <w:trHeight w:hRule="exact" w:val="113"/>
        </w:trPr>
        <w:tc>
          <w:tcPr>
            <w:tcW w:w="10345" w:type="dxa"/>
            <w:shd w:val="clear" w:color="auto" w:fill="B3B3B3"/>
          </w:tcPr>
          <w:p w14:paraId="797EBB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5B02027B" w14:textId="77777777" w:rsidTr="003F3B97">
        <w:tc>
          <w:tcPr>
            <w:tcW w:w="10345" w:type="dxa"/>
            <w:vAlign w:val="center"/>
          </w:tcPr>
          <w:p w14:paraId="36B50EB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3F3B97" w14:paraId="0336DDFF" w14:textId="77777777" w:rsidTr="003F3B97">
        <w:tc>
          <w:tcPr>
            <w:tcW w:w="10345" w:type="dxa"/>
            <w:vAlign w:val="center"/>
          </w:tcPr>
          <w:p w14:paraId="7726028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083BA0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14:paraId="728376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14:paraId="3855F83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552048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14:paraId="527AB30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3427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14:paraId="13D5BC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14:paraId="09A96A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6F20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2F85C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14:paraId="4F2CC2B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73E7E3F5" w14:textId="77777777" w:rsidTr="003F3B97">
        <w:tc>
          <w:tcPr>
            <w:tcW w:w="10345" w:type="dxa"/>
            <w:shd w:val="clear" w:color="auto" w:fill="B3B3B3"/>
            <w:vAlign w:val="center"/>
          </w:tcPr>
          <w:p w14:paraId="6AEF283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6EE7EE22" w14:textId="77777777" w:rsidTr="003F3B97">
        <w:tc>
          <w:tcPr>
            <w:tcW w:w="10345" w:type="dxa"/>
            <w:shd w:val="clear" w:color="auto" w:fill="FFFFFF"/>
            <w:vAlign w:val="center"/>
          </w:tcPr>
          <w:p w14:paraId="2221348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14:paraId="52A794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6035562A" w14:textId="77777777" w:rsidTr="003F3B97">
        <w:trPr>
          <w:trHeight w:hRule="exact" w:val="113"/>
        </w:trPr>
        <w:tc>
          <w:tcPr>
            <w:tcW w:w="10345" w:type="dxa"/>
            <w:shd w:val="clear" w:color="auto" w:fill="B3B3B3"/>
          </w:tcPr>
          <w:p w14:paraId="01EC459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5F5A024E" w14:textId="77777777" w:rsidTr="003F3B97">
        <w:tc>
          <w:tcPr>
            <w:tcW w:w="10345" w:type="dxa"/>
            <w:vAlign w:val="center"/>
          </w:tcPr>
          <w:p w14:paraId="7937739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3F3B97" w14:paraId="28332DC5" w14:textId="77777777" w:rsidTr="003F3B97">
        <w:tc>
          <w:tcPr>
            <w:tcW w:w="10345" w:type="dxa"/>
            <w:vAlign w:val="center"/>
          </w:tcPr>
          <w:p w14:paraId="1B1748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14:paraId="67517C0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3C0EF2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14:paraId="247725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14:paraId="09D53B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14:paraId="545152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14:paraId="4EE4CA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A2E89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14:paraId="2657443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DFDC1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HæftelseProcent</w:t>
            </w:r>
          </w:p>
          <w:p w14:paraId="330C86A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97669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14:paraId="0547ED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7F57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75133E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14183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14:paraId="095725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4185C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14:paraId="3FB5FC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9494E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14:paraId="36217BF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9DC4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812E7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14:paraId="3EE1742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14:paraId="6A3221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14:paraId="2034BA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14:paraId="21E0C29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94D5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14:paraId="56CC52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7935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14:paraId="0012E9A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9B35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0D582E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14:paraId="0AFCCB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14:paraId="1F078B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1" w:author="Martin Midtgaard" w:date="2011-11-02T12:59:00Z">
              <w:r>
                <w:rPr>
                  <w:rFonts w:ascii="Arial" w:hAnsi="Arial" w:cs="Arial"/>
                  <w:sz w:val="18"/>
                </w:rPr>
                <w:t>(</w:t>
              </w:r>
            </w:ins>
            <w:r>
              <w:rPr>
                <w:rFonts w:ascii="Arial" w:hAnsi="Arial" w:cs="Arial"/>
                <w:sz w:val="18"/>
              </w:rPr>
              <w:t>HæftelseForlig</w:t>
            </w:r>
            <w:ins w:id="22" w:author="Martin Midtgaard" w:date="2011-11-02T12:59:00Z">
              <w:r>
                <w:rPr>
                  <w:rFonts w:ascii="Arial" w:hAnsi="Arial" w:cs="Arial"/>
                  <w:sz w:val="18"/>
                </w:rPr>
                <w:t>)</w:t>
              </w:r>
            </w:ins>
          </w:p>
          <w:p w14:paraId="7F778B9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3F3B97" w14:paraId="2F2A7DA5" w14:textId="77777777" w:rsidTr="003F3B97">
        <w:tc>
          <w:tcPr>
            <w:tcW w:w="10345" w:type="dxa"/>
            <w:shd w:val="clear" w:color="auto" w:fill="B3B3B3"/>
            <w:vAlign w:val="center"/>
          </w:tcPr>
          <w:p w14:paraId="4E6FB97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F3B97" w14:paraId="03BB0C91" w14:textId="77777777" w:rsidTr="003F3B97">
        <w:tc>
          <w:tcPr>
            <w:tcW w:w="10345" w:type="dxa"/>
            <w:shd w:val="clear" w:color="auto" w:fill="FFFFFF"/>
            <w:vAlign w:val="center"/>
          </w:tcPr>
          <w:p w14:paraId="0C22E90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14:paraId="3251787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77AC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3A7DB5F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14:paraId="39DDDAD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28A64E1D" w14:textId="77777777" w:rsidTr="003F3B97">
        <w:trPr>
          <w:trHeight w:hRule="exact" w:val="113"/>
        </w:trPr>
        <w:tc>
          <w:tcPr>
            <w:tcW w:w="10345" w:type="dxa"/>
            <w:shd w:val="clear" w:color="auto" w:fill="B3B3B3"/>
          </w:tcPr>
          <w:p w14:paraId="0F220F0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137A4D2" w14:textId="77777777" w:rsidTr="003F3B97">
        <w:tc>
          <w:tcPr>
            <w:tcW w:w="10345" w:type="dxa"/>
            <w:vAlign w:val="center"/>
          </w:tcPr>
          <w:p w14:paraId="0F0F839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3F3B97" w14:paraId="58FCAE16" w14:textId="77777777" w:rsidTr="003F3B97">
        <w:tc>
          <w:tcPr>
            <w:tcW w:w="10345" w:type="dxa"/>
            <w:vAlign w:val="center"/>
          </w:tcPr>
          <w:p w14:paraId="2EBB073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14:paraId="5811D8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AB6D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2E92FB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D54F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2D60C23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0715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4ED9CD2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9F19D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14:paraId="36AE54E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12E9E5FA" w14:textId="77777777" w:rsidTr="003F3B97">
        <w:tc>
          <w:tcPr>
            <w:tcW w:w="10345" w:type="dxa"/>
            <w:shd w:val="clear" w:color="auto" w:fill="B3B3B3"/>
            <w:vAlign w:val="center"/>
          </w:tcPr>
          <w:p w14:paraId="70AF5F5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50ED0829" w14:textId="77777777" w:rsidTr="003F3B97">
        <w:tc>
          <w:tcPr>
            <w:tcW w:w="10345" w:type="dxa"/>
            <w:shd w:val="clear" w:color="auto" w:fill="FFFFFF"/>
            <w:vAlign w:val="center"/>
          </w:tcPr>
          <w:p w14:paraId="3228590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14:paraId="305EEED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8A92EAD" w14:textId="77777777" w:rsidTr="003F3B97">
        <w:trPr>
          <w:trHeight w:hRule="exact" w:val="113"/>
        </w:trPr>
        <w:tc>
          <w:tcPr>
            <w:tcW w:w="10345" w:type="dxa"/>
            <w:shd w:val="clear" w:color="auto" w:fill="B3B3B3"/>
          </w:tcPr>
          <w:p w14:paraId="44FCFE0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DFF2E08" w14:textId="77777777" w:rsidTr="003F3B97">
        <w:tc>
          <w:tcPr>
            <w:tcW w:w="10345" w:type="dxa"/>
            <w:vAlign w:val="center"/>
          </w:tcPr>
          <w:p w14:paraId="4D70732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3F3B97" w14:paraId="55FF8924" w14:textId="77777777" w:rsidTr="003F3B97">
        <w:tc>
          <w:tcPr>
            <w:tcW w:w="10345" w:type="dxa"/>
            <w:vAlign w:val="center"/>
          </w:tcPr>
          <w:p w14:paraId="7195DAF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1CFD614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8A129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2EF852B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894BB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14:paraId="392A3E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14:paraId="24B8862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3F3B97" w14:paraId="0DB77E6C" w14:textId="77777777" w:rsidTr="003F3B97">
        <w:tc>
          <w:tcPr>
            <w:tcW w:w="10345" w:type="dxa"/>
            <w:shd w:val="clear" w:color="auto" w:fill="B3B3B3"/>
            <w:vAlign w:val="center"/>
          </w:tcPr>
          <w:p w14:paraId="473D176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F3B97" w14:paraId="6BE91805" w14:textId="77777777" w:rsidTr="003F3B97">
        <w:tc>
          <w:tcPr>
            <w:tcW w:w="10345" w:type="dxa"/>
            <w:shd w:val="clear" w:color="auto" w:fill="FFFFFF"/>
            <w:vAlign w:val="center"/>
          </w:tcPr>
          <w:p w14:paraId="5379AAF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14:paraId="7DA05BE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2CA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14:paraId="7C4F1D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4623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14:paraId="48D90E9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136D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1172606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14:paraId="684B78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CCC8B41" w14:textId="77777777" w:rsidTr="003F3B97">
        <w:trPr>
          <w:trHeight w:hRule="exact" w:val="113"/>
        </w:trPr>
        <w:tc>
          <w:tcPr>
            <w:tcW w:w="10345" w:type="dxa"/>
            <w:shd w:val="clear" w:color="auto" w:fill="B3B3B3"/>
          </w:tcPr>
          <w:p w14:paraId="325688D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3F7F82A0" w14:textId="77777777" w:rsidTr="003F3B97">
        <w:tc>
          <w:tcPr>
            <w:tcW w:w="10345" w:type="dxa"/>
            <w:vAlign w:val="center"/>
          </w:tcPr>
          <w:p w14:paraId="0E070CB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3F3B97" w14:paraId="667CE57E" w14:textId="77777777" w:rsidTr="003F3B97">
        <w:tc>
          <w:tcPr>
            <w:tcW w:w="10345" w:type="dxa"/>
            <w:vAlign w:val="center"/>
          </w:tcPr>
          <w:p w14:paraId="19C30C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14:paraId="6AB691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14:paraId="78F8F1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14:paraId="0152F49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3F3B97" w14:paraId="36991D20" w14:textId="77777777" w:rsidTr="003F3B97">
        <w:tc>
          <w:tcPr>
            <w:tcW w:w="10345" w:type="dxa"/>
            <w:shd w:val="clear" w:color="auto" w:fill="B3B3B3"/>
            <w:vAlign w:val="center"/>
          </w:tcPr>
          <w:p w14:paraId="607D00E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38DDD974" w14:textId="77777777" w:rsidTr="003F3B97">
        <w:tc>
          <w:tcPr>
            <w:tcW w:w="10345" w:type="dxa"/>
            <w:shd w:val="clear" w:color="auto" w:fill="FFFFFF"/>
            <w:vAlign w:val="center"/>
          </w:tcPr>
          <w:p w14:paraId="2AFF21B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14:paraId="18BDB2E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8491E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14:paraId="31EC1A1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708AA79B" w14:textId="77777777" w:rsidTr="003F3B97">
        <w:trPr>
          <w:trHeight w:hRule="exact" w:val="113"/>
        </w:trPr>
        <w:tc>
          <w:tcPr>
            <w:tcW w:w="10345" w:type="dxa"/>
            <w:shd w:val="clear" w:color="auto" w:fill="B3B3B3"/>
          </w:tcPr>
          <w:p w14:paraId="49B2EF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2A69CBA3" w14:textId="77777777" w:rsidTr="003F3B97">
        <w:tc>
          <w:tcPr>
            <w:tcW w:w="10345" w:type="dxa"/>
            <w:vAlign w:val="center"/>
          </w:tcPr>
          <w:p w14:paraId="124CE13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3F3B97" w14:paraId="68088FE7" w14:textId="77777777" w:rsidTr="003F3B97">
        <w:tc>
          <w:tcPr>
            <w:tcW w:w="10345" w:type="dxa"/>
            <w:vAlign w:val="center"/>
          </w:tcPr>
          <w:p w14:paraId="37B5E3F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57F733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41836F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14:paraId="6A5DBD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2940193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1B14ED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0CE9795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73E0A6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0C61F53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25092D3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6C17DEC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6ACA96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78E9FE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14:paraId="43E5C4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3" w:author="Martin Midtgaard" w:date="2011-11-02T12:59:00Z">
              <w:r>
                <w:rPr>
                  <w:rFonts w:ascii="Arial" w:hAnsi="Arial" w:cs="Arial"/>
                  <w:sz w:val="18"/>
                </w:rPr>
                <w:t>(</w:t>
              </w:r>
            </w:ins>
            <w:r>
              <w:rPr>
                <w:rFonts w:ascii="Arial" w:hAnsi="Arial" w:cs="Arial"/>
                <w:sz w:val="18"/>
              </w:rPr>
              <w:t>MFFordringPåklaget</w:t>
            </w:r>
            <w:ins w:id="24" w:author="Martin Midtgaard" w:date="2011-11-02T12:59:00Z">
              <w:r>
                <w:rPr>
                  <w:rFonts w:ascii="Arial" w:hAnsi="Arial" w:cs="Arial"/>
                  <w:sz w:val="18"/>
                </w:rPr>
                <w:t>)</w:t>
              </w:r>
            </w:ins>
          </w:p>
          <w:p w14:paraId="60AE87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229CD8B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14:paraId="7633512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29BE23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E773E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3FB710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D0598D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0AC69F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0E36CF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2FD909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4B09B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C1820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43A5E0A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DA85F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4F5CF7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14:paraId="3C992E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B86D17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5E1F0B7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39D03577" w14:textId="77777777" w:rsidTr="003F3B97">
        <w:tc>
          <w:tcPr>
            <w:tcW w:w="10345" w:type="dxa"/>
            <w:shd w:val="clear" w:color="auto" w:fill="B3B3B3"/>
            <w:vAlign w:val="center"/>
          </w:tcPr>
          <w:p w14:paraId="2B85746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62B0AC31" w14:textId="77777777" w:rsidTr="003F3B97">
        <w:tc>
          <w:tcPr>
            <w:tcW w:w="10345" w:type="dxa"/>
            <w:shd w:val="clear" w:color="auto" w:fill="FFFFFF"/>
            <w:vAlign w:val="center"/>
          </w:tcPr>
          <w:p w14:paraId="039FF5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14:paraId="2A8A4B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810BA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14:paraId="6FA9F98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D6E91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14:paraId="5DB9F06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8645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14:paraId="113EAE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C2143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14:paraId="2C8DC15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E23A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14:paraId="4BE9C43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914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7738084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14:paraId="3BA2455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AE14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14:paraId="2ECAC0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27485F4F" w14:textId="77777777" w:rsidTr="003F3B97">
        <w:trPr>
          <w:trHeight w:hRule="exact" w:val="113"/>
        </w:trPr>
        <w:tc>
          <w:tcPr>
            <w:tcW w:w="10345" w:type="dxa"/>
            <w:shd w:val="clear" w:color="auto" w:fill="B3B3B3"/>
          </w:tcPr>
          <w:p w14:paraId="3342DDE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3F3B5FD6" w14:textId="77777777" w:rsidTr="003F3B97">
        <w:tc>
          <w:tcPr>
            <w:tcW w:w="10345" w:type="dxa"/>
            <w:vAlign w:val="center"/>
          </w:tcPr>
          <w:p w14:paraId="1E7D127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3F3B97" w14:paraId="481EA32E" w14:textId="77777777" w:rsidTr="003F3B97">
        <w:tc>
          <w:tcPr>
            <w:tcW w:w="10345" w:type="dxa"/>
            <w:vAlign w:val="center"/>
          </w:tcPr>
          <w:p w14:paraId="63D87C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032AE3E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1F74E6A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14:paraId="62C0C20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17E043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14:paraId="118E92F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A7BD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14:paraId="2F295FA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475F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0A14CBA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5AD5D6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5892F0F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18335FB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05EADDF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1E5256A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14:paraId="57D3EDA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522D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14:paraId="03A12E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86A4C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6CAC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6D134F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18E40E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7FFA807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38F88A24" w14:textId="77777777" w:rsidTr="003F3B97">
        <w:tc>
          <w:tcPr>
            <w:tcW w:w="10345" w:type="dxa"/>
            <w:shd w:val="clear" w:color="auto" w:fill="B3B3B3"/>
            <w:vAlign w:val="center"/>
          </w:tcPr>
          <w:p w14:paraId="5A66E8A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494128D1" w14:textId="77777777" w:rsidTr="003F3B97">
        <w:tc>
          <w:tcPr>
            <w:tcW w:w="10345" w:type="dxa"/>
            <w:shd w:val="clear" w:color="auto" w:fill="FFFFFF"/>
            <w:vAlign w:val="center"/>
          </w:tcPr>
          <w:p w14:paraId="31D84C6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14:paraId="51F74C7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3DCE5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14:paraId="3921E0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B3787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14:paraId="7720A63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94C4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14:paraId="785190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DEB7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38AFBF0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14:paraId="63C7C4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7C777729" w14:textId="77777777" w:rsidTr="003F3B97">
        <w:trPr>
          <w:trHeight w:hRule="exact" w:val="113"/>
        </w:trPr>
        <w:tc>
          <w:tcPr>
            <w:tcW w:w="10345" w:type="dxa"/>
            <w:shd w:val="clear" w:color="auto" w:fill="B3B3B3"/>
          </w:tcPr>
          <w:p w14:paraId="01CEFAC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D8F4EBD" w14:textId="77777777" w:rsidTr="003F3B97">
        <w:tc>
          <w:tcPr>
            <w:tcW w:w="10345" w:type="dxa"/>
            <w:vAlign w:val="center"/>
          </w:tcPr>
          <w:p w14:paraId="0E235C0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MFOpskrivFordringStruktur</w:t>
            </w:r>
          </w:p>
        </w:tc>
      </w:tr>
      <w:tr w:rsidR="003F3B97" w14:paraId="620B9FDD" w14:textId="77777777" w:rsidTr="003F3B97">
        <w:tc>
          <w:tcPr>
            <w:tcW w:w="10345" w:type="dxa"/>
            <w:vAlign w:val="center"/>
          </w:tcPr>
          <w:p w14:paraId="7DCC97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CE4B5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1692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45FF51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EE0D88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14:paraId="42DF0C3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14:paraId="01E509D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14:paraId="4AB6CE0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02F7142C" w14:textId="77777777" w:rsidTr="003F3B97">
        <w:tc>
          <w:tcPr>
            <w:tcW w:w="10345" w:type="dxa"/>
            <w:shd w:val="clear" w:color="auto" w:fill="B3B3B3"/>
            <w:vAlign w:val="center"/>
          </w:tcPr>
          <w:p w14:paraId="7300DBA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7C2C97D9" w14:textId="77777777" w:rsidTr="003F3B97">
        <w:tc>
          <w:tcPr>
            <w:tcW w:w="10345" w:type="dxa"/>
            <w:shd w:val="clear" w:color="auto" w:fill="FFFFFF"/>
            <w:vAlign w:val="center"/>
          </w:tcPr>
          <w:p w14:paraId="5BCD9D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14:paraId="7A21DB3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428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14:paraId="6F04975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E0DE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67D89DD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14:paraId="55CA500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F7DF436" w14:textId="77777777" w:rsidTr="003F3B97">
        <w:trPr>
          <w:trHeight w:hRule="exact" w:val="113"/>
        </w:trPr>
        <w:tc>
          <w:tcPr>
            <w:tcW w:w="10345" w:type="dxa"/>
            <w:shd w:val="clear" w:color="auto" w:fill="B3B3B3"/>
          </w:tcPr>
          <w:p w14:paraId="4D6BE6B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DA89C48" w14:textId="77777777" w:rsidTr="003F3B97">
        <w:tc>
          <w:tcPr>
            <w:tcW w:w="10345" w:type="dxa"/>
            <w:vAlign w:val="center"/>
          </w:tcPr>
          <w:p w14:paraId="5E0E824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3F3B97" w14:paraId="726F9F12" w14:textId="77777777" w:rsidTr="003F3B97">
        <w:tc>
          <w:tcPr>
            <w:tcW w:w="10345" w:type="dxa"/>
            <w:vAlign w:val="center"/>
          </w:tcPr>
          <w:p w14:paraId="788062B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0585B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14:paraId="08A9E7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14:paraId="792AA0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34D23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14:paraId="7148302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6C195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14:paraId="431407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3F3B97" w14:paraId="253C039F" w14:textId="77777777" w:rsidTr="003F3B97">
        <w:tc>
          <w:tcPr>
            <w:tcW w:w="10345" w:type="dxa"/>
            <w:shd w:val="clear" w:color="auto" w:fill="B3B3B3"/>
            <w:vAlign w:val="center"/>
          </w:tcPr>
          <w:p w14:paraId="3F3667E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39860B3A" w14:textId="77777777" w:rsidTr="003F3B97">
        <w:tc>
          <w:tcPr>
            <w:tcW w:w="10345" w:type="dxa"/>
            <w:shd w:val="clear" w:color="auto" w:fill="FFFFFF"/>
            <w:vAlign w:val="center"/>
          </w:tcPr>
          <w:p w14:paraId="0A63BF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14:paraId="2FAE02C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14:paraId="41AE3D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7C243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14:paraId="666981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2371DE80" w14:textId="77777777" w:rsidTr="003F3B97">
        <w:trPr>
          <w:trHeight w:hRule="exact" w:val="113"/>
        </w:trPr>
        <w:tc>
          <w:tcPr>
            <w:tcW w:w="10345" w:type="dxa"/>
            <w:shd w:val="clear" w:color="auto" w:fill="B3B3B3"/>
          </w:tcPr>
          <w:p w14:paraId="788F10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3BBBEDFD" w14:textId="77777777" w:rsidTr="003F3B97">
        <w:tc>
          <w:tcPr>
            <w:tcW w:w="10345" w:type="dxa"/>
            <w:vAlign w:val="center"/>
          </w:tcPr>
          <w:p w14:paraId="62719DB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3F3B97" w14:paraId="7CD67440" w14:textId="77777777" w:rsidTr="003F3B97">
        <w:tc>
          <w:tcPr>
            <w:tcW w:w="10345" w:type="dxa"/>
            <w:vAlign w:val="center"/>
          </w:tcPr>
          <w:p w14:paraId="33A5D6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14:paraId="7C210E4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14:paraId="1B2DE0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4A163A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51CAFC5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733EC8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4A9EDA3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4B26A2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47751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6462C6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6B8DF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0533324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81B87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731A158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B9DC2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73E94E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E38DF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9A54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A36A4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0BB053D9" w14:textId="77777777" w:rsidTr="003F3B97">
        <w:trPr>
          <w:trHeight w:hRule="exact" w:val="113"/>
        </w:trPr>
        <w:tc>
          <w:tcPr>
            <w:tcW w:w="10345" w:type="dxa"/>
            <w:shd w:val="clear" w:color="auto" w:fill="B3B3B3"/>
          </w:tcPr>
          <w:p w14:paraId="2D5E09F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67D432A" w14:textId="77777777" w:rsidTr="003F3B97">
        <w:tc>
          <w:tcPr>
            <w:tcW w:w="10345" w:type="dxa"/>
            <w:vAlign w:val="center"/>
          </w:tcPr>
          <w:p w14:paraId="068D518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MFÆndrFordringStruktur</w:t>
            </w:r>
          </w:p>
        </w:tc>
      </w:tr>
      <w:tr w:rsidR="003F3B97" w14:paraId="6C215B0A" w14:textId="77777777" w:rsidTr="003F3B97">
        <w:tc>
          <w:tcPr>
            <w:tcW w:w="10345" w:type="dxa"/>
            <w:vAlign w:val="center"/>
          </w:tcPr>
          <w:p w14:paraId="3E86990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CA92AE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10DFFB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7BB3883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317EBA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65CEED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4E7675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7B8EE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14:paraId="6C27130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11FA3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76B7ED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090C63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3B4A91A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C2D09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6AC8322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D38D6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2879F49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AA17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3D4457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1E2442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605E753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C4D83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A891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01E85F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B5D4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14:paraId="3CAA04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17394C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2A1E6BF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016B3C57" w14:textId="77777777" w:rsidTr="003F3B97">
        <w:tc>
          <w:tcPr>
            <w:tcW w:w="10345" w:type="dxa"/>
            <w:shd w:val="clear" w:color="auto" w:fill="B3B3B3"/>
            <w:vAlign w:val="center"/>
          </w:tcPr>
          <w:p w14:paraId="56AE8D3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5FD46642" w14:textId="77777777" w:rsidTr="003F3B97">
        <w:tc>
          <w:tcPr>
            <w:tcW w:w="10345" w:type="dxa"/>
            <w:shd w:val="clear" w:color="auto" w:fill="FFFFFF"/>
            <w:vAlign w:val="center"/>
          </w:tcPr>
          <w:p w14:paraId="09F6772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4F46BB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88DEF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14:paraId="08DFACB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288C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771E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14:paraId="3AE861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F6005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14:paraId="1B77821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766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14:paraId="46A3FB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0C5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14:paraId="7ED308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F7BE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3B43D5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14:paraId="346E708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F691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14:paraId="14CFA23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8E484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14:paraId="7976DB9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263E9C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479D553D" w14:textId="77777777" w:rsidTr="003F3B97">
        <w:trPr>
          <w:trHeight w:hRule="exact" w:val="113"/>
        </w:trPr>
        <w:tc>
          <w:tcPr>
            <w:tcW w:w="10345" w:type="dxa"/>
            <w:shd w:val="clear" w:color="auto" w:fill="B3B3B3"/>
          </w:tcPr>
          <w:p w14:paraId="7E0CAE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00C22ECD" w14:textId="77777777" w:rsidTr="003F3B97">
        <w:tc>
          <w:tcPr>
            <w:tcW w:w="10345" w:type="dxa"/>
            <w:vAlign w:val="center"/>
          </w:tcPr>
          <w:p w14:paraId="79DBCFD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MFÆndrTransportStruktur</w:t>
            </w:r>
          </w:p>
        </w:tc>
      </w:tr>
      <w:tr w:rsidR="003F3B97" w14:paraId="563C29FD" w14:textId="77777777" w:rsidTr="003F3B97">
        <w:tc>
          <w:tcPr>
            <w:tcW w:w="10345" w:type="dxa"/>
            <w:vAlign w:val="center"/>
          </w:tcPr>
          <w:p w14:paraId="348A15F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30794D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38A478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14:paraId="18B5D90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1354AE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32AF8D0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13C1085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6F6A25E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F3B97" w14:paraId="3DF64970" w14:textId="77777777" w:rsidTr="003F3B97">
        <w:tc>
          <w:tcPr>
            <w:tcW w:w="10345" w:type="dxa"/>
            <w:shd w:val="clear" w:color="auto" w:fill="B3B3B3"/>
            <w:vAlign w:val="center"/>
          </w:tcPr>
          <w:p w14:paraId="5D23B57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F3B97" w14:paraId="4DB49CD9" w14:textId="77777777" w:rsidTr="003F3B97">
        <w:tc>
          <w:tcPr>
            <w:tcW w:w="10345" w:type="dxa"/>
            <w:shd w:val="clear" w:color="auto" w:fill="FFFFFF"/>
            <w:vAlign w:val="center"/>
          </w:tcPr>
          <w:p w14:paraId="2C6C1D0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4AA2C9D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25582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14:paraId="24F21D4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04A7ECE" w14:textId="77777777" w:rsidTr="003F3B97">
        <w:trPr>
          <w:trHeight w:hRule="exact" w:val="113"/>
        </w:trPr>
        <w:tc>
          <w:tcPr>
            <w:tcW w:w="10345" w:type="dxa"/>
            <w:shd w:val="clear" w:color="auto" w:fill="B3B3B3"/>
          </w:tcPr>
          <w:p w14:paraId="77591A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38DBC80" w14:textId="77777777" w:rsidTr="003F3B97">
        <w:tc>
          <w:tcPr>
            <w:tcW w:w="10345" w:type="dxa"/>
            <w:vAlign w:val="center"/>
          </w:tcPr>
          <w:p w14:paraId="34EF835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F3B97" w14:paraId="690A80B7" w14:textId="77777777" w:rsidTr="003F3B97">
        <w:tc>
          <w:tcPr>
            <w:tcW w:w="10345" w:type="dxa"/>
            <w:vAlign w:val="center"/>
          </w:tcPr>
          <w:p w14:paraId="4F8560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4AE449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32E67DD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4F757B5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2F8D5D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61B06C9F" w14:textId="77777777" w:rsidTr="003F3B97">
        <w:trPr>
          <w:trHeight w:hRule="exact" w:val="113"/>
        </w:trPr>
        <w:tc>
          <w:tcPr>
            <w:tcW w:w="10345" w:type="dxa"/>
            <w:shd w:val="clear" w:color="auto" w:fill="B3B3B3"/>
          </w:tcPr>
          <w:p w14:paraId="2F300EB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4875B06" w14:textId="77777777" w:rsidTr="003F3B97">
        <w:tc>
          <w:tcPr>
            <w:tcW w:w="10345" w:type="dxa"/>
            <w:vAlign w:val="center"/>
          </w:tcPr>
          <w:p w14:paraId="4844052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3F3B97" w14:paraId="05BAE80A" w14:textId="77777777" w:rsidTr="003F3B97">
        <w:tc>
          <w:tcPr>
            <w:tcW w:w="10345" w:type="dxa"/>
            <w:vAlign w:val="center"/>
          </w:tcPr>
          <w:p w14:paraId="07BBE08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DA266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14:paraId="6A3B731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14:paraId="6E64815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585536DB" w14:textId="77777777" w:rsidTr="003F3B97">
        <w:trPr>
          <w:trHeight w:hRule="exact" w:val="113"/>
        </w:trPr>
        <w:tc>
          <w:tcPr>
            <w:tcW w:w="10345" w:type="dxa"/>
            <w:shd w:val="clear" w:color="auto" w:fill="B3B3B3"/>
          </w:tcPr>
          <w:p w14:paraId="20C2481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53D15213" w14:textId="77777777" w:rsidTr="003F3B97">
        <w:tc>
          <w:tcPr>
            <w:tcW w:w="10345" w:type="dxa"/>
            <w:vAlign w:val="center"/>
          </w:tcPr>
          <w:p w14:paraId="582663D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3F3B97" w14:paraId="04CE09BC" w14:textId="77777777" w:rsidTr="003F3B97">
        <w:tc>
          <w:tcPr>
            <w:tcW w:w="10345" w:type="dxa"/>
            <w:vAlign w:val="center"/>
          </w:tcPr>
          <w:p w14:paraId="20467F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4B90F2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14:paraId="12A73E3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14:paraId="350B126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F581E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505BAF4D" w14:textId="77777777" w:rsidTr="003F3B97">
        <w:trPr>
          <w:trHeight w:hRule="exact" w:val="113"/>
        </w:trPr>
        <w:tc>
          <w:tcPr>
            <w:tcW w:w="10345" w:type="dxa"/>
            <w:shd w:val="clear" w:color="auto" w:fill="B3B3B3"/>
          </w:tcPr>
          <w:p w14:paraId="229BDC3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6A510216" w14:textId="77777777" w:rsidTr="003F3B97">
        <w:tc>
          <w:tcPr>
            <w:tcW w:w="10345" w:type="dxa"/>
            <w:vAlign w:val="center"/>
          </w:tcPr>
          <w:p w14:paraId="6860F2D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3F3B97" w14:paraId="24985A60" w14:textId="77777777" w:rsidTr="003F3B97">
        <w:tc>
          <w:tcPr>
            <w:tcW w:w="10345" w:type="dxa"/>
            <w:vAlign w:val="center"/>
          </w:tcPr>
          <w:p w14:paraId="40C9F9F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F87F2E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14:paraId="3D7EE7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14:paraId="4895598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3CFCF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5271030A" w14:textId="77777777" w:rsidTr="003F3B97">
        <w:trPr>
          <w:trHeight w:hRule="exact" w:val="113"/>
        </w:trPr>
        <w:tc>
          <w:tcPr>
            <w:tcW w:w="10345" w:type="dxa"/>
            <w:shd w:val="clear" w:color="auto" w:fill="B3B3B3"/>
          </w:tcPr>
          <w:p w14:paraId="5659E9F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B23D998" w14:textId="77777777" w:rsidTr="003F3B97">
        <w:tc>
          <w:tcPr>
            <w:tcW w:w="10345" w:type="dxa"/>
            <w:vAlign w:val="center"/>
          </w:tcPr>
          <w:p w14:paraId="548E88D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3F3B97" w14:paraId="45534643" w14:textId="77777777" w:rsidTr="003F3B97">
        <w:tc>
          <w:tcPr>
            <w:tcW w:w="10345" w:type="dxa"/>
            <w:vAlign w:val="center"/>
          </w:tcPr>
          <w:p w14:paraId="295F9F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5470C7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14:paraId="05B03B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14:paraId="54E3E19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6BB46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3170AE44" w14:textId="77777777" w:rsidTr="003F3B97">
        <w:trPr>
          <w:trHeight w:hRule="exact" w:val="113"/>
        </w:trPr>
        <w:tc>
          <w:tcPr>
            <w:tcW w:w="10345" w:type="dxa"/>
            <w:shd w:val="clear" w:color="auto" w:fill="B3B3B3"/>
          </w:tcPr>
          <w:p w14:paraId="798654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32D0DBD3" w14:textId="77777777" w:rsidTr="003F3B97">
        <w:tc>
          <w:tcPr>
            <w:tcW w:w="10345" w:type="dxa"/>
            <w:vAlign w:val="center"/>
          </w:tcPr>
          <w:p w14:paraId="4ADA468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3F3B97" w14:paraId="3A3EB234" w14:textId="77777777" w:rsidTr="003F3B97">
        <w:tc>
          <w:tcPr>
            <w:tcW w:w="10345" w:type="dxa"/>
            <w:vAlign w:val="center"/>
          </w:tcPr>
          <w:p w14:paraId="118DF0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14:paraId="0D4726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14:paraId="7D9E3AB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tc>
      </w:tr>
      <w:tr w:rsidR="003F3B97" w14:paraId="552867A8" w14:textId="77777777" w:rsidTr="003F3B97">
        <w:tc>
          <w:tcPr>
            <w:tcW w:w="10345" w:type="dxa"/>
            <w:shd w:val="clear" w:color="auto" w:fill="B3B3B3"/>
            <w:vAlign w:val="center"/>
          </w:tcPr>
          <w:p w14:paraId="1247522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F3B97" w14:paraId="26EB4695" w14:textId="77777777" w:rsidTr="003F3B97">
        <w:tc>
          <w:tcPr>
            <w:tcW w:w="10345" w:type="dxa"/>
            <w:shd w:val="clear" w:color="auto" w:fill="FFFFFF"/>
            <w:vAlign w:val="center"/>
          </w:tcPr>
          <w:p w14:paraId="0A1D73A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14:paraId="2AFF855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6DA32F9C" w14:textId="77777777" w:rsidTr="003F3B97">
        <w:trPr>
          <w:trHeight w:hRule="exact" w:val="113"/>
        </w:trPr>
        <w:tc>
          <w:tcPr>
            <w:tcW w:w="10345" w:type="dxa"/>
            <w:shd w:val="clear" w:color="auto" w:fill="B3B3B3"/>
          </w:tcPr>
          <w:p w14:paraId="27AB31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7C055ABA" w14:textId="77777777" w:rsidTr="003F3B97">
        <w:tc>
          <w:tcPr>
            <w:tcW w:w="10345" w:type="dxa"/>
            <w:vAlign w:val="center"/>
          </w:tcPr>
          <w:p w14:paraId="28666A3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3F3B97" w14:paraId="2808E453" w14:textId="77777777" w:rsidTr="003F3B97">
        <w:tc>
          <w:tcPr>
            <w:tcW w:w="10345" w:type="dxa"/>
            <w:vAlign w:val="center"/>
          </w:tcPr>
          <w:p w14:paraId="74768BD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2E014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698B820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782C06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3F3B97" w14:paraId="2F60AC42" w14:textId="77777777" w:rsidTr="003F3B97">
        <w:trPr>
          <w:trHeight w:hRule="exact" w:val="113"/>
        </w:trPr>
        <w:tc>
          <w:tcPr>
            <w:tcW w:w="10345" w:type="dxa"/>
            <w:shd w:val="clear" w:color="auto" w:fill="B3B3B3"/>
          </w:tcPr>
          <w:p w14:paraId="4BF2743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F3B97" w14:paraId="3704083F" w14:textId="77777777" w:rsidTr="003F3B97">
        <w:tc>
          <w:tcPr>
            <w:tcW w:w="10345" w:type="dxa"/>
            <w:vAlign w:val="center"/>
          </w:tcPr>
          <w:p w14:paraId="2ABD30C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3F3B97" w14:paraId="3FADCDAE" w14:textId="77777777" w:rsidTr="003F3B97">
        <w:tc>
          <w:tcPr>
            <w:tcW w:w="10345" w:type="dxa"/>
            <w:vAlign w:val="center"/>
          </w:tcPr>
          <w:p w14:paraId="30BD323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653BBC2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09B857D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000DAAF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F3B97" w:rsidSect="003F3B97">
          <w:headerReference w:type="default" r:id="rId15"/>
          <w:pgSz w:w="11906" w:h="16838"/>
          <w:pgMar w:top="567" w:right="567" w:bottom="567" w:left="1134" w:header="283" w:footer="708" w:gutter="0"/>
          <w:cols w:space="708"/>
          <w:docGrid w:linePitch="360"/>
        </w:sectPr>
      </w:pPr>
    </w:p>
    <w:p w14:paraId="2764AED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F3B97" w14:paraId="5F293A44" w14:textId="77777777" w:rsidTr="003F3B97">
        <w:trPr>
          <w:tblHeader/>
        </w:trPr>
        <w:tc>
          <w:tcPr>
            <w:tcW w:w="3402" w:type="dxa"/>
            <w:shd w:val="clear" w:color="auto" w:fill="B3B3B3"/>
            <w:vAlign w:val="center"/>
          </w:tcPr>
          <w:p w14:paraId="5C94DB5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5AF0FD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7FF7B4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F3B97" w14:paraId="7D3BC4B2" w14:textId="77777777" w:rsidTr="003F3B97">
        <w:tc>
          <w:tcPr>
            <w:tcW w:w="3402" w:type="dxa"/>
          </w:tcPr>
          <w:p w14:paraId="4BAD3CF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50097A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 w:author="Martin Midtgaard" w:date="2011-11-02T12:59:00Z">
                  <w:rPr>
                    <w:rFonts w:ascii="Arial" w:hAnsi="Arial"/>
                    <w:sz w:val="18"/>
                    <w:lang w:val="en-US"/>
                  </w:rPr>
                </w:rPrChange>
              </w:rPr>
            </w:pPr>
            <w:r>
              <w:rPr>
                <w:rFonts w:ascii="Arial" w:hAnsi="Arial"/>
                <w:sz w:val="18"/>
                <w:rPrChange w:id="26" w:author="Martin Midtgaard" w:date="2011-11-02T12:59:00Z">
                  <w:rPr>
                    <w:rFonts w:ascii="Arial" w:hAnsi="Arial"/>
                    <w:sz w:val="18"/>
                    <w:lang w:val="en-US"/>
                  </w:rPr>
                </w:rPrChange>
              </w:rPr>
              <w:t xml:space="preserve">Domain: </w:t>
            </w:r>
          </w:p>
          <w:p w14:paraId="16A0AF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 w:author="Martin Midtgaard" w:date="2011-11-02T12:59:00Z">
                  <w:rPr>
                    <w:rFonts w:ascii="Arial" w:hAnsi="Arial"/>
                    <w:sz w:val="18"/>
                    <w:lang w:val="en-US"/>
                  </w:rPr>
                </w:rPrChange>
              </w:rPr>
            </w:pPr>
            <w:r>
              <w:rPr>
                <w:rFonts w:ascii="Arial" w:hAnsi="Arial"/>
                <w:sz w:val="18"/>
                <w:rPrChange w:id="28" w:author="Martin Midtgaard" w:date="2011-11-02T12:59:00Z">
                  <w:rPr>
                    <w:rFonts w:ascii="Arial" w:hAnsi="Arial"/>
                    <w:sz w:val="18"/>
                    <w:lang w:val="en-US"/>
                  </w:rPr>
                </w:rPrChange>
              </w:rPr>
              <w:t>AdresseLinie</w:t>
            </w:r>
          </w:p>
          <w:p w14:paraId="2D800A1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 w:author="Martin Midtgaard" w:date="2011-11-02T12:59:00Z">
                  <w:rPr>
                    <w:rFonts w:ascii="Arial" w:hAnsi="Arial"/>
                    <w:sz w:val="18"/>
                    <w:lang w:val="en-US"/>
                  </w:rPr>
                </w:rPrChange>
              </w:rPr>
            </w:pPr>
            <w:r>
              <w:rPr>
                <w:rFonts w:ascii="Arial" w:hAnsi="Arial"/>
                <w:sz w:val="18"/>
                <w:rPrChange w:id="30" w:author="Martin Midtgaard" w:date="2011-11-02T12:59:00Z">
                  <w:rPr>
                    <w:rFonts w:ascii="Arial" w:hAnsi="Arial"/>
                    <w:sz w:val="18"/>
                    <w:lang w:val="en-US"/>
                  </w:rPr>
                </w:rPrChange>
              </w:rPr>
              <w:t>base: string</w:t>
            </w:r>
          </w:p>
          <w:p w14:paraId="2410CFF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 w:author="Martin Midtgaard" w:date="2011-11-02T12:59:00Z">
                  <w:rPr>
                    <w:rFonts w:ascii="Arial" w:hAnsi="Arial"/>
                    <w:sz w:val="18"/>
                    <w:lang w:val="en-US"/>
                  </w:rPr>
                </w:rPrChange>
              </w:rPr>
            </w:pPr>
            <w:r>
              <w:rPr>
                <w:rFonts w:ascii="Arial" w:hAnsi="Arial"/>
                <w:sz w:val="18"/>
                <w:rPrChange w:id="32" w:author="Martin Midtgaard" w:date="2011-11-02T12:59:00Z">
                  <w:rPr>
                    <w:rFonts w:ascii="Arial" w:hAnsi="Arial"/>
                    <w:sz w:val="18"/>
                    <w:lang w:val="en-US"/>
                  </w:rPr>
                </w:rPrChange>
              </w:rPr>
              <w:t>maxLength: 70</w:t>
            </w:r>
          </w:p>
        </w:tc>
        <w:tc>
          <w:tcPr>
            <w:tcW w:w="4671" w:type="dxa"/>
          </w:tcPr>
          <w:p w14:paraId="3406A02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3F3B97" w14:paraId="1BEE01C8" w14:textId="77777777" w:rsidTr="003F3B97">
        <w:tc>
          <w:tcPr>
            <w:tcW w:w="3402" w:type="dxa"/>
          </w:tcPr>
          <w:p w14:paraId="78F5E58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0C72AE6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 w:author="Martin Midtgaard" w:date="2011-11-02T12:59:00Z">
                  <w:rPr>
                    <w:rFonts w:ascii="Arial" w:hAnsi="Arial"/>
                    <w:sz w:val="18"/>
                    <w:lang w:val="en-US"/>
                  </w:rPr>
                </w:rPrChange>
              </w:rPr>
            </w:pPr>
            <w:r>
              <w:rPr>
                <w:rFonts w:ascii="Arial" w:hAnsi="Arial"/>
                <w:sz w:val="18"/>
                <w:rPrChange w:id="34" w:author="Martin Midtgaard" w:date="2011-11-02T12:59:00Z">
                  <w:rPr>
                    <w:rFonts w:ascii="Arial" w:hAnsi="Arial"/>
                    <w:sz w:val="18"/>
                    <w:lang w:val="en-US"/>
                  </w:rPr>
                </w:rPrChange>
              </w:rPr>
              <w:t xml:space="preserve">Domain: </w:t>
            </w:r>
          </w:p>
          <w:p w14:paraId="2698865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Martin Midtgaard" w:date="2011-11-02T12:59:00Z">
                  <w:rPr>
                    <w:rFonts w:ascii="Arial" w:hAnsi="Arial"/>
                    <w:sz w:val="18"/>
                    <w:lang w:val="en-US"/>
                  </w:rPr>
                </w:rPrChange>
              </w:rPr>
            </w:pPr>
            <w:r>
              <w:rPr>
                <w:rFonts w:ascii="Arial" w:hAnsi="Arial"/>
                <w:sz w:val="18"/>
                <w:rPrChange w:id="36" w:author="Martin Midtgaard" w:date="2011-11-02T12:59:00Z">
                  <w:rPr>
                    <w:rFonts w:ascii="Arial" w:hAnsi="Arial"/>
                    <w:sz w:val="18"/>
                    <w:lang w:val="en-US"/>
                  </w:rPr>
                </w:rPrChange>
              </w:rPr>
              <w:t>AdresseLinie</w:t>
            </w:r>
          </w:p>
          <w:p w14:paraId="4466C64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Martin Midtgaard" w:date="2011-11-02T12:59:00Z">
                  <w:rPr>
                    <w:rFonts w:ascii="Arial" w:hAnsi="Arial"/>
                    <w:sz w:val="18"/>
                    <w:lang w:val="en-US"/>
                  </w:rPr>
                </w:rPrChange>
              </w:rPr>
            </w:pPr>
            <w:r>
              <w:rPr>
                <w:rFonts w:ascii="Arial" w:hAnsi="Arial"/>
                <w:sz w:val="18"/>
                <w:rPrChange w:id="38" w:author="Martin Midtgaard" w:date="2011-11-02T12:59:00Z">
                  <w:rPr>
                    <w:rFonts w:ascii="Arial" w:hAnsi="Arial"/>
                    <w:sz w:val="18"/>
                    <w:lang w:val="en-US"/>
                  </w:rPr>
                </w:rPrChange>
              </w:rPr>
              <w:t>base: string</w:t>
            </w:r>
          </w:p>
          <w:p w14:paraId="35D118E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Martin Midtgaard" w:date="2011-11-02T12:59:00Z">
                  <w:rPr>
                    <w:rFonts w:ascii="Arial" w:hAnsi="Arial"/>
                    <w:sz w:val="18"/>
                    <w:lang w:val="en-US"/>
                  </w:rPr>
                </w:rPrChange>
              </w:rPr>
            </w:pPr>
            <w:r>
              <w:rPr>
                <w:rFonts w:ascii="Arial" w:hAnsi="Arial"/>
                <w:sz w:val="18"/>
                <w:rPrChange w:id="40" w:author="Martin Midtgaard" w:date="2011-11-02T12:59:00Z">
                  <w:rPr>
                    <w:rFonts w:ascii="Arial" w:hAnsi="Arial"/>
                    <w:sz w:val="18"/>
                    <w:lang w:val="en-US"/>
                  </w:rPr>
                </w:rPrChange>
              </w:rPr>
              <w:t>maxLength: 70</w:t>
            </w:r>
          </w:p>
        </w:tc>
        <w:tc>
          <w:tcPr>
            <w:tcW w:w="4671" w:type="dxa"/>
          </w:tcPr>
          <w:p w14:paraId="31B5864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3F3B97" w14:paraId="14DC4601" w14:textId="77777777" w:rsidTr="003F3B97">
        <w:tc>
          <w:tcPr>
            <w:tcW w:w="3402" w:type="dxa"/>
          </w:tcPr>
          <w:p w14:paraId="14C705E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323A949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Martin Midtgaard" w:date="2011-11-02T12:59:00Z">
                  <w:rPr>
                    <w:rFonts w:ascii="Arial" w:hAnsi="Arial"/>
                    <w:sz w:val="18"/>
                    <w:lang w:val="en-US"/>
                  </w:rPr>
                </w:rPrChange>
              </w:rPr>
            </w:pPr>
            <w:r>
              <w:rPr>
                <w:rFonts w:ascii="Arial" w:hAnsi="Arial"/>
                <w:sz w:val="18"/>
                <w:rPrChange w:id="42" w:author="Martin Midtgaard" w:date="2011-11-02T12:59:00Z">
                  <w:rPr>
                    <w:rFonts w:ascii="Arial" w:hAnsi="Arial"/>
                    <w:sz w:val="18"/>
                    <w:lang w:val="en-US"/>
                  </w:rPr>
                </w:rPrChange>
              </w:rPr>
              <w:t xml:space="preserve">Domain: </w:t>
            </w:r>
          </w:p>
          <w:p w14:paraId="0C63094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Martin Midtgaard" w:date="2011-11-02T12:59:00Z">
                  <w:rPr>
                    <w:rFonts w:ascii="Arial" w:hAnsi="Arial"/>
                    <w:sz w:val="18"/>
                    <w:lang w:val="en-US"/>
                  </w:rPr>
                </w:rPrChange>
              </w:rPr>
            </w:pPr>
            <w:r>
              <w:rPr>
                <w:rFonts w:ascii="Arial" w:hAnsi="Arial"/>
                <w:sz w:val="18"/>
                <w:rPrChange w:id="44" w:author="Martin Midtgaard" w:date="2011-11-02T12:59:00Z">
                  <w:rPr>
                    <w:rFonts w:ascii="Arial" w:hAnsi="Arial"/>
                    <w:sz w:val="18"/>
                    <w:lang w:val="en-US"/>
                  </w:rPr>
                </w:rPrChange>
              </w:rPr>
              <w:t>AdresseLinie</w:t>
            </w:r>
          </w:p>
          <w:p w14:paraId="4E67808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Martin Midtgaard" w:date="2011-11-02T12:59:00Z">
                  <w:rPr>
                    <w:rFonts w:ascii="Arial" w:hAnsi="Arial"/>
                    <w:sz w:val="18"/>
                    <w:lang w:val="en-US"/>
                  </w:rPr>
                </w:rPrChange>
              </w:rPr>
            </w:pPr>
            <w:r>
              <w:rPr>
                <w:rFonts w:ascii="Arial" w:hAnsi="Arial"/>
                <w:sz w:val="18"/>
                <w:rPrChange w:id="46" w:author="Martin Midtgaard" w:date="2011-11-02T12:59:00Z">
                  <w:rPr>
                    <w:rFonts w:ascii="Arial" w:hAnsi="Arial"/>
                    <w:sz w:val="18"/>
                    <w:lang w:val="en-US"/>
                  </w:rPr>
                </w:rPrChange>
              </w:rPr>
              <w:t>base: string</w:t>
            </w:r>
          </w:p>
          <w:p w14:paraId="73BB449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Martin Midtgaard" w:date="2011-11-02T12:59:00Z">
                  <w:rPr>
                    <w:rFonts w:ascii="Arial" w:hAnsi="Arial"/>
                    <w:sz w:val="18"/>
                    <w:lang w:val="en-US"/>
                  </w:rPr>
                </w:rPrChange>
              </w:rPr>
            </w:pPr>
            <w:r>
              <w:rPr>
                <w:rFonts w:ascii="Arial" w:hAnsi="Arial"/>
                <w:sz w:val="18"/>
                <w:rPrChange w:id="48" w:author="Martin Midtgaard" w:date="2011-11-02T12:59:00Z">
                  <w:rPr>
                    <w:rFonts w:ascii="Arial" w:hAnsi="Arial"/>
                    <w:sz w:val="18"/>
                    <w:lang w:val="en-US"/>
                  </w:rPr>
                </w:rPrChange>
              </w:rPr>
              <w:t>maxLength: 70</w:t>
            </w:r>
          </w:p>
        </w:tc>
        <w:tc>
          <w:tcPr>
            <w:tcW w:w="4671" w:type="dxa"/>
          </w:tcPr>
          <w:p w14:paraId="7243248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3F3B97" w14:paraId="18608AE4" w14:textId="77777777" w:rsidTr="003F3B97">
        <w:tc>
          <w:tcPr>
            <w:tcW w:w="3402" w:type="dxa"/>
          </w:tcPr>
          <w:p w14:paraId="61763F7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106CE3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Martin Midtgaard" w:date="2011-11-02T12:59:00Z">
                  <w:rPr>
                    <w:rFonts w:ascii="Arial" w:hAnsi="Arial"/>
                    <w:sz w:val="18"/>
                    <w:lang w:val="en-US"/>
                  </w:rPr>
                </w:rPrChange>
              </w:rPr>
            </w:pPr>
            <w:r>
              <w:rPr>
                <w:rFonts w:ascii="Arial" w:hAnsi="Arial"/>
                <w:sz w:val="18"/>
                <w:rPrChange w:id="50" w:author="Martin Midtgaard" w:date="2011-11-02T12:59:00Z">
                  <w:rPr>
                    <w:rFonts w:ascii="Arial" w:hAnsi="Arial"/>
                    <w:sz w:val="18"/>
                    <w:lang w:val="en-US"/>
                  </w:rPr>
                </w:rPrChange>
              </w:rPr>
              <w:t xml:space="preserve">Domain: </w:t>
            </w:r>
          </w:p>
          <w:p w14:paraId="3C575BE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Martin Midtgaard" w:date="2011-11-02T12:59:00Z">
                  <w:rPr>
                    <w:rFonts w:ascii="Arial" w:hAnsi="Arial"/>
                    <w:sz w:val="18"/>
                    <w:lang w:val="en-US"/>
                  </w:rPr>
                </w:rPrChange>
              </w:rPr>
            </w:pPr>
            <w:r>
              <w:rPr>
                <w:rFonts w:ascii="Arial" w:hAnsi="Arial"/>
                <w:sz w:val="18"/>
                <w:rPrChange w:id="52" w:author="Martin Midtgaard" w:date="2011-11-02T12:59:00Z">
                  <w:rPr>
                    <w:rFonts w:ascii="Arial" w:hAnsi="Arial"/>
                    <w:sz w:val="18"/>
                    <w:lang w:val="en-US"/>
                  </w:rPr>
                </w:rPrChange>
              </w:rPr>
              <w:t>AdresseLinie</w:t>
            </w:r>
          </w:p>
          <w:p w14:paraId="7E6E84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Martin Midtgaard" w:date="2011-11-02T12:59:00Z">
                  <w:rPr>
                    <w:rFonts w:ascii="Arial" w:hAnsi="Arial"/>
                    <w:sz w:val="18"/>
                    <w:lang w:val="en-US"/>
                  </w:rPr>
                </w:rPrChange>
              </w:rPr>
            </w:pPr>
            <w:r>
              <w:rPr>
                <w:rFonts w:ascii="Arial" w:hAnsi="Arial"/>
                <w:sz w:val="18"/>
                <w:rPrChange w:id="54" w:author="Martin Midtgaard" w:date="2011-11-02T12:59:00Z">
                  <w:rPr>
                    <w:rFonts w:ascii="Arial" w:hAnsi="Arial"/>
                    <w:sz w:val="18"/>
                    <w:lang w:val="en-US"/>
                  </w:rPr>
                </w:rPrChange>
              </w:rPr>
              <w:t>base: string</w:t>
            </w:r>
          </w:p>
          <w:p w14:paraId="70CE3CE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Martin Midtgaard" w:date="2011-11-02T12:59:00Z">
                  <w:rPr>
                    <w:rFonts w:ascii="Arial" w:hAnsi="Arial"/>
                    <w:sz w:val="18"/>
                    <w:lang w:val="en-US"/>
                  </w:rPr>
                </w:rPrChange>
              </w:rPr>
            </w:pPr>
            <w:r>
              <w:rPr>
                <w:rFonts w:ascii="Arial" w:hAnsi="Arial"/>
                <w:sz w:val="18"/>
                <w:rPrChange w:id="56" w:author="Martin Midtgaard" w:date="2011-11-02T12:59:00Z">
                  <w:rPr>
                    <w:rFonts w:ascii="Arial" w:hAnsi="Arial"/>
                    <w:sz w:val="18"/>
                    <w:lang w:val="en-US"/>
                  </w:rPr>
                </w:rPrChange>
              </w:rPr>
              <w:t>maxLength: 70</w:t>
            </w:r>
          </w:p>
        </w:tc>
        <w:tc>
          <w:tcPr>
            <w:tcW w:w="4671" w:type="dxa"/>
          </w:tcPr>
          <w:p w14:paraId="3303159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3F3B97" w14:paraId="7C3CCAE4" w14:textId="77777777" w:rsidTr="003F3B97">
        <w:tc>
          <w:tcPr>
            <w:tcW w:w="3402" w:type="dxa"/>
          </w:tcPr>
          <w:p w14:paraId="4ABD0D6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51B88B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Martin Midtgaard" w:date="2011-11-02T12:59:00Z">
                  <w:rPr>
                    <w:rFonts w:ascii="Arial" w:hAnsi="Arial"/>
                    <w:sz w:val="18"/>
                    <w:lang w:val="en-US"/>
                  </w:rPr>
                </w:rPrChange>
              </w:rPr>
            </w:pPr>
            <w:r>
              <w:rPr>
                <w:rFonts w:ascii="Arial" w:hAnsi="Arial"/>
                <w:sz w:val="18"/>
                <w:rPrChange w:id="58" w:author="Martin Midtgaard" w:date="2011-11-02T12:59:00Z">
                  <w:rPr>
                    <w:rFonts w:ascii="Arial" w:hAnsi="Arial"/>
                    <w:sz w:val="18"/>
                    <w:lang w:val="en-US"/>
                  </w:rPr>
                </w:rPrChange>
              </w:rPr>
              <w:t xml:space="preserve">Domain: </w:t>
            </w:r>
          </w:p>
          <w:p w14:paraId="2FC7C2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Martin Midtgaard" w:date="2011-11-02T12:59:00Z">
                  <w:rPr>
                    <w:rFonts w:ascii="Arial" w:hAnsi="Arial"/>
                    <w:sz w:val="18"/>
                    <w:lang w:val="en-US"/>
                  </w:rPr>
                </w:rPrChange>
              </w:rPr>
            </w:pPr>
            <w:r>
              <w:rPr>
                <w:rFonts w:ascii="Arial" w:hAnsi="Arial"/>
                <w:sz w:val="18"/>
                <w:rPrChange w:id="60" w:author="Martin Midtgaard" w:date="2011-11-02T12:59:00Z">
                  <w:rPr>
                    <w:rFonts w:ascii="Arial" w:hAnsi="Arial"/>
                    <w:sz w:val="18"/>
                    <w:lang w:val="en-US"/>
                  </w:rPr>
                </w:rPrChange>
              </w:rPr>
              <w:t>AdresseLinie</w:t>
            </w:r>
          </w:p>
          <w:p w14:paraId="1D9000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Martin Midtgaard" w:date="2011-11-02T12:59:00Z">
                  <w:rPr>
                    <w:rFonts w:ascii="Arial" w:hAnsi="Arial"/>
                    <w:sz w:val="18"/>
                    <w:lang w:val="en-US"/>
                  </w:rPr>
                </w:rPrChange>
              </w:rPr>
            </w:pPr>
            <w:r>
              <w:rPr>
                <w:rFonts w:ascii="Arial" w:hAnsi="Arial"/>
                <w:sz w:val="18"/>
                <w:rPrChange w:id="62" w:author="Martin Midtgaard" w:date="2011-11-02T12:59:00Z">
                  <w:rPr>
                    <w:rFonts w:ascii="Arial" w:hAnsi="Arial"/>
                    <w:sz w:val="18"/>
                    <w:lang w:val="en-US"/>
                  </w:rPr>
                </w:rPrChange>
              </w:rPr>
              <w:t>base: string</w:t>
            </w:r>
          </w:p>
          <w:p w14:paraId="387429F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Martin Midtgaard" w:date="2011-11-02T12:59:00Z">
                  <w:rPr>
                    <w:rFonts w:ascii="Arial" w:hAnsi="Arial"/>
                    <w:sz w:val="18"/>
                    <w:lang w:val="en-US"/>
                  </w:rPr>
                </w:rPrChange>
              </w:rPr>
            </w:pPr>
            <w:r>
              <w:rPr>
                <w:rFonts w:ascii="Arial" w:hAnsi="Arial"/>
                <w:sz w:val="18"/>
                <w:rPrChange w:id="64" w:author="Martin Midtgaard" w:date="2011-11-02T12:59:00Z">
                  <w:rPr>
                    <w:rFonts w:ascii="Arial" w:hAnsi="Arial"/>
                    <w:sz w:val="18"/>
                    <w:lang w:val="en-US"/>
                  </w:rPr>
                </w:rPrChange>
              </w:rPr>
              <w:t>maxLength: 70</w:t>
            </w:r>
          </w:p>
        </w:tc>
        <w:tc>
          <w:tcPr>
            <w:tcW w:w="4671" w:type="dxa"/>
          </w:tcPr>
          <w:p w14:paraId="5B7A41D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3F3B97" w14:paraId="26246C7C" w14:textId="77777777" w:rsidTr="003F3B97">
        <w:tc>
          <w:tcPr>
            <w:tcW w:w="3402" w:type="dxa"/>
          </w:tcPr>
          <w:p w14:paraId="43407B5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1BC8DC2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Martin Midtgaard" w:date="2011-11-02T12:59:00Z">
                  <w:rPr>
                    <w:rFonts w:ascii="Arial" w:hAnsi="Arial"/>
                    <w:sz w:val="18"/>
                    <w:lang w:val="en-US"/>
                  </w:rPr>
                </w:rPrChange>
              </w:rPr>
            </w:pPr>
            <w:r>
              <w:rPr>
                <w:rFonts w:ascii="Arial" w:hAnsi="Arial"/>
                <w:sz w:val="18"/>
                <w:rPrChange w:id="66" w:author="Martin Midtgaard" w:date="2011-11-02T12:59:00Z">
                  <w:rPr>
                    <w:rFonts w:ascii="Arial" w:hAnsi="Arial"/>
                    <w:sz w:val="18"/>
                    <w:lang w:val="en-US"/>
                  </w:rPr>
                </w:rPrChange>
              </w:rPr>
              <w:t xml:space="preserve">Domain: </w:t>
            </w:r>
          </w:p>
          <w:p w14:paraId="03B371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Martin Midtgaard" w:date="2011-11-02T12:59:00Z">
                  <w:rPr>
                    <w:rFonts w:ascii="Arial" w:hAnsi="Arial"/>
                    <w:sz w:val="18"/>
                    <w:lang w:val="en-US"/>
                  </w:rPr>
                </w:rPrChange>
              </w:rPr>
            </w:pPr>
            <w:r>
              <w:rPr>
                <w:rFonts w:ascii="Arial" w:hAnsi="Arial"/>
                <w:sz w:val="18"/>
                <w:rPrChange w:id="68" w:author="Martin Midtgaard" w:date="2011-11-02T12:59:00Z">
                  <w:rPr>
                    <w:rFonts w:ascii="Arial" w:hAnsi="Arial"/>
                    <w:sz w:val="18"/>
                    <w:lang w:val="en-US"/>
                  </w:rPr>
                </w:rPrChange>
              </w:rPr>
              <w:t>AdresseLinie</w:t>
            </w:r>
          </w:p>
          <w:p w14:paraId="1622B6C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Martin Midtgaard" w:date="2011-11-02T12:59:00Z">
                  <w:rPr>
                    <w:rFonts w:ascii="Arial" w:hAnsi="Arial"/>
                    <w:sz w:val="18"/>
                    <w:lang w:val="en-US"/>
                  </w:rPr>
                </w:rPrChange>
              </w:rPr>
            </w:pPr>
            <w:r>
              <w:rPr>
                <w:rFonts w:ascii="Arial" w:hAnsi="Arial"/>
                <w:sz w:val="18"/>
                <w:rPrChange w:id="70" w:author="Martin Midtgaard" w:date="2011-11-02T12:59:00Z">
                  <w:rPr>
                    <w:rFonts w:ascii="Arial" w:hAnsi="Arial"/>
                    <w:sz w:val="18"/>
                    <w:lang w:val="en-US"/>
                  </w:rPr>
                </w:rPrChange>
              </w:rPr>
              <w:t>base: string</w:t>
            </w:r>
          </w:p>
          <w:p w14:paraId="4CCB6F5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Martin Midtgaard" w:date="2011-11-02T12:59:00Z">
                  <w:rPr>
                    <w:rFonts w:ascii="Arial" w:hAnsi="Arial"/>
                    <w:sz w:val="18"/>
                    <w:lang w:val="en-US"/>
                  </w:rPr>
                </w:rPrChange>
              </w:rPr>
            </w:pPr>
            <w:r>
              <w:rPr>
                <w:rFonts w:ascii="Arial" w:hAnsi="Arial"/>
                <w:sz w:val="18"/>
                <w:rPrChange w:id="72" w:author="Martin Midtgaard" w:date="2011-11-02T12:59:00Z">
                  <w:rPr>
                    <w:rFonts w:ascii="Arial" w:hAnsi="Arial"/>
                    <w:sz w:val="18"/>
                    <w:lang w:val="en-US"/>
                  </w:rPr>
                </w:rPrChange>
              </w:rPr>
              <w:t>maxLength: 70</w:t>
            </w:r>
          </w:p>
        </w:tc>
        <w:tc>
          <w:tcPr>
            <w:tcW w:w="4671" w:type="dxa"/>
          </w:tcPr>
          <w:p w14:paraId="337B8ED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3F3B97" w14:paraId="4C4D6B8F" w14:textId="77777777" w:rsidTr="003F3B97">
        <w:tc>
          <w:tcPr>
            <w:tcW w:w="3402" w:type="dxa"/>
          </w:tcPr>
          <w:p w14:paraId="5E628D5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05D60B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3" w:author="Martin Midtgaard" w:date="2011-11-02T12:59:00Z">
                  <w:rPr>
                    <w:rFonts w:ascii="Arial" w:hAnsi="Arial"/>
                    <w:sz w:val="18"/>
                    <w:lang w:val="en-US"/>
                  </w:rPr>
                </w:rPrChange>
              </w:rPr>
            </w:pPr>
            <w:r>
              <w:rPr>
                <w:rFonts w:ascii="Arial" w:hAnsi="Arial"/>
                <w:sz w:val="18"/>
                <w:rPrChange w:id="74" w:author="Martin Midtgaard" w:date="2011-11-02T12:59:00Z">
                  <w:rPr>
                    <w:rFonts w:ascii="Arial" w:hAnsi="Arial"/>
                    <w:sz w:val="18"/>
                    <w:lang w:val="en-US"/>
                  </w:rPr>
                </w:rPrChange>
              </w:rPr>
              <w:t xml:space="preserve">Domain: </w:t>
            </w:r>
          </w:p>
          <w:p w14:paraId="7F7457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5" w:author="Martin Midtgaard" w:date="2011-11-02T12:59:00Z">
                  <w:rPr>
                    <w:rFonts w:ascii="Arial" w:hAnsi="Arial"/>
                    <w:sz w:val="18"/>
                    <w:lang w:val="en-US"/>
                  </w:rPr>
                </w:rPrChange>
              </w:rPr>
            </w:pPr>
            <w:r>
              <w:rPr>
                <w:rFonts w:ascii="Arial" w:hAnsi="Arial"/>
                <w:sz w:val="18"/>
                <w:rPrChange w:id="76" w:author="Martin Midtgaard" w:date="2011-11-02T12:59:00Z">
                  <w:rPr>
                    <w:rFonts w:ascii="Arial" w:hAnsi="Arial"/>
                    <w:sz w:val="18"/>
                    <w:lang w:val="en-US"/>
                  </w:rPr>
                </w:rPrChange>
              </w:rPr>
              <w:t>AdresseLinie</w:t>
            </w:r>
          </w:p>
          <w:p w14:paraId="2D417A2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7" w:author="Martin Midtgaard" w:date="2011-11-02T12:59:00Z">
                  <w:rPr>
                    <w:rFonts w:ascii="Arial" w:hAnsi="Arial"/>
                    <w:sz w:val="18"/>
                    <w:lang w:val="en-US"/>
                  </w:rPr>
                </w:rPrChange>
              </w:rPr>
            </w:pPr>
            <w:r>
              <w:rPr>
                <w:rFonts w:ascii="Arial" w:hAnsi="Arial"/>
                <w:sz w:val="18"/>
                <w:rPrChange w:id="78" w:author="Martin Midtgaard" w:date="2011-11-02T12:59:00Z">
                  <w:rPr>
                    <w:rFonts w:ascii="Arial" w:hAnsi="Arial"/>
                    <w:sz w:val="18"/>
                    <w:lang w:val="en-US"/>
                  </w:rPr>
                </w:rPrChange>
              </w:rPr>
              <w:t>base: string</w:t>
            </w:r>
          </w:p>
          <w:p w14:paraId="43F7AFA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9" w:author="Martin Midtgaard" w:date="2011-11-02T12:59:00Z">
                  <w:rPr>
                    <w:rFonts w:ascii="Arial" w:hAnsi="Arial"/>
                    <w:sz w:val="18"/>
                    <w:lang w:val="en-US"/>
                  </w:rPr>
                </w:rPrChange>
              </w:rPr>
            </w:pPr>
            <w:r>
              <w:rPr>
                <w:rFonts w:ascii="Arial" w:hAnsi="Arial"/>
                <w:sz w:val="18"/>
                <w:rPrChange w:id="80" w:author="Martin Midtgaard" w:date="2011-11-02T12:59:00Z">
                  <w:rPr>
                    <w:rFonts w:ascii="Arial" w:hAnsi="Arial"/>
                    <w:sz w:val="18"/>
                    <w:lang w:val="en-US"/>
                  </w:rPr>
                </w:rPrChange>
              </w:rPr>
              <w:t>maxLength: 70</w:t>
            </w:r>
          </w:p>
        </w:tc>
        <w:tc>
          <w:tcPr>
            <w:tcW w:w="4671" w:type="dxa"/>
          </w:tcPr>
          <w:p w14:paraId="1019E40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3F3B97" w14:paraId="6A7E3953" w14:textId="77777777" w:rsidTr="003F3B97">
        <w:tc>
          <w:tcPr>
            <w:tcW w:w="3402" w:type="dxa"/>
          </w:tcPr>
          <w:p w14:paraId="51241B5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14:paraId="713918D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7ADA3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211DE8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292882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3F3B97" w14:paraId="1A30F302" w14:textId="77777777" w:rsidTr="003F3B97">
        <w:tc>
          <w:tcPr>
            <w:tcW w:w="3402" w:type="dxa"/>
          </w:tcPr>
          <w:p w14:paraId="076A1A5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14:paraId="0C8158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3642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119E009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588BFB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3F3B97" w14:paraId="189A3CF2" w14:textId="77777777" w:rsidTr="003F3B97">
        <w:tc>
          <w:tcPr>
            <w:tcW w:w="3402" w:type="dxa"/>
          </w:tcPr>
          <w:p w14:paraId="62E7478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14:paraId="5DAEE70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1" w:author="Martin Midtgaard" w:date="2011-11-02T12:59:00Z">
                  <w:rPr>
                    <w:rFonts w:ascii="Arial" w:hAnsi="Arial"/>
                    <w:sz w:val="18"/>
                    <w:lang w:val="en-US"/>
                  </w:rPr>
                </w:rPrChange>
              </w:rPr>
            </w:pPr>
            <w:r>
              <w:rPr>
                <w:rFonts w:ascii="Arial" w:hAnsi="Arial"/>
                <w:sz w:val="18"/>
                <w:rPrChange w:id="82" w:author="Martin Midtgaard" w:date="2011-11-02T12:59:00Z">
                  <w:rPr>
                    <w:rFonts w:ascii="Arial" w:hAnsi="Arial"/>
                    <w:sz w:val="18"/>
                    <w:lang w:val="en-US"/>
                  </w:rPr>
                </w:rPrChange>
              </w:rPr>
              <w:t xml:space="preserve">Domain: </w:t>
            </w:r>
          </w:p>
          <w:p w14:paraId="19E280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3" w:author="Martin Midtgaard" w:date="2011-11-02T12:59:00Z">
                  <w:rPr>
                    <w:rFonts w:ascii="Arial" w:hAnsi="Arial"/>
                    <w:sz w:val="18"/>
                    <w:lang w:val="en-US"/>
                  </w:rPr>
                </w:rPrChange>
              </w:rPr>
            </w:pPr>
            <w:r>
              <w:rPr>
                <w:rFonts w:ascii="Arial" w:hAnsi="Arial"/>
                <w:sz w:val="18"/>
                <w:rPrChange w:id="84" w:author="Martin Midtgaard" w:date="2011-11-02T12:59:00Z">
                  <w:rPr>
                    <w:rFonts w:ascii="Arial" w:hAnsi="Arial"/>
                    <w:sz w:val="18"/>
                    <w:lang w:val="en-US"/>
                  </w:rPr>
                </w:rPrChange>
              </w:rPr>
              <w:t>TekstLang</w:t>
            </w:r>
          </w:p>
          <w:p w14:paraId="215F80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5" w:author="Martin Midtgaard" w:date="2011-11-02T12:59:00Z">
                  <w:rPr>
                    <w:rFonts w:ascii="Arial" w:hAnsi="Arial"/>
                    <w:sz w:val="18"/>
                    <w:lang w:val="en-US"/>
                  </w:rPr>
                </w:rPrChange>
              </w:rPr>
            </w:pPr>
            <w:r>
              <w:rPr>
                <w:rFonts w:ascii="Arial" w:hAnsi="Arial"/>
                <w:sz w:val="18"/>
                <w:rPrChange w:id="86" w:author="Martin Midtgaard" w:date="2011-11-02T12:59:00Z">
                  <w:rPr>
                    <w:rFonts w:ascii="Arial" w:hAnsi="Arial"/>
                    <w:sz w:val="18"/>
                    <w:lang w:val="en-US"/>
                  </w:rPr>
                </w:rPrChange>
              </w:rPr>
              <w:t>base: string</w:t>
            </w:r>
          </w:p>
          <w:p w14:paraId="67CEB9A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Martin Midtgaard" w:date="2011-11-02T12:59:00Z">
                  <w:rPr>
                    <w:rFonts w:ascii="Arial" w:hAnsi="Arial"/>
                    <w:sz w:val="18"/>
                    <w:lang w:val="en-US"/>
                  </w:rPr>
                </w:rPrChange>
              </w:rPr>
            </w:pPr>
            <w:r>
              <w:rPr>
                <w:rFonts w:ascii="Arial" w:hAnsi="Arial"/>
                <w:sz w:val="18"/>
                <w:rPrChange w:id="88" w:author="Martin Midtgaard" w:date="2011-11-02T12:59:00Z">
                  <w:rPr>
                    <w:rFonts w:ascii="Arial" w:hAnsi="Arial"/>
                    <w:sz w:val="18"/>
                    <w:lang w:val="en-US"/>
                  </w:rPr>
                </w:rPrChange>
              </w:rPr>
              <w:t>maxLength: 500</w:t>
            </w:r>
          </w:p>
        </w:tc>
        <w:tc>
          <w:tcPr>
            <w:tcW w:w="4671" w:type="dxa"/>
          </w:tcPr>
          <w:p w14:paraId="00B41BC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3F3B97" w14:paraId="16C9D17A" w14:textId="77777777" w:rsidTr="003F3B97">
        <w:tc>
          <w:tcPr>
            <w:tcW w:w="3402" w:type="dxa"/>
          </w:tcPr>
          <w:p w14:paraId="7020C45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341A0ED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B767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14:paraId="24FA4D7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17AE15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5222A96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3F3B97" w14:paraId="770950AD" w14:textId="77777777" w:rsidTr="003F3B97">
        <w:tc>
          <w:tcPr>
            <w:tcW w:w="3402" w:type="dxa"/>
          </w:tcPr>
          <w:p w14:paraId="5775EED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14:paraId="625981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Martin Midtgaard" w:date="2011-11-02T12:59:00Z">
                  <w:rPr>
                    <w:rFonts w:ascii="Arial" w:hAnsi="Arial"/>
                    <w:sz w:val="18"/>
                    <w:lang w:val="en-US"/>
                  </w:rPr>
                </w:rPrChange>
              </w:rPr>
            </w:pPr>
            <w:r>
              <w:rPr>
                <w:rFonts w:ascii="Arial" w:hAnsi="Arial"/>
                <w:sz w:val="18"/>
                <w:rPrChange w:id="90" w:author="Martin Midtgaard" w:date="2011-11-02T12:59:00Z">
                  <w:rPr>
                    <w:rFonts w:ascii="Arial" w:hAnsi="Arial"/>
                    <w:sz w:val="18"/>
                    <w:lang w:val="en-US"/>
                  </w:rPr>
                </w:rPrChange>
              </w:rPr>
              <w:t xml:space="preserve">Domain: </w:t>
            </w:r>
          </w:p>
          <w:p w14:paraId="1EC2723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Martin Midtgaard" w:date="2011-11-02T12:59:00Z">
                  <w:rPr>
                    <w:rFonts w:ascii="Arial" w:hAnsi="Arial"/>
                    <w:sz w:val="18"/>
                    <w:lang w:val="en-US"/>
                  </w:rPr>
                </w:rPrChange>
              </w:rPr>
            </w:pPr>
            <w:r>
              <w:rPr>
                <w:rFonts w:ascii="Arial" w:hAnsi="Arial"/>
                <w:sz w:val="18"/>
                <w:rPrChange w:id="92" w:author="Martin Midtgaard" w:date="2011-11-02T12:59:00Z">
                  <w:rPr>
                    <w:rFonts w:ascii="Arial" w:hAnsi="Arial"/>
                    <w:sz w:val="18"/>
                    <w:lang w:val="en-US"/>
                  </w:rPr>
                </w:rPrChange>
              </w:rPr>
              <w:t>Tekst45</w:t>
            </w:r>
          </w:p>
          <w:p w14:paraId="24A3880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3" w:author="Martin Midtgaard" w:date="2011-11-02T12:59:00Z">
                  <w:rPr>
                    <w:rFonts w:ascii="Arial" w:hAnsi="Arial"/>
                    <w:sz w:val="18"/>
                    <w:lang w:val="en-US"/>
                  </w:rPr>
                </w:rPrChange>
              </w:rPr>
            </w:pPr>
            <w:r>
              <w:rPr>
                <w:rFonts w:ascii="Arial" w:hAnsi="Arial"/>
                <w:sz w:val="18"/>
                <w:rPrChange w:id="94" w:author="Martin Midtgaard" w:date="2011-11-02T12:59:00Z">
                  <w:rPr>
                    <w:rFonts w:ascii="Arial" w:hAnsi="Arial"/>
                    <w:sz w:val="18"/>
                    <w:lang w:val="en-US"/>
                  </w:rPr>
                </w:rPrChange>
              </w:rPr>
              <w:t>base: string</w:t>
            </w:r>
          </w:p>
          <w:p w14:paraId="30A5962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5" w:author="Martin Midtgaard" w:date="2011-11-02T12:59:00Z">
                  <w:rPr>
                    <w:rFonts w:ascii="Arial" w:hAnsi="Arial"/>
                    <w:sz w:val="18"/>
                    <w:lang w:val="en-US"/>
                  </w:rPr>
                </w:rPrChange>
              </w:rPr>
            </w:pPr>
            <w:r>
              <w:rPr>
                <w:rFonts w:ascii="Arial" w:hAnsi="Arial"/>
                <w:sz w:val="18"/>
                <w:rPrChange w:id="96" w:author="Martin Midtgaard" w:date="2011-11-02T12:59:00Z">
                  <w:rPr>
                    <w:rFonts w:ascii="Arial" w:hAnsi="Arial"/>
                    <w:sz w:val="18"/>
                    <w:lang w:val="en-US"/>
                  </w:rPr>
                </w:rPrChange>
              </w:rPr>
              <w:t>maxLength: 45</w:t>
            </w:r>
          </w:p>
        </w:tc>
        <w:tc>
          <w:tcPr>
            <w:tcW w:w="4671" w:type="dxa"/>
          </w:tcPr>
          <w:p w14:paraId="5B7D754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3F3B97" w14:paraId="79244690" w14:textId="77777777" w:rsidTr="003F3B97">
        <w:tc>
          <w:tcPr>
            <w:tcW w:w="3402" w:type="dxa"/>
          </w:tcPr>
          <w:p w14:paraId="3B68F0E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14:paraId="43EF026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3CB2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A9EFDE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07F27B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3F3B97" w14:paraId="2AEAD7DB" w14:textId="77777777" w:rsidTr="003F3B97">
        <w:tc>
          <w:tcPr>
            <w:tcW w:w="3402" w:type="dxa"/>
          </w:tcPr>
          <w:p w14:paraId="7FB3F86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14:paraId="364D45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7" w:author="Martin Midtgaard" w:date="2011-11-02T12:59:00Z">
                  <w:rPr>
                    <w:rFonts w:ascii="Arial" w:hAnsi="Arial"/>
                    <w:sz w:val="18"/>
                    <w:lang w:val="en-US"/>
                  </w:rPr>
                </w:rPrChange>
              </w:rPr>
            </w:pPr>
            <w:r>
              <w:rPr>
                <w:rFonts w:ascii="Arial" w:hAnsi="Arial"/>
                <w:sz w:val="18"/>
                <w:rPrChange w:id="98" w:author="Martin Midtgaard" w:date="2011-11-02T12:59:00Z">
                  <w:rPr>
                    <w:rFonts w:ascii="Arial" w:hAnsi="Arial"/>
                    <w:sz w:val="18"/>
                    <w:lang w:val="en-US"/>
                  </w:rPr>
                </w:rPrChange>
              </w:rPr>
              <w:t xml:space="preserve">Domain: </w:t>
            </w:r>
          </w:p>
          <w:p w14:paraId="4D60235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9" w:author="Martin Midtgaard" w:date="2011-11-02T12:59:00Z">
                  <w:rPr>
                    <w:rFonts w:ascii="Arial" w:hAnsi="Arial"/>
                    <w:sz w:val="18"/>
                    <w:lang w:val="en-US"/>
                  </w:rPr>
                </w:rPrChange>
              </w:rPr>
            </w:pPr>
            <w:r>
              <w:rPr>
                <w:rFonts w:ascii="Arial" w:hAnsi="Arial"/>
                <w:sz w:val="18"/>
                <w:rPrChange w:id="100" w:author="Martin Midtgaard" w:date="2011-11-02T12:59:00Z">
                  <w:rPr>
                    <w:rFonts w:ascii="Arial" w:hAnsi="Arial"/>
                    <w:sz w:val="18"/>
                    <w:lang w:val="en-US"/>
                  </w:rPr>
                </w:rPrChange>
              </w:rPr>
              <w:t>Køn</w:t>
            </w:r>
          </w:p>
          <w:p w14:paraId="7C38FC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1" w:author="Martin Midtgaard" w:date="2011-11-02T12:59:00Z">
                  <w:rPr>
                    <w:rFonts w:ascii="Arial" w:hAnsi="Arial"/>
                    <w:sz w:val="18"/>
                    <w:lang w:val="en-US"/>
                  </w:rPr>
                </w:rPrChange>
              </w:rPr>
            </w:pPr>
            <w:r>
              <w:rPr>
                <w:rFonts w:ascii="Arial" w:hAnsi="Arial"/>
                <w:sz w:val="18"/>
                <w:rPrChange w:id="102" w:author="Martin Midtgaard" w:date="2011-11-02T12:59:00Z">
                  <w:rPr>
                    <w:rFonts w:ascii="Arial" w:hAnsi="Arial"/>
                    <w:sz w:val="18"/>
                    <w:lang w:val="en-US"/>
                  </w:rPr>
                </w:rPrChange>
              </w:rPr>
              <w:t>base: integer</w:t>
            </w:r>
          </w:p>
          <w:p w14:paraId="31424F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3" w:author="Martin Midtgaard" w:date="2011-11-02T12:59:00Z">
                  <w:rPr>
                    <w:rFonts w:ascii="Arial" w:hAnsi="Arial"/>
                    <w:sz w:val="18"/>
                    <w:lang w:val="en-US"/>
                  </w:rPr>
                </w:rPrChange>
              </w:rPr>
            </w:pPr>
            <w:r>
              <w:rPr>
                <w:rFonts w:ascii="Arial" w:hAnsi="Arial"/>
                <w:sz w:val="18"/>
                <w:rPrChange w:id="104" w:author="Martin Midtgaard" w:date="2011-11-02T12:59:00Z">
                  <w:rPr>
                    <w:rFonts w:ascii="Arial" w:hAnsi="Arial"/>
                    <w:sz w:val="18"/>
                    <w:lang w:val="en-US"/>
                  </w:rPr>
                </w:rPrChange>
              </w:rPr>
              <w:t>totalDigits: 1</w:t>
            </w:r>
          </w:p>
          <w:p w14:paraId="57F2411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5" w:author="Martin Midtgaard" w:date="2011-11-02T12:59:00Z">
                  <w:rPr>
                    <w:rFonts w:ascii="Arial" w:hAnsi="Arial"/>
                    <w:sz w:val="18"/>
                    <w:lang w:val="en-US"/>
                  </w:rPr>
                </w:rPrChange>
              </w:rPr>
            </w:pPr>
            <w:r>
              <w:rPr>
                <w:rFonts w:ascii="Arial" w:hAnsi="Arial"/>
                <w:sz w:val="18"/>
                <w:rPrChange w:id="106" w:author="Martin Midtgaard" w:date="2011-11-02T12:59:00Z">
                  <w:rPr>
                    <w:rFonts w:ascii="Arial" w:hAnsi="Arial"/>
                    <w:sz w:val="18"/>
                    <w:lang w:val="en-US"/>
                  </w:rPr>
                </w:rPrChange>
              </w:rPr>
              <w:t>enumeration: 1, 2, 3</w:t>
            </w:r>
          </w:p>
        </w:tc>
        <w:tc>
          <w:tcPr>
            <w:tcW w:w="4671" w:type="dxa"/>
          </w:tcPr>
          <w:p w14:paraId="03B8E98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14:paraId="67E39A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14:paraId="21A79B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14:paraId="35F59F3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3F3B97" w14:paraId="0248D05C" w14:textId="77777777" w:rsidTr="003F3B97">
        <w:tc>
          <w:tcPr>
            <w:tcW w:w="3402" w:type="dxa"/>
          </w:tcPr>
          <w:p w14:paraId="0E67A73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14:paraId="39873E8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768E7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343773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E42587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alternativ kontaktpersons navn og adresse er beskyttet for offentligheden. Det er således kun myndigheder med lovmæssigt grundlag, som har </w:t>
            </w:r>
            <w:r>
              <w:rPr>
                <w:rFonts w:ascii="Arial" w:hAnsi="Arial" w:cs="Arial"/>
                <w:sz w:val="18"/>
              </w:rPr>
              <w:lastRenderedPageBreak/>
              <w:t>adgang til disse data (fx i forbindelse med sagsbehandling).</w:t>
            </w:r>
          </w:p>
        </w:tc>
      </w:tr>
      <w:tr w:rsidR="003F3B97" w14:paraId="6213E6CB" w14:textId="77777777" w:rsidTr="003F3B97">
        <w:tc>
          <w:tcPr>
            <w:tcW w:w="3402" w:type="dxa"/>
          </w:tcPr>
          <w:p w14:paraId="3E6E07F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AlternativKontaktReferenceTekst</w:t>
            </w:r>
          </w:p>
        </w:tc>
        <w:tc>
          <w:tcPr>
            <w:tcW w:w="1701" w:type="dxa"/>
          </w:tcPr>
          <w:p w14:paraId="1E33EDC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7" w:author="Martin Midtgaard" w:date="2011-11-02T12:59:00Z">
                  <w:rPr>
                    <w:rFonts w:ascii="Arial" w:hAnsi="Arial"/>
                    <w:sz w:val="18"/>
                    <w:lang w:val="en-US"/>
                  </w:rPr>
                </w:rPrChange>
              </w:rPr>
            </w:pPr>
            <w:r>
              <w:rPr>
                <w:rFonts w:ascii="Arial" w:hAnsi="Arial"/>
                <w:sz w:val="18"/>
                <w:rPrChange w:id="108" w:author="Martin Midtgaard" w:date="2011-11-02T12:59:00Z">
                  <w:rPr>
                    <w:rFonts w:ascii="Arial" w:hAnsi="Arial"/>
                    <w:sz w:val="18"/>
                    <w:lang w:val="en-US"/>
                  </w:rPr>
                </w:rPrChange>
              </w:rPr>
              <w:t xml:space="preserve">Domain: </w:t>
            </w:r>
          </w:p>
          <w:p w14:paraId="493545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9" w:author="Martin Midtgaard" w:date="2011-11-02T12:59:00Z">
                  <w:rPr>
                    <w:rFonts w:ascii="Arial" w:hAnsi="Arial"/>
                    <w:sz w:val="18"/>
                    <w:lang w:val="en-US"/>
                  </w:rPr>
                </w:rPrChange>
              </w:rPr>
            </w:pPr>
            <w:r>
              <w:rPr>
                <w:rFonts w:ascii="Arial" w:hAnsi="Arial"/>
                <w:sz w:val="18"/>
                <w:rPrChange w:id="110" w:author="Martin Midtgaard" w:date="2011-11-02T12:59:00Z">
                  <w:rPr>
                    <w:rFonts w:ascii="Arial" w:hAnsi="Arial"/>
                    <w:sz w:val="18"/>
                    <w:lang w:val="en-US"/>
                  </w:rPr>
                </w:rPrChange>
              </w:rPr>
              <w:t>Tekst25</w:t>
            </w:r>
          </w:p>
          <w:p w14:paraId="1BBEF7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1" w:author="Martin Midtgaard" w:date="2011-11-02T12:59:00Z">
                  <w:rPr>
                    <w:rFonts w:ascii="Arial" w:hAnsi="Arial"/>
                    <w:sz w:val="18"/>
                    <w:lang w:val="en-US"/>
                  </w:rPr>
                </w:rPrChange>
              </w:rPr>
            </w:pPr>
            <w:r>
              <w:rPr>
                <w:rFonts w:ascii="Arial" w:hAnsi="Arial"/>
                <w:sz w:val="18"/>
                <w:rPrChange w:id="112" w:author="Martin Midtgaard" w:date="2011-11-02T12:59:00Z">
                  <w:rPr>
                    <w:rFonts w:ascii="Arial" w:hAnsi="Arial"/>
                    <w:sz w:val="18"/>
                    <w:lang w:val="en-US"/>
                  </w:rPr>
                </w:rPrChange>
              </w:rPr>
              <w:t>base: string</w:t>
            </w:r>
          </w:p>
          <w:p w14:paraId="0816D68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3" w:author="Martin Midtgaard" w:date="2011-11-02T12:59:00Z">
                  <w:rPr>
                    <w:rFonts w:ascii="Arial" w:hAnsi="Arial"/>
                    <w:sz w:val="18"/>
                    <w:lang w:val="en-US"/>
                  </w:rPr>
                </w:rPrChange>
              </w:rPr>
            </w:pPr>
            <w:r>
              <w:rPr>
                <w:rFonts w:ascii="Arial" w:hAnsi="Arial"/>
                <w:sz w:val="18"/>
                <w:rPrChange w:id="114" w:author="Martin Midtgaard" w:date="2011-11-02T12:59:00Z">
                  <w:rPr>
                    <w:rFonts w:ascii="Arial" w:hAnsi="Arial"/>
                    <w:sz w:val="18"/>
                    <w:lang w:val="en-US"/>
                  </w:rPr>
                </w:rPrChange>
              </w:rPr>
              <w:t>maxLength: 25</w:t>
            </w:r>
          </w:p>
        </w:tc>
        <w:tc>
          <w:tcPr>
            <w:tcW w:w="4671" w:type="dxa"/>
          </w:tcPr>
          <w:p w14:paraId="6F31BC5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3F3B97" w14:paraId="6744C0B3" w14:textId="77777777" w:rsidTr="003F3B97">
        <w:tc>
          <w:tcPr>
            <w:tcW w:w="3402" w:type="dxa"/>
          </w:tcPr>
          <w:p w14:paraId="3089DDA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340821D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06D8F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1CBF88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EC21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4FD2045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14:paraId="46FD269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14:paraId="78BE56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05AE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A0ABC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14:paraId="78F5EC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14:paraId="0D6DA4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424A1DF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306BD52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14:paraId="33DC5B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14:paraId="27B801B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14:paraId="592732E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14:paraId="4FD7DA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14:paraId="26ECD8C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3F3B97" w14:paraId="21EAD776" w14:textId="77777777" w:rsidTr="003F3B97">
        <w:tc>
          <w:tcPr>
            <w:tcW w:w="3402" w:type="dxa"/>
          </w:tcPr>
          <w:p w14:paraId="53A189A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14:paraId="772A20A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5" w:author="Martin Midtgaard" w:date="2011-11-02T12:59:00Z">
                  <w:rPr>
                    <w:rFonts w:ascii="Arial" w:hAnsi="Arial"/>
                    <w:sz w:val="18"/>
                    <w:lang w:val="en-US"/>
                  </w:rPr>
                </w:rPrChange>
              </w:rPr>
            </w:pPr>
            <w:r>
              <w:rPr>
                <w:rFonts w:ascii="Arial" w:hAnsi="Arial"/>
                <w:sz w:val="18"/>
                <w:rPrChange w:id="116" w:author="Martin Midtgaard" w:date="2011-11-02T12:59:00Z">
                  <w:rPr>
                    <w:rFonts w:ascii="Arial" w:hAnsi="Arial"/>
                    <w:sz w:val="18"/>
                    <w:lang w:val="en-US"/>
                  </w:rPr>
                </w:rPrChange>
              </w:rPr>
              <w:t xml:space="preserve">Domain: </w:t>
            </w:r>
          </w:p>
          <w:p w14:paraId="2633C33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7" w:author="Martin Midtgaard" w:date="2011-11-02T12:59:00Z">
                  <w:rPr>
                    <w:rFonts w:ascii="Arial" w:hAnsi="Arial"/>
                    <w:sz w:val="18"/>
                    <w:lang w:val="en-US"/>
                  </w:rPr>
                </w:rPrChange>
              </w:rPr>
            </w:pPr>
            <w:r>
              <w:rPr>
                <w:rFonts w:ascii="Arial" w:hAnsi="Arial"/>
                <w:sz w:val="18"/>
                <w:rPrChange w:id="118" w:author="Martin Midtgaard" w:date="2011-11-02T12:59:00Z">
                  <w:rPr>
                    <w:rFonts w:ascii="Arial" w:hAnsi="Arial"/>
                    <w:sz w:val="18"/>
                    <w:lang w:val="en-US"/>
                  </w:rPr>
                </w:rPrChange>
              </w:rPr>
              <w:t>AlternativKontaktType</w:t>
            </w:r>
          </w:p>
          <w:p w14:paraId="2AD419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9" w:author="Martin Midtgaard" w:date="2011-11-02T12:59:00Z">
                  <w:rPr>
                    <w:rFonts w:ascii="Arial" w:hAnsi="Arial"/>
                    <w:sz w:val="18"/>
                    <w:lang w:val="en-US"/>
                  </w:rPr>
                </w:rPrChange>
              </w:rPr>
            </w:pPr>
            <w:r>
              <w:rPr>
                <w:rFonts w:ascii="Arial" w:hAnsi="Arial"/>
                <w:sz w:val="18"/>
                <w:rPrChange w:id="120" w:author="Martin Midtgaard" w:date="2011-11-02T12:59:00Z">
                  <w:rPr>
                    <w:rFonts w:ascii="Arial" w:hAnsi="Arial"/>
                    <w:sz w:val="18"/>
                    <w:lang w:val="en-US"/>
                  </w:rPr>
                </w:rPrChange>
              </w:rPr>
              <w:t>base: string</w:t>
            </w:r>
          </w:p>
          <w:p w14:paraId="25F16F8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1" w:author="Martin Midtgaard" w:date="2011-11-02T12:59:00Z">
                  <w:rPr>
                    <w:rFonts w:ascii="Arial" w:hAnsi="Arial"/>
                    <w:sz w:val="18"/>
                    <w:lang w:val="en-US"/>
                  </w:rPr>
                </w:rPrChange>
              </w:rPr>
            </w:pPr>
            <w:r>
              <w:rPr>
                <w:rFonts w:ascii="Arial" w:hAnsi="Arial"/>
                <w:sz w:val="18"/>
                <w:rPrChange w:id="122" w:author="Martin Midtgaard" w:date="2011-11-02T12:59:00Z">
                  <w:rPr>
                    <w:rFonts w:ascii="Arial" w:hAnsi="Arial"/>
                    <w:sz w:val="18"/>
                    <w:lang w:val="en-US"/>
                  </w:rPr>
                </w:rPrChange>
              </w:rPr>
              <w:t>maxLength: 25</w:t>
            </w:r>
          </w:p>
          <w:p w14:paraId="3A4F8C7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14:paraId="18CD957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3F3B97" w14:paraId="47507984" w14:textId="77777777" w:rsidTr="003F3B97">
        <w:tc>
          <w:tcPr>
            <w:tcW w:w="3402" w:type="dxa"/>
          </w:tcPr>
          <w:p w14:paraId="4958815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14:paraId="6365C3C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14DB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0529091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4DA21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3F3B97" w14:paraId="467869B1" w14:textId="77777777" w:rsidTr="003F3B97">
        <w:tc>
          <w:tcPr>
            <w:tcW w:w="3402" w:type="dxa"/>
          </w:tcPr>
          <w:p w14:paraId="75528E0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14:paraId="7B1F6A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3" w:author="Martin Midtgaard" w:date="2011-11-02T12:59:00Z">
                  <w:rPr>
                    <w:rFonts w:ascii="Arial" w:hAnsi="Arial"/>
                    <w:sz w:val="18"/>
                    <w:lang w:val="en-US"/>
                  </w:rPr>
                </w:rPrChange>
              </w:rPr>
            </w:pPr>
            <w:r>
              <w:rPr>
                <w:rFonts w:ascii="Arial" w:hAnsi="Arial"/>
                <w:sz w:val="18"/>
                <w:rPrChange w:id="124" w:author="Martin Midtgaard" w:date="2011-11-02T12:59:00Z">
                  <w:rPr>
                    <w:rFonts w:ascii="Arial" w:hAnsi="Arial"/>
                    <w:sz w:val="18"/>
                    <w:lang w:val="en-US"/>
                  </w:rPr>
                </w:rPrChange>
              </w:rPr>
              <w:t xml:space="preserve">Domain: </w:t>
            </w:r>
          </w:p>
          <w:p w14:paraId="7F476C2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5" w:author="Martin Midtgaard" w:date="2011-11-02T12:59:00Z">
                  <w:rPr>
                    <w:rFonts w:ascii="Arial" w:hAnsi="Arial"/>
                    <w:sz w:val="18"/>
                    <w:lang w:val="en-US"/>
                  </w:rPr>
                </w:rPrChange>
              </w:rPr>
            </w:pPr>
            <w:r>
              <w:rPr>
                <w:rFonts w:ascii="Arial" w:hAnsi="Arial"/>
                <w:sz w:val="18"/>
                <w:rPrChange w:id="126" w:author="Martin Midtgaard" w:date="2011-11-02T12:59:00Z">
                  <w:rPr>
                    <w:rFonts w:ascii="Arial" w:hAnsi="Arial"/>
                    <w:sz w:val="18"/>
                    <w:lang w:val="en-US"/>
                  </w:rPr>
                </w:rPrChange>
              </w:rPr>
              <w:t>CivilstandKode</w:t>
            </w:r>
          </w:p>
          <w:p w14:paraId="720BFDC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7" w:author="Martin Midtgaard" w:date="2011-11-02T12:59:00Z">
                  <w:rPr>
                    <w:rFonts w:ascii="Arial" w:hAnsi="Arial"/>
                    <w:sz w:val="18"/>
                    <w:lang w:val="en-US"/>
                  </w:rPr>
                </w:rPrChange>
              </w:rPr>
            </w:pPr>
            <w:r>
              <w:rPr>
                <w:rFonts w:ascii="Arial" w:hAnsi="Arial"/>
                <w:sz w:val="18"/>
                <w:rPrChange w:id="128" w:author="Martin Midtgaard" w:date="2011-11-02T12:59:00Z">
                  <w:rPr>
                    <w:rFonts w:ascii="Arial" w:hAnsi="Arial"/>
                    <w:sz w:val="18"/>
                    <w:lang w:val="en-US"/>
                  </w:rPr>
                </w:rPrChange>
              </w:rPr>
              <w:t>base: string</w:t>
            </w:r>
          </w:p>
          <w:p w14:paraId="5113F3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9" w:author="Martin Midtgaard" w:date="2011-11-02T12:59:00Z">
                  <w:rPr>
                    <w:rFonts w:ascii="Arial" w:hAnsi="Arial"/>
                    <w:sz w:val="18"/>
                    <w:lang w:val="en-US"/>
                  </w:rPr>
                </w:rPrChange>
              </w:rPr>
            </w:pPr>
            <w:r>
              <w:rPr>
                <w:rFonts w:ascii="Arial" w:hAnsi="Arial"/>
                <w:sz w:val="18"/>
                <w:rPrChange w:id="130" w:author="Martin Midtgaard" w:date="2011-11-02T12:59:00Z">
                  <w:rPr>
                    <w:rFonts w:ascii="Arial" w:hAnsi="Arial"/>
                    <w:sz w:val="18"/>
                    <w:lang w:val="en-US"/>
                  </w:rPr>
                </w:rPrChange>
              </w:rPr>
              <w:t>maxLength: 10</w:t>
            </w:r>
          </w:p>
          <w:p w14:paraId="0561A8E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14:paraId="0E9A515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14:paraId="512EFD6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14:paraId="12BD066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AA918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14:paraId="429DBD2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14:paraId="386EB4E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0A1F92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14:paraId="7838D83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37CC85F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3C3BF42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14:paraId="63114D9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14:paraId="29DA44C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14:paraId="358DD6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62DE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14:paraId="74EE6F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ABC0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47C2D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14:paraId="3AE7F3E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6F8408E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3756840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14:paraId="0D13A8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14:paraId="4639092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14:paraId="1520B66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230308E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3F3B97" w14:paraId="27E061CF" w14:textId="77777777" w:rsidTr="003F3B97">
        <w:tc>
          <w:tcPr>
            <w:tcW w:w="3402" w:type="dxa"/>
          </w:tcPr>
          <w:p w14:paraId="147B8FD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14:paraId="634A954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1" w:author="Martin Midtgaard" w:date="2011-11-02T12:59:00Z">
                  <w:rPr>
                    <w:rFonts w:ascii="Arial" w:hAnsi="Arial"/>
                    <w:sz w:val="18"/>
                    <w:lang w:val="en-US"/>
                  </w:rPr>
                </w:rPrChange>
              </w:rPr>
            </w:pPr>
            <w:r>
              <w:rPr>
                <w:rFonts w:ascii="Arial" w:hAnsi="Arial"/>
                <w:sz w:val="18"/>
                <w:rPrChange w:id="132" w:author="Martin Midtgaard" w:date="2011-11-02T12:59:00Z">
                  <w:rPr>
                    <w:rFonts w:ascii="Arial" w:hAnsi="Arial"/>
                    <w:sz w:val="18"/>
                    <w:lang w:val="en-US"/>
                  </w:rPr>
                </w:rPrChange>
              </w:rPr>
              <w:t xml:space="preserve">Domain: </w:t>
            </w:r>
          </w:p>
          <w:p w14:paraId="3F4CD08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3" w:author="Martin Midtgaard" w:date="2011-11-02T12:59:00Z">
                  <w:rPr>
                    <w:rFonts w:ascii="Arial" w:hAnsi="Arial"/>
                    <w:sz w:val="18"/>
                    <w:lang w:val="en-US"/>
                  </w:rPr>
                </w:rPrChange>
              </w:rPr>
            </w:pPr>
            <w:r>
              <w:rPr>
                <w:rFonts w:ascii="Arial" w:hAnsi="Arial"/>
                <w:sz w:val="18"/>
                <w:rPrChange w:id="134" w:author="Martin Midtgaard" w:date="2011-11-02T12:59:00Z">
                  <w:rPr>
                    <w:rFonts w:ascii="Arial" w:hAnsi="Arial"/>
                    <w:sz w:val="18"/>
                    <w:lang w:val="en-US"/>
                  </w:rPr>
                </w:rPrChange>
              </w:rPr>
              <w:t>Beløb</w:t>
            </w:r>
          </w:p>
          <w:p w14:paraId="00E7C2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5" w:author="Martin Midtgaard" w:date="2011-11-02T12:59:00Z">
                  <w:rPr>
                    <w:rFonts w:ascii="Arial" w:hAnsi="Arial"/>
                    <w:sz w:val="18"/>
                    <w:lang w:val="en-US"/>
                  </w:rPr>
                </w:rPrChange>
              </w:rPr>
            </w:pPr>
            <w:r>
              <w:rPr>
                <w:rFonts w:ascii="Arial" w:hAnsi="Arial"/>
                <w:sz w:val="18"/>
                <w:rPrChange w:id="136" w:author="Martin Midtgaard" w:date="2011-11-02T12:59:00Z">
                  <w:rPr>
                    <w:rFonts w:ascii="Arial" w:hAnsi="Arial"/>
                    <w:sz w:val="18"/>
                    <w:lang w:val="en-US"/>
                  </w:rPr>
                </w:rPrChange>
              </w:rPr>
              <w:t>base: decimal</w:t>
            </w:r>
          </w:p>
          <w:p w14:paraId="5615CAD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Martin Midtgaard" w:date="2011-11-02T12:59:00Z">
                  <w:rPr>
                    <w:rFonts w:ascii="Arial" w:hAnsi="Arial"/>
                    <w:sz w:val="18"/>
                    <w:lang w:val="en-US"/>
                  </w:rPr>
                </w:rPrChange>
              </w:rPr>
            </w:pPr>
            <w:r>
              <w:rPr>
                <w:rFonts w:ascii="Arial" w:hAnsi="Arial"/>
                <w:sz w:val="18"/>
                <w:rPrChange w:id="138" w:author="Martin Midtgaard" w:date="2011-11-02T12:59:00Z">
                  <w:rPr>
                    <w:rFonts w:ascii="Arial" w:hAnsi="Arial"/>
                    <w:sz w:val="18"/>
                    <w:lang w:val="en-US"/>
                  </w:rPr>
                </w:rPrChange>
              </w:rPr>
              <w:t>totalDigits: 13</w:t>
            </w:r>
          </w:p>
          <w:p w14:paraId="1D1406F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5BAA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6BA199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8D86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14:paraId="1D6ADE5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232DD3E8" w14:textId="77777777" w:rsidTr="003F3B97">
        <w:tc>
          <w:tcPr>
            <w:tcW w:w="3402" w:type="dxa"/>
          </w:tcPr>
          <w:p w14:paraId="6615107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5126D13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Martin Midtgaard" w:date="2011-11-02T12:59:00Z">
                  <w:rPr>
                    <w:rFonts w:ascii="Arial" w:hAnsi="Arial"/>
                    <w:sz w:val="18"/>
                    <w:lang w:val="en-US"/>
                  </w:rPr>
                </w:rPrChange>
              </w:rPr>
            </w:pPr>
            <w:r>
              <w:rPr>
                <w:rFonts w:ascii="Arial" w:hAnsi="Arial"/>
                <w:sz w:val="18"/>
                <w:rPrChange w:id="140" w:author="Martin Midtgaard" w:date="2011-11-02T12:59:00Z">
                  <w:rPr>
                    <w:rFonts w:ascii="Arial" w:hAnsi="Arial"/>
                    <w:sz w:val="18"/>
                    <w:lang w:val="en-US"/>
                  </w:rPr>
                </w:rPrChange>
              </w:rPr>
              <w:t xml:space="preserve">Domain: </w:t>
            </w:r>
          </w:p>
          <w:p w14:paraId="59353F9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Martin Midtgaard" w:date="2011-11-02T12:59:00Z">
                  <w:rPr>
                    <w:rFonts w:ascii="Arial" w:hAnsi="Arial"/>
                    <w:sz w:val="18"/>
                    <w:lang w:val="en-US"/>
                  </w:rPr>
                </w:rPrChange>
              </w:rPr>
            </w:pPr>
            <w:r>
              <w:rPr>
                <w:rFonts w:ascii="Arial" w:hAnsi="Arial"/>
                <w:sz w:val="18"/>
                <w:rPrChange w:id="142" w:author="Martin Midtgaard" w:date="2011-11-02T12:59:00Z">
                  <w:rPr>
                    <w:rFonts w:ascii="Arial" w:hAnsi="Arial"/>
                    <w:sz w:val="18"/>
                    <w:lang w:val="en-US"/>
                  </w:rPr>
                </w:rPrChange>
              </w:rPr>
              <w:t>Beløb</w:t>
            </w:r>
          </w:p>
          <w:p w14:paraId="6AD4589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Martin Midtgaard" w:date="2011-11-02T12:59:00Z">
                  <w:rPr>
                    <w:rFonts w:ascii="Arial" w:hAnsi="Arial"/>
                    <w:sz w:val="18"/>
                    <w:lang w:val="en-US"/>
                  </w:rPr>
                </w:rPrChange>
              </w:rPr>
            </w:pPr>
            <w:r>
              <w:rPr>
                <w:rFonts w:ascii="Arial" w:hAnsi="Arial"/>
                <w:sz w:val="18"/>
                <w:rPrChange w:id="144" w:author="Martin Midtgaard" w:date="2011-11-02T12:59:00Z">
                  <w:rPr>
                    <w:rFonts w:ascii="Arial" w:hAnsi="Arial"/>
                    <w:sz w:val="18"/>
                    <w:lang w:val="en-US"/>
                  </w:rPr>
                </w:rPrChange>
              </w:rPr>
              <w:t>base: decimal</w:t>
            </w:r>
          </w:p>
          <w:p w14:paraId="6F56AA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Martin Midtgaard" w:date="2011-11-02T12:59:00Z">
                  <w:rPr>
                    <w:rFonts w:ascii="Arial" w:hAnsi="Arial"/>
                    <w:sz w:val="18"/>
                    <w:lang w:val="en-US"/>
                  </w:rPr>
                </w:rPrChange>
              </w:rPr>
            </w:pPr>
            <w:r>
              <w:rPr>
                <w:rFonts w:ascii="Arial" w:hAnsi="Arial"/>
                <w:sz w:val="18"/>
                <w:rPrChange w:id="146" w:author="Martin Midtgaard" w:date="2011-11-02T12:59:00Z">
                  <w:rPr>
                    <w:rFonts w:ascii="Arial" w:hAnsi="Arial"/>
                    <w:sz w:val="18"/>
                    <w:lang w:val="en-US"/>
                  </w:rPr>
                </w:rPrChange>
              </w:rPr>
              <w:t>totalDigits: 13</w:t>
            </w:r>
          </w:p>
          <w:p w14:paraId="6AC602B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9642D6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3F3B97" w14:paraId="08970D8C" w14:textId="77777777" w:rsidTr="003F3B97">
        <w:tc>
          <w:tcPr>
            <w:tcW w:w="3402" w:type="dxa"/>
          </w:tcPr>
          <w:p w14:paraId="302733D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6AFB85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Martin Midtgaard" w:date="2011-11-02T12:59:00Z">
                  <w:rPr>
                    <w:rFonts w:ascii="Arial" w:hAnsi="Arial"/>
                    <w:sz w:val="18"/>
                    <w:lang w:val="en-US"/>
                  </w:rPr>
                </w:rPrChange>
              </w:rPr>
            </w:pPr>
            <w:r>
              <w:rPr>
                <w:rFonts w:ascii="Arial" w:hAnsi="Arial"/>
                <w:sz w:val="18"/>
                <w:rPrChange w:id="148" w:author="Martin Midtgaard" w:date="2011-11-02T12:59:00Z">
                  <w:rPr>
                    <w:rFonts w:ascii="Arial" w:hAnsi="Arial"/>
                    <w:sz w:val="18"/>
                    <w:lang w:val="en-US"/>
                  </w:rPr>
                </w:rPrChange>
              </w:rPr>
              <w:t xml:space="preserve">Domain: </w:t>
            </w:r>
          </w:p>
          <w:p w14:paraId="4E49287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Martin Midtgaard" w:date="2011-11-02T12:59:00Z">
                  <w:rPr>
                    <w:rFonts w:ascii="Arial" w:hAnsi="Arial"/>
                    <w:sz w:val="18"/>
                    <w:lang w:val="en-US"/>
                  </w:rPr>
                </w:rPrChange>
              </w:rPr>
            </w:pPr>
            <w:r>
              <w:rPr>
                <w:rFonts w:ascii="Arial" w:hAnsi="Arial"/>
                <w:sz w:val="18"/>
                <w:rPrChange w:id="150" w:author="Martin Midtgaard" w:date="2011-11-02T12:59:00Z">
                  <w:rPr>
                    <w:rFonts w:ascii="Arial" w:hAnsi="Arial"/>
                    <w:sz w:val="18"/>
                    <w:lang w:val="en-US"/>
                  </w:rPr>
                </w:rPrChange>
              </w:rPr>
              <w:t>ID18</w:t>
            </w:r>
          </w:p>
          <w:p w14:paraId="67A26E5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1" w:author="Martin Midtgaard" w:date="2011-11-02T12:59:00Z">
                  <w:rPr>
                    <w:rFonts w:ascii="Arial" w:hAnsi="Arial"/>
                    <w:sz w:val="18"/>
                    <w:lang w:val="en-US"/>
                  </w:rPr>
                </w:rPrChange>
              </w:rPr>
            </w:pPr>
            <w:r>
              <w:rPr>
                <w:rFonts w:ascii="Arial" w:hAnsi="Arial"/>
                <w:sz w:val="18"/>
                <w:rPrChange w:id="152" w:author="Martin Midtgaard" w:date="2011-11-02T12:59:00Z">
                  <w:rPr>
                    <w:rFonts w:ascii="Arial" w:hAnsi="Arial"/>
                    <w:sz w:val="18"/>
                    <w:lang w:val="en-US"/>
                  </w:rPr>
                </w:rPrChange>
              </w:rPr>
              <w:t>base: integer</w:t>
            </w:r>
          </w:p>
          <w:p w14:paraId="5D70DFC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3" w:author="Martin Midtgaard" w:date="2011-11-02T12:59:00Z">
                  <w:rPr>
                    <w:rFonts w:ascii="Arial" w:hAnsi="Arial"/>
                    <w:sz w:val="18"/>
                    <w:lang w:val="en-US"/>
                  </w:rPr>
                </w:rPrChange>
              </w:rPr>
            </w:pPr>
            <w:r>
              <w:rPr>
                <w:rFonts w:ascii="Arial" w:hAnsi="Arial"/>
                <w:sz w:val="18"/>
                <w:rPrChange w:id="154" w:author="Martin Midtgaard" w:date="2011-11-02T12:59:00Z">
                  <w:rPr>
                    <w:rFonts w:ascii="Arial" w:hAnsi="Arial"/>
                    <w:sz w:val="18"/>
                    <w:lang w:val="en-US"/>
                  </w:rPr>
                </w:rPrChange>
              </w:rPr>
              <w:t>minInclusive: 1</w:t>
            </w:r>
          </w:p>
          <w:p w14:paraId="4E45575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53394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36D860B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260309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5D94FAF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376DC12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68E9EAB0" w14:textId="77777777" w:rsidTr="003F3B97">
        <w:tc>
          <w:tcPr>
            <w:tcW w:w="3402" w:type="dxa"/>
          </w:tcPr>
          <w:p w14:paraId="25EF5F5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6B288DC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5" w:author="Martin Midtgaard" w:date="2011-11-02T12:59:00Z">
                  <w:rPr>
                    <w:rFonts w:ascii="Arial" w:hAnsi="Arial"/>
                    <w:sz w:val="18"/>
                    <w:lang w:val="en-US"/>
                  </w:rPr>
                </w:rPrChange>
              </w:rPr>
            </w:pPr>
            <w:r>
              <w:rPr>
                <w:rFonts w:ascii="Arial" w:hAnsi="Arial"/>
                <w:sz w:val="18"/>
                <w:rPrChange w:id="156" w:author="Martin Midtgaard" w:date="2011-11-02T12:59:00Z">
                  <w:rPr>
                    <w:rFonts w:ascii="Arial" w:hAnsi="Arial"/>
                    <w:sz w:val="18"/>
                    <w:lang w:val="en-US"/>
                  </w:rPr>
                </w:rPrChange>
              </w:rPr>
              <w:t xml:space="preserve">Domain: </w:t>
            </w:r>
          </w:p>
          <w:p w14:paraId="0DD2EB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Martin Midtgaard" w:date="2011-11-02T12:59:00Z">
                  <w:rPr>
                    <w:rFonts w:ascii="Arial" w:hAnsi="Arial"/>
                    <w:sz w:val="18"/>
                    <w:lang w:val="en-US"/>
                  </w:rPr>
                </w:rPrChange>
              </w:rPr>
            </w:pPr>
            <w:r>
              <w:rPr>
                <w:rFonts w:ascii="Arial" w:hAnsi="Arial"/>
                <w:sz w:val="18"/>
                <w:rPrChange w:id="158" w:author="Martin Midtgaard" w:date="2011-11-02T12:59:00Z">
                  <w:rPr>
                    <w:rFonts w:ascii="Arial" w:hAnsi="Arial"/>
                    <w:sz w:val="18"/>
                    <w:lang w:val="en-US"/>
                  </w:rPr>
                </w:rPrChange>
              </w:rPr>
              <w:t>ID18</w:t>
            </w:r>
          </w:p>
          <w:p w14:paraId="6F91EA9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Martin Midtgaard" w:date="2011-11-02T12:59:00Z">
                  <w:rPr>
                    <w:rFonts w:ascii="Arial" w:hAnsi="Arial"/>
                    <w:sz w:val="18"/>
                    <w:lang w:val="en-US"/>
                  </w:rPr>
                </w:rPrChange>
              </w:rPr>
            </w:pPr>
            <w:r>
              <w:rPr>
                <w:rFonts w:ascii="Arial" w:hAnsi="Arial"/>
                <w:sz w:val="18"/>
                <w:rPrChange w:id="160" w:author="Martin Midtgaard" w:date="2011-11-02T12:59:00Z">
                  <w:rPr>
                    <w:rFonts w:ascii="Arial" w:hAnsi="Arial"/>
                    <w:sz w:val="18"/>
                    <w:lang w:val="en-US"/>
                  </w:rPr>
                </w:rPrChange>
              </w:rPr>
              <w:t>base: integer</w:t>
            </w:r>
          </w:p>
          <w:p w14:paraId="4BE141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Martin Midtgaard" w:date="2011-11-02T12:59:00Z">
                  <w:rPr>
                    <w:rFonts w:ascii="Arial" w:hAnsi="Arial"/>
                    <w:sz w:val="18"/>
                    <w:lang w:val="en-US"/>
                  </w:rPr>
                </w:rPrChange>
              </w:rPr>
            </w:pPr>
            <w:r>
              <w:rPr>
                <w:rFonts w:ascii="Arial" w:hAnsi="Arial"/>
                <w:sz w:val="18"/>
                <w:rPrChange w:id="162" w:author="Martin Midtgaard" w:date="2011-11-02T12:59:00Z">
                  <w:rPr>
                    <w:rFonts w:ascii="Arial" w:hAnsi="Arial"/>
                    <w:sz w:val="18"/>
                    <w:lang w:val="en-US"/>
                  </w:rPr>
                </w:rPrChange>
              </w:rPr>
              <w:t>minInclusive: 1</w:t>
            </w:r>
          </w:p>
          <w:p w14:paraId="1B97D0A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A2BAF1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3F3B97" w14:paraId="3EE96A7F" w14:textId="77777777" w:rsidTr="003F3B97">
        <w:tc>
          <w:tcPr>
            <w:tcW w:w="3402" w:type="dxa"/>
          </w:tcPr>
          <w:p w14:paraId="70DD452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73B262C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3" w:author="Martin Midtgaard" w:date="2011-11-02T12:59:00Z">
                  <w:rPr>
                    <w:rFonts w:ascii="Arial" w:hAnsi="Arial"/>
                    <w:sz w:val="18"/>
                    <w:lang w:val="en-US"/>
                  </w:rPr>
                </w:rPrChange>
              </w:rPr>
            </w:pPr>
            <w:r>
              <w:rPr>
                <w:rFonts w:ascii="Arial" w:hAnsi="Arial"/>
                <w:sz w:val="18"/>
                <w:rPrChange w:id="164" w:author="Martin Midtgaard" w:date="2011-11-02T12:59:00Z">
                  <w:rPr>
                    <w:rFonts w:ascii="Arial" w:hAnsi="Arial"/>
                    <w:sz w:val="18"/>
                    <w:lang w:val="en-US"/>
                  </w:rPr>
                </w:rPrChange>
              </w:rPr>
              <w:t xml:space="preserve">Domain: </w:t>
            </w:r>
          </w:p>
          <w:p w14:paraId="1D851B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5" w:author="Martin Midtgaard" w:date="2011-11-02T12:59:00Z">
                  <w:rPr>
                    <w:rFonts w:ascii="Arial" w:hAnsi="Arial"/>
                    <w:sz w:val="18"/>
                    <w:lang w:val="en-US"/>
                  </w:rPr>
                </w:rPrChange>
              </w:rPr>
            </w:pPr>
            <w:r>
              <w:rPr>
                <w:rFonts w:ascii="Arial" w:hAnsi="Arial"/>
                <w:sz w:val="18"/>
                <w:rPrChange w:id="166" w:author="Martin Midtgaard" w:date="2011-11-02T12:59:00Z">
                  <w:rPr>
                    <w:rFonts w:ascii="Arial" w:hAnsi="Arial"/>
                    <w:sz w:val="18"/>
                    <w:lang w:val="en-US"/>
                  </w:rPr>
                </w:rPrChange>
              </w:rPr>
              <w:t>DMIFordringArt</w:t>
            </w:r>
          </w:p>
          <w:p w14:paraId="167DE7C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7" w:author="Martin Midtgaard" w:date="2011-11-02T12:59:00Z">
                  <w:rPr>
                    <w:rFonts w:ascii="Arial" w:hAnsi="Arial"/>
                    <w:sz w:val="18"/>
                    <w:lang w:val="en-US"/>
                  </w:rPr>
                </w:rPrChange>
              </w:rPr>
            </w:pPr>
            <w:r>
              <w:rPr>
                <w:rFonts w:ascii="Arial" w:hAnsi="Arial"/>
                <w:sz w:val="18"/>
                <w:rPrChange w:id="168" w:author="Martin Midtgaard" w:date="2011-11-02T12:59:00Z">
                  <w:rPr>
                    <w:rFonts w:ascii="Arial" w:hAnsi="Arial"/>
                    <w:sz w:val="18"/>
                    <w:lang w:val="en-US"/>
                  </w:rPr>
                </w:rPrChange>
              </w:rPr>
              <w:t>base: string</w:t>
            </w:r>
          </w:p>
          <w:p w14:paraId="7731A00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9" w:author="Martin Midtgaard" w:date="2011-11-02T12:59:00Z">
                  <w:rPr>
                    <w:rFonts w:ascii="Arial" w:hAnsi="Arial"/>
                    <w:sz w:val="18"/>
                    <w:lang w:val="en-US"/>
                  </w:rPr>
                </w:rPrChange>
              </w:rPr>
            </w:pPr>
            <w:r>
              <w:rPr>
                <w:rFonts w:ascii="Arial" w:hAnsi="Arial"/>
                <w:sz w:val="18"/>
                <w:rPrChange w:id="170" w:author="Martin Midtgaard" w:date="2011-11-02T12:59:00Z">
                  <w:rPr>
                    <w:rFonts w:ascii="Arial" w:hAnsi="Arial"/>
                    <w:sz w:val="18"/>
                    <w:lang w:val="en-US"/>
                  </w:rPr>
                </w:rPrChange>
              </w:rPr>
              <w:t>maxLength: 4</w:t>
            </w:r>
          </w:p>
          <w:p w14:paraId="45D5D5A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377189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14:paraId="19B9E7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9E64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14:paraId="273341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66945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E54B5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32D512E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334309C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2DDAD35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3F3B97" w14:paraId="3F37627D" w14:textId="77777777" w:rsidTr="003F3B97">
        <w:tc>
          <w:tcPr>
            <w:tcW w:w="3402" w:type="dxa"/>
          </w:tcPr>
          <w:p w14:paraId="1BA75A1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7E37D08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1" w:author="Martin Midtgaard" w:date="2011-11-02T12:59:00Z">
                  <w:rPr>
                    <w:rFonts w:ascii="Arial" w:hAnsi="Arial"/>
                    <w:sz w:val="18"/>
                    <w:lang w:val="en-US"/>
                  </w:rPr>
                </w:rPrChange>
              </w:rPr>
            </w:pPr>
            <w:r>
              <w:rPr>
                <w:rFonts w:ascii="Arial" w:hAnsi="Arial"/>
                <w:sz w:val="18"/>
                <w:rPrChange w:id="172" w:author="Martin Midtgaard" w:date="2011-11-02T12:59:00Z">
                  <w:rPr>
                    <w:rFonts w:ascii="Arial" w:hAnsi="Arial"/>
                    <w:sz w:val="18"/>
                    <w:lang w:val="en-US"/>
                  </w:rPr>
                </w:rPrChange>
              </w:rPr>
              <w:t xml:space="preserve">Domain: </w:t>
            </w:r>
          </w:p>
          <w:p w14:paraId="3E49049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3" w:author="Martin Midtgaard" w:date="2011-11-02T12:59:00Z">
                  <w:rPr>
                    <w:rFonts w:ascii="Arial" w:hAnsi="Arial"/>
                    <w:sz w:val="18"/>
                    <w:lang w:val="en-US"/>
                  </w:rPr>
                </w:rPrChange>
              </w:rPr>
            </w:pPr>
            <w:r>
              <w:rPr>
                <w:rFonts w:ascii="Arial" w:hAnsi="Arial"/>
                <w:sz w:val="18"/>
                <w:rPrChange w:id="174" w:author="Martin Midtgaard" w:date="2011-11-02T12:59:00Z">
                  <w:rPr>
                    <w:rFonts w:ascii="Arial" w:hAnsi="Arial"/>
                    <w:sz w:val="18"/>
                    <w:lang w:val="en-US"/>
                  </w:rPr>
                </w:rPrChange>
              </w:rPr>
              <w:t>TekstKort</w:t>
            </w:r>
          </w:p>
          <w:p w14:paraId="124224C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5" w:author="Martin Midtgaard" w:date="2011-11-02T12:59:00Z">
                  <w:rPr>
                    <w:rFonts w:ascii="Arial" w:hAnsi="Arial"/>
                    <w:sz w:val="18"/>
                    <w:lang w:val="en-US"/>
                  </w:rPr>
                </w:rPrChange>
              </w:rPr>
            </w:pPr>
            <w:r>
              <w:rPr>
                <w:rFonts w:ascii="Arial" w:hAnsi="Arial"/>
                <w:sz w:val="18"/>
                <w:rPrChange w:id="176" w:author="Martin Midtgaard" w:date="2011-11-02T12:59:00Z">
                  <w:rPr>
                    <w:rFonts w:ascii="Arial" w:hAnsi="Arial"/>
                    <w:sz w:val="18"/>
                    <w:lang w:val="en-US"/>
                  </w:rPr>
                </w:rPrChange>
              </w:rPr>
              <w:t>base: string</w:t>
            </w:r>
          </w:p>
          <w:p w14:paraId="0E8A56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7" w:author="Martin Midtgaard" w:date="2011-11-02T12:59:00Z">
                  <w:rPr>
                    <w:rFonts w:ascii="Arial" w:hAnsi="Arial"/>
                    <w:sz w:val="18"/>
                    <w:lang w:val="en-US"/>
                  </w:rPr>
                </w:rPrChange>
              </w:rPr>
            </w:pPr>
            <w:r>
              <w:rPr>
                <w:rFonts w:ascii="Arial" w:hAnsi="Arial"/>
                <w:sz w:val="18"/>
                <w:rPrChange w:id="178" w:author="Martin Midtgaard" w:date="2011-11-02T12:59:00Z">
                  <w:rPr>
                    <w:rFonts w:ascii="Arial" w:hAnsi="Arial"/>
                    <w:sz w:val="18"/>
                    <w:lang w:val="en-US"/>
                  </w:rPr>
                </w:rPrChange>
              </w:rPr>
              <w:t>minLength: 0</w:t>
            </w:r>
          </w:p>
          <w:p w14:paraId="6C3705B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5E227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011346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4F155A3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0133E72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3A858634" w14:textId="77777777" w:rsidTr="003F3B97">
        <w:tc>
          <w:tcPr>
            <w:tcW w:w="3402" w:type="dxa"/>
          </w:tcPr>
          <w:p w14:paraId="4ACA2C6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49164C4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9" w:author="Martin Midtgaard" w:date="2011-11-02T12:59:00Z">
                  <w:rPr>
                    <w:rFonts w:ascii="Arial" w:hAnsi="Arial"/>
                    <w:sz w:val="18"/>
                    <w:lang w:val="en-US"/>
                  </w:rPr>
                </w:rPrChange>
              </w:rPr>
            </w:pPr>
            <w:r>
              <w:rPr>
                <w:rFonts w:ascii="Arial" w:hAnsi="Arial"/>
                <w:sz w:val="18"/>
                <w:rPrChange w:id="180" w:author="Martin Midtgaard" w:date="2011-11-02T12:59:00Z">
                  <w:rPr>
                    <w:rFonts w:ascii="Arial" w:hAnsi="Arial"/>
                    <w:sz w:val="18"/>
                    <w:lang w:val="en-US"/>
                  </w:rPr>
                </w:rPrChange>
              </w:rPr>
              <w:t xml:space="preserve">Domain: </w:t>
            </w:r>
          </w:p>
          <w:p w14:paraId="7779FA7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1" w:author="Martin Midtgaard" w:date="2011-11-02T12:59:00Z">
                  <w:rPr>
                    <w:rFonts w:ascii="Arial" w:hAnsi="Arial"/>
                    <w:sz w:val="18"/>
                    <w:lang w:val="en-US"/>
                  </w:rPr>
                </w:rPrChange>
              </w:rPr>
            </w:pPr>
            <w:r>
              <w:rPr>
                <w:rFonts w:ascii="Arial" w:hAnsi="Arial"/>
                <w:sz w:val="18"/>
                <w:rPrChange w:id="182" w:author="Martin Midtgaard" w:date="2011-11-02T12:59:00Z">
                  <w:rPr>
                    <w:rFonts w:ascii="Arial" w:hAnsi="Arial"/>
                    <w:sz w:val="18"/>
                    <w:lang w:val="en-US"/>
                  </w:rPr>
                </w:rPrChange>
              </w:rPr>
              <w:t>Tekst36</w:t>
            </w:r>
          </w:p>
          <w:p w14:paraId="1D8B89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3" w:author="Martin Midtgaard" w:date="2011-11-02T12:59:00Z">
                  <w:rPr>
                    <w:rFonts w:ascii="Arial" w:hAnsi="Arial"/>
                    <w:sz w:val="18"/>
                    <w:lang w:val="en-US"/>
                  </w:rPr>
                </w:rPrChange>
              </w:rPr>
            </w:pPr>
            <w:r>
              <w:rPr>
                <w:rFonts w:ascii="Arial" w:hAnsi="Arial"/>
                <w:sz w:val="18"/>
                <w:rPrChange w:id="184" w:author="Martin Midtgaard" w:date="2011-11-02T12:59:00Z">
                  <w:rPr>
                    <w:rFonts w:ascii="Arial" w:hAnsi="Arial"/>
                    <w:sz w:val="18"/>
                    <w:lang w:val="en-US"/>
                  </w:rPr>
                </w:rPrChange>
              </w:rPr>
              <w:t>base: string</w:t>
            </w:r>
          </w:p>
          <w:p w14:paraId="0D23990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5" w:author="Martin Midtgaard" w:date="2011-11-02T12:59:00Z">
                  <w:rPr>
                    <w:rFonts w:ascii="Arial" w:hAnsi="Arial"/>
                    <w:sz w:val="18"/>
                    <w:lang w:val="en-US"/>
                  </w:rPr>
                </w:rPrChange>
              </w:rPr>
            </w:pPr>
            <w:r>
              <w:rPr>
                <w:rFonts w:ascii="Arial" w:hAnsi="Arial"/>
                <w:sz w:val="18"/>
                <w:rPrChange w:id="186" w:author="Martin Midtgaard" w:date="2011-11-02T12:59:00Z">
                  <w:rPr>
                    <w:rFonts w:ascii="Arial" w:hAnsi="Arial"/>
                    <w:sz w:val="18"/>
                    <w:lang w:val="en-US"/>
                  </w:rPr>
                </w:rPrChange>
              </w:rPr>
              <w:t>maxLength: 36</w:t>
            </w:r>
          </w:p>
        </w:tc>
        <w:tc>
          <w:tcPr>
            <w:tcW w:w="4671" w:type="dxa"/>
          </w:tcPr>
          <w:p w14:paraId="29B25C2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3F3B97" w14:paraId="79D6A9B9" w14:textId="77777777" w:rsidTr="003F3B97">
        <w:tc>
          <w:tcPr>
            <w:tcW w:w="3402" w:type="dxa"/>
          </w:tcPr>
          <w:p w14:paraId="2F7A4A6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14:paraId="01858F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F0A6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5A3D2AB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79DBFD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3F3B97" w14:paraId="02D2A835" w14:textId="77777777" w:rsidTr="003F3B97">
        <w:tc>
          <w:tcPr>
            <w:tcW w:w="3402" w:type="dxa"/>
          </w:tcPr>
          <w:p w14:paraId="3B3A04A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3BD0A06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A587C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2577FC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1CE4AB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721427C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0A465E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B75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Opkrævningsmyndigheden: Vil være den dato, hvor en angivelse kan indgå i kontoens saldo, hvis virksomheden betaler fordringen (f.eks. skatten/afgiften) før SRB.</w:t>
            </w:r>
          </w:p>
          <w:p w14:paraId="0EFC5EE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2476F0DD" w14:textId="77777777" w:rsidTr="003F3B97">
        <w:tc>
          <w:tcPr>
            <w:tcW w:w="3402" w:type="dxa"/>
          </w:tcPr>
          <w:p w14:paraId="668BA14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14:paraId="15B6876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7" w:author="Martin Midtgaard" w:date="2011-11-02T12:59:00Z">
                  <w:rPr>
                    <w:rFonts w:ascii="Arial" w:hAnsi="Arial"/>
                    <w:sz w:val="18"/>
                    <w:lang w:val="en-US"/>
                  </w:rPr>
                </w:rPrChange>
              </w:rPr>
            </w:pPr>
            <w:r>
              <w:rPr>
                <w:rFonts w:ascii="Arial" w:hAnsi="Arial"/>
                <w:sz w:val="18"/>
                <w:rPrChange w:id="188" w:author="Martin Midtgaard" w:date="2011-11-02T12:59:00Z">
                  <w:rPr>
                    <w:rFonts w:ascii="Arial" w:hAnsi="Arial"/>
                    <w:sz w:val="18"/>
                    <w:lang w:val="en-US"/>
                  </w:rPr>
                </w:rPrChange>
              </w:rPr>
              <w:t xml:space="preserve">Domain: </w:t>
            </w:r>
          </w:p>
          <w:p w14:paraId="1675086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9" w:author="Martin Midtgaard" w:date="2011-11-02T12:59:00Z">
                  <w:rPr>
                    <w:rFonts w:ascii="Arial" w:hAnsi="Arial"/>
                    <w:sz w:val="18"/>
                    <w:lang w:val="en-US"/>
                  </w:rPr>
                </w:rPrChange>
              </w:rPr>
            </w:pPr>
            <w:r>
              <w:rPr>
                <w:rFonts w:ascii="Arial" w:hAnsi="Arial"/>
                <w:sz w:val="18"/>
                <w:rPrChange w:id="190" w:author="Martin Midtgaard" w:date="2011-11-02T12:59:00Z">
                  <w:rPr>
                    <w:rFonts w:ascii="Arial" w:hAnsi="Arial"/>
                    <w:sz w:val="18"/>
                    <w:lang w:val="en-US"/>
                  </w:rPr>
                </w:rPrChange>
              </w:rPr>
              <w:t>ID18</w:t>
            </w:r>
          </w:p>
          <w:p w14:paraId="22D13C8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1" w:author="Martin Midtgaard" w:date="2011-11-02T12:59:00Z">
                  <w:rPr>
                    <w:rFonts w:ascii="Arial" w:hAnsi="Arial"/>
                    <w:sz w:val="18"/>
                    <w:lang w:val="en-US"/>
                  </w:rPr>
                </w:rPrChange>
              </w:rPr>
            </w:pPr>
            <w:r>
              <w:rPr>
                <w:rFonts w:ascii="Arial" w:hAnsi="Arial"/>
                <w:sz w:val="18"/>
                <w:rPrChange w:id="192" w:author="Martin Midtgaard" w:date="2011-11-02T12:59:00Z">
                  <w:rPr>
                    <w:rFonts w:ascii="Arial" w:hAnsi="Arial"/>
                    <w:sz w:val="18"/>
                    <w:lang w:val="en-US"/>
                  </w:rPr>
                </w:rPrChange>
              </w:rPr>
              <w:t>base: integer</w:t>
            </w:r>
          </w:p>
          <w:p w14:paraId="500BD5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3" w:author="Martin Midtgaard" w:date="2011-11-02T12:59:00Z">
                  <w:rPr>
                    <w:rFonts w:ascii="Arial" w:hAnsi="Arial"/>
                    <w:sz w:val="18"/>
                    <w:lang w:val="en-US"/>
                  </w:rPr>
                </w:rPrChange>
              </w:rPr>
            </w:pPr>
            <w:r>
              <w:rPr>
                <w:rFonts w:ascii="Arial" w:hAnsi="Arial"/>
                <w:sz w:val="18"/>
                <w:rPrChange w:id="194" w:author="Martin Midtgaard" w:date="2011-11-02T12:59:00Z">
                  <w:rPr>
                    <w:rFonts w:ascii="Arial" w:hAnsi="Arial"/>
                    <w:sz w:val="18"/>
                    <w:lang w:val="en-US"/>
                  </w:rPr>
                </w:rPrChange>
              </w:rPr>
              <w:t>minInclusive: 1</w:t>
            </w:r>
          </w:p>
          <w:p w14:paraId="710463B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071452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3F3B97" w14:paraId="144763D6" w14:textId="77777777" w:rsidTr="003F3B97">
        <w:tc>
          <w:tcPr>
            <w:tcW w:w="3402" w:type="dxa"/>
          </w:tcPr>
          <w:p w14:paraId="0203264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4DDF48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5" w:author="Martin Midtgaard" w:date="2011-11-02T12:59:00Z">
                  <w:rPr>
                    <w:rFonts w:ascii="Arial" w:hAnsi="Arial"/>
                    <w:sz w:val="18"/>
                    <w:lang w:val="en-US"/>
                  </w:rPr>
                </w:rPrChange>
              </w:rPr>
            </w:pPr>
            <w:r>
              <w:rPr>
                <w:rFonts w:ascii="Arial" w:hAnsi="Arial"/>
                <w:sz w:val="18"/>
                <w:rPrChange w:id="196" w:author="Martin Midtgaard" w:date="2011-11-02T12:59:00Z">
                  <w:rPr>
                    <w:rFonts w:ascii="Arial" w:hAnsi="Arial"/>
                    <w:sz w:val="18"/>
                    <w:lang w:val="en-US"/>
                  </w:rPr>
                </w:rPrChange>
              </w:rPr>
              <w:t xml:space="preserve">Domain: </w:t>
            </w:r>
          </w:p>
          <w:p w14:paraId="09EE56B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7" w:author="Martin Midtgaard" w:date="2011-11-02T12:59:00Z">
                  <w:rPr>
                    <w:rFonts w:ascii="Arial" w:hAnsi="Arial"/>
                    <w:sz w:val="18"/>
                    <w:lang w:val="en-US"/>
                  </w:rPr>
                </w:rPrChange>
              </w:rPr>
            </w:pPr>
            <w:r>
              <w:rPr>
                <w:rFonts w:ascii="Arial" w:hAnsi="Arial"/>
                <w:sz w:val="18"/>
                <w:rPrChange w:id="198" w:author="Martin Midtgaard" w:date="2011-11-02T12:59:00Z">
                  <w:rPr>
                    <w:rFonts w:ascii="Arial" w:hAnsi="Arial"/>
                    <w:sz w:val="18"/>
                    <w:lang w:val="en-US"/>
                  </w:rPr>
                </w:rPrChange>
              </w:rPr>
              <w:t>DatoTid</w:t>
            </w:r>
          </w:p>
          <w:p w14:paraId="1782462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9" w:author="Martin Midtgaard" w:date="2011-11-02T12:59:00Z">
                  <w:rPr>
                    <w:rFonts w:ascii="Arial" w:hAnsi="Arial"/>
                    <w:sz w:val="18"/>
                    <w:lang w:val="en-US"/>
                  </w:rPr>
                </w:rPrChange>
              </w:rPr>
            </w:pPr>
            <w:r>
              <w:rPr>
                <w:rFonts w:ascii="Arial" w:hAnsi="Arial"/>
                <w:sz w:val="18"/>
                <w:rPrChange w:id="200" w:author="Martin Midtgaard" w:date="2011-11-02T12:59:00Z">
                  <w:rPr>
                    <w:rFonts w:ascii="Arial" w:hAnsi="Arial"/>
                    <w:sz w:val="18"/>
                    <w:lang w:val="en-US"/>
                  </w:rPr>
                </w:rPrChange>
              </w:rPr>
              <w:t>base: dateTime</w:t>
            </w:r>
          </w:p>
          <w:p w14:paraId="7BCA60E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1" w:author="Martin Midtgaard" w:date="2011-11-02T12:59:00Z">
                  <w:rPr>
                    <w:rFonts w:ascii="Arial" w:hAnsi="Arial"/>
                    <w:sz w:val="18"/>
                    <w:lang w:val="en-US"/>
                  </w:rPr>
                </w:rPrChange>
              </w:rPr>
            </w:pPr>
            <w:r>
              <w:rPr>
                <w:rFonts w:ascii="Arial" w:hAnsi="Arial"/>
                <w:sz w:val="18"/>
                <w:rPrChange w:id="202" w:author="Martin Midtgaard" w:date="2011-11-02T12:59:00Z">
                  <w:rPr>
                    <w:rFonts w:ascii="Arial" w:hAnsi="Arial"/>
                    <w:sz w:val="18"/>
                    <w:lang w:val="en-US"/>
                  </w:rPr>
                </w:rPrChange>
              </w:rPr>
              <w:t>whiteSpace: collapse</w:t>
            </w:r>
          </w:p>
        </w:tc>
        <w:tc>
          <w:tcPr>
            <w:tcW w:w="4671" w:type="dxa"/>
          </w:tcPr>
          <w:p w14:paraId="1DF40E6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36D95DC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4BEEBB3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2091CBE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57E2B2F2" w14:textId="77777777" w:rsidTr="003F3B97">
        <w:tc>
          <w:tcPr>
            <w:tcW w:w="3402" w:type="dxa"/>
          </w:tcPr>
          <w:p w14:paraId="11CDCE3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1F6C62F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1DF29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43F0D95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9CF68F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74FB0E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5E640EC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9803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45CFB2F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298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005E677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40B4C2F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71A812B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6734D8A2" w14:textId="77777777" w:rsidTr="003F3B97">
        <w:tc>
          <w:tcPr>
            <w:tcW w:w="3402" w:type="dxa"/>
          </w:tcPr>
          <w:p w14:paraId="2EF7DE3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761561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5CF7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293E74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1C4CD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5BBC708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3F3B97" w14:paraId="100A4767" w14:textId="77777777" w:rsidTr="003F3B97">
        <w:tc>
          <w:tcPr>
            <w:tcW w:w="3402" w:type="dxa"/>
          </w:tcPr>
          <w:p w14:paraId="71679B8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2EC6CB0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68D4B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FB466C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6D7263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66E23B5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3F3B97" w14:paraId="3FD3D1B2" w14:textId="77777777" w:rsidTr="003F3B97">
        <w:tc>
          <w:tcPr>
            <w:tcW w:w="3402" w:type="dxa"/>
          </w:tcPr>
          <w:p w14:paraId="7561FE0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4B5A400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3" w:author="Martin Midtgaard" w:date="2011-11-02T12:59:00Z">
                  <w:rPr>
                    <w:rFonts w:ascii="Arial" w:hAnsi="Arial"/>
                    <w:sz w:val="18"/>
                    <w:lang w:val="en-US"/>
                  </w:rPr>
                </w:rPrChange>
              </w:rPr>
            </w:pPr>
            <w:r>
              <w:rPr>
                <w:rFonts w:ascii="Arial" w:hAnsi="Arial"/>
                <w:sz w:val="18"/>
                <w:rPrChange w:id="204" w:author="Martin Midtgaard" w:date="2011-11-02T12:59:00Z">
                  <w:rPr>
                    <w:rFonts w:ascii="Arial" w:hAnsi="Arial"/>
                    <w:sz w:val="18"/>
                    <w:lang w:val="en-US"/>
                  </w:rPr>
                </w:rPrChange>
              </w:rPr>
              <w:t xml:space="preserve">Domain: </w:t>
            </w:r>
          </w:p>
          <w:p w14:paraId="6058553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5" w:author="Martin Midtgaard" w:date="2011-11-02T12:59:00Z">
                  <w:rPr>
                    <w:rFonts w:ascii="Arial" w:hAnsi="Arial"/>
                    <w:sz w:val="18"/>
                    <w:lang w:val="en-US"/>
                  </w:rPr>
                </w:rPrChange>
              </w:rPr>
            </w:pPr>
            <w:r>
              <w:rPr>
                <w:rFonts w:ascii="Arial" w:hAnsi="Arial"/>
                <w:sz w:val="18"/>
                <w:rPrChange w:id="206" w:author="Martin Midtgaard" w:date="2011-11-02T12:59:00Z">
                  <w:rPr>
                    <w:rFonts w:ascii="Arial" w:hAnsi="Arial"/>
                    <w:sz w:val="18"/>
                    <w:lang w:val="en-US"/>
                  </w:rPr>
                </w:rPrChange>
              </w:rPr>
              <w:t>Tekst30</w:t>
            </w:r>
          </w:p>
          <w:p w14:paraId="37CB04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7" w:author="Martin Midtgaard" w:date="2011-11-02T12:59:00Z">
                  <w:rPr>
                    <w:rFonts w:ascii="Arial" w:hAnsi="Arial"/>
                    <w:sz w:val="18"/>
                    <w:lang w:val="en-US"/>
                  </w:rPr>
                </w:rPrChange>
              </w:rPr>
            </w:pPr>
            <w:r>
              <w:rPr>
                <w:rFonts w:ascii="Arial" w:hAnsi="Arial"/>
                <w:sz w:val="18"/>
                <w:rPrChange w:id="208" w:author="Martin Midtgaard" w:date="2011-11-02T12:59:00Z">
                  <w:rPr>
                    <w:rFonts w:ascii="Arial" w:hAnsi="Arial"/>
                    <w:sz w:val="18"/>
                    <w:lang w:val="en-US"/>
                  </w:rPr>
                </w:rPrChange>
              </w:rPr>
              <w:t>base: string</w:t>
            </w:r>
          </w:p>
          <w:p w14:paraId="0279F3E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9" w:author="Martin Midtgaard" w:date="2011-11-02T12:59:00Z">
                  <w:rPr>
                    <w:rFonts w:ascii="Arial" w:hAnsi="Arial"/>
                    <w:sz w:val="18"/>
                    <w:lang w:val="en-US"/>
                  </w:rPr>
                </w:rPrChange>
              </w:rPr>
            </w:pPr>
            <w:r>
              <w:rPr>
                <w:rFonts w:ascii="Arial" w:hAnsi="Arial"/>
                <w:sz w:val="18"/>
                <w:rPrChange w:id="210" w:author="Martin Midtgaard" w:date="2011-11-02T12:59:00Z">
                  <w:rPr>
                    <w:rFonts w:ascii="Arial" w:hAnsi="Arial"/>
                    <w:sz w:val="18"/>
                    <w:lang w:val="en-US"/>
                  </w:rPr>
                </w:rPrChange>
              </w:rPr>
              <w:t>maxLength: 30</w:t>
            </w:r>
          </w:p>
        </w:tc>
        <w:tc>
          <w:tcPr>
            <w:tcW w:w="4671" w:type="dxa"/>
          </w:tcPr>
          <w:p w14:paraId="1B8DDF1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2CB48C3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72F09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4583D0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6CDFD90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629711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587902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355E9E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09E5615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26EFF10C" w14:textId="77777777" w:rsidTr="003F3B97">
        <w:tc>
          <w:tcPr>
            <w:tcW w:w="3402" w:type="dxa"/>
          </w:tcPr>
          <w:p w14:paraId="3C206F0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434F75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53A8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67C78F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3907E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3F3B97" w14:paraId="519E9C82" w14:textId="77777777" w:rsidTr="003F3B97">
        <w:tc>
          <w:tcPr>
            <w:tcW w:w="3402" w:type="dxa"/>
          </w:tcPr>
          <w:p w14:paraId="5DFF169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1E11FCF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234BD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C21D12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86168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7BEB7FE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1495CB2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7C5FFB66" w14:textId="77777777" w:rsidTr="003F3B97">
        <w:tc>
          <w:tcPr>
            <w:tcW w:w="3402" w:type="dxa"/>
          </w:tcPr>
          <w:p w14:paraId="4CE71A2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14:paraId="58E3AF8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D181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4D657CD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973D93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3F3B97" w14:paraId="29EAC993" w14:textId="77777777" w:rsidTr="003F3B97">
        <w:tc>
          <w:tcPr>
            <w:tcW w:w="3402" w:type="dxa"/>
          </w:tcPr>
          <w:p w14:paraId="093C66A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6D3ACC0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1" w:author="Martin Midtgaard" w:date="2011-11-02T12:59:00Z">
                  <w:rPr>
                    <w:rFonts w:ascii="Arial" w:hAnsi="Arial"/>
                    <w:sz w:val="18"/>
                    <w:lang w:val="en-US"/>
                  </w:rPr>
                </w:rPrChange>
              </w:rPr>
            </w:pPr>
            <w:r>
              <w:rPr>
                <w:rFonts w:ascii="Arial" w:hAnsi="Arial"/>
                <w:sz w:val="18"/>
                <w:rPrChange w:id="212" w:author="Martin Midtgaard" w:date="2011-11-02T12:59:00Z">
                  <w:rPr>
                    <w:rFonts w:ascii="Arial" w:hAnsi="Arial"/>
                    <w:sz w:val="18"/>
                    <w:lang w:val="en-US"/>
                  </w:rPr>
                </w:rPrChange>
              </w:rPr>
              <w:t xml:space="preserve">Domain: </w:t>
            </w:r>
          </w:p>
          <w:p w14:paraId="03B27E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3" w:author="Martin Midtgaard" w:date="2011-11-02T12:59:00Z">
                  <w:rPr>
                    <w:rFonts w:ascii="Arial" w:hAnsi="Arial"/>
                    <w:sz w:val="18"/>
                    <w:lang w:val="en-US"/>
                  </w:rPr>
                </w:rPrChange>
              </w:rPr>
            </w:pPr>
            <w:r>
              <w:rPr>
                <w:rFonts w:ascii="Arial" w:hAnsi="Arial"/>
                <w:sz w:val="18"/>
                <w:rPrChange w:id="214" w:author="Martin Midtgaard" w:date="2011-11-02T12:59:00Z">
                  <w:rPr>
                    <w:rFonts w:ascii="Arial" w:hAnsi="Arial"/>
                    <w:sz w:val="18"/>
                    <w:lang w:val="en-US"/>
                  </w:rPr>
                </w:rPrChange>
              </w:rPr>
              <w:t>FordringKategori</w:t>
            </w:r>
          </w:p>
          <w:p w14:paraId="71A7853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5" w:author="Martin Midtgaard" w:date="2011-11-02T12:59:00Z">
                  <w:rPr>
                    <w:rFonts w:ascii="Arial" w:hAnsi="Arial"/>
                    <w:sz w:val="18"/>
                    <w:lang w:val="en-US"/>
                  </w:rPr>
                </w:rPrChange>
              </w:rPr>
            </w:pPr>
            <w:r>
              <w:rPr>
                <w:rFonts w:ascii="Arial" w:hAnsi="Arial"/>
                <w:sz w:val="18"/>
                <w:rPrChange w:id="216" w:author="Martin Midtgaard" w:date="2011-11-02T12:59:00Z">
                  <w:rPr>
                    <w:rFonts w:ascii="Arial" w:hAnsi="Arial"/>
                    <w:sz w:val="18"/>
                    <w:lang w:val="en-US"/>
                  </w:rPr>
                </w:rPrChange>
              </w:rPr>
              <w:t>base: string</w:t>
            </w:r>
          </w:p>
          <w:p w14:paraId="42AF56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7" w:author="Martin Midtgaard" w:date="2011-11-02T12:59:00Z">
                  <w:rPr>
                    <w:rFonts w:ascii="Arial" w:hAnsi="Arial"/>
                    <w:sz w:val="18"/>
                    <w:lang w:val="en-US"/>
                  </w:rPr>
                </w:rPrChange>
              </w:rPr>
            </w:pPr>
            <w:r>
              <w:rPr>
                <w:rFonts w:ascii="Arial" w:hAnsi="Arial"/>
                <w:sz w:val="18"/>
                <w:rPrChange w:id="218" w:author="Martin Midtgaard" w:date="2011-11-02T12:59:00Z">
                  <w:rPr>
                    <w:rFonts w:ascii="Arial" w:hAnsi="Arial"/>
                    <w:sz w:val="18"/>
                    <w:lang w:val="en-US"/>
                  </w:rPr>
                </w:rPrChange>
              </w:rPr>
              <w:t>maxLength: 2</w:t>
            </w:r>
          </w:p>
          <w:p w14:paraId="5BA4571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9" w:author="Martin Midtgaard" w:date="2011-11-02T12:59:00Z">
                  <w:rPr>
                    <w:rFonts w:ascii="Arial" w:hAnsi="Arial"/>
                    <w:sz w:val="18"/>
                    <w:lang w:val="en-US"/>
                  </w:rPr>
                </w:rPrChange>
              </w:rPr>
            </w:pPr>
            <w:r>
              <w:rPr>
                <w:rFonts w:ascii="Arial" w:hAnsi="Arial"/>
                <w:sz w:val="18"/>
                <w:rPrChange w:id="220" w:author="Martin Midtgaard" w:date="2011-11-02T12:59:00Z">
                  <w:rPr>
                    <w:rFonts w:ascii="Arial" w:hAnsi="Arial"/>
                    <w:sz w:val="18"/>
                    <w:lang w:val="en-US"/>
                  </w:rPr>
                </w:rPrChange>
              </w:rPr>
              <w:t>enumeration: HF, IR, OG, OR, IG</w:t>
            </w:r>
          </w:p>
        </w:tc>
        <w:tc>
          <w:tcPr>
            <w:tcW w:w="4671" w:type="dxa"/>
          </w:tcPr>
          <w:p w14:paraId="4AAE02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109EABE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35237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B9D89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25A48F7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352095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IG: Inddrivelsesgebyr</w:t>
            </w:r>
          </w:p>
          <w:p w14:paraId="3E0DB43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2EC6C5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1A97337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9ED8A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7BC2E42C" w14:textId="77777777" w:rsidTr="003F3B97">
        <w:tc>
          <w:tcPr>
            <w:tcW w:w="3402" w:type="dxa"/>
          </w:tcPr>
          <w:p w14:paraId="2F43E1B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14:paraId="5A3831F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E1481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14:paraId="35985E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73BF2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4079F60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14:paraId="21DFDB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2AB1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9CB058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A0A4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09D0B7E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272BC5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553BFCA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79584D8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45E4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3F3B97" w14:paraId="055B8056" w14:textId="77777777" w:rsidTr="003F3B97">
        <w:tc>
          <w:tcPr>
            <w:tcW w:w="3402" w:type="dxa"/>
          </w:tcPr>
          <w:p w14:paraId="7EB8664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033829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9641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B52F86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0FFCA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3F3B97" w14:paraId="3172D01C" w14:textId="77777777" w:rsidTr="003F3B97">
        <w:tc>
          <w:tcPr>
            <w:tcW w:w="3402" w:type="dxa"/>
          </w:tcPr>
          <w:p w14:paraId="2257208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14:paraId="0387F19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4B6B0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155577C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E0184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 DOM, FRIVILLIGTFORLIG, SAGSFREMSTILLING, BIDRAGSRESOLUTION, BUDGET, OMPOSTERING, MODREGNING, ANDET</w:t>
            </w:r>
          </w:p>
        </w:tc>
        <w:tc>
          <w:tcPr>
            <w:tcW w:w="4671" w:type="dxa"/>
          </w:tcPr>
          <w:p w14:paraId="520F5A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14:paraId="3200147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1D4F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14:paraId="277CE5A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34EC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3F3B97" w14:paraId="2146BDCF" w14:textId="77777777" w:rsidTr="003F3B97">
        <w:tc>
          <w:tcPr>
            <w:tcW w:w="3402" w:type="dxa"/>
          </w:tcPr>
          <w:p w14:paraId="1CA6A08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14:paraId="3F68690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1" w:author="Martin Midtgaard" w:date="2011-11-02T12:59:00Z">
                  <w:rPr>
                    <w:rFonts w:ascii="Arial" w:hAnsi="Arial"/>
                    <w:sz w:val="18"/>
                    <w:lang w:val="en-US"/>
                  </w:rPr>
                </w:rPrChange>
              </w:rPr>
            </w:pPr>
            <w:r>
              <w:rPr>
                <w:rFonts w:ascii="Arial" w:hAnsi="Arial"/>
                <w:sz w:val="18"/>
                <w:rPrChange w:id="222" w:author="Martin Midtgaard" w:date="2011-11-02T12:59:00Z">
                  <w:rPr>
                    <w:rFonts w:ascii="Arial" w:hAnsi="Arial"/>
                    <w:sz w:val="18"/>
                    <w:lang w:val="en-US"/>
                  </w:rPr>
                </w:rPrChange>
              </w:rPr>
              <w:t xml:space="preserve">Domain: </w:t>
            </w:r>
          </w:p>
          <w:p w14:paraId="239113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3" w:author="Martin Midtgaard" w:date="2011-11-02T12:59:00Z">
                  <w:rPr>
                    <w:rFonts w:ascii="Arial" w:hAnsi="Arial"/>
                    <w:sz w:val="18"/>
                    <w:lang w:val="en-US"/>
                  </w:rPr>
                </w:rPrChange>
              </w:rPr>
            </w:pPr>
            <w:r>
              <w:rPr>
                <w:rFonts w:ascii="Arial" w:hAnsi="Arial"/>
                <w:sz w:val="18"/>
                <w:rPrChange w:id="224" w:author="Martin Midtgaard" w:date="2011-11-02T12:59:00Z">
                  <w:rPr>
                    <w:rFonts w:ascii="Arial" w:hAnsi="Arial"/>
                    <w:sz w:val="18"/>
                    <w:lang w:val="en-US"/>
                  </w:rPr>
                </w:rPrChange>
              </w:rPr>
              <w:t>Tekst36</w:t>
            </w:r>
          </w:p>
          <w:p w14:paraId="0FAC6BD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5" w:author="Martin Midtgaard" w:date="2011-11-02T12:59:00Z">
                  <w:rPr>
                    <w:rFonts w:ascii="Arial" w:hAnsi="Arial"/>
                    <w:sz w:val="18"/>
                    <w:lang w:val="en-US"/>
                  </w:rPr>
                </w:rPrChange>
              </w:rPr>
            </w:pPr>
            <w:r>
              <w:rPr>
                <w:rFonts w:ascii="Arial" w:hAnsi="Arial"/>
                <w:sz w:val="18"/>
                <w:rPrChange w:id="226" w:author="Martin Midtgaard" w:date="2011-11-02T12:59:00Z">
                  <w:rPr>
                    <w:rFonts w:ascii="Arial" w:hAnsi="Arial"/>
                    <w:sz w:val="18"/>
                    <w:lang w:val="en-US"/>
                  </w:rPr>
                </w:rPrChange>
              </w:rPr>
              <w:t>base: string</w:t>
            </w:r>
          </w:p>
          <w:p w14:paraId="64B15C4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7" w:author="Martin Midtgaard" w:date="2011-11-02T12:59:00Z">
                  <w:rPr>
                    <w:rFonts w:ascii="Arial" w:hAnsi="Arial"/>
                    <w:sz w:val="18"/>
                    <w:lang w:val="en-US"/>
                  </w:rPr>
                </w:rPrChange>
              </w:rPr>
            </w:pPr>
            <w:r>
              <w:rPr>
                <w:rFonts w:ascii="Arial" w:hAnsi="Arial"/>
                <w:sz w:val="18"/>
                <w:rPrChange w:id="228" w:author="Martin Midtgaard" w:date="2011-11-02T12:59:00Z">
                  <w:rPr>
                    <w:rFonts w:ascii="Arial" w:hAnsi="Arial"/>
                    <w:sz w:val="18"/>
                    <w:lang w:val="en-US"/>
                  </w:rPr>
                </w:rPrChange>
              </w:rPr>
              <w:t>maxLength: 36</w:t>
            </w:r>
          </w:p>
        </w:tc>
        <w:tc>
          <w:tcPr>
            <w:tcW w:w="4671" w:type="dxa"/>
          </w:tcPr>
          <w:p w14:paraId="032E462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3F3B97" w14:paraId="1A4ED416" w14:textId="77777777" w:rsidTr="003F3B97">
        <w:tc>
          <w:tcPr>
            <w:tcW w:w="3402" w:type="dxa"/>
          </w:tcPr>
          <w:p w14:paraId="31EC6E0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14:paraId="56465D2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71AEF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14:paraId="7851F9D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7BEBA61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3F3B97" w14:paraId="6B3C08F9" w14:textId="77777777" w:rsidTr="003F3B97">
        <w:tc>
          <w:tcPr>
            <w:tcW w:w="3402" w:type="dxa"/>
          </w:tcPr>
          <w:p w14:paraId="5D2B17D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14:paraId="593EC1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9" w:author="Martin Midtgaard" w:date="2011-11-02T12:59:00Z">
                  <w:rPr>
                    <w:rFonts w:ascii="Arial" w:hAnsi="Arial"/>
                    <w:sz w:val="18"/>
                    <w:lang w:val="en-US"/>
                  </w:rPr>
                </w:rPrChange>
              </w:rPr>
            </w:pPr>
            <w:r>
              <w:rPr>
                <w:rFonts w:ascii="Arial" w:hAnsi="Arial"/>
                <w:sz w:val="18"/>
                <w:rPrChange w:id="230" w:author="Martin Midtgaard" w:date="2011-11-02T12:59:00Z">
                  <w:rPr>
                    <w:rFonts w:ascii="Arial" w:hAnsi="Arial"/>
                    <w:sz w:val="18"/>
                    <w:lang w:val="en-US"/>
                  </w:rPr>
                </w:rPrChange>
              </w:rPr>
              <w:t xml:space="preserve">Domain: </w:t>
            </w:r>
          </w:p>
          <w:p w14:paraId="5782605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1" w:author="Martin Midtgaard" w:date="2011-11-02T12:59:00Z">
                  <w:rPr>
                    <w:rFonts w:ascii="Arial" w:hAnsi="Arial"/>
                    <w:sz w:val="18"/>
                    <w:lang w:val="en-US"/>
                  </w:rPr>
                </w:rPrChange>
              </w:rPr>
            </w:pPr>
            <w:r>
              <w:rPr>
                <w:rFonts w:ascii="Arial" w:hAnsi="Arial"/>
                <w:sz w:val="18"/>
                <w:rPrChange w:id="232" w:author="Martin Midtgaard" w:date="2011-11-02T12:59:00Z">
                  <w:rPr>
                    <w:rFonts w:ascii="Arial" w:hAnsi="Arial"/>
                    <w:sz w:val="18"/>
                    <w:lang w:val="en-US"/>
                  </w:rPr>
                </w:rPrChange>
              </w:rPr>
              <w:t>Tekst80</w:t>
            </w:r>
          </w:p>
          <w:p w14:paraId="3FB7441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3" w:author="Martin Midtgaard" w:date="2011-11-02T12:59:00Z">
                  <w:rPr>
                    <w:rFonts w:ascii="Arial" w:hAnsi="Arial"/>
                    <w:sz w:val="18"/>
                    <w:lang w:val="en-US"/>
                  </w:rPr>
                </w:rPrChange>
              </w:rPr>
            </w:pPr>
            <w:r>
              <w:rPr>
                <w:rFonts w:ascii="Arial" w:hAnsi="Arial"/>
                <w:sz w:val="18"/>
                <w:rPrChange w:id="234" w:author="Martin Midtgaard" w:date="2011-11-02T12:59:00Z">
                  <w:rPr>
                    <w:rFonts w:ascii="Arial" w:hAnsi="Arial"/>
                    <w:sz w:val="18"/>
                    <w:lang w:val="en-US"/>
                  </w:rPr>
                </w:rPrChange>
              </w:rPr>
              <w:t>base: string</w:t>
            </w:r>
          </w:p>
          <w:p w14:paraId="74BC400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5" w:author="Martin Midtgaard" w:date="2011-11-02T12:59:00Z">
                  <w:rPr>
                    <w:rFonts w:ascii="Arial" w:hAnsi="Arial"/>
                    <w:sz w:val="18"/>
                    <w:lang w:val="en-US"/>
                  </w:rPr>
                </w:rPrChange>
              </w:rPr>
            </w:pPr>
            <w:r>
              <w:rPr>
                <w:rFonts w:ascii="Arial" w:hAnsi="Arial"/>
                <w:sz w:val="18"/>
                <w:rPrChange w:id="236" w:author="Martin Midtgaard" w:date="2011-11-02T12:59:00Z">
                  <w:rPr>
                    <w:rFonts w:ascii="Arial" w:hAnsi="Arial"/>
                    <w:sz w:val="18"/>
                    <w:lang w:val="en-US"/>
                  </w:rPr>
                </w:rPrChange>
              </w:rPr>
              <w:t>maxLength: 80</w:t>
            </w:r>
          </w:p>
        </w:tc>
        <w:tc>
          <w:tcPr>
            <w:tcW w:w="4671" w:type="dxa"/>
          </w:tcPr>
          <w:p w14:paraId="74F161A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3F3B97" w14:paraId="6D99B3FC" w14:textId="77777777" w:rsidTr="003F3B97">
        <w:tc>
          <w:tcPr>
            <w:tcW w:w="3402" w:type="dxa"/>
          </w:tcPr>
          <w:p w14:paraId="7931396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14:paraId="70743BD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28D1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14:paraId="56F6CAC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54CD935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3F3B97" w14:paraId="56D7B73A" w14:textId="77777777" w:rsidTr="003F3B97">
        <w:tc>
          <w:tcPr>
            <w:tcW w:w="3402" w:type="dxa"/>
          </w:tcPr>
          <w:p w14:paraId="3C9ACCC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14:paraId="19AE95E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BAA8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68E5A6D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D3DCC6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3F3B97" w14:paraId="0976C3B9" w14:textId="77777777" w:rsidTr="003F3B97">
        <w:tc>
          <w:tcPr>
            <w:tcW w:w="3402" w:type="dxa"/>
          </w:tcPr>
          <w:p w14:paraId="2C9D192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14:paraId="21DB4C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7" w:author="Martin Midtgaard" w:date="2011-11-02T12:59:00Z">
                  <w:rPr>
                    <w:rFonts w:ascii="Arial" w:hAnsi="Arial"/>
                    <w:sz w:val="18"/>
                    <w:lang w:val="en-US"/>
                  </w:rPr>
                </w:rPrChange>
              </w:rPr>
            </w:pPr>
            <w:r>
              <w:rPr>
                <w:rFonts w:ascii="Arial" w:hAnsi="Arial"/>
                <w:sz w:val="18"/>
                <w:rPrChange w:id="238" w:author="Martin Midtgaard" w:date="2011-11-02T12:59:00Z">
                  <w:rPr>
                    <w:rFonts w:ascii="Arial" w:hAnsi="Arial"/>
                    <w:sz w:val="18"/>
                    <w:lang w:val="en-US"/>
                  </w:rPr>
                </w:rPrChange>
              </w:rPr>
              <w:t xml:space="preserve">Domain: </w:t>
            </w:r>
          </w:p>
          <w:p w14:paraId="750283B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9" w:author="Martin Midtgaard" w:date="2011-11-02T12:59:00Z">
                  <w:rPr>
                    <w:rFonts w:ascii="Arial" w:hAnsi="Arial"/>
                    <w:sz w:val="18"/>
                    <w:lang w:val="en-US"/>
                  </w:rPr>
                </w:rPrChange>
              </w:rPr>
            </w:pPr>
            <w:r>
              <w:rPr>
                <w:rFonts w:ascii="Arial" w:hAnsi="Arial"/>
                <w:sz w:val="18"/>
                <w:rPrChange w:id="240" w:author="Martin Midtgaard" w:date="2011-11-02T12:59:00Z">
                  <w:rPr>
                    <w:rFonts w:ascii="Arial" w:hAnsi="Arial"/>
                    <w:sz w:val="18"/>
                    <w:lang w:val="en-US"/>
                  </w:rPr>
                </w:rPrChange>
              </w:rPr>
              <w:t>Beløb</w:t>
            </w:r>
          </w:p>
          <w:p w14:paraId="7C83E54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1" w:author="Martin Midtgaard" w:date="2011-11-02T12:59:00Z">
                  <w:rPr>
                    <w:rFonts w:ascii="Arial" w:hAnsi="Arial"/>
                    <w:sz w:val="18"/>
                    <w:lang w:val="en-US"/>
                  </w:rPr>
                </w:rPrChange>
              </w:rPr>
            </w:pPr>
            <w:r>
              <w:rPr>
                <w:rFonts w:ascii="Arial" w:hAnsi="Arial"/>
                <w:sz w:val="18"/>
                <w:rPrChange w:id="242" w:author="Martin Midtgaard" w:date="2011-11-02T12:59:00Z">
                  <w:rPr>
                    <w:rFonts w:ascii="Arial" w:hAnsi="Arial"/>
                    <w:sz w:val="18"/>
                    <w:lang w:val="en-US"/>
                  </w:rPr>
                </w:rPrChange>
              </w:rPr>
              <w:t>base: decimal</w:t>
            </w:r>
          </w:p>
          <w:p w14:paraId="6AFF16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3" w:author="Martin Midtgaard" w:date="2011-11-02T12:59:00Z">
                  <w:rPr>
                    <w:rFonts w:ascii="Arial" w:hAnsi="Arial"/>
                    <w:sz w:val="18"/>
                    <w:lang w:val="en-US"/>
                  </w:rPr>
                </w:rPrChange>
              </w:rPr>
            </w:pPr>
            <w:r>
              <w:rPr>
                <w:rFonts w:ascii="Arial" w:hAnsi="Arial"/>
                <w:sz w:val="18"/>
                <w:rPrChange w:id="244" w:author="Martin Midtgaard" w:date="2011-11-02T12:59:00Z">
                  <w:rPr>
                    <w:rFonts w:ascii="Arial" w:hAnsi="Arial"/>
                    <w:sz w:val="18"/>
                    <w:lang w:val="en-US"/>
                  </w:rPr>
                </w:rPrChange>
              </w:rPr>
              <w:t>totalDigits: 13</w:t>
            </w:r>
          </w:p>
          <w:p w14:paraId="571B949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8211D8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Fordringens oprindelige beløb også kaldet hovedstolen.</w:t>
            </w:r>
          </w:p>
        </w:tc>
      </w:tr>
      <w:tr w:rsidR="003F3B97" w14:paraId="47AE0F76" w14:textId="77777777" w:rsidTr="003F3B97">
        <w:tc>
          <w:tcPr>
            <w:tcW w:w="3402" w:type="dxa"/>
          </w:tcPr>
          <w:p w14:paraId="2C3F577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EFIFordringOprindeligBeløbDKK</w:t>
            </w:r>
          </w:p>
        </w:tc>
        <w:tc>
          <w:tcPr>
            <w:tcW w:w="1701" w:type="dxa"/>
          </w:tcPr>
          <w:p w14:paraId="150B40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5" w:author="Martin Midtgaard" w:date="2011-11-02T12:59:00Z">
                  <w:rPr>
                    <w:rFonts w:ascii="Arial" w:hAnsi="Arial"/>
                    <w:sz w:val="18"/>
                    <w:lang w:val="en-US"/>
                  </w:rPr>
                </w:rPrChange>
              </w:rPr>
            </w:pPr>
            <w:r>
              <w:rPr>
                <w:rFonts w:ascii="Arial" w:hAnsi="Arial"/>
                <w:sz w:val="18"/>
                <w:rPrChange w:id="246" w:author="Martin Midtgaard" w:date="2011-11-02T12:59:00Z">
                  <w:rPr>
                    <w:rFonts w:ascii="Arial" w:hAnsi="Arial"/>
                    <w:sz w:val="18"/>
                    <w:lang w:val="en-US"/>
                  </w:rPr>
                </w:rPrChange>
              </w:rPr>
              <w:t xml:space="preserve">Domain: </w:t>
            </w:r>
          </w:p>
          <w:p w14:paraId="6BA717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7" w:author="Martin Midtgaard" w:date="2011-11-02T12:59:00Z">
                  <w:rPr>
                    <w:rFonts w:ascii="Arial" w:hAnsi="Arial"/>
                    <w:sz w:val="18"/>
                    <w:lang w:val="en-US"/>
                  </w:rPr>
                </w:rPrChange>
              </w:rPr>
            </w:pPr>
            <w:r>
              <w:rPr>
                <w:rFonts w:ascii="Arial" w:hAnsi="Arial"/>
                <w:sz w:val="18"/>
                <w:rPrChange w:id="248" w:author="Martin Midtgaard" w:date="2011-11-02T12:59:00Z">
                  <w:rPr>
                    <w:rFonts w:ascii="Arial" w:hAnsi="Arial"/>
                    <w:sz w:val="18"/>
                    <w:lang w:val="en-US"/>
                  </w:rPr>
                </w:rPrChange>
              </w:rPr>
              <w:t>Beløb</w:t>
            </w:r>
          </w:p>
          <w:p w14:paraId="0439FB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9" w:author="Martin Midtgaard" w:date="2011-11-02T12:59:00Z">
                  <w:rPr>
                    <w:rFonts w:ascii="Arial" w:hAnsi="Arial"/>
                    <w:sz w:val="18"/>
                    <w:lang w:val="en-US"/>
                  </w:rPr>
                </w:rPrChange>
              </w:rPr>
            </w:pPr>
            <w:r>
              <w:rPr>
                <w:rFonts w:ascii="Arial" w:hAnsi="Arial"/>
                <w:sz w:val="18"/>
                <w:rPrChange w:id="250" w:author="Martin Midtgaard" w:date="2011-11-02T12:59:00Z">
                  <w:rPr>
                    <w:rFonts w:ascii="Arial" w:hAnsi="Arial"/>
                    <w:sz w:val="18"/>
                    <w:lang w:val="en-US"/>
                  </w:rPr>
                </w:rPrChange>
              </w:rPr>
              <w:t>base: decimal</w:t>
            </w:r>
          </w:p>
          <w:p w14:paraId="3F7412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1" w:author="Martin Midtgaard" w:date="2011-11-02T12:59:00Z">
                  <w:rPr>
                    <w:rFonts w:ascii="Arial" w:hAnsi="Arial"/>
                    <w:sz w:val="18"/>
                    <w:lang w:val="en-US"/>
                  </w:rPr>
                </w:rPrChange>
              </w:rPr>
            </w:pPr>
            <w:r>
              <w:rPr>
                <w:rFonts w:ascii="Arial" w:hAnsi="Arial"/>
                <w:sz w:val="18"/>
                <w:rPrChange w:id="252" w:author="Martin Midtgaard" w:date="2011-11-02T12:59:00Z">
                  <w:rPr>
                    <w:rFonts w:ascii="Arial" w:hAnsi="Arial"/>
                    <w:sz w:val="18"/>
                    <w:lang w:val="en-US"/>
                  </w:rPr>
                </w:rPrChange>
              </w:rPr>
              <w:t>totalDigits: 13</w:t>
            </w:r>
          </w:p>
          <w:p w14:paraId="6309215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04FFD1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F3B97" w14:paraId="5754C5F4" w14:textId="77777777" w:rsidTr="003F3B97">
        <w:tc>
          <w:tcPr>
            <w:tcW w:w="3402" w:type="dxa"/>
          </w:tcPr>
          <w:p w14:paraId="7B93F81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14:paraId="76A226A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5B0F43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096847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9651EA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3F3B97" w14:paraId="23C67FD6" w14:textId="77777777" w:rsidTr="003F3B97">
        <w:tc>
          <w:tcPr>
            <w:tcW w:w="3402" w:type="dxa"/>
          </w:tcPr>
          <w:p w14:paraId="6A3AF5B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72F1195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3" w:author="Martin Midtgaard" w:date="2011-11-02T12:59:00Z">
                  <w:rPr>
                    <w:rFonts w:ascii="Arial" w:hAnsi="Arial"/>
                    <w:sz w:val="18"/>
                    <w:lang w:val="en-US"/>
                  </w:rPr>
                </w:rPrChange>
              </w:rPr>
            </w:pPr>
            <w:r>
              <w:rPr>
                <w:rFonts w:ascii="Arial" w:hAnsi="Arial"/>
                <w:sz w:val="18"/>
                <w:rPrChange w:id="254" w:author="Martin Midtgaard" w:date="2011-11-02T12:59:00Z">
                  <w:rPr>
                    <w:rFonts w:ascii="Arial" w:hAnsi="Arial"/>
                    <w:sz w:val="18"/>
                    <w:lang w:val="en-US"/>
                  </w:rPr>
                </w:rPrChange>
              </w:rPr>
              <w:t xml:space="preserve">Domain: </w:t>
            </w:r>
          </w:p>
          <w:p w14:paraId="2664F5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5" w:author="Martin Midtgaard" w:date="2011-11-02T12:59:00Z">
                  <w:rPr>
                    <w:rFonts w:ascii="Arial" w:hAnsi="Arial"/>
                    <w:sz w:val="18"/>
                    <w:lang w:val="en-US"/>
                  </w:rPr>
                </w:rPrChange>
              </w:rPr>
            </w:pPr>
            <w:r>
              <w:rPr>
                <w:rFonts w:ascii="Arial" w:hAnsi="Arial"/>
                <w:sz w:val="18"/>
                <w:rPrChange w:id="256" w:author="Martin Midtgaard" w:date="2011-11-02T12:59:00Z">
                  <w:rPr>
                    <w:rFonts w:ascii="Arial" w:hAnsi="Arial"/>
                    <w:sz w:val="18"/>
                    <w:lang w:val="en-US"/>
                  </w:rPr>
                </w:rPrChange>
              </w:rPr>
              <w:t>MailAdresse</w:t>
            </w:r>
          </w:p>
          <w:p w14:paraId="0A391D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7" w:author="Martin Midtgaard" w:date="2011-11-02T12:59:00Z">
                  <w:rPr>
                    <w:rFonts w:ascii="Arial" w:hAnsi="Arial"/>
                    <w:sz w:val="18"/>
                    <w:lang w:val="en-US"/>
                  </w:rPr>
                </w:rPrChange>
              </w:rPr>
            </w:pPr>
            <w:r>
              <w:rPr>
                <w:rFonts w:ascii="Arial" w:hAnsi="Arial"/>
                <w:sz w:val="18"/>
                <w:rPrChange w:id="258" w:author="Martin Midtgaard" w:date="2011-11-02T12:59:00Z">
                  <w:rPr>
                    <w:rFonts w:ascii="Arial" w:hAnsi="Arial"/>
                    <w:sz w:val="18"/>
                    <w:lang w:val="en-US"/>
                  </w:rPr>
                </w:rPrChange>
              </w:rPr>
              <w:t>base: string</w:t>
            </w:r>
          </w:p>
          <w:p w14:paraId="4C2953B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9" w:author="Martin Midtgaard" w:date="2011-11-02T12:59:00Z">
                  <w:rPr>
                    <w:rFonts w:ascii="Arial" w:hAnsi="Arial"/>
                    <w:sz w:val="18"/>
                    <w:lang w:val="en-US"/>
                  </w:rPr>
                </w:rPrChange>
              </w:rPr>
            </w:pPr>
            <w:r>
              <w:rPr>
                <w:rFonts w:ascii="Arial" w:hAnsi="Arial"/>
                <w:sz w:val="18"/>
                <w:rPrChange w:id="260" w:author="Martin Midtgaard" w:date="2011-11-02T12:59:00Z">
                  <w:rPr>
                    <w:rFonts w:ascii="Arial" w:hAnsi="Arial"/>
                    <w:sz w:val="18"/>
                    <w:lang w:val="en-US"/>
                  </w:rPr>
                </w:rPrChange>
              </w:rPr>
              <w:t>maxLength: 320</w:t>
            </w:r>
          </w:p>
        </w:tc>
        <w:tc>
          <w:tcPr>
            <w:tcW w:w="4671" w:type="dxa"/>
          </w:tcPr>
          <w:p w14:paraId="687CFA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1D92BB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2AC0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0024965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16A8A7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5F206B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79D4F61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79F0BE9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23CDA88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3F3B97" w14:paraId="3C20C4F5" w14:textId="77777777" w:rsidTr="003F3B97">
        <w:tc>
          <w:tcPr>
            <w:tcW w:w="3402" w:type="dxa"/>
          </w:tcPr>
          <w:p w14:paraId="1122EAD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14:paraId="0398197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16B30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14:paraId="6ADE7BC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3FDE6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5144168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3F3B97" w14:paraId="4BC20E9A" w14:textId="77777777" w:rsidTr="003F3B97">
        <w:tc>
          <w:tcPr>
            <w:tcW w:w="3402" w:type="dxa"/>
          </w:tcPr>
          <w:p w14:paraId="5030C04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14:paraId="794D0C0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1" w:author="Martin Midtgaard" w:date="2011-11-02T12:59:00Z">
                  <w:rPr>
                    <w:rFonts w:ascii="Arial" w:hAnsi="Arial"/>
                    <w:sz w:val="18"/>
                    <w:lang w:val="en-US"/>
                  </w:rPr>
                </w:rPrChange>
              </w:rPr>
            </w:pPr>
            <w:r>
              <w:rPr>
                <w:rFonts w:ascii="Arial" w:hAnsi="Arial"/>
                <w:sz w:val="18"/>
                <w:rPrChange w:id="262" w:author="Martin Midtgaard" w:date="2011-11-02T12:59:00Z">
                  <w:rPr>
                    <w:rFonts w:ascii="Arial" w:hAnsi="Arial"/>
                    <w:sz w:val="18"/>
                    <w:lang w:val="en-US"/>
                  </w:rPr>
                </w:rPrChange>
              </w:rPr>
              <w:t xml:space="preserve">Domain: </w:t>
            </w:r>
          </w:p>
          <w:p w14:paraId="1BD357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3" w:author="Martin Midtgaard" w:date="2011-11-02T12:59:00Z">
                  <w:rPr>
                    <w:rFonts w:ascii="Arial" w:hAnsi="Arial"/>
                    <w:sz w:val="18"/>
                    <w:lang w:val="en-US"/>
                  </w:rPr>
                </w:rPrChange>
              </w:rPr>
            </w:pPr>
            <w:r>
              <w:rPr>
                <w:rFonts w:ascii="Arial" w:hAnsi="Arial"/>
                <w:sz w:val="18"/>
                <w:rPrChange w:id="264" w:author="Martin Midtgaard" w:date="2011-11-02T12:59:00Z">
                  <w:rPr>
                    <w:rFonts w:ascii="Arial" w:hAnsi="Arial"/>
                    <w:sz w:val="18"/>
                    <w:lang w:val="en-US"/>
                  </w:rPr>
                </w:rPrChange>
              </w:rPr>
              <w:t>Beløb</w:t>
            </w:r>
          </w:p>
          <w:p w14:paraId="15C2B77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5" w:author="Martin Midtgaard" w:date="2011-11-02T12:59:00Z">
                  <w:rPr>
                    <w:rFonts w:ascii="Arial" w:hAnsi="Arial"/>
                    <w:sz w:val="18"/>
                    <w:lang w:val="en-US"/>
                  </w:rPr>
                </w:rPrChange>
              </w:rPr>
            </w:pPr>
            <w:r>
              <w:rPr>
                <w:rFonts w:ascii="Arial" w:hAnsi="Arial"/>
                <w:sz w:val="18"/>
                <w:rPrChange w:id="266" w:author="Martin Midtgaard" w:date="2011-11-02T12:59:00Z">
                  <w:rPr>
                    <w:rFonts w:ascii="Arial" w:hAnsi="Arial"/>
                    <w:sz w:val="18"/>
                    <w:lang w:val="en-US"/>
                  </w:rPr>
                </w:rPrChange>
              </w:rPr>
              <w:t>base: decimal</w:t>
            </w:r>
          </w:p>
          <w:p w14:paraId="6A0499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7" w:author="Martin Midtgaard" w:date="2011-11-02T12:59:00Z">
                  <w:rPr>
                    <w:rFonts w:ascii="Arial" w:hAnsi="Arial"/>
                    <w:sz w:val="18"/>
                    <w:lang w:val="en-US"/>
                  </w:rPr>
                </w:rPrChange>
              </w:rPr>
            </w:pPr>
            <w:r>
              <w:rPr>
                <w:rFonts w:ascii="Arial" w:hAnsi="Arial"/>
                <w:sz w:val="18"/>
                <w:rPrChange w:id="268" w:author="Martin Midtgaard" w:date="2011-11-02T12:59:00Z">
                  <w:rPr>
                    <w:rFonts w:ascii="Arial" w:hAnsi="Arial"/>
                    <w:sz w:val="18"/>
                    <w:lang w:val="en-US"/>
                  </w:rPr>
                </w:rPrChange>
              </w:rPr>
              <w:t>totalDigits: 13</w:t>
            </w:r>
          </w:p>
          <w:p w14:paraId="4D82DFA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CBF7E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14:paraId="1BF2C6D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3F3B97" w14:paraId="65D9C062" w14:textId="77777777" w:rsidTr="003F3B97">
        <w:tc>
          <w:tcPr>
            <w:tcW w:w="3402" w:type="dxa"/>
          </w:tcPr>
          <w:p w14:paraId="6EB6F92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14:paraId="7C80DA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9" w:author="Martin Midtgaard" w:date="2011-11-02T12:59:00Z">
                  <w:rPr>
                    <w:rFonts w:ascii="Arial" w:hAnsi="Arial"/>
                    <w:sz w:val="18"/>
                    <w:lang w:val="en-US"/>
                  </w:rPr>
                </w:rPrChange>
              </w:rPr>
            </w:pPr>
            <w:r>
              <w:rPr>
                <w:rFonts w:ascii="Arial" w:hAnsi="Arial"/>
                <w:sz w:val="18"/>
                <w:rPrChange w:id="270" w:author="Martin Midtgaard" w:date="2011-11-02T12:59:00Z">
                  <w:rPr>
                    <w:rFonts w:ascii="Arial" w:hAnsi="Arial"/>
                    <w:sz w:val="18"/>
                    <w:lang w:val="en-US"/>
                  </w:rPr>
                </w:rPrChange>
              </w:rPr>
              <w:t xml:space="preserve">Domain: </w:t>
            </w:r>
          </w:p>
          <w:p w14:paraId="763A2E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1" w:author="Martin Midtgaard" w:date="2011-11-02T12:59:00Z">
                  <w:rPr>
                    <w:rFonts w:ascii="Arial" w:hAnsi="Arial"/>
                    <w:sz w:val="18"/>
                    <w:lang w:val="en-US"/>
                  </w:rPr>
                </w:rPrChange>
              </w:rPr>
            </w:pPr>
            <w:r>
              <w:rPr>
                <w:rFonts w:ascii="Arial" w:hAnsi="Arial"/>
                <w:sz w:val="18"/>
                <w:rPrChange w:id="272" w:author="Martin Midtgaard" w:date="2011-11-02T12:59:00Z">
                  <w:rPr>
                    <w:rFonts w:ascii="Arial" w:hAnsi="Arial"/>
                    <w:sz w:val="18"/>
                    <w:lang w:val="en-US"/>
                  </w:rPr>
                </w:rPrChange>
              </w:rPr>
              <w:t>Beløb</w:t>
            </w:r>
          </w:p>
          <w:p w14:paraId="310BD9C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3" w:author="Martin Midtgaard" w:date="2011-11-02T12:59:00Z">
                  <w:rPr>
                    <w:rFonts w:ascii="Arial" w:hAnsi="Arial"/>
                    <w:sz w:val="18"/>
                    <w:lang w:val="en-US"/>
                  </w:rPr>
                </w:rPrChange>
              </w:rPr>
            </w:pPr>
            <w:r>
              <w:rPr>
                <w:rFonts w:ascii="Arial" w:hAnsi="Arial"/>
                <w:sz w:val="18"/>
                <w:rPrChange w:id="274" w:author="Martin Midtgaard" w:date="2011-11-02T12:59:00Z">
                  <w:rPr>
                    <w:rFonts w:ascii="Arial" w:hAnsi="Arial"/>
                    <w:sz w:val="18"/>
                    <w:lang w:val="en-US"/>
                  </w:rPr>
                </w:rPrChange>
              </w:rPr>
              <w:t>base: decimal</w:t>
            </w:r>
          </w:p>
          <w:p w14:paraId="2EAFAE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5" w:author="Martin Midtgaard" w:date="2011-11-02T12:59:00Z">
                  <w:rPr>
                    <w:rFonts w:ascii="Arial" w:hAnsi="Arial"/>
                    <w:sz w:val="18"/>
                    <w:lang w:val="en-US"/>
                  </w:rPr>
                </w:rPrChange>
              </w:rPr>
            </w:pPr>
            <w:r>
              <w:rPr>
                <w:rFonts w:ascii="Arial" w:hAnsi="Arial"/>
                <w:sz w:val="18"/>
                <w:rPrChange w:id="276" w:author="Martin Midtgaard" w:date="2011-11-02T12:59:00Z">
                  <w:rPr>
                    <w:rFonts w:ascii="Arial" w:hAnsi="Arial"/>
                    <w:sz w:val="18"/>
                    <w:lang w:val="en-US"/>
                  </w:rPr>
                </w:rPrChange>
              </w:rPr>
              <w:t>totalDigits: 13</w:t>
            </w:r>
          </w:p>
          <w:p w14:paraId="24C03F2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42DB0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3F3B97" w14:paraId="0CCA271B" w14:textId="77777777" w:rsidTr="003F3B97">
        <w:tc>
          <w:tcPr>
            <w:tcW w:w="3402" w:type="dxa"/>
          </w:tcPr>
          <w:p w14:paraId="6DB660D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14:paraId="08AD1D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4CB17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D41B21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5936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14:paraId="257C79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4B347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6728D2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24275D6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15377D2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3F3B97" w14:paraId="5EF791AB" w14:textId="77777777" w:rsidTr="003F3B97">
        <w:tc>
          <w:tcPr>
            <w:tcW w:w="3402" w:type="dxa"/>
          </w:tcPr>
          <w:p w14:paraId="424ADEA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14:paraId="4D4D383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7" w:author="Martin Midtgaard" w:date="2011-11-02T12:59:00Z">
                  <w:rPr>
                    <w:rFonts w:ascii="Arial" w:hAnsi="Arial"/>
                    <w:sz w:val="18"/>
                    <w:lang w:val="en-US"/>
                  </w:rPr>
                </w:rPrChange>
              </w:rPr>
            </w:pPr>
            <w:r>
              <w:rPr>
                <w:rFonts w:ascii="Arial" w:hAnsi="Arial"/>
                <w:sz w:val="18"/>
                <w:rPrChange w:id="278" w:author="Martin Midtgaard" w:date="2011-11-02T12:59:00Z">
                  <w:rPr>
                    <w:rFonts w:ascii="Arial" w:hAnsi="Arial"/>
                    <w:sz w:val="18"/>
                    <w:lang w:val="en-US"/>
                  </w:rPr>
                </w:rPrChange>
              </w:rPr>
              <w:t xml:space="preserve">Domain: </w:t>
            </w:r>
          </w:p>
          <w:p w14:paraId="267348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9" w:author="Martin Midtgaard" w:date="2011-11-02T12:59:00Z">
                  <w:rPr>
                    <w:rFonts w:ascii="Arial" w:hAnsi="Arial"/>
                    <w:sz w:val="18"/>
                    <w:lang w:val="en-US"/>
                  </w:rPr>
                </w:rPrChange>
              </w:rPr>
            </w:pPr>
            <w:r>
              <w:rPr>
                <w:rFonts w:ascii="Arial" w:hAnsi="Arial"/>
                <w:sz w:val="18"/>
                <w:rPrChange w:id="280" w:author="Martin Midtgaard" w:date="2011-11-02T12:59:00Z">
                  <w:rPr>
                    <w:rFonts w:ascii="Arial" w:hAnsi="Arial"/>
                    <w:sz w:val="18"/>
                    <w:lang w:val="en-US"/>
                  </w:rPr>
                </w:rPrChange>
              </w:rPr>
              <w:t>TekstKort</w:t>
            </w:r>
          </w:p>
          <w:p w14:paraId="2FA3479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1" w:author="Martin Midtgaard" w:date="2011-11-02T12:59:00Z">
                  <w:rPr>
                    <w:rFonts w:ascii="Arial" w:hAnsi="Arial"/>
                    <w:sz w:val="18"/>
                    <w:lang w:val="en-US"/>
                  </w:rPr>
                </w:rPrChange>
              </w:rPr>
            </w:pPr>
            <w:r>
              <w:rPr>
                <w:rFonts w:ascii="Arial" w:hAnsi="Arial"/>
                <w:sz w:val="18"/>
                <w:rPrChange w:id="282" w:author="Martin Midtgaard" w:date="2011-11-02T12:59:00Z">
                  <w:rPr>
                    <w:rFonts w:ascii="Arial" w:hAnsi="Arial"/>
                    <w:sz w:val="18"/>
                    <w:lang w:val="en-US"/>
                  </w:rPr>
                </w:rPrChange>
              </w:rPr>
              <w:t>base: string</w:t>
            </w:r>
          </w:p>
          <w:p w14:paraId="25FE8D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3" w:author="Martin Midtgaard" w:date="2011-11-02T12:59:00Z">
                  <w:rPr>
                    <w:rFonts w:ascii="Arial" w:hAnsi="Arial"/>
                    <w:sz w:val="18"/>
                    <w:lang w:val="en-US"/>
                  </w:rPr>
                </w:rPrChange>
              </w:rPr>
            </w:pPr>
            <w:r>
              <w:rPr>
                <w:rFonts w:ascii="Arial" w:hAnsi="Arial"/>
                <w:sz w:val="18"/>
                <w:rPrChange w:id="284" w:author="Martin Midtgaard" w:date="2011-11-02T12:59:00Z">
                  <w:rPr>
                    <w:rFonts w:ascii="Arial" w:hAnsi="Arial"/>
                    <w:sz w:val="18"/>
                    <w:lang w:val="en-US"/>
                  </w:rPr>
                </w:rPrChange>
              </w:rPr>
              <w:t>minLength: 0</w:t>
            </w:r>
          </w:p>
          <w:p w14:paraId="3177F4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61DBE16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B64395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3F3B97" w14:paraId="73509048" w14:textId="77777777" w:rsidTr="003F3B97">
        <w:tc>
          <w:tcPr>
            <w:tcW w:w="3402" w:type="dxa"/>
          </w:tcPr>
          <w:p w14:paraId="5A9C44A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14:paraId="3801C9D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A88EB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58783E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0A3DA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AKRD, ANDN, FAST, FEJL, GLDS, HÆFO, </w:t>
            </w:r>
            <w:r>
              <w:rPr>
                <w:rFonts w:ascii="Arial" w:hAnsi="Arial" w:cs="Arial"/>
                <w:sz w:val="18"/>
              </w:rPr>
              <w:lastRenderedPageBreak/>
              <w:t>INDB, REGU, SOPH, TRVE</w:t>
            </w:r>
          </w:p>
        </w:tc>
        <w:tc>
          <w:tcPr>
            <w:tcW w:w="4671" w:type="dxa"/>
          </w:tcPr>
          <w:p w14:paraId="5BEC2DB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Mulighed for at vælge en årsag til nedskrivning af fordring ud fra en fast liste. Ved valg af årsagskode anden skal felt Anden tekst udfyldes med forklaring af, hvorfor de øvrige årsager ikke er anvendelige</w:t>
            </w:r>
          </w:p>
          <w:p w14:paraId="0EA1F3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4C7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30584D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 Akkord</w:t>
            </w:r>
          </w:p>
          <w:p w14:paraId="4691B7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5F2B56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FAST: Endelig fastsættelse (0 beløbtiladt)</w:t>
            </w:r>
          </w:p>
          <w:p w14:paraId="1C908A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14:paraId="701BA5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14:paraId="6F9AD6E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14:paraId="223335C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14:paraId="21A2253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14:paraId="647ADC1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14:paraId="5859424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3F3B97" w14:paraId="56EB672C" w14:textId="77777777" w:rsidTr="003F3B97">
        <w:tc>
          <w:tcPr>
            <w:tcW w:w="3402" w:type="dxa"/>
          </w:tcPr>
          <w:p w14:paraId="74BC08F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14:paraId="6CB12B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5" w:author="Martin Midtgaard" w:date="2011-11-02T12:59:00Z">
                  <w:rPr>
                    <w:rFonts w:ascii="Arial" w:hAnsi="Arial"/>
                    <w:sz w:val="18"/>
                    <w:lang w:val="en-US"/>
                  </w:rPr>
                </w:rPrChange>
              </w:rPr>
            </w:pPr>
            <w:r>
              <w:rPr>
                <w:rFonts w:ascii="Arial" w:hAnsi="Arial"/>
                <w:sz w:val="18"/>
                <w:rPrChange w:id="286" w:author="Martin Midtgaard" w:date="2011-11-02T12:59:00Z">
                  <w:rPr>
                    <w:rFonts w:ascii="Arial" w:hAnsi="Arial"/>
                    <w:sz w:val="18"/>
                    <w:lang w:val="en-US"/>
                  </w:rPr>
                </w:rPrChange>
              </w:rPr>
              <w:t xml:space="preserve">Domain: </w:t>
            </w:r>
          </w:p>
          <w:p w14:paraId="63D214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7" w:author="Martin Midtgaard" w:date="2011-11-02T12:59:00Z">
                  <w:rPr>
                    <w:rFonts w:ascii="Arial" w:hAnsi="Arial"/>
                    <w:sz w:val="18"/>
                    <w:lang w:val="en-US"/>
                  </w:rPr>
                </w:rPrChange>
              </w:rPr>
            </w:pPr>
            <w:r>
              <w:rPr>
                <w:rFonts w:ascii="Arial" w:hAnsi="Arial"/>
                <w:sz w:val="18"/>
                <w:rPrChange w:id="288" w:author="Martin Midtgaard" w:date="2011-11-02T12:59:00Z">
                  <w:rPr>
                    <w:rFonts w:ascii="Arial" w:hAnsi="Arial"/>
                    <w:sz w:val="18"/>
                    <w:lang w:val="en-US"/>
                  </w:rPr>
                </w:rPrChange>
              </w:rPr>
              <w:t>TekstKort</w:t>
            </w:r>
          </w:p>
          <w:p w14:paraId="0D663A3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9" w:author="Martin Midtgaard" w:date="2011-11-02T12:59:00Z">
                  <w:rPr>
                    <w:rFonts w:ascii="Arial" w:hAnsi="Arial"/>
                    <w:sz w:val="18"/>
                    <w:lang w:val="en-US"/>
                  </w:rPr>
                </w:rPrChange>
              </w:rPr>
            </w:pPr>
            <w:r>
              <w:rPr>
                <w:rFonts w:ascii="Arial" w:hAnsi="Arial"/>
                <w:sz w:val="18"/>
                <w:rPrChange w:id="290" w:author="Martin Midtgaard" w:date="2011-11-02T12:59:00Z">
                  <w:rPr>
                    <w:rFonts w:ascii="Arial" w:hAnsi="Arial"/>
                    <w:sz w:val="18"/>
                    <w:lang w:val="en-US"/>
                  </w:rPr>
                </w:rPrChange>
              </w:rPr>
              <w:t>base: string</w:t>
            </w:r>
          </w:p>
          <w:p w14:paraId="25D3442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1" w:author="Martin Midtgaard" w:date="2011-11-02T12:59:00Z">
                  <w:rPr>
                    <w:rFonts w:ascii="Arial" w:hAnsi="Arial"/>
                    <w:sz w:val="18"/>
                    <w:lang w:val="en-US"/>
                  </w:rPr>
                </w:rPrChange>
              </w:rPr>
            </w:pPr>
            <w:r>
              <w:rPr>
                <w:rFonts w:ascii="Arial" w:hAnsi="Arial"/>
                <w:sz w:val="18"/>
                <w:rPrChange w:id="292" w:author="Martin Midtgaard" w:date="2011-11-02T12:59:00Z">
                  <w:rPr>
                    <w:rFonts w:ascii="Arial" w:hAnsi="Arial"/>
                    <w:sz w:val="18"/>
                    <w:lang w:val="en-US"/>
                  </w:rPr>
                </w:rPrChange>
              </w:rPr>
              <w:t>minLength: 0</w:t>
            </w:r>
          </w:p>
          <w:p w14:paraId="34EADB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0EDA1E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767DF3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3F3B97" w14:paraId="794405A8" w14:textId="77777777" w:rsidTr="003F3B97">
        <w:tc>
          <w:tcPr>
            <w:tcW w:w="3402" w:type="dxa"/>
          </w:tcPr>
          <w:p w14:paraId="1FE1D82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14:paraId="362F245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3" w:author="Martin Midtgaard" w:date="2011-11-02T12:59:00Z">
                  <w:rPr>
                    <w:rFonts w:ascii="Arial" w:hAnsi="Arial"/>
                    <w:sz w:val="18"/>
                    <w:lang w:val="en-US"/>
                  </w:rPr>
                </w:rPrChange>
              </w:rPr>
            </w:pPr>
            <w:r>
              <w:rPr>
                <w:rFonts w:ascii="Arial" w:hAnsi="Arial"/>
                <w:sz w:val="18"/>
                <w:rPrChange w:id="294" w:author="Martin Midtgaard" w:date="2011-11-02T12:59:00Z">
                  <w:rPr>
                    <w:rFonts w:ascii="Arial" w:hAnsi="Arial"/>
                    <w:sz w:val="18"/>
                    <w:lang w:val="en-US"/>
                  </w:rPr>
                </w:rPrChange>
              </w:rPr>
              <w:t xml:space="preserve">Domain: </w:t>
            </w:r>
          </w:p>
          <w:p w14:paraId="4992105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5" w:author="Martin Midtgaard" w:date="2011-11-02T12:59:00Z">
                  <w:rPr>
                    <w:rFonts w:ascii="Arial" w:hAnsi="Arial"/>
                    <w:sz w:val="18"/>
                    <w:lang w:val="en-US"/>
                  </w:rPr>
                </w:rPrChange>
              </w:rPr>
            </w:pPr>
            <w:r>
              <w:rPr>
                <w:rFonts w:ascii="Arial" w:hAnsi="Arial"/>
                <w:sz w:val="18"/>
                <w:rPrChange w:id="296" w:author="Martin Midtgaard" w:date="2011-11-02T12:59:00Z">
                  <w:rPr>
                    <w:rFonts w:ascii="Arial" w:hAnsi="Arial"/>
                    <w:sz w:val="18"/>
                    <w:lang w:val="en-US"/>
                  </w:rPr>
                </w:rPrChange>
              </w:rPr>
              <w:t>Beløb</w:t>
            </w:r>
          </w:p>
          <w:p w14:paraId="0388F72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7" w:author="Martin Midtgaard" w:date="2011-11-02T12:59:00Z">
                  <w:rPr>
                    <w:rFonts w:ascii="Arial" w:hAnsi="Arial"/>
                    <w:sz w:val="18"/>
                    <w:lang w:val="en-US"/>
                  </w:rPr>
                </w:rPrChange>
              </w:rPr>
            </w:pPr>
            <w:r>
              <w:rPr>
                <w:rFonts w:ascii="Arial" w:hAnsi="Arial"/>
                <w:sz w:val="18"/>
                <w:rPrChange w:id="298" w:author="Martin Midtgaard" w:date="2011-11-02T12:59:00Z">
                  <w:rPr>
                    <w:rFonts w:ascii="Arial" w:hAnsi="Arial"/>
                    <w:sz w:val="18"/>
                    <w:lang w:val="en-US"/>
                  </w:rPr>
                </w:rPrChange>
              </w:rPr>
              <w:t>base: decimal</w:t>
            </w:r>
          </w:p>
          <w:p w14:paraId="387E53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99" w:author="Martin Midtgaard" w:date="2011-11-02T12:59:00Z">
                  <w:rPr>
                    <w:rFonts w:ascii="Arial" w:hAnsi="Arial"/>
                    <w:sz w:val="18"/>
                    <w:lang w:val="en-US"/>
                  </w:rPr>
                </w:rPrChange>
              </w:rPr>
            </w:pPr>
            <w:r>
              <w:rPr>
                <w:rFonts w:ascii="Arial" w:hAnsi="Arial"/>
                <w:sz w:val="18"/>
                <w:rPrChange w:id="300" w:author="Martin Midtgaard" w:date="2011-11-02T12:59:00Z">
                  <w:rPr>
                    <w:rFonts w:ascii="Arial" w:hAnsi="Arial"/>
                    <w:sz w:val="18"/>
                    <w:lang w:val="en-US"/>
                  </w:rPr>
                </w:rPrChange>
              </w:rPr>
              <w:t>totalDigits: 13</w:t>
            </w:r>
          </w:p>
          <w:p w14:paraId="6146242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AE57F4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14:paraId="3150867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3F3B97" w14:paraId="31AD31DC" w14:textId="77777777" w:rsidTr="003F3B97">
        <w:tc>
          <w:tcPr>
            <w:tcW w:w="3402" w:type="dxa"/>
          </w:tcPr>
          <w:p w14:paraId="4199EA3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14:paraId="48BB980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1" w:author="Martin Midtgaard" w:date="2011-11-02T12:59:00Z">
                  <w:rPr>
                    <w:rFonts w:ascii="Arial" w:hAnsi="Arial"/>
                    <w:sz w:val="18"/>
                    <w:lang w:val="en-US"/>
                  </w:rPr>
                </w:rPrChange>
              </w:rPr>
            </w:pPr>
            <w:r>
              <w:rPr>
                <w:rFonts w:ascii="Arial" w:hAnsi="Arial"/>
                <w:sz w:val="18"/>
                <w:rPrChange w:id="302" w:author="Martin Midtgaard" w:date="2011-11-02T12:59:00Z">
                  <w:rPr>
                    <w:rFonts w:ascii="Arial" w:hAnsi="Arial"/>
                    <w:sz w:val="18"/>
                    <w:lang w:val="en-US"/>
                  </w:rPr>
                </w:rPrChange>
              </w:rPr>
              <w:t xml:space="preserve">Domain: </w:t>
            </w:r>
          </w:p>
          <w:p w14:paraId="5FC3052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3" w:author="Martin Midtgaard" w:date="2011-11-02T12:59:00Z">
                  <w:rPr>
                    <w:rFonts w:ascii="Arial" w:hAnsi="Arial"/>
                    <w:sz w:val="18"/>
                    <w:lang w:val="en-US"/>
                  </w:rPr>
                </w:rPrChange>
              </w:rPr>
            </w:pPr>
            <w:r>
              <w:rPr>
                <w:rFonts w:ascii="Arial" w:hAnsi="Arial"/>
                <w:sz w:val="18"/>
                <w:rPrChange w:id="304" w:author="Martin Midtgaard" w:date="2011-11-02T12:59:00Z">
                  <w:rPr>
                    <w:rFonts w:ascii="Arial" w:hAnsi="Arial"/>
                    <w:sz w:val="18"/>
                    <w:lang w:val="en-US"/>
                  </w:rPr>
                </w:rPrChange>
              </w:rPr>
              <w:t>Beløb</w:t>
            </w:r>
          </w:p>
          <w:p w14:paraId="57AA6C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5" w:author="Martin Midtgaard" w:date="2011-11-02T12:59:00Z">
                  <w:rPr>
                    <w:rFonts w:ascii="Arial" w:hAnsi="Arial"/>
                    <w:sz w:val="18"/>
                    <w:lang w:val="en-US"/>
                  </w:rPr>
                </w:rPrChange>
              </w:rPr>
            </w:pPr>
            <w:r>
              <w:rPr>
                <w:rFonts w:ascii="Arial" w:hAnsi="Arial"/>
                <w:sz w:val="18"/>
                <w:rPrChange w:id="306" w:author="Martin Midtgaard" w:date="2011-11-02T12:59:00Z">
                  <w:rPr>
                    <w:rFonts w:ascii="Arial" w:hAnsi="Arial"/>
                    <w:sz w:val="18"/>
                    <w:lang w:val="en-US"/>
                  </w:rPr>
                </w:rPrChange>
              </w:rPr>
              <w:t>base: decimal</w:t>
            </w:r>
          </w:p>
          <w:p w14:paraId="4016622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7" w:author="Martin Midtgaard" w:date="2011-11-02T12:59:00Z">
                  <w:rPr>
                    <w:rFonts w:ascii="Arial" w:hAnsi="Arial"/>
                    <w:sz w:val="18"/>
                    <w:lang w:val="en-US"/>
                  </w:rPr>
                </w:rPrChange>
              </w:rPr>
            </w:pPr>
            <w:r>
              <w:rPr>
                <w:rFonts w:ascii="Arial" w:hAnsi="Arial"/>
                <w:sz w:val="18"/>
                <w:rPrChange w:id="308" w:author="Martin Midtgaard" w:date="2011-11-02T12:59:00Z">
                  <w:rPr>
                    <w:rFonts w:ascii="Arial" w:hAnsi="Arial"/>
                    <w:sz w:val="18"/>
                    <w:lang w:val="en-US"/>
                  </w:rPr>
                </w:rPrChange>
              </w:rPr>
              <w:t>totalDigits: 13</w:t>
            </w:r>
          </w:p>
          <w:p w14:paraId="35C09A8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F532D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3F3B97" w14:paraId="7A0CBC17" w14:textId="77777777" w:rsidTr="003F3B97">
        <w:tc>
          <w:tcPr>
            <w:tcW w:w="3402" w:type="dxa"/>
          </w:tcPr>
          <w:p w14:paraId="5C5E9C2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14:paraId="3498D50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31B0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B58B65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556EE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14:paraId="631AFD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87B3E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3F3B97" w14:paraId="057A980D" w14:textId="77777777" w:rsidTr="003F3B97">
        <w:tc>
          <w:tcPr>
            <w:tcW w:w="3402" w:type="dxa"/>
          </w:tcPr>
          <w:p w14:paraId="5598BA2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14:paraId="5F29AD4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09" w:author="Martin Midtgaard" w:date="2011-11-02T12:59:00Z">
                  <w:rPr>
                    <w:rFonts w:ascii="Arial" w:hAnsi="Arial"/>
                    <w:sz w:val="18"/>
                    <w:lang w:val="en-US"/>
                  </w:rPr>
                </w:rPrChange>
              </w:rPr>
            </w:pPr>
            <w:r>
              <w:rPr>
                <w:rFonts w:ascii="Arial" w:hAnsi="Arial"/>
                <w:sz w:val="18"/>
                <w:rPrChange w:id="310" w:author="Martin Midtgaard" w:date="2011-11-02T12:59:00Z">
                  <w:rPr>
                    <w:rFonts w:ascii="Arial" w:hAnsi="Arial"/>
                    <w:sz w:val="18"/>
                    <w:lang w:val="en-US"/>
                  </w:rPr>
                </w:rPrChange>
              </w:rPr>
              <w:t xml:space="preserve">Domain: </w:t>
            </w:r>
          </w:p>
          <w:p w14:paraId="5CE856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1" w:author="Martin Midtgaard" w:date="2011-11-02T12:59:00Z">
                  <w:rPr>
                    <w:rFonts w:ascii="Arial" w:hAnsi="Arial"/>
                    <w:sz w:val="18"/>
                    <w:lang w:val="en-US"/>
                  </w:rPr>
                </w:rPrChange>
              </w:rPr>
            </w:pPr>
            <w:r>
              <w:rPr>
                <w:rFonts w:ascii="Arial" w:hAnsi="Arial"/>
                <w:sz w:val="18"/>
                <w:rPrChange w:id="312" w:author="Martin Midtgaard" w:date="2011-11-02T12:59:00Z">
                  <w:rPr>
                    <w:rFonts w:ascii="Arial" w:hAnsi="Arial"/>
                    <w:sz w:val="18"/>
                    <w:lang w:val="en-US"/>
                  </w:rPr>
                </w:rPrChange>
              </w:rPr>
              <w:t>TekstKort</w:t>
            </w:r>
          </w:p>
          <w:p w14:paraId="584F30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3" w:author="Martin Midtgaard" w:date="2011-11-02T12:59:00Z">
                  <w:rPr>
                    <w:rFonts w:ascii="Arial" w:hAnsi="Arial"/>
                    <w:sz w:val="18"/>
                    <w:lang w:val="en-US"/>
                  </w:rPr>
                </w:rPrChange>
              </w:rPr>
            </w:pPr>
            <w:r>
              <w:rPr>
                <w:rFonts w:ascii="Arial" w:hAnsi="Arial"/>
                <w:sz w:val="18"/>
                <w:rPrChange w:id="314" w:author="Martin Midtgaard" w:date="2011-11-02T12:59:00Z">
                  <w:rPr>
                    <w:rFonts w:ascii="Arial" w:hAnsi="Arial"/>
                    <w:sz w:val="18"/>
                    <w:lang w:val="en-US"/>
                  </w:rPr>
                </w:rPrChange>
              </w:rPr>
              <w:t>base: string</w:t>
            </w:r>
          </w:p>
          <w:p w14:paraId="7101C7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5" w:author="Martin Midtgaard" w:date="2011-11-02T12:59:00Z">
                  <w:rPr>
                    <w:rFonts w:ascii="Arial" w:hAnsi="Arial"/>
                    <w:sz w:val="18"/>
                    <w:lang w:val="en-US"/>
                  </w:rPr>
                </w:rPrChange>
              </w:rPr>
            </w:pPr>
            <w:r>
              <w:rPr>
                <w:rFonts w:ascii="Arial" w:hAnsi="Arial"/>
                <w:sz w:val="18"/>
                <w:rPrChange w:id="316" w:author="Martin Midtgaard" w:date="2011-11-02T12:59:00Z">
                  <w:rPr>
                    <w:rFonts w:ascii="Arial" w:hAnsi="Arial"/>
                    <w:sz w:val="18"/>
                    <w:lang w:val="en-US"/>
                  </w:rPr>
                </w:rPrChange>
              </w:rPr>
              <w:t>minLength: 0</w:t>
            </w:r>
          </w:p>
          <w:p w14:paraId="6C55F7E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9148B2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42BF59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3F3B97" w14:paraId="6C0E78CB" w14:textId="77777777" w:rsidTr="003F3B97">
        <w:tc>
          <w:tcPr>
            <w:tcW w:w="3402" w:type="dxa"/>
          </w:tcPr>
          <w:p w14:paraId="4B27E28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14:paraId="542AD4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2EA79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14:paraId="3ADF96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9806B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194746C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14:paraId="5E73B42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14:paraId="17D452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5F9AC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9C16F2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14:paraId="4CD2011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14:paraId="2F81762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14:paraId="149D73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77569A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5062742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36CB34FC" w14:textId="77777777" w:rsidTr="003F3B97">
        <w:tc>
          <w:tcPr>
            <w:tcW w:w="3402" w:type="dxa"/>
          </w:tcPr>
          <w:p w14:paraId="023CFD4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14:paraId="78CD7E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7" w:author="Martin Midtgaard" w:date="2011-11-02T12:59:00Z">
                  <w:rPr>
                    <w:rFonts w:ascii="Arial" w:hAnsi="Arial"/>
                    <w:sz w:val="18"/>
                    <w:lang w:val="en-US"/>
                  </w:rPr>
                </w:rPrChange>
              </w:rPr>
            </w:pPr>
            <w:r>
              <w:rPr>
                <w:rFonts w:ascii="Arial" w:hAnsi="Arial"/>
                <w:sz w:val="18"/>
                <w:rPrChange w:id="318" w:author="Martin Midtgaard" w:date="2011-11-02T12:59:00Z">
                  <w:rPr>
                    <w:rFonts w:ascii="Arial" w:hAnsi="Arial"/>
                    <w:sz w:val="18"/>
                    <w:lang w:val="en-US"/>
                  </w:rPr>
                </w:rPrChange>
              </w:rPr>
              <w:t xml:space="preserve">Domain: </w:t>
            </w:r>
          </w:p>
          <w:p w14:paraId="7E793D6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9" w:author="Martin Midtgaard" w:date="2011-11-02T12:59:00Z">
                  <w:rPr>
                    <w:rFonts w:ascii="Arial" w:hAnsi="Arial"/>
                    <w:sz w:val="18"/>
                    <w:lang w:val="en-US"/>
                  </w:rPr>
                </w:rPrChange>
              </w:rPr>
            </w:pPr>
            <w:r>
              <w:rPr>
                <w:rFonts w:ascii="Arial" w:hAnsi="Arial"/>
                <w:sz w:val="18"/>
                <w:rPrChange w:id="320" w:author="Martin Midtgaard" w:date="2011-11-02T12:59:00Z">
                  <w:rPr>
                    <w:rFonts w:ascii="Arial" w:hAnsi="Arial"/>
                    <w:sz w:val="18"/>
                    <w:lang w:val="en-US"/>
                  </w:rPr>
                </w:rPrChange>
              </w:rPr>
              <w:t>TekstKort</w:t>
            </w:r>
          </w:p>
          <w:p w14:paraId="0C355C3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1" w:author="Martin Midtgaard" w:date="2011-11-02T12:59:00Z">
                  <w:rPr>
                    <w:rFonts w:ascii="Arial" w:hAnsi="Arial"/>
                    <w:sz w:val="18"/>
                    <w:lang w:val="en-US"/>
                  </w:rPr>
                </w:rPrChange>
              </w:rPr>
            </w:pPr>
            <w:r>
              <w:rPr>
                <w:rFonts w:ascii="Arial" w:hAnsi="Arial"/>
                <w:sz w:val="18"/>
                <w:rPrChange w:id="322" w:author="Martin Midtgaard" w:date="2011-11-02T12:59:00Z">
                  <w:rPr>
                    <w:rFonts w:ascii="Arial" w:hAnsi="Arial"/>
                    <w:sz w:val="18"/>
                    <w:lang w:val="en-US"/>
                  </w:rPr>
                </w:rPrChange>
              </w:rPr>
              <w:t>base: string</w:t>
            </w:r>
          </w:p>
          <w:p w14:paraId="762005B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3" w:author="Martin Midtgaard" w:date="2011-11-02T12:59:00Z">
                  <w:rPr>
                    <w:rFonts w:ascii="Arial" w:hAnsi="Arial"/>
                    <w:sz w:val="18"/>
                    <w:lang w:val="en-US"/>
                  </w:rPr>
                </w:rPrChange>
              </w:rPr>
            </w:pPr>
            <w:r>
              <w:rPr>
                <w:rFonts w:ascii="Arial" w:hAnsi="Arial"/>
                <w:sz w:val="18"/>
                <w:rPrChange w:id="324" w:author="Martin Midtgaard" w:date="2011-11-02T12:59:00Z">
                  <w:rPr>
                    <w:rFonts w:ascii="Arial" w:hAnsi="Arial"/>
                    <w:sz w:val="18"/>
                    <w:lang w:val="en-US"/>
                  </w:rPr>
                </w:rPrChange>
              </w:rPr>
              <w:t>minLength: 0</w:t>
            </w:r>
          </w:p>
          <w:p w14:paraId="458940B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D84552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8C41E4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3F3B97" w14:paraId="0A74D314" w14:textId="77777777" w:rsidTr="003F3B97">
        <w:tc>
          <w:tcPr>
            <w:tcW w:w="3402" w:type="dxa"/>
          </w:tcPr>
          <w:p w14:paraId="2CBC663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14:paraId="52A9139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5" w:author="Martin Midtgaard" w:date="2011-11-02T12:59:00Z">
                  <w:rPr>
                    <w:rFonts w:ascii="Arial" w:hAnsi="Arial"/>
                    <w:sz w:val="18"/>
                    <w:lang w:val="en-US"/>
                  </w:rPr>
                </w:rPrChange>
              </w:rPr>
            </w:pPr>
            <w:r>
              <w:rPr>
                <w:rFonts w:ascii="Arial" w:hAnsi="Arial"/>
                <w:sz w:val="18"/>
                <w:rPrChange w:id="326" w:author="Martin Midtgaard" w:date="2011-11-02T12:59:00Z">
                  <w:rPr>
                    <w:rFonts w:ascii="Arial" w:hAnsi="Arial"/>
                    <w:sz w:val="18"/>
                    <w:lang w:val="en-US"/>
                  </w:rPr>
                </w:rPrChange>
              </w:rPr>
              <w:t xml:space="preserve">Domain: </w:t>
            </w:r>
          </w:p>
          <w:p w14:paraId="3B6114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7" w:author="Martin Midtgaard" w:date="2011-11-02T12:59:00Z">
                  <w:rPr>
                    <w:rFonts w:ascii="Arial" w:hAnsi="Arial"/>
                    <w:sz w:val="18"/>
                    <w:lang w:val="en-US"/>
                  </w:rPr>
                </w:rPrChange>
              </w:rPr>
            </w:pPr>
            <w:r>
              <w:rPr>
                <w:rFonts w:ascii="Arial" w:hAnsi="Arial"/>
                <w:sz w:val="18"/>
                <w:rPrChange w:id="328" w:author="Martin Midtgaard" w:date="2011-11-02T12:59:00Z">
                  <w:rPr>
                    <w:rFonts w:ascii="Arial" w:hAnsi="Arial"/>
                    <w:sz w:val="18"/>
                    <w:lang w:val="en-US"/>
                  </w:rPr>
                </w:rPrChange>
              </w:rPr>
              <w:t>TekstKort</w:t>
            </w:r>
          </w:p>
          <w:p w14:paraId="165460E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29" w:author="Martin Midtgaard" w:date="2011-11-02T12:59:00Z">
                  <w:rPr>
                    <w:rFonts w:ascii="Arial" w:hAnsi="Arial"/>
                    <w:sz w:val="18"/>
                    <w:lang w:val="en-US"/>
                  </w:rPr>
                </w:rPrChange>
              </w:rPr>
            </w:pPr>
            <w:r>
              <w:rPr>
                <w:rFonts w:ascii="Arial" w:hAnsi="Arial"/>
                <w:sz w:val="18"/>
                <w:rPrChange w:id="330" w:author="Martin Midtgaard" w:date="2011-11-02T12:59:00Z">
                  <w:rPr>
                    <w:rFonts w:ascii="Arial" w:hAnsi="Arial"/>
                    <w:sz w:val="18"/>
                    <w:lang w:val="en-US"/>
                  </w:rPr>
                </w:rPrChange>
              </w:rPr>
              <w:t>base: string</w:t>
            </w:r>
          </w:p>
          <w:p w14:paraId="3E17629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1" w:author="Martin Midtgaard" w:date="2011-11-02T12:59:00Z">
                  <w:rPr>
                    <w:rFonts w:ascii="Arial" w:hAnsi="Arial"/>
                    <w:sz w:val="18"/>
                    <w:lang w:val="en-US"/>
                  </w:rPr>
                </w:rPrChange>
              </w:rPr>
            </w:pPr>
            <w:r>
              <w:rPr>
                <w:rFonts w:ascii="Arial" w:hAnsi="Arial"/>
                <w:sz w:val="18"/>
                <w:rPrChange w:id="332" w:author="Martin Midtgaard" w:date="2011-11-02T12:59:00Z">
                  <w:rPr>
                    <w:rFonts w:ascii="Arial" w:hAnsi="Arial"/>
                    <w:sz w:val="18"/>
                    <w:lang w:val="en-US"/>
                  </w:rPr>
                </w:rPrChange>
              </w:rPr>
              <w:t>minLength: 0</w:t>
            </w:r>
          </w:p>
          <w:p w14:paraId="222D92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95EA2D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14:paraId="4E9A247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3F3B97" w14:paraId="2E6D2B99" w14:textId="77777777" w:rsidTr="003F3B97">
        <w:tc>
          <w:tcPr>
            <w:tcW w:w="3402" w:type="dxa"/>
          </w:tcPr>
          <w:p w14:paraId="3ED2597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14:paraId="26BE20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E6A17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14:paraId="38CE2B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867A75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HENS, BORD, BTLT, KLAG, MODR, FEJL, ANDN, FSKI, HÆFO, SOPH, GLDS, AKRD</w:t>
            </w:r>
          </w:p>
        </w:tc>
        <w:tc>
          <w:tcPr>
            <w:tcW w:w="4671" w:type="dxa"/>
          </w:tcPr>
          <w:p w14:paraId="1B8B864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14:paraId="52AB2B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0BA478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A7EDB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857C48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14:paraId="4A1C0FB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14:paraId="3194C08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BTLT: Betalt</w:t>
            </w:r>
          </w:p>
          <w:p w14:paraId="32AB6A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14:paraId="7513B22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 Retur til modregning</w:t>
            </w:r>
          </w:p>
          <w:p w14:paraId="0FA6828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14:paraId="01EA080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14:paraId="0A41C01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14:paraId="177409C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SOPH: Samlivsophævelse </w:t>
            </w:r>
          </w:p>
          <w:p w14:paraId="59A70D3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Gældsanering </w:t>
            </w:r>
          </w:p>
          <w:p w14:paraId="78B1E4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AKRD: Akkord </w:t>
            </w:r>
          </w:p>
          <w:p w14:paraId="5B9641F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tc>
      </w:tr>
      <w:tr w:rsidR="003F3B97" w14:paraId="6B2C00E1" w14:textId="77777777" w:rsidTr="003F3B97">
        <w:tc>
          <w:tcPr>
            <w:tcW w:w="3402" w:type="dxa"/>
          </w:tcPr>
          <w:p w14:paraId="2D2E4D0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14:paraId="644D9A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3" w:author="Martin Midtgaard" w:date="2011-11-02T12:59:00Z">
                  <w:rPr>
                    <w:rFonts w:ascii="Arial" w:hAnsi="Arial"/>
                    <w:sz w:val="18"/>
                    <w:lang w:val="en-US"/>
                  </w:rPr>
                </w:rPrChange>
              </w:rPr>
            </w:pPr>
            <w:r>
              <w:rPr>
                <w:rFonts w:ascii="Arial" w:hAnsi="Arial"/>
                <w:sz w:val="18"/>
                <w:rPrChange w:id="334" w:author="Martin Midtgaard" w:date="2011-11-02T12:59:00Z">
                  <w:rPr>
                    <w:rFonts w:ascii="Arial" w:hAnsi="Arial"/>
                    <w:sz w:val="18"/>
                    <w:lang w:val="en-US"/>
                  </w:rPr>
                </w:rPrChange>
              </w:rPr>
              <w:t xml:space="preserve">Domain: </w:t>
            </w:r>
          </w:p>
          <w:p w14:paraId="10367AB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5" w:author="Martin Midtgaard" w:date="2011-11-02T12:59:00Z">
                  <w:rPr>
                    <w:rFonts w:ascii="Arial" w:hAnsi="Arial"/>
                    <w:sz w:val="18"/>
                    <w:lang w:val="en-US"/>
                  </w:rPr>
                </w:rPrChange>
              </w:rPr>
            </w:pPr>
            <w:r>
              <w:rPr>
                <w:rFonts w:ascii="Arial" w:hAnsi="Arial"/>
                <w:sz w:val="18"/>
                <w:rPrChange w:id="336" w:author="Martin Midtgaard" w:date="2011-11-02T12:59:00Z">
                  <w:rPr>
                    <w:rFonts w:ascii="Arial" w:hAnsi="Arial"/>
                    <w:sz w:val="18"/>
                    <w:lang w:val="en-US"/>
                  </w:rPr>
                </w:rPrChange>
              </w:rPr>
              <w:t>TekstKort</w:t>
            </w:r>
          </w:p>
          <w:p w14:paraId="150F66F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7" w:author="Martin Midtgaard" w:date="2011-11-02T12:59:00Z">
                  <w:rPr>
                    <w:rFonts w:ascii="Arial" w:hAnsi="Arial"/>
                    <w:sz w:val="18"/>
                    <w:lang w:val="en-US"/>
                  </w:rPr>
                </w:rPrChange>
              </w:rPr>
            </w:pPr>
            <w:r>
              <w:rPr>
                <w:rFonts w:ascii="Arial" w:hAnsi="Arial"/>
                <w:sz w:val="18"/>
                <w:rPrChange w:id="338" w:author="Martin Midtgaard" w:date="2011-11-02T12:59:00Z">
                  <w:rPr>
                    <w:rFonts w:ascii="Arial" w:hAnsi="Arial"/>
                    <w:sz w:val="18"/>
                    <w:lang w:val="en-US"/>
                  </w:rPr>
                </w:rPrChange>
              </w:rPr>
              <w:t>base: string</w:t>
            </w:r>
          </w:p>
          <w:p w14:paraId="0AEE2EC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9" w:author="Martin Midtgaard" w:date="2011-11-02T12:59:00Z">
                  <w:rPr>
                    <w:rFonts w:ascii="Arial" w:hAnsi="Arial"/>
                    <w:sz w:val="18"/>
                    <w:lang w:val="en-US"/>
                  </w:rPr>
                </w:rPrChange>
              </w:rPr>
            </w:pPr>
            <w:r>
              <w:rPr>
                <w:rFonts w:ascii="Arial" w:hAnsi="Arial"/>
                <w:sz w:val="18"/>
                <w:rPrChange w:id="340" w:author="Martin Midtgaard" w:date="2011-11-02T12:59:00Z">
                  <w:rPr>
                    <w:rFonts w:ascii="Arial" w:hAnsi="Arial"/>
                    <w:sz w:val="18"/>
                    <w:lang w:val="en-US"/>
                  </w:rPr>
                </w:rPrChange>
              </w:rPr>
              <w:t>minLength: 0</w:t>
            </w:r>
          </w:p>
          <w:p w14:paraId="6E857DB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234546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C97EB5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3F3B97" w14:paraId="4A220D2C" w14:textId="77777777" w:rsidTr="003F3B97">
        <w:tc>
          <w:tcPr>
            <w:tcW w:w="3402" w:type="dxa"/>
          </w:tcPr>
          <w:p w14:paraId="122AB24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14:paraId="0B04F4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1" w:author="Martin Midtgaard" w:date="2011-11-02T12:59:00Z">
                  <w:rPr>
                    <w:rFonts w:ascii="Arial" w:hAnsi="Arial"/>
                    <w:sz w:val="18"/>
                    <w:lang w:val="en-US"/>
                  </w:rPr>
                </w:rPrChange>
              </w:rPr>
            </w:pPr>
            <w:r>
              <w:rPr>
                <w:rFonts w:ascii="Arial" w:hAnsi="Arial"/>
                <w:sz w:val="18"/>
                <w:rPrChange w:id="342" w:author="Martin Midtgaard" w:date="2011-11-02T12:59:00Z">
                  <w:rPr>
                    <w:rFonts w:ascii="Arial" w:hAnsi="Arial"/>
                    <w:sz w:val="18"/>
                    <w:lang w:val="en-US"/>
                  </w:rPr>
                </w:rPrChange>
              </w:rPr>
              <w:t xml:space="preserve">Domain: </w:t>
            </w:r>
          </w:p>
          <w:p w14:paraId="581656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3" w:author="Martin Midtgaard" w:date="2011-11-02T12:59:00Z">
                  <w:rPr>
                    <w:rFonts w:ascii="Arial" w:hAnsi="Arial"/>
                    <w:sz w:val="18"/>
                    <w:lang w:val="en-US"/>
                  </w:rPr>
                </w:rPrChange>
              </w:rPr>
            </w:pPr>
            <w:r>
              <w:rPr>
                <w:rFonts w:ascii="Arial" w:hAnsi="Arial"/>
                <w:sz w:val="18"/>
                <w:rPrChange w:id="344" w:author="Martin Midtgaard" w:date="2011-11-02T12:59:00Z">
                  <w:rPr>
                    <w:rFonts w:ascii="Arial" w:hAnsi="Arial"/>
                    <w:sz w:val="18"/>
                    <w:lang w:val="en-US"/>
                  </w:rPr>
                </w:rPrChange>
              </w:rPr>
              <w:t>Beløb</w:t>
            </w:r>
          </w:p>
          <w:p w14:paraId="6BF8B5C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5" w:author="Martin Midtgaard" w:date="2011-11-02T12:59:00Z">
                  <w:rPr>
                    <w:rFonts w:ascii="Arial" w:hAnsi="Arial"/>
                    <w:sz w:val="18"/>
                    <w:lang w:val="en-US"/>
                  </w:rPr>
                </w:rPrChange>
              </w:rPr>
            </w:pPr>
            <w:r>
              <w:rPr>
                <w:rFonts w:ascii="Arial" w:hAnsi="Arial"/>
                <w:sz w:val="18"/>
                <w:rPrChange w:id="346" w:author="Martin Midtgaard" w:date="2011-11-02T12:59:00Z">
                  <w:rPr>
                    <w:rFonts w:ascii="Arial" w:hAnsi="Arial"/>
                    <w:sz w:val="18"/>
                    <w:lang w:val="en-US"/>
                  </w:rPr>
                </w:rPrChange>
              </w:rPr>
              <w:t>base: decimal</w:t>
            </w:r>
          </w:p>
          <w:p w14:paraId="3F62D1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7" w:author="Martin Midtgaard" w:date="2011-11-02T12:59:00Z">
                  <w:rPr>
                    <w:rFonts w:ascii="Arial" w:hAnsi="Arial"/>
                    <w:sz w:val="18"/>
                    <w:lang w:val="en-US"/>
                  </w:rPr>
                </w:rPrChange>
              </w:rPr>
            </w:pPr>
            <w:r>
              <w:rPr>
                <w:rFonts w:ascii="Arial" w:hAnsi="Arial"/>
                <w:sz w:val="18"/>
                <w:rPrChange w:id="348" w:author="Martin Midtgaard" w:date="2011-11-02T12:59:00Z">
                  <w:rPr>
                    <w:rFonts w:ascii="Arial" w:hAnsi="Arial"/>
                    <w:sz w:val="18"/>
                    <w:lang w:val="en-US"/>
                  </w:rPr>
                </w:rPrChange>
              </w:rPr>
              <w:t>totalDigits: 13</w:t>
            </w:r>
          </w:p>
          <w:p w14:paraId="4D10359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E505F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3F3B97" w14:paraId="4C24A537" w14:textId="77777777" w:rsidTr="003F3B97">
        <w:tc>
          <w:tcPr>
            <w:tcW w:w="3402" w:type="dxa"/>
          </w:tcPr>
          <w:p w14:paraId="17603F4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14:paraId="6268860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49" w:author="Martin Midtgaard" w:date="2011-11-02T12:59:00Z">
                  <w:rPr>
                    <w:rFonts w:ascii="Arial" w:hAnsi="Arial"/>
                    <w:sz w:val="18"/>
                    <w:lang w:val="en-US"/>
                  </w:rPr>
                </w:rPrChange>
              </w:rPr>
            </w:pPr>
            <w:r>
              <w:rPr>
                <w:rFonts w:ascii="Arial" w:hAnsi="Arial"/>
                <w:sz w:val="18"/>
                <w:rPrChange w:id="350" w:author="Martin Midtgaard" w:date="2011-11-02T12:59:00Z">
                  <w:rPr>
                    <w:rFonts w:ascii="Arial" w:hAnsi="Arial"/>
                    <w:sz w:val="18"/>
                    <w:lang w:val="en-US"/>
                  </w:rPr>
                </w:rPrChange>
              </w:rPr>
              <w:t xml:space="preserve">Domain: </w:t>
            </w:r>
          </w:p>
          <w:p w14:paraId="5EEA57F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1" w:author="Martin Midtgaard" w:date="2011-11-02T12:59:00Z">
                  <w:rPr>
                    <w:rFonts w:ascii="Arial" w:hAnsi="Arial"/>
                    <w:sz w:val="18"/>
                    <w:lang w:val="en-US"/>
                  </w:rPr>
                </w:rPrChange>
              </w:rPr>
            </w:pPr>
            <w:r>
              <w:rPr>
                <w:rFonts w:ascii="Arial" w:hAnsi="Arial"/>
                <w:sz w:val="18"/>
                <w:rPrChange w:id="352" w:author="Martin Midtgaard" w:date="2011-11-02T12:59:00Z">
                  <w:rPr>
                    <w:rFonts w:ascii="Arial" w:hAnsi="Arial"/>
                    <w:sz w:val="18"/>
                    <w:lang w:val="en-US"/>
                  </w:rPr>
                </w:rPrChange>
              </w:rPr>
              <w:t>Beløb</w:t>
            </w:r>
          </w:p>
          <w:p w14:paraId="5F3E6D8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3" w:author="Martin Midtgaard" w:date="2011-11-02T12:59:00Z">
                  <w:rPr>
                    <w:rFonts w:ascii="Arial" w:hAnsi="Arial"/>
                    <w:sz w:val="18"/>
                    <w:lang w:val="en-US"/>
                  </w:rPr>
                </w:rPrChange>
              </w:rPr>
            </w:pPr>
            <w:r>
              <w:rPr>
                <w:rFonts w:ascii="Arial" w:hAnsi="Arial"/>
                <w:sz w:val="18"/>
                <w:rPrChange w:id="354" w:author="Martin Midtgaard" w:date="2011-11-02T12:59:00Z">
                  <w:rPr>
                    <w:rFonts w:ascii="Arial" w:hAnsi="Arial"/>
                    <w:sz w:val="18"/>
                    <w:lang w:val="en-US"/>
                  </w:rPr>
                </w:rPrChange>
              </w:rPr>
              <w:t>base: decimal</w:t>
            </w:r>
          </w:p>
          <w:p w14:paraId="78FC03F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5" w:author="Martin Midtgaard" w:date="2011-11-02T12:59:00Z">
                  <w:rPr>
                    <w:rFonts w:ascii="Arial" w:hAnsi="Arial"/>
                    <w:sz w:val="18"/>
                    <w:lang w:val="en-US"/>
                  </w:rPr>
                </w:rPrChange>
              </w:rPr>
            </w:pPr>
            <w:r>
              <w:rPr>
                <w:rFonts w:ascii="Arial" w:hAnsi="Arial"/>
                <w:sz w:val="18"/>
                <w:rPrChange w:id="356" w:author="Martin Midtgaard" w:date="2011-11-02T12:59:00Z">
                  <w:rPr>
                    <w:rFonts w:ascii="Arial" w:hAnsi="Arial"/>
                    <w:sz w:val="18"/>
                    <w:lang w:val="en-US"/>
                  </w:rPr>
                </w:rPrChange>
              </w:rPr>
              <w:t>totalDigits: 13</w:t>
            </w:r>
          </w:p>
          <w:p w14:paraId="77302E1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64CD4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3F3B97" w14:paraId="275D6760" w14:textId="77777777" w:rsidTr="003F3B97">
        <w:tc>
          <w:tcPr>
            <w:tcW w:w="3402" w:type="dxa"/>
          </w:tcPr>
          <w:p w14:paraId="34E3093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14:paraId="04E4915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7" w:author="Martin Midtgaard" w:date="2011-11-02T12:59:00Z">
                  <w:rPr>
                    <w:rFonts w:ascii="Arial" w:hAnsi="Arial"/>
                    <w:sz w:val="18"/>
                    <w:lang w:val="en-US"/>
                  </w:rPr>
                </w:rPrChange>
              </w:rPr>
            </w:pPr>
            <w:r>
              <w:rPr>
                <w:rFonts w:ascii="Arial" w:hAnsi="Arial"/>
                <w:sz w:val="18"/>
                <w:rPrChange w:id="358" w:author="Martin Midtgaard" w:date="2011-11-02T12:59:00Z">
                  <w:rPr>
                    <w:rFonts w:ascii="Arial" w:hAnsi="Arial"/>
                    <w:sz w:val="18"/>
                    <w:lang w:val="en-US"/>
                  </w:rPr>
                </w:rPrChange>
              </w:rPr>
              <w:t xml:space="preserve">Domain: </w:t>
            </w:r>
          </w:p>
          <w:p w14:paraId="4FA795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9" w:author="Martin Midtgaard" w:date="2011-11-02T12:59:00Z">
                  <w:rPr>
                    <w:rFonts w:ascii="Arial" w:hAnsi="Arial"/>
                    <w:sz w:val="18"/>
                    <w:lang w:val="en-US"/>
                  </w:rPr>
                </w:rPrChange>
              </w:rPr>
            </w:pPr>
            <w:r>
              <w:rPr>
                <w:rFonts w:ascii="Arial" w:hAnsi="Arial"/>
                <w:sz w:val="18"/>
                <w:rPrChange w:id="360" w:author="Martin Midtgaard" w:date="2011-11-02T12:59:00Z">
                  <w:rPr>
                    <w:rFonts w:ascii="Arial" w:hAnsi="Arial"/>
                    <w:sz w:val="18"/>
                    <w:lang w:val="en-US"/>
                  </w:rPr>
                </w:rPrChange>
              </w:rPr>
              <w:t>ProcentSatsPositiv</w:t>
            </w:r>
          </w:p>
          <w:p w14:paraId="6B1408B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1" w:author="Martin Midtgaard" w:date="2011-11-02T12:59:00Z">
                  <w:rPr>
                    <w:rFonts w:ascii="Arial" w:hAnsi="Arial"/>
                    <w:sz w:val="18"/>
                    <w:lang w:val="en-US"/>
                  </w:rPr>
                </w:rPrChange>
              </w:rPr>
            </w:pPr>
            <w:r>
              <w:rPr>
                <w:rFonts w:ascii="Arial" w:hAnsi="Arial"/>
                <w:sz w:val="18"/>
                <w:rPrChange w:id="362" w:author="Martin Midtgaard" w:date="2011-11-02T12:59:00Z">
                  <w:rPr>
                    <w:rFonts w:ascii="Arial" w:hAnsi="Arial"/>
                    <w:sz w:val="18"/>
                    <w:lang w:val="en-US"/>
                  </w:rPr>
                </w:rPrChange>
              </w:rPr>
              <w:t>base: decimal</w:t>
            </w:r>
          </w:p>
          <w:p w14:paraId="7A9F34F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3" w:author="Martin Midtgaard" w:date="2011-11-02T12:59:00Z">
                  <w:rPr>
                    <w:rFonts w:ascii="Arial" w:hAnsi="Arial"/>
                    <w:sz w:val="18"/>
                    <w:lang w:val="en-US"/>
                  </w:rPr>
                </w:rPrChange>
              </w:rPr>
            </w:pPr>
            <w:r>
              <w:rPr>
                <w:rFonts w:ascii="Arial" w:hAnsi="Arial"/>
                <w:sz w:val="18"/>
                <w:rPrChange w:id="364" w:author="Martin Midtgaard" w:date="2011-11-02T12:59:00Z">
                  <w:rPr>
                    <w:rFonts w:ascii="Arial" w:hAnsi="Arial"/>
                    <w:sz w:val="18"/>
                    <w:lang w:val="en-US"/>
                  </w:rPr>
                </w:rPrChange>
              </w:rPr>
              <w:t>minInclusive: 0</w:t>
            </w:r>
          </w:p>
          <w:p w14:paraId="48C0A5F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21AB459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4299F51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3F3B97" w14:paraId="5B380B7E" w14:textId="77777777" w:rsidTr="003F3B97">
        <w:tc>
          <w:tcPr>
            <w:tcW w:w="3402" w:type="dxa"/>
          </w:tcPr>
          <w:p w14:paraId="4553A1C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14:paraId="3472D35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5" w:author="Martin Midtgaard" w:date="2011-11-02T12:59:00Z">
                  <w:rPr>
                    <w:rFonts w:ascii="Arial" w:hAnsi="Arial"/>
                    <w:sz w:val="18"/>
                    <w:lang w:val="en-US"/>
                  </w:rPr>
                </w:rPrChange>
              </w:rPr>
            </w:pPr>
            <w:r>
              <w:rPr>
                <w:rFonts w:ascii="Arial" w:hAnsi="Arial"/>
                <w:sz w:val="18"/>
                <w:rPrChange w:id="366" w:author="Martin Midtgaard" w:date="2011-11-02T12:59:00Z">
                  <w:rPr>
                    <w:rFonts w:ascii="Arial" w:hAnsi="Arial"/>
                    <w:sz w:val="18"/>
                    <w:lang w:val="en-US"/>
                  </w:rPr>
                </w:rPrChange>
              </w:rPr>
              <w:t xml:space="preserve">Domain: </w:t>
            </w:r>
          </w:p>
          <w:p w14:paraId="3423A93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7" w:author="Martin Midtgaard" w:date="2011-11-02T12:59:00Z">
                  <w:rPr>
                    <w:rFonts w:ascii="Arial" w:hAnsi="Arial"/>
                    <w:sz w:val="18"/>
                    <w:lang w:val="en-US"/>
                  </w:rPr>
                </w:rPrChange>
              </w:rPr>
            </w:pPr>
            <w:r>
              <w:rPr>
                <w:rFonts w:ascii="Arial" w:hAnsi="Arial"/>
                <w:sz w:val="18"/>
                <w:rPrChange w:id="368" w:author="Martin Midtgaard" w:date="2011-11-02T12:59:00Z">
                  <w:rPr>
                    <w:rFonts w:ascii="Arial" w:hAnsi="Arial"/>
                    <w:sz w:val="18"/>
                    <w:lang w:val="en-US"/>
                  </w:rPr>
                </w:rPrChange>
              </w:rPr>
              <w:t>Beløb</w:t>
            </w:r>
          </w:p>
          <w:p w14:paraId="571EBA2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69" w:author="Martin Midtgaard" w:date="2011-11-02T12:59:00Z">
                  <w:rPr>
                    <w:rFonts w:ascii="Arial" w:hAnsi="Arial"/>
                    <w:sz w:val="18"/>
                    <w:lang w:val="en-US"/>
                  </w:rPr>
                </w:rPrChange>
              </w:rPr>
            </w:pPr>
            <w:r>
              <w:rPr>
                <w:rFonts w:ascii="Arial" w:hAnsi="Arial"/>
                <w:sz w:val="18"/>
                <w:rPrChange w:id="370" w:author="Martin Midtgaard" w:date="2011-11-02T12:59:00Z">
                  <w:rPr>
                    <w:rFonts w:ascii="Arial" w:hAnsi="Arial"/>
                    <w:sz w:val="18"/>
                    <w:lang w:val="en-US"/>
                  </w:rPr>
                </w:rPrChange>
              </w:rPr>
              <w:t>base: decimal</w:t>
            </w:r>
          </w:p>
          <w:p w14:paraId="50D865F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1" w:author="Martin Midtgaard" w:date="2011-11-02T12:59:00Z">
                  <w:rPr>
                    <w:rFonts w:ascii="Arial" w:hAnsi="Arial"/>
                    <w:sz w:val="18"/>
                    <w:lang w:val="en-US"/>
                  </w:rPr>
                </w:rPrChange>
              </w:rPr>
            </w:pPr>
            <w:r>
              <w:rPr>
                <w:rFonts w:ascii="Arial" w:hAnsi="Arial"/>
                <w:sz w:val="18"/>
                <w:rPrChange w:id="372" w:author="Martin Midtgaard" w:date="2011-11-02T12:59:00Z">
                  <w:rPr>
                    <w:rFonts w:ascii="Arial" w:hAnsi="Arial"/>
                    <w:sz w:val="18"/>
                    <w:lang w:val="en-US"/>
                  </w:rPr>
                </w:rPrChange>
              </w:rPr>
              <w:t>totalDigits: 13</w:t>
            </w:r>
          </w:p>
          <w:p w14:paraId="18CBF7D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3EECCE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3F3B97" w14:paraId="09141BA3" w14:textId="77777777" w:rsidTr="003F3B97">
        <w:tc>
          <w:tcPr>
            <w:tcW w:w="3402" w:type="dxa"/>
          </w:tcPr>
          <w:p w14:paraId="101DBC7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14:paraId="5FD4C77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3" w:author="Martin Midtgaard" w:date="2011-11-02T12:59:00Z">
                  <w:rPr>
                    <w:rFonts w:ascii="Arial" w:hAnsi="Arial"/>
                    <w:sz w:val="18"/>
                    <w:lang w:val="en-US"/>
                  </w:rPr>
                </w:rPrChange>
              </w:rPr>
            </w:pPr>
            <w:r>
              <w:rPr>
                <w:rFonts w:ascii="Arial" w:hAnsi="Arial"/>
                <w:sz w:val="18"/>
                <w:rPrChange w:id="374" w:author="Martin Midtgaard" w:date="2011-11-02T12:59:00Z">
                  <w:rPr>
                    <w:rFonts w:ascii="Arial" w:hAnsi="Arial"/>
                    <w:sz w:val="18"/>
                    <w:lang w:val="en-US"/>
                  </w:rPr>
                </w:rPrChange>
              </w:rPr>
              <w:t xml:space="preserve">Domain: </w:t>
            </w:r>
          </w:p>
          <w:p w14:paraId="00F5526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5" w:author="Martin Midtgaard" w:date="2011-11-02T12:59:00Z">
                  <w:rPr>
                    <w:rFonts w:ascii="Arial" w:hAnsi="Arial"/>
                    <w:sz w:val="18"/>
                    <w:lang w:val="en-US"/>
                  </w:rPr>
                </w:rPrChange>
              </w:rPr>
            </w:pPr>
            <w:r>
              <w:rPr>
                <w:rFonts w:ascii="Arial" w:hAnsi="Arial"/>
                <w:sz w:val="18"/>
                <w:rPrChange w:id="376" w:author="Martin Midtgaard" w:date="2011-11-02T12:59:00Z">
                  <w:rPr>
                    <w:rFonts w:ascii="Arial" w:hAnsi="Arial"/>
                    <w:sz w:val="18"/>
                    <w:lang w:val="en-US"/>
                  </w:rPr>
                </w:rPrChange>
              </w:rPr>
              <w:t>Beløb</w:t>
            </w:r>
          </w:p>
          <w:p w14:paraId="5E675DB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7" w:author="Martin Midtgaard" w:date="2011-11-02T12:59:00Z">
                  <w:rPr>
                    <w:rFonts w:ascii="Arial" w:hAnsi="Arial"/>
                    <w:sz w:val="18"/>
                    <w:lang w:val="en-US"/>
                  </w:rPr>
                </w:rPrChange>
              </w:rPr>
            </w:pPr>
            <w:r>
              <w:rPr>
                <w:rFonts w:ascii="Arial" w:hAnsi="Arial"/>
                <w:sz w:val="18"/>
                <w:rPrChange w:id="378" w:author="Martin Midtgaard" w:date="2011-11-02T12:59:00Z">
                  <w:rPr>
                    <w:rFonts w:ascii="Arial" w:hAnsi="Arial"/>
                    <w:sz w:val="18"/>
                    <w:lang w:val="en-US"/>
                  </w:rPr>
                </w:rPrChange>
              </w:rPr>
              <w:t>base: decimal</w:t>
            </w:r>
          </w:p>
          <w:p w14:paraId="3E83DC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9" w:author="Martin Midtgaard" w:date="2011-11-02T12:59:00Z">
                  <w:rPr>
                    <w:rFonts w:ascii="Arial" w:hAnsi="Arial"/>
                    <w:sz w:val="18"/>
                    <w:lang w:val="en-US"/>
                  </w:rPr>
                </w:rPrChange>
              </w:rPr>
            </w:pPr>
            <w:r>
              <w:rPr>
                <w:rFonts w:ascii="Arial" w:hAnsi="Arial"/>
                <w:sz w:val="18"/>
                <w:rPrChange w:id="380" w:author="Martin Midtgaard" w:date="2011-11-02T12:59:00Z">
                  <w:rPr>
                    <w:rFonts w:ascii="Arial" w:hAnsi="Arial"/>
                    <w:sz w:val="18"/>
                    <w:lang w:val="en-US"/>
                  </w:rPr>
                </w:rPrChange>
              </w:rPr>
              <w:t>totalDigits: 13</w:t>
            </w:r>
          </w:p>
          <w:p w14:paraId="639F98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A961A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3F3B97" w14:paraId="4E46C614" w14:textId="77777777" w:rsidTr="003F3B97">
        <w:tc>
          <w:tcPr>
            <w:tcW w:w="3402" w:type="dxa"/>
          </w:tcPr>
          <w:p w14:paraId="6374F92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14:paraId="19865A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518A1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1D2AAB9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90635B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3F3B97" w14:paraId="74A58472" w14:textId="77777777" w:rsidTr="003F3B97">
        <w:tc>
          <w:tcPr>
            <w:tcW w:w="3402" w:type="dxa"/>
          </w:tcPr>
          <w:p w14:paraId="0C29D3F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14:paraId="3BB6923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14F5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D121A0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7C6C3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14:paraId="225010E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3F3B97" w14:paraId="29B6A74E" w14:textId="77777777" w:rsidTr="003F3B97">
        <w:tc>
          <w:tcPr>
            <w:tcW w:w="3402" w:type="dxa"/>
          </w:tcPr>
          <w:p w14:paraId="0CD7066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14:paraId="301D29A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9D2F6A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JaNej</w:t>
            </w:r>
          </w:p>
          <w:p w14:paraId="5D4C62F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7D8DD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Indikerer om der er indgået forlig</w:t>
            </w:r>
          </w:p>
        </w:tc>
      </w:tr>
      <w:tr w:rsidR="003F3B97" w14:paraId="6A50A88B" w14:textId="77777777" w:rsidTr="003F3B97">
        <w:tc>
          <w:tcPr>
            <w:tcW w:w="3402" w:type="dxa"/>
          </w:tcPr>
          <w:p w14:paraId="5F3D120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HæftelseForligDato</w:t>
            </w:r>
          </w:p>
        </w:tc>
        <w:tc>
          <w:tcPr>
            <w:tcW w:w="1701" w:type="dxa"/>
          </w:tcPr>
          <w:p w14:paraId="44E9AD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3B8877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9327E6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127436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3F3B97" w14:paraId="30A2E4D1" w14:textId="77777777" w:rsidTr="003F3B97">
        <w:tc>
          <w:tcPr>
            <w:tcW w:w="3402" w:type="dxa"/>
          </w:tcPr>
          <w:p w14:paraId="335EC13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5526A02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1" w:author="Martin Midtgaard" w:date="2011-11-02T12:59:00Z">
                  <w:rPr>
                    <w:rFonts w:ascii="Arial" w:hAnsi="Arial"/>
                    <w:sz w:val="18"/>
                    <w:lang w:val="en-US"/>
                  </w:rPr>
                </w:rPrChange>
              </w:rPr>
            </w:pPr>
            <w:r>
              <w:rPr>
                <w:rFonts w:ascii="Arial" w:hAnsi="Arial"/>
                <w:sz w:val="18"/>
                <w:rPrChange w:id="382" w:author="Martin Midtgaard" w:date="2011-11-02T12:59:00Z">
                  <w:rPr>
                    <w:rFonts w:ascii="Arial" w:hAnsi="Arial"/>
                    <w:sz w:val="18"/>
                    <w:lang w:val="en-US"/>
                  </w:rPr>
                </w:rPrChange>
              </w:rPr>
              <w:t xml:space="preserve">Domain: </w:t>
            </w:r>
          </w:p>
          <w:p w14:paraId="45DB2E8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3" w:author="Martin Midtgaard" w:date="2011-11-02T12:59:00Z">
                  <w:rPr>
                    <w:rFonts w:ascii="Arial" w:hAnsi="Arial"/>
                    <w:sz w:val="18"/>
                    <w:lang w:val="en-US"/>
                  </w:rPr>
                </w:rPrChange>
              </w:rPr>
            </w:pPr>
            <w:r>
              <w:rPr>
                <w:rFonts w:ascii="Arial" w:hAnsi="Arial"/>
                <w:sz w:val="18"/>
                <w:rPrChange w:id="384" w:author="Martin Midtgaard" w:date="2011-11-02T12:59:00Z">
                  <w:rPr>
                    <w:rFonts w:ascii="Arial" w:hAnsi="Arial"/>
                    <w:sz w:val="18"/>
                    <w:lang w:val="en-US"/>
                  </w:rPr>
                </w:rPrChange>
              </w:rPr>
              <w:t>Hæftelsesform</w:t>
            </w:r>
          </w:p>
          <w:p w14:paraId="049568A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5" w:author="Martin Midtgaard" w:date="2011-11-02T12:59:00Z">
                  <w:rPr>
                    <w:rFonts w:ascii="Arial" w:hAnsi="Arial"/>
                    <w:sz w:val="18"/>
                    <w:lang w:val="en-US"/>
                  </w:rPr>
                </w:rPrChange>
              </w:rPr>
            </w:pPr>
            <w:r>
              <w:rPr>
                <w:rFonts w:ascii="Arial" w:hAnsi="Arial"/>
                <w:sz w:val="18"/>
                <w:rPrChange w:id="386" w:author="Martin Midtgaard" w:date="2011-11-02T12:59:00Z">
                  <w:rPr>
                    <w:rFonts w:ascii="Arial" w:hAnsi="Arial"/>
                    <w:sz w:val="18"/>
                    <w:lang w:val="en-US"/>
                  </w:rPr>
                </w:rPrChange>
              </w:rPr>
              <w:t>base: string</w:t>
            </w:r>
          </w:p>
          <w:p w14:paraId="72DDC1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7" w:author="Martin Midtgaard" w:date="2011-11-02T12:59:00Z">
                  <w:rPr>
                    <w:rFonts w:ascii="Arial" w:hAnsi="Arial"/>
                    <w:sz w:val="18"/>
                    <w:lang w:val="en-US"/>
                  </w:rPr>
                </w:rPrChange>
              </w:rPr>
            </w:pPr>
            <w:r>
              <w:rPr>
                <w:rFonts w:ascii="Arial" w:hAnsi="Arial"/>
                <w:sz w:val="18"/>
                <w:rPrChange w:id="388" w:author="Martin Midtgaard" w:date="2011-11-02T12:59:00Z">
                  <w:rPr>
                    <w:rFonts w:ascii="Arial" w:hAnsi="Arial"/>
                    <w:sz w:val="18"/>
                    <w:lang w:val="en-US"/>
                  </w:rPr>
                </w:rPrChange>
              </w:rPr>
              <w:t>maxLength: 3</w:t>
            </w:r>
          </w:p>
          <w:p w14:paraId="4051D00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9" w:author="Martin Midtgaard" w:date="2011-11-02T12:59:00Z">
                  <w:rPr>
                    <w:rFonts w:ascii="Arial" w:hAnsi="Arial"/>
                    <w:sz w:val="18"/>
                    <w:lang w:val="en-US"/>
                  </w:rPr>
                </w:rPrChange>
              </w:rPr>
            </w:pPr>
            <w:r>
              <w:rPr>
                <w:rFonts w:ascii="Arial" w:hAnsi="Arial"/>
                <w:sz w:val="18"/>
                <w:rPrChange w:id="390" w:author="Martin Midtgaard" w:date="2011-11-02T12:59:00Z">
                  <w:rPr>
                    <w:rFonts w:ascii="Arial" w:hAnsi="Arial"/>
                    <w:sz w:val="18"/>
                    <w:lang w:val="en-US"/>
                  </w:rPr>
                </w:rPrChange>
              </w:rPr>
              <w:t>enumeration: PRO, SOL, SUB, ALM, AND</w:t>
            </w:r>
          </w:p>
        </w:tc>
        <w:tc>
          <w:tcPr>
            <w:tcW w:w="4671" w:type="dxa"/>
          </w:tcPr>
          <w:p w14:paraId="1DA78D1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3FDD7E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E93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D8DC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1" w:author="Martin Midtgaard" w:date="2011-11-02T12:59:00Z">
                  <w:rPr>
                    <w:rFonts w:ascii="Arial" w:hAnsi="Arial"/>
                    <w:sz w:val="18"/>
                    <w:lang w:val="en-US"/>
                  </w:rPr>
                </w:rPrChange>
              </w:rPr>
            </w:pPr>
            <w:r>
              <w:rPr>
                <w:rFonts w:ascii="Arial" w:hAnsi="Arial"/>
                <w:sz w:val="18"/>
                <w:rPrChange w:id="392" w:author="Martin Midtgaard" w:date="2011-11-02T12:59:00Z">
                  <w:rPr>
                    <w:rFonts w:ascii="Arial" w:hAnsi="Arial"/>
                    <w:sz w:val="18"/>
                    <w:lang w:val="en-US"/>
                  </w:rPr>
                </w:rPrChange>
              </w:rPr>
              <w:t>Værdiset:</w:t>
            </w:r>
          </w:p>
          <w:p w14:paraId="4D55F75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3" w:author="Martin Midtgaard" w:date="2011-11-02T12:59:00Z">
                  <w:rPr>
                    <w:rFonts w:ascii="Arial" w:hAnsi="Arial"/>
                    <w:sz w:val="18"/>
                    <w:lang w:val="en-US"/>
                  </w:rPr>
                </w:rPrChange>
              </w:rPr>
            </w:pPr>
            <w:r>
              <w:rPr>
                <w:rFonts w:ascii="Arial" w:hAnsi="Arial"/>
                <w:sz w:val="18"/>
                <w:rPrChange w:id="394" w:author="Martin Midtgaard" w:date="2011-11-02T12:59:00Z">
                  <w:rPr>
                    <w:rFonts w:ascii="Arial" w:hAnsi="Arial"/>
                    <w:sz w:val="18"/>
                    <w:lang w:val="en-US"/>
                  </w:rPr>
                </w:rPrChange>
              </w:rPr>
              <w:t>PRO: Pro rata</w:t>
            </w:r>
          </w:p>
          <w:p w14:paraId="75FFC1B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5" w:author="Martin Midtgaard" w:date="2011-11-02T12:59:00Z">
                  <w:rPr>
                    <w:rFonts w:ascii="Arial" w:hAnsi="Arial"/>
                    <w:sz w:val="18"/>
                    <w:lang w:val="en-US"/>
                  </w:rPr>
                </w:rPrChange>
              </w:rPr>
            </w:pPr>
            <w:r>
              <w:rPr>
                <w:rFonts w:ascii="Arial" w:hAnsi="Arial"/>
                <w:sz w:val="18"/>
                <w:rPrChange w:id="396" w:author="Martin Midtgaard" w:date="2011-11-02T12:59:00Z">
                  <w:rPr>
                    <w:rFonts w:ascii="Arial" w:hAnsi="Arial"/>
                    <w:sz w:val="18"/>
                    <w:lang w:val="en-US"/>
                  </w:rPr>
                </w:rPrChange>
              </w:rPr>
              <w:t>SOL: Solidarisk</w:t>
            </w:r>
          </w:p>
          <w:p w14:paraId="6FB6766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7" w:author="Martin Midtgaard" w:date="2011-11-02T12:59:00Z">
                  <w:rPr>
                    <w:rFonts w:ascii="Arial" w:hAnsi="Arial"/>
                    <w:sz w:val="18"/>
                    <w:lang w:val="en-US"/>
                  </w:rPr>
                </w:rPrChange>
              </w:rPr>
            </w:pPr>
            <w:r>
              <w:rPr>
                <w:rFonts w:ascii="Arial" w:hAnsi="Arial"/>
                <w:sz w:val="18"/>
                <w:rPrChange w:id="398" w:author="Martin Midtgaard" w:date="2011-11-02T12:59:00Z">
                  <w:rPr>
                    <w:rFonts w:ascii="Arial" w:hAnsi="Arial"/>
                    <w:sz w:val="18"/>
                    <w:lang w:val="en-US"/>
                  </w:rPr>
                </w:rPrChange>
              </w:rPr>
              <w:t>SUB: Subsidiær</w:t>
            </w:r>
          </w:p>
          <w:p w14:paraId="45E8EB7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9" w:author="Martin Midtgaard" w:date="2011-11-02T12:59:00Z">
                  <w:rPr>
                    <w:rFonts w:ascii="Arial" w:hAnsi="Arial"/>
                    <w:sz w:val="18"/>
                    <w:lang w:val="en-US"/>
                  </w:rPr>
                </w:rPrChange>
              </w:rPr>
            </w:pPr>
            <w:r>
              <w:rPr>
                <w:rFonts w:ascii="Arial" w:hAnsi="Arial"/>
                <w:sz w:val="18"/>
                <w:rPrChange w:id="400" w:author="Martin Midtgaard" w:date="2011-11-02T12:59:00Z">
                  <w:rPr>
                    <w:rFonts w:ascii="Arial" w:hAnsi="Arial"/>
                    <w:sz w:val="18"/>
                    <w:lang w:val="en-US"/>
                  </w:rPr>
                </w:rPrChange>
              </w:rPr>
              <w:t>ALM: Alm. Hæftelse</w:t>
            </w:r>
          </w:p>
          <w:p w14:paraId="139E07E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1" w:author="Martin Midtgaard" w:date="2011-11-02T12:59:00Z">
                  <w:rPr>
                    <w:rFonts w:ascii="Arial" w:hAnsi="Arial"/>
                    <w:sz w:val="18"/>
                    <w:lang w:val="en-US"/>
                  </w:rPr>
                </w:rPrChange>
              </w:rPr>
            </w:pPr>
            <w:r>
              <w:rPr>
                <w:rFonts w:ascii="Arial" w:hAnsi="Arial"/>
                <w:sz w:val="18"/>
                <w:rPrChange w:id="402" w:author="Martin Midtgaard" w:date="2011-11-02T12:59:00Z">
                  <w:rPr>
                    <w:rFonts w:ascii="Arial" w:hAnsi="Arial"/>
                    <w:sz w:val="18"/>
                    <w:lang w:val="en-US"/>
                  </w:rPr>
                </w:rPrChange>
              </w:rPr>
              <w:t>AND: Anden</w:t>
            </w:r>
          </w:p>
        </w:tc>
      </w:tr>
      <w:tr w:rsidR="003F3B97" w14:paraId="1C397F31" w14:textId="77777777" w:rsidTr="003F3B97">
        <w:tc>
          <w:tcPr>
            <w:tcW w:w="3402" w:type="dxa"/>
          </w:tcPr>
          <w:p w14:paraId="7430F7F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14:paraId="15A5E15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C20D2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A7EC55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657B5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3F3B97" w14:paraId="11D40DB0" w14:textId="77777777" w:rsidTr="003F3B97">
        <w:tc>
          <w:tcPr>
            <w:tcW w:w="3402" w:type="dxa"/>
          </w:tcPr>
          <w:p w14:paraId="64D1325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14:paraId="4884647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A0FA3B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50885E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07159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3F3B97" w14:paraId="135BFFBF" w14:textId="77777777" w:rsidTr="003F3B97">
        <w:tc>
          <w:tcPr>
            <w:tcW w:w="3402" w:type="dxa"/>
          </w:tcPr>
          <w:p w14:paraId="0F1DC58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14:paraId="042F5C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7EC402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D66370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559714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3F3B97" w14:paraId="218C1A0A" w14:textId="77777777" w:rsidTr="003F3B97">
        <w:tc>
          <w:tcPr>
            <w:tcW w:w="3402" w:type="dxa"/>
          </w:tcPr>
          <w:p w14:paraId="4B6F106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14:paraId="7ED483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3" w:author="Martin Midtgaard" w:date="2011-11-02T12:59:00Z">
                  <w:rPr>
                    <w:rFonts w:ascii="Arial" w:hAnsi="Arial"/>
                    <w:sz w:val="18"/>
                    <w:lang w:val="en-US"/>
                  </w:rPr>
                </w:rPrChange>
              </w:rPr>
            </w:pPr>
            <w:r>
              <w:rPr>
                <w:rFonts w:ascii="Arial" w:hAnsi="Arial"/>
                <w:sz w:val="18"/>
                <w:rPrChange w:id="404" w:author="Martin Midtgaard" w:date="2011-11-02T12:59:00Z">
                  <w:rPr>
                    <w:rFonts w:ascii="Arial" w:hAnsi="Arial"/>
                    <w:sz w:val="18"/>
                    <w:lang w:val="en-US"/>
                  </w:rPr>
                </w:rPrChange>
              </w:rPr>
              <w:t xml:space="preserve">Domain: </w:t>
            </w:r>
          </w:p>
          <w:p w14:paraId="39B92DB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5" w:author="Martin Midtgaard" w:date="2011-11-02T12:59:00Z">
                  <w:rPr>
                    <w:rFonts w:ascii="Arial" w:hAnsi="Arial"/>
                    <w:sz w:val="18"/>
                    <w:lang w:val="en-US"/>
                  </w:rPr>
                </w:rPrChange>
              </w:rPr>
            </w:pPr>
            <w:r>
              <w:rPr>
                <w:rFonts w:ascii="Arial" w:hAnsi="Arial"/>
                <w:sz w:val="18"/>
                <w:rPrChange w:id="406" w:author="Martin Midtgaard" w:date="2011-11-02T12:59:00Z">
                  <w:rPr>
                    <w:rFonts w:ascii="Arial" w:hAnsi="Arial"/>
                    <w:sz w:val="18"/>
                    <w:lang w:val="en-US"/>
                  </w:rPr>
                </w:rPrChange>
              </w:rPr>
              <w:t>ProcentSatsPositiv</w:t>
            </w:r>
          </w:p>
          <w:p w14:paraId="101A98C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7" w:author="Martin Midtgaard" w:date="2011-11-02T12:59:00Z">
                  <w:rPr>
                    <w:rFonts w:ascii="Arial" w:hAnsi="Arial"/>
                    <w:sz w:val="18"/>
                    <w:lang w:val="en-US"/>
                  </w:rPr>
                </w:rPrChange>
              </w:rPr>
            </w:pPr>
            <w:r>
              <w:rPr>
                <w:rFonts w:ascii="Arial" w:hAnsi="Arial"/>
                <w:sz w:val="18"/>
                <w:rPrChange w:id="408" w:author="Martin Midtgaard" w:date="2011-11-02T12:59:00Z">
                  <w:rPr>
                    <w:rFonts w:ascii="Arial" w:hAnsi="Arial"/>
                    <w:sz w:val="18"/>
                    <w:lang w:val="en-US"/>
                  </w:rPr>
                </w:rPrChange>
              </w:rPr>
              <w:t>base: decimal</w:t>
            </w:r>
          </w:p>
          <w:p w14:paraId="6763A39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9" w:author="Martin Midtgaard" w:date="2011-11-02T12:59:00Z">
                  <w:rPr>
                    <w:rFonts w:ascii="Arial" w:hAnsi="Arial"/>
                    <w:sz w:val="18"/>
                    <w:lang w:val="en-US"/>
                  </w:rPr>
                </w:rPrChange>
              </w:rPr>
            </w:pPr>
            <w:r>
              <w:rPr>
                <w:rFonts w:ascii="Arial" w:hAnsi="Arial"/>
                <w:sz w:val="18"/>
                <w:rPrChange w:id="410" w:author="Martin Midtgaard" w:date="2011-11-02T12:59:00Z">
                  <w:rPr>
                    <w:rFonts w:ascii="Arial" w:hAnsi="Arial"/>
                    <w:sz w:val="18"/>
                    <w:lang w:val="en-US"/>
                  </w:rPr>
                </w:rPrChange>
              </w:rPr>
              <w:t>minInclusive: 0</w:t>
            </w:r>
          </w:p>
          <w:p w14:paraId="7488CD5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3F3BA1B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14:paraId="6DB781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14:paraId="33F6E3C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3F3B97" w14:paraId="73097418" w14:textId="77777777" w:rsidTr="003F3B97">
        <w:tc>
          <w:tcPr>
            <w:tcW w:w="3402" w:type="dxa"/>
          </w:tcPr>
          <w:p w14:paraId="16CFAA9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37CFCB6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BB0DE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81033F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A5C88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3F3B97" w14:paraId="27D50363" w14:textId="77777777" w:rsidTr="003F3B97">
        <w:tc>
          <w:tcPr>
            <w:tcW w:w="3402" w:type="dxa"/>
          </w:tcPr>
          <w:p w14:paraId="4CB7B34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3E64B7A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E56E5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4C7953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7B4380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3F3B97" w14:paraId="10527C7F" w14:textId="77777777" w:rsidTr="003F3B97">
        <w:tc>
          <w:tcPr>
            <w:tcW w:w="3402" w:type="dxa"/>
          </w:tcPr>
          <w:p w14:paraId="31EFA6F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51E4F57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1" w:author="Martin Midtgaard" w:date="2011-11-02T12:59:00Z">
                  <w:rPr>
                    <w:rFonts w:ascii="Arial" w:hAnsi="Arial"/>
                    <w:sz w:val="18"/>
                    <w:lang w:val="en-US"/>
                  </w:rPr>
                </w:rPrChange>
              </w:rPr>
            </w:pPr>
            <w:r>
              <w:rPr>
                <w:rFonts w:ascii="Arial" w:hAnsi="Arial"/>
                <w:sz w:val="18"/>
                <w:rPrChange w:id="412" w:author="Martin Midtgaard" w:date="2011-11-02T12:59:00Z">
                  <w:rPr>
                    <w:rFonts w:ascii="Arial" w:hAnsi="Arial"/>
                    <w:sz w:val="18"/>
                    <w:lang w:val="en-US"/>
                  </w:rPr>
                </w:rPrChange>
              </w:rPr>
              <w:t xml:space="preserve">Domain: </w:t>
            </w:r>
          </w:p>
          <w:p w14:paraId="57A9EF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3" w:author="Martin Midtgaard" w:date="2011-11-02T12:59:00Z">
                  <w:rPr>
                    <w:rFonts w:ascii="Arial" w:hAnsi="Arial"/>
                    <w:sz w:val="18"/>
                    <w:lang w:val="en-US"/>
                  </w:rPr>
                </w:rPrChange>
              </w:rPr>
            </w:pPr>
            <w:r>
              <w:rPr>
                <w:rFonts w:ascii="Arial" w:hAnsi="Arial"/>
                <w:sz w:val="18"/>
                <w:rPrChange w:id="414" w:author="Martin Midtgaard" w:date="2011-11-02T12:59:00Z">
                  <w:rPr>
                    <w:rFonts w:ascii="Arial" w:hAnsi="Arial"/>
                    <w:sz w:val="18"/>
                    <w:lang w:val="en-US"/>
                  </w:rPr>
                </w:rPrChange>
              </w:rPr>
              <w:t>HæftelseSubsidiærDomæne</w:t>
            </w:r>
          </w:p>
          <w:p w14:paraId="2D45E77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5" w:author="Martin Midtgaard" w:date="2011-11-02T12:59:00Z">
                  <w:rPr>
                    <w:rFonts w:ascii="Arial" w:hAnsi="Arial"/>
                    <w:sz w:val="18"/>
                    <w:lang w:val="en-US"/>
                  </w:rPr>
                </w:rPrChange>
              </w:rPr>
            </w:pPr>
            <w:r>
              <w:rPr>
                <w:rFonts w:ascii="Arial" w:hAnsi="Arial"/>
                <w:sz w:val="18"/>
                <w:rPrChange w:id="416" w:author="Martin Midtgaard" w:date="2011-11-02T12:59:00Z">
                  <w:rPr>
                    <w:rFonts w:ascii="Arial" w:hAnsi="Arial"/>
                    <w:sz w:val="18"/>
                    <w:lang w:val="en-US"/>
                  </w:rPr>
                </w:rPrChange>
              </w:rPr>
              <w:t>base: string</w:t>
            </w:r>
          </w:p>
          <w:p w14:paraId="6DCCF30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7" w:author="Martin Midtgaard" w:date="2011-11-02T12:59:00Z">
                  <w:rPr>
                    <w:rFonts w:ascii="Arial" w:hAnsi="Arial"/>
                    <w:sz w:val="18"/>
                    <w:lang w:val="en-US"/>
                  </w:rPr>
                </w:rPrChange>
              </w:rPr>
            </w:pPr>
            <w:r>
              <w:rPr>
                <w:rFonts w:ascii="Arial" w:hAnsi="Arial"/>
                <w:sz w:val="18"/>
                <w:rPrChange w:id="418" w:author="Martin Midtgaard" w:date="2011-11-02T12:59:00Z">
                  <w:rPr>
                    <w:rFonts w:ascii="Arial" w:hAnsi="Arial"/>
                    <w:sz w:val="18"/>
                    <w:lang w:val="en-US"/>
                  </w:rPr>
                </w:rPrChange>
              </w:rPr>
              <w:t>maxLength: 4</w:t>
            </w:r>
          </w:p>
          <w:p w14:paraId="6A9536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9" w:author="Martin Midtgaard" w:date="2011-11-02T12:59:00Z">
                  <w:rPr>
                    <w:rFonts w:ascii="Arial" w:hAnsi="Arial"/>
                    <w:sz w:val="18"/>
                    <w:lang w:val="en-US"/>
                  </w:rPr>
                </w:rPrChange>
              </w:rPr>
            </w:pPr>
            <w:r>
              <w:rPr>
                <w:rFonts w:ascii="Arial" w:hAnsi="Arial"/>
                <w:sz w:val="18"/>
                <w:rPrChange w:id="420" w:author="Martin Midtgaard" w:date="2011-11-02T12:59:00Z">
                  <w:rPr>
                    <w:rFonts w:ascii="Arial" w:hAnsi="Arial"/>
                    <w:sz w:val="18"/>
                    <w:lang w:val="en-US"/>
                  </w:rPr>
                </w:rPrChange>
              </w:rPr>
              <w:t>enumeration: POT, POTS, REL, RELS, SSLO, SÆGS, SAND</w:t>
            </w:r>
          </w:p>
        </w:tc>
        <w:tc>
          <w:tcPr>
            <w:tcW w:w="4671" w:type="dxa"/>
          </w:tcPr>
          <w:p w14:paraId="7957D0C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38F1D9D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3F85C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C916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6373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42FC4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49E6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CDF6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79CD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8CEA99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1B4D78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0624D8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4EA07C0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7DC358B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4A2FFA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2DAE3C7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3F3B97" w14:paraId="21D8A96C" w14:textId="77777777" w:rsidTr="003F3B97">
        <w:tc>
          <w:tcPr>
            <w:tcW w:w="3402" w:type="dxa"/>
          </w:tcPr>
          <w:p w14:paraId="477ED0C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671B53E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E6FA6C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JaNej</w:t>
            </w:r>
          </w:p>
          <w:p w14:paraId="3C5F026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3EC13E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 Hæftelse omfattet af bobehandling.</w:t>
            </w:r>
          </w:p>
          <w:p w14:paraId="32C3EFF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Nej: Hæftelse ikke omfattet af bobehandling.</w:t>
            </w:r>
          </w:p>
        </w:tc>
      </w:tr>
      <w:tr w:rsidR="003F3B97" w14:paraId="145D31FE" w14:textId="77777777" w:rsidTr="003F3B97">
        <w:tc>
          <w:tcPr>
            <w:tcW w:w="3402" w:type="dxa"/>
          </w:tcPr>
          <w:p w14:paraId="0FE868E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14:paraId="620D49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1" w:author="Martin Midtgaard" w:date="2011-11-02T12:59:00Z">
                  <w:rPr>
                    <w:rFonts w:ascii="Arial" w:hAnsi="Arial"/>
                    <w:sz w:val="18"/>
                    <w:lang w:val="en-US"/>
                  </w:rPr>
                </w:rPrChange>
              </w:rPr>
            </w:pPr>
            <w:r>
              <w:rPr>
                <w:rFonts w:ascii="Arial" w:hAnsi="Arial"/>
                <w:sz w:val="18"/>
                <w:rPrChange w:id="422" w:author="Martin Midtgaard" w:date="2011-11-02T12:59:00Z">
                  <w:rPr>
                    <w:rFonts w:ascii="Arial" w:hAnsi="Arial"/>
                    <w:sz w:val="18"/>
                    <w:lang w:val="en-US"/>
                  </w:rPr>
                </w:rPrChange>
              </w:rPr>
              <w:t xml:space="preserve">Domain: </w:t>
            </w:r>
          </w:p>
          <w:p w14:paraId="32C9765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3" w:author="Martin Midtgaard" w:date="2011-11-02T12:59:00Z">
                  <w:rPr>
                    <w:rFonts w:ascii="Arial" w:hAnsi="Arial"/>
                    <w:sz w:val="18"/>
                    <w:lang w:val="en-US"/>
                  </w:rPr>
                </w:rPrChange>
              </w:rPr>
            </w:pPr>
            <w:r>
              <w:rPr>
                <w:rFonts w:ascii="Arial" w:hAnsi="Arial"/>
                <w:sz w:val="18"/>
                <w:rPrChange w:id="424" w:author="Martin Midtgaard" w:date="2011-11-02T12:59:00Z">
                  <w:rPr>
                    <w:rFonts w:ascii="Arial" w:hAnsi="Arial"/>
                    <w:sz w:val="18"/>
                    <w:lang w:val="en-US"/>
                  </w:rPr>
                </w:rPrChange>
              </w:rPr>
              <w:t>AdresseLandKode</w:t>
            </w:r>
          </w:p>
          <w:p w14:paraId="75CD9BF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5" w:author="Martin Midtgaard" w:date="2011-11-02T12:59:00Z">
                  <w:rPr>
                    <w:rFonts w:ascii="Arial" w:hAnsi="Arial"/>
                    <w:sz w:val="18"/>
                    <w:lang w:val="en-US"/>
                  </w:rPr>
                </w:rPrChange>
              </w:rPr>
            </w:pPr>
            <w:r>
              <w:rPr>
                <w:rFonts w:ascii="Arial" w:hAnsi="Arial"/>
                <w:sz w:val="18"/>
                <w:rPrChange w:id="426" w:author="Martin Midtgaard" w:date="2011-11-02T12:59:00Z">
                  <w:rPr>
                    <w:rFonts w:ascii="Arial" w:hAnsi="Arial"/>
                    <w:sz w:val="18"/>
                    <w:lang w:val="en-US"/>
                  </w:rPr>
                </w:rPrChange>
              </w:rPr>
              <w:t>base: string</w:t>
            </w:r>
          </w:p>
          <w:p w14:paraId="6BE5C4B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7" w:author="Martin Midtgaard" w:date="2011-11-02T12:59:00Z">
                  <w:rPr>
                    <w:rFonts w:ascii="Arial" w:hAnsi="Arial"/>
                    <w:sz w:val="18"/>
                    <w:lang w:val="en-US"/>
                  </w:rPr>
                </w:rPrChange>
              </w:rPr>
            </w:pPr>
            <w:r>
              <w:rPr>
                <w:rFonts w:ascii="Arial" w:hAnsi="Arial"/>
                <w:sz w:val="18"/>
                <w:rPrChange w:id="428" w:author="Martin Midtgaard" w:date="2011-11-02T12:59:00Z">
                  <w:rPr>
                    <w:rFonts w:ascii="Arial" w:hAnsi="Arial"/>
                    <w:sz w:val="18"/>
                    <w:lang w:val="en-US"/>
                  </w:rPr>
                </w:rPrChange>
              </w:rPr>
              <w:t>maxLength: 2</w:t>
            </w:r>
          </w:p>
          <w:p w14:paraId="68B9C80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3A3C6D8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3B42562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EF80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1168F5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6986539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410D1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17A0DBC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1CAE7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F3B97" w14:paraId="1442A08F" w14:textId="77777777" w:rsidTr="003F3B97">
        <w:tc>
          <w:tcPr>
            <w:tcW w:w="3402" w:type="dxa"/>
          </w:tcPr>
          <w:p w14:paraId="5653AA4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14:paraId="62B91B5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9" w:author="Martin Midtgaard" w:date="2011-11-02T12:59:00Z">
                  <w:rPr>
                    <w:rFonts w:ascii="Arial" w:hAnsi="Arial"/>
                    <w:sz w:val="18"/>
                    <w:lang w:val="en-US"/>
                  </w:rPr>
                </w:rPrChange>
              </w:rPr>
            </w:pPr>
            <w:r>
              <w:rPr>
                <w:rFonts w:ascii="Arial" w:hAnsi="Arial"/>
                <w:sz w:val="18"/>
                <w:rPrChange w:id="430" w:author="Martin Midtgaard" w:date="2011-11-02T12:59:00Z">
                  <w:rPr>
                    <w:rFonts w:ascii="Arial" w:hAnsi="Arial"/>
                    <w:sz w:val="18"/>
                    <w:lang w:val="en-US"/>
                  </w:rPr>
                </w:rPrChange>
              </w:rPr>
              <w:t xml:space="preserve">Domain: </w:t>
            </w:r>
          </w:p>
          <w:p w14:paraId="725A005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1" w:author="Martin Midtgaard" w:date="2011-11-02T12:59:00Z">
                  <w:rPr>
                    <w:rFonts w:ascii="Arial" w:hAnsi="Arial"/>
                    <w:sz w:val="18"/>
                    <w:lang w:val="en-US"/>
                  </w:rPr>
                </w:rPrChange>
              </w:rPr>
            </w:pPr>
            <w:r>
              <w:rPr>
                <w:rFonts w:ascii="Arial" w:hAnsi="Arial"/>
                <w:sz w:val="18"/>
                <w:rPrChange w:id="432" w:author="Martin Midtgaard" w:date="2011-11-02T12:59:00Z">
                  <w:rPr>
                    <w:rFonts w:ascii="Arial" w:hAnsi="Arial"/>
                    <w:sz w:val="18"/>
                    <w:lang w:val="en-US"/>
                  </w:rPr>
                </w:rPrChange>
              </w:rPr>
              <w:t>DatoTid</w:t>
            </w:r>
          </w:p>
          <w:p w14:paraId="01CBE47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3" w:author="Martin Midtgaard" w:date="2011-11-02T12:59:00Z">
                  <w:rPr>
                    <w:rFonts w:ascii="Arial" w:hAnsi="Arial"/>
                    <w:sz w:val="18"/>
                    <w:lang w:val="en-US"/>
                  </w:rPr>
                </w:rPrChange>
              </w:rPr>
            </w:pPr>
            <w:r>
              <w:rPr>
                <w:rFonts w:ascii="Arial" w:hAnsi="Arial"/>
                <w:sz w:val="18"/>
                <w:rPrChange w:id="434" w:author="Martin Midtgaard" w:date="2011-11-02T12:59:00Z">
                  <w:rPr>
                    <w:rFonts w:ascii="Arial" w:hAnsi="Arial"/>
                    <w:sz w:val="18"/>
                    <w:lang w:val="en-US"/>
                  </w:rPr>
                </w:rPrChange>
              </w:rPr>
              <w:t>base: dateTime</w:t>
            </w:r>
          </w:p>
          <w:p w14:paraId="06099C5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5" w:author="Martin Midtgaard" w:date="2011-11-02T12:59:00Z">
                  <w:rPr>
                    <w:rFonts w:ascii="Arial" w:hAnsi="Arial"/>
                    <w:sz w:val="18"/>
                    <w:lang w:val="en-US"/>
                  </w:rPr>
                </w:rPrChange>
              </w:rPr>
            </w:pPr>
            <w:r>
              <w:rPr>
                <w:rFonts w:ascii="Arial" w:hAnsi="Arial"/>
                <w:sz w:val="18"/>
                <w:rPrChange w:id="436" w:author="Martin Midtgaard" w:date="2011-11-02T12:59:00Z">
                  <w:rPr>
                    <w:rFonts w:ascii="Arial" w:hAnsi="Arial"/>
                    <w:sz w:val="18"/>
                    <w:lang w:val="en-US"/>
                  </w:rPr>
                </w:rPrChange>
              </w:rPr>
              <w:t>whiteSpace: collapse</w:t>
            </w:r>
          </w:p>
        </w:tc>
        <w:tc>
          <w:tcPr>
            <w:tcW w:w="4671" w:type="dxa"/>
          </w:tcPr>
          <w:p w14:paraId="39BFF5B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3F3B97" w14:paraId="70A61456" w14:textId="77777777" w:rsidTr="003F3B97">
        <w:tc>
          <w:tcPr>
            <w:tcW w:w="3402" w:type="dxa"/>
          </w:tcPr>
          <w:p w14:paraId="5B163E6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7F65C9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7" w:author="Martin Midtgaard" w:date="2011-11-02T12:59:00Z">
                  <w:rPr>
                    <w:rFonts w:ascii="Arial" w:hAnsi="Arial"/>
                    <w:sz w:val="18"/>
                    <w:lang w:val="en-US"/>
                  </w:rPr>
                </w:rPrChange>
              </w:rPr>
            </w:pPr>
            <w:r>
              <w:rPr>
                <w:rFonts w:ascii="Arial" w:hAnsi="Arial"/>
                <w:sz w:val="18"/>
                <w:rPrChange w:id="438" w:author="Martin Midtgaard" w:date="2011-11-02T12:59:00Z">
                  <w:rPr>
                    <w:rFonts w:ascii="Arial" w:hAnsi="Arial"/>
                    <w:sz w:val="18"/>
                    <w:lang w:val="en-US"/>
                  </w:rPr>
                </w:rPrChange>
              </w:rPr>
              <w:t xml:space="preserve">Domain: </w:t>
            </w:r>
          </w:p>
          <w:p w14:paraId="7EEDD8D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9" w:author="Martin Midtgaard" w:date="2011-11-02T12:59:00Z">
                  <w:rPr>
                    <w:rFonts w:ascii="Arial" w:hAnsi="Arial"/>
                    <w:sz w:val="18"/>
                    <w:lang w:val="en-US"/>
                  </w:rPr>
                </w:rPrChange>
              </w:rPr>
            </w:pPr>
            <w:r>
              <w:rPr>
                <w:rFonts w:ascii="Arial" w:hAnsi="Arial"/>
                <w:sz w:val="18"/>
                <w:rPrChange w:id="440" w:author="Martin Midtgaard" w:date="2011-11-02T12:59:00Z">
                  <w:rPr>
                    <w:rFonts w:ascii="Arial" w:hAnsi="Arial"/>
                    <w:sz w:val="18"/>
                    <w:lang w:val="en-US"/>
                  </w:rPr>
                </w:rPrChange>
              </w:rPr>
              <w:t>TalHel5</w:t>
            </w:r>
          </w:p>
          <w:p w14:paraId="05A422B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1" w:author="Martin Midtgaard" w:date="2011-11-02T12:59:00Z">
                  <w:rPr>
                    <w:rFonts w:ascii="Arial" w:hAnsi="Arial"/>
                    <w:sz w:val="18"/>
                    <w:lang w:val="en-US"/>
                  </w:rPr>
                </w:rPrChange>
              </w:rPr>
            </w:pPr>
            <w:r>
              <w:rPr>
                <w:rFonts w:ascii="Arial" w:hAnsi="Arial"/>
                <w:sz w:val="18"/>
                <w:rPrChange w:id="442" w:author="Martin Midtgaard" w:date="2011-11-02T12:59:00Z">
                  <w:rPr>
                    <w:rFonts w:ascii="Arial" w:hAnsi="Arial"/>
                    <w:sz w:val="18"/>
                    <w:lang w:val="en-US"/>
                  </w:rPr>
                </w:rPrChange>
              </w:rPr>
              <w:t>base: integer</w:t>
            </w:r>
          </w:p>
          <w:p w14:paraId="04D3CC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3" w:author="Martin Midtgaard" w:date="2011-11-02T12:59:00Z">
                  <w:rPr>
                    <w:rFonts w:ascii="Arial" w:hAnsi="Arial"/>
                    <w:sz w:val="18"/>
                    <w:lang w:val="en-US"/>
                  </w:rPr>
                </w:rPrChange>
              </w:rPr>
            </w:pPr>
            <w:r>
              <w:rPr>
                <w:rFonts w:ascii="Arial" w:hAnsi="Arial"/>
                <w:sz w:val="18"/>
                <w:rPrChange w:id="444" w:author="Martin Midtgaard" w:date="2011-11-02T12:59:00Z">
                  <w:rPr>
                    <w:rFonts w:ascii="Arial" w:hAnsi="Arial"/>
                    <w:sz w:val="18"/>
                    <w:lang w:val="en-US"/>
                  </w:rPr>
                </w:rPrChange>
              </w:rPr>
              <w:t>maxInclusive: 99999</w:t>
            </w:r>
          </w:p>
          <w:p w14:paraId="4C6768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361DAFC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2BEE50F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3F3B97" w14:paraId="22AB0FDF" w14:textId="77777777" w:rsidTr="003F3B97">
        <w:tc>
          <w:tcPr>
            <w:tcW w:w="3402" w:type="dxa"/>
          </w:tcPr>
          <w:p w14:paraId="2E670EF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42B51C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5" w:author="Martin Midtgaard" w:date="2011-11-02T12:59:00Z">
                  <w:rPr>
                    <w:rFonts w:ascii="Arial" w:hAnsi="Arial"/>
                    <w:sz w:val="18"/>
                    <w:lang w:val="en-US"/>
                  </w:rPr>
                </w:rPrChange>
              </w:rPr>
            </w:pPr>
            <w:r>
              <w:rPr>
                <w:rFonts w:ascii="Arial" w:hAnsi="Arial"/>
                <w:sz w:val="18"/>
                <w:rPrChange w:id="446" w:author="Martin Midtgaard" w:date="2011-11-02T12:59:00Z">
                  <w:rPr>
                    <w:rFonts w:ascii="Arial" w:hAnsi="Arial"/>
                    <w:sz w:val="18"/>
                    <w:lang w:val="en-US"/>
                  </w:rPr>
                </w:rPrChange>
              </w:rPr>
              <w:t xml:space="preserve">Domain: </w:t>
            </w:r>
          </w:p>
          <w:p w14:paraId="390E6D2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7" w:author="Martin Midtgaard" w:date="2011-11-02T12:59:00Z">
                  <w:rPr>
                    <w:rFonts w:ascii="Arial" w:hAnsi="Arial"/>
                    <w:sz w:val="18"/>
                    <w:lang w:val="en-US"/>
                  </w:rPr>
                </w:rPrChange>
              </w:rPr>
            </w:pPr>
            <w:r>
              <w:rPr>
                <w:rFonts w:ascii="Arial" w:hAnsi="Arial"/>
                <w:sz w:val="18"/>
                <w:rPrChange w:id="448" w:author="Martin Midtgaard" w:date="2011-11-02T12:59:00Z">
                  <w:rPr>
                    <w:rFonts w:ascii="Arial" w:hAnsi="Arial"/>
                    <w:sz w:val="18"/>
                    <w:lang w:val="en-US"/>
                  </w:rPr>
                </w:rPrChange>
              </w:rPr>
              <w:t>Tekst36</w:t>
            </w:r>
          </w:p>
          <w:p w14:paraId="797D9E8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9" w:author="Martin Midtgaard" w:date="2011-11-02T12:59:00Z">
                  <w:rPr>
                    <w:rFonts w:ascii="Arial" w:hAnsi="Arial"/>
                    <w:sz w:val="18"/>
                    <w:lang w:val="en-US"/>
                  </w:rPr>
                </w:rPrChange>
              </w:rPr>
            </w:pPr>
            <w:r>
              <w:rPr>
                <w:rFonts w:ascii="Arial" w:hAnsi="Arial"/>
                <w:sz w:val="18"/>
                <w:rPrChange w:id="450" w:author="Martin Midtgaard" w:date="2011-11-02T12:59:00Z">
                  <w:rPr>
                    <w:rFonts w:ascii="Arial" w:hAnsi="Arial"/>
                    <w:sz w:val="18"/>
                    <w:lang w:val="en-US"/>
                  </w:rPr>
                </w:rPrChange>
              </w:rPr>
              <w:t>base: string</w:t>
            </w:r>
          </w:p>
          <w:p w14:paraId="6337471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1" w:author="Martin Midtgaard" w:date="2011-11-02T12:59:00Z">
                  <w:rPr>
                    <w:rFonts w:ascii="Arial" w:hAnsi="Arial"/>
                    <w:sz w:val="18"/>
                    <w:lang w:val="en-US"/>
                  </w:rPr>
                </w:rPrChange>
              </w:rPr>
            </w:pPr>
            <w:r>
              <w:rPr>
                <w:rFonts w:ascii="Arial" w:hAnsi="Arial"/>
                <w:sz w:val="18"/>
                <w:rPrChange w:id="452" w:author="Martin Midtgaard" w:date="2011-11-02T12:59:00Z">
                  <w:rPr>
                    <w:rFonts w:ascii="Arial" w:hAnsi="Arial"/>
                    <w:sz w:val="18"/>
                    <w:lang w:val="en-US"/>
                  </w:rPr>
                </w:rPrChange>
              </w:rPr>
              <w:t>maxLength: 36</w:t>
            </w:r>
          </w:p>
        </w:tc>
        <w:tc>
          <w:tcPr>
            <w:tcW w:w="4671" w:type="dxa"/>
          </w:tcPr>
          <w:p w14:paraId="5AAFBB2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3F3B97" w14:paraId="6C9FF85C" w14:textId="77777777" w:rsidTr="003F3B97">
        <w:tc>
          <w:tcPr>
            <w:tcW w:w="3402" w:type="dxa"/>
          </w:tcPr>
          <w:p w14:paraId="178CB5E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0C2B3B3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3" w:author="Martin Midtgaard" w:date="2011-11-02T12:59:00Z">
                  <w:rPr>
                    <w:rFonts w:ascii="Arial" w:hAnsi="Arial"/>
                    <w:sz w:val="18"/>
                    <w:lang w:val="en-US"/>
                  </w:rPr>
                </w:rPrChange>
              </w:rPr>
            </w:pPr>
            <w:r>
              <w:rPr>
                <w:rFonts w:ascii="Arial" w:hAnsi="Arial"/>
                <w:sz w:val="18"/>
                <w:rPrChange w:id="454" w:author="Martin Midtgaard" w:date="2011-11-02T12:59:00Z">
                  <w:rPr>
                    <w:rFonts w:ascii="Arial" w:hAnsi="Arial"/>
                    <w:sz w:val="18"/>
                    <w:lang w:val="en-US"/>
                  </w:rPr>
                </w:rPrChange>
              </w:rPr>
              <w:t xml:space="preserve">Domain: </w:t>
            </w:r>
          </w:p>
          <w:p w14:paraId="718C17E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5" w:author="Martin Midtgaard" w:date="2011-11-02T12:59:00Z">
                  <w:rPr>
                    <w:rFonts w:ascii="Arial" w:hAnsi="Arial"/>
                    <w:sz w:val="18"/>
                    <w:lang w:val="en-US"/>
                  </w:rPr>
                </w:rPrChange>
              </w:rPr>
            </w:pPr>
            <w:r>
              <w:rPr>
                <w:rFonts w:ascii="Arial" w:hAnsi="Arial"/>
                <w:sz w:val="18"/>
                <w:rPrChange w:id="456" w:author="Martin Midtgaard" w:date="2011-11-02T12:59:00Z">
                  <w:rPr>
                    <w:rFonts w:ascii="Arial" w:hAnsi="Arial"/>
                    <w:sz w:val="18"/>
                    <w:lang w:val="en-US"/>
                  </w:rPr>
                </w:rPrChange>
              </w:rPr>
              <w:t>Tekst1000</w:t>
            </w:r>
          </w:p>
          <w:p w14:paraId="267CFD9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7" w:author="Martin Midtgaard" w:date="2011-11-02T12:59:00Z">
                  <w:rPr>
                    <w:rFonts w:ascii="Arial" w:hAnsi="Arial"/>
                    <w:sz w:val="18"/>
                    <w:lang w:val="en-US"/>
                  </w:rPr>
                </w:rPrChange>
              </w:rPr>
            </w:pPr>
            <w:r>
              <w:rPr>
                <w:rFonts w:ascii="Arial" w:hAnsi="Arial"/>
                <w:sz w:val="18"/>
                <w:rPrChange w:id="458" w:author="Martin Midtgaard" w:date="2011-11-02T12:59:00Z">
                  <w:rPr>
                    <w:rFonts w:ascii="Arial" w:hAnsi="Arial"/>
                    <w:sz w:val="18"/>
                    <w:lang w:val="en-US"/>
                  </w:rPr>
                </w:rPrChange>
              </w:rPr>
              <w:t>base: string</w:t>
            </w:r>
          </w:p>
          <w:p w14:paraId="24193E1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9" w:author="Martin Midtgaard" w:date="2011-11-02T12:59:00Z">
                  <w:rPr>
                    <w:rFonts w:ascii="Arial" w:hAnsi="Arial"/>
                    <w:sz w:val="18"/>
                    <w:lang w:val="en-US"/>
                  </w:rPr>
                </w:rPrChange>
              </w:rPr>
            </w:pPr>
            <w:r>
              <w:rPr>
                <w:rFonts w:ascii="Arial" w:hAnsi="Arial"/>
                <w:sz w:val="18"/>
                <w:rPrChange w:id="460" w:author="Martin Midtgaard" w:date="2011-11-02T12:59:00Z">
                  <w:rPr>
                    <w:rFonts w:ascii="Arial" w:hAnsi="Arial"/>
                    <w:sz w:val="18"/>
                    <w:lang w:val="en-US"/>
                  </w:rPr>
                </w:rPrChange>
              </w:rPr>
              <w:t>minLength: 1</w:t>
            </w:r>
          </w:p>
          <w:p w14:paraId="776F764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0A18988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3F3B97" w14:paraId="3EF7429B" w14:textId="77777777" w:rsidTr="003F3B97">
        <w:tc>
          <w:tcPr>
            <w:tcW w:w="3402" w:type="dxa"/>
          </w:tcPr>
          <w:p w14:paraId="5007DDA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58CF2FA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1" w:author="Martin Midtgaard" w:date="2011-11-02T12:59:00Z">
                  <w:rPr>
                    <w:rFonts w:ascii="Arial" w:hAnsi="Arial"/>
                    <w:sz w:val="18"/>
                    <w:lang w:val="en-US"/>
                  </w:rPr>
                </w:rPrChange>
              </w:rPr>
            </w:pPr>
            <w:r>
              <w:rPr>
                <w:rFonts w:ascii="Arial" w:hAnsi="Arial"/>
                <w:sz w:val="18"/>
                <w:rPrChange w:id="462" w:author="Martin Midtgaard" w:date="2011-11-02T12:59:00Z">
                  <w:rPr>
                    <w:rFonts w:ascii="Arial" w:hAnsi="Arial"/>
                    <w:sz w:val="18"/>
                    <w:lang w:val="en-US"/>
                  </w:rPr>
                </w:rPrChange>
              </w:rPr>
              <w:t xml:space="preserve">Domain: </w:t>
            </w:r>
          </w:p>
          <w:p w14:paraId="1F63E74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3" w:author="Martin Midtgaard" w:date="2011-11-02T12:59:00Z">
                  <w:rPr>
                    <w:rFonts w:ascii="Arial" w:hAnsi="Arial"/>
                    <w:sz w:val="18"/>
                    <w:lang w:val="en-US"/>
                  </w:rPr>
                </w:rPrChange>
              </w:rPr>
            </w:pPr>
            <w:r>
              <w:rPr>
                <w:rFonts w:ascii="Arial" w:hAnsi="Arial"/>
                <w:sz w:val="18"/>
                <w:rPrChange w:id="464" w:author="Martin Midtgaard" w:date="2011-11-02T12:59:00Z">
                  <w:rPr>
                    <w:rFonts w:ascii="Arial" w:hAnsi="Arial"/>
                    <w:sz w:val="18"/>
                    <w:lang w:val="en-US"/>
                  </w:rPr>
                </w:rPrChange>
              </w:rPr>
              <w:t>ID18</w:t>
            </w:r>
          </w:p>
          <w:p w14:paraId="56AD08F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5" w:author="Martin Midtgaard" w:date="2011-11-02T12:59:00Z">
                  <w:rPr>
                    <w:rFonts w:ascii="Arial" w:hAnsi="Arial"/>
                    <w:sz w:val="18"/>
                    <w:lang w:val="en-US"/>
                  </w:rPr>
                </w:rPrChange>
              </w:rPr>
            </w:pPr>
            <w:r>
              <w:rPr>
                <w:rFonts w:ascii="Arial" w:hAnsi="Arial"/>
                <w:sz w:val="18"/>
                <w:rPrChange w:id="466" w:author="Martin Midtgaard" w:date="2011-11-02T12:59:00Z">
                  <w:rPr>
                    <w:rFonts w:ascii="Arial" w:hAnsi="Arial"/>
                    <w:sz w:val="18"/>
                    <w:lang w:val="en-US"/>
                  </w:rPr>
                </w:rPrChange>
              </w:rPr>
              <w:t>base: integer</w:t>
            </w:r>
          </w:p>
          <w:p w14:paraId="473E4BC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7" w:author="Martin Midtgaard" w:date="2011-11-02T12:59:00Z">
                  <w:rPr>
                    <w:rFonts w:ascii="Arial" w:hAnsi="Arial"/>
                    <w:sz w:val="18"/>
                    <w:lang w:val="en-US"/>
                  </w:rPr>
                </w:rPrChange>
              </w:rPr>
            </w:pPr>
            <w:r>
              <w:rPr>
                <w:rFonts w:ascii="Arial" w:hAnsi="Arial"/>
                <w:sz w:val="18"/>
                <w:rPrChange w:id="468" w:author="Martin Midtgaard" w:date="2011-11-02T12:59:00Z">
                  <w:rPr>
                    <w:rFonts w:ascii="Arial" w:hAnsi="Arial"/>
                    <w:sz w:val="18"/>
                    <w:lang w:val="en-US"/>
                  </w:rPr>
                </w:rPrChange>
              </w:rPr>
              <w:t>minInclusive: 1</w:t>
            </w:r>
          </w:p>
          <w:p w14:paraId="3BED7C1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0BE48B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3F3B97" w14:paraId="27FED425" w14:textId="77777777" w:rsidTr="003F3B97">
        <w:tc>
          <w:tcPr>
            <w:tcW w:w="3402" w:type="dxa"/>
          </w:tcPr>
          <w:p w14:paraId="2EC316C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0D4D2A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68482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0FA439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44E52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301804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246E9BB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58BEA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6197F51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1DA1A7E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5DB3262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3CCA985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4342AE4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7024928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461598A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458F5D6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06A26C06" w14:textId="77777777" w:rsidTr="003F3B97">
        <w:tc>
          <w:tcPr>
            <w:tcW w:w="3402" w:type="dxa"/>
          </w:tcPr>
          <w:p w14:paraId="761D4AD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5CCDB5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B26EC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0A5157B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9DAAA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54A930A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79BC119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FAC98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361248C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767F33D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08F3A8E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3F3B97" w14:paraId="4B70C160" w14:textId="77777777" w:rsidTr="003F3B97">
        <w:tc>
          <w:tcPr>
            <w:tcW w:w="3402" w:type="dxa"/>
          </w:tcPr>
          <w:p w14:paraId="2016E31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14:paraId="2911E88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9" w:author="Martin Midtgaard" w:date="2011-11-02T12:59:00Z">
                  <w:rPr>
                    <w:rFonts w:ascii="Arial" w:hAnsi="Arial"/>
                    <w:sz w:val="18"/>
                    <w:lang w:val="en-US"/>
                  </w:rPr>
                </w:rPrChange>
              </w:rPr>
            </w:pPr>
            <w:r>
              <w:rPr>
                <w:rFonts w:ascii="Arial" w:hAnsi="Arial"/>
                <w:sz w:val="18"/>
                <w:rPrChange w:id="470" w:author="Martin Midtgaard" w:date="2011-11-02T12:59:00Z">
                  <w:rPr>
                    <w:rFonts w:ascii="Arial" w:hAnsi="Arial"/>
                    <w:sz w:val="18"/>
                    <w:lang w:val="en-US"/>
                  </w:rPr>
                </w:rPrChange>
              </w:rPr>
              <w:t xml:space="preserve">Domain: </w:t>
            </w:r>
          </w:p>
          <w:p w14:paraId="2F1360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1" w:author="Martin Midtgaard" w:date="2011-11-02T12:59:00Z">
                  <w:rPr>
                    <w:rFonts w:ascii="Arial" w:hAnsi="Arial"/>
                    <w:sz w:val="18"/>
                    <w:lang w:val="en-US"/>
                  </w:rPr>
                </w:rPrChange>
              </w:rPr>
            </w:pPr>
            <w:r>
              <w:rPr>
                <w:rFonts w:ascii="Arial" w:hAnsi="Arial"/>
                <w:sz w:val="18"/>
                <w:rPrChange w:id="472" w:author="Martin Midtgaard" w:date="2011-11-02T12:59:00Z">
                  <w:rPr>
                    <w:rFonts w:ascii="Arial" w:hAnsi="Arial"/>
                    <w:sz w:val="18"/>
                    <w:lang w:val="en-US"/>
                  </w:rPr>
                </w:rPrChange>
              </w:rPr>
              <w:t>DatoTid</w:t>
            </w:r>
          </w:p>
          <w:p w14:paraId="155EBC2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3" w:author="Martin Midtgaard" w:date="2011-11-02T12:59:00Z">
                  <w:rPr>
                    <w:rFonts w:ascii="Arial" w:hAnsi="Arial"/>
                    <w:sz w:val="18"/>
                    <w:lang w:val="en-US"/>
                  </w:rPr>
                </w:rPrChange>
              </w:rPr>
            </w:pPr>
            <w:r>
              <w:rPr>
                <w:rFonts w:ascii="Arial" w:hAnsi="Arial"/>
                <w:sz w:val="18"/>
                <w:rPrChange w:id="474" w:author="Martin Midtgaard" w:date="2011-11-02T12:59:00Z">
                  <w:rPr>
                    <w:rFonts w:ascii="Arial" w:hAnsi="Arial"/>
                    <w:sz w:val="18"/>
                    <w:lang w:val="en-US"/>
                  </w:rPr>
                </w:rPrChange>
              </w:rPr>
              <w:t>base: dateTime</w:t>
            </w:r>
          </w:p>
          <w:p w14:paraId="6E65EBE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5" w:author="Martin Midtgaard" w:date="2011-11-02T12:59:00Z">
                  <w:rPr>
                    <w:rFonts w:ascii="Arial" w:hAnsi="Arial"/>
                    <w:sz w:val="18"/>
                    <w:lang w:val="en-US"/>
                  </w:rPr>
                </w:rPrChange>
              </w:rPr>
            </w:pPr>
            <w:r>
              <w:rPr>
                <w:rFonts w:ascii="Arial" w:hAnsi="Arial"/>
                <w:sz w:val="18"/>
                <w:rPrChange w:id="476" w:author="Martin Midtgaard" w:date="2011-11-02T12:59:00Z">
                  <w:rPr>
                    <w:rFonts w:ascii="Arial" w:hAnsi="Arial"/>
                    <w:sz w:val="18"/>
                    <w:lang w:val="en-US"/>
                  </w:rPr>
                </w:rPrChange>
              </w:rPr>
              <w:t>whiteSpace: collapse</w:t>
            </w:r>
          </w:p>
        </w:tc>
        <w:tc>
          <w:tcPr>
            <w:tcW w:w="4671" w:type="dxa"/>
          </w:tcPr>
          <w:p w14:paraId="5717E9C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3F3B97" w14:paraId="6FEA3200" w14:textId="77777777" w:rsidTr="003F3B97">
        <w:tc>
          <w:tcPr>
            <w:tcW w:w="3402" w:type="dxa"/>
          </w:tcPr>
          <w:p w14:paraId="3FB7554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14:paraId="774FFAC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7" w:author="Martin Midtgaard" w:date="2011-11-02T12:59:00Z">
                  <w:rPr>
                    <w:rFonts w:ascii="Arial" w:hAnsi="Arial"/>
                    <w:sz w:val="18"/>
                    <w:lang w:val="en-US"/>
                  </w:rPr>
                </w:rPrChange>
              </w:rPr>
            </w:pPr>
            <w:r>
              <w:rPr>
                <w:rFonts w:ascii="Arial" w:hAnsi="Arial"/>
                <w:sz w:val="18"/>
                <w:rPrChange w:id="478" w:author="Martin Midtgaard" w:date="2011-11-02T12:59:00Z">
                  <w:rPr>
                    <w:rFonts w:ascii="Arial" w:hAnsi="Arial"/>
                    <w:sz w:val="18"/>
                    <w:lang w:val="en-US"/>
                  </w:rPr>
                </w:rPrChange>
              </w:rPr>
              <w:t xml:space="preserve">Domain: </w:t>
            </w:r>
          </w:p>
          <w:p w14:paraId="5254B10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9" w:author="Martin Midtgaard" w:date="2011-11-02T12:59:00Z">
                  <w:rPr>
                    <w:rFonts w:ascii="Arial" w:hAnsi="Arial"/>
                    <w:sz w:val="18"/>
                    <w:lang w:val="en-US"/>
                  </w:rPr>
                </w:rPrChange>
              </w:rPr>
            </w:pPr>
            <w:r>
              <w:rPr>
                <w:rFonts w:ascii="Arial" w:hAnsi="Arial"/>
                <w:sz w:val="18"/>
                <w:rPrChange w:id="480" w:author="Martin Midtgaard" w:date="2011-11-02T12:59:00Z">
                  <w:rPr>
                    <w:rFonts w:ascii="Arial" w:hAnsi="Arial"/>
                    <w:sz w:val="18"/>
                    <w:lang w:val="en-US"/>
                  </w:rPr>
                </w:rPrChange>
              </w:rPr>
              <w:t>Tekst36</w:t>
            </w:r>
          </w:p>
          <w:p w14:paraId="1617783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1" w:author="Martin Midtgaard" w:date="2011-11-02T12:59:00Z">
                  <w:rPr>
                    <w:rFonts w:ascii="Arial" w:hAnsi="Arial"/>
                    <w:sz w:val="18"/>
                    <w:lang w:val="en-US"/>
                  </w:rPr>
                </w:rPrChange>
              </w:rPr>
            </w:pPr>
            <w:r>
              <w:rPr>
                <w:rFonts w:ascii="Arial" w:hAnsi="Arial"/>
                <w:sz w:val="18"/>
                <w:rPrChange w:id="482" w:author="Martin Midtgaard" w:date="2011-11-02T12:59:00Z">
                  <w:rPr>
                    <w:rFonts w:ascii="Arial" w:hAnsi="Arial"/>
                    <w:sz w:val="18"/>
                    <w:lang w:val="en-US"/>
                  </w:rPr>
                </w:rPrChange>
              </w:rPr>
              <w:t>base: string</w:t>
            </w:r>
          </w:p>
          <w:p w14:paraId="1D6B8B5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3" w:author="Martin Midtgaard" w:date="2011-11-02T12:59:00Z">
                  <w:rPr>
                    <w:rFonts w:ascii="Arial" w:hAnsi="Arial"/>
                    <w:sz w:val="18"/>
                    <w:lang w:val="en-US"/>
                  </w:rPr>
                </w:rPrChange>
              </w:rPr>
            </w:pPr>
            <w:r>
              <w:rPr>
                <w:rFonts w:ascii="Arial" w:hAnsi="Arial"/>
                <w:sz w:val="18"/>
                <w:rPrChange w:id="484" w:author="Martin Midtgaard" w:date="2011-11-02T12:59:00Z">
                  <w:rPr>
                    <w:rFonts w:ascii="Arial" w:hAnsi="Arial"/>
                    <w:sz w:val="18"/>
                    <w:lang w:val="en-US"/>
                  </w:rPr>
                </w:rPrChange>
              </w:rPr>
              <w:t>maxLength: 36</w:t>
            </w:r>
          </w:p>
        </w:tc>
        <w:tc>
          <w:tcPr>
            <w:tcW w:w="4671" w:type="dxa"/>
          </w:tcPr>
          <w:p w14:paraId="41CCFBF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3F3B97" w14:paraId="07073753" w14:textId="77777777" w:rsidTr="003F3B97">
        <w:tc>
          <w:tcPr>
            <w:tcW w:w="3402" w:type="dxa"/>
          </w:tcPr>
          <w:p w14:paraId="068D27F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14:paraId="7042A28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7618AD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0418B26D"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81C24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3F3B97" w14:paraId="2AB40372" w14:textId="77777777" w:rsidTr="003F3B97">
        <w:tc>
          <w:tcPr>
            <w:tcW w:w="3402" w:type="dxa"/>
          </w:tcPr>
          <w:p w14:paraId="3AE2259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10C92C2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5" w:author="Martin Midtgaard" w:date="2011-11-02T12:59:00Z">
                  <w:rPr>
                    <w:rFonts w:ascii="Arial" w:hAnsi="Arial"/>
                    <w:sz w:val="18"/>
                    <w:lang w:val="en-US"/>
                  </w:rPr>
                </w:rPrChange>
              </w:rPr>
            </w:pPr>
            <w:r>
              <w:rPr>
                <w:rFonts w:ascii="Arial" w:hAnsi="Arial"/>
                <w:sz w:val="18"/>
                <w:rPrChange w:id="486" w:author="Martin Midtgaard" w:date="2011-11-02T12:59:00Z">
                  <w:rPr>
                    <w:rFonts w:ascii="Arial" w:hAnsi="Arial"/>
                    <w:sz w:val="18"/>
                    <w:lang w:val="en-US"/>
                  </w:rPr>
                </w:rPrChange>
              </w:rPr>
              <w:t xml:space="preserve">Domain: </w:t>
            </w:r>
          </w:p>
          <w:p w14:paraId="10AEEE1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7" w:author="Martin Midtgaard" w:date="2011-11-02T12:59:00Z">
                  <w:rPr>
                    <w:rFonts w:ascii="Arial" w:hAnsi="Arial"/>
                    <w:sz w:val="18"/>
                    <w:lang w:val="en-US"/>
                  </w:rPr>
                </w:rPrChange>
              </w:rPr>
            </w:pPr>
            <w:r>
              <w:rPr>
                <w:rFonts w:ascii="Arial" w:hAnsi="Arial"/>
                <w:sz w:val="18"/>
                <w:rPrChange w:id="488" w:author="Martin Midtgaard" w:date="2011-11-02T12:59:00Z">
                  <w:rPr>
                    <w:rFonts w:ascii="Arial" w:hAnsi="Arial"/>
                    <w:sz w:val="18"/>
                    <w:lang w:val="en-US"/>
                  </w:rPr>
                </w:rPrChange>
              </w:rPr>
              <w:t>ID18</w:t>
            </w:r>
          </w:p>
          <w:p w14:paraId="21F1BF9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9" w:author="Martin Midtgaard" w:date="2011-11-02T12:59:00Z">
                  <w:rPr>
                    <w:rFonts w:ascii="Arial" w:hAnsi="Arial"/>
                    <w:sz w:val="18"/>
                    <w:lang w:val="en-US"/>
                  </w:rPr>
                </w:rPrChange>
              </w:rPr>
            </w:pPr>
            <w:r>
              <w:rPr>
                <w:rFonts w:ascii="Arial" w:hAnsi="Arial"/>
                <w:sz w:val="18"/>
                <w:rPrChange w:id="490" w:author="Martin Midtgaard" w:date="2011-11-02T12:59:00Z">
                  <w:rPr>
                    <w:rFonts w:ascii="Arial" w:hAnsi="Arial"/>
                    <w:sz w:val="18"/>
                    <w:lang w:val="en-US"/>
                  </w:rPr>
                </w:rPrChange>
              </w:rPr>
              <w:t>base: integer</w:t>
            </w:r>
          </w:p>
          <w:p w14:paraId="5250547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1" w:author="Martin Midtgaard" w:date="2011-11-02T12:59:00Z">
                  <w:rPr>
                    <w:rFonts w:ascii="Arial" w:hAnsi="Arial"/>
                    <w:sz w:val="18"/>
                    <w:lang w:val="en-US"/>
                  </w:rPr>
                </w:rPrChange>
              </w:rPr>
            </w:pPr>
            <w:r>
              <w:rPr>
                <w:rFonts w:ascii="Arial" w:hAnsi="Arial"/>
                <w:sz w:val="18"/>
                <w:rPrChange w:id="492" w:author="Martin Midtgaard" w:date="2011-11-02T12:59:00Z">
                  <w:rPr>
                    <w:rFonts w:ascii="Arial" w:hAnsi="Arial"/>
                    <w:sz w:val="18"/>
                    <w:lang w:val="en-US"/>
                  </w:rPr>
                </w:rPrChange>
              </w:rPr>
              <w:t>minInclusive: 1</w:t>
            </w:r>
          </w:p>
          <w:p w14:paraId="6EC4DA5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0F9A45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5422317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3ED05A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3B298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3F3B97" w14:paraId="7A80C2DB" w14:textId="77777777" w:rsidTr="003F3B97">
        <w:tc>
          <w:tcPr>
            <w:tcW w:w="3402" w:type="dxa"/>
          </w:tcPr>
          <w:p w14:paraId="56F4EE2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14:paraId="0D6026E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3" w:author="Martin Midtgaard" w:date="2011-11-02T12:59:00Z">
                  <w:rPr>
                    <w:rFonts w:ascii="Arial" w:hAnsi="Arial"/>
                    <w:sz w:val="18"/>
                    <w:lang w:val="en-US"/>
                  </w:rPr>
                </w:rPrChange>
              </w:rPr>
            </w:pPr>
            <w:r>
              <w:rPr>
                <w:rFonts w:ascii="Arial" w:hAnsi="Arial"/>
                <w:sz w:val="18"/>
                <w:rPrChange w:id="494" w:author="Martin Midtgaard" w:date="2011-11-02T12:59:00Z">
                  <w:rPr>
                    <w:rFonts w:ascii="Arial" w:hAnsi="Arial"/>
                    <w:sz w:val="18"/>
                    <w:lang w:val="en-US"/>
                  </w:rPr>
                </w:rPrChange>
              </w:rPr>
              <w:t xml:space="preserve">Domain: </w:t>
            </w:r>
          </w:p>
          <w:p w14:paraId="3CC2421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5" w:author="Martin Midtgaard" w:date="2011-11-02T12:59:00Z">
                  <w:rPr>
                    <w:rFonts w:ascii="Arial" w:hAnsi="Arial"/>
                    <w:sz w:val="18"/>
                    <w:lang w:val="en-US"/>
                  </w:rPr>
                </w:rPrChange>
              </w:rPr>
            </w:pPr>
            <w:r>
              <w:rPr>
                <w:rFonts w:ascii="Arial" w:hAnsi="Arial"/>
                <w:sz w:val="18"/>
                <w:rPrChange w:id="496" w:author="Martin Midtgaard" w:date="2011-11-02T12:59:00Z">
                  <w:rPr>
                    <w:rFonts w:ascii="Arial" w:hAnsi="Arial"/>
                    <w:sz w:val="18"/>
                    <w:lang w:val="en-US"/>
                  </w:rPr>
                </w:rPrChange>
              </w:rPr>
              <w:t>Tekst20</w:t>
            </w:r>
          </w:p>
          <w:p w14:paraId="036F419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7" w:author="Martin Midtgaard" w:date="2011-11-02T12:59:00Z">
                  <w:rPr>
                    <w:rFonts w:ascii="Arial" w:hAnsi="Arial"/>
                    <w:sz w:val="18"/>
                    <w:lang w:val="en-US"/>
                  </w:rPr>
                </w:rPrChange>
              </w:rPr>
            </w:pPr>
            <w:r>
              <w:rPr>
                <w:rFonts w:ascii="Arial" w:hAnsi="Arial"/>
                <w:sz w:val="18"/>
                <w:rPrChange w:id="498" w:author="Martin Midtgaard" w:date="2011-11-02T12:59:00Z">
                  <w:rPr>
                    <w:rFonts w:ascii="Arial" w:hAnsi="Arial"/>
                    <w:sz w:val="18"/>
                    <w:lang w:val="en-US"/>
                  </w:rPr>
                </w:rPrChange>
              </w:rPr>
              <w:t>base: string</w:t>
            </w:r>
          </w:p>
          <w:p w14:paraId="5E33ABF2"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9" w:author="Martin Midtgaard" w:date="2011-11-02T12:59:00Z">
                  <w:rPr>
                    <w:rFonts w:ascii="Arial" w:hAnsi="Arial"/>
                    <w:sz w:val="18"/>
                    <w:lang w:val="en-US"/>
                  </w:rPr>
                </w:rPrChange>
              </w:rPr>
            </w:pPr>
            <w:r>
              <w:rPr>
                <w:rFonts w:ascii="Arial" w:hAnsi="Arial"/>
                <w:sz w:val="18"/>
                <w:rPrChange w:id="500" w:author="Martin Midtgaard" w:date="2011-11-02T12:59:00Z">
                  <w:rPr>
                    <w:rFonts w:ascii="Arial" w:hAnsi="Arial"/>
                    <w:sz w:val="18"/>
                    <w:lang w:val="en-US"/>
                  </w:rPr>
                </w:rPrChange>
              </w:rPr>
              <w:t>maxLength: 20</w:t>
            </w:r>
          </w:p>
        </w:tc>
        <w:tc>
          <w:tcPr>
            <w:tcW w:w="4671" w:type="dxa"/>
          </w:tcPr>
          <w:p w14:paraId="7F58534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3F3B97" w14:paraId="5E9A0602" w14:textId="77777777" w:rsidTr="003F3B97">
        <w:tc>
          <w:tcPr>
            <w:tcW w:w="3402" w:type="dxa"/>
          </w:tcPr>
          <w:p w14:paraId="38C03E9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14:paraId="422D605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1" w:author="Martin Midtgaard" w:date="2011-11-02T12:59:00Z">
                  <w:rPr>
                    <w:rFonts w:ascii="Arial" w:hAnsi="Arial"/>
                    <w:sz w:val="18"/>
                    <w:lang w:val="en-US"/>
                  </w:rPr>
                </w:rPrChange>
              </w:rPr>
            </w:pPr>
            <w:r>
              <w:rPr>
                <w:rFonts w:ascii="Arial" w:hAnsi="Arial"/>
                <w:sz w:val="18"/>
                <w:rPrChange w:id="502" w:author="Martin Midtgaard" w:date="2011-11-02T12:59:00Z">
                  <w:rPr>
                    <w:rFonts w:ascii="Arial" w:hAnsi="Arial"/>
                    <w:sz w:val="18"/>
                    <w:lang w:val="en-US"/>
                  </w:rPr>
                </w:rPrChange>
              </w:rPr>
              <w:t xml:space="preserve">Domain: </w:t>
            </w:r>
          </w:p>
          <w:p w14:paraId="61D613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3" w:author="Martin Midtgaard" w:date="2011-11-02T12:59:00Z">
                  <w:rPr>
                    <w:rFonts w:ascii="Arial" w:hAnsi="Arial"/>
                    <w:sz w:val="18"/>
                    <w:lang w:val="en-US"/>
                  </w:rPr>
                </w:rPrChange>
              </w:rPr>
            </w:pPr>
            <w:r>
              <w:rPr>
                <w:rFonts w:ascii="Arial" w:hAnsi="Arial"/>
                <w:sz w:val="18"/>
                <w:rPrChange w:id="504" w:author="Martin Midtgaard" w:date="2011-11-02T12:59:00Z">
                  <w:rPr>
                    <w:rFonts w:ascii="Arial" w:hAnsi="Arial"/>
                    <w:sz w:val="18"/>
                    <w:lang w:val="en-US"/>
                  </w:rPr>
                </w:rPrChange>
              </w:rPr>
              <w:t>DatoTid</w:t>
            </w:r>
          </w:p>
          <w:p w14:paraId="6CA7549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5" w:author="Martin Midtgaard" w:date="2011-11-02T12:59:00Z">
                  <w:rPr>
                    <w:rFonts w:ascii="Arial" w:hAnsi="Arial"/>
                    <w:sz w:val="18"/>
                    <w:lang w:val="en-US"/>
                  </w:rPr>
                </w:rPrChange>
              </w:rPr>
            </w:pPr>
            <w:r>
              <w:rPr>
                <w:rFonts w:ascii="Arial" w:hAnsi="Arial"/>
                <w:sz w:val="18"/>
                <w:rPrChange w:id="506" w:author="Martin Midtgaard" w:date="2011-11-02T12:59:00Z">
                  <w:rPr>
                    <w:rFonts w:ascii="Arial" w:hAnsi="Arial"/>
                    <w:sz w:val="18"/>
                    <w:lang w:val="en-US"/>
                  </w:rPr>
                </w:rPrChange>
              </w:rPr>
              <w:t>base: dateTime</w:t>
            </w:r>
          </w:p>
          <w:p w14:paraId="6A65DD2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7" w:author="Martin Midtgaard" w:date="2011-11-02T12:59:00Z">
                  <w:rPr>
                    <w:rFonts w:ascii="Arial" w:hAnsi="Arial"/>
                    <w:sz w:val="18"/>
                    <w:lang w:val="en-US"/>
                  </w:rPr>
                </w:rPrChange>
              </w:rPr>
            </w:pPr>
            <w:r>
              <w:rPr>
                <w:rFonts w:ascii="Arial" w:hAnsi="Arial"/>
                <w:sz w:val="18"/>
                <w:rPrChange w:id="508" w:author="Martin Midtgaard" w:date="2011-11-02T12:59:00Z">
                  <w:rPr>
                    <w:rFonts w:ascii="Arial" w:hAnsi="Arial"/>
                    <w:sz w:val="18"/>
                    <w:lang w:val="en-US"/>
                  </w:rPr>
                </w:rPrChange>
              </w:rPr>
              <w:t>whiteSpace: collapse</w:t>
            </w:r>
          </w:p>
        </w:tc>
        <w:tc>
          <w:tcPr>
            <w:tcW w:w="4671" w:type="dxa"/>
          </w:tcPr>
          <w:p w14:paraId="60E2245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3F3B97" w14:paraId="13AC9D4D" w14:textId="77777777" w:rsidTr="003F3B97">
        <w:tc>
          <w:tcPr>
            <w:tcW w:w="3402" w:type="dxa"/>
          </w:tcPr>
          <w:p w14:paraId="55E56F1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14:paraId="5DE3A29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9" w:author="Martin Midtgaard" w:date="2011-11-02T12:59:00Z">
                  <w:rPr>
                    <w:rFonts w:ascii="Arial" w:hAnsi="Arial"/>
                    <w:sz w:val="18"/>
                    <w:lang w:val="en-US"/>
                  </w:rPr>
                </w:rPrChange>
              </w:rPr>
            </w:pPr>
            <w:r>
              <w:rPr>
                <w:rFonts w:ascii="Arial" w:hAnsi="Arial"/>
                <w:sz w:val="18"/>
                <w:rPrChange w:id="510" w:author="Martin Midtgaard" w:date="2011-11-02T12:59:00Z">
                  <w:rPr>
                    <w:rFonts w:ascii="Arial" w:hAnsi="Arial"/>
                    <w:sz w:val="18"/>
                    <w:lang w:val="en-US"/>
                  </w:rPr>
                </w:rPrChange>
              </w:rPr>
              <w:t xml:space="preserve">Domain: </w:t>
            </w:r>
          </w:p>
          <w:p w14:paraId="00E06D0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1" w:author="Martin Midtgaard" w:date="2011-11-02T12:59:00Z">
                  <w:rPr>
                    <w:rFonts w:ascii="Arial" w:hAnsi="Arial"/>
                    <w:sz w:val="18"/>
                    <w:lang w:val="en-US"/>
                  </w:rPr>
                </w:rPrChange>
              </w:rPr>
            </w:pPr>
            <w:r>
              <w:rPr>
                <w:rFonts w:ascii="Arial" w:hAnsi="Arial"/>
                <w:sz w:val="18"/>
                <w:rPrChange w:id="512" w:author="Martin Midtgaard" w:date="2011-11-02T12:59:00Z">
                  <w:rPr>
                    <w:rFonts w:ascii="Arial" w:hAnsi="Arial"/>
                    <w:sz w:val="18"/>
                    <w:lang w:val="en-US"/>
                  </w:rPr>
                </w:rPrChange>
              </w:rPr>
              <w:t>TekstLang</w:t>
            </w:r>
          </w:p>
          <w:p w14:paraId="3CC3123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3" w:author="Martin Midtgaard" w:date="2011-11-02T12:59:00Z">
                  <w:rPr>
                    <w:rFonts w:ascii="Arial" w:hAnsi="Arial"/>
                    <w:sz w:val="18"/>
                    <w:lang w:val="en-US"/>
                  </w:rPr>
                </w:rPrChange>
              </w:rPr>
            </w:pPr>
            <w:r>
              <w:rPr>
                <w:rFonts w:ascii="Arial" w:hAnsi="Arial"/>
                <w:sz w:val="18"/>
                <w:rPrChange w:id="514" w:author="Martin Midtgaard" w:date="2011-11-02T12:59:00Z">
                  <w:rPr>
                    <w:rFonts w:ascii="Arial" w:hAnsi="Arial"/>
                    <w:sz w:val="18"/>
                    <w:lang w:val="en-US"/>
                  </w:rPr>
                </w:rPrChange>
              </w:rPr>
              <w:t>base: string</w:t>
            </w:r>
          </w:p>
          <w:p w14:paraId="229E80B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5" w:author="Martin Midtgaard" w:date="2011-11-02T12:59:00Z">
                  <w:rPr>
                    <w:rFonts w:ascii="Arial" w:hAnsi="Arial"/>
                    <w:sz w:val="18"/>
                    <w:lang w:val="en-US"/>
                  </w:rPr>
                </w:rPrChange>
              </w:rPr>
            </w:pPr>
            <w:r>
              <w:rPr>
                <w:rFonts w:ascii="Arial" w:hAnsi="Arial"/>
                <w:sz w:val="18"/>
                <w:rPrChange w:id="516" w:author="Martin Midtgaard" w:date="2011-11-02T12:59:00Z">
                  <w:rPr>
                    <w:rFonts w:ascii="Arial" w:hAnsi="Arial"/>
                    <w:sz w:val="18"/>
                    <w:lang w:val="en-US"/>
                  </w:rPr>
                </w:rPrChange>
              </w:rPr>
              <w:t>maxLength: 500</w:t>
            </w:r>
          </w:p>
        </w:tc>
        <w:tc>
          <w:tcPr>
            <w:tcW w:w="4671" w:type="dxa"/>
          </w:tcPr>
          <w:p w14:paraId="35BC4B9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3F3B97" w14:paraId="7F345526" w14:textId="77777777" w:rsidTr="003F3B97">
        <w:tc>
          <w:tcPr>
            <w:tcW w:w="3402" w:type="dxa"/>
          </w:tcPr>
          <w:p w14:paraId="601B445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1119FF1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5B2F3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14:paraId="1E2FAE2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639894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0853501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3F3B97" w14:paraId="2F341A9C" w14:textId="77777777" w:rsidTr="003F3B97">
        <w:tc>
          <w:tcPr>
            <w:tcW w:w="3402" w:type="dxa"/>
          </w:tcPr>
          <w:p w14:paraId="15B387F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2374F86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6AA58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B5C9CD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F9761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3F3B97" w14:paraId="709DF734" w14:textId="77777777" w:rsidTr="003F3B97">
        <w:tc>
          <w:tcPr>
            <w:tcW w:w="3402" w:type="dxa"/>
          </w:tcPr>
          <w:p w14:paraId="7CEDACB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45088EE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5DF47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378C2A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CFCAA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3F3B97" w14:paraId="7F4DE5D3" w14:textId="77777777" w:rsidTr="003F3B97">
        <w:tc>
          <w:tcPr>
            <w:tcW w:w="3402" w:type="dxa"/>
          </w:tcPr>
          <w:p w14:paraId="772168D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57C10AE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7" w:author="Martin Midtgaard" w:date="2011-11-02T12:59:00Z">
                  <w:rPr>
                    <w:rFonts w:ascii="Arial" w:hAnsi="Arial"/>
                    <w:sz w:val="18"/>
                    <w:lang w:val="en-US"/>
                  </w:rPr>
                </w:rPrChange>
              </w:rPr>
            </w:pPr>
            <w:r>
              <w:rPr>
                <w:rFonts w:ascii="Arial" w:hAnsi="Arial"/>
                <w:sz w:val="18"/>
                <w:rPrChange w:id="518" w:author="Martin Midtgaard" w:date="2011-11-02T12:59:00Z">
                  <w:rPr>
                    <w:rFonts w:ascii="Arial" w:hAnsi="Arial"/>
                    <w:sz w:val="18"/>
                    <w:lang w:val="en-US"/>
                  </w:rPr>
                </w:rPrChange>
              </w:rPr>
              <w:t xml:space="preserve">Domain: </w:t>
            </w:r>
          </w:p>
          <w:p w14:paraId="23CC1C4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9" w:author="Martin Midtgaard" w:date="2011-11-02T12:59:00Z">
                  <w:rPr>
                    <w:rFonts w:ascii="Arial" w:hAnsi="Arial"/>
                    <w:sz w:val="18"/>
                    <w:lang w:val="en-US"/>
                  </w:rPr>
                </w:rPrChange>
              </w:rPr>
            </w:pPr>
            <w:r>
              <w:rPr>
                <w:rFonts w:ascii="Arial" w:hAnsi="Arial"/>
                <w:sz w:val="18"/>
                <w:rPrChange w:id="520" w:author="Martin Midtgaard" w:date="2011-11-02T12:59:00Z">
                  <w:rPr>
                    <w:rFonts w:ascii="Arial" w:hAnsi="Arial"/>
                    <w:sz w:val="18"/>
                    <w:lang w:val="en-US"/>
                  </w:rPr>
                </w:rPrChange>
              </w:rPr>
              <w:t>Tekst30</w:t>
            </w:r>
          </w:p>
          <w:p w14:paraId="6866B4C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1" w:author="Martin Midtgaard" w:date="2011-11-02T12:59:00Z">
                  <w:rPr>
                    <w:rFonts w:ascii="Arial" w:hAnsi="Arial"/>
                    <w:sz w:val="18"/>
                    <w:lang w:val="en-US"/>
                  </w:rPr>
                </w:rPrChange>
              </w:rPr>
            </w:pPr>
            <w:r>
              <w:rPr>
                <w:rFonts w:ascii="Arial" w:hAnsi="Arial"/>
                <w:sz w:val="18"/>
                <w:rPrChange w:id="522" w:author="Martin Midtgaard" w:date="2011-11-02T12:59:00Z">
                  <w:rPr>
                    <w:rFonts w:ascii="Arial" w:hAnsi="Arial"/>
                    <w:sz w:val="18"/>
                    <w:lang w:val="en-US"/>
                  </w:rPr>
                </w:rPrChange>
              </w:rPr>
              <w:t>base: string</w:t>
            </w:r>
          </w:p>
          <w:p w14:paraId="473110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3" w:author="Martin Midtgaard" w:date="2011-11-02T12:59:00Z">
                  <w:rPr>
                    <w:rFonts w:ascii="Arial" w:hAnsi="Arial"/>
                    <w:sz w:val="18"/>
                    <w:lang w:val="en-US"/>
                  </w:rPr>
                </w:rPrChange>
              </w:rPr>
            </w:pPr>
            <w:r>
              <w:rPr>
                <w:rFonts w:ascii="Arial" w:hAnsi="Arial"/>
                <w:sz w:val="18"/>
                <w:rPrChange w:id="524" w:author="Martin Midtgaard" w:date="2011-11-02T12:59:00Z">
                  <w:rPr>
                    <w:rFonts w:ascii="Arial" w:hAnsi="Arial"/>
                    <w:sz w:val="18"/>
                    <w:lang w:val="en-US"/>
                  </w:rPr>
                </w:rPrChange>
              </w:rPr>
              <w:t>maxLength: 30</w:t>
            </w:r>
          </w:p>
        </w:tc>
        <w:tc>
          <w:tcPr>
            <w:tcW w:w="4671" w:type="dxa"/>
          </w:tcPr>
          <w:p w14:paraId="4051F3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22EEFEA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AB28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523AB17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0B61FB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55EB2C8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3A19409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75CED39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1A991F2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F3B97" w14:paraId="08F8CC2A" w14:textId="77777777" w:rsidTr="003F3B97">
        <w:tc>
          <w:tcPr>
            <w:tcW w:w="3402" w:type="dxa"/>
          </w:tcPr>
          <w:p w14:paraId="6A76BFB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68A6D2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D4805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0D4C07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C03D2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41F705D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3CA8E3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994E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442469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14:paraId="2D9C206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14:paraId="5993AC6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14:paraId="114A43A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14:paraId="69128C7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07A3F53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14:paraId="38042BF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14:paraId="1317271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BOSI: Boligsikring</w:t>
            </w:r>
          </w:p>
          <w:p w14:paraId="7A42F24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7555304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6029431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29FFD7F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14:paraId="570C2BC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3F3B97" w14:paraId="2F4A74AB" w14:textId="77777777" w:rsidTr="003F3B97">
        <w:tc>
          <w:tcPr>
            <w:tcW w:w="3402" w:type="dxa"/>
          </w:tcPr>
          <w:p w14:paraId="4BBD0A5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14:paraId="2E41EC4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5" w:author="Martin Midtgaard" w:date="2011-11-02T12:59:00Z">
                  <w:rPr>
                    <w:rFonts w:ascii="Arial" w:hAnsi="Arial"/>
                    <w:sz w:val="18"/>
                    <w:lang w:val="en-US"/>
                  </w:rPr>
                </w:rPrChange>
              </w:rPr>
            </w:pPr>
            <w:r>
              <w:rPr>
                <w:rFonts w:ascii="Arial" w:hAnsi="Arial"/>
                <w:sz w:val="18"/>
                <w:rPrChange w:id="526" w:author="Martin Midtgaard" w:date="2011-11-02T12:59:00Z">
                  <w:rPr>
                    <w:rFonts w:ascii="Arial" w:hAnsi="Arial"/>
                    <w:sz w:val="18"/>
                    <w:lang w:val="en-US"/>
                  </w:rPr>
                </w:rPrChange>
              </w:rPr>
              <w:t xml:space="preserve">Domain: </w:t>
            </w:r>
          </w:p>
          <w:p w14:paraId="3212C06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7" w:author="Martin Midtgaard" w:date="2011-11-02T12:59:00Z">
                  <w:rPr>
                    <w:rFonts w:ascii="Arial" w:hAnsi="Arial"/>
                    <w:sz w:val="18"/>
                    <w:lang w:val="en-US"/>
                  </w:rPr>
                </w:rPrChange>
              </w:rPr>
            </w:pPr>
            <w:r>
              <w:rPr>
                <w:rFonts w:ascii="Arial" w:hAnsi="Arial"/>
                <w:sz w:val="18"/>
                <w:rPrChange w:id="528" w:author="Martin Midtgaard" w:date="2011-11-02T12:59:00Z">
                  <w:rPr>
                    <w:rFonts w:ascii="Arial" w:hAnsi="Arial"/>
                    <w:sz w:val="18"/>
                    <w:lang w:val="en-US"/>
                  </w:rPr>
                </w:rPrChange>
              </w:rPr>
              <w:t>CPRNummer</w:t>
            </w:r>
          </w:p>
          <w:p w14:paraId="146D04D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9" w:author="Martin Midtgaard" w:date="2011-11-02T12:59:00Z">
                  <w:rPr>
                    <w:rFonts w:ascii="Arial" w:hAnsi="Arial"/>
                    <w:sz w:val="18"/>
                    <w:lang w:val="en-US"/>
                  </w:rPr>
                </w:rPrChange>
              </w:rPr>
            </w:pPr>
            <w:r>
              <w:rPr>
                <w:rFonts w:ascii="Arial" w:hAnsi="Arial"/>
                <w:sz w:val="18"/>
                <w:rPrChange w:id="530" w:author="Martin Midtgaard" w:date="2011-11-02T12:59:00Z">
                  <w:rPr>
                    <w:rFonts w:ascii="Arial" w:hAnsi="Arial"/>
                    <w:sz w:val="18"/>
                    <w:lang w:val="en-US"/>
                  </w:rPr>
                </w:rPrChange>
              </w:rPr>
              <w:t>base: string</w:t>
            </w:r>
          </w:p>
          <w:p w14:paraId="3560886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1" w:author="Martin Midtgaard" w:date="2011-11-02T12:59:00Z">
                  <w:rPr>
                    <w:rFonts w:ascii="Arial" w:hAnsi="Arial"/>
                    <w:sz w:val="18"/>
                    <w:lang w:val="en-US"/>
                  </w:rPr>
                </w:rPrChange>
              </w:rPr>
            </w:pPr>
            <w:r>
              <w:rPr>
                <w:rFonts w:ascii="Arial" w:hAnsi="Arial"/>
                <w:sz w:val="18"/>
                <w:rPrChange w:id="532" w:author="Martin Midtgaard" w:date="2011-11-02T12:59:00Z">
                  <w:rPr>
                    <w:rFonts w:ascii="Arial" w:hAnsi="Arial"/>
                    <w:sz w:val="18"/>
                    <w:lang w:val="en-US"/>
                  </w:rPr>
                </w:rPrChange>
              </w:rPr>
              <w:t>maxLength: 10</w:t>
            </w:r>
          </w:p>
          <w:p w14:paraId="535C888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FEF02C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3F3B97" w14:paraId="2A763F88" w14:textId="77777777" w:rsidTr="003F3B97">
        <w:tc>
          <w:tcPr>
            <w:tcW w:w="3402" w:type="dxa"/>
          </w:tcPr>
          <w:p w14:paraId="566A9EE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14:paraId="5360165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4691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64C940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2D82E5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3F3B97" w14:paraId="3AD65826" w14:textId="77777777" w:rsidTr="003F3B97">
        <w:tc>
          <w:tcPr>
            <w:tcW w:w="3402" w:type="dxa"/>
          </w:tcPr>
          <w:p w14:paraId="1570174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14:paraId="0839D49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3" w:author="Martin Midtgaard" w:date="2011-11-02T12:59:00Z">
                  <w:rPr>
                    <w:rFonts w:ascii="Arial" w:hAnsi="Arial"/>
                    <w:sz w:val="18"/>
                    <w:lang w:val="en-US"/>
                  </w:rPr>
                </w:rPrChange>
              </w:rPr>
            </w:pPr>
            <w:r>
              <w:rPr>
                <w:rFonts w:ascii="Arial" w:hAnsi="Arial"/>
                <w:sz w:val="18"/>
                <w:rPrChange w:id="534" w:author="Martin Midtgaard" w:date="2011-11-02T12:59:00Z">
                  <w:rPr>
                    <w:rFonts w:ascii="Arial" w:hAnsi="Arial"/>
                    <w:sz w:val="18"/>
                    <w:lang w:val="en-US"/>
                  </w:rPr>
                </w:rPrChange>
              </w:rPr>
              <w:t xml:space="preserve">Domain: </w:t>
            </w:r>
          </w:p>
          <w:p w14:paraId="2D9D578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5" w:author="Martin Midtgaard" w:date="2011-11-02T12:59:00Z">
                  <w:rPr>
                    <w:rFonts w:ascii="Arial" w:hAnsi="Arial"/>
                    <w:sz w:val="18"/>
                    <w:lang w:val="en-US"/>
                  </w:rPr>
                </w:rPrChange>
              </w:rPr>
            </w:pPr>
            <w:r>
              <w:rPr>
                <w:rFonts w:ascii="Arial" w:hAnsi="Arial"/>
                <w:sz w:val="18"/>
                <w:rPrChange w:id="536" w:author="Martin Midtgaard" w:date="2011-11-02T12:59:00Z">
                  <w:rPr>
                    <w:rFonts w:ascii="Arial" w:hAnsi="Arial"/>
                    <w:sz w:val="18"/>
                    <w:lang w:val="en-US"/>
                  </w:rPr>
                </w:rPrChange>
              </w:rPr>
              <w:t>LøbeNummer</w:t>
            </w:r>
          </w:p>
          <w:p w14:paraId="0832E7F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7" w:author="Martin Midtgaard" w:date="2011-11-02T12:59:00Z">
                  <w:rPr>
                    <w:rFonts w:ascii="Arial" w:hAnsi="Arial"/>
                    <w:sz w:val="18"/>
                    <w:lang w:val="en-US"/>
                  </w:rPr>
                </w:rPrChange>
              </w:rPr>
            </w:pPr>
            <w:r>
              <w:rPr>
                <w:rFonts w:ascii="Arial" w:hAnsi="Arial"/>
                <w:sz w:val="18"/>
                <w:rPrChange w:id="538" w:author="Martin Midtgaard" w:date="2011-11-02T12:59:00Z">
                  <w:rPr>
                    <w:rFonts w:ascii="Arial" w:hAnsi="Arial"/>
                    <w:sz w:val="18"/>
                    <w:lang w:val="en-US"/>
                  </w:rPr>
                </w:rPrChange>
              </w:rPr>
              <w:t>base: integer</w:t>
            </w:r>
          </w:p>
          <w:p w14:paraId="23FA1BD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9" w:author="Martin Midtgaard" w:date="2011-11-02T12:59:00Z">
                  <w:rPr>
                    <w:rFonts w:ascii="Arial" w:hAnsi="Arial"/>
                    <w:sz w:val="18"/>
                    <w:lang w:val="en-US"/>
                  </w:rPr>
                </w:rPrChange>
              </w:rPr>
            </w:pPr>
            <w:r>
              <w:rPr>
                <w:rFonts w:ascii="Arial" w:hAnsi="Arial"/>
                <w:sz w:val="18"/>
                <w:rPrChange w:id="540" w:author="Martin Midtgaard" w:date="2011-11-02T12:59:00Z">
                  <w:rPr>
                    <w:rFonts w:ascii="Arial" w:hAnsi="Arial"/>
                    <w:sz w:val="18"/>
                    <w:lang w:val="en-US"/>
                  </w:rPr>
                </w:rPrChange>
              </w:rPr>
              <w:t>minInclusive: 1</w:t>
            </w:r>
          </w:p>
          <w:p w14:paraId="4D09EB0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08A5E0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14:paraId="274647B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A76D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3EE393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14:paraId="55162A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14:paraId="4E5A24F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14:paraId="734861A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3F3B97" w14:paraId="4F289AFC" w14:textId="77777777" w:rsidTr="003F3B97">
        <w:tc>
          <w:tcPr>
            <w:tcW w:w="3402" w:type="dxa"/>
          </w:tcPr>
          <w:p w14:paraId="4C006A9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14:paraId="47070DC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1" w:author="Martin Midtgaard" w:date="2011-11-02T12:59:00Z">
                  <w:rPr>
                    <w:rFonts w:ascii="Arial" w:hAnsi="Arial"/>
                    <w:sz w:val="18"/>
                    <w:lang w:val="en-US"/>
                  </w:rPr>
                </w:rPrChange>
              </w:rPr>
            </w:pPr>
            <w:r>
              <w:rPr>
                <w:rFonts w:ascii="Arial" w:hAnsi="Arial"/>
                <w:sz w:val="18"/>
                <w:rPrChange w:id="542" w:author="Martin Midtgaard" w:date="2011-11-02T12:59:00Z">
                  <w:rPr>
                    <w:rFonts w:ascii="Arial" w:hAnsi="Arial"/>
                    <w:sz w:val="18"/>
                    <w:lang w:val="en-US"/>
                  </w:rPr>
                </w:rPrChange>
              </w:rPr>
              <w:t xml:space="preserve">Domain: </w:t>
            </w:r>
          </w:p>
          <w:p w14:paraId="74A992F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3" w:author="Martin Midtgaard" w:date="2011-11-02T12:59:00Z">
                  <w:rPr>
                    <w:rFonts w:ascii="Arial" w:hAnsi="Arial"/>
                    <w:sz w:val="18"/>
                    <w:lang w:val="en-US"/>
                  </w:rPr>
                </w:rPrChange>
              </w:rPr>
            </w:pPr>
            <w:r>
              <w:rPr>
                <w:rFonts w:ascii="Arial" w:hAnsi="Arial"/>
                <w:sz w:val="18"/>
                <w:rPrChange w:id="544" w:author="Martin Midtgaard" w:date="2011-11-02T12:59:00Z">
                  <w:rPr>
                    <w:rFonts w:ascii="Arial" w:hAnsi="Arial"/>
                    <w:sz w:val="18"/>
                    <w:lang w:val="en-US"/>
                  </w:rPr>
                </w:rPrChange>
              </w:rPr>
              <w:t>Rentesats</w:t>
            </w:r>
          </w:p>
          <w:p w14:paraId="287712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5" w:author="Martin Midtgaard" w:date="2011-11-02T12:59:00Z">
                  <w:rPr>
                    <w:rFonts w:ascii="Arial" w:hAnsi="Arial"/>
                    <w:sz w:val="18"/>
                    <w:lang w:val="en-US"/>
                  </w:rPr>
                </w:rPrChange>
              </w:rPr>
            </w:pPr>
            <w:r>
              <w:rPr>
                <w:rFonts w:ascii="Arial" w:hAnsi="Arial"/>
                <w:sz w:val="18"/>
                <w:rPrChange w:id="546" w:author="Martin Midtgaard" w:date="2011-11-02T12:59:00Z">
                  <w:rPr>
                    <w:rFonts w:ascii="Arial" w:hAnsi="Arial"/>
                    <w:sz w:val="18"/>
                    <w:lang w:val="en-US"/>
                  </w:rPr>
                </w:rPrChange>
              </w:rPr>
              <w:t>base: decimal</w:t>
            </w:r>
          </w:p>
          <w:p w14:paraId="7AFE2E2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7" w:author="Martin Midtgaard" w:date="2011-11-02T12:59:00Z">
                  <w:rPr>
                    <w:rFonts w:ascii="Arial" w:hAnsi="Arial"/>
                    <w:sz w:val="18"/>
                    <w:lang w:val="en-US"/>
                  </w:rPr>
                </w:rPrChange>
              </w:rPr>
            </w:pPr>
            <w:r>
              <w:rPr>
                <w:rFonts w:ascii="Arial" w:hAnsi="Arial"/>
                <w:sz w:val="18"/>
                <w:rPrChange w:id="548" w:author="Martin Midtgaard" w:date="2011-11-02T12:59:00Z">
                  <w:rPr>
                    <w:rFonts w:ascii="Arial" w:hAnsi="Arial"/>
                    <w:sz w:val="18"/>
                    <w:lang w:val="en-US"/>
                  </w:rPr>
                </w:rPrChange>
              </w:rPr>
              <w:t>totalDigits: 8</w:t>
            </w:r>
          </w:p>
          <w:p w14:paraId="043DB60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4E7C3FC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14:paraId="0FA748A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9F6B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14:paraId="709ACD7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C8C87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p w14:paraId="1ABF314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D3607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 være 3 heltal og 5 decimaler (se evt. xsd-datatype).</w:t>
            </w:r>
          </w:p>
        </w:tc>
      </w:tr>
      <w:tr w:rsidR="003F3B97" w14:paraId="2F9AEF4A" w14:textId="77777777" w:rsidTr="003F3B97">
        <w:tc>
          <w:tcPr>
            <w:tcW w:w="3402" w:type="dxa"/>
          </w:tcPr>
          <w:p w14:paraId="63CE82A5"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14:paraId="0476F0A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1F9E73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14:paraId="4B271E1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B92EC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7944F98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6626DEA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14:paraId="7C38A8A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BBFE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BEEC1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14:paraId="417248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14:paraId="58580D1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14:paraId="44FB20B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2115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301590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14:paraId="25C05FF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F6AF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2666F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A48A2D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3F3B97" w14:paraId="5656E771" w14:textId="77777777" w:rsidTr="003F3B97">
        <w:tc>
          <w:tcPr>
            <w:tcW w:w="3402" w:type="dxa"/>
          </w:tcPr>
          <w:p w14:paraId="65DAA8A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14:paraId="1085B09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D37B9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14:paraId="13397D0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7DD39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45</w:t>
            </w:r>
          </w:p>
        </w:tc>
        <w:tc>
          <w:tcPr>
            <w:tcW w:w="4671" w:type="dxa"/>
          </w:tcPr>
          <w:p w14:paraId="392B89E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Andre telefonnumre end danske.</w:t>
            </w:r>
          </w:p>
        </w:tc>
      </w:tr>
      <w:tr w:rsidR="003F3B97" w14:paraId="0F0C770C" w14:textId="77777777" w:rsidTr="003F3B97">
        <w:tc>
          <w:tcPr>
            <w:tcW w:w="3402" w:type="dxa"/>
          </w:tcPr>
          <w:p w14:paraId="5EF9C98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14:paraId="2FB5BE2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4BA94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3AA69A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BA4097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3F3B97" w14:paraId="28213746" w14:textId="77777777" w:rsidTr="003F3B97">
        <w:tc>
          <w:tcPr>
            <w:tcW w:w="3402" w:type="dxa"/>
          </w:tcPr>
          <w:p w14:paraId="6C3FC63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65A461C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9" w:author="Martin Midtgaard" w:date="2011-11-02T12:59:00Z">
                  <w:rPr>
                    <w:rFonts w:ascii="Arial" w:hAnsi="Arial"/>
                    <w:sz w:val="18"/>
                    <w:lang w:val="en-US"/>
                  </w:rPr>
                </w:rPrChange>
              </w:rPr>
            </w:pPr>
            <w:r>
              <w:rPr>
                <w:rFonts w:ascii="Arial" w:hAnsi="Arial"/>
                <w:sz w:val="18"/>
                <w:rPrChange w:id="550" w:author="Martin Midtgaard" w:date="2011-11-02T12:59:00Z">
                  <w:rPr>
                    <w:rFonts w:ascii="Arial" w:hAnsi="Arial"/>
                    <w:sz w:val="18"/>
                    <w:lang w:val="en-US"/>
                  </w:rPr>
                </w:rPrChange>
              </w:rPr>
              <w:t xml:space="preserve">Domain: </w:t>
            </w:r>
          </w:p>
          <w:p w14:paraId="6E471C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1" w:author="Martin Midtgaard" w:date="2011-11-02T12:59:00Z">
                  <w:rPr>
                    <w:rFonts w:ascii="Arial" w:hAnsi="Arial"/>
                    <w:sz w:val="18"/>
                    <w:lang w:val="en-US"/>
                  </w:rPr>
                </w:rPrChange>
              </w:rPr>
            </w:pPr>
            <w:r>
              <w:rPr>
                <w:rFonts w:ascii="Arial" w:hAnsi="Arial"/>
                <w:sz w:val="18"/>
                <w:rPrChange w:id="552" w:author="Martin Midtgaard" w:date="2011-11-02T12:59:00Z">
                  <w:rPr>
                    <w:rFonts w:ascii="Arial" w:hAnsi="Arial"/>
                    <w:sz w:val="18"/>
                    <w:lang w:val="en-US"/>
                  </w:rPr>
                </w:rPrChange>
              </w:rPr>
              <w:t>Beløb</w:t>
            </w:r>
          </w:p>
          <w:p w14:paraId="3914B09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3" w:author="Martin Midtgaard" w:date="2011-11-02T12:59:00Z">
                  <w:rPr>
                    <w:rFonts w:ascii="Arial" w:hAnsi="Arial"/>
                    <w:sz w:val="18"/>
                    <w:lang w:val="en-US"/>
                  </w:rPr>
                </w:rPrChange>
              </w:rPr>
            </w:pPr>
            <w:r>
              <w:rPr>
                <w:rFonts w:ascii="Arial" w:hAnsi="Arial"/>
                <w:sz w:val="18"/>
                <w:rPrChange w:id="554" w:author="Martin Midtgaard" w:date="2011-11-02T12:59:00Z">
                  <w:rPr>
                    <w:rFonts w:ascii="Arial" w:hAnsi="Arial"/>
                    <w:sz w:val="18"/>
                    <w:lang w:val="en-US"/>
                  </w:rPr>
                </w:rPrChange>
              </w:rPr>
              <w:t>base: decimal</w:t>
            </w:r>
          </w:p>
          <w:p w14:paraId="69C7D17E"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5" w:author="Martin Midtgaard" w:date="2011-11-02T12:59:00Z">
                  <w:rPr>
                    <w:rFonts w:ascii="Arial" w:hAnsi="Arial"/>
                    <w:sz w:val="18"/>
                    <w:lang w:val="en-US"/>
                  </w:rPr>
                </w:rPrChange>
              </w:rPr>
            </w:pPr>
            <w:r>
              <w:rPr>
                <w:rFonts w:ascii="Arial" w:hAnsi="Arial"/>
                <w:sz w:val="18"/>
                <w:rPrChange w:id="556" w:author="Martin Midtgaard" w:date="2011-11-02T12:59:00Z">
                  <w:rPr>
                    <w:rFonts w:ascii="Arial" w:hAnsi="Arial"/>
                    <w:sz w:val="18"/>
                    <w:lang w:val="en-US"/>
                  </w:rPr>
                </w:rPrChange>
              </w:rPr>
              <w:t>totalDigits: 13</w:t>
            </w:r>
          </w:p>
          <w:p w14:paraId="31BCCEE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35A3E9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3F3B97" w14:paraId="78B54BF0" w14:textId="77777777" w:rsidTr="003F3B97">
        <w:tc>
          <w:tcPr>
            <w:tcW w:w="3402" w:type="dxa"/>
          </w:tcPr>
          <w:p w14:paraId="1D524648"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785F076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7" w:author="Martin Midtgaard" w:date="2011-11-02T12:59:00Z">
                  <w:rPr>
                    <w:rFonts w:ascii="Arial" w:hAnsi="Arial"/>
                    <w:sz w:val="18"/>
                    <w:lang w:val="en-US"/>
                  </w:rPr>
                </w:rPrChange>
              </w:rPr>
            </w:pPr>
            <w:r>
              <w:rPr>
                <w:rFonts w:ascii="Arial" w:hAnsi="Arial"/>
                <w:sz w:val="18"/>
                <w:rPrChange w:id="558" w:author="Martin Midtgaard" w:date="2011-11-02T12:59:00Z">
                  <w:rPr>
                    <w:rFonts w:ascii="Arial" w:hAnsi="Arial"/>
                    <w:sz w:val="18"/>
                    <w:lang w:val="en-US"/>
                  </w:rPr>
                </w:rPrChange>
              </w:rPr>
              <w:t xml:space="preserve">Domain: </w:t>
            </w:r>
          </w:p>
          <w:p w14:paraId="70ACE78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9" w:author="Martin Midtgaard" w:date="2011-11-02T12:59:00Z">
                  <w:rPr>
                    <w:rFonts w:ascii="Arial" w:hAnsi="Arial"/>
                    <w:sz w:val="18"/>
                    <w:lang w:val="en-US"/>
                  </w:rPr>
                </w:rPrChange>
              </w:rPr>
            </w:pPr>
            <w:r>
              <w:rPr>
                <w:rFonts w:ascii="Arial" w:hAnsi="Arial"/>
                <w:sz w:val="18"/>
                <w:rPrChange w:id="560" w:author="Martin Midtgaard" w:date="2011-11-02T12:59:00Z">
                  <w:rPr>
                    <w:rFonts w:ascii="Arial" w:hAnsi="Arial"/>
                    <w:sz w:val="18"/>
                    <w:lang w:val="en-US"/>
                  </w:rPr>
                </w:rPrChange>
              </w:rPr>
              <w:t>Beløb</w:t>
            </w:r>
          </w:p>
          <w:p w14:paraId="343B9E9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1" w:author="Martin Midtgaard" w:date="2011-11-02T12:59:00Z">
                  <w:rPr>
                    <w:rFonts w:ascii="Arial" w:hAnsi="Arial"/>
                    <w:sz w:val="18"/>
                    <w:lang w:val="en-US"/>
                  </w:rPr>
                </w:rPrChange>
              </w:rPr>
            </w:pPr>
            <w:r>
              <w:rPr>
                <w:rFonts w:ascii="Arial" w:hAnsi="Arial"/>
                <w:sz w:val="18"/>
                <w:rPrChange w:id="562" w:author="Martin Midtgaard" w:date="2011-11-02T12:59:00Z">
                  <w:rPr>
                    <w:rFonts w:ascii="Arial" w:hAnsi="Arial"/>
                    <w:sz w:val="18"/>
                    <w:lang w:val="en-US"/>
                  </w:rPr>
                </w:rPrChange>
              </w:rPr>
              <w:t>base: decimal</w:t>
            </w:r>
          </w:p>
          <w:p w14:paraId="6E3F80E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3" w:author="Martin Midtgaard" w:date="2011-11-02T12:59:00Z">
                  <w:rPr>
                    <w:rFonts w:ascii="Arial" w:hAnsi="Arial"/>
                    <w:sz w:val="18"/>
                    <w:lang w:val="en-US"/>
                  </w:rPr>
                </w:rPrChange>
              </w:rPr>
            </w:pPr>
            <w:r>
              <w:rPr>
                <w:rFonts w:ascii="Arial" w:hAnsi="Arial"/>
                <w:sz w:val="18"/>
                <w:rPrChange w:id="564" w:author="Martin Midtgaard" w:date="2011-11-02T12:59:00Z">
                  <w:rPr>
                    <w:rFonts w:ascii="Arial" w:hAnsi="Arial"/>
                    <w:sz w:val="18"/>
                    <w:lang w:val="en-US"/>
                  </w:rPr>
                </w:rPrChange>
              </w:rPr>
              <w:t>totalDigits: 13</w:t>
            </w:r>
          </w:p>
          <w:p w14:paraId="1542439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28C25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3F3B97" w14:paraId="433BAB41" w14:textId="77777777" w:rsidTr="003F3B97">
        <w:tc>
          <w:tcPr>
            <w:tcW w:w="3402" w:type="dxa"/>
          </w:tcPr>
          <w:p w14:paraId="5E2F347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53FBAF7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86341A"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2C89B02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38630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3F3B97" w14:paraId="1233AEE4" w14:textId="77777777" w:rsidTr="003F3B97">
        <w:tc>
          <w:tcPr>
            <w:tcW w:w="3402" w:type="dxa"/>
          </w:tcPr>
          <w:p w14:paraId="6325C0C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3A61FFF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CA586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14:paraId="5533A7D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9BB085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73B1F7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3F3B97" w14:paraId="0718D13D" w14:textId="77777777" w:rsidTr="003F3B97">
        <w:tc>
          <w:tcPr>
            <w:tcW w:w="3402" w:type="dxa"/>
          </w:tcPr>
          <w:p w14:paraId="63C9284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371C437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5584E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5D9374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29E3E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3F3B97" w14:paraId="489B6617" w14:textId="77777777" w:rsidTr="003F3B97">
        <w:tc>
          <w:tcPr>
            <w:tcW w:w="3402" w:type="dxa"/>
          </w:tcPr>
          <w:p w14:paraId="5E1FCD1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050C4447"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5" w:author="Martin Midtgaard" w:date="2011-11-02T12:59:00Z">
                  <w:rPr>
                    <w:rFonts w:ascii="Arial" w:hAnsi="Arial"/>
                    <w:sz w:val="18"/>
                    <w:lang w:val="en-US"/>
                  </w:rPr>
                </w:rPrChange>
              </w:rPr>
            </w:pPr>
            <w:r>
              <w:rPr>
                <w:rFonts w:ascii="Arial" w:hAnsi="Arial"/>
                <w:sz w:val="18"/>
                <w:rPrChange w:id="566" w:author="Martin Midtgaard" w:date="2011-11-02T12:59:00Z">
                  <w:rPr>
                    <w:rFonts w:ascii="Arial" w:hAnsi="Arial"/>
                    <w:sz w:val="18"/>
                    <w:lang w:val="en-US"/>
                  </w:rPr>
                </w:rPrChange>
              </w:rPr>
              <w:t xml:space="preserve">Domain: </w:t>
            </w:r>
          </w:p>
          <w:p w14:paraId="42A405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7" w:author="Martin Midtgaard" w:date="2011-11-02T12:59:00Z">
                  <w:rPr>
                    <w:rFonts w:ascii="Arial" w:hAnsi="Arial"/>
                    <w:sz w:val="18"/>
                    <w:lang w:val="en-US"/>
                  </w:rPr>
                </w:rPrChange>
              </w:rPr>
            </w:pPr>
            <w:r>
              <w:rPr>
                <w:rFonts w:ascii="Arial" w:hAnsi="Arial"/>
                <w:sz w:val="18"/>
                <w:rPrChange w:id="568" w:author="Martin Midtgaard" w:date="2011-11-02T12:59:00Z">
                  <w:rPr>
                    <w:rFonts w:ascii="Arial" w:hAnsi="Arial"/>
                    <w:sz w:val="18"/>
                    <w:lang w:val="en-US"/>
                  </w:rPr>
                </w:rPrChange>
              </w:rPr>
              <w:t>ProcentAndel</w:t>
            </w:r>
          </w:p>
          <w:p w14:paraId="2973D1B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9" w:author="Martin Midtgaard" w:date="2011-11-02T12:59:00Z">
                  <w:rPr>
                    <w:rFonts w:ascii="Arial" w:hAnsi="Arial"/>
                    <w:sz w:val="18"/>
                    <w:lang w:val="en-US"/>
                  </w:rPr>
                </w:rPrChange>
              </w:rPr>
            </w:pPr>
            <w:r>
              <w:rPr>
                <w:rFonts w:ascii="Arial" w:hAnsi="Arial"/>
                <w:sz w:val="18"/>
                <w:rPrChange w:id="570" w:author="Martin Midtgaard" w:date="2011-11-02T12:59:00Z">
                  <w:rPr>
                    <w:rFonts w:ascii="Arial" w:hAnsi="Arial"/>
                    <w:sz w:val="18"/>
                    <w:lang w:val="en-US"/>
                  </w:rPr>
                </w:rPrChange>
              </w:rPr>
              <w:t>base: integer</w:t>
            </w:r>
          </w:p>
          <w:p w14:paraId="5B407D7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1" w:author="Martin Midtgaard" w:date="2011-11-02T12:59:00Z">
                  <w:rPr>
                    <w:rFonts w:ascii="Arial" w:hAnsi="Arial"/>
                    <w:sz w:val="18"/>
                    <w:lang w:val="en-US"/>
                  </w:rPr>
                </w:rPrChange>
              </w:rPr>
            </w:pPr>
            <w:r>
              <w:rPr>
                <w:rFonts w:ascii="Arial" w:hAnsi="Arial"/>
                <w:sz w:val="18"/>
                <w:rPrChange w:id="572" w:author="Martin Midtgaard" w:date="2011-11-02T12:59:00Z">
                  <w:rPr>
                    <w:rFonts w:ascii="Arial" w:hAnsi="Arial"/>
                    <w:sz w:val="18"/>
                    <w:lang w:val="en-US"/>
                  </w:rPr>
                </w:rPrChange>
              </w:rPr>
              <w:t>minInclusive: 0</w:t>
            </w:r>
          </w:p>
          <w:p w14:paraId="541A3C5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0D897D9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14:paraId="6EA4F01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3F3B97" w14:paraId="20FB5B91" w14:textId="77777777" w:rsidTr="003F3B97">
        <w:tc>
          <w:tcPr>
            <w:tcW w:w="3402" w:type="dxa"/>
          </w:tcPr>
          <w:p w14:paraId="0CA861F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32C3F46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834CC3"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224A3A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A78DE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3F3B97" w14:paraId="4FCED5F4" w14:textId="77777777" w:rsidTr="003F3B97">
        <w:tc>
          <w:tcPr>
            <w:tcW w:w="3402" w:type="dxa"/>
          </w:tcPr>
          <w:p w14:paraId="65F48731"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70F34182"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2508D8"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AD1209C"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DCC7D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17EBE57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3F3B97" w14:paraId="12C9EC44" w14:textId="77777777" w:rsidTr="003F3B97">
        <w:tc>
          <w:tcPr>
            <w:tcW w:w="3402" w:type="dxa"/>
          </w:tcPr>
          <w:p w14:paraId="4CF2D5AB"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1AFBEDC5"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DD609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0CEE894"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BD554C"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667E3526"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3F3B97" w14:paraId="29BBD58B" w14:textId="77777777" w:rsidTr="003F3B97">
        <w:tc>
          <w:tcPr>
            <w:tcW w:w="3402" w:type="dxa"/>
          </w:tcPr>
          <w:p w14:paraId="6779B109"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42899949"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3CA5864"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74ADCA1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A2FE047"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tc>
      </w:tr>
      <w:tr w:rsidR="003F3B97" w14:paraId="1452E525" w14:textId="77777777" w:rsidTr="003F3B97">
        <w:tc>
          <w:tcPr>
            <w:tcW w:w="3402" w:type="dxa"/>
          </w:tcPr>
          <w:p w14:paraId="25FBEF7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4D1F7EE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3" w:author="Martin Midtgaard" w:date="2011-11-02T12:59:00Z">
                  <w:rPr>
                    <w:rFonts w:ascii="Arial" w:hAnsi="Arial"/>
                    <w:sz w:val="18"/>
                    <w:lang w:val="en-US"/>
                  </w:rPr>
                </w:rPrChange>
              </w:rPr>
            </w:pPr>
            <w:r>
              <w:rPr>
                <w:rFonts w:ascii="Arial" w:hAnsi="Arial"/>
                <w:sz w:val="18"/>
                <w:rPrChange w:id="574" w:author="Martin Midtgaard" w:date="2011-11-02T12:59:00Z">
                  <w:rPr>
                    <w:rFonts w:ascii="Arial" w:hAnsi="Arial"/>
                    <w:sz w:val="18"/>
                    <w:lang w:val="en-US"/>
                  </w:rPr>
                </w:rPrChange>
              </w:rPr>
              <w:t xml:space="preserve">Domain: </w:t>
            </w:r>
          </w:p>
          <w:p w14:paraId="4C5349DD"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5" w:author="Martin Midtgaard" w:date="2011-11-02T12:59:00Z">
                  <w:rPr>
                    <w:rFonts w:ascii="Arial" w:hAnsi="Arial"/>
                    <w:sz w:val="18"/>
                    <w:lang w:val="en-US"/>
                  </w:rPr>
                </w:rPrChange>
              </w:rPr>
            </w:pPr>
            <w:r>
              <w:rPr>
                <w:rFonts w:ascii="Arial" w:hAnsi="Arial"/>
                <w:sz w:val="18"/>
                <w:rPrChange w:id="576" w:author="Martin Midtgaard" w:date="2011-11-02T12:59:00Z">
                  <w:rPr>
                    <w:rFonts w:ascii="Arial" w:hAnsi="Arial"/>
                    <w:sz w:val="18"/>
                    <w:lang w:val="en-US"/>
                  </w:rPr>
                </w:rPrChange>
              </w:rPr>
              <w:t>Valuta</w:t>
            </w:r>
          </w:p>
          <w:p w14:paraId="3245921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7" w:author="Martin Midtgaard" w:date="2011-11-02T12:59:00Z">
                  <w:rPr>
                    <w:rFonts w:ascii="Arial" w:hAnsi="Arial"/>
                    <w:sz w:val="18"/>
                    <w:lang w:val="en-US"/>
                  </w:rPr>
                </w:rPrChange>
              </w:rPr>
            </w:pPr>
            <w:r>
              <w:rPr>
                <w:rFonts w:ascii="Arial" w:hAnsi="Arial"/>
                <w:sz w:val="18"/>
                <w:rPrChange w:id="578" w:author="Martin Midtgaard" w:date="2011-11-02T12:59:00Z">
                  <w:rPr>
                    <w:rFonts w:ascii="Arial" w:hAnsi="Arial"/>
                    <w:sz w:val="18"/>
                    <w:lang w:val="en-US"/>
                  </w:rPr>
                </w:rPrChange>
              </w:rPr>
              <w:t>base: string</w:t>
            </w:r>
          </w:p>
          <w:p w14:paraId="3202E216"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9" w:author="Martin Midtgaard" w:date="2011-11-02T12:59:00Z">
                  <w:rPr>
                    <w:rFonts w:ascii="Arial" w:hAnsi="Arial"/>
                    <w:sz w:val="18"/>
                    <w:lang w:val="en-US"/>
                  </w:rPr>
                </w:rPrChange>
              </w:rPr>
            </w:pPr>
            <w:r>
              <w:rPr>
                <w:rFonts w:ascii="Arial" w:hAnsi="Arial"/>
                <w:sz w:val="18"/>
                <w:rPrChange w:id="580" w:author="Martin Midtgaard" w:date="2011-11-02T12:59:00Z">
                  <w:rPr>
                    <w:rFonts w:ascii="Arial" w:hAnsi="Arial"/>
                    <w:sz w:val="18"/>
                    <w:lang w:val="en-US"/>
                  </w:rPr>
                </w:rPrChange>
              </w:rPr>
              <w:t>maxLength: 3</w:t>
            </w:r>
          </w:p>
          <w:p w14:paraId="33A83C63"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58216600"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3F3B97" w14:paraId="5F7AA9EA" w14:textId="77777777" w:rsidTr="003F3B97">
        <w:tc>
          <w:tcPr>
            <w:tcW w:w="3402" w:type="dxa"/>
          </w:tcPr>
          <w:p w14:paraId="4B2D796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2A986B9F"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4657380"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330CCCF1"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D1F126B" w14:textId="77777777" w:rsid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7C1256AE"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669439CF"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7FD56F8A" w14:textId="77777777" w:rsidR="003F3B97" w:rsidRPr="003F3B97" w:rsidRDefault="003F3B97" w:rsidP="003F3B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F3B97" w:rsidRPr="003F3B97" w:rsidSect="003F3B97">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5C5F3" w14:textId="77777777" w:rsidR="003B61C0" w:rsidRDefault="003B61C0" w:rsidP="003F3B97">
      <w:pPr>
        <w:spacing w:line="240" w:lineRule="auto"/>
      </w:pPr>
      <w:r>
        <w:separator/>
      </w:r>
    </w:p>
  </w:endnote>
  <w:endnote w:type="continuationSeparator" w:id="0">
    <w:p w14:paraId="7E6C27AE" w14:textId="77777777" w:rsidR="003B61C0" w:rsidRDefault="003B61C0" w:rsidP="003F3B97">
      <w:pPr>
        <w:spacing w:line="240" w:lineRule="auto"/>
      </w:pPr>
      <w:r>
        <w:continuationSeparator/>
      </w:r>
    </w:p>
  </w:endnote>
  <w:endnote w:type="continuationNotice" w:id="1">
    <w:p w14:paraId="7BE72275" w14:textId="77777777" w:rsidR="003B61C0" w:rsidRDefault="003B61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F7D24" w14:textId="77777777" w:rsidR="003F3B97" w:rsidRDefault="003F3B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68889" w14:textId="79072D1F" w:rsidR="003F3B97" w:rsidRPr="003F3B97" w:rsidRDefault="003F3B97" w:rsidP="003F3B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9" w:author="Martin Midtgaard" w:date="2011-11-02T12:59:00Z">
      <w:r w:rsidR="006767BA">
        <w:rPr>
          <w:rFonts w:ascii="Arial" w:hAnsi="Arial" w:cs="Arial"/>
          <w:noProof/>
          <w:sz w:val="16"/>
        </w:rPr>
        <w:delText>25. oktober</w:delText>
      </w:r>
    </w:del>
    <w:ins w:id="20" w:author="Martin Midtgaard" w:date="2011-11-02T12:59:00Z">
      <w:r>
        <w:rPr>
          <w:rFonts w:ascii="Arial" w:hAnsi="Arial" w:cs="Arial"/>
          <w:noProof/>
          <w:sz w:val="16"/>
        </w:rPr>
        <w:t>2. november</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3F2A71">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3F2A71">
      <w:rPr>
        <w:rFonts w:ascii="Arial" w:hAnsi="Arial" w:cs="Arial"/>
        <w:noProof/>
        <w:sz w:val="16"/>
      </w:rPr>
      <w:t>30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2201B" w14:textId="77777777" w:rsidR="003F3B97" w:rsidRDefault="003F3B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D2E73" w14:textId="77777777" w:rsidR="003B61C0" w:rsidRDefault="003B61C0" w:rsidP="003F3B97">
      <w:pPr>
        <w:spacing w:line="240" w:lineRule="auto"/>
      </w:pPr>
      <w:r>
        <w:separator/>
      </w:r>
    </w:p>
  </w:footnote>
  <w:footnote w:type="continuationSeparator" w:id="0">
    <w:p w14:paraId="1B4A2A79" w14:textId="77777777" w:rsidR="003B61C0" w:rsidRDefault="003B61C0" w:rsidP="003F3B97">
      <w:pPr>
        <w:spacing w:line="240" w:lineRule="auto"/>
      </w:pPr>
      <w:r>
        <w:continuationSeparator/>
      </w:r>
    </w:p>
  </w:footnote>
  <w:footnote w:type="continuationNotice" w:id="1">
    <w:p w14:paraId="0DE6A698" w14:textId="77777777" w:rsidR="003B61C0" w:rsidRDefault="003B61C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4F2CD" w14:textId="77777777" w:rsidR="003F3B97" w:rsidRDefault="003F3B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FB87A" w14:textId="77777777" w:rsidR="003F3B97" w:rsidRPr="003F3B97" w:rsidRDefault="003F3B97" w:rsidP="003F3B97">
    <w:pPr>
      <w:pStyle w:val="Sidehoved"/>
      <w:jc w:val="center"/>
      <w:rPr>
        <w:rFonts w:ascii="Arial" w:hAnsi="Arial" w:cs="Arial"/>
      </w:rPr>
    </w:pPr>
    <w:r w:rsidRPr="003F3B97">
      <w:rPr>
        <w:rFonts w:ascii="Arial" w:hAnsi="Arial" w:cs="Arial"/>
      </w:rPr>
      <w:t>Servicebeskrivelse</w:t>
    </w:r>
  </w:p>
  <w:p w14:paraId="724514D5" w14:textId="77777777" w:rsidR="003F3B97" w:rsidRPr="003F3B97" w:rsidRDefault="003F3B97" w:rsidP="003F3B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8FD3D" w14:textId="77777777" w:rsidR="003F3B97" w:rsidRDefault="003F3B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EE70C" w14:textId="77777777" w:rsidR="003F3B97" w:rsidRPr="003F3B97" w:rsidRDefault="003F3B97" w:rsidP="003F3B97">
    <w:pPr>
      <w:pStyle w:val="Sidehoved"/>
      <w:jc w:val="center"/>
      <w:rPr>
        <w:rFonts w:ascii="Arial" w:hAnsi="Arial" w:cs="Arial"/>
      </w:rPr>
    </w:pPr>
    <w:r w:rsidRPr="003F3B97">
      <w:rPr>
        <w:rFonts w:ascii="Arial" w:hAnsi="Arial" w:cs="Arial"/>
      </w:rPr>
      <w:t>Datastrukturer</w:t>
    </w:r>
  </w:p>
  <w:p w14:paraId="43A26298" w14:textId="77777777" w:rsidR="003F3B97" w:rsidRPr="003F3B97" w:rsidRDefault="003F3B97" w:rsidP="003F3B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2ECEC" w14:textId="77777777" w:rsidR="003F3B97" w:rsidRDefault="003F3B97" w:rsidP="003F3B97">
    <w:pPr>
      <w:pStyle w:val="Sidehoved"/>
      <w:jc w:val="center"/>
      <w:rPr>
        <w:rFonts w:ascii="Arial" w:hAnsi="Arial" w:cs="Arial"/>
      </w:rPr>
    </w:pPr>
    <w:r>
      <w:rPr>
        <w:rFonts w:ascii="Arial" w:hAnsi="Arial" w:cs="Arial"/>
      </w:rPr>
      <w:t>Data elementer</w:t>
    </w:r>
  </w:p>
  <w:p w14:paraId="37680B7A" w14:textId="77777777" w:rsidR="003F3B97" w:rsidRPr="003F3B97" w:rsidRDefault="003F3B97" w:rsidP="003F3B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7062D"/>
    <w:multiLevelType w:val="multilevel"/>
    <w:tmpl w:val="390A7C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5A9287C"/>
    <w:multiLevelType w:val="multilevel"/>
    <w:tmpl w:val="7FC073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B97"/>
    <w:rsid w:val="001857DD"/>
    <w:rsid w:val="001B56AC"/>
    <w:rsid w:val="003B61C0"/>
    <w:rsid w:val="003F2A71"/>
    <w:rsid w:val="003F3B97"/>
    <w:rsid w:val="006767BA"/>
    <w:rsid w:val="006843F7"/>
    <w:rsid w:val="00783020"/>
    <w:rsid w:val="00795609"/>
    <w:rsid w:val="00892491"/>
    <w:rsid w:val="00A912DC"/>
    <w:rsid w:val="00FA20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F2A71"/>
    <w:pPr>
      <w:keepLines/>
      <w:numPr>
        <w:numId w:val="1"/>
      </w:numPr>
      <w:spacing w:after="360" w:line="240" w:lineRule="auto"/>
      <w:outlineLvl w:val="0"/>
      <w:pPrChange w:id="0" w:author="Martin Midtgaard" w:date="2011-11-02T12:59: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1-11-02T12:59: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3F2A71"/>
    <w:pPr>
      <w:keepLines/>
      <w:numPr>
        <w:ilvl w:val="1"/>
        <w:numId w:val="1"/>
      </w:numPr>
      <w:suppressAutoHyphens/>
      <w:spacing w:line="240" w:lineRule="auto"/>
      <w:outlineLvl w:val="1"/>
      <w:pPrChange w:id="1" w:author="Martin Midtgaard" w:date="2011-11-02T12:59: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1-11-02T12:59: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3F2A71"/>
    <w:pPr>
      <w:keepNext/>
      <w:keepLines/>
      <w:numPr>
        <w:ilvl w:val="2"/>
        <w:numId w:val="1"/>
      </w:numPr>
      <w:spacing w:before="200"/>
      <w:outlineLvl w:val="2"/>
      <w:pPrChange w:id="2" w:author="Martin Midtgaard" w:date="2011-11-02T12:59: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1-11-02T12:5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3F2A71"/>
    <w:pPr>
      <w:keepNext/>
      <w:keepLines/>
      <w:numPr>
        <w:ilvl w:val="3"/>
        <w:numId w:val="1"/>
      </w:numPr>
      <w:spacing w:before="200"/>
      <w:outlineLvl w:val="3"/>
      <w:pPrChange w:id="3" w:author="Martin Midtgaard" w:date="2011-11-02T12:59: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1-11-02T12:59: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3F2A71"/>
    <w:pPr>
      <w:keepNext/>
      <w:keepLines/>
      <w:numPr>
        <w:ilvl w:val="4"/>
        <w:numId w:val="1"/>
      </w:numPr>
      <w:spacing w:before="200"/>
      <w:outlineLvl w:val="4"/>
      <w:pPrChange w:id="4" w:author="Martin Midtgaard" w:date="2011-11-02T12:59: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1-11-02T12:59: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3F2A71"/>
    <w:pPr>
      <w:keepNext/>
      <w:keepLines/>
      <w:numPr>
        <w:ilvl w:val="5"/>
        <w:numId w:val="1"/>
      </w:numPr>
      <w:spacing w:before="200"/>
      <w:outlineLvl w:val="5"/>
      <w:pPrChange w:id="5" w:author="Martin Midtgaard" w:date="2011-11-02T12:59: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1-11-02T12:59: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3F2A71"/>
    <w:pPr>
      <w:keepNext/>
      <w:keepLines/>
      <w:numPr>
        <w:ilvl w:val="6"/>
        <w:numId w:val="1"/>
      </w:numPr>
      <w:spacing w:before="200"/>
      <w:outlineLvl w:val="6"/>
      <w:pPrChange w:id="6" w:author="Martin Midtgaard" w:date="2011-11-02T12:59: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1-11-02T12:59: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3F2A71"/>
    <w:pPr>
      <w:keepNext/>
      <w:keepLines/>
      <w:numPr>
        <w:ilvl w:val="7"/>
        <w:numId w:val="1"/>
      </w:numPr>
      <w:spacing w:before="200"/>
      <w:outlineLvl w:val="7"/>
      <w:pPrChange w:id="7" w:author="Martin Midtgaard" w:date="2011-11-02T12:59: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1-11-02T12:59: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3F2A71"/>
    <w:pPr>
      <w:keepNext/>
      <w:keepLines/>
      <w:numPr>
        <w:ilvl w:val="8"/>
        <w:numId w:val="1"/>
      </w:numPr>
      <w:spacing w:before="200"/>
      <w:outlineLvl w:val="8"/>
      <w:pPrChange w:id="8" w:author="Martin Midtgaard" w:date="2011-11-02T12:59: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1-11-02T12:59: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B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F3B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F3B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F3B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F3B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F3B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F3B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F3B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F3B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F3B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F3B97"/>
    <w:rPr>
      <w:rFonts w:ascii="Arial" w:hAnsi="Arial" w:cs="Arial"/>
      <w:b/>
      <w:sz w:val="30"/>
    </w:rPr>
  </w:style>
  <w:style w:type="paragraph" w:customStyle="1" w:styleId="Overskrift211pkt">
    <w:name w:val="Overskrift 2 + 11 pkt"/>
    <w:basedOn w:val="Normal"/>
    <w:link w:val="Overskrift211pktTegn"/>
    <w:rsid w:val="003F3B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F3B97"/>
    <w:rPr>
      <w:rFonts w:ascii="Arial" w:hAnsi="Arial" w:cs="Arial"/>
      <w:b/>
    </w:rPr>
  </w:style>
  <w:style w:type="paragraph" w:customStyle="1" w:styleId="Normal11">
    <w:name w:val="Normal + 11"/>
    <w:basedOn w:val="Normal"/>
    <w:link w:val="Normal11Tegn"/>
    <w:rsid w:val="003F3B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F3B97"/>
    <w:rPr>
      <w:rFonts w:ascii="Times New Roman" w:hAnsi="Times New Roman" w:cs="Times New Roman"/>
    </w:rPr>
  </w:style>
  <w:style w:type="paragraph" w:styleId="Sidehoved">
    <w:name w:val="header"/>
    <w:basedOn w:val="Normal"/>
    <w:link w:val="SidehovedTegn"/>
    <w:uiPriority w:val="99"/>
    <w:unhideWhenUsed/>
    <w:rsid w:val="003F3B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F3B97"/>
  </w:style>
  <w:style w:type="paragraph" w:styleId="Sidefod">
    <w:name w:val="footer"/>
    <w:basedOn w:val="Normal"/>
    <w:link w:val="SidefodTegn"/>
    <w:uiPriority w:val="99"/>
    <w:unhideWhenUsed/>
    <w:rsid w:val="003F3B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F3B97"/>
  </w:style>
  <w:style w:type="paragraph" w:styleId="Markeringsbobletekst">
    <w:name w:val="Balloon Text"/>
    <w:basedOn w:val="Normal"/>
    <w:link w:val="MarkeringsbobletekstTegn"/>
    <w:uiPriority w:val="99"/>
    <w:semiHidden/>
    <w:unhideWhenUsed/>
    <w:rsid w:val="003F2A7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2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F2A71"/>
    <w:pPr>
      <w:keepLines/>
      <w:numPr>
        <w:numId w:val="1"/>
      </w:numPr>
      <w:spacing w:after="360" w:line="240" w:lineRule="auto"/>
      <w:outlineLvl w:val="0"/>
      <w:pPrChange w:id="9" w:author="Martin Midtgaard" w:date="2011-11-02T12:59:00Z">
        <w:pPr>
          <w:keepLines/>
          <w:numPr>
            <w:numId w:val="2"/>
          </w:numPr>
          <w:tabs>
            <w:tab w:val="num" w:pos="567"/>
          </w:tabs>
          <w:spacing w:after="360"/>
          <w:outlineLvl w:val="0"/>
        </w:pPr>
      </w:pPrChange>
    </w:pPr>
    <w:rPr>
      <w:rFonts w:ascii="Arial" w:eastAsiaTheme="majorEastAsia" w:hAnsi="Arial" w:cs="Arial"/>
      <w:b/>
      <w:bCs/>
      <w:sz w:val="30"/>
      <w:szCs w:val="28"/>
      <w:rPrChange w:id="9" w:author="Martin Midtgaard" w:date="2011-11-02T12:59: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3F2A71"/>
    <w:pPr>
      <w:keepLines/>
      <w:numPr>
        <w:ilvl w:val="1"/>
        <w:numId w:val="1"/>
      </w:numPr>
      <w:suppressAutoHyphens/>
      <w:spacing w:line="240" w:lineRule="auto"/>
      <w:outlineLvl w:val="1"/>
      <w:pPrChange w:id="10" w:author="Martin Midtgaard" w:date="2011-11-02T12:59: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Martin Midtgaard" w:date="2011-11-02T12:59: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3F2A71"/>
    <w:pPr>
      <w:keepNext/>
      <w:keepLines/>
      <w:numPr>
        <w:ilvl w:val="2"/>
        <w:numId w:val="1"/>
      </w:numPr>
      <w:spacing w:before="200"/>
      <w:outlineLvl w:val="2"/>
      <w:pPrChange w:id="11" w:author="Martin Midtgaard" w:date="2011-11-02T12:59: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Martin Midtgaard" w:date="2011-11-02T12:59: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3F2A71"/>
    <w:pPr>
      <w:keepNext/>
      <w:keepLines/>
      <w:numPr>
        <w:ilvl w:val="3"/>
        <w:numId w:val="1"/>
      </w:numPr>
      <w:spacing w:before="200"/>
      <w:outlineLvl w:val="3"/>
      <w:pPrChange w:id="12" w:author="Martin Midtgaard" w:date="2011-11-02T12:59: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Martin Midtgaard" w:date="2011-11-02T12:59: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3F2A71"/>
    <w:pPr>
      <w:keepNext/>
      <w:keepLines/>
      <w:numPr>
        <w:ilvl w:val="4"/>
        <w:numId w:val="1"/>
      </w:numPr>
      <w:spacing w:before="200"/>
      <w:outlineLvl w:val="4"/>
      <w:pPrChange w:id="13" w:author="Martin Midtgaard" w:date="2011-11-02T12:59: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Martin Midtgaard" w:date="2011-11-02T12:59: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3F2A71"/>
    <w:pPr>
      <w:keepNext/>
      <w:keepLines/>
      <w:numPr>
        <w:ilvl w:val="5"/>
        <w:numId w:val="1"/>
      </w:numPr>
      <w:spacing w:before="200"/>
      <w:outlineLvl w:val="5"/>
      <w:pPrChange w:id="14" w:author="Martin Midtgaard" w:date="2011-11-02T12:59: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Martin Midtgaard" w:date="2011-11-02T12:59: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3F2A71"/>
    <w:pPr>
      <w:keepNext/>
      <w:keepLines/>
      <w:numPr>
        <w:ilvl w:val="6"/>
        <w:numId w:val="1"/>
      </w:numPr>
      <w:spacing w:before="200"/>
      <w:outlineLvl w:val="6"/>
      <w:pPrChange w:id="15" w:author="Martin Midtgaard" w:date="2011-11-02T12:59: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Martin Midtgaard" w:date="2011-11-02T12:59: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3F2A71"/>
    <w:pPr>
      <w:keepNext/>
      <w:keepLines/>
      <w:numPr>
        <w:ilvl w:val="7"/>
        <w:numId w:val="1"/>
      </w:numPr>
      <w:spacing w:before="200"/>
      <w:outlineLvl w:val="7"/>
      <w:pPrChange w:id="16" w:author="Martin Midtgaard" w:date="2011-11-02T12:59: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Martin Midtgaard" w:date="2011-11-02T12:59: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3F2A71"/>
    <w:pPr>
      <w:keepNext/>
      <w:keepLines/>
      <w:numPr>
        <w:ilvl w:val="8"/>
        <w:numId w:val="1"/>
      </w:numPr>
      <w:spacing w:before="200"/>
      <w:outlineLvl w:val="8"/>
      <w:pPrChange w:id="17" w:author="Martin Midtgaard" w:date="2011-11-02T12:59: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Martin Midtgaard" w:date="2011-11-02T12:59: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B9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F3B9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F3B9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F3B9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F3B9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F3B9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F3B9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F3B9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F3B9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F3B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F3B97"/>
    <w:rPr>
      <w:rFonts w:ascii="Arial" w:hAnsi="Arial" w:cs="Arial"/>
      <w:b/>
      <w:sz w:val="30"/>
    </w:rPr>
  </w:style>
  <w:style w:type="paragraph" w:customStyle="1" w:styleId="Overskrift211pkt">
    <w:name w:val="Overskrift 2 + 11 pkt"/>
    <w:basedOn w:val="Normal"/>
    <w:link w:val="Overskrift211pktTegn"/>
    <w:rsid w:val="003F3B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F3B97"/>
    <w:rPr>
      <w:rFonts w:ascii="Arial" w:hAnsi="Arial" w:cs="Arial"/>
      <w:b/>
    </w:rPr>
  </w:style>
  <w:style w:type="paragraph" w:customStyle="1" w:styleId="Normal11">
    <w:name w:val="Normal + 11"/>
    <w:basedOn w:val="Normal"/>
    <w:link w:val="Normal11Tegn"/>
    <w:rsid w:val="003F3B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F3B97"/>
    <w:rPr>
      <w:rFonts w:ascii="Times New Roman" w:hAnsi="Times New Roman" w:cs="Times New Roman"/>
    </w:rPr>
  </w:style>
  <w:style w:type="paragraph" w:styleId="Sidehoved">
    <w:name w:val="header"/>
    <w:basedOn w:val="Normal"/>
    <w:link w:val="SidehovedTegn"/>
    <w:uiPriority w:val="99"/>
    <w:unhideWhenUsed/>
    <w:rsid w:val="003F3B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F3B97"/>
  </w:style>
  <w:style w:type="paragraph" w:styleId="Sidefod">
    <w:name w:val="footer"/>
    <w:basedOn w:val="Normal"/>
    <w:link w:val="SidefodTegn"/>
    <w:uiPriority w:val="99"/>
    <w:unhideWhenUsed/>
    <w:rsid w:val="003F3B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F3B97"/>
  </w:style>
  <w:style w:type="paragraph" w:styleId="Markeringsbobletekst">
    <w:name w:val="Balloon Text"/>
    <w:basedOn w:val="Normal"/>
    <w:link w:val="MarkeringsbobletekstTegn"/>
    <w:uiPriority w:val="99"/>
    <w:semiHidden/>
    <w:unhideWhenUsed/>
    <w:rsid w:val="003F2A7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2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7BBD8-CD01-4570-B1EC-B689956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8487</Words>
  <Characters>51774</Characters>
  <Application>Microsoft Office Word</Application>
  <DocSecurity>0</DocSecurity>
  <Lines>431</Lines>
  <Paragraphs>120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2011-11-02T11:49:00Z</dcterms:created>
  <dcterms:modified xsi:type="dcterms:W3CDTF">2011-11-02T12:00:00Z</dcterms:modified>
</cp:coreProperties>
</file>