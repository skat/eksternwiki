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B5D48C" w14:textId="77777777" w:rsidR="00822726"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bookmarkStart w:id="18" w:name="_GoBack"/>
      <w:bookmarkEnd w:id="18"/>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043932" w14:paraId="34C79B09" w14:textId="77777777" w:rsidTr="00043932">
        <w:trPr>
          <w:trHeight w:hRule="exact" w:val="113"/>
        </w:trPr>
        <w:tc>
          <w:tcPr>
            <w:tcW w:w="10345" w:type="dxa"/>
            <w:gridSpan w:val="6"/>
            <w:shd w:val="clear" w:color="auto" w:fill="B3B3B3"/>
          </w:tcPr>
          <w:p w14:paraId="58A7B495"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43932" w14:paraId="7C9A4D5C" w14:textId="77777777" w:rsidTr="00043932">
        <w:trPr>
          <w:trHeight w:val="283"/>
        </w:trPr>
        <w:tc>
          <w:tcPr>
            <w:tcW w:w="10345" w:type="dxa"/>
            <w:gridSpan w:val="6"/>
            <w:tcBorders>
              <w:bottom w:val="single" w:sz="6" w:space="0" w:color="auto"/>
            </w:tcBorders>
          </w:tcPr>
          <w:p w14:paraId="6893791D" w14:textId="77777777" w:rsidR="00043932" w:rsidRP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043932">
              <w:rPr>
                <w:rFonts w:ascii="Arial" w:hAnsi="Arial" w:cs="Arial"/>
                <w:b/>
                <w:sz w:val="30"/>
              </w:rPr>
              <w:t>MFUnderretSamlingHent</w:t>
            </w:r>
          </w:p>
        </w:tc>
      </w:tr>
      <w:tr w:rsidR="00043932" w14:paraId="252DC347" w14:textId="77777777" w:rsidTr="00043932">
        <w:trPr>
          <w:trHeight w:val="283"/>
        </w:trPr>
        <w:tc>
          <w:tcPr>
            <w:tcW w:w="1134" w:type="dxa"/>
            <w:tcBorders>
              <w:top w:val="single" w:sz="6" w:space="0" w:color="auto"/>
              <w:bottom w:val="nil"/>
            </w:tcBorders>
            <w:shd w:val="clear" w:color="auto" w:fill="auto"/>
            <w:vAlign w:val="center"/>
          </w:tcPr>
          <w:p w14:paraId="4696BDFB" w14:textId="77777777" w:rsidR="00043932" w:rsidRP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14:paraId="20030DE4" w14:textId="77777777" w:rsidR="00043932" w:rsidRP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14:paraId="3038B726" w14:textId="77777777" w:rsidR="00043932" w:rsidRP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14:paraId="0AD7060C" w14:textId="77777777" w:rsidR="00043932" w:rsidRP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14:paraId="760FBAA5" w14:textId="77777777" w:rsidR="00043932" w:rsidRP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14:paraId="5478464C" w14:textId="77777777" w:rsidR="00043932" w:rsidRP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043932" w14:paraId="60908876" w14:textId="77777777" w:rsidTr="00043932">
        <w:trPr>
          <w:trHeight w:val="283"/>
        </w:trPr>
        <w:tc>
          <w:tcPr>
            <w:tcW w:w="1134" w:type="dxa"/>
            <w:tcBorders>
              <w:top w:val="nil"/>
            </w:tcBorders>
            <w:shd w:val="clear" w:color="auto" w:fill="auto"/>
            <w:vAlign w:val="center"/>
          </w:tcPr>
          <w:p w14:paraId="67A94352" w14:textId="77777777" w:rsidR="00043932" w:rsidRP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p>
        </w:tc>
        <w:tc>
          <w:tcPr>
            <w:tcW w:w="2835" w:type="dxa"/>
            <w:tcBorders>
              <w:top w:val="nil"/>
            </w:tcBorders>
            <w:shd w:val="clear" w:color="auto" w:fill="auto"/>
            <w:vAlign w:val="center"/>
          </w:tcPr>
          <w:p w14:paraId="63889A65" w14:textId="77777777" w:rsidR="00043932" w:rsidRP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Graensesnit_1_8</w:t>
            </w:r>
          </w:p>
        </w:tc>
        <w:tc>
          <w:tcPr>
            <w:tcW w:w="1134" w:type="dxa"/>
            <w:tcBorders>
              <w:top w:val="nil"/>
            </w:tcBorders>
            <w:shd w:val="clear" w:color="auto" w:fill="auto"/>
            <w:vAlign w:val="center"/>
          </w:tcPr>
          <w:p w14:paraId="0A980D54" w14:textId="77777777" w:rsidR="00043932" w:rsidRP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w:t>
            </w:r>
          </w:p>
        </w:tc>
        <w:tc>
          <w:tcPr>
            <w:tcW w:w="1701" w:type="dxa"/>
            <w:tcBorders>
              <w:top w:val="nil"/>
            </w:tcBorders>
            <w:shd w:val="clear" w:color="auto" w:fill="auto"/>
            <w:vAlign w:val="center"/>
          </w:tcPr>
          <w:p w14:paraId="064413EE" w14:textId="77777777" w:rsidR="00043932" w:rsidRP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16-11-2010</w:t>
            </w:r>
          </w:p>
        </w:tc>
        <w:tc>
          <w:tcPr>
            <w:tcW w:w="1701" w:type="dxa"/>
            <w:tcBorders>
              <w:top w:val="nil"/>
            </w:tcBorders>
            <w:shd w:val="clear" w:color="auto" w:fill="auto"/>
            <w:vAlign w:val="center"/>
          </w:tcPr>
          <w:p w14:paraId="7CBD3EB7" w14:textId="77777777" w:rsidR="00043932" w:rsidRP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14:paraId="031BE799" w14:textId="77777777" w:rsidR="00043932" w:rsidRP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14-9-2011</w:t>
            </w:r>
          </w:p>
        </w:tc>
      </w:tr>
      <w:tr w:rsidR="00043932" w14:paraId="7BB6D3E6" w14:textId="77777777" w:rsidTr="00043932">
        <w:trPr>
          <w:trHeight w:val="283"/>
        </w:trPr>
        <w:tc>
          <w:tcPr>
            <w:tcW w:w="10345" w:type="dxa"/>
            <w:gridSpan w:val="6"/>
            <w:shd w:val="clear" w:color="auto" w:fill="B3B3B3"/>
            <w:vAlign w:val="center"/>
          </w:tcPr>
          <w:p w14:paraId="23CFF355" w14:textId="77777777" w:rsidR="00043932" w:rsidRP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043932" w14:paraId="10594ABE" w14:textId="77777777" w:rsidTr="00043932">
        <w:trPr>
          <w:trHeight w:val="283"/>
        </w:trPr>
        <w:tc>
          <w:tcPr>
            <w:tcW w:w="10345" w:type="dxa"/>
            <w:gridSpan w:val="6"/>
            <w:vAlign w:val="center"/>
          </w:tcPr>
          <w:p w14:paraId="2FEC1E75" w14:textId="77777777" w:rsidR="00043932" w:rsidRP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hente underretnings-meddelelser der ligger klar til fordringshaveren.</w:t>
            </w:r>
          </w:p>
        </w:tc>
      </w:tr>
      <w:tr w:rsidR="00043932" w14:paraId="10CC8E79" w14:textId="77777777" w:rsidTr="00043932">
        <w:trPr>
          <w:trHeight w:val="283"/>
        </w:trPr>
        <w:tc>
          <w:tcPr>
            <w:tcW w:w="10345" w:type="dxa"/>
            <w:gridSpan w:val="6"/>
            <w:shd w:val="clear" w:color="auto" w:fill="B3B3B3"/>
            <w:vAlign w:val="center"/>
          </w:tcPr>
          <w:p w14:paraId="4C952580" w14:textId="77777777" w:rsidR="00043932" w:rsidRP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043932" w14:paraId="42E6B041" w14:textId="77777777" w:rsidTr="00043932">
        <w:trPr>
          <w:trHeight w:val="283"/>
        </w:trPr>
        <w:tc>
          <w:tcPr>
            <w:tcW w:w="10345" w:type="dxa"/>
            <w:gridSpan w:val="6"/>
          </w:tcPr>
          <w:p w14:paraId="12826BCF"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genereres underretningsmeddelelser til fordringshaveren både fra EFI og fra DMI. Hvis fordringshaverens aftale angiver at de benytter sig af system til system integration skal underretningsmeddelelser hentes med denne service, ellers vil de blive sendt som post via A&amp;D systemet.</w:t>
            </w:r>
          </w:p>
          <w:p w14:paraId="306EB25A"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1BCEB7B"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kan søges efter underretninger til en eller flere specifikke fordringshavere, og ellers søges blandt alle fordringshavere som har dette fordringhaversystem registreret på deres aftale.</w:t>
            </w:r>
          </w:p>
          <w:p w14:paraId="67A29DC8"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48BE229"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Hver underretnings meddelelse er tildelt et tidsstempel (MFUnderretningDatoTid) og et stigende (men ikke nødvendigvis fortløbende) sekvensnummer (MFUnderretningNummer).</w:t>
            </w:r>
          </w:p>
          <w:p w14:paraId="65703D4C"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DEC76DC"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kan derfor anlægges enten en tidsstempel eller en sekvensnummer baseret strategi for inkrementalt at hente nye underretningsmeddelelser siden forrige kald af servicen.</w:t>
            </w:r>
          </w:p>
          <w:p w14:paraId="13989F21"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11D7A38" w14:textId="77777777" w:rsidR="00043932" w:rsidRP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skal angives enten en SøgeDatoFra eller et UnderretNummerFra i en søgning.</w:t>
            </w:r>
          </w:p>
        </w:tc>
      </w:tr>
      <w:tr w:rsidR="00043932" w14:paraId="71187DFA" w14:textId="77777777" w:rsidTr="00043932">
        <w:trPr>
          <w:trHeight w:val="283"/>
        </w:trPr>
        <w:tc>
          <w:tcPr>
            <w:tcW w:w="10345" w:type="dxa"/>
            <w:gridSpan w:val="6"/>
            <w:shd w:val="clear" w:color="auto" w:fill="B3B3B3"/>
            <w:vAlign w:val="center"/>
          </w:tcPr>
          <w:p w14:paraId="27047565" w14:textId="77777777" w:rsidR="00043932" w:rsidRP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043932" w14:paraId="2C998EF2" w14:textId="77777777" w:rsidTr="00043932">
        <w:trPr>
          <w:trHeight w:val="283"/>
        </w:trPr>
        <w:tc>
          <w:tcPr>
            <w:tcW w:w="10345" w:type="dxa"/>
            <w:gridSpan w:val="6"/>
            <w:shd w:val="clear" w:color="auto" w:fill="FFFFFF"/>
          </w:tcPr>
          <w:p w14:paraId="53A5DB4D"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kan maksimalt hentes et antal underretninger der styres af den tekniske parameter MF.UNDERRET.MAXANTAL, der initielt sættes til 1000. </w:t>
            </w:r>
          </w:p>
          <w:p w14:paraId="1CDB0000"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89BD07A" w14:textId="77777777" w:rsidR="00043932" w:rsidRP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Underret meddelelser gemmes i mindst en måned fra oprettelsestidspunktet (MFUnderretningDatoTid).</w:t>
            </w:r>
          </w:p>
        </w:tc>
      </w:tr>
      <w:tr w:rsidR="00043932" w14:paraId="175A4B75" w14:textId="77777777" w:rsidTr="00043932">
        <w:trPr>
          <w:trHeight w:val="283"/>
        </w:trPr>
        <w:tc>
          <w:tcPr>
            <w:tcW w:w="10345" w:type="dxa"/>
            <w:gridSpan w:val="6"/>
            <w:shd w:val="clear" w:color="auto" w:fill="B3B3B3"/>
            <w:vAlign w:val="center"/>
          </w:tcPr>
          <w:p w14:paraId="1A0D9D5A" w14:textId="77777777" w:rsidR="00043932" w:rsidRP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043932" w14:paraId="66D1D9BE" w14:textId="77777777" w:rsidTr="00043932">
        <w:trPr>
          <w:trHeight w:val="283"/>
        </w:trPr>
        <w:tc>
          <w:tcPr>
            <w:tcW w:w="10345" w:type="dxa"/>
            <w:gridSpan w:val="6"/>
            <w:shd w:val="clear" w:color="auto" w:fill="FFFFFF"/>
            <w:vAlign w:val="center"/>
          </w:tcPr>
          <w:p w14:paraId="7E0D7F19" w14:textId="77777777" w:rsidR="00043932" w:rsidRP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043932" w14:paraId="2ACDD587" w14:textId="77777777" w:rsidTr="00043932">
        <w:trPr>
          <w:trHeight w:val="283"/>
        </w:trPr>
        <w:tc>
          <w:tcPr>
            <w:tcW w:w="10345" w:type="dxa"/>
            <w:gridSpan w:val="6"/>
            <w:shd w:val="clear" w:color="auto" w:fill="FFFFFF"/>
          </w:tcPr>
          <w:p w14:paraId="1B9B2B03" w14:textId="77777777" w:rsidR="00043932" w:rsidRP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MFUnderretSamlingHent_I</w:t>
            </w:r>
          </w:p>
        </w:tc>
      </w:tr>
      <w:tr w:rsidR="00043932" w14:paraId="5132EA8C" w14:textId="77777777" w:rsidTr="00043932">
        <w:trPr>
          <w:trHeight w:val="283"/>
        </w:trPr>
        <w:tc>
          <w:tcPr>
            <w:tcW w:w="10345" w:type="dxa"/>
            <w:gridSpan w:val="6"/>
            <w:shd w:val="clear" w:color="auto" w:fill="FFFFFF"/>
          </w:tcPr>
          <w:p w14:paraId="358561CD"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905D36E"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FordringhaverSystemIDStruktur</w:t>
            </w:r>
          </w:p>
          <w:p w14:paraId="4F8D1A9F"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FordringHaverSamling *</w:t>
            </w:r>
          </w:p>
          <w:p w14:paraId="734322AC"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14:paraId="71960350"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DMIFordringHaverID</w:t>
            </w:r>
          </w:p>
          <w:p w14:paraId="230A0462"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5256E1DE"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6A23D950"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SøgeDatoFra *</w:t>
            </w:r>
          </w:p>
          <w:p w14:paraId="7C54BFD4"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5A502C30"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MFUnderretningDatoTid</w:t>
            </w:r>
          </w:p>
          <w:p w14:paraId="50BC1729"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5AD1650C"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2E1E5F71"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5E4042F9"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UnderretNummerFra *</w:t>
            </w:r>
          </w:p>
          <w:p w14:paraId="62562AE3"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1EB83DE7"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MFUnderretningNummer</w:t>
            </w:r>
          </w:p>
          <w:p w14:paraId="1D2B8EED"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2B16E2EE"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280C8D38"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04925F22"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UnderretNummerTil *</w:t>
            </w:r>
          </w:p>
          <w:p w14:paraId="7E586142"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1F980CE0"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MFUnderretningNummer</w:t>
            </w:r>
          </w:p>
          <w:p w14:paraId="2732B66F"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5F8D779F" w14:textId="77777777" w:rsidR="00043932" w:rsidRP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043932" w14:paraId="6C93A0F1" w14:textId="77777777" w:rsidTr="00043932">
        <w:trPr>
          <w:trHeight w:val="283"/>
        </w:trPr>
        <w:tc>
          <w:tcPr>
            <w:tcW w:w="10345" w:type="dxa"/>
            <w:gridSpan w:val="6"/>
            <w:shd w:val="clear" w:color="auto" w:fill="FFFFFF"/>
            <w:vAlign w:val="center"/>
          </w:tcPr>
          <w:p w14:paraId="295CEA42" w14:textId="77777777" w:rsidR="00043932" w:rsidRP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043932" w14:paraId="63100A04" w14:textId="77777777" w:rsidTr="00043932">
        <w:trPr>
          <w:trHeight w:val="283"/>
        </w:trPr>
        <w:tc>
          <w:tcPr>
            <w:tcW w:w="10345" w:type="dxa"/>
            <w:gridSpan w:val="6"/>
            <w:shd w:val="clear" w:color="auto" w:fill="FFFFFF"/>
          </w:tcPr>
          <w:p w14:paraId="76923BE0" w14:textId="77777777" w:rsidR="00043932" w:rsidRP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MFUnderretSamlingHent_O</w:t>
            </w:r>
          </w:p>
        </w:tc>
      </w:tr>
      <w:tr w:rsidR="00043932" w14:paraId="2146C043" w14:textId="77777777" w:rsidTr="00043932">
        <w:trPr>
          <w:trHeight w:val="283"/>
        </w:trPr>
        <w:tc>
          <w:tcPr>
            <w:tcW w:w="10345" w:type="dxa"/>
            <w:gridSpan w:val="6"/>
            <w:shd w:val="clear" w:color="auto" w:fill="FFFFFF"/>
          </w:tcPr>
          <w:p w14:paraId="795D2F37"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6E9432D"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UnderretSamling *</w:t>
            </w:r>
          </w:p>
          <w:p w14:paraId="3DC2C1EE"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0{</w:t>
            </w:r>
          </w:p>
          <w:p w14:paraId="7396A438"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MFUnderret *</w:t>
            </w:r>
          </w:p>
          <w:p w14:paraId="7526F399"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725C2D24"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MFUnderretningNummer</w:t>
            </w:r>
          </w:p>
          <w:p w14:paraId="553CA1F5"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MFUnderretningDatoTid</w:t>
            </w:r>
          </w:p>
          <w:p w14:paraId="121E12CB"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DMIFordringHaverID</w:t>
            </w:r>
          </w:p>
          <w:p w14:paraId="26C3A09B"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UnderretValg *</w:t>
            </w:r>
          </w:p>
          <w:p w14:paraId="39F53041"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0E48EE34"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MFUnderretReturnerStruktur</w:t>
            </w:r>
          </w:p>
          <w:p w14:paraId="1EE70A66"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2086A5CD"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MFUnderretAfskrivStruktur</w:t>
            </w:r>
          </w:p>
          <w:p w14:paraId="68936C88"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7AB78D0C"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MFUnderretAfregnStruktur</w:t>
            </w:r>
          </w:p>
          <w:p w14:paraId="6EAAF7EC"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2FF60E99"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MFUnderretRenteTilskrivningStruktur</w:t>
            </w:r>
          </w:p>
          <w:p w14:paraId="0D9AD2C9"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07951C46"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MFUnderretModregningStruktur</w:t>
            </w:r>
          </w:p>
          <w:p w14:paraId="7E6A6631"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52DF71EA"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MFUnderretNyFordringHaverStruktur</w:t>
            </w:r>
          </w:p>
          <w:p w14:paraId="61221178"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73052546"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2773D1DD" w14:textId="77777777" w:rsidR="00043932" w:rsidRP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043932" w14:paraId="713390CA" w14:textId="77777777" w:rsidTr="00043932">
        <w:trPr>
          <w:trHeight w:val="283"/>
        </w:trPr>
        <w:tc>
          <w:tcPr>
            <w:tcW w:w="10345" w:type="dxa"/>
            <w:gridSpan w:val="6"/>
            <w:shd w:val="clear" w:color="auto" w:fill="B3B3B3"/>
            <w:vAlign w:val="center"/>
          </w:tcPr>
          <w:p w14:paraId="324A8DED" w14:textId="77777777" w:rsidR="00043932" w:rsidRP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Valideringer</w:t>
            </w:r>
          </w:p>
        </w:tc>
      </w:tr>
      <w:tr w:rsidR="00043932" w14:paraId="48475447" w14:textId="77777777" w:rsidTr="00043932">
        <w:trPr>
          <w:trHeight w:val="283"/>
        </w:trPr>
        <w:tc>
          <w:tcPr>
            <w:tcW w:w="10345" w:type="dxa"/>
            <w:gridSpan w:val="6"/>
            <w:shd w:val="clear" w:color="auto" w:fill="FFFFFF"/>
            <w:vAlign w:val="center"/>
          </w:tcPr>
          <w:p w14:paraId="62469176" w14:textId="77777777" w:rsidR="00043932" w:rsidRP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Generel beskrivelse</w:t>
            </w:r>
          </w:p>
        </w:tc>
      </w:tr>
      <w:tr w:rsidR="00043932" w14:paraId="6E2E04AB" w14:textId="77777777" w:rsidTr="00043932">
        <w:trPr>
          <w:trHeight w:val="283"/>
        </w:trPr>
        <w:tc>
          <w:tcPr>
            <w:tcW w:w="10345" w:type="dxa"/>
            <w:gridSpan w:val="6"/>
            <w:shd w:val="clear" w:color="auto" w:fill="FFFFFF"/>
            <w:vAlign w:val="center"/>
          </w:tcPr>
          <w:p w14:paraId="7378FDA8"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Fordringhaveraftale findes ikke</w:t>
            </w:r>
          </w:p>
          <w:p w14:paraId="03A81C62"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002</w:t>
            </w:r>
          </w:p>
          <w:p w14:paraId="635582F0"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da der ikke findes nogen aftale med dette id</w:t>
            </w:r>
          </w:p>
          <w:p w14:paraId="628D18E3"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DMIFordringHaverID</w:t>
            </w:r>
          </w:p>
          <w:p w14:paraId="5A00A54A"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5D1E624"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MFAftaleSystemIntegration på fordringhaveraftalen er falsk</w:t>
            </w:r>
          </w:p>
          <w:p w14:paraId="4076E040"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156</w:t>
            </w:r>
          </w:p>
          <w:p w14:paraId="2B85C3AE"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DMIFordringHaverID</w:t>
            </w:r>
          </w:p>
          <w:p w14:paraId="45B0A82D"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530A881"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MFAftaleDeaktiveret på fordringhaveraftalen er sat</w:t>
            </w:r>
          </w:p>
          <w:p w14:paraId="56BD34C1"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157</w:t>
            </w:r>
          </w:p>
          <w:p w14:paraId="339DAC6D"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DMIFordringHaverID</w:t>
            </w:r>
          </w:p>
          <w:p w14:paraId="42ECA30B"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B37C7D9"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Ukendt fordringhaversystem</w:t>
            </w:r>
          </w:p>
          <w:p w14:paraId="75FA840E"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170</w:t>
            </w:r>
          </w:p>
          <w:p w14:paraId="26A8FE14"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da FordringhaverSystemIDStruktur\VirksomhedSENummer ikke er registreret som fordringhaversystem på nogen fordringhaveraftale</w:t>
            </w:r>
          </w:p>
          <w:p w14:paraId="3C281BCF"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FordringhaverSystemIDStruktur\VirksomhedSENummer</w:t>
            </w:r>
          </w:p>
          <w:p w14:paraId="69BFA62B"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856B4E1"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 få søgekriterier angivet</w:t>
            </w:r>
          </w:p>
          <w:p w14:paraId="31662635"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173 </w:t>
            </w:r>
          </w:p>
          <w:p w14:paraId="36D48C82"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Angiv enten SøgeDatoFra eller UnderretNummerFra</w:t>
            </w:r>
          </w:p>
          <w:p w14:paraId="131F151F"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Parameterliste: </w:t>
            </w:r>
          </w:p>
          <w:p w14:paraId="2A79FB16"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4A25702"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Der er flere underretmeddelelser end der blev returneret</w:t>
            </w:r>
          </w:p>
          <w:p w14:paraId="02F09D4E"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174 (advis) </w:t>
            </w:r>
          </w:p>
          <w:p w14:paraId="63CF67F1"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Brug mere precise søgekriterier.</w:t>
            </w:r>
          </w:p>
          <w:p w14:paraId="26D361A5"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MF.UNDERRET.MAXANTAL</w:t>
            </w:r>
          </w:p>
          <w:p w14:paraId="1655C04D"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2BEF6C7"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fejl der kræver analyse af Systemadministrator</w:t>
            </w:r>
          </w:p>
          <w:p w14:paraId="230E21F6"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900</w:t>
            </w:r>
          </w:p>
          <w:p w14:paraId="7039A2F8" w14:textId="77777777" w:rsidR="00043932" w:rsidRP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pga. uforudset teknisk fejl.</w:t>
            </w:r>
          </w:p>
        </w:tc>
      </w:tr>
    </w:tbl>
    <w:p w14:paraId="767608A2"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043932" w:rsidSect="00043932">
          <w:headerReference w:type="even" r:id="rId9"/>
          <w:headerReference w:type="default" r:id="rId10"/>
          <w:footerReference w:type="even" r:id="rId11"/>
          <w:footerReference w:type="default" r:id="rId12"/>
          <w:headerReference w:type="first" r:id="rId13"/>
          <w:footerReference w:type="first" r:id="rId14"/>
          <w:pgSz w:w="11906" w:h="16838"/>
          <w:pgMar w:top="567" w:right="567" w:bottom="567" w:left="1134" w:header="283" w:footer="708" w:gutter="0"/>
          <w:cols w:space="708"/>
          <w:docGrid w:linePitch="360"/>
        </w:sectPr>
      </w:pPr>
    </w:p>
    <w:p w14:paraId="29361A13"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043932" w14:paraId="768DE359" w14:textId="77777777" w:rsidTr="00043932">
        <w:trPr>
          <w:trHeight w:hRule="exact" w:val="113"/>
        </w:trPr>
        <w:tc>
          <w:tcPr>
            <w:tcW w:w="10345" w:type="dxa"/>
            <w:shd w:val="clear" w:color="auto" w:fill="B3B3B3"/>
          </w:tcPr>
          <w:p w14:paraId="1B93220C"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43932" w14:paraId="0EA01C17" w14:textId="77777777" w:rsidTr="00043932">
        <w:tc>
          <w:tcPr>
            <w:tcW w:w="10345" w:type="dxa"/>
            <w:vAlign w:val="center"/>
          </w:tcPr>
          <w:p w14:paraId="3C57C7FD" w14:textId="77777777" w:rsidR="00043932" w:rsidRP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AfskrevetBeløbStruktur</w:t>
            </w:r>
          </w:p>
        </w:tc>
      </w:tr>
      <w:tr w:rsidR="00043932" w14:paraId="639E147D" w14:textId="77777777" w:rsidTr="00043932">
        <w:tc>
          <w:tcPr>
            <w:tcW w:w="10345" w:type="dxa"/>
            <w:vAlign w:val="center"/>
          </w:tcPr>
          <w:p w14:paraId="2F625667"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(FordringAfskrivningProcent)</w:t>
            </w:r>
          </w:p>
          <w:p w14:paraId="6A998229"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14:paraId="1E234972"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FordringAfskrivningAfsBeløb</w:t>
            </w:r>
          </w:p>
          <w:p w14:paraId="4AC55921"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FordringAfskrivningAfsBeløbDKK</w:t>
            </w:r>
          </w:p>
          <w:p w14:paraId="0FF9221B" w14:textId="77777777" w:rsidR="00043932" w:rsidRP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14:paraId="4284DF78"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043932" w14:paraId="3C1BB50D" w14:textId="77777777" w:rsidTr="00043932">
        <w:trPr>
          <w:trHeight w:hRule="exact" w:val="113"/>
        </w:trPr>
        <w:tc>
          <w:tcPr>
            <w:tcW w:w="10345" w:type="dxa"/>
            <w:shd w:val="clear" w:color="auto" w:fill="B3B3B3"/>
          </w:tcPr>
          <w:p w14:paraId="7E7DD32F"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43932" w14:paraId="50583F93" w14:textId="77777777" w:rsidTr="00043932">
        <w:tc>
          <w:tcPr>
            <w:tcW w:w="10345" w:type="dxa"/>
            <w:vAlign w:val="center"/>
          </w:tcPr>
          <w:p w14:paraId="0DFD7AAF" w14:textId="77777777" w:rsidR="00043932" w:rsidRP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AfskrivningÅrsagStruktur</w:t>
            </w:r>
          </w:p>
        </w:tc>
      </w:tr>
      <w:tr w:rsidR="00043932" w14:paraId="2FFDB463" w14:textId="77777777" w:rsidTr="00043932">
        <w:tc>
          <w:tcPr>
            <w:tcW w:w="10345" w:type="dxa"/>
            <w:vAlign w:val="center"/>
          </w:tcPr>
          <w:p w14:paraId="648BC67D"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FordringAfskrivningÅrsagKode</w:t>
            </w:r>
          </w:p>
          <w:p w14:paraId="614A8C50"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FordringAfskrivningÅrsagBegr</w:t>
            </w:r>
          </w:p>
          <w:p w14:paraId="03F5D047"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(FordringAfskrivningÅrsagTekst)</w:t>
            </w:r>
          </w:p>
          <w:p w14:paraId="0843E6E6" w14:textId="77777777" w:rsidR="00043932" w:rsidRP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14:paraId="32FE0199"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043932" w14:paraId="13CCAC30" w14:textId="77777777" w:rsidTr="00043932">
        <w:trPr>
          <w:trHeight w:hRule="exact" w:val="113"/>
        </w:trPr>
        <w:tc>
          <w:tcPr>
            <w:tcW w:w="10345" w:type="dxa"/>
            <w:shd w:val="clear" w:color="auto" w:fill="B3B3B3"/>
          </w:tcPr>
          <w:p w14:paraId="559016EF"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43932" w14:paraId="61CDED36" w14:textId="77777777" w:rsidTr="00043932">
        <w:tc>
          <w:tcPr>
            <w:tcW w:w="10345" w:type="dxa"/>
            <w:vAlign w:val="center"/>
          </w:tcPr>
          <w:p w14:paraId="2DF66D5A" w14:textId="77777777" w:rsidR="00043932" w:rsidRP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FordringAfregningBeløbStruktur</w:t>
            </w:r>
          </w:p>
        </w:tc>
      </w:tr>
      <w:tr w:rsidR="00043932" w14:paraId="78A738BC" w14:textId="77777777" w:rsidTr="00043932">
        <w:tc>
          <w:tcPr>
            <w:tcW w:w="10345" w:type="dxa"/>
            <w:vAlign w:val="center"/>
          </w:tcPr>
          <w:p w14:paraId="34121074"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FordringAfregningBeløb</w:t>
            </w:r>
          </w:p>
          <w:p w14:paraId="340DF1D5"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(FordringAfregningBeløbDKK)</w:t>
            </w:r>
          </w:p>
          <w:p w14:paraId="16033AFE"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14:paraId="14FAE81C" w14:textId="77777777" w:rsidR="00043932" w:rsidRP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14:paraId="423877D6"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043932" w14:paraId="1D0B2DDB" w14:textId="77777777" w:rsidTr="00043932">
        <w:trPr>
          <w:trHeight w:hRule="exact" w:val="113"/>
        </w:trPr>
        <w:tc>
          <w:tcPr>
            <w:tcW w:w="10345" w:type="dxa"/>
            <w:shd w:val="clear" w:color="auto" w:fill="B3B3B3"/>
          </w:tcPr>
          <w:p w14:paraId="0B5A2A08"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43932" w14:paraId="5D99CDD6" w14:textId="77777777" w:rsidTr="00043932">
        <w:tc>
          <w:tcPr>
            <w:tcW w:w="10345" w:type="dxa"/>
            <w:vAlign w:val="center"/>
          </w:tcPr>
          <w:p w14:paraId="50EADFD5" w14:textId="77777777" w:rsidR="00043932" w:rsidRP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FordringBeløbStruktur</w:t>
            </w:r>
          </w:p>
        </w:tc>
      </w:tr>
      <w:tr w:rsidR="00043932" w14:paraId="77C90AD4" w14:textId="77777777" w:rsidTr="00043932">
        <w:tc>
          <w:tcPr>
            <w:tcW w:w="10345" w:type="dxa"/>
            <w:vAlign w:val="center"/>
          </w:tcPr>
          <w:p w14:paraId="707A7450"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14:paraId="24CD1EA5"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DMIFordringBeløb</w:t>
            </w:r>
          </w:p>
          <w:p w14:paraId="6C1D63E6"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(DMIFordringBeløbDKK)</w:t>
            </w:r>
          </w:p>
          <w:p w14:paraId="3E8E6517" w14:textId="77777777" w:rsidR="00043932" w:rsidRP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14:paraId="76B1614C"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043932" w14:paraId="1360428F" w14:textId="77777777" w:rsidTr="00043932">
        <w:trPr>
          <w:trHeight w:hRule="exact" w:val="113"/>
        </w:trPr>
        <w:tc>
          <w:tcPr>
            <w:tcW w:w="10345" w:type="dxa"/>
            <w:shd w:val="clear" w:color="auto" w:fill="B3B3B3"/>
          </w:tcPr>
          <w:p w14:paraId="0DEE8B3C"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43932" w14:paraId="0D550F29" w14:textId="77777777" w:rsidTr="00043932">
        <w:tc>
          <w:tcPr>
            <w:tcW w:w="10345" w:type="dxa"/>
            <w:vAlign w:val="center"/>
          </w:tcPr>
          <w:p w14:paraId="6EE61F8B" w14:textId="77777777" w:rsidR="00043932" w:rsidRP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FordringDækningBeløbStruktur</w:t>
            </w:r>
          </w:p>
        </w:tc>
      </w:tr>
      <w:tr w:rsidR="00043932" w14:paraId="66E214F8" w14:textId="77777777" w:rsidTr="00043932">
        <w:tc>
          <w:tcPr>
            <w:tcW w:w="10345" w:type="dxa"/>
            <w:vAlign w:val="center"/>
          </w:tcPr>
          <w:p w14:paraId="13334E85"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14:paraId="325807C1"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DMIFordringDækningBeløb</w:t>
            </w:r>
          </w:p>
          <w:p w14:paraId="762E3CDE" w14:textId="77777777" w:rsidR="00043932" w:rsidRP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(DMIFordringDækningBeløbDKK)</w:t>
            </w:r>
          </w:p>
        </w:tc>
      </w:tr>
    </w:tbl>
    <w:p w14:paraId="0A4B65C2"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043932" w14:paraId="46D51B03" w14:textId="77777777" w:rsidTr="00043932">
        <w:trPr>
          <w:trHeight w:hRule="exact" w:val="113"/>
        </w:trPr>
        <w:tc>
          <w:tcPr>
            <w:tcW w:w="10345" w:type="dxa"/>
            <w:shd w:val="clear" w:color="auto" w:fill="B3B3B3"/>
          </w:tcPr>
          <w:p w14:paraId="098B7A07"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43932" w14:paraId="7D2A06AD" w14:textId="77777777" w:rsidTr="00043932">
        <w:tc>
          <w:tcPr>
            <w:tcW w:w="10345" w:type="dxa"/>
            <w:vAlign w:val="center"/>
          </w:tcPr>
          <w:p w14:paraId="787A0BF7" w14:textId="77777777" w:rsidR="00043932" w:rsidRP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FordringHaverAfregningBeløbStruktur</w:t>
            </w:r>
          </w:p>
        </w:tc>
      </w:tr>
      <w:tr w:rsidR="00043932" w14:paraId="72C06928" w14:textId="77777777" w:rsidTr="00043932">
        <w:tc>
          <w:tcPr>
            <w:tcW w:w="10345" w:type="dxa"/>
            <w:vAlign w:val="center"/>
          </w:tcPr>
          <w:p w14:paraId="504F161B"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FordringHaverAfregningBeløb</w:t>
            </w:r>
          </w:p>
          <w:p w14:paraId="050FDC02"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(FordringHaverAfregningBeløbDKK)</w:t>
            </w:r>
          </w:p>
          <w:p w14:paraId="4C77F62B"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14:paraId="312BA75D" w14:textId="77777777" w:rsidR="00043932" w:rsidRP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14:paraId="5A8F2395"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043932" w14:paraId="16537393" w14:textId="77777777" w:rsidTr="00043932">
        <w:trPr>
          <w:trHeight w:hRule="exact" w:val="113"/>
        </w:trPr>
        <w:tc>
          <w:tcPr>
            <w:tcW w:w="10345" w:type="dxa"/>
            <w:shd w:val="clear" w:color="auto" w:fill="B3B3B3"/>
          </w:tcPr>
          <w:p w14:paraId="4054F54D"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43932" w14:paraId="121BC0A6" w14:textId="77777777" w:rsidTr="00043932">
        <w:tc>
          <w:tcPr>
            <w:tcW w:w="10345" w:type="dxa"/>
            <w:vAlign w:val="center"/>
          </w:tcPr>
          <w:p w14:paraId="1A8597C2" w14:textId="77777777" w:rsidR="00043932" w:rsidRP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FordringPeriodeStruktur</w:t>
            </w:r>
          </w:p>
        </w:tc>
      </w:tr>
      <w:tr w:rsidR="00043932" w14:paraId="65F3B451" w14:textId="77777777" w:rsidTr="00043932">
        <w:tc>
          <w:tcPr>
            <w:tcW w:w="10345" w:type="dxa"/>
            <w:vAlign w:val="center"/>
          </w:tcPr>
          <w:p w14:paraId="4DBA6B9B"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DMIFordringPeriodeFraDato</w:t>
            </w:r>
          </w:p>
          <w:p w14:paraId="03BF0835"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DMIFordringPeriodeTilDato</w:t>
            </w:r>
          </w:p>
          <w:p w14:paraId="52AA8623"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(DMIFordringPeriodeType)</w:t>
            </w:r>
          </w:p>
          <w:p w14:paraId="72E8BEFC" w14:textId="77777777" w:rsidR="00043932" w:rsidRP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43932" w14:paraId="71C947C3" w14:textId="77777777" w:rsidTr="00043932">
        <w:tc>
          <w:tcPr>
            <w:tcW w:w="10345" w:type="dxa"/>
            <w:shd w:val="clear" w:color="auto" w:fill="B3B3B3"/>
            <w:vAlign w:val="center"/>
          </w:tcPr>
          <w:p w14:paraId="5159817C" w14:textId="77777777" w:rsidR="00043932" w:rsidRP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043932" w14:paraId="2623F932" w14:textId="77777777" w:rsidTr="00043932">
        <w:tc>
          <w:tcPr>
            <w:tcW w:w="10345" w:type="dxa"/>
            <w:shd w:val="clear" w:color="auto" w:fill="FFFFFF"/>
            <w:vAlign w:val="center"/>
          </w:tcPr>
          <w:p w14:paraId="51D2FC40" w14:textId="77777777" w:rsidR="00043932" w:rsidRP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Perioden som en fordring vedrører. Begge datoer er inklusive. PeriodeType er ren informativ tekst, f.eks. "Andet kvartal 2010" </w:t>
            </w:r>
          </w:p>
        </w:tc>
      </w:tr>
    </w:tbl>
    <w:p w14:paraId="4D1BB3C0"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043932" w14:paraId="350FDA82" w14:textId="77777777" w:rsidTr="00043932">
        <w:trPr>
          <w:trHeight w:hRule="exact" w:val="113"/>
        </w:trPr>
        <w:tc>
          <w:tcPr>
            <w:tcW w:w="10345" w:type="dxa"/>
            <w:shd w:val="clear" w:color="auto" w:fill="B3B3B3"/>
          </w:tcPr>
          <w:p w14:paraId="3ACBBC9E"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43932" w14:paraId="4266902A" w14:textId="77777777" w:rsidTr="00043932">
        <w:tc>
          <w:tcPr>
            <w:tcW w:w="10345" w:type="dxa"/>
            <w:vAlign w:val="center"/>
          </w:tcPr>
          <w:p w14:paraId="3C3E704A" w14:textId="77777777" w:rsidR="00043932" w:rsidRP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FordringRestBeløbStruktur</w:t>
            </w:r>
          </w:p>
        </w:tc>
      </w:tr>
      <w:tr w:rsidR="00043932" w14:paraId="6ADCD9F3" w14:textId="77777777" w:rsidTr="00043932">
        <w:tc>
          <w:tcPr>
            <w:tcW w:w="10345" w:type="dxa"/>
            <w:vAlign w:val="center"/>
          </w:tcPr>
          <w:p w14:paraId="73B56775"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14:paraId="114EE94B"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DMIFordringRestBeløb</w:t>
            </w:r>
          </w:p>
          <w:p w14:paraId="1B58AA68"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(DMIFordringRestBeløbDKK)</w:t>
            </w:r>
          </w:p>
          <w:p w14:paraId="338E0830" w14:textId="77777777" w:rsidR="00043932" w:rsidRP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14:paraId="35A2282E"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043932" w14:paraId="07508F75" w14:textId="77777777" w:rsidTr="00043932">
        <w:trPr>
          <w:trHeight w:hRule="exact" w:val="113"/>
        </w:trPr>
        <w:tc>
          <w:tcPr>
            <w:tcW w:w="10345" w:type="dxa"/>
            <w:shd w:val="clear" w:color="auto" w:fill="B3B3B3"/>
          </w:tcPr>
          <w:p w14:paraId="28EC2B94"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43932" w14:paraId="58CEFB5B" w14:textId="77777777" w:rsidTr="00043932">
        <w:tc>
          <w:tcPr>
            <w:tcW w:w="10345" w:type="dxa"/>
            <w:vAlign w:val="center"/>
          </w:tcPr>
          <w:p w14:paraId="389C21F1" w14:textId="77777777" w:rsidR="00043932" w:rsidRP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FordringhaverSystemIDStruktur</w:t>
            </w:r>
          </w:p>
        </w:tc>
      </w:tr>
      <w:tr w:rsidR="00043932" w14:paraId="34F0BB39" w14:textId="77777777" w:rsidTr="00043932">
        <w:tc>
          <w:tcPr>
            <w:tcW w:w="10345" w:type="dxa"/>
            <w:vAlign w:val="center"/>
          </w:tcPr>
          <w:p w14:paraId="178DC5FA" w14:textId="77777777" w:rsidR="00043932" w:rsidRP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VirksomhedSENummer</w:t>
            </w:r>
          </w:p>
        </w:tc>
      </w:tr>
      <w:tr w:rsidR="00043932" w14:paraId="6C8C4DA7" w14:textId="77777777" w:rsidTr="00043932">
        <w:tc>
          <w:tcPr>
            <w:tcW w:w="10345" w:type="dxa"/>
            <w:shd w:val="clear" w:color="auto" w:fill="B3B3B3"/>
            <w:vAlign w:val="center"/>
          </w:tcPr>
          <w:p w14:paraId="124B446A" w14:textId="77777777" w:rsidR="00043932" w:rsidRP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043932" w14:paraId="5D17F473" w14:textId="77777777" w:rsidTr="00043932">
        <w:tc>
          <w:tcPr>
            <w:tcW w:w="10345" w:type="dxa"/>
            <w:shd w:val="clear" w:color="auto" w:fill="FFFFFF"/>
            <w:vAlign w:val="center"/>
          </w:tcPr>
          <w:p w14:paraId="5D8BF3E1" w14:textId="77777777" w:rsidR="00043932" w:rsidRP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fordringshaverens system via SE nummer. SE nummer tages fra det anvendte certifikat i OIO udgaven af servicen.</w:t>
            </w:r>
          </w:p>
        </w:tc>
      </w:tr>
    </w:tbl>
    <w:p w14:paraId="7B09C753"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043932" w14:paraId="05B8A200" w14:textId="77777777" w:rsidTr="00043932">
        <w:trPr>
          <w:trHeight w:hRule="exact" w:val="113"/>
        </w:trPr>
        <w:tc>
          <w:tcPr>
            <w:tcW w:w="10345" w:type="dxa"/>
            <w:shd w:val="clear" w:color="auto" w:fill="B3B3B3"/>
          </w:tcPr>
          <w:p w14:paraId="4130BC67"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43932" w14:paraId="7AF3C91B" w14:textId="77777777" w:rsidTr="00043932">
        <w:tc>
          <w:tcPr>
            <w:tcW w:w="10345" w:type="dxa"/>
            <w:vAlign w:val="center"/>
          </w:tcPr>
          <w:p w14:paraId="172B80AA" w14:textId="77777777" w:rsidR="00043932" w:rsidRP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HovedFordringReturnerÅrsagStruktur</w:t>
            </w:r>
          </w:p>
        </w:tc>
      </w:tr>
      <w:tr w:rsidR="00043932" w14:paraId="41D5E895" w14:textId="77777777" w:rsidTr="00043932">
        <w:tc>
          <w:tcPr>
            <w:tcW w:w="10345" w:type="dxa"/>
            <w:vAlign w:val="center"/>
          </w:tcPr>
          <w:p w14:paraId="7576F85B"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HovedFordringReturÅrsagKode</w:t>
            </w:r>
          </w:p>
          <w:p w14:paraId="7022BC4F"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HovedFordringReturÅrsagBegr</w:t>
            </w:r>
          </w:p>
          <w:p w14:paraId="7F9F0946"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(HovedFordringReturÅrsagTekst)</w:t>
            </w:r>
          </w:p>
          <w:p w14:paraId="1333B5E6" w14:textId="77777777" w:rsidR="00043932" w:rsidRP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14:paraId="46488687"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043932" w14:paraId="12A2AE6F" w14:textId="77777777" w:rsidTr="00043932">
        <w:trPr>
          <w:trHeight w:hRule="exact" w:val="113"/>
        </w:trPr>
        <w:tc>
          <w:tcPr>
            <w:tcW w:w="10345" w:type="dxa"/>
            <w:shd w:val="clear" w:color="auto" w:fill="B3B3B3"/>
          </w:tcPr>
          <w:p w14:paraId="675DC02F"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43932" w14:paraId="5CCD52B7" w14:textId="77777777" w:rsidTr="00043932">
        <w:tc>
          <w:tcPr>
            <w:tcW w:w="10345" w:type="dxa"/>
            <w:vAlign w:val="center"/>
          </w:tcPr>
          <w:p w14:paraId="060A8642" w14:textId="77777777" w:rsidR="00043932" w:rsidRP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HæftelseRestBeløbStruktur</w:t>
            </w:r>
          </w:p>
        </w:tc>
      </w:tr>
      <w:tr w:rsidR="00043932" w14:paraId="589096B6" w14:textId="77777777" w:rsidTr="00043932">
        <w:tc>
          <w:tcPr>
            <w:tcW w:w="10345" w:type="dxa"/>
            <w:vAlign w:val="center"/>
          </w:tcPr>
          <w:p w14:paraId="4BEB0DEC"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14:paraId="1381EF9A"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HæftelseRestBeløb</w:t>
            </w:r>
          </w:p>
          <w:p w14:paraId="7AD1AAC1" w14:textId="77777777" w:rsidR="00043932" w:rsidRP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HæftelseRestBeløbDKK</w:t>
            </w:r>
          </w:p>
        </w:tc>
      </w:tr>
    </w:tbl>
    <w:p w14:paraId="3DF2B3D6"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043932" w14:paraId="030C3B51" w14:textId="77777777" w:rsidTr="00043932">
        <w:trPr>
          <w:trHeight w:hRule="exact" w:val="113"/>
        </w:trPr>
        <w:tc>
          <w:tcPr>
            <w:tcW w:w="10345" w:type="dxa"/>
            <w:shd w:val="clear" w:color="auto" w:fill="B3B3B3"/>
          </w:tcPr>
          <w:p w14:paraId="22E9EBEA"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43932" w14:paraId="118A7E78" w14:textId="77777777" w:rsidTr="00043932">
        <w:tc>
          <w:tcPr>
            <w:tcW w:w="10345" w:type="dxa"/>
            <w:vAlign w:val="center"/>
          </w:tcPr>
          <w:p w14:paraId="074C3499" w14:textId="77777777" w:rsidR="00043932" w:rsidRP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KundeStruktur</w:t>
            </w:r>
          </w:p>
        </w:tc>
      </w:tr>
      <w:tr w:rsidR="00043932" w14:paraId="747673BB" w14:textId="77777777" w:rsidTr="00043932">
        <w:tc>
          <w:tcPr>
            <w:tcW w:w="10345" w:type="dxa"/>
            <w:vAlign w:val="center"/>
          </w:tcPr>
          <w:p w14:paraId="09228480"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14:paraId="0C41CE99"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p w14:paraId="539F863B"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(VirksomhedCVRNummer)</w:t>
            </w:r>
          </w:p>
          <w:p w14:paraId="29ED61EF"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(KundeNavn)</w:t>
            </w:r>
          </w:p>
          <w:p w14:paraId="12D2DD8D"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(DriftFormKode)</w:t>
            </w:r>
          </w:p>
          <w:p w14:paraId="3E8A27E4"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55291C1C"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*EnkeltmandVirksomhedEjer* </w:t>
            </w:r>
          </w:p>
          <w:p w14:paraId="2528468D"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152743AD"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PersonCPRNummer</w:t>
            </w:r>
          </w:p>
          <w:p w14:paraId="1E5BFD05"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4A0672FF" w14:textId="77777777" w:rsidR="00043932" w:rsidRP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043932" w14:paraId="3D8B8E81" w14:textId="77777777" w:rsidTr="00043932">
        <w:tc>
          <w:tcPr>
            <w:tcW w:w="10345" w:type="dxa"/>
            <w:shd w:val="clear" w:color="auto" w:fill="B3B3B3"/>
            <w:vAlign w:val="center"/>
          </w:tcPr>
          <w:p w14:paraId="7F42B7A1" w14:textId="77777777" w:rsidR="00043932" w:rsidRP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043932" w14:paraId="6F55C43A" w14:textId="77777777" w:rsidTr="00043932">
        <w:tc>
          <w:tcPr>
            <w:tcW w:w="10345" w:type="dxa"/>
            <w:shd w:val="clear" w:color="auto" w:fill="FFFFFF"/>
            <w:vAlign w:val="center"/>
          </w:tcPr>
          <w:p w14:paraId="2DE6BDCF"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en kunde som et KundeNummer, KundeType par. De optionelle felter er ikke garanteret udfyldt i alle services hvor KundeStruktur benyttes.</w:t>
            </w:r>
          </w:p>
          <w:p w14:paraId="080C8AF7"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43BD442"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KundeNavn er udfyldt er det baseret på navne-information i CSR-P, ES eller AKR.</w:t>
            </w:r>
          </w:p>
          <w:p w14:paraId="664AE076"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191EBB4"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KundeType=SE-Virksomhed kan VirksomhedCVRNummer og DriftFormKode være udfyldt,</w:t>
            </w:r>
          </w:p>
          <w:p w14:paraId="360C3441"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og hvis DriftFormKodee=Enkeltmandsfirma vil EnkeltmandVirksomhedEjer være sat.</w:t>
            </w:r>
          </w:p>
          <w:p w14:paraId="0D3D6F9E"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8EFB740" w14:textId="77777777" w:rsidR="00043932" w:rsidRP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optionelle felter vil blive beriget af MF ved modtagelse af en fordring, før den sendes videre til DMI.</w:t>
            </w:r>
          </w:p>
        </w:tc>
      </w:tr>
    </w:tbl>
    <w:p w14:paraId="4855C4D4"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043932" w14:paraId="73AB242D" w14:textId="77777777" w:rsidTr="00043932">
        <w:trPr>
          <w:trHeight w:hRule="exact" w:val="113"/>
        </w:trPr>
        <w:tc>
          <w:tcPr>
            <w:tcW w:w="10345" w:type="dxa"/>
            <w:shd w:val="clear" w:color="auto" w:fill="B3B3B3"/>
          </w:tcPr>
          <w:p w14:paraId="1D6CD81A"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43932" w14:paraId="63676025" w14:textId="77777777" w:rsidTr="00043932">
        <w:tc>
          <w:tcPr>
            <w:tcW w:w="10345" w:type="dxa"/>
            <w:vAlign w:val="center"/>
          </w:tcPr>
          <w:p w14:paraId="0797BE2C" w14:textId="77777777" w:rsidR="00043932" w:rsidRP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MFUnderretAfregnStruktur</w:t>
            </w:r>
          </w:p>
        </w:tc>
      </w:tr>
      <w:tr w:rsidR="00043932" w14:paraId="1210D957" w14:textId="77777777" w:rsidTr="00043932">
        <w:tc>
          <w:tcPr>
            <w:tcW w:w="10345" w:type="dxa"/>
            <w:vAlign w:val="center"/>
          </w:tcPr>
          <w:p w14:paraId="0FE05432"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FordringHaverAfregningUnderret</w:t>
            </w:r>
          </w:p>
          <w:p w14:paraId="2C0AB318"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UdligningAfregningListe *</w:t>
            </w:r>
          </w:p>
          <w:p w14:paraId="31856AA6"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14:paraId="66592E5B"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UdligningAfregning *</w:t>
            </w:r>
          </w:p>
          <w:p w14:paraId="065440EA"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694AFB0A"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FordringHaverAfregningID</w:t>
            </w:r>
          </w:p>
          <w:p w14:paraId="7C8DAB03"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FordringHaverAfregningBeløbStruktur</w:t>
            </w:r>
          </w:p>
          <w:p w14:paraId="61E68002"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FordringHaverAfregningDato</w:t>
            </w:r>
          </w:p>
          <w:p w14:paraId="62C9B88C"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FordringHaverAfregningPerFra</w:t>
            </w:r>
          </w:p>
          <w:p w14:paraId="6FB9BB4F"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FordringHaverAfregningPerTil</w:t>
            </w:r>
          </w:p>
          <w:p w14:paraId="4353A77B"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FordringHaverFordringListe *</w:t>
            </w:r>
          </w:p>
          <w:p w14:paraId="7B4CF52B"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1{</w:t>
            </w:r>
          </w:p>
          <w:p w14:paraId="52666A81"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FordringerOmfattetAfUdligningenAfregningen *</w:t>
            </w:r>
          </w:p>
          <w:p w14:paraId="3E10C8AE"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24EF91AE"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DMIFordringEFIFordringID</w:t>
            </w:r>
          </w:p>
          <w:p w14:paraId="15B48B38"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DMIFordringEFIHovedFordringID</w:t>
            </w:r>
          </w:p>
          <w:p w14:paraId="4A4D9000"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(DMIFordringPEnhedNummer)</w:t>
            </w:r>
          </w:p>
          <w:p w14:paraId="1C9A33BB"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(DMIFordringFordringHaverRef)</w:t>
            </w:r>
          </w:p>
          <w:p w14:paraId="62BF5DB4"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DMIFordringFordringArtKode</w:t>
            </w:r>
          </w:p>
          <w:p w14:paraId="627ABB40"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DMIFordringTypeKode</w:t>
            </w:r>
          </w:p>
          <w:p w14:paraId="196E5F91"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DMIFordringTypeKategori</w:t>
            </w:r>
          </w:p>
          <w:p w14:paraId="3A5504EF"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DMITransaktionVirkningDato</w:t>
            </w:r>
          </w:p>
          <w:p w14:paraId="6AAB14B2"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HæftelsesforholdListe *</w:t>
            </w:r>
          </w:p>
          <w:p w14:paraId="4045E2A1"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1{</w:t>
            </w:r>
          </w:p>
          <w:p w14:paraId="54141EE4"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Hæftelsesforhold *</w:t>
            </w:r>
          </w:p>
          <w:p w14:paraId="22F1F9F4"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80ED969"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KundeStruktur</w:t>
            </w:r>
          </w:p>
          <w:p w14:paraId="2CB76DD5"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HæftelseForm</w:t>
            </w:r>
          </w:p>
          <w:p w14:paraId="13FD524F"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(HæftelseSubsidiær)</w:t>
            </w:r>
          </w:p>
          <w:p w14:paraId="784B5093"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C5F1A39"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77E0274"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FordringAfregningBeløbStruktur</w:t>
            </w:r>
          </w:p>
          <w:p w14:paraId="6830FED2"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FordringRestBeløbStruktur</w:t>
            </w:r>
          </w:p>
          <w:p w14:paraId="3AACA098"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0B99CD0D"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265C196E"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36486328" w14:textId="77777777" w:rsidR="00043932" w:rsidRP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14:paraId="2B6E8FFC"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043932" w14:paraId="68762B6C" w14:textId="77777777" w:rsidTr="00043932">
        <w:trPr>
          <w:trHeight w:hRule="exact" w:val="113"/>
        </w:trPr>
        <w:tc>
          <w:tcPr>
            <w:tcW w:w="10345" w:type="dxa"/>
            <w:shd w:val="clear" w:color="auto" w:fill="B3B3B3"/>
          </w:tcPr>
          <w:p w14:paraId="4B9684EC"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43932" w14:paraId="1DE87683" w14:textId="77777777" w:rsidTr="00043932">
        <w:tc>
          <w:tcPr>
            <w:tcW w:w="10345" w:type="dxa"/>
            <w:vAlign w:val="center"/>
          </w:tcPr>
          <w:p w14:paraId="186CB856" w14:textId="77777777" w:rsidR="00043932" w:rsidRP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MFUnderretAfskrivStruktur</w:t>
            </w:r>
          </w:p>
        </w:tc>
      </w:tr>
      <w:tr w:rsidR="00043932" w14:paraId="44AD45F8" w14:textId="77777777" w:rsidTr="00043932">
        <w:tc>
          <w:tcPr>
            <w:tcW w:w="10345" w:type="dxa"/>
            <w:vAlign w:val="center"/>
          </w:tcPr>
          <w:p w14:paraId="7A174D10"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FordringAfskrivningListe *</w:t>
            </w:r>
          </w:p>
          <w:p w14:paraId="6AF457F8"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14:paraId="3ADFBA5B"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FordringAfskrivning *</w:t>
            </w:r>
          </w:p>
          <w:p w14:paraId="33FD193D"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0FBE0D62"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DMIFordringEFIFordringID</w:t>
            </w:r>
          </w:p>
          <w:p w14:paraId="09142260"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DMIFordringEFIHovedFordringID</w:t>
            </w:r>
          </w:p>
          <w:p w14:paraId="64777212"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(DMIFordringPEnhedNummer)</w:t>
            </w:r>
          </w:p>
          <w:p w14:paraId="55601B64"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(DMIFordringFordringHaverRef)</w:t>
            </w:r>
          </w:p>
          <w:p w14:paraId="6307B905"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DMIFordringFordringArtKode</w:t>
            </w:r>
          </w:p>
          <w:p w14:paraId="3A51F206"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DMIFordringTypeKode</w:t>
            </w:r>
          </w:p>
          <w:p w14:paraId="74BE97A9"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DMIFordringTypeKategori</w:t>
            </w:r>
          </w:p>
          <w:p w14:paraId="4ECD132C"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FordringAfskrivningVirkningFra</w:t>
            </w:r>
          </w:p>
          <w:p w14:paraId="2C6564AA"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AfskrivningÅrsagStruktur</w:t>
            </w:r>
          </w:p>
          <w:p w14:paraId="48D393E4"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FordringAfskrivningDato</w:t>
            </w:r>
          </w:p>
          <w:p w14:paraId="77DD6C43"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048F4FC3"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AfskrivHæftelse *</w:t>
            </w:r>
          </w:p>
          <w:p w14:paraId="08F3A444"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05F16F91"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KundeStruktur</w:t>
            </w:r>
          </w:p>
          <w:p w14:paraId="1A51BD42"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HæftelseForm</w:t>
            </w:r>
          </w:p>
          <w:p w14:paraId="4CD64D90"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(HæftelseSubsidiær)</w:t>
            </w:r>
          </w:p>
          <w:p w14:paraId="546A7D2E"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14512ED2"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097DF15B"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 RestbeløbValg * </w:t>
            </w:r>
          </w:p>
          <w:p w14:paraId="3FA0D2FA"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w:t>
            </w:r>
          </w:p>
          <w:p w14:paraId="17CA8D06"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FordringRestBeløb *</w:t>
            </w:r>
          </w:p>
          <w:p w14:paraId="5090EE9A"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631E7876"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FordringRestBeløbStruktur</w:t>
            </w:r>
          </w:p>
          <w:p w14:paraId="23004400"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5C3D7483"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3CABAE7D"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HæftelseRestBeløb *</w:t>
            </w:r>
          </w:p>
          <w:p w14:paraId="2151D6A4"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5BA41443"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HæftelseRestBeløbStruktur</w:t>
            </w:r>
          </w:p>
          <w:p w14:paraId="40AA4181"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5E9FD2AB"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3461DE09"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AfskrevetBeløbStruktur</w:t>
            </w:r>
          </w:p>
          <w:p w14:paraId="298FD909"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0E85F8FA" w14:textId="77777777" w:rsidR="00043932" w:rsidRP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14:paraId="466208F2"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043932" w14:paraId="5F9A4105" w14:textId="77777777" w:rsidTr="00043932">
        <w:trPr>
          <w:trHeight w:hRule="exact" w:val="113"/>
        </w:trPr>
        <w:tc>
          <w:tcPr>
            <w:tcW w:w="10345" w:type="dxa"/>
            <w:shd w:val="clear" w:color="auto" w:fill="B3B3B3"/>
          </w:tcPr>
          <w:p w14:paraId="39FDFB30"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43932" w14:paraId="65ACF3C7" w14:textId="77777777" w:rsidTr="00043932">
        <w:tc>
          <w:tcPr>
            <w:tcW w:w="10345" w:type="dxa"/>
            <w:vAlign w:val="center"/>
          </w:tcPr>
          <w:p w14:paraId="3BBD3BD3" w14:textId="77777777" w:rsidR="00043932" w:rsidRP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MFUnderretModregningStruktur</w:t>
            </w:r>
          </w:p>
        </w:tc>
      </w:tr>
      <w:tr w:rsidR="00043932" w14:paraId="1ECFD1B1" w14:textId="77777777" w:rsidTr="00043932">
        <w:tc>
          <w:tcPr>
            <w:tcW w:w="10345" w:type="dxa"/>
            <w:vAlign w:val="center"/>
          </w:tcPr>
          <w:p w14:paraId="3711093D"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14:paraId="239C2AE0"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p w14:paraId="39259251"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DMIMyndighedUdbetalerNavn</w:t>
            </w:r>
          </w:p>
          <w:p w14:paraId="716AF714"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MyndighedUdbetalingDato</w:t>
            </w:r>
          </w:p>
          <w:p w14:paraId="2F95A950"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MyndighedUdbetalingBeløb</w:t>
            </w:r>
          </w:p>
          <w:p w14:paraId="1B8D1CE2"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MyndighedUdbetalingPeriodeStruktur</w:t>
            </w:r>
          </w:p>
          <w:p w14:paraId="0F99D422"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MyndighedUdbetalingTypeKode</w:t>
            </w:r>
          </w:p>
          <w:p w14:paraId="1B6BE183"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MyndighedUdbetalingSpecKonto</w:t>
            </w:r>
          </w:p>
          <w:p w14:paraId="14B72B2B"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FordringListe *</w:t>
            </w:r>
          </w:p>
          <w:p w14:paraId="51FFDC86"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14:paraId="5FBBDA98"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 *</w:t>
            </w:r>
          </w:p>
          <w:p w14:paraId="44BDD1DC"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4128BA31"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DMIFordringEFIFordringID</w:t>
            </w:r>
          </w:p>
          <w:p w14:paraId="527BB866"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(DMIFordringFordringHaverRef)</w:t>
            </w:r>
          </w:p>
          <w:p w14:paraId="6F5E0FA5"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DMIFordringEFIHovedFordringID</w:t>
            </w:r>
          </w:p>
          <w:p w14:paraId="068B310B"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(DMIFordringPEnhedNummer)</w:t>
            </w:r>
          </w:p>
          <w:p w14:paraId="24E52F77"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DMIFordringTypeKode</w:t>
            </w:r>
          </w:p>
          <w:p w14:paraId="075AB21D"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DMIFordringTypeKategori</w:t>
            </w:r>
          </w:p>
          <w:p w14:paraId="3D6FB9C2"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DMIFordringFordringArtKode</w:t>
            </w:r>
          </w:p>
          <w:p w14:paraId="02361C4D"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70E85AC3"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InddrivelseRenteDelPeriode *</w:t>
            </w:r>
          </w:p>
          <w:p w14:paraId="1CEECBCD"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100D4387"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InddrivelseRenteDelPeriodeFra</w:t>
            </w:r>
          </w:p>
          <w:p w14:paraId="67E45387"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InddrivelseRenteDelPeriodeTil</w:t>
            </w:r>
          </w:p>
          <w:p w14:paraId="3D6558CE"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740CACDA"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2550151E"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ModregningsBeløb *</w:t>
            </w:r>
          </w:p>
          <w:p w14:paraId="0C46E55C"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16D9BC83"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FordringDækningBeløbStruktur</w:t>
            </w:r>
          </w:p>
          <w:p w14:paraId="3A21A902"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DMIFordringDækningDato</w:t>
            </w:r>
          </w:p>
          <w:p w14:paraId="385D8D24"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77FC68A1"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2946DE6D" w14:textId="77777777" w:rsidR="00043932" w:rsidRP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14:paraId="25AC41D4"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043932" w14:paraId="55643CA6" w14:textId="77777777" w:rsidTr="00043932">
        <w:trPr>
          <w:trHeight w:hRule="exact" w:val="113"/>
        </w:trPr>
        <w:tc>
          <w:tcPr>
            <w:tcW w:w="10345" w:type="dxa"/>
            <w:shd w:val="clear" w:color="auto" w:fill="B3B3B3"/>
          </w:tcPr>
          <w:p w14:paraId="5C662347"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43932" w14:paraId="62A9BC5E" w14:textId="77777777" w:rsidTr="00043932">
        <w:tc>
          <w:tcPr>
            <w:tcW w:w="10345" w:type="dxa"/>
            <w:vAlign w:val="center"/>
          </w:tcPr>
          <w:p w14:paraId="01778EB1" w14:textId="77777777" w:rsidR="00043932" w:rsidRP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MFUnderretNyFordringHaverStruktur</w:t>
            </w:r>
          </w:p>
        </w:tc>
      </w:tr>
      <w:tr w:rsidR="00043932" w14:paraId="2FA7E403" w14:textId="77777777" w:rsidTr="00043932">
        <w:tc>
          <w:tcPr>
            <w:tcW w:w="10345" w:type="dxa"/>
            <w:vAlign w:val="center"/>
          </w:tcPr>
          <w:p w14:paraId="24AC5877"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DMIFordringEFIFordringID</w:t>
            </w:r>
          </w:p>
          <w:p w14:paraId="02CA84E8"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DMIFordringFordringArtKode</w:t>
            </w:r>
          </w:p>
          <w:p w14:paraId="2E596A2F"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DMIFordringTypeKode</w:t>
            </w:r>
          </w:p>
          <w:p w14:paraId="374B65DE"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DMIFordringTypeKategori</w:t>
            </w:r>
          </w:p>
          <w:p w14:paraId="628FC97E"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DMIFordringEFIHovedFordringID</w:t>
            </w:r>
          </w:p>
          <w:p w14:paraId="4131CA6E"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(DMIFordringFordringHaverRef)</w:t>
            </w:r>
          </w:p>
          <w:p w14:paraId="2E2FA7C4"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(DMIFordringPEnhedNummer)</w:t>
            </w:r>
          </w:p>
          <w:p w14:paraId="7543E0D1"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DMIFordringModtagelseDato</w:t>
            </w:r>
          </w:p>
          <w:p w14:paraId="4814B13B"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DMIFordringStiftelseTidspunkt</w:t>
            </w:r>
          </w:p>
          <w:p w14:paraId="5CDFEF49"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DMIFordringForfaldDato</w:t>
            </w:r>
          </w:p>
          <w:p w14:paraId="15EBAEF8"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DMIFordringSRBDato</w:t>
            </w:r>
          </w:p>
          <w:p w14:paraId="0DA425B5"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FordringBeløbStruktur</w:t>
            </w:r>
          </w:p>
          <w:p w14:paraId="6D473A69"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FordringPeriodeStruktur</w:t>
            </w:r>
          </w:p>
          <w:p w14:paraId="6098CE0C"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(DMIFordringFordringHaverBeskr)</w:t>
            </w:r>
          </w:p>
          <w:p w14:paraId="61257E98"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FordringHæftelseListe *</w:t>
            </w:r>
          </w:p>
          <w:p w14:paraId="76767E0F"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14:paraId="3ACEF46B"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FordringHæftelse *</w:t>
            </w:r>
          </w:p>
          <w:p w14:paraId="30838729"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40E50503"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KundeStruktur</w:t>
            </w:r>
          </w:p>
          <w:p w14:paraId="2CFE2B1E"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HæftelseForm</w:t>
            </w:r>
          </w:p>
          <w:p w14:paraId="2DC8EE5F"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(HæftelseSubsidiær)</w:t>
            </w:r>
          </w:p>
          <w:p w14:paraId="106D8F80"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HæftelseStartDato</w:t>
            </w:r>
          </w:p>
          <w:p w14:paraId="5626E4EF"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(HæftelseSlutDato)</w:t>
            </w:r>
          </w:p>
          <w:p w14:paraId="2D2990F2"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r>
              <w:rPr>
                <w:rFonts w:ascii="Arial" w:hAnsi="Arial" w:cs="Arial"/>
                <w:sz w:val="18"/>
              </w:rPr>
              <w:tab/>
            </w:r>
          </w:p>
          <w:p w14:paraId="2EAA71E0"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5BDF6FAC"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GammelFordringHaver *</w:t>
            </w:r>
          </w:p>
          <w:p w14:paraId="25CBF666"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1CB86386"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DMIFordringHaverID</w:t>
            </w:r>
          </w:p>
          <w:p w14:paraId="68CED58F"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KundeStruktur</w:t>
            </w:r>
          </w:p>
          <w:p w14:paraId="61E3AC88"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(DMIFordringFordringHaverRef)</w:t>
            </w:r>
          </w:p>
          <w:p w14:paraId="765ED896" w14:textId="77777777" w:rsidR="00043932" w:rsidRP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043932" w14:paraId="5DC751EE" w14:textId="77777777" w:rsidTr="00043932">
        <w:tc>
          <w:tcPr>
            <w:tcW w:w="10345" w:type="dxa"/>
            <w:shd w:val="clear" w:color="auto" w:fill="B3B3B3"/>
            <w:vAlign w:val="center"/>
          </w:tcPr>
          <w:p w14:paraId="56E301C2" w14:textId="77777777" w:rsidR="00043932" w:rsidRP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043932" w14:paraId="6A7E7BE5" w14:textId="77777777" w:rsidTr="00043932">
        <w:tc>
          <w:tcPr>
            <w:tcW w:w="10345" w:type="dxa"/>
            <w:shd w:val="clear" w:color="auto" w:fill="FFFFFF"/>
            <w:vAlign w:val="center"/>
          </w:tcPr>
          <w:p w14:paraId="429F0B3A" w14:textId="77777777" w:rsidR="00043932" w:rsidRP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"underret-besked" ved fordringhaverskifte.</w:t>
            </w:r>
          </w:p>
        </w:tc>
      </w:tr>
    </w:tbl>
    <w:p w14:paraId="1163F981"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043932" w14:paraId="74B05F3B" w14:textId="77777777" w:rsidTr="00043932">
        <w:trPr>
          <w:trHeight w:hRule="exact" w:val="113"/>
        </w:trPr>
        <w:tc>
          <w:tcPr>
            <w:tcW w:w="10345" w:type="dxa"/>
            <w:shd w:val="clear" w:color="auto" w:fill="B3B3B3"/>
          </w:tcPr>
          <w:p w14:paraId="43678043"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43932" w14:paraId="6473DE35" w14:textId="77777777" w:rsidTr="00043932">
        <w:tc>
          <w:tcPr>
            <w:tcW w:w="10345" w:type="dxa"/>
            <w:vAlign w:val="center"/>
          </w:tcPr>
          <w:p w14:paraId="2D4252EB" w14:textId="77777777" w:rsidR="00043932" w:rsidRP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MFUnderretRenteTilskrivningStruktur</w:t>
            </w:r>
          </w:p>
        </w:tc>
      </w:tr>
      <w:tr w:rsidR="00043932" w14:paraId="1023B77E" w14:textId="77777777" w:rsidTr="00043932">
        <w:tc>
          <w:tcPr>
            <w:tcW w:w="10345" w:type="dxa"/>
            <w:vAlign w:val="center"/>
          </w:tcPr>
          <w:p w14:paraId="4C20731E"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FordringListe *</w:t>
            </w:r>
          </w:p>
          <w:p w14:paraId="13ED13E7"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14:paraId="09213BC5"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 *</w:t>
            </w:r>
          </w:p>
          <w:p w14:paraId="5AFEA68B"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76480240"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DMIFordringFordringArtKode</w:t>
            </w:r>
          </w:p>
          <w:p w14:paraId="438B56B3"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DMIFordringTypeKode</w:t>
            </w:r>
          </w:p>
          <w:p w14:paraId="5389D7D5"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DMIFordringTypeKategori</w:t>
            </w:r>
          </w:p>
          <w:p w14:paraId="6A29F92B"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DMIFordringEFIFordringID</w:t>
            </w:r>
          </w:p>
          <w:p w14:paraId="6748CAF3"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DMIFordringEFIHovedFordringID</w:t>
            </w:r>
          </w:p>
          <w:p w14:paraId="6E9EAE6E"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(DMIFordringFordringHaverRef)</w:t>
            </w:r>
          </w:p>
          <w:p w14:paraId="5896B037"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(DMIFordringPEnhedNummer)</w:t>
            </w:r>
          </w:p>
          <w:p w14:paraId="27F30A5E"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RentePeriodeType</w:t>
            </w:r>
          </w:p>
          <w:p w14:paraId="31E19091"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RentePeriodeFraDato</w:t>
            </w:r>
          </w:p>
          <w:p w14:paraId="3573CB0A"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RentePeriodeTilDato</w:t>
            </w:r>
          </w:p>
          <w:p w14:paraId="36411999"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ValutaKode</w:t>
            </w:r>
          </w:p>
          <w:p w14:paraId="7A7FC9B0"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RentePeriodeBeløb</w:t>
            </w:r>
          </w:p>
          <w:p w14:paraId="13694D3E"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RentePeriodeBeløbDKK</w:t>
            </w:r>
          </w:p>
          <w:p w14:paraId="49C4F101"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RenteÅrTilDatoBeløb</w:t>
            </w:r>
          </w:p>
          <w:p w14:paraId="235E9705"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RenteÅrTilDatoBeløbDKK</w:t>
            </w:r>
          </w:p>
          <w:p w14:paraId="7ED4649E"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524FE61"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673FA82D" w14:textId="77777777" w:rsidR="00043932" w:rsidRP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14:paraId="45431AE4"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043932" w14:paraId="454A4B99" w14:textId="77777777" w:rsidTr="00043932">
        <w:trPr>
          <w:trHeight w:hRule="exact" w:val="113"/>
        </w:trPr>
        <w:tc>
          <w:tcPr>
            <w:tcW w:w="10345" w:type="dxa"/>
            <w:shd w:val="clear" w:color="auto" w:fill="B3B3B3"/>
          </w:tcPr>
          <w:p w14:paraId="3A6B668F"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43932" w14:paraId="7CD5C958" w14:textId="77777777" w:rsidTr="00043932">
        <w:tc>
          <w:tcPr>
            <w:tcW w:w="10345" w:type="dxa"/>
            <w:vAlign w:val="center"/>
          </w:tcPr>
          <w:p w14:paraId="4E4309A4" w14:textId="77777777" w:rsidR="00043932" w:rsidRP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MFUnderretReturnerStruktur</w:t>
            </w:r>
          </w:p>
        </w:tc>
      </w:tr>
      <w:tr w:rsidR="00043932" w14:paraId="3CB290E6" w14:textId="77777777" w:rsidTr="00043932">
        <w:tc>
          <w:tcPr>
            <w:tcW w:w="10345" w:type="dxa"/>
            <w:vAlign w:val="center"/>
          </w:tcPr>
          <w:p w14:paraId="309A1CF8"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DMIFordringEFIFordringID</w:t>
            </w:r>
          </w:p>
          <w:p w14:paraId="2356346E"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DMIFordringFordringArtKode</w:t>
            </w:r>
          </w:p>
          <w:p w14:paraId="3D262DBD"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DMIFordringTypeKode</w:t>
            </w:r>
          </w:p>
          <w:p w14:paraId="7CB573F6"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DMIFordringTypeKategori</w:t>
            </w:r>
          </w:p>
          <w:p w14:paraId="582EAF6F"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DMIFordringEFIHovedFordringID</w:t>
            </w:r>
          </w:p>
          <w:p w14:paraId="120D13F6"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(DMIFordringFordringHaverRef)</w:t>
            </w:r>
          </w:p>
          <w:p w14:paraId="1AC387A8"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(DMIFordringPEnhedNummer)</w:t>
            </w:r>
          </w:p>
          <w:p w14:paraId="5A37EFDA"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HovedFordringReturnerÅrsagStruktur</w:t>
            </w:r>
          </w:p>
          <w:p w14:paraId="2EF96466"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HovedFordringReturDato</w:t>
            </w:r>
          </w:p>
          <w:p w14:paraId="308D6D9B" w14:textId="77777777" w:rsidR="00043932" w:rsidRP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DMIFordringVirkningFra</w:t>
            </w:r>
          </w:p>
        </w:tc>
      </w:tr>
    </w:tbl>
    <w:p w14:paraId="296DAD3C"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043932" w14:paraId="3FE030E6" w14:textId="77777777" w:rsidTr="00043932">
        <w:trPr>
          <w:trHeight w:hRule="exact" w:val="113"/>
        </w:trPr>
        <w:tc>
          <w:tcPr>
            <w:tcW w:w="10345" w:type="dxa"/>
            <w:shd w:val="clear" w:color="auto" w:fill="B3B3B3"/>
          </w:tcPr>
          <w:p w14:paraId="6F9B9CED"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43932" w14:paraId="7D2C8153" w14:textId="77777777" w:rsidTr="00043932">
        <w:tc>
          <w:tcPr>
            <w:tcW w:w="10345" w:type="dxa"/>
            <w:vAlign w:val="center"/>
          </w:tcPr>
          <w:p w14:paraId="16C0CAB0" w14:textId="77777777" w:rsidR="00043932" w:rsidRP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MyndighedUdbetalingPeriodeStruktur</w:t>
            </w:r>
          </w:p>
        </w:tc>
      </w:tr>
      <w:tr w:rsidR="00043932" w14:paraId="189A5E78" w14:textId="77777777" w:rsidTr="00043932">
        <w:tc>
          <w:tcPr>
            <w:tcW w:w="10345" w:type="dxa"/>
            <w:vAlign w:val="center"/>
          </w:tcPr>
          <w:p w14:paraId="2F6A409E"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MyndighedUdbetalingPeriodeFra</w:t>
            </w:r>
          </w:p>
          <w:p w14:paraId="1A3DC3CB"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MyndighedUdbetalingPeriodeTil</w:t>
            </w:r>
          </w:p>
          <w:p w14:paraId="4E8D06C8"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(MyndighedUdbetalingPeriodeType)</w:t>
            </w:r>
          </w:p>
          <w:p w14:paraId="1349FDCD" w14:textId="77777777" w:rsidR="00043932" w:rsidRP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14:paraId="7526CF86"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14:paraId="6CF42EC7"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043932" w:rsidSect="00043932">
          <w:headerReference w:type="default" r:id="rId15"/>
          <w:pgSz w:w="11906" w:h="16838"/>
          <w:pgMar w:top="567" w:right="567" w:bottom="567" w:left="1134" w:header="283" w:footer="708" w:gutter="0"/>
          <w:cols w:space="708"/>
          <w:docGrid w:linePitch="360"/>
        </w:sectPr>
      </w:pPr>
    </w:p>
    <w:p w14:paraId="6EB38618"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2"/>
        <w:gridCol w:w="1701"/>
        <w:gridCol w:w="4671"/>
      </w:tblGrid>
      <w:tr w:rsidR="00043932" w14:paraId="11AC858A" w14:textId="77777777" w:rsidTr="00043932">
        <w:trPr>
          <w:tblHeader/>
        </w:trPr>
        <w:tc>
          <w:tcPr>
            <w:tcW w:w="3402" w:type="dxa"/>
            <w:shd w:val="clear" w:color="auto" w:fill="B3B3B3"/>
            <w:vAlign w:val="center"/>
          </w:tcPr>
          <w:p w14:paraId="782C4605" w14:textId="77777777" w:rsidR="00043932" w:rsidRP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B3B3B3"/>
            <w:vAlign w:val="center"/>
          </w:tcPr>
          <w:p w14:paraId="55871F08" w14:textId="77777777" w:rsidR="00043932" w:rsidRP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B3B3B3"/>
            <w:vAlign w:val="center"/>
          </w:tcPr>
          <w:p w14:paraId="3BBE616E" w14:textId="77777777" w:rsidR="00043932" w:rsidRP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Beskrivelse/værdiset</w:t>
            </w:r>
          </w:p>
        </w:tc>
      </w:tr>
      <w:tr w:rsidR="00043932" w14:paraId="1E7CF8D3" w14:textId="77777777" w:rsidTr="00043932">
        <w:tc>
          <w:tcPr>
            <w:tcW w:w="3402" w:type="dxa"/>
          </w:tcPr>
          <w:p w14:paraId="228BCB0A" w14:textId="77777777" w:rsidR="00043932" w:rsidRP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DMIFordringBeløb</w:t>
            </w:r>
          </w:p>
        </w:tc>
        <w:tc>
          <w:tcPr>
            <w:tcW w:w="1701" w:type="dxa"/>
          </w:tcPr>
          <w:p w14:paraId="67F8F22E"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21" w:author="Martin Midtgaard" w:date="2011-11-02T13:03:00Z">
                  <w:rPr>
                    <w:rFonts w:ascii="Arial" w:hAnsi="Arial"/>
                    <w:sz w:val="18"/>
                    <w:lang w:val="en-US"/>
                  </w:rPr>
                </w:rPrChange>
              </w:rPr>
            </w:pPr>
            <w:r>
              <w:rPr>
                <w:rFonts w:ascii="Arial" w:hAnsi="Arial"/>
                <w:sz w:val="18"/>
                <w:rPrChange w:id="22" w:author="Martin Midtgaard" w:date="2011-11-02T13:03:00Z">
                  <w:rPr>
                    <w:rFonts w:ascii="Arial" w:hAnsi="Arial"/>
                    <w:sz w:val="18"/>
                    <w:lang w:val="en-US"/>
                  </w:rPr>
                </w:rPrChange>
              </w:rPr>
              <w:t xml:space="preserve">Domain: </w:t>
            </w:r>
          </w:p>
          <w:p w14:paraId="546FCDB7"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23" w:author="Martin Midtgaard" w:date="2011-11-02T13:03:00Z">
                  <w:rPr>
                    <w:rFonts w:ascii="Arial" w:hAnsi="Arial"/>
                    <w:sz w:val="18"/>
                    <w:lang w:val="en-US"/>
                  </w:rPr>
                </w:rPrChange>
              </w:rPr>
            </w:pPr>
            <w:r>
              <w:rPr>
                <w:rFonts w:ascii="Arial" w:hAnsi="Arial"/>
                <w:sz w:val="18"/>
                <w:rPrChange w:id="24" w:author="Martin Midtgaard" w:date="2011-11-02T13:03:00Z">
                  <w:rPr>
                    <w:rFonts w:ascii="Arial" w:hAnsi="Arial"/>
                    <w:sz w:val="18"/>
                    <w:lang w:val="en-US"/>
                  </w:rPr>
                </w:rPrChange>
              </w:rPr>
              <w:t>Beløb</w:t>
            </w:r>
          </w:p>
          <w:p w14:paraId="6033BABF"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25" w:author="Martin Midtgaard" w:date="2011-11-02T13:03:00Z">
                  <w:rPr>
                    <w:rFonts w:ascii="Arial" w:hAnsi="Arial"/>
                    <w:sz w:val="18"/>
                    <w:lang w:val="en-US"/>
                  </w:rPr>
                </w:rPrChange>
              </w:rPr>
            </w:pPr>
            <w:r>
              <w:rPr>
                <w:rFonts w:ascii="Arial" w:hAnsi="Arial"/>
                <w:sz w:val="18"/>
                <w:rPrChange w:id="26" w:author="Martin Midtgaard" w:date="2011-11-02T13:03:00Z">
                  <w:rPr>
                    <w:rFonts w:ascii="Arial" w:hAnsi="Arial"/>
                    <w:sz w:val="18"/>
                    <w:lang w:val="en-US"/>
                  </w:rPr>
                </w:rPrChange>
              </w:rPr>
              <w:t>base: decimal</w:t>
            </w:r>
          </w:p>
          <w:p w14:paraId="3B90265A"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27" w:author="Martin Midtgaard" w:date="2011-11-02T13:03:00Z">
                  <w:rPr>
                    <w:rFonts w:ascii="Arial" w:hAnsi="Arial"/>
                    <w:sz w:val="18"/>
                    <w:lang w:val="en-US"/>
                  </w:rPr>
                </w:rPrChange>
              </w:rPr>
            </w:pPr>
            <w:r>
              <w:rPr>
                <w:rFonts w:ascii="Arial" w:hAnsi="Arial"/>
                <w:sz w:val="18"/>
                <w:rPrChange w:id="28" w:author="Martin Midtgaard" w:date="2011-11-02T13:03:00Z">
                  <w:rPr>
                    <w:rFonts w:ascii="Arial" w:hAnsi="Arial"/>
                    <w:sz w:val="18"/>
                    <w:lang w:val="en-US"/>
                  </w:rPr>
                </w:rPrChange>
              </w:rPr>
              <w:t>totalDigits: 13</w:t>
            </w:r>
          </w:p>
          <w:p w14:paraId="241C12EE" w14:textId="77777777" w:rsidR="00043932" w:rsidRP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640EEBD5"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i den til inddrivelse/ opkrævning/ modregning/ transport i DMI i den indrapporterede valuta</w:t>
            </w:r>
          </w:p>
          <w:p w14:paraId="2B7A2D23"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9225AA1"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Påløbne renter og påhæftede gebyrer bliver oprettet som deres egne fordringer med reference til den oprindelige fordring </w:t>
            </w:r>
          </w:p>
          <w:p w14:paraId="05FB8DD6" w14:textId="77777777" w:rsidR="00043932" w:rsidRP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43932" w14:paraId="607D4433" w14:textId="77777777" w:rsidTr="00043932">
        <w:tc>
          <w:tcPr>
            <w:tcW w:w="3402" w:type="dxa"/>
          </w:tcPr>
          <w:p w14:paraId="3B628554" w14:textId="77777777" w:rsidR="00043932" w:rsidRP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DMIFordringBeløbDKK</w:t>
            </w:r>
          </w:p>
        </w:tc>
        <w:tc>
          <w:tcPr>
            <w:tcW w:w="1701" w:type="dxa"/>
          </w:tcPr>
          <w:p w14:paraId="4DA1B6B7"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29" w:author="Martin Midtgaard" w:date="2011-11-02T13:03:00Z">
                  <w:rPr>
                    <w:rFonts w:ascii="Arial" w:hAnsi="Arial"/>
                    <w:sz w:val="18"/>
                    <w:lang w:val="en-US"/>
                  </w:rPr>
                </w:rPrChange>
              </w:rPr>
            </w:pPr>
            <w:r>
              <w:rPr>
                <w:rFonts w:ascii="Arial" w:hAnsi="Arial"/>
                <w:sz w:val="18"/>
                <w:rPrChange w:id="30" w:author="Martin Midtgaard" w:date="2011-11-02T13:03:00Z">
                  <w:rPr>
                    <w:rFonts w:ascii="Arial" w:hAnsi="Arial"/>
                    <w:sz w:val="18"/>
                    <w:lang w:val="en-US"/>
                  </w:rPr>
                </w:rPrChange>
              </w:rPr>
              <w:t xml:space="preserve">Domain: </w:t>
            </w:r>
          </w:p>
          <w:p w14:paraId="4FEB6418"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31" w:author="Martin Midtgaard" w:date="2011-11-02T13:03:00Z">
                  <w:rPr>
                    <w:rFonts w:ascii="Arial" w:hAnsi="Arial"/>
                    <w:sz w:val="18"/>
                    <w:lang w:val="en-US"/>
                  </w:rPr>
                </w:rPrChange>
              </w:rPr>
            </w:pPr>
            <w:r>
              <w:rPr>
                <w:rFonts w:ascii="Arial" w:hAnsi="Arial"/>
                <w:sz w:val="18"/>
                <w:rPrChange w:id="32" w:author="Martin Midtgaard" w:date="2011-11-02T13:03:00Z">
                  <w:rPr>
                    <w:rFonts w:ascii="Arial" w:hAnsi="Arial"/>
                    <w:sz w:val="18"/>
                    <w:lang w:val="en-US"/>
                  </w:rPr>
                </w:rPrChange>
              </w:rPr>
              <w:t>Beløb</w:t>
            </w:r>
          </w:p>
          <w:p w14:paraId="146BCFDA"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33" w:author="Martin Midtgaard" w:date="2011-11-02T13:03:00Z">
                  <w:rPr>
                    <w:rFonts w:ascii="Arial" w:hAnsi="Arial"/>
                    <w:sz w:val="18"/>
                    <w:lang w:val="en-US"/>
                  </w:rPr>
                </w:rPrChange>
              </w:rPr>
            </w:pPr>
            <w:r>
              <w:rPr>
                <w:rFonts w:ascii="Arial" w:hAnsi="Arial"/>
                <w:sz w:val="18"/>
                <w:rPrChange w:id="34" w:author="Martin Midtgaard" w:date="2011-11-02T13:03:00Z">
                  <w:rPr>
                    <w:rFonts w:ascii="Arial" w:hAnsi="Arial"/>
                    <w:sz w:val="18"/>
                    <w:lang w:val="en-US"/>
                  </w:rPr>
                </w:rPrChange>
              </w:rPr>
              <w:t>base: decimal</w:t>
            </w:r>
          </w:p>
          <w:p w14:paraId="07119D97"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35" w:author="Martin Midtgaard" w:date="2011-11-02T13:03:00Z">
                  <w:rPr>
                    <w:rFonts w:ascii="Arial" w:hAnsi="Arial"/>
                    <w:sz w:val="18"/>
                    <w:lang w:val="en-US"/>
                  </w:rPr>
                </w:rPrChange>
              </w:rPr>
            </w:pPr>
            <w:r>
              <w:rPr>
                <w:rFonts w:ascii="Arial" w:hAnsi="Arial"/>
                <w:sz w:val="18"/>
                <w:rPrChange w:id="36" w:author="Martin Midtgaard" w:date="2011-11-02T13:03:00Z">
                  <w:rPr>
                    <w:rFonts w:ascii="Arial" w:hAnsi="Arial"/>
                    <w:sz w:val="18"/>
                    <w:lang w:val="en-US"/>
                  </w:rPr>
                </w:rPrChange>
              </w:rPr>
              <w:t>totalDigits: 13</w:t>
            </w:r>
          </w:p>
          <w:p w14:paraId="49D75098" w14:textId="77777777" w:rsidR="00043932" w:rsidRP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643BAD89" w14:textId="77777777" w:rsidR="00043932" w:rsidRP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FordringBeløb indrapporteret eller omregnet til danske kr.</w:t>
            </w:r>
          </w:p>
        </w:tc>
      </w:tr>
      <w:tr w:rsidR="00043932" w14:paraId="38EF26A8" w14:textId="77777777" w:rsidTr="00043932">
        <w:tc>
          <w:tcPr>
            <w:tcW w:w="3402" w:type="dxa"/>
          </w:tcPr>
          <w:p w14:paraId="40AE33CA" w14:textId="77777777" w:rsidR="00043932" w:rsidRP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DMIFordringDækningBeløb</w:t>
            </w:r>
          </w:p>
        </w:tc>
        <w:tc>
          <w:tcPr>
            <w:tcW w:w="1701" w:type="dxa"/>
          </w:tcPr>
          <w:p w14:paraId="7605AF5C"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37" w:author="Martin Midtgaard" w:date="2011-11-02T13:03:00Z">
                  <w:rPr>
                    <w:rFonts w:ascii="Arial" w:hAnsi="Arial"/>
                    <w:sz w:val="18"/>
                    <w:lang w:val="en-US"/>
                  </w:rPr>
                </w:rPrChange>
              </w:rPr>
            </w:pPr>
            <w:r>
              <w:rPr>
                <w:rFonts w:ascii="Arial" w:hAnsi="Arial"/>
                <w:sz w:val="18"/>
                <w:rPrChange w:id="38" w:author="Martin Midtgaard" w:date="2011-11-02T13:03:00Z">
                  <w:rPr>
                    <w:rFonts w:ascii="Arial" w:hAnsi="Arial"/>
                    <w:sz w:val="18"/>
                    <w:lang w:val="en-US"/>
                  </w:rPr>
                </w:rPrChange>
              </w:rPr>
              <w:t xml:space="preserve">Domain: </w:t>
            </w:r>
          </w:p>
          <w:p w14:paraId="53255A9A"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39" w:author="Martin Midtgaard" w:date="2011-11-02T13:03:00Z">
                  <w:rPr>
                    <w:rFonts w:ascii="Arial" w:hAnsi="Arial"/>
                    <w:sz w:val="18"/>
                    <w:lang w:val="en-US"/>
                  </w:rPr>
                </w:rPrChange>
              </w:rPr>
            </w:pPr>
            <w:r>
              <w:rPr>
                <w:rFonts w:ascii="Arial" w:hAnsi="Arial"/>
                <w:sz w:val="18"/>
                <w:rPrChange w:id="40" w:author="Martin Midtgaard" w:date="2011-11-02T13:03:00Z">
                  <w:rPr>
                    <w:rFonts w:ascii="Arial" w:hAnsi="Arial"/>
                    <w:sz w:val="18"/>
                    <w:lang w:val="en-US"/>
                  </w:rPr>
                </w:rPrChange>
              </w:rPr>
              <w:t>Beløb</w:t>
            </w:r>
          </w:p>
          <w:p w14:paraId="5B119B4A"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41" w:author="Martin Midtgaard" w:date="2011-11-02T13:03:00Z">
                  <w:rPr>
                    <w:rFonts w:ascii="Arial" w:hAnsi="Arial"/>
                    <w:sz w:val="18"/>
                    <w:lang w:val="en-US"/>
                  </w:rPr>
                </w:rPrChange>
              </w:rPr>
            </w:pPr>
            <w:r>
              <w:rPr>
                <w:rFonts w:ascii="Arial" w:hAnsi="Arial"/>
                <w:sz w:val="18"/>
                <w:rPrChange w:id="42" w:author="Martin Midtgaard" w:date="2011-11-02T13:03:00Z">
                  <w:rPr>
                    <w:rFonts w:ascii="Arial" w:hAnsi="Arial"/>
                    <w:sz w:val="18"/>
                    <w:lang w:val="en-US"/>
                  </w:rPr>
                </w:rPrChange>
              </w:rPr>
              <w:t>base: decimal</w:t>
            </w:r>
          </w:p>
          <w:p w14:paraId="4D7F3B73"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43" w:author="Martin Midtgaard" w:date="2011-11-02T13:03:00Z">
                  <w:rPr>
                    <w:rFonts w:ascii="Arial" w:hAnsi="Arial"/>
                    <w:sz w:val="18"/>
                    <w:lang w:val="en-US"/>
                  </w:rPr>
                </w:rPrChange>
              </w:rPr>
            </w:pPr>
            <w:r>
              <w:rPr>
                <w:rFonts w:ascii="Arial" w:hAnsi="Arial"/>
                <w:sz w:val="18"/>
                <w:rPrChange w:id="44" w:author="Martin Midtgaard" w:date="2011-11-02T13:03:00Z">
                  <w:rPr>
                    <w:rFonts w:ascii="Arial" w:hAnsi="Arial"/>
                    <w:sz w:val="18"/>
                    <w:lang w:val="en-US"/>
                  </w:rPr>
                </w:rPrChange>
              </w:rPr>
              <w:t>totalDigits: 13</w:t>
            </w:r>
          </w:p>
          <w:p w14:paraId="25189541" w14:textId="77777777" w:rsidR="00043932" w:rsidRP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3B22965C" w14:textId="77777777" w:rsidR="00043932" w:rsidRP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Dækningsbeløb i indbetalingens valuta. </w:t>
            </w:r>
          </w:p>
        </w:tc>
      </w:tr>
      <w:tr w:rsidR="00043932" w14:paraId="5793DC9E" w14:textId="77777777" w:rsidTr="00043932">
        <w:tc>
          <w:tcPr>
            <w:tcW w:w="3402" w:type="dxa"/>
          </w:tcPr>
          <w:p w14:paraId="49AACFB3" w14:textId="77777777" w:rsidR="00043932" w:rsidRP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DMIFordringDækningBeløbDKK</w:t>
            </w:r>
          </w:p>
        </w:tc>
        <w:tc>
          <w:tcPr>
            <w:tcW w:w="1701" w:type="dxa"/>
          </w:tcPr>
          <w:p w14:paraId="38EEE99C"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45" w:author="Martin Midtgaard" w:date="2011-11-02T13:03:00Z">
                  <w:rPr>
                    <w:rFonts w:ascii="Arial" w:hAnsi="Arial"/>
                    <w:sz w:val="18"/>
                    <w:lang w:val="en-US"/>
                  </w:rPr>
                </w:rPrChange>
              </w:rPr>
            </w:pPr>
            <w:r>
              <w:rPr>
                <w:rFonts w:ascii="Arial" w:hAnsi="Arial"/>
                <w:sz w:val="18"/>
                <w:rPrChange w:id="46" w:author="Martin Midtgaard" w:date="2011-11-02T13:03:00Z">
                  <w:rPr>
                    <w:rFonts w:ascii="Arial" w:hAnsi="Arial"/>
                    <w:sz w:val="18"/>
                    <w:lang w:val="en-US"/>
                  </w:rPr>
                </w:rPrChange>
              </w:rPr>
              <w:t xml:space="preserve">Domain: </w:t>
            </w:r>
          </w:p>
          <w:p w14:paraId="4084C882"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47" w:author="Martin Midtgaard" w:date="2011-11-02T13:03:00Z">
                  <w:rPr>
                    <w:rFonts w:ascii="Arial" w:hAnsi="Arial"/>
                    <w:sz w:val="18"/>
                    <w:lang w:val="en-US"/>
                  </w:rPr>
                </w:rPrChange>
              </w:rPr>
            </w:pPr>
            <w:r>
              <w:rPr>
                <w:rFonts w:ascii="Arial" w:hAnsi="Arial"/>
                <w:sz w:val="18"/>
                <w:rPrChange w:id="48" w:author="Martin Midtgaard" w:date="2011-11-02T13:03:00Z">
                  <w:rPr>
                    <w:rFonts w:ascii="Arial" w:hAnsi="Arial"/>
                    <w:sz w:val="18"/>
                    <w:lang w:val="en-US"/>
                  </w:rPr>
                </w:rPrChange>
              </w:rPr>
              <w:t>Beløb</w:t>
            </w:r>
          </w:p>
          <w:p w14:paraId="410CFDF7"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49" w:author="Martin Midtgaard" w:date="2011-11-02T13:03:00Z">
                  <w:rPr>
                    <w:rFonts w:ascii="Arial" w:hAnsi="Arial"/>
                    <w:sz w:val="18"/>
                    <w:lang w:val="en-US"/>
                  </w:rPr>
                </w:rPrChange>
              </w:rPr>
            </w:pPr>
            <w:r>
              <w:rPr>
                <w:rFonts w:ascii="Arial" w:hAnsi="Arial"/>
                <w:sz w:val="18"/>
                <w:rPrChange w:id="50" w:author="Martin Midtgaard" w:date="2011-11-02T13:03:00Z">
                  <w:rPr>
                    <w:rFonts w:ascii="Arial" w:hAnsi="Arial"/>
                    <w:sz w:val="18"/>
                    <w:lang w:val="en-US"/>
                  </w:rPr>
                </w:rPrChange>
              </w:rPr>
              <w:t>base: decimal</w:t>
            </w:r>
          </w:p>
          <w:p w14:paraId="2A77C54C"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51" w:author="Martin Midtgaard" w:date="2011-11-02T13:03:00Z">
                  <w:rPr>
                    <w:rFonts w:ascii="Arial" w:hAnsi="Arial"/>
                    <w:sz w:val="18"/>
                    <w:lang w:val="en-US"/>
                  </w:rPr>
                </w:rPrChange>
              </w:rPr>
            </w:pPr>
            <w:r>
              <w:rPr>
                <w:rFonts w:ascii="Arial" w:hAnsi="Arial"/>
                <w:sz w:val="18"/>
                <w:rPrChange w:id="52" w:author="Martin Midtgaard" w:date="2011-11-02T13:03:00Z">
                  <w:rPr>
                    <w:rFonts w:ascii="Arial" w:hAnsi="Arial"/>
                    <w:sz w:val="18"/>
                    <w:lang w:val="en-US"/>
                  </w:rPr>
                </w:rPrChange>
              </w:rPr>
              <w:t>totalDigits: 13</w:t>
            </w:r>
          </w:p>
          <w:p w14:paraId="4FD8C2E9" w14:textId="77777777" w:rsidR="00043932" w:rsidRP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49BA375D"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FordringDækningBeløb omregnet til danske kroner</w:t>
            </w:r>
          </w:p>
          <w:p w14:paraId="07EAD902" w14:textId="77777777" w:rsidR="00043932" w:rsidRP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som fordringen er dækket med, dvs. hvis fordringen er på 1000 kr. og indbetalingen er på 500 kr., så er FordringDækningBeløb 500 kr.</w:t>
            </w:r>
          </w:p>
        </w:tc>
      </w:tr>
      <w:tr w:rsidR="00043932" w14:paraId="11D0B361" w14:textId="77777777" w:rsidTr="00043932">
        <w:tc>
          <w:tcPr>
            <w:tcW w:w="3402" w:type="dxa"/>
          </w:tcPr>
          <w:p w14:paraId="5E8390C2" w14:textId="77777777" w:rsidR="00043932" w:rsidRP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DMIFordringDækningDato</w:t>
            </w:r>
          </w:p>
        </w:tc>
        <w:tc>
          <w:tcPr>
            <w:tcW w:w="1701" w:type="dxa"/>
          </w:tcPr>
          <w:p w14:paraId="785549E0"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7B0009B0"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14:paraId="4B8093C2" w14:textId="77777777" w:rsidR="00043932" w:rsidRP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1EB145D5" w14:textId="77777777" w:rsidR="00043932" w:rsidRP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hvor fordringen er dækket med et givet beløb.</w:t>
            </w:r>
          </w:p>
        </w:tc>
      </w:tr>
      <w:tr w:rsidR="00043932" w14:paraId="535D240A" w14:textId="77777777" w:rsidTr="00043932">
        <w:tc>
          <w:tcPr>
            <w:tcW w:w="3402" w:type="dxa"/>
          </w:tcPr>
          <w:p w14:paraId="0E7E5028" w14:textId="77777777" w:rsidR="00043932" w:rsidRP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DMIFordringEFIFordringID</w:t>
            </w:r>
          </w:p>
        </w:tc>
        <w:tc>
          <w:tcPr>
            <w:tcW w:w="1701" w:type="dxa"/>
          </w:tcPr>
          <w:p w14:paraId="1ED5BFB0"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53" w:author="Martin Midtgaard" w:date="2011-11-02T13:03:00Z">
                  <w:rPr>
                    <w:rFonts w:ascii="Arial" w:hAnsi="Arial"/>
                    <w:sz w:val="18"/>
                    <w:lang w:val="en-US"/>
                  </w:rPr>
                </w:rPrChange>
              </w:rPr>
            </w:pPr>
            <w:r>
              <w:rPr>
                <w:rFonts w:ascii="Arial" w:hAnsi="Arial"/>
                <w:sz w:val="18"/>
                <w:rPrChange w:id="54" w:author="Martin Midtgaard" w:date="2011-11-02T13:03:00Z">
                  <w:rPr>
                    <w:rFonts w:ascii="Arial" w:hAnsi="Arial"/>
                    <w:sz w:val="18"/>
                    <w:lang w:val="en-US"/>
                  </w:rPr>
                </w:rPrChange>
              </w:rPr>
              <w:t xml:space="preserve">Domain: </w:t>
            </w:r>
          </w:p>
          <w:p w14:paraId="09277C69"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55" w:author="Martin Midtgaard" w:date="2011-11-02T13:03:00Z">
                  <w:rPr>
                    <w:rFonts w:ascii="Arial" w:hAnsi="Arial"/>
                    <w:sz w:val="18"/>
                    <w:lang w:val="en-US"/>
                  </w:rPr>
                </w:rPrChange>
              </w:rPr>
            </w:pPr>
            <w:r>
              <w:rPr>
                <w:rFonts w:ascii="Arial" w:hAnsi="Arial"/>
                <w:sz w:val="18"/>
                <w:rPrChange w:id="56" w:author="Martin Midtgaard" w:date="2011-11-02T13:03:00Z">
                  <w:rPr>
                    <w:rFonts w:ascii="Arial" w:hAnsi="Arial"/>
                    <w:sz w:val="18"/>
                    <w:lang w:val="en-US"/>
                  </w:rPr>
                </w:rPrChange>
              </w:rPr>
              <w:t>ID18</w:t>
            </w:r>
          </w:p>
          <w:p w14:paraId="4ADC87D5"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57" w:author="Martin Midtgaard" w:date="2011-11-02T13:03:00Z">
                  <w:rPr>
                    <w:rFonts w:ascii="Arial" w:hAnsi="Arial"/>
                    <w:sz w:val="18"/>
                    <w:lang w:val="en-US"/>
                  </w:rPr>
                </w:rPrChange>
              </w:rPr>
            </w:pPr>
            <w:r>
              <w:rPr>
                <w:rFonts w:ascii="Arial" w:hAnsi="Arial"/>
                <w:sz w:val="18"/>
                <w:rPrChange w:id="58" w:author="Martin Midtgaard" w:date="2011-11-02T13:03:00Z">
                  <w:rPr>
                    <w:rFonts w:ascii="Arial" w:hAnsi="Arial"/>
                    <w:sz w:val="18"/>
                    <w:lang w:val="en-US"/>
                  </w:rPr>
                </w:rPrChange>
              </w:rPr>
              <w:t>base: integer</w:t>
            </w:r>
          </w:p>
          <w:p w14:paraId="0953DF5B"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59" w:author="Martin Midtgaard" w:date="2011-11-02T13:03:00Z">
                  <w:rPr>
                    <w:rFonts w:ascii="Arial" w:hAnsi="Arial"/>
                    <w:sz w:val="18"/>
                    <w:lang w:val="en-US"/>
                  </w:rPr>
                </w:rPrChange>
              </w:rPr>
            </w:pPr>
            <w:r>
              <w:rPr>
                <w:rFonts w:ascii="Arial" w:hAnsi="Arial"/>
                <w:sz w:val="18"/>
                <w:rPrChange w:id="60" w:author="Martin Midtgaard" w:date="2011-11-02T13:03:00Z">
                  <w:rPr>
                    <w:rFonts w:ascii="Arial" w:hAnsi="Arial"/>
                    <w:sz w:val="18"/>
                    <w:lang w:val="en-US"/>
                  </w:rPr>
                </w:rPrChange>
              </w:rPr>
              <w:t>minInclusive: 1</w:t>
            </w:r>
          </w:p>
          <w:p w14:paraId="71AC6BE4" w14:textId="77777777" w:rsidR="00043932" w:rsidRP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14:paraId="7EB3EEC1"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unikke identifikation af den enkelte  RIMfordring. </w:t>
            </w:r>
          </w:p>
          <w:p w14:paraId="57DB55BA"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Benyttes til kommunikation mellem EFI og  DMI.  </w:t>
            </w:r>
          </w:p>
          <w:p w14:paraId="1474A4E7"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EFIFordringID vidreføres som ID i DMI. Det er en forret-ningsmæssigt vigtig identifikation da, man præcist skal iden-tificere DMI fordringen i tilfælde af tilbagekaldelse eller bortfald fra fordringshavers side.</w:t>
            </w:r>
          </w:p>
          <w:p w14:paraId="59E6EDB6"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FordringID tildeles i EFI eller i DMI ud fra separate nummerserier.</w:t>
            </w:r>
          </w:p>
          <w:p w14:paraId="0B3A3703" w14:textId="77777777" w:rsidR="00043932" w:rsidRP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43932" w14:paraId="4E51D7F2" w14:textId="77777777" w:rsidTr="00043932">
        <w:tc>
          <w:tcPr>
            <w:tcW w:w="3402" w:type="dxa"/>
          </w:tcPr>
          <w:p w14:paraId="373C6515" w14:textId="77777777" w:rsidR="00043932" w:rsidRP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DMIFordringEFIHovedFordringID</w:t>
            </w:r>
          </w:p>
        </w:tc>
        <w:tc>
          <w:tcPr>
            <w:tcW w:w="1701" w:type="dxa"/>
          </w:tcPr>
          <w:p w14:paraId="22FE9B1E"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61" w:author="Martin Midtgaard" w:date="2011-11-02T13:03:00Z">
                  <w:rPr>
                    <w:rFonts w:ascii="Arial" w:hAnsi="Arial"/>
                    <w:sz w:val="18"/>
                    <w:lang w:val="en-US"/>
                  </w:rPr>
                </w:rPrChange>
              </w:rPr>
            </w:pPr>
            <w:r>
              <w:rPr>
                <w:rFonts w:ascii="Arial" w:hAnsi="Arial"/>
                <w:sz w:val="18"/>
                <w:rPrChange w:id="62" w:author="Martin Midtgaard" w:date="2011-11-02T13:03:00Z">
                  <w:rPr>
                    <w:rFonts w:ascii="Arial" w:hAnsi="Arial"/>
                    <w:sz w:val="18"/>
                    <w:lang w:val="en-US"/>
                  </w:rPr>
                </w:rPrChange>
              </w:rPr>
              <w:t xml:space="preserve">Domain: </w:t>
            </w:r>
          </w:p>
          <w:p w14:paraId="1C918220"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63" w:author="Martin Midtgaard" w:date="2011-11-02T13:03:00Z">
                  <w:rPr>
                    <w:rFonts w:ascii="Arial" w:hAnsi="Arial"/>
                    <w:sz w:val="18"/>
                    <w:lang w:val="en-US"/>
                  </w:rPr>
                </w:rPrChange>
              </w:rPr>
            </w:pPr>
            <w:r>
              <w:rPr>
                <w:rFonts w:ascii="Arial" w:hAnsi="Arial"/>
                <w:sz w:val="18"/>
                <w:rPrChange w:id="64" w:author="Martin Midtgaard" w:date="2011-11-02T13:03:00Z">
                  <w:rPr>
                    <w:rFonts w:ascii="Arial" w:hAnsi="Arial"/>
                    <w:sz w:val="18"/>
                    <w:lang w:val="en-US"/>
                  </w:rPr>
                </w:rPrChange>
              </w:rPr>
              <w:t>ID18</w:t>
            </w:r>
          </w:p>
          <w:p w14:paraId="1539D042"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65" w:author="Martin Midtgaard" w:date="2011-11-02T13:03:00Z">
                  <w:rPr>
                    <w:rFonts w:ascii="Arial" w:hAnsi="Arial"/>
                    <w:sz w:val="18"/>
                    <w:lang w:val="en-US"/>
                  </w:rPr>
                </w:rPrChange>
              </w:rPr>
            </w:pPr>
            <w:r>
              <w:rPr>
                <w:rFonts w:ascii="Arial" w:hAnsi="Arial"/>
                <w:sz w:val="18"/>
                <w:rPrChange w:id="66" w:author="Martin Midtgaard" w:date="2011-11-02T13:03:00Z">
                  <w:rPr>
                    <w:rFonts w:ascii="Arial" w:hAnsi="Arial"/>
                    <w:sz w:val="18"/>
                    <w:lang w:val="en-US"/>
                  </w:rPr>
                </w:rPrChange>
              </w:rPr>
              <w:t>base: integer</w:t>
            </w:r>
          </w:p>
          <w:p w14:paraId="65F72427"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67" w:author="Martin Midtgaard" w:date="2011-11-02T13:03:00Z">
                  <w:rPr>
                    <w:rFonts w:ascii="Arial" w:hAnsi="Arial"/>
                    <w:sz w:val="18"/>
                    <w:lang w:val="en-US"/>
                  </w:rPr>
                </w:rPrChange>
              </w:rPr>
            </w:pPr>
            <w:r>
              <w:rPr>
                <w:rFonts w:ascii="Arial" w:hAnsi="Arial"/>
                <w:sz w:val="18"/>
                <w:rPrChange w:id="68" w:author="Martin Midtgaard" w:date="2011-11-02T13:03:00Z">
                  <w:rPr>
                    <w:rFonts w:ascii="Arial" w:hAnsi="Arial"/>
                    <w:sz w:val="18"/>
                    <w:lang w:val="en-US"/>
                  </w:rPr>
                </w:rPrChange>
              </w:rPr>
              <w:t>minInclusive: 1</w:t>
            </w:r>
          </w:p>
          <w:p w14:paraId="5532E480" w14:textId="77777777" w:rsidR="00043932" w:rsidRP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14:paraId="1C74F7C4" w14:textId="77777777" w:rsidR="00043932" w:rsidRP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Relation der henviser til hovedfordring.</w:t>
            </w:r>
          </w:p>
        </w:tc>
      </w:tr>
      <w:tr w:rsidR="00043932" w14:paraId="499D7BBE" w14:textId="77777777" w:rsidTr="00043932">
        <w:tc>
          <w:tcPr>
            <w:tcW w:w="3402" w:type="dxa"/>
          </w:tcPr>
          <w:p w14:paraId="34D62C2B" w14:textId="77777777" w:rsidR="00043932" w:rsidRP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DMIFordringFordringArtKode</w:t>
            </w:r>
          </w:p>
        </w:tc>
        <w:tc>
          <w:tcPr>
            <w:tcW w:w="1701" w:type="dxa"/>
          </w:tcPr>
          <w:p w14:paraId="17692B84"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69" w:author="Martin Midtgaard" w:date="2011-11-02T13:03:00Z">
                  <w:rPr>
                    <w:rFonts w:ascii="Arial" w:hAnsi="Arial"/>
                    <w:sz w:val="18"/>
                    <w:lang w:val="en-US"/>
                  </w:rPr>
                </w:rPrChange>
              </w:rPr>
            </w:pPr>
            <w:r>
              <w:rPr>
                <w:rFonts w:ascii="Arial" w:hAnsi="Arial"/>
                <w:sz w:val="18"/>
                <w:rPrChange w:id="70" w:author="Martin Midtgaard" w:date="2011-11-02T13:03:00Z">
                  <w:rPr>
                    <w:rFonts w:ascii="Arial" w:hAnsi="Arial"/>
                    <w:sz w:val="18"/>
                    <w:lang w:val="en-US"/>
                  </w:rPr>
                </w:rPrChange>
              </w:rPr>
              <w:t xml:space="preserve">Domain: </w:t>
            </w:r>
          </w:p>
          <w:p w14:paraId="38B71BC7"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71" w:author="Martin Midtgaard" w:date="2011-11-02T13:03:00Z">
                  <w:rPr>
                    <w:rFonts w:ascii="Arial" w:hAnsi="Arial"/>
                    <w:sz w:val="18"/>
                    <w:lang w:val="en-US"/>
                  </w:rPr>
                </w:rPrChange>
              </w:rPr>
            </w:pPr>
            <w:r>
              <w:rPr>
                <w:rFonts w:ascii="Arial" w:hAnsi="Arial"/>
                <w:sz w:val="18"/>
                <w:rPrChange w:id="72" w:author="Martin Midtgaard" w:date="2011-11-02T13:03:00Z">
                  <w:rPr>
                    <w:rFonts w:ascii="Arial" w:hAnsi="Arial"/>
                    <w:sz w:val="18"/>
                    <w:lang w:val="en-US"/>
                  </w:rPr>
                </w:rPrChange>
              </w:rPr>
              <w:t>DMIFordringArt</w:t>
            </w:r>
          </w:p>
          <w:p w14:paraId="63B17D4E"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73" w:author="Martin Midtgaard" w:date="2011-11-02T13:03:00Z">
                  <w:rPr>
                    <w:rFonts w:ascii="Arial" w:hAnsi="Arial"/>
                    <w:sz w:val="18"/>
                    <w:lang w:val="en-US"/>
                  </w:rPr>
                </w:rPrChange>
              </w:rPr>
            </w:pPr>
            <w:r>
              <w:rPr>
                <w:rFonts w:ascii="Arial" w:hAnsi="Arial"/>
                <w:sz w:val="18"/>
                <w:rPrChange w:id="74" w:author="Martin Midtgaard" w:date="2011-11-02T13:03:00Z">
                  <w:rPr>
                    <w:rFonts w:ascii="Arial" w:hAnsi="Arial"/>
                    <w:sz w:val="18"/>
                    <w:lang w:val="en-US"/>
                  </w:rPr>
                </w:rPrChange>
              </w:rPr>
              <w:t>base: string</w:t>
            </w:r>
          </w:p>
          <w:p w14:paraId="2B20F546"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75" w:author="Martin Midtgaard" w:date="2011-11-02T13:03:00Z">
                  <w:rPr>
                    <w:rFonts w:ascii="Arial" w:hAnsi="Arial"/>
                    <w:sz w:val="18"/>
                    <w:lang w:val="en-US"/>
                  </w:rPr>
                </w:rPrChange>
              </w:rPr>
            </w:pPr>
            <w:r>
              <w:rPr>
                <w:rFonts w:ascii="Arial" w:hAnsi="Arial"/>
                <w:sz w:val="18"/>
                <w:rPrChange w:id="76" w:author="Martin Midtgaard" w:date="2011-11-02T13:03:00Z">
                  <w:rPr>
                    <w:rFonts w:ascii="Arial" w:hAnsi="Arial"/>
                    <w:sz w:val="18"/>
                    <w:lang w:val="en-US"/>
                  </w:rPr>
                </w:rPrChange>
              </w:rPr>
              <w:t>maxLength: 4</w:t>
            </w:r>
          </w:p>
          <w:p w14:paraId="2A6E5366" w14:textId="77777777" w:rsidR="00043932" w:rsidRP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OPKR, INDR, MODR, TRAN</w:t>
            </w:r>
          </w:p>
        </w:tc>
        <w:tc>
          <w:tcPr>
            <w:tcW w:w="4671" w:type="dxa"/>
          </w:tcPr>
          <w:p w14:paraId="65824924"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til at definere om en fordring er en Inddrivelsesfordring, Opkrævningsfordring, Modregningsfordring eller en Transport</w:t>
            </w:r>
          </w:p>
          <w:p w14:paraId="523CE928"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5C97FC6"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Listen består af faste værdier (Enum)</w:t>
            </w:r>
          </w:p>
          <w:p w14:paraId="1E37730C"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0455BF7"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14:paraId="0FE5ECF3"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INDR: Inddrivelsesfordring</w:t>
            </w:r>
          </w:p>
          <w:p w14:paraId="02BFCE11"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 Opkrævningsfordring</w:t>
            </w:r>
          </w:p>
          <w:p w14:paraId="135126F7"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MODR: Modregningsfordring </w:t>
            </w:r>
          </w:p>
          <w:p w14:paraId="2B507B78" w14:textId="77777777" w:rsidR="00043932" w:rsidRP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 Transport</w:t>
            </w:r>
          </w:p>
        </w:tc>
      </w:tr>
      <w:tr w:rsidR="00043932" w14:paraId="24DAD57C" w14:textId="77777777" w:rsidTr="00043932">
        <w:tc>
          <w:tcPr>
            <w:tcW w:w="3402" w:type="dxa"/>
          </w:tcPr>
          <w:p w14:paraId="39A0F700" w14:textId="77777777" w:rsidR="00043932" w:rsidRP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DMIFordringFordringHaverBeskr</w:t>
            </w:r>
          </w:p>
        </w:tc>
        <w:tc>
          <w:tcPr>
            <w:tcW w:w="1701" w:type="dxa"/>
          </w:tcPr>
          <w:p w14:paraId="6F307FB5"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77" w:author="Martin Midtgaard" w:date="2011-11-02T13:03:00Z">
                  <w:rPr>
                    <w:rFonts w:ascii="Arial" w:hAnsi="Arial"/>
                    <w:sz w:val="18"/>
                    <w:lang w:val="en-US"/>
                  </w:rPr>
                </w:rPrChange>
              </w:rPr>
            </w:pPr>
            <w:r>
              <w:rPr>
                <w:rFonts w:ascii="Arial" w:hAnsi="Arial"/>
                <w:sz w:val="18"/>
                <w:rPrChange w:id="78" w:author="Martin Midtgaard" w:date="2011-11-02T13:03:00Z">
                  <w:rPr>
                    <w:rFonts w:ascii="Arial" w:hAnsi="Arial"/>
                    <w:sz w:val="18"/>
                    <w:lang w:val="en-US"/>
                  </w:rPr>
                </w:rPrChange>
              </w:rPr>
              <w:t xml:space="preserve">Domain: </w:t>
            </w:r>
          </w:p>
          <w:p w14:paraId="32A03240"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79" w:author="Martin Midtgaard" w:date="2011-11-02T13:03:00Z">
                  <w:rPr>
                    <w:rFonts w:ascii="Arial" w:hAnsi="Arial"/>
                    <w:sz w:val="18"/>
                    <w:lang w:val="en-US"/>
                  </w:rPr>
                </w:rPrChange>
              </w:rPr>
            </w:pPr>
            <w:r>
              <w:rPr>
                <w:rFonts w:ascii="Arial" w:hAnsi="Arial"/>
                <w:sz w:val="18"/>
                <w:rPrChange w:id="80" w:author="Martin Midtgaard" w:date="2011-11-02T13:03:00Z">
                  <w:rPr>
                    <w:rFonts w:ascii="Arial" w:hAnsi="Arial"/>
                    <w:sz w:val="18"/>
                    <w:lang w:val="en-US"/>
                  </w:rPr>
                </w:rPrChange>
              </w:rPr>
              <w:t>TekstKort</w:t>
            </w:r>
          </w:p>
          <w:p w14:paraId="46B47F84"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81" w:author="Martin Midtgaard" w:date="2011-11-02T13:03:00Z">
                  <w:rPr>
                    <w:rFonts w:ascii="Arial" w:hAnsi="Arial"/>
                    <w:sz w:val="18"/>
                    <w:lang w:val="en-US"/>
                  </w:rPr>
                </w:rPrChange>
              </w:rPr>
            </w:pPr>
            <w:r>
              <w:rPr>
                <w:rFonts w:ascii="Arial" w:hAnsi="Arial"/>
                <w:sz w:val="18"/>
                <w:rPrChange w:id="82" w:author="Martin Midtgaard" w:date="2011-11-02T13:03:00Z">
                  <w:rPr>
                    <w:rFonts w:ascii="Arial" w:hAnsi="Arial"/>
                    <w:sz w:val="18"/>
                    <w:lang w:val="en-US"/>
                  </w:rPr>
                </w:rPrChange>
              </w:rPr>
              <w:t>base: string</w:t>
            </w:r>
          </w:p>
          <w:p w14:paraId="158CC29F"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83" w:author="Martin Midtgaard" w:date="2011-11-02T13:03:00Z">
                  <w:rPr>
                    <w:rFonts w:ascii="Arial" w:hAnsi="Arial"/>
                    <w:sz w:val="18"/>
                    <w:lang w:val="en-US"/>
                  </w:rPr>
                </w:rPrChange>
              </w:rPr>
            </w:pPr>
            <w:r>
              <w:rPr>
                <w:rFonts w:ascii="Arial" w:hAnsi="Arial"/>
                <w:sz w:val="18"/>
                <w:rPrChange w:id="84" w:author="Martin Midtgaard" w:date="2011-11-02T13:03:00Z">
                  <w:rPr>
                    <w:rFonts w:ascii="Arial" w:hAnsi="Arial"/>
                    <w:sz w:val="18"/>
                    <w:lang w:val="en-US"/>
                  </w:rPr>
                </w:rPrChange>
              </w:rPr>
              <w:t>minLength: 0</w:t>
            </w:r>
          </w:p>
          <w:p w14:paraId="5413152B"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14:paraId="7B1FF06E" w14:textId="77777777" w:rsidR="00043932" w:rsidRP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14:paraId="135795B0"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Supplerende beskrivelse (fritekst) til Fordringen.</w:t>
            </w:r>
          </w:p>
          <w:p w14:paraId="22163FCE"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F.eks. "Brandstøvler er ikke afleveret retur."</w:t>
            </w:r>
          </w:p>
          <w:p w14:paraId="4A9A8486" w14:textId="77777777" w:rsidR="00043932" w:rsidRP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43932" w14:paraId="7D451C10" w14:textId="77777777" w:rsidTr="00043932">
        <w:tc>
          <w:tcPr>
            <w:tcW w:w="3402" w:type="dxa"/>
          </w:tcPr>
          <w:p w14:paraId="7A3CB07D" w14:textId="77777777" w:rsidR="00043932" w:rsidRP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DMIFordringFordringHaverRef</w:t>
            </w:r>
          </w:p>
        </w:tc>
        <w:tc>
          <w:tcPr>
            <w:tcW w:w="1701" w:type="dxa"/>
          </w:tcPr>
          <w:p w14:paraId="054B9F54"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85" w:author="Martin Midtgaard" w:date="2011-11-02T13:03:00Z">
                  <w:rPr>
                    <w:rFonts w:ascii="Arial" w:hAnsi="Arial"/>
                    <w:sz w:val="18"/>
                    <w:lang w:val="en-US"/>
                  </w:rPr>
                </w:rPrChange>
              </w:rPr>
            </w:pPr>
            <w:r>
              <w:rPr>
                <w:rFonts w:ascii="Arial" w:hAnsi="Arial"/>
                <w:sz w:val="18"/>
                <w:rPrChange w:id="86" w:author="Martin Midtgaard" w:date="2011-11-02T13:03:00Z">
                  <w:rPr>
                    <w:rFonts w:ascii="Arial" w:hAnsi="Arial"/>
                    <w:sz w:val="18"/>
                    <w:lang w:val="en-US"/>
                  </w:rPr>
                </w:rPrChange>
              </w:rPr>
              <w:t xml:space="preserve">Domain: </w:t>
            </w:r>
          </w:p>
          <w:p w14:paraId="412C0CFE"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87" w:author="Martin Midtgaard" w:date="2011-11-02T13:03:00Z">
                  <w:rPr>
                    <w:rFonts w:ascii="Arial" w:hAnsi="Arial"/>
                    <w:sz w:val="18"/>
                    <w:lang w:val="en-US"/>
                  </w:rPr>
                </w:rPrChange>
              </w:rPr>
            </w:pPr>
            <w:r>
              <w:rPr>
                <w:rFonts w:ascii="Arial" w:hAnsi="Arial"/>
                <w:sz w:val="18"/>
                <w:rPrChange w:id="88" w:author="Martin Midtgaard" w:date="2011-11-02T13:03:00Z">
                  <w:rPr>
                    <w:rFonts w:ascii="Arial" w:hAnsi="Arial"/>
                    <w:sz w:val="18"/>
                    <w:lang w:val="en-US"/>
                  </w:rPr>
                </w:rPrChange>
              </w:rPr>
              <w:t>Tekst36</w:t>
            </w:r>
          </w:p>
          <w:p w14:paraId="51FB3DF2"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89" w:author="Martin Midtgaard" w:date="2011-11-02T13:03:00Z">
                  <w:rPr>
                    <w:rFonts w:ascii="Arial" w:hAnsi="Arial"/>
                    <w:sz w:val="18"/>
                    <w:lang w:val="en-US"/>
                  </w:rPr>
                </w:rPrChange>
              </w:rPr>
            </w:pPr>
            <w:r>
              <w:rPr>
                <w:rFonts w:ascii="Arial" w:hAnsi="Arial"/>
                <w:sz w:val="18"/>
                <w:rPrChange w:id="90" w:author="Martin Midtgaard" w:date="2011-11-02T13:03:00Z">
                  <w:rPr>
                    <w:rFonts w:ascii="Arial" w:hAnsi="Arial"/>
                    <w:sz w:val="18"/>
                    <w:lang w:val="en-US"/>
                  </w:rPr>
                </w:rPrChange>
              </w:rPr>
              <w:lastRenderedPageBreak/>
              <w:t>base: string</w:t>
            </w:r>
          </w:p>
          <w:p w14:paraId="2E84464E" w14:textId="77777777" w:rsidR="00043932" w:rsidRP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91" w:author="Martin Midtgaard" w:date="2011-11-02T13:03:00Z">
                  <w:rPr>
                    <w:rFonts w:ascii="Arial" w:hAnsi="Arial"/>
                    <w:sz w:val="18"/>
                    <w:lang w:val="en-US"/>
                  </w:rPr>
                </w:rPrChange>
              </w:rPr>
            </w:pPr>
            <w:r>
              <w:rPr>
                <w:rFonts w:ascii="Arial" w:hAnsi="Arial"/>
                <w:sz w:val="18"/>
                <w:rPrChange w:id="92" w:author="Martin Midtgaard" w:date="2011-11-02T13:03:00Z">
                  <w:rPr>
                    <w:rFonts w:ascii="Arial" w:hAnsi="Arial"/>
                    <w:sz w:val="18"/>
                    <w:lang w:val="en-US"/>
                  </w:rPr>
                </w:rPrChange>
              </w:rPr>
              <w:t>maxLength: 36</w:t>
            </w:r>
          </w:p>
        </w:tc>
        <w:tc>
          <w:tcPr>
            <w:tcW w:w="4671" w:type="dxa"/>
          </w:tcPr>
          <w:p w14:paraId="2389EC90" w14:textId="77777777" w:rsidR="00043932" w:rsidRP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Fordringshavers interne reference.</w:t>
            </w:r>
          </w:p>
        </w:tc>
      </w:tr>
      <w:tr w:rsidR="00043932" w14:paraId="4BDD7F96" w14:textId="77777777" w:rsidTr="00043932">
        <w:tc>
          <w:tcPr>
            <w:tcW w:w="3402" w:type="dxa"/>
          </w:tcPr>
          <w:p w14:paraId="5F528427" w14:textId="77777777" w:rsidR="00043932" w:rsidRP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DMIFordringForfaldDato</w:t>
            </w:r>
          </w:p>
        </w:tc>
        <w:tc>
          <w:tcPr>
            <w:tcW w:w="1701" w:type="dxa"/>
          </w:tcPr>
          <w:p w14:paraId="7BA4AD0C"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778FA03D"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14:paraId="5C03402A" w14:textId="77777777" w:rsidR="00043932" w:rsidRP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03C17CC7"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Tidspunktet hvor en fordring forfalder til betaling.</w:t>
            </w:r>
          </w:p>
          <w:p w14:paraId="30DC98E3"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Eksempelvis kan forfaldsdatoen være den 1. i en kalendermåned, mens sidste rettidig betalingsdato kan være 10. i forfaldsmåneden.</w:t>
            </w:r>
          </w:p>
          <w:p w14:paraId="19E217F4"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1BDBD2A"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Opkrævningsmyndigheden: Vil være den dato, hvor en angivelse kan indgå i kontoens saldo, hvis virksomheden betaler fordringen (f.eks. skatten/afgiften) før SRB.</w:t>
            </w:r>
          </w:p>
          <w:p w14:paraId="370EBFB6" w14:textId="77777777" w:rsidR="00043932" w:rsidRP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43932" w14:paraId="74B1739A" w14:textId="77777777" w:rsidTr="00043932">
        <w:tc>
          <w:tcPr>
            <w:tcW w:w="3402" w:type="dxa"/>
          </w:tcPr>
          <w:p w14:paraId="0B746880" w14:textId="77777777" w:rsidR="00043932" w:rsidRP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DMIFordringHaverID</w:t>
            </w:r>
          </w:p>
        </w:tc>
        <w:tc>
          <w:tcPr>
            <w:tcW w:w="1701" w:type="dxa"/>
          </w:tcPr>
          <w:p w14:paraId="0BD9A329"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93" w:author="Martin Midtgaard" w:date="2011-11-02T13:03:00Z">
                  <w:rPr>
                    <w:rFonts w:ascii="Arial" w:hAnsi="Arial"/>
                    <w:sz w:val="18"/>
                    <w:lang w:val="en-US"/>
                  </w:rPr>
                </w:rPrChange>
              </w:rPr>
            </w:pPr>
            <w:r>
              <w:rPr>
                <w:rFonts w:ascii="Arial" w:hAnsi="Arial"/>
                <w:sz w:val="18"/>
                <w:rPrChange w:id="94" w:author="Martin Midtgaard" w:date="2011-11-02T13:03:00Z">
                  <w:rPr>
                    <w:rFonts w:ascii="Arial" w:hAnsi="Arial"/>
                    <w:sz w:val="18"/>
                    <w:lang w:val="en-US"/>
                  </w:rPr>
                </w:rPrChange>
              </w:rPr>
              <w:t xml:space="preserve">Domain: </w:t>
            </w:r>
          </w:p>
          <w:p w14:paraId="37551943"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95" w:author="Martin Midtgaard" w:date="2011-11-02T13:03:00Z">
                  <w:rPr>
                    <w:rFonts w:ascii="Arial" w:hAnsi="Arial"/>
                    <w:sz w:val="18"/>
                    <w:lang w:val="en-US"/>
                  </w:rPr>
                </w:rPrChange>
              </w:rPr>
            </w:pPr>
            <w:r>
              <w:rPr>
                <w:rFonts w:ascii="Arial" w:hAnsi="Arial"/>
                <w:sz w:val="18"/>
                <w:rPrChange w:id="96" w:author="Martin Midtgaard" w:date="2011-11-02T13:03:00Z">
                  <w:rPr>
                    <w:rFonts w:ascii="Arial" w:hAnsi="Arial"/>
                    <w:sz w:val="18"/>
                    <w:lang w:val="en-US"/>
                  </w:rPr>
                </w:rPrChange>
              </w:rPr>
              <w:t>ID18</w:t>
            </w:r>
          </w:p>
          <w:p w14:paraId="56B6F01D"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97" w:author="Martin Midtgaard" w:date="2011-11-02T13:03:00Z">
                  <w:rPr>
                    <w:rFonts w:ascii="Arial" w:hAnsi="Arial"/>
                    <w:sz w:val="18"/>
                    <w:lang w:val="en-US"/>
                  </w:rPr>
                </w:rPrChange>
              </w:rPr>
            </w:pPr>
            <w:r>
              <w:rPr>
                <w:rFonts w:ascii="Arial" w:hAnsi="Arial"/>
                <w:sz w:val="18"/>
                <w:rPrChange w:id="98" w:author="Martin Midtgaard" w:date="2011-11-02T13:03:00Z">
                  <w:rPr>
                    <w:rFonts w:ascii="Arial" w:hAnsi="Arial"/>
                    <w:sz w:val="18"/>
                    <w:lang w:val="en-US"/>
                  </w:rPr>
                </w:rPrChange>
              </w:rPr>
              <w:t>base: integer</w:t>
            </w:r>
          </w:p>
          <w:p w14:paraId="43265B08"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99" w:author="Martin Midtgaard" w:date="2011-11-02T13:03:00Z">
                  <w:rPr>
                    <w:rFonts w:ascii="Arial" w:hAnsi="Arial"/>
                    <w:sz w:val="18"/>
                    <w:lang w:val="en-US"/>
                  </w:rPr>
                </w:rPrChange>
              </w:rPr>
            </w:pPr>
            <w:r>
              <w:rPr>
                <w:rFonts w:ascii="Arial" w:hAnsi="Arial"/>
                <w:sz w:val="18"/>
                <w:rPrChange w:id="100" w:author="Martin Midtgaard" w:date="2011-11-02T13:03:00Z">
                  <w:rPr>
                    <w:rFonts w:ascii="Arial" w:hAnsi="Arial"/>
                    <w:sz w:val="18"/>
                    <w:lang w:val="en-US"/>
                  </w:rPr>
                </w:rPrChange>
              </w:rPr>
              <w:t>minInclusive: 1</w:t>
            </w:r>
          </w:p>
          <w:p w14:paraId="317F1B39" w14:textId="77777777" w:rsidR="00043932" w:rsidRP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14:paraId="744420F6" w14:textId="77777777" w:rsidR="00043932" w:rsidRP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den unikke aftale ID.</w:t>
            </w:r>
          </w:p>
        </w:tc>
      </w:tr>
      <w:tr w:rsidR="00043932" w14:paraId="5B0109B3" w14:textId="77777777" w:rsidTr="00043932">
        <w:tc>
          <w:tcPr>
            <w:tcW w:w="3402" w:type="dxa"/>
          </w:tcPr>
          <w:p w14:paraId="56ACCCE9" w14:textId="77777777" w:rsidR="00043932" w:rsidRP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DMIFordringModtagelseDato</w:t>
            </w:r>
          </w:p>
        </w:tc>
        <w:tc>
          <w:tcPr>
            <w:tcW w:w="1701" w:type="dxa"/>
          </w:tcPr>
          <w:p w14:paraId="3E3DEB20"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101" w:author="Martin Midtgaard" w:date="2011-11-02T13:03:00Z">
                  <w:rPr>
                    <w:rFonts w:ascii="Arial" w:hAnsi="Arial"/>
                    <w:sz w:val="18"/>
                    <w:lang w:val="en-US"/>
                  </w:rPr>
                </w:rPrChange>
              </w:rPr>
            </w:pPr>
            <w:r>
              <w:rPr>
                <w:rFonts w:ascii="Arial" w:hAnsi="Arial"/>
                <w:sz w:val="18"/>
                <w:rPrChange w:id="102" w:author="Martin Midtgaard" w:date="2011-11-02T13:03:00Z">
                  <w:rPr>
                    <w:rFonts w:ascii="Arial" w:hAnsi="Arial"/>
                    <w:sz w:val="18"/>
                    <w:lang w:val="en-US"/>
                  </w:rPr>
                </w:rPrChange>
              </w:rPr>
              <w:t xml:space="preserve">Domain: </w:t>
            </w:r>
          </w:p>
          <w:p w14:paraId="6871F45A"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103" w:author="Martin Midtgaard" w:date="2011-11-02T13:03:00Z">
                  <w:rPr>
                    <w:rFonts w:ascii="Arial" w:hAnsi="Arial"/>
                    <w:sz w:val="18"/>
                    <w:lang w:val="en-US"/>
                  </w:rPr>
                </w:rPrChange>
              </w:rPr>
            </w:pPr>
            <w:r>
              <w:rPr>
                <w:rFonts w:ascii="Arial" w:hAnsi="Arial"/>
                <w:sz w:val="18"/>
                <w:rPrChange w:id="104" w:author="Martin Midtgaard" w:date="2011-11-02T13:03:00Z">
                  <w:rPr>
                    <w:rFonts w:ascii="Arial" w:hAnsi="Arial"/>
                    <w:sz w:val="18"/>
                    <w:lang w:val="en-US"/>
                  </w:rPr>
                </w:rPrChange>
              </w:rPr>
              <w:t>DatoTid</w:t>
            </w:r>
          </w:p>
          <w:p w14:paraId="76B816B4"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105" w:author="Martin Midtgaard" w:date="2011-11-02T13:03:00Z">
                  <w:rPr>
                    <w:rFonts w:ascii="Arial" w:hAnsi="Arial"/>
                    <w:sz w:val="18"/>
                    <w:lang w:val="en-US"/>
                  </w:rPr>
                </w:rPrChange>
              </w:rPr>
            </w:pPr>
            <w:r>
              <w:rPr>
                <w:rFonts w:ascii="Arial" w:hAnsi="Arial"/>
                <w:sz w:val="18"/>
                <w:rPrChange w:id="106" w:author="Martin Midtgaard" w:date="2011-11-02T13:03:00Z">
                  <w:rPr>
                    <w:rFonts w:ascii="Arial" w:hAnsi="Arial"/>
                    <w:sz w:val="18"/>
                    <w:lang w:val="en-US"/>
                  </w:rPr>
                </w:rPrChange>
              </w:rPr>
              <w:t>base: dateTime</w:t>
            </w:r>
          </w:p>
          <w:p w14:paraId="0F4BFAD1" w14:textId="77777777" w:rsidR="00043932" w:rsidRP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107" w:author="Martin Midtgaard" w:date="2011-11-02T13:03:00Z">
                  <w:rPr>
                    <w:rFonts w:ascii="Arial" w:hAnsi="Arial"/>
                    <w:sz w:val="18"/>
                    <w:lang w:val="en-US"/>
                  </w:rPr>
                </w:rPrChange>
              </w:rPr>
            </w:pPr>
            <w:r>
              <w:rPr>
                <w:rFonts w:ascii="Arial" w:hAnsi="Arial"/>
                <w:sz w:val="18"/>
                <w:rPrChange w:id="108" w:author="Martin Midtgaard" w:date="2011-11-02T13:03:00Z">
                  <w:rPr>
                    <w:rFonts w:ascii="Arial" w:hAnsi="Arial"/>
                    <w:sz w:val="18"/>
                    <w:lang w:val="en-US"/>
                  </w:rPr>
                </w:rPrChange>
              </w:rPr>
              <w:t>whiteSpace: collapse</w:t>
            </w:r>
          </w:p>
        </w:tc>
        <w:tc>
          <w:tcPr>
            <w:tcW w:w="4671" w:type="dxa"/>
          </w:tcPr>
          <w:p w14:paraId="70E1EE54"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for hvornår fordringen er modtaget i EFI/MF.</w:t>
            </w:r>
          </w:p>
          <w:p w14:paraId="2680F485"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bl.a. til dækningsrækkefølge i DMI.</w:t>
            </w:r>
          </w:p>
          <w:p w14:paraId="3C314A4A"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relaterede fordringer nedarver modtagelsesdato fra hovedfordringen.</w:t>
            </w:r>
          </w:p>
          <w:p w14:paraId="49FBC6A8" w14:textId="77777777" w:rsidR="00043932" w:rsidRP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43932" w14:paraId="476B2330" w14:textId="77777777" w:rsidTr="00043932">
        <w:tc>
          <w:tcPr>
            <w:tcW w:w="3402" w:type="dxa"/>
          </w:tcPr>
          <w:p w14:paraId="51DDFCBB" w14:textId="77777777" w:rsidR="00043932" w:rsidRP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DMIFordringPEnhedNummer</w:t>
            </w:r>
          </w:p>
        </w:tc>
        <w:tc>
          <w:tcPr>
            <w:tcW w:w="1701" w:type="dxa"/>
          </w:tcPr>
          <w:p w14:paraId="4C357091"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392C5453"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ProduktionEnhedNummer</w:t>
            </w:r>
          </w:p>
          <w:p w14:paraId="74ABD256"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14:paraId="7EB11371" w14:textId="77777777" w:rsidR="00043932" w:rsidRP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tc>
        <w:tc>
          <w:tcPr>
            <w:tcW w:w="4671" w:type="dxa"/>
          </w:tcPr>
          <w:p w14:paraId="6A43CCF6"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P-nummeret er et 10-cifret entydigt nummer. </w:t>
            </w:r>
          </w:p>
          <w:p w14:paraId="461ADD65"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FAC5857"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Da virksomheden tildeles et P-nummer for hver fysisk beliggenhed, hvorfra der drives virksomhed, kan der således være tilknyttet flere P-numre til samme CVR-nummer. </w:t>
            </w:r>
          </w:p>
          <w:p w14:paraId="61C5C39E"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AEE5F35"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 udfyldt hvis fordringshaveren har oplyst P-nummeret .</w:t>
            </w:r>
          </w:p>
          <w:p w14:paraId="25C77A27"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Bruges alene som information. Aldrig som ID.</w:t>
            </w:r>
          </w:p>
          <w:p w14:paraId="70A5F46B"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Bruges eksempelvis for opkrævningsrentefordring.</w:t>
            </w:r>
          </w:p>
          <w:p w14:paraId="299EAD4D" w14:textId="77777777" w:rsidR="00043932" w:rsidRP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43932" w14:paraId="45302E23" w14:textId="77777777" w:rsidTr="00043932">
        <w:tc>
          <w:tcPr>
            <w:tcW w:w="3402" w:type="dxa"/>
          </w:tcPr>
          <w:p w14:paraId="7431B576" w14:textId="77777777" w:rsidR="00043932" w:rsidRP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DMIFordringPeriodeFraDato</w:t>
            </w:r>
          </w:p>
        </w:tc>
        <w:tc>
          <w:tcPr>
            <w:tcW w:w="1701" w:type="dxa"/>
          </w:tcPr>
          <w:p w14:paraId="320B6595"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7A44C663"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14:paraId="3B7BCC2F" w14:textId="77777777" w:rsidR="00043932" w:rsidRP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17550975"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 Fra er startdatoen for perioden, som en fordring vedrører.</w:t>
            </w:r>
          </w:p>
          <w:p w14:paraId="345893F0" w14:textId="77777777" w:rsidR="00043932" w:rsidRP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Datoen er en incl. dato. </w:t>
            </w:r>
          </w:p>
        </w:tc>
      </w:tr>
      <w:tr w:rsidR="00043932" w14:paraId="5699C521" w14:textId="77777777" w:rsidTr="00043932">
        <w:tc>
          <w:tcPr>
            <w:tcW w:w="3402" w:type="dxa"/>
          </w:tcPr>
          <w:p w14:paraId="6466C749" w14:textId="77777777" w:rsidR="00043932" w:rsidRP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DMIFordringPeriodeTilDato</w:t>
            </w:r>
          </w:p>
        </w:tc>
        <w:tc>
          <w:tcPr>
            <w:tcW w:w="1701" w:type="dxa"/>
          </w:tcPr>
          <w:p w14:paraId="55F81BCD"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2A4F70F9"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14:paraId="44ADD0B5" w14:textId="77777777" w:rsidR="00043932" w:rsidRP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5B2C77D5"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PeriodeTil er slutdatoen for perioden, som en fordring vedrører. </w:t>
            </w:r>
          </w:p>
          <w:p w14:paraId="53FE1C8A" w14:textId="77777777" w:rsidR="00043932" w:rsidRP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er en incl dato.</w:t>
            </w:r>
          </w:p>
        </w:tc>
      </w:tr>
      <w:tr w:rsidR="00043932" w14:paraId="0743A8A9" w14:textId="77777777" w:rsidTr="00043932">
        <w:tc>
          <w:tcPr>
            <w:tcW w:w="3402" w:type="dxa"/>
          </w:tcPr>
          <w:p w14:paraId="642C6B83" w14:textId="77777777" w:rsidR="00043932" w:rsidRP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DMIFordringPeriodeType</w:t>
            </w:r>
          </w:p>
        </w:tc>
        <w:tc>
          <w:tcPr>
            <w:tcW w:w="1701" w:type="dxa"/>
          </w:tcPr>
          <w:p w14:paraId="17256958"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109" w:author="Martin Midtgaard" w:date="2011-11-02T13:03:00Z">
                  <w:rPr>
                    <w:rFonts w:ascii="Arial" w:hAnsi="Arial"/>
                    <w:sz w:val="18"/>
                    <w:lang w:val="en-US"/>
                  </w:rPr>
                </w:rPrChange>
              </w:rPr>
            </w:pPr>
            <w:r>
              <w:rPr>
                <w:rFonts w:ascii="Arial" w:hAnsi="Arial"/>
                <w:sz w:val="18"/>
                <w:rPrChange w:id="110" w:author="Martin Midtgaard" w:date="2011-11-02T13:03:00Z">
                  <w:rPr>
                    <w:rFonts w:ascii="Arial" w:hAnsi="Arial"/>
                    <w:sz w:val="18"/>
                    <w:lang w:val="en-US"/>
                  </w:rPr>
                </w:rPrChange>
              </w:rPr>
              <w:t xml:space="preserve">Domain: </w:t>
            </w:r>
          </w:p>
          <w:p w14:paraId="114705E6"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111" w:author="Martin Midtgaard" w:date="2011-11-02T13:03:00Z">
                  <w:rPr>
                    <w:rFonts w:ascii="Arial" w:hAnsi="Arial"/>
                    <w:sz w:val="18"/>
                    <w:lang w:val="en-US"/>
                  </w:rPr>
                </w:rPrChange>
              </w:rPr>
            </w:pPr>
            <w:r>
              <w:rPr>
                <w:rFonts w:ascii="Arial" w:hAnsi="Arial"/>
                <w:sz w:val="18"/>
                <w:rPrChange w:id="112" w:author="Martin Midtgaard" w:date="2011-11-02T13:03:00Z">
                  <w:rPr>
                    <w:rFonts w:ascii="Arial" w:hAnsi="Arial"/>
                    <w:sz w:val="18"/>
                    <w:lang w:val="en-US"/>
                  </w:rPr>
                </w:rPrChange>
              </w:rPr>
              <w:t>Tekst30</w:t>
            </w:r>
          </w:p>
          <w:p w14:paraId="6CBA137B"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113" w:author="Martin Midtgaard" w:date="2011-11-02T13:03:00Z">
                  <w:rPr>
                    <w:rFonts w:ascii="Arial" w:hAnsi="Arial"/>
                    <w:sz w:val="18"/>
                    <w:lang w:val="en-US"/>
                  </w:rPr>
                </w:rPrChange>
              </w:rPr>
            </w:pPr>
            <w:r>
              <w:rPr>
                <w:rFonts w:ascii="Arial" w:hAnsi="Arial"/>
                <w:sz w:val="18"/>
                <w:rPrChange w:id="114" w:author="Martin Midtgaard" w:date="2011-11-02T13:03:00Z">
                  <w:rPr>
                    <w:rFonts w:ascii="Arial" w:hAnsi="Arial"/>
                    <w:sz w:val="18"/>
                    <w:lang w:val="en-US"/>
                  </w:rPr>
                </w:rPrChange>
              </w:rPr>
              <w:t>base: string</w:t>
            </w:r>
          </w:p>
          <w:p w14:paraId="398A481A" w14:textId="77777777" w:rsidR="00043932" w:rsidRP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115" w:author="Martin Midtgaard" w:date="2011-11-02T13:03:00Z">
                  <w:rPr>
                    <w:rFonts w:ascii="Arial" w:hAnsi="Arial"/>
                    <w:sz w:val="18"/>
                    <w:lang w:val="en-US"/>
                  </w:rPr>
                </w:rPrChange>
              </w:rPr>
            </w:pPr>
            <w:r>
              <w:rPr>
                <w:rFonts w:ascii="Arial" w:hAnsi="Arial"/>
                <w:sz w:val="18"/>
                <w:rPrChange w:id="116" w:author="Martin Midtgaard" w:date="2011-11-02T13:03:00Z">
                  <w:rPr>
                    <w:rFonts w:ascii="Arial" w:hAnsi="Arial"/>
                    <w:sz w:val="18"/>
                    <w:lang w:val="en-US"/>
                  </w:rPr>
                </w:rPrChange>
              </w:rPr>
              <w:t>maxLength: 30</w:t>
            </w:r>
          </w:p>
        </w:tc>
        <w:tc>
          <w:tcPr>
            <w:tcW w:w="4671" w:type="dxa"/>
          </w:tcPr>
          <w:p w14:paraId="08FCCF03"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Sagsbehandlers mulighed for i fri tekst at beskrive periode. F.eks med:</w:t>
            </w:r>
          </w:p>
          <w:p w14:paraId="659E5717"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680059F"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w:t>
            </w:r>
          </w:p>
          <w:p w14:paraId="78644654"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Halvår</w:t>
            </w:r>
          </w:p>
          <w:p w14:paraId="39EAECBE"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Kvartal</w:t>
            </w:r>
          </w:p>
          <w:p w14:paraId="048901FB"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Måned</w:t>
            </w:r>
          </w:p>
          <w:p w14:paraId="171D9C34"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Uge</w:t>
            </w:r>
          </w:p>
          <w:p w14:paraId="65FE3C33"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Dag</w:t>
            </w:r>
          </w:p>
          <w:p w14:paraId="65584B0A" w14:textId="77777777" w:rsidR="00043932" w:rsidRP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43932" w14:paraId="3FA6A4DA" w14:textId="77777777" w:rsidTr="00043932">
        <w:tc>
          <w:tcPr>
            <w:tcW w:w="3402" w:type="dxa"/>
          </w:tcPr>
          <w:p w14:paraId="49AA0FB2" w14:textId="77777777" w:rsidR="00043932" w:rsidRP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DMIFordringRestBeløb</w:t>
            </w:r>
          </w:p>
        </w:tc>
        <w:tc>
          <w:tcPr>
            <w:tcW w:w="1701" w:type="dxa"/>
          </w:tcPr>
          <w:p w14:paraId="1C28F143"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117" w:author="Martin Midtgaard" w:date="2011-11-02T13:03:00Z">
                  <w:rPr>
                    <w:rFonts w:ascii="Arial" w:hAnsi="Arial"/>
                    <w:sz w:val="18"/>
                    <w:lang w:val="en-US"/>
                  </w:rPr>
                </w:rPrChange>
              </w:rPr>
            </w:pPr>
            <w:r>
              <w:rPr>
                <w:rFonts w:ascii="Arial" w:hAnsi="Arial"/>
                <w:sz w:val="18"/>
                <w:rPrChange w:id="118" w:author="Martin Midtgaard" w:date="2011-11-02T13:03:00Z">
                  <w:rPr>
                    <w:rFonts w:ascii="Arial" w:hAnsi="Arial"/>
                    <w:sz w:val="18"/>
                    <w:lang w:val="en-US"/>
                  </w:rPr>
                </w:rPrChange>
              </w:rPr>
              <w:t xml:space="preserve">Domain: </w:t>
            </w:r>
          </w:p>
          <w:p w14:paraId="69BC69C2"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119" w:author="Martin Midtgaard" w:date="2011-11-02T13:03:00Z">
                  <w:rPr>
                    <w:rFonts w:ascii="Arial" w:hAnsi="Arial"/>
                    <w:sz w:val="18"/>
                    <w:lang w:val="en-US"/>
                  </w:rPr>
                </w:rPrChange>
              </w:rPr>
            </w:pPr>
            <w:r>
              <w:rPr>
                <w:rFonts w:ascii="Arial" w:hAnsi="Arial"/>
                <w:sz w:val="18"/>
                <w:rPrChange w:id="120" w:author="Martin Midtgaard" w:date="2011-11-02T13:03:00Z">
                  <w:rPr>
                    <w:rFonts w:ascii="Arial" w:hAnsi="Arial"/>
                    <w:sz w:val="18"/>
                    <w:lang w:val="en-US"/>
                  </w:rPr>
                </w:rPrChange>
              </w:rPr>
              <w:t>Beløb</w:t>
            </w:r>
          </w:p>
          <w:p w14:paraId="7C32302F"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121" w:author="Martin Midtgaard" w:date="2011-11-02T13:03:00Z">
                  <w:rPr>
                    <w:rFonts w:ascii="Arial" w:hAnsi="Arial"/>
                    <w:sz w:val="18"/>
                    <w:lang w:val="en-US"/>
                  </w:rPr>
                </w:rPrChange>
              </w:rPr>
            </w:pPr>
            <w:r>
              <w:rPr>
                <w:rFonts w:ascii="Arial" w:hAnsi="Arial"/>
                <w:sz w:val="18"/>
                <w:rPrChange w:id="122" w:author="Martin Midtgaard" w:date="2011-11-02T13:03:00Z">
                  <w:rPr>
                    <w:rFonts w:ascii="Arial" w:hAnsi="Arial"/>
                    <w:sz w:val="18"/>
                    <w:lang w:val="en-US"/>
                  </w:rPr>
                </w:rPrChange>
              </w:rPr>
              <w:t>base: decimal</w:t>
            </w:r>
          </w:p>
          <w:p w14:paraId="2C6F6CD1"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123" w:author="Martin Midtgaard" w:date="2011-11-02T13:03:00Z">
                  <w:rPr>
                    <w:rFonts w:ascii="Arial" w:hAnsi="Arial"/>
                    <w:sz w:val="18"/>
                    <w:lang w:val="en-US"/>
                  </w:rPr>
                </w:rPrChange>
              </w:rPr>
            </w:pPr>
            <w:r>
              <w:rPr>
                <w:rFonts w:ascii="Arial" w:hAnsi="Arial"/>
                <w:sz w:val="18"/>
                <w:rPrChange w:id="124" w:author="Martin Midtgaard" w:date="2011-11-02T13:03:00Z">
                  <w:rPr>
                    <w:rFonts w:ascii="Arial" w:hAnsi="Arial"/>
                    <w:sz w:val="18"/>
                    <w:lang w:val="en-US"/>
                  </w:rPr>
                </w:rPrChange>
              </w:rPr>
              <w:t>totalDigits: 13</w:t>
            </w:r>
          </w:p>
          <w:p w14:paraId="49AE5D6D" w14:textId="77777777" w:rsidR="00043932" w:rsidRP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4142EDB9" w14:textId="77777777" w:rsidR="00043932" w:rsidRP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Beregnet restbeløb i den inddraporterede valuta. </w:t>
            </w:r>
          </w:p>
        </w:tc>
      </w:tr>
      <w:tr w:rsidR="00043932" w14:paraId="00C32E4A" w14:textId="77777777" w:rsidTr="00043932">
        <w:tc>
          <w:tcPr>
            <w:tcW w:w="3402" w:type="dxa"/>
          </w:tcPr>
          <w:p w14:paraId="770F2672" w14:textId="77777777" w:rsidR="00043932" w:rsidRP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DMIFordringRestBeløbDKK</w:t>
            </w:r>
          </w:p>
        </w:tc>
        <w:tc>
          <w:tcPr>
            <w:tcW w:w="1701" w:type="dxa"/>
          </w:tcPr>
          <w:p w14:paraId="1B42C8CB"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125" w:author="Martin Midtgaard" w:date="2011-11-02T13:03:00Z">
                  <w:rPr>
                    <w:rFonts w:ascii="Arial" w:hAnsi="Arial"/>
                    <w:sz w:val="18"/>
                    <w:lang w:val="en-US"/>
                  </w:rPr>
                </w:rPrChange>
              </w:rPr>
            </w:pPr>
            <w:r>
              <w:rPr>
                <w:rFonts w:ascii="Arial" w:hAnsi="Arial"/>
                <w:sz w:val="18"/>
                <w:rPrChange w:id="126" w:author="Martin Midtgaard" w:date="2011-11-02T13:03:00Z">
                  <w:rPr>
                    <w:rFonts w:ascii="Arial" w:hAnsi="Arial"/>
                    <w:sz w:val="18"/>
                    <w:lang w:val="en-US"/>
                  </w:rPr>
                </w:rPrChange>
              </w:rPr>
              <w:t xml:space="preserve">Domain: </w:t>
            </w:r>
          </w:p>
          <w:p w14:paraId="6C1DE471"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127" w:author="Martin Midtgaard" w:date="2011-11-02T13:03:00Z">
                  <w:rPr>
                    <w:rFonts w:ascii="Arial" w:hAnsi="Arial"/>
                    <w:sz w:val="18"/>
                    <w:lang w:val="en-US"/>
                  </w:rPr>
                </w:rPrChange>
              </w:rPr>
            </w:pPr>
            <w:r>
              <w:rPr>
                <w:rFonts w:ascii="Arial" w:hAnsi="Arial"/>
                <w:sz w:val="18"/>
                <w:rPrChange w:id="128" w:author="Martin Midtgaard" w:date="2011-11-02T13:03:00Z">
                  <w:rPr>
                    <w:rFonts w:ascii="Arial" w:hAnsi="Arial"/>
                    <w:sz w:val="18"/>
                    <w:lang w:val="en-US"/>
                  </w:rPr>
                </w:rPrChange>
              </w:rPr>
              <w:t>Beløb</w:t>
            </w:r>
          </w:p>
          <w:p w14:paraId="51D1B4F1"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129" w:author="Martin Midtgaard" w:date="2011-11-02T13:03:00Z">
                  <w:rPr>
                    <w:rFonts w:ascii="Arial" w:hAnsi="Arial"/>
                    <w:sz w:val="18"/>
                    <w:lang w:val="en-US"/>
                  </w:rPr>
                </w:rPrChange>
              </w:rPr>
            </w:pPr>
            <w:r>
              <w:rPr>
                <w:rFonts w:ascii="Arial" w:hAnsi="Arial"/>
                <w:sz w:val="18"/>
                <w:rPrChange w:id="130" w:author="Martin Midtgaard" w:date="2011-11-02T13:03:00Z">
                  <w:rPr>
                    <w:rFonts w:ascii="Arial" w:hAnsi="Arial"/>
                    <w:sz w:val="18"/>
                    <w:lang w:val="en-US"/>
                  </w:rPr>
                </w:rPrChange>
              </w:rPr>
              <w:t>base: decimal</w:t>
            </w:r>
          </w:p>
          <w:p w14:paraId="75175EFC"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131" w:author="Martin Midtgaard" w:date="2011-11-02T13:03:00Z">
                  <w:rPr>
                    <w:rFonts w:ascii="Arial" w:hAnsi="Arial"/>
                    <w:sz w:val="18"/>
                    <w:lang w:val="en-US"/>
                  </w:rPr>
                </w:rPrChange>
              </w:rPr>
            </w:pPr>
            <w:r>
              <w:rPr>
                <w:rFonts w:ascii="Arial" w:hAnsi="Arial"/>
                <w:sz w:val="18"/>
                <w:rPrChange w:id="132" w:author="Martin Midtgaard" w:date="2011-11-02T13:03:00Z">
                  <w:rPr>
                    <w:rFonts w:ascii="Arial" w:hAnsi="Arial"/>
                    <w:sz w:val="18"/>
                    <w:lang w:val="en-US"/>
                  </w:rPr>
                </w:rPrChange>
              </w:rPr>
              <w:t>totalDigits: 13</w:t>
            </w:r>
          </w:p>
          <w:p w14:paraId="1CA3D6CB" w14:textId="77777777" w:rsidR="00043932" w:rsidRP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5473FD24" w14:textId="77777777" w:rsidR="00043932" w:rsidRP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Beløb omregnet til danske kr.  Det er FordringBeløb fratrukket alle typer af korrektioner og indbetalinger - altså saldo dags dato </w:t>
            </w:r>
          </w:p>
        </w:tc>
      </w:tr>
      <w:tr w:rsidR="00043932" w14:paraId="290F8185" w14:textId="77777777" w:rsidTr="00043932">
        <w:tc>
          <w:tcPr>
            <w:tcW w:w="3402" w:type="dxa"/>
          </w:tcPr>
          <w:p w14:paraId="5AD3890D" w14:textId="77777777" w:rsidR="00043932" w:rsidRP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DMIFordringSRBDato</w:t>
            </w:r>
          </w:p>
        </w:tc>
        <w:tc>
          <w:tcPr>
            <w:tcW w:w="1701" w:type="dxa"/>
          </w:tcPr>
          <w:p w14:paraId="003D8C19"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543447E3"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14:paraId="74B6C121" w14:textId="77777777" w:rsidR="00043932" w:rsidRP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221C0C45" w14:textId="77777777" w:rsidR="00043932" w:rsidRP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rettidige betalingsdato. Den sidste frist for, hvornår en fordring skal være betalt.</w:t>
            </w:r>
          </w:p>
        </w:tc>
      </w:tr>
      <w:tr w:rsidR="00043932" w14:paraId="7D3890EE" w14:textId="77777777" w:rsidTr="00043932">
        <w:tc>
          <w:tcPr>
            <w:tcW w:w="3402" w:type="dxa"/>
          </w:tcPr>
          <w:p w14:paraId="52E8859C" w14:textId="77777777" w:rsidR="00043932" w:rsidRP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DMIFordringStiftelseTidspunkt</w:t>
            </w:r>
          </w:p>
        </w:tc>
        <w:tc>
          <w:tcPr>
            <w:tcW w:w="1701" w:type="dxa"/>
          </w:tcPr>
          <w:p w14:paraId="3D5A97A6"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57789D4F"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14:paraId="4937D004" w14:textId="77777777" w:rsidR="00043932" w:rsidRP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7D340E01"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dato hvor fordringen er stiftet.</w:t>
            </w:r>
          </w:p>
          <w:p w14:paraId="510A336C"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Indgår i dækningsrækkefølgen når der er transport/udlæg involveret</w:t>
            </w:r>
          </w:p>
          <w:p w14:paraId="0F63A834" w14:textId="77777777" w:rsidR="00043932" w:rsidRP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43932" w14:paraId="18FC7C60" w14:textId="77777777" w:rsidTr="00043932">
        <w:tc>
          <w:tcPr>
            <w:tcW w:w="3402" w:type="dxa"/>
          </w:tcPr>
          <w:p w14:paraId="7E1CE395" w14:textId="77777777" w:rsidR="00043932" w:rsidRP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DMIFordringTypeKategori</w:t>
            </w:r>
          </w:p>
        </w:tc>
        <w:tc>
          <w:tcPr>
            <w:tcW w:w="1701" w:type="dxa"/>
          </w:tcPr>
          <w:p w14:paraId="3553C557"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133" w:author="Martin Midtgaard" w:date="2011-11-02T13:03:00Z">
                  <w:rPr>
                    <w:rFonts w:ascii="Arial" w:hAnsi="Arial"/>
                    <w:sz w:val="18"/>
                    <w:lang w:val="en-US"/>
                  </w:rPr>
                </w:rPrChange>
              </w:rPr>
            </w:pPr>
            <w:r>
              <w:rPr>
                <w:rFonts w:ascii="Arial" w:hAnsi="Arial"/>
                <w:sz w:val="18"/>
                <w:rPrChange w:id="134" w:author="Martin Midtgaard" w:date="2011-11-02T13:03:00Z">
                  <w:rPr>
                    <w:rFonts w:ascii="Arial" w:hAnsi="Arial"/>
                    <w:sz w:val="18"/>
                    <w:lang w:val="en-US"/>
                  </w:rPr>
                </w:rPrChange>
              </w:rPr>
              <w:t xml:space="preserve">Domain: </w:t>
            </w:r>
          </w:p>
          <w:p w14:paraId="69C657F8"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135" w:author="Martin Midtgaard" w:date="2011-11-02T13:03:00Z">
                  <w:rPr>
                    <w:rFonts w:ascii="Arial" w:hAnsi="Arial"/>
                    <w:sz w:val="18"/>
                    <w:lang w:val="en-US"/>
                  </w:rPr>
                </w:rPrChange>
              </w:rPr>
            </w:pPr>
            <w:r>
              <w:rPr>
                <w:rFonts w:ascii="Arial" w:hAnsi="Arial"/>
                <w:sz w:val="18"/>
                <w:rPrChange w:id="136" w:author="Martin Midtgaard" w:date="2011-11-02T13:03:00Z">
                  <w:rPr>
                    <w:rFonts w:ascii="Arial" w:hAnsi="Arial"/>
                    <w:sz w:val="18"/>
                    <w:lang w:val="en-US"/>
                  </w:rPr>
                </w:rPrChange>
              </w:rPr>
              <w:t>FordringKategori</w:t>
            </w:r>
          </w:p>
          <w:p w14:paraId="7929BC3A"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137" w:author="Martin Midtgaard" w:date="2011-11-02T13:03:00Z">
                  <w:rPr>
                    <w:rFonts w:ascii="Arial" w:hAnsi="Arial"/>
                    <w:sz w:val="18"/>
                    <w:lang w:val="en-US"/>
                  </w:rPr>
                </w:rPrChange>
              </w:rPr>
            </w:pPr>
            <w:r>
              <w:rPr>
                <w:rFonts w:ascii="Arial" w:hAnsi="Arial"/>
                <w:sz w:val="18"/>
                <w:rPrChange w:id="138" w:author="Martin Midtgaard" w:date="2011-11-02T13:03:00Z">
                  <w:rPr>
                    <w:rFonts w:ascii="Arial" w:hAnsi="Arial"/>
                    <w:sz w:val="18"/>
                    <w:lang w:val="en-US"/>
                  </w:rPr>
                </w:rPrChange>
              </w:rPr>
              <w:t>base: string</w:t>
            </w:r>
          </w:p>
          <w:p w14:paraId="5126F5EE"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139" w:author="Martin Midtgaard" w:date="2011-11-02T13:03:00Z">
                  <w:rPr>
                    <w:rFonts w:ascii="Arial" w:hAnsi="Arial"/>
                    <w:sz w:val="18"/>
                    <w:lang w:val="en-US"/>
                  </w:rPr>
                </w:rPrChange>
              </w:rPr>
            </w:pPr>
            <w:r>
              <w:rPr>
                <w:rFonts w:ascii="Arial" w:hAnsi="Arial"/>
                <w:sz w:val="18"/>
                <w:rPrChange w:id="140" w:author="Martin Midtgaard" w:date="2011-11-02T13:03:00Z">
                  <w:rPr>
                    <w:rFonts w:ascii="Arial" w:hAnsi="Arial"/>
                    <w:sz w:val="18"/>
                    <w:lang w:val="en-US"/>
                  </w:rPr>
                </w:rPrChange>
              </w:rPr>
              <w:t>maxLength: 2</w:t>
            </w:r>
          </w:p>
          <w:p w14:paraId="5EB584D9" w14:textId="77777777" w:rsidR="00043932" w:rsidRP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141" w:author="Martin Midtgaard" w:date="2011-11-02T13:03:00Z">
                  <w:rPr>
                    <w:rFonts w:ascii="Arial" w:hAnsi="Arial"/>
                    <w:sz w:val="18"/>
                    <w:lang w:val="en-US"/>
                  </w:rPr>
                </w:rPrChange>
              </w:rPr>
            </w:pPr>
            <w:r>
              <w:rPr>
                <w:rFonts w:ascii="Arial" w:hAnsi="Arial"/>
                <w:sz w:val="18"/>
                <w:rPrChange w:id="142" w:author="Martin Midtgaard" w:date="2011-11-02T13:03:00Z">
                  <w:rPr>
                    <w:rFonts w:ascii="Arial" w:hAnsi="Arial"/>
                    <w:sz w:val="18"/>
                    <w:lang w:val="en-US"/>
                  </w:rPr>
                </w:rPrChange>
              </w:rPr>
              <w:t>enumeration: HF, IR, OG, OR, IG</w:t>
            </w:r>
          </w:p>
        </w:tc>
        <w:tc>
          <w:tcPr>
            <w:tcW w:w="4671" w:type="dxa"/>
          </w:tcPr>
          <w:p w14:paraId="74B66D6B"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Fordringskategori angiver om det er en hovedfordring, en Inddrivelsesrente, en opkrævningsrente  eller et inddrivelsesgebyr</w:t>
            </w:r>
          </w:p>
          <w:p w14:paraId="159093FD"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68A1CF6"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14:paraId="5B85F137"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HF: Hovedfordring</w:t>
            </w:r>
          </w:p>
          <w:p w14:paraId="3C83C1BE"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IR: Inddrivelsesrente</w:t>
            </w:r>
          </w:p>
          <w:p w14:paraId="25AC6C0B"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IG: Inddrivelsesgebyr</w:t>
            </w:r>
          </w:p>
          <w:p w14:paraId="62B9A98D"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 Opkrævningrente</w:t>
            </w:r>
          </w:p>
          <w:p w14:paraId="07AA71F9"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OG: Opkrævningsgebyr</w:t>
            </w:r>
          </w:p>
          <w:p w14:paraId="30E31894"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332A54F" w14:textId="77777777" w:rsidR="00043932" w:rsidRP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43932" w14:paraId="5A6B6667" w14:textId="77777777" w:rsidTr="00043932">
        <w:tc>
          <w:tcPr>
            <w:tcW w:w="3402" w:type="dxa"/>
          </w:tcPr>
          <w:p w14:paraId="293C3CF4" w14:textId="77777777" w:rsidR="00043932" w:rsidRP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DMIFordringTypeKode</w:t>
            </w:r>
          </w:p>
        </w:tc>
        <w:tc>
          <w:tcPr>
            <w:tcW w:w="1701" w:type="dxa"/>
          </w:tcPr>
          <w:p w14:paraId="06FB1A76"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6A32CEB9"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DMIFordringTypeKodeTekst7</w:t>
            </w:r>
          </w:p>
          <w:p w14:paraId="3A316F57"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1589382C" w14:textId="77777777" w:rsidR="00043932" w:rsidRP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w:t>
            </w:r>
          </w:p>
        </w:tc>
        <w:tc>
          <w:tcPr>
            <w:tcW w:w="4671" w:type="dxa"/>
          </w:tcPr>
          <w:p w14:paraId="4C3CA21C"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på 7 karakter som må bestå af tal og/eller bogstaver som modsvar en fordringstype.</w:t>
            </w:r>
          </w:p>
          <w:p w14:paraId="4D23F9DE"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835907D"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14:paraId="39F4F941"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60B1765"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w:t>
            </w:r>
          </w:p>
          <w:p w14:paraId="728D3CEE"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DAAEOGS (Adfærdsregulerende afgifter til Erhvervs-og Selskabsstyrelsen)</w:t>
            </w:r>
          </w:p>
          <w:p w14:paraId="2F675BFD"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DOADVOM  (Advokatomkostninger)</w:t>
            </w:r>
          </w:p>
          <w:p w14:paraId="2B40D78C"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PAGLØDL (Afgift af glødelamper mv.)</w:t>
            </w:r>
          </w:p>
          <w:p w14:paraId="7199D924"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62C3EA1" w14:textId="77777777" w:rsidR="00043932" w:rsidRP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fordringstype regneark med værdier og beskrivelse.  Der skal indsættes reference i SA til Dokumentet.</w:t>
            </w:r>
          </w:p>
        </w:tc>
      </w:tr>
      <w:tr w:rsidR="00043932" w14:paraId="1A2F1B02" w14:textId="77777777" w:rsidTr="00043932">
        <w:tc>
          <w:tcPr>
            <w:tcW w:w="3402" w:type="dxa"/>
          </w:tcPr>
          <w:p w14:paraId="654454EF" w14:textId="77777777" w:rsidR="00043932" w:rsidRP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DMIFordringVirkningFra</w:t>
            </w:r>
          </w:p>
        </w:tc>
        <w:tc>
          <w:tcPr>
            <w:tcW w:w="1701" w:type="dxa"/>
          </w:tcPr>
          <w:p w14:paraId="097B34A9"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569FF715"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14:paraId="51D6C99A" w14:textId="77777777" w:rsidR="00043932" w:rsidRP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38010524" w14:textId="77777777" w:rsidR="00043932" w:rsidRP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fordringshaver oversender en korrektion (op- eller ned-skrivning) til fordringen, skal de medsende den dato, hvor korrektionen har virkning fra.. Denne dato vil fungere som ny rentevirkningsdato, dvs. ifølge renteberegningsreglen for fordringstypen skal renten tilbagerulles og genberegnes fra virkningsdatoen.</w:t>
            </w:r>
          </w:p>
        </w:tc>
      </w:tr>
      <w:tr w:rsidR="00043932" w14:paraId="196A5116" w14:textId="77777777" w:rsidTr="00043932">
        <w:tc>
          <w:tcPr>
            <w:tcW w:w="3402" w:type="dxa"/>
          </w:tcPr>
          <w:p w14:paraId="1C2BE8E8" w14:textId="77777777" w:rsidR="00043932" w:rsidRP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DMIMyndighedUdbetalerNavn</w:t>
            </w:r>
          </w:p>
        </w:tc>
        <w:tc>
          <w:tcPr>
            <w:tcW w:w="1701" w:type="dxa"/>
          </w:tcPr>
          <w:p w14:paraId="5B92C334"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143" w:author="Martin Midtgaard" w:date="2011-11-02T13:03:00Z">
                  <w:rPr>
                    <w:rFonts w:ascii="Arial" w:hAnsi="Arial"/>
                    <w:sz w:val="18"/>
                    <w:lang w:val="en-US"/>
                  </w:rPr>
                </w:rPrChange>
              </w:rPr>
            </w:pPr>
            <w:r>
              <w:rPr>
                <w:rFonts w:ascii="Arial" w:hAnsi="Arial"/>
                <w:sz w:val="18"/>
                <w:rPrChange w:id="144" w:author="Martin Midtgaard" w:date="2011-11-02T13:03:00Z">
                  <w:rPr>
                    <w:rFonts w:ascii="Arial" w:hAnsi="Arial"/>
                    <w:sz w:val="18"/>
                    <w:lang w:val="en-US"/>
                  </w:rPr>
                </w:rPrChange>
              </w:rPr>
              <w:t xml:space="preserve">Domain: </w:t>
            </w:r>
          </w:p>
          <w:p w14:paraId="28578134"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145" w:author="Martin Midtgaard" w:date="2011-11-02T13:03:00Z">
                  <w:rPr>
                    <w:rFonts w:ascii="Arial" w:hAnsi="Arial"/>
                    <w:sz w:val="18"/>
                    <w:lang w:val="en-US"/>
                  </w:rPr>
                </w:rPrChange>
              </w:rPr>
            </w:pPr>
            <w:r>
              <w:rPr>
                <w:rFonts w:ascii="Arial" w:hAnsi="Arial"/>
                <w:sz w:val="18"/>
                <w:rPrChange w:id="146" w:author="Martin Midtgaard" w:date="2011-11-02T13:03:00Z">
                  <w:rPr>
                    <w:rFonts w:ascii="Arial" w:hAnsi="Arial"/>
                    <w:sz w:val="18"/>
                    <w:lang w:val="en-US"/>
                  </w:rPr>
                </w:rPrChange>
              </w:rPr>
              <w:t>Navn</w:t>
            </w:r>
          </w:p>
          <w:p w14:paraId="40045D2A"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147" w:author="Martin Midtgaard" w:date="2011-11-02T13:03:00Z">
                  <w:rPr>
                    <w:rFonts w:ascii="Arial" w:hAnsi="Arial"/>
                    <w:sz w:val="18"/>
                    <w:lang w:val="en-US"/>
                  </w:rPr>
                </w:rPrChange>
              </w:rPr>
            </w:pPr>
            <w:r>
              <w:rPr>
                <w:rFonts w:ascii="Arial" w:hAnsi="Arial"/>
                <w:sz w:val="18"/>
                <w:rPrChange w:id="148" w:author="Martin Midtgaard" w:date="2011-11-02T13:03:00Z">
                  <w:rPr>
                    <w:rFonts w:ascii="Arial" w:hAnsi="Arial"/>
                    <w:sz w:val="18"/>
                    <w:lang w:val="en-US"/>
                  </w:rPr>
                </w:rPrChange>
              </w:rPr>
              <w:t>base: string</w:t>
            </w:r>
          </w:p>
          <w:p w14:paraId="0276F3B8" w14:textId="77777777" w:rsidR="00043932" w:rsidRP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149" w:author="Martin Midtgaard" w:date="2011-11-02T13:03:00Z">
                  <w:rPr>
                    <w:rFonts w:ascii="Arial" w:hAnsi="Arial"/>
                    <w:sz w:val="18"/>
                    <w:lang w:val="en-US"/>
                  </w:rPr>
                </w:rPrChange>
              </w:rPr>
            </w:pPr>
            <w:r>
              <w:rPr>
                <w:rFonts w:ascii="Arial" w:hAnsi="Arial"/>
                <w:sz w:val="18"/>
                <w:rPrChange w:id="150" w:author="Martin Midtgaard" w:date="2011-11-02T13:03:00Z">
                  <w:rPr>
                    <w:rFonts w:ascii="Arial" w:hAnsi="Arial"/>
                    <w:sz w:val="18"/>
                    <w:lang w:val="en-US"/>
                  </w:rPr>
                </w:rPrChange>
              </w:rPr>
              <w:t>maxLength: 300</w:t>
            </w:r>
          </w:p>
        </w:tc>
        <w:tc>
          <w:tcPr>
            <w:tcW w:w="4671" w:type="dxa"/>
          </w:tcPr>
          <w:p w14:paraId="28709D0E"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Navner på den udbetalende myndighed. </w:t>
            </w:r>
          </w:p>
          <w:p w14:paraId="0345F94F"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E7A004D" w14:textId="77777777" w:rsidR="00043932" w:rsidRP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Fritekstangivelse.</w:t>
            </w:r>
          </w:p>
        </w:tc>
      </w:tr>
      <w:tr w:rsidR="00043932" w14:paraId="7EB7EF51" w14:textId="77777777" w:rsidTr="00043932">
        <w:tc>
          <w:tcPr>
            <w:tcW w:w="3402" w:type="dxa"/>
          </w:tcPr>
          <w:p w14:paraId="1EB56B92" w14:textId="77777777" w:rsidR="00043932" w:rsidRP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DMITransaktionVirkningDato</w:t>
            </w:r>
          </w:p>
        </w:tc>
        <w:tc>
          <w:tcPr>
            <w:tcW w:w="1701" w:type="dxa"/>
          </w:tcPr>
          <w:p w14:paraId="30EC8AD2"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7D965867"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14:paraId="0BCA5784" w14:textId="77777777" w:rsidR="00043932" w:rsidRP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6C8C0C3C"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Virkningdatoen for:</w:t>
            </w:r>
          </w:p>
          <w:p w14:paraId="53BE5D38"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90B1E1C"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w:t>
            </w:r>
          </w:p>
          <w:p w14:paraId="4A8F002C"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FORDRINGOPSKRIV</w:t>
            </w:r>
          </w:p>
          <w:p w14:paraId="6B067651"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FORDRINGNEDSKRIV</w:t>
            </w:r>
          </w:p>
          <w:p w14:paraId="71F5F590"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FORDRINGAFSKRIV</w:t>
            </w:r>
          </w:p>
          <w:p w14:paraId="03DA83FC"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INDBETALING</w:t>
            </w:r>
          </w:p>
          <w:p w14:paraId="710618F6"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1F87AF9"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kan fortolkes forskelligt afhængig af TransaktionType</w:t>
            </w:r>
          </w:p>
          <w:p w14:paraId="049261A0" w14:textId="77777777" w:rsidR="00043932" w:rsidRP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43932" w14:paraId="179C7C92" w14:textId="77777777" w:rsidTr="00043932">
        <w:tc>
          <w:tcPr>
            <w:tcW w:w="3402" w:type="dxa"/>
          </w:tcPr>
          <w:p w14:paraId="7164FF78" w14:textId="77777777" w:rsidR="00043932" w:rsidRP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DriftFormKode</w:t>
            </w:r>
          </w:p>
        </w:tc>
        <w:tc>
          <w:tcPr>
            <w:tcW w:w="1701" w:type="dxa"/>
          </w:tcPr>
          <w:p w14:paraId="4AA980F9"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151" w:author="Martin Midtgaard" w:date="2011-11-02T13:03:00Z">
                  <w:rPr>
                    <w:rFonts w:ascii="Arial" w:hAnsi="Arial"/>
                    <w:sz w:val="18"/>
                    <w:lang w:val="en-US"/>
                  </w:rPr>
                </w:rPrChange>
              </w:rPr>
            </w:pPr>
            <w:r>
              <w:rPr>
                <w:rFonts w:ascii="Arial" w:hAnsi="Arial"/>
                <w:sz w:val="18"/>
                <w:rPrChange w:id="152" w:author="Martin Midtgaard" w:date="2011-11-02T13:03:00Z">
                  <w:rPr>
                    <w:rFonts w:ascii="Arial" w:hAnsi="Arial"/>
                    <w:sz w:val="18"/>
                    <w:lang w:val="en-US"/>
                  </w:rPr>
                </w:rPrChange>
              </w:rPr>
              <w:t xml:space="preserve">Domain: </w:t>
            </w:r>
          </w:p>
          <w:p w14:paraId="63C5BD53"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153" w:author="Martin Midtgaard" w:date="2011-11-02T13:03:00Z">
                  <w:rPr>
                    <w:rFonts w:ascii="Arial" w:hAnsi="Arial"/>
                    <w:sz w:val="18"/>
                    <w:lang w:val="en-US"/>
                  </w:rPr>
                </w:rPrChange>
              </w:rPr>
            </w:pPr>
            <w:r>
              <w:rPr>
                <w:rFonts w:ascii="Arial" w:hAnsi="Arial"/>
                <w:sz w:val="18"/>
                <w:rPrChange w:id="154" w:author="Martin Midtgaard" w:date="2011-11-02T13:03:00Z">
                  <w:rPr>
                    <w:rFonts w:ascii="Arial" w:hAnsi="Arial"/>
                    <w:sz w:val="18"/>
                    <w:lang w:val="en-US"/>
                  </w:rPr>
                </w:rPrChange>
              </w:rPr>
              <w:t>Kode</w:t>
            </w:r>
          </w:p>
          <w:p w14:paraId="33FD166F"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155" w:author="Martin Midtgaard" w:date="2011-11-02T13:03:00Z">
                  <w:rPr>
                    <w:rFonts w:ascii="Arial" w:hAnsi="Arial"/>
                    <w:sz w:val="18"/>
                    <w:lang w:val="en-US"/>
                  </w:rPr>
                </w:rPrChange>
              </w:rPr>
            </w:pPr>
            <w:r>
              <w:rPr>
                <w:rFonts w:ascii="Arial" w:hAnsi="Arial"/>
                <w:sz w:val="18"/>
                <w:rPrChange w:id="156" w:author="Martin Midtgaard" w:date="2011-11-02T13:03:00Z">
                  <w:rPr>
                    <w:rFonts w:ascii="Arial" w:hAnsi="Arial"/>
                    <w:sz w:val="18"/>
                    <w:lang w:val="en-US"/>
                  </w:rPr>
                </w:rPrChange>
              </w:rPr>
              <w:t>base: string</w:t>
            </w:r>
          </w:p>
          <w:p w14:paraId="0F526EC7" w14:textId="77777777" w:rsidR="00043932" w:rsidRP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157" w:author="Martin Midtgaard" w:date="2011-11-02T13:03:00Z">
                  <w:rPr>
                    <w:rFonts w:ascii="Arial" w:hAnsi="Arial"/>
                    <w:sz w:val="18"/>
                    <w:lang w:val="en-US"/>
                  </w:rPr>
                </w:rPrChange>
              </w:rPr>
            </w:pPr>
            <w:r>
              <w:rPr>
                <w:rFonts w:ascii="Arial" w:hAnsi="Arial"/>
                <w:sz w:val="18"/>
                <w:rPrChange w:id="158" w:author="Martin Midtgaard" w:date="2011-11-02T13:03:00Z">
                  <w:rPr>
                    <w:rFonts w:ascii="Arial" w:hAnsi="Arial"/>
                    <w:sz w:val="18"/>
                    <w:lang w:val="en-US"/>
                  </w:rPr>
                </w:rPrChange>
              </w:rPr>
              <w:t>maxLength: 10</w:t>
            </w:r>
          </w:p>
        </w:tc>
        <w:tc>
          <w:tcPr>
            <w:tcW w:w="4671" w:type="dxa"/>
          </w:tcPr>
          <w:p w14:paraId="68708296"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Entydig kode som identificerer en driftform.</w:t>
            </w:r>
          </w:p>
          <w:p w14:paraId="3F4E9A78"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588CF9A"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14:paraId="2C9110E7"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Værdier og sammenhæng for attributterne:</w:t>
            </w:r>
          </w:p>
          <w:p w14:paraId="54422C1C"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9A2FEE0"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DriftFormKode</w:t>
            </w:r>
            <w:r>
              <w:rPr>
                <w:rFonts w:ascii="Arial" w:hAnsi="Arial" w:cs="Arial"/>
                <w:sz w:val="18"/>
              </w:rPr>
              <w:tab/>
            </w:r>
          </w:p>
          <w:p w14:paraId="4D187C8A"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DriftFormTekstLang</w:t>
            </w:r>
            <w:r>
              <w:rPr>
                <w:rFonts w:ascii="Arial" w:hAnsi="Arial" w:cs="Arial"/>
                <w:sz w:val="18"/>
              </w:rPr>
              <w:tab/>
            </w:r>
          </w:p>
          <w:p w14:paraId="3F6E9792"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DriftFormTekstKort</w:t>
            </w:r>
          </w:p>
          <w:p w14:paraId="10B982ED"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7E06B21"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01</w:t>
            </w:r>
            <w:r>
              <w:rPr>
                <w:rFonts w:ascii="Arial" w:hAnsi="Arial" w:cs="Arial"/>
                <w:sz w:val="18"/>
              </w:rPr>
              <w:tab/>
              <w:t>Enkeltmandsfirma</w:t>
            </w:r>
            <w:r>
              <w:rPr>
                <w:rFonts w:ascii="Arial" w:hAnsi="Arial" w:cs="Arial"/>
                <w:sz w:val="18"/>
              </w:rPr>
              <w:tab/>
              <w:t>EF</w:t>
            </w:r>
          </w:p>
          <w:p w14:paraId="377AB132"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w:t>
            </w:r>
            <w:r>
              <w:rPr>
                <w:rFonts w:ascii="Arial" w:hAnsi="Arial" w:cs="Arial"/>
                <w:sz w:val="18"/>
              </w:rPr>
              <w:tab/>
              <w:t>Dødsbo</w:t>
            </w:r>
            <w:r>
              <w:rPr>
                <w:rFonts w:ascii="Arial" w:hAnsi="Arial" w:cs="Arial"/>
                <w:sz w:val="18"/>
              </w:rPr>
              <w:tab/>
              <w:t>BO</w:t>
            </w:r>
          </w:p>
          <w:p w14:paraId="78ECADB1"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w:t>
            </w:r>
            <w:r>
              <w:rPr>
                <w:rFonts w:ascii="Arial" w:hAnsi="Arial" w:cs="Arial"/>
                <w:sz w:val="18"/>
              </w:rPr>
              <w:tab/>
              <w:t>Interessentskab</w:t>
            </w:r>
            <w:r>
              <w:rPr>
                <w:rFonts w:ascii="Arial" w:hAnsi="Arial" w:cs="Arial"/>
                <w:sz w:val="18"/>
              </w:rPr>
              <w:tab/>
              <w:t>IS</w:t>
            </w:r>
          </w:p>
          <w:p w14:paraId="2AD05A09"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04 </w:t>
            </w:r>
            <w:r>
              <w:rPr>
                <w:rFonts w:ascii="Arial" w:hAnsi="Arial" w:cs="Arial"/>
                <w:sz w:val="18"/>
              </w:rPr>
              <w:tab/>
              <w:t xml:space="preserve">Registreret interessentskab     </w:t>
            </w:r>
            <w:r>
              <w:rPr>
                <w:rFonts w:ascii="Arial" w:hAnsi="Arial" w:cs="Arial"/>
                <w:sz w:val="18"/>
              </w:rPr>
              <w:tab/>
              <w:t xml:space="preserve">RIS </w:t>
            </w:r>
          </w:p>
          <w:p w14:paraId="161AD2FB"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w:t>
            </w:r>
            <w:r>
              <w:rPr>
                <w:rFonts w:ascii="Arial" w:hAnsi="Arial" w:cs="Arial"/>
                <w:sz w:val="18"/>
              </w:rPr>
              <w:tab/>
              <w:t>Partrederi</w:t>
            </w:r>
            <w:r>
              <w:rPr>
                <w:rFonts w:ascii="Arial" w:hAnsi="Arial" w:cs="Arial"/>
                <w:sz w:val="18"/>
              </w:rPr>
              <w:tab/>
              <w:t>PR</w:t>
            </w:r>
          </w:p>
          <w:p w14:paraId="1E1C9425"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w:t>
            </w:r>
            <w:r>
              <w:rPr>
                <w:rFonts w:ascii="Arial" w:hAnsi="Arial" w:cs="Arial"/>
                <w:sz w:val="18"/>
              </w:rPr>
              <w:tab/>
              <w:t>Kommanditselskab</w:t>
            </w:r>
            <w:r>
              <w:rPr>
                <w:rFonts w:ascii="Arial" w:hAnsi="Arial" w:cs="Arial"/>
                <w:sz w:val="18"/>
              </w:rPr>
              <w:tab/>
              <w:t>KS</w:t>
            </w:r>
          </w:p>
          <w:p w14:paraId="496C0251"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07 </w:t>
            </w:r>
            <w:r>
              <w:rPr>
                <w:rFonts w:ascii="Arial" w:hAnsi="Arial" w:cs="Arial"/>
                <w:sz w:val="18"/>
              </w:rPr>
              <w:tab/>
              <w:t>Registreret kommanditselskab</w:t>
            </w:r>
            <w:r>
              <w:rPr>
                <w:rFonts w:ascii="Arial" w:hAnsi="Arial" w:cs="Arial"/>
                <w:sz w:val="18"/>
              </w:rPr>
              <w:tab/>
              <w:t>RKS</w:t>
            </w:r>
          </w:p>
          <w:p w14:paraId="4FA1C414"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08</w:t>
            </w:r>
            <w:r>
              <w:rPr>
                <w:rFonts w:ascii="Arial" w:hAnsi="Arial" w:cs="Arial"/>
                <w:sz w:val="18"/>
              </w:rPr>
              <w:tab/>
              <w:t>Enhed under oprettelse</w:t>
            </w:r>
            <w:r>
              <w:rPr>
                <w:rFonts w:ascii="Arial" w:hAnsi="Arial" w:cs="Arial"/>
                <w:sz w:val="18"/>
              </w:rPr>
              <w:tab/>
              <w:t>EUO</w:t>
            </w:r>
          </w:p>
          <w:p w14:paraId="0BEC0744"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09 </w:t>
            </w:r>
            <w:r>
              <w:rPr>
                <w:rFonts w:ascii="Arial" w:hAnsi="Arial" w:cs="Arial"/>
                <w:sz w:val="18"/>
              </w:rPr>
              <w:tab/>
              <w:t xml:space="preserve">Aktieselskab </w:t>
            </w:r>
            <w:r>
              <w:rPr>
                <w:rFonts w:ascii="Arial" w:hAnsi="Arial" w:cs="Arial"/>
                <w:sz w:val="18"/>
              </w:rPr>
              <w:tab/>
              <w:t>AS</w:t>
            </w:r>
          </w:p>
          <w:p w14:paraId="78DF6091"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10 </w:t>
            </w:r>
            <w:r>
              <w:rPr>
                <w:rFonts w:ascii="Arial" w:hAnsi="Arial" w:cs="Arial"/>
                <w:sz w:val="18"/>
              </w:rPr>
              <w:tab/>
              <w:t>AS beskattet som andelsforening</w:t>
            </w:r>
            <w:r>
              <w:rPr>
                <w:rFonts w:ascii="Arial" w:hAnsi="Arial" w:cs="Arial"/>
                <w:sz w:val="18"/>
              </w:rPr>
              <w:tab/>
              <w:t>AS</w:t>
            </w:r>
          </w:p>
          <w:p w14:paraId="2C88829A"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11 </w:t>
            </w:r>
            <w:r>
              <w:rPr>
                <w:rFonts w:ascii="Arial" w:hAnsi="Arial" w:cs="Arial"/>
                <w:sz w:val="18"/>
              </w:rPr>
              <w:tab/>
              <w:t>ApS beskattet som andelsforening</w:t>
            </w:r>
            <w:r>
              <w:rPr>
                <w:rFonts w:ascii="Arial" w:hAnsi="Arial" w:cs="Arial"/>
                <w:sz w:val="18"/>
              </w:rPr>
              <w:tab/>
              <w:t>ApS</w:t>
            </w:r>
          </w:p>
          <w:p w14:paraId="0C072564"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12 </w:t>
            </w:r>
            <w:r>
              <w:rPr>
                <w:rFonts w:ascii="Arial" w:hAnsi="Arial" w:cs="Arial"/>
                <w:sz w:val="18"/>
              </w:rPr>
              <w:tab/>
              <w:t xml:space="preserve">Filial af udenlandsk aktieselskab </w:t>
            </w:r>
            <w:r>
              <w:rPr>
                <w:rFonts w:ascii="Arial" w:hAnsi="Arial" w:cs="Arial"/>
                <w:sz w:val="18"/>
              </w:rPr>
              <w:tab/>
              <w:t>UAS</w:t>
            </w:r>
          </w:p>
          <w:p w14:paraId="09321FD5"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w:t>
            </w:r>
            <w:r>
              <w:rPr>
                <w:rFonts w:ascii="Arial" w:hAnsi="Arial" w:cs="Arial"/>
                <w:sz w:val="18"/>
              </w:rPr>
              <w:tab/>
              <w:t>Anpartsselskab under stiftelse</w:t>
            </w:r>
            <w:r>
              <w:rPr>
                <w:rFonts w:ascii="Arial" w:hAnsi="Arial" w:cs="Arial"/>
                <w:sz w:val="18"/>
              </w:rPr>
              <w:tab/>
              <w:t>APU</w:t>
            </w:r>
          </w:p>
          <w:p w14:paraId="62FBF230"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14 </w:t>
            </w:r>
            <w:r>
              <w:rPr>
                <w:rFonts w:ascii="Arial" w:hAnsi="Arial" w:cs="Arial"/>
                <w:sz w:val="18"/>
              </w:rPr>
              <w:tab/>
              <w:t xml:space="preserve">Anpartsselskab </w:t>
            </w:r>
            <w:r>
              <w:rPr>
                <w:rFonts w:ascii="Arial" w:hAnsi="Arial" w:cs="Arial"/>
                <w:sz w:val="18"/>
              </w:rPr>
              <w:tab/>
              <w:t>APS</w:t>
            </w:r>
          </w:p>
          <w:p w14:paraId="76870409"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15 </w:t>
            </w:r>
            <w:r>
              <w:rPr>
                <w:rFonts w:ascii="Arial" w:hAnsi="Arial" w:cs="Arial"/>
                <w:sz w:val="18"/>
              </w:rPr>
              <w:tab/>
              <w:t xml:space="preserve">Filial af udenlandsk anpartsselskab </w:t>
            </w:r>
            <w:r>
              <w:rPr>
                <w:rFonts w:ascii="Arial" w:hAnsi="Arial" w:cs="Arial"/>
                <w:sz w:val="18"/>
              </w:rPr>
              <w:tab/>
              <w:t>UAP</w:t>
            </w:r>
          </w:p>
          <w:p w14:paraId="34B2BCFD"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16 </w:t>
            </w:r>
            <w:r>
              <w:rPr>
                <w:rFonts w:ascii="Arial" w:hAnsi="Arial" w:cs="Arial"/>
                <w:sz w:val="18"/>
              </w:rPr>
              <w:tab/>
              <w:t>Europæisk Økonomisk Firmagruppe</w:t>
            </w:r>
            <w:r>
              <w:rPr>
                <w:rFonts w:ascii="Arial" w:hAnsi="Arial" w:cs="Arial"/>
                <w:sz w:val="18"/>
              </w:rPr>
              <w:tab/>
              <w:t>EØF</w:t>
            </w:r>
          </w:p>
          <w:p w14:paraId="48090928"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w:t>
            </w:r>
            <w:r>
              <w:rPr>
                <w:rFonts w:ascii="Arial" w:hAnsi="Arial" w:cs="Arial"/>
                <w:sz w:val="18"/>
              </w:rPr>
              <w:tab/>
              <w:t>Andelsforening</w:t>
            </w:r>
            <w:r>
              <w:rPr>
                <w:rFonts w:ascii="Arial" w:hAnsi="Arial" w:cs="Arial"/>
                <w:sz w:val="18"/>
              </w:rPr>
              <w:tab/>
              <w:t>FAF</w:t>
            </w:r>
          </w:p>
          <w:p w14:paraId="1DB115CE"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w:t>
            </w:r>
            <w:r>
              <w:rPr>
                <w:rFonts w:ascii="Arial" w:hAnsi="Arial" w:cs="Arial"/>
                <w:sz w:val="18"/>
              </w:rPr>
              <w:tab/>
              <w:t>Indkøbsforening</w:t>
            </w:r>
            <w:r>
              <w:rPr>
                <w:rFonts w:ascii="Arial" w:hAnsi="Arial" w:cs="Arial"/>
                <w:sz w:val="18"/>
              </w:rPr>
              <w:tab/>
              <w:t>FIF</w:t>
            </w:r>
          </w:p>
          <w:p w14:paraId="2D9E443F"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19</w:t>
            </w:r>
            <w:r>
              <w:rPr>
                <w:rFonts w:ascii="Arial" w:hAnsi="Arial" w:cs="Arial"/>
                <w:sz w:val="18"/>
              </w:rPr>
              <w:tab/>
              <w:t>Produktions- og salgsforening</w:t>
            </w:r>
            <w:r>
              <w:rPr>
                <w:rFonts w:ascii="Arial" w:hAnsi="Arial" w:cs="Arial"/>
                <w:sz w:val="18"/>
              </w:rPr>
              <w:tab/>
              <w:t>FPS</w:t>
            </w:r>
          </w:p>
          <w:p w14:paraId="2BACF882"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w:t>
            </w:r>
            <w:r>
              <w:rPr>
                <w:rFonts w:ascii="Arial" w:hAnsi="Arial" w:cs="Arial"/>
                <w:sz w:val="18"/>
              </w:rPr>
              <w:tab/>
              <w:t>Brugsforening (FNB)</w:t>
            </w:r>
            <w:r>
              <w:rPr>
                <w:rFonts w:ascii="Arial" w:hAnsi="Arial" w:cs="Arial"/>
                <w:sz w:val="18"/>
              </w:rPr>
              <w:tab/>
              <w:t>FNB</w:t>
            </w:r>
          </w:p>
          <w:p w14:paraId="25C661FA"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21</w:t>
            </w:r>
            <w:r>
              <w:rPr>
                <w:rFonts w:ascii="Arial" w:hAnsi="Arial" w:cs="Arial"/>
                <w:sz w:val="18"/>
              </w:rPr>
              <w:tab/>
              <w:t>Brugsforening (FBF)</w:t>
            </w:r>
            <w:r>
              <w:rPr>
                <w:rFonts w:ascii="Arial" w:hAnsi="Arial" w:cs="Arial"/>
                <w:sz w:val="18"/>
              </w:rPr>
              <w:tab/>
              <w:t>FBF</w:t>
            </w:r>
          </w:p>
          <w:p w14:paraId="46A989FD"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w:t>
            </w:r>
            <w:r>
              <w:rPr>
                <w:rFonts w:ascii="Arial" w:hAnsi="Arial" w:cs="Arial"/>
                <w:sz w:val="18"/>
              </w:rPr>
              <w:tab/>
              <w:t>Øvrige andelsforening</w:t>
            </w:r>
            <w:r>
              <w:rPr>
                <w:rFonts w:ascii="Arial" w:hAnsi="Arial" w:cs="Arial"/>
                <w:sz w:val="18"/>
              </w:rPr>
              <w:tab/>
              <w:t>FØF</w:t>
            </w:r>
          </w:p>
          <w:p w14:paraId="711F8467"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23</w:t>
            </w:r>
            <w:r>
              <w:rPr>
                <w:rFonts w:ascii="Arial" w:hAnsi="Arial" w:cs="Arial"/>
                <w:sz w:val="18"/>
              </w:rPr>
              <w:tab/>
              <w:t>Gensidige forsikringsforening</w:t>
            </w:r>
            <w:r>
              <w:rPr>
                <w:rFonts w:ascii="Arial" w:hAnsi="Arial" w:cs="Arial"/>
                <w:sz w:val="18"/>
              </w:rPr>
              <w:tab/>
              <w:t>FGF</w:t>
            </w:r>
          </w:p>
          <w:p w14:paraId="612746EC"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24</w:t>
            </w:r>
            <w:r>
              <w:rPr>
                <w:rFonts w:ascii="Arial" w:hAnsi="Arial" w:cs="Arial"/>
                <w:sz w:val="18"/>
              </w:rPr>
              <w:tab/>
              <w:t>Investeringsforening</w:t>
            </w:r>
            <w:r>
              <w:rPr>
                <w:rFonts w:ascii="Arial" w:hAnsi="Arial" w:cs="Arial"/>
                <w:sz w:val="18"/>
              </w:rPr>
              <w:tab/>
              <w:t>FAI</w:t>
            </w:r>
          </w:p>
          <w:p w14:paraId="3AD8ADF7"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25 </w:t>
            </w:r>
            <w:r>
              <w:rPr>
                <w:rFonts w:ascii="Arial" w:hAnsi="Arial" w:cs="Arial"/>
                <w:sz w:val="18"/>
              </w:rPr>
              <w:tab/>
              <w:t>Selskab med begrænset ansvar</w:t>
            </w:r>
            <w:r>
              <w:rPr>
                <w:rFonts w:ascii="Arial" w:hAnsi="Arial" w:cs="Arial"/>
                <w:sz w:val="18"/>
              </w:rPr>
              <w:tab/>
              <w:t>SBA</w:t>
            </w:r>
          </w:p>
          <w:p w14:paraId="2596BB97"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26 </w:t>
            </w:r>
            <w:r>
              <w:rPr>
                <w:rFonts w:ascii="Arial" w:hAnsi="Arial" w:cs="Arial"/>
                <w:sz w:val="18"/>
              </w:rPr>
              <w:tab/>
              <w:t>Andelsforen. m/ begrænset ansvar</w:t>
            </w:r>
            <w:r>
              <w:rPr>
                <w:rFonts w:ascii="Arial" w:hAnsi="Arial" w:cs="Arial"/>
                <w:sz w:val="18"/>
              </w:rPr>
              <w:tab/>
              <w:t>ABA</w:t>
            </w:r>
          </w:p>
          <w:p w14:paraId="22A7680C"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27 </w:t>
            </w:r>
            <w:r>
              <w:rPr>
                <w:rFonts w:ascii="Arial" w:hAnsi="Arial" w:cs="Arial"/>
                <w:sz w:val="18"/>
              </w:rPr>
              <w:tab/>
              <w:t>Forening m/begrænset ansvar</w:t>
            </w:r>
            <w:r>
              <w:rPr>
                <w:rFonts w:ascii="Arial" w:hAnsi="Arial" w:cs="Arial"/>
                <w:sz w:val="18"/>
              </w:rPr>
              <w:tab/>
              <w:t>FBA</w:t>
            </w:r>
          </w:p>
          <w:p w14:paraId="0B4F662F"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29</w:t>
            </w:r>
            <w:r>
              <w:rPr>
                <w:rFonts w:ascii="Arial" w:hAnsi="Arial" w:cs="Arial"/>
                <w:sz w:val="18"/>
              </w:rPr>
              <w:tab/>
              <w:t xml:space="preserve">Forening </w:t>
            </w:r>
            <w:r>
              <w:rPr>
                <w:rFonts w:ascii="Arial" w:hAnsi="Arial" w:cs="Arial"/>
                <w:sz w:val="18"/>
              </w:rPr>
              <w:tab/>
              <w:t>FO</w:t>
            </w:r>
          </w:p>
          <w:p w14:paraId="000FDA0B"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30 </w:t>
            </w:r>
            <w:r>
              <w:rPr>
                <w:rFonts w:ascii="Arial" w:hAnsi="Arial" w:cs="Arial"/>
                <w:sz w:val="18"/>
              </w:rPr>
              <w:tab/>
              <w:t xml:space="preserve">Finansierings- og kreditinstitut </w:t>
            </w:r>
            <w:r>
              <w:rPr>
                <w:rFonts w:ascii="Arial" w:hAnsi="Arial" w:cs="Arial"/>
                <w:sz w:val="18"/>
              </w:rPr>
              <w:tab/>
              <w:t>FRI</w:t>
            </w:r>
          </w:p>
          <w:p w14:paraId="7B2C779D"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w:t>
            </w:r>
            <w:r>
              <w:rPr>
                <w:rFonts w:ascii="Arial" w:hAnsi="Arial" w:cs="Arial"/>
                <w:sz w:val="18"/>
              </w:rPr>
              <w:tab/>
              <w:t>Finansieringsinstitut</w:t>
            </w:r>
            <w:r>
              <w:rPr>
                <w:rFonts w:ascii="Arial" w:hAnsi="Arial" w:cs="Arial"/>
                <w:sz w:val="18"/>
              </w:rPr>
              <w:tab/>
              <w:t>LFI</w:t>
            </w:r>
          </w:p>
          <w:p w14:paraId="73F5B4E6"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32</w:t>
            </w:r>
            <w:r>
              <w:rPr>
                <w:rFonts w:ascii="Arial" w:hAnsi="Arial" w:cs="Arial"/>
                <w:sz w:val="18"/>
              </w:rPr>
              <w:tab/>
              <w:t>Realkreditinstitut</w:t>
            </w:r>
            <w:r>
              <w:rPr>
                <w:rFonts w:ascii="Arial" w:hAnsi="Arial" w:cs="Arial"/>
                <w:sz w:val="18"/>
              </w:rPr>
              <w:tab/>
              <w:t>LFR</w:t>
            </w:r>
          </w:p>
          <w:p w14:paraId="3429D491"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33 </w:t>
            </w:r>
            <w:r>
              <w:rPr>
                <w:rFonts w:ascii="Arial" w:hAnsi="Arial" w:cs="Arial"/>
                <w:sz w:val="18"/>
              </w:rPr>
              <w:tab/>
              <w:t>Sparekasse og Andelskasse</w:t>
            </w:r>
            <w:r>
              <w:rPr>
                <w:rFonts w:ascii="Arial" w:hAnsi="Arial" w:cs="Arial"/>
                <w:sz w:val="18"/>
              </w:rPr>
              <w:tab/>
              <w:t>SP</w:t>
            </w:r>
          </w:p>
          <w:p w14:paraId="43CC7FA4"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34 </w:t>
            </w:r>
            <w:r>
              <w:rPr>
                <w:rFonts w:ascii="Arial" w:hAnsi="Arial" w:cs="Arial"/>
                <w:sz w:val="18"/>
              </w:rPr>
              <w:tab/>
              <w:t>Udenlandsk, anden virksomhed</w:t>
            </w:r>
            <w:r>
              <w:rPr>
                <w:rFonts w:ascii="Arial" w:hAnsi="Arial" w:cs="Arial"/>
                <w:sz w:val="18"/>
              </w:rPr>
              <w:tab/>
              <w:t xml:space="preserve">UØ </w:t>
            </w:r>
          </w:p>
          <w:p w14:paraId="17497C90"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35 </w:t>
            </w:r>
            <w:r>
              <w:rPr>
                <w:rFonts w:ascii="Arial" w:hAnsi="Arial" w:cs="Arial"/>
                <w:sz w:val="18"/>
              </w:rPr>
              <w:tab/>
              <w:t>Udenlandsk forening</w:t>
            </w:r>
            <w:r>
              <w:rPr>
                <w:rFonts w:ascii="Arial" w:hAnsi="Arial" w:cs="Arial"/>
                <w:sz w:val="18"/>
              </w:rPr>
              <w:tab/>
              <w:t>UF</w:t>
            </w:r>
          </w:p>
          <w:p w14:paraId="793C6CD0"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36 </w:t>
            </w:r>
            <w:r>
              <w:rPr>
                <w:rFonts w:ascii="Arial" w:hAnsi="Arial" w:cs="Arial"/>
                <w:sz w:val="18"/>
              </w:rPr>
              <w:tab/>
              <w:t>Erhvervsdrivende fond</w:t>
            </w:r>
            <w:r>
              <w:rPr>
                <w:rFonts w:ascii="Arial" w:hAnsi="Arial" w:cs="Arial"/>
                <w:sz w:val="18"/>
              </w:rPr>
              <w:tab/>
              <w:t>LFF</w:t>
            </w:r>
          </w:p>
          <w:p w14:paraId="1E2752DD"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37</w:t>
            </w:r>
            <w:r>
              <w:rPr>
                <w:rFonts w:ascii="Arial" w:hAnsi="Arial" w:cs="Arial"/>
                <w:sz w:val="18"/>
              </w:rPr>
              <w:tab/>
              <w:t>Fond</w:t>
            </w:r>
            <w:r>
              <w:rPr>
                <w:rFonts w:ascii="Arial" w:hAnsi="Arial" w:cs="Arial"/>
                <w:sz w:val="18"/>
              </w:rPr>
              <w:tab/>
              <w:t>FF</w:t>
            </w:r>
          </w:p>
          <w:p w14:paraId="65A29FF4"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38</w:t>
            </w:r>
            <w:r>
              <w:rPr>
                <w:rFonts w:ascii="Arial" w:hAnsi="Arial" w:cs="Arial"/>
                <w:sz w:val="18"/>
              </w:rPr>
              <w:tab/>
              <w:t>Arbejdsmarkedsforening</w:t>
            </w:r>
            <w:r>
              <w:rPr>
                <w:rFonts w:ascii="Arial" w:hAnsi="Arial" w:cs="Arial"/>
                <w:sz w:val="18"/>
              </w:rPr>
              <w:tab/>
              <w:t>LFA</w:t>
            </w:r>
          </w:p>
          <w:p w14:paraId="2ADF5245"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39</w:t>
            </w:r>
            <w:r>
              <w:rPr>
                <w:rFonts w:ascii="Arial" w:hAnsi="Arial" w:cs="Arial"/>
                <w:sz w:val="18"/>
              </w:rPr>
              <w:tab/>
              <w:t>Selvejende institution, forening, fond mv</w:t>
            </w:r>
            <w:r>
              <w:rPr>
                <w:rFonts w:ascii="Arial" w:hAnsi="Arial" w:cs="Arial"/>
                <w:sz w:val="18"/>
              </w:rPr>
              <w:tab/>
              <w:t>SI</w:t>
            </w:r>
          </w:p>
          <w:p w14:paraId="5463F9DB"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40</w:t>
            </w:r>
            <w:r>
              <w:rPr>
                <w:rFonts w:ascii="Arial" w:hAnsi="Arial" w:cs="Arial"/>
                <w:sz w:val="18"/>
              </w:rPr>
              <w:tab/>
              <w:t>Selvejende institution med offentlig støtte</w:t>
            </w:r>
            <w:r>
              <w:rPr>
                <w:rFonts w:ascii="Arial" w:hAnsi="Arial" w:cs="Arial"/>
                <w:sz w:val="18"/>
              </w:rPr>
              <w:tab/>
              <w:t>SIO</w:t>
            </w:r>
          </w:p>
          <w:p w14:paraId="1A7529C4"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41</w:t>
            </w:r>
            <w:r>
              <w:rPr>
                <w:rFonts w:ascii="Arial" w:hAnsi="Arial" w:cs="Arial"/>
                <w:sz w:val="18"/>
              </w:rPr>
              <w:tab/>
              <w:t>Legat</w:t>
            </w:r>
            <w:r>
              <w:rPr>
                <w:rFonts w:ascii="Arial" w:hAnsi="Arial" w:cs="Arial"/>
                <w:sz w:val="18"/>
              </w:rPr>
              <w:tab/>
              <w:t>FL</w:t>
            </w:r>
          </w:p>
          <w:p w14:paraId="1BD00A90"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42</w:t>
            </w:r>
            <w:r>
              <w:rPr>
                <w:rFonts w:ascii="Arial" w:hAnsi="Arial" w:cs="Arial"/>
                <w:sz w:val="18"/>
              </w:rPr>
              <w:tab/>
              <w:t>Stiftelse</w:t>
            </w:r>
            <w:r>
              <w:rPr>
                <w:rFonts w:ascii="Arial" w:hAnsi="Arial" w:cs="Arial"/>
                <w:sz w:val="18"/>
              </w:rPr>
              <w:tab/>
              <w:t>FST</w:t>
            </w:r>
          </w:p>
          <w:p w14:paraId="1731FF4C"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43</w:t>
            </w:r>
            <w:r>
              <w:rPr>
                <w:rFonts w:ascii="Arial" w:hAnsi="Arial" w:cs="Arial"/>
                <w:sz w:val="18"/>
              </w:rPr>
              <w:tab/>
              <w:t>Stat</w:t>
            </w:r>
            <w:r>
              <w:rPr>
                <w:rFonts w:ascii="Arial" w:hAnsi="Arial" w:cs="Arial"/>
                <w:sz w:val="18"/>
              </w:rPr>
              <w:tab/>
              <w:t>OS</w:t>
            </w:r>
          </w:p>
          <w:p w14:paraId="741BB6EF"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44</w:t>
            </w:r>
            <w:r>
              <w:rPr>
                <w:rFonts w:ascii="Arial" w:hAnsi="Arial" w:cs="Arial"/>
                <w:sz w:val="18"/>
              </w:rPr>
              <w:tab/>
              <w:t>Amt</w:t>
            </w:r>
            <w:r>
              <w:rPr>
                <w:rFonts w:ascii="Arial" w:hAnsi="Arial" w:cs="Arial"/>
                <w:sz w:val="18"/>
              </w:rPr>
              <w:tab/>
              <w:t>OA</w:t>
            </w:r>
          </w:p>
          <w:p w14:paraId="6645F518"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45</w:t>
            </w:r>
            <w:r>
              <w:rPr>
                <w:rFonts w:ascii="Arial" w:hAnsi="Arial" w:cs="Arial"/>
                <w:sz w:val="18"/>
              </w:rPr>
              <w:tab/>
              <w:t>Kommune</w:t>
            </w:r>
            <w:r>
              <w:rPr>
                <w:rFonts w:ascii="Arial" w:hAnsi="Arial" w:cs="Arial"/>
                <w:sz w:val="18"/>
              </w:rPr>
              <w:tab/>
              <w:t>OK</w:t>
            </w:r>
          </w:p>
          <w:p w14:paraId="24D886BE"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46</w:t>
            </w:r>
            <w:r>
              <w:rPr>
                <w:rFonts w:ascii="Arial" w:hAnsi="Arial" w:cs="Arial"/>
                <w:sz w:val="18"/>
              </w:rPr>
              <w:tab/>
              <w:t>Folkekirkeligt menighedsråd</w:t>
            </w:r>
            <w:r>
              <w:rPr>
                <w:rFonts w:ascii="Arial" w:hAnsi="Arial" w:cs="Arial"/>
                <w:sz w:val="18"/>
              </w:rPr>
              <w:tab/>
              <w:t>MR</w:t>
            </w:r>
          </w:p>
          <w:p w14:paraId="21B5E584"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47</w:t>
            </w:r>
            <w:r>
              <w:rPr>
                <w:rFonts w:ascii="Arial" w:hAnsi="Arial" w:cs="Arial"/>
                <w:sz w:val="18"/>
              </w:rPr>
              <w:tab/>
              <w:t>Særlig offentlig virksomhed</w:t>
            </w:r>
            <w:r>
              <w:rPr>
                <w:rFonts w:ascii="Arial" w:hAnsi="Arial" w:cs="Arial"/>
                <w:sz w:val="18"/>
              </w:rPr>
              <w:tab/>
              <w:t>SOV</w:t>
            </w:r>
          </w:p>
          <w:p w14:paraId="5A32BF29"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48</w:t>
            </w:r>
            <w:r>
              <w:rPr>
                <w:rFonts w:ascii="Arial" w:hAnsi="Arial" w:cs="Arial"/>
                <w:sz w:val="18"/>
              </w:rPr>
              <w:tab/>
              <w:t>Afregnende enhed, fællesregistrering</w:t>
            </w:r>
            <w:r>
              <w:rPr>
                <w:rFonts w:ascii="Arial" w:hAnsi="Arial" w:cs="Arial"/>
                <w:sz w:val="18"/>
              </w:rPr>
              <w:tab/>
              <w:t>YY</w:t>
            </w:r>
          </w:p>
          <w:p w14:paraId="67DC694D"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49</w:t>
            </w:r>
            <w:r>
              <w:rPr>
                <w:rFonts w:ascii="Arial" w:hAnsi="Arial" w:cs="Arial"/>
                <w:sz w:val="18"/>
              </w:rPr>
              <w:tab/>
              <w:t>AS beskattet som indkøbsforening</w:t>
            </w:r>
            <w:r>
              <w:rPr>
                <w:rFonts w:ascii="Arial" w:hAnsi="Arial" w:cs="Arial"/>
                <w:sz w:val="18"/>
              </w:rPr>
              <w:tab/>
              <w:t>AS</w:t>
            </w:r>
          </w:p>
          <w:p w14:paraId="0DC08DE9"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50</w:t>
            </w:r>
            <w:r>
              <w:rPr>
                <w:rFonts w:ascii="Arial" w:hAnsi="Arial" w:cs="Arial"/>
                <w:sz w:val="18"/>
              </w:rPr>
              <w:tab/>
              <w:t>ApS beskattet som indkøbsforening</w:t>
            </w:r>
            <w:r>
              <w:rPr>
                <w:rFonts w:ascii="Arial" w:hAnsi="Arial" w:cs="Arial"/>
                <w:sz w:val="18"/>
              </w:rPr>
              <w:tab/>
              <w:t>ApS</w:t>
            </w:r>
          </w:p>
          <w:p w14:paraId="2F10DC71"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51</w:t>
            </w:r>
            <w:r>
              <w:rPr>
                <w:rFonts w:ascii="Arial" w:hAnsi="Arial" w:cs="Arial"/>
                <w:sz w:val="18"/>
              </w:rPr>
              <w:tab/>
              <w:t>Forening omfattet af lov om fonde</w:t>
            </w:r>
            <w:r>
              <w:rPr>
                <w:rFonts w:ascii="Arial" w:hAnsi="Arial" w:cs="Arial"/>
                <w:sz w:val="18"/>
              </w:rPr>
              <w:tab/>
              <w:t>LFØ</w:t>
            </w:r>
          </w:p>
          <w:p w14:paraId="34E5A8C1"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52</w:t>
            </w:r>
            <w:r>
              <w:rPr>
                <w:rFonts w:ascii="Arial" w:hAnsi="Arial" w:cs="Arial"/>
                <w:sz w:val="18"/>
              </w:rPr>
              <w:tab/>
              <w:t>Konkursbo</w:t>
            </w:r>
            <w:r>
              <w:rPr>
                <w:rFonts w:ascii="Arial" w:hAnsi="Arial" w:cs="Arial"/>
                <w:sz w:val="18"/>
              </w:rPr>
              <w:tab/>
              <w:t>BKB</w:t>
            </w:r>
          </w:p>
          <w:p w14:paraId="6987B573"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54</w:t>
            </w:r>
            <w:r>
              <w:rPr>
                <w:rFonts w:ascii="Arial" w:hAnsi="Arial" w:cs="Arial"/>
                <w:sz w:val="18"/>
              </w:rPr>
              <w:tab/>
              <w:t>Anden forening</w:t>
            </w:r>
            <w:r>
              <w:rPr>
                <w:rFonts w:ascii="Arial" w:hAnsi="Arial" w:cs="Arial"/>
                <w:sz w:val="18"/>
              </w:rPr>
              <w:tab/>
              <w:t>Ø</w:t>
            </w:r>
          </w:p>
          <w:p w14:paraId="1648E59B"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55</w:t>
            </w:r>
            <w:r>
              <w:rPr>
                <w:rFonts w:ascii="Arial" w:hAnsi="Arial" w:cs="Arial"/>
                <w:sz w:val="18"/>
              </w:rPr>
              <w:tab/>
              <w:t>Registreret enkeltmandsfirma</w:t>
            </w:r>
            <w:r>
              <w:rPr>
                <w:rFonts w:ascii="Arial" w:hAnsi="Arial" w:cs="Arial"/>
                <w:sz w:val="18"/>
              </w:rPr>
              <w:tab/>
              <w:t>REF</w:t>
            </w:r>
          </w:p>
          <w:p w14:paraId="059D2336"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56</w:t>
            </w:r>
            <w:r>
              <w:rPr>
                <w:rFonts w:ascii="Arial" w:hAnsi="Arial" w:cs="Arial"/>
                <w:sz w:val="18"/>
              </w:rPr>
              <w:tab/>
              <w:t>Udenlandsk aktieselskab</w:t>
            </w:r>
            <w:r>
              <w:rPr>
                <w:rFonts w:ascii="Arial" w:hAnsi="Arial" w:cs="Arial"/>
                <w:sz w:val="18"/>
              </w:rPr>
              <w:tab/>
              <w:t>UA</w:t>
            </w:r>
          </w:p>
          <w:p w14:paraId="785C6F0F"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57</w:t>
            </w:r>
            <w:r>
              <w:rPr>
                <w:rFonts w:ascii="Arial" w:hAnsi="Arial" w:cs="Arial"/>
                <w:sz w:val="18"/>
              </w:rPr>
              <w:tab/>
              <w:t>Udenlandsk anpartsselskab</w:t>
            </w:r>
            <w:r>
              <w:rPr>
                <w:rFonts w:ascii="Arial" w:hAnsi="Arial" w:cs="Arial"/>
                <w:sz w:val="18"/>
              </w:rPr>
              <w:tab/>
              <w:t>UDP</w:t>
            </w:r>
          </w:p>
          <w:p w14:paraId="0D1D853E"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58</w:t>
            </w:r>
            <w:r>
              <w:rPr>
                <w:rFonts w:ascii="Arial" w:hAnsi="Arial" w:cs="Arial"/>
                <w:sz w:val="18"/>
              </w:rPr>
              <w:tab/>
              <w:t>SE-selskab</w:t>
            </w:r>
            <w:r>
              <w:rPr>
                <w:rFonts w:ascii="Arial" w:hAnsi="Arial" w:cs="Arial"/>
                <w:sz w:val="18"/>
              </w:rPr>
              <w:tab/>
              <w:t>SE</w:t>
            </w:r>
          </w:p>
          <w:p w14:paraId="408D597D"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59</w:t>
            </w:r>
            <w:r>
              <w:rPr>
                <w:rFonts w:ascii="Arial" w:hAnsi="Arial" w:cs="Arial"/>
                <w:sz w:val="18"/>
              </w:rPr>
              <w:tab/>
              <w:t>Frivillig Forening</w:t>
            </w:r>
            <w:r>
              <w:rPr>
                <w:rFonts w:ascii="Arial" w:hAnsi="Arial" w:cs="Arial"/>
                <w:sz w:val="18"/>
              </w:rPr>
              <w:tab/>
              <w:t>FFO</w:t>
            </w:r>
          </w:p>
          <w:p w14:paraId="09AEF292" w14:textId="77777777" w:rsidR="00043932" w:rsidRP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60</w:t>
            </w:r>
            <w:r>
              <w:rPr>
                <w:rFonts w:ascii="Arial" w:hAnsi="Arial" w:cs="Arial"/>
                <w:sz w:val="18"/>
              </w:rPr>
              <w:tab/>
              <w:t>Region</w:t>
            </w:r>
            <w:r>
              <w:rPr>
                <w:rFonts w:ascii="Arial" w:hAnsi="Arial" w:cs="Arial"/>
                <w:sz w:val="18"/>
              </w:rPr>
              <w:tab/>
              <w:t>REG</w:t>
            </w:r>
          </w:p>
        </w:tc>
      </w:tr>
      <w:tr w:rsidR="00043932" w14:paraId="50AA5EB2" w14:textId="77777777" w:rsidTr="00043932">
        <w:tc>
          <w:tcPr>
            <w:tcW w:w="3402" w:type="dxa"/>
          </w:tcPr>
          <w:p w14:paraId="6963A2FC" w14:textId="77777777" w:rsidR="00043932" w:rsidRP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FordringAfregningBeløb</w:t>
            </w:r>
          </w:p>
        </w:tc>
        <w:tc>
          <w:tcPr>
            <w:tcW w:w="1701" w:type="dxa"/>
          </w:tcPr>
          <w:p w14:paraId="2E70955C"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159" w:author="Martin Midtgaard" w:date="2011-11-02T13:03:00Z">
                  <w:rPr>
                    <w:rFonts w:ascii="Arial" w:hAnsi="Arial"/>
                    <w:sz w:val="18"/>
                    <w:lang w:val="en-US"/>
                  </w:rPr>
                </w:rPrChange>
              </w:rPr>
            </w:pPr>
            <w:r>
              <w:rPr>
                <w:rFonts w:ascii="Arial" w:hAnsi="Arial"/>
                <w:sz w:val="18"/>
                <w:rPrChange w:id="160" w:author="Martin Midtgaard" w:date="2011-11-02T13:03:00Z">
                  <w:rPr>
                    <w:rFonts w:ascii="Arial" w:hAnsi="Arial"/>
                    <w:sz w:val="18"/>
                    <w:lang w:val="en-US"/>
                  </w:rPr>
                </w:rPrChange>
              </w:rPr>
              <w:t xml:space="preserve">Domain: </w:t>
            </w:r>
          </w:p>
          <w:p w14:paraId="301EAEE8"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161" w:author="Martin Midtgaard" w:date="2011-11-02T13:03:00Z">
                  <w:rPr>
                    <w:rFonts w:ascii="Arial" w:hAnsi="Arial"/>
                    <w:sz w:val="18"/>
                    <w:lang w:val="en-US"/>
                  </w:rPr>
                </w:rPrChange>
              </w:rPr>
            </w:pPr>
            <w:r>
              <w:rPr>
                <w:rFonts w:ascii="Arial" w:hAnsi="Arial"/>
                <w:sz w:val="18"/>
                <w:rPrChange w:id="162" w:author="Martin Midtgaard" w:date="2011-11-02T13:03:00Z">
                  <w:rPr>
                    <w:rFonts w:ascii="Arial" w:hAnsi="Arial"/>
                    <w:sz w:val="18"/>
                    <w:lang w:val="en-US"/>
                  </w:rPr>
                </w:rPrChange>
              </w:rPr>
              <w:t>Beløb</w:t>
            </w:r>
          </w:p>
          <w:p w14:paraId="2428D4DF"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163" w:author="Martin Midtgaard" w:date="2011-11-02T13:03:00Z">
                  <w:rPr>
                    <w:rFonts w:ascii="Arial" w:hAnsi="Arial"/>
                    <w:sz w:val="18"/>
                    <w:lang w:val="en-US"/>
                  </w:rPr>
                </w:rPrChange>
              </w:rPr>
            </w:pPr>
            <w:r>
              <w:rPr>
                <w:rFonts w:ascii="Arial" w:hAnsi="Arial"/>
                <w:sz w:val="18"/>
                <w:rPrChange w:id="164" w:author="Martin Midtgaard" w:date="2011-11-02T13:03:00Z">
                  <w:rPr>
                    <w:rFonts w:ascii="Arial" w:hAnsi="Arial"/>
                    <w:sz w:val="18"/>
                    <w:lang w:val="en-US"/>
                  </w:rPr>
                </w:rPrChange>
              </w:rPr>
              <w:t>base: decimal</w:t>
            </w:r>
          </w:p>
          <w:p w14:paraId="4D7B39A4"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165" w:author="Martin Midtgaard" w:date="2011-11-02T13:03:00Z">
                  <w:rPr>
                    <w:rFonts w:ascii="Arial" w:hAnsi="Arial"/>
                    <w:sz w:val="18"/>
                    <w:lang w:val="en-US"/>
                  </w:rPr>
                </w:rPrChange>
              </w:rPr>
            </w:pPr>
            <w:r>
              <w:rPr>
                <w:rFonts w:ascii="Arial" w:hAnsi="Arial"/>
                <w:sz w:val="18"/>
                <w:rPrChange w:id="166" w:author="Martin Midtgaard" w:date="2011-11-02T13:03:00Z">
                  <w:rPr>
                    <w:rFonts w:ascii="Arial" w:hAnsi="Arial"/>
                    <w:sz w:val="18"/>
                    <w:lang w:val="en-US"/>
                  </w:rPr>
                </w:rPrChange>
              </w:rPr>
              <w:t>totalDigits: 13</w:t>
            </w:r>
          </w:p>
          <w:p w14:paraId="0B5F1F20" w14:textId="77777777" w:rsidR="00043932" w:rsidRP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fractionDigits: 2</w:t>
            </w:r>
          </w:p>
        </w:tc>
        <w:tc>
          <w:tcPr>
            <w:tcW w:w="4671" w:type="dxa"/>
          </w:tcPr>
          <w:p w14:paraId="5B39BA3B" w14:textId="77777777" w:rsidR="00043932" w:rsidRP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Det beløb der afregnes på fordringen.</w:t>
            </w:r>
          </w:p>
        </w:tc>
      </w:tr>
      <w:tr w:rsidR="00043932" w14:paraId="0408AD75" w14:textId="77777777" w:rsidTr="00043932">
        <w:tc>
          <w:tcPr>
            <w:tcW w:w="3402" w:type="dxa"/>
          </w:tcPr>
          <w:p w14:paraId="32FFB6C5" w14:textId="77777777" w:rsidR="00043932" w:rsidRP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FordringAfregningBeløbDKK</w:t>
            </w:r>
          </w:p>
        </w:tc>
        <w:tc>
          <w:tcPr>
            <w:tcW w:w="1701" w:type="dxa"/>
          </w:tcPr>
          <w:p w14:paraId="171370D2"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167" w:author="Martin Midtgaard" w:date="2011-11-02T13:03:00Z">
                  <w:rPr>
                    <w:rFonts w:ascii="Arial" w:hAnsi="Arial"/>
                    <w:sz w:val="18"/>
                    <w:lang w:val="en-US"/>
                  </w:rPr>
                </w:rPrChange>
              </w:rPr>
            </w:pPr>
            <w:r>
              <w:rPr>
                <w:rFonts w:ascii="Arial" w:hAnsi="Arial"/>
                <w:sz w:val="18"/>
                <w:rPrChange w:id="168" w:author="Martin Midtgaard" w:date="2011-11-02T13:03:00Z">
                  <w:rPr>
                    <w:rFonts w:ascii="Arial" w:hAnsi="Arial"/>
                    <w:sz w:val="18"/>
                    <w:lang w:val="en-US"/>
                  </w:rPr>
                </w:rPrChange>
              </w:rPr>
              <w:t xml:space="preserve">Domain: </w:t>
            </w:r>
          </w:p>
          <w:p w14:paraId="5FDBE62E"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169" w:author="Martin Midtgaard" w:date="2011-11-02T13:03:00Z">
                  <w:rPr>
                    <w:rFonts w:ascii="Arial" w:hAnsi="Arial"/>
                    <w:sz w:val="18"/>
                    <w:lang w:val="en-US"/>
                  </w:rPr>
                </w:rPrChange>
              </w:rPr>
            </w:pPr>
            <w:r>
              <w:rPr>
                <w:rFonts w:ascii="Arial" w:hAnsi="Arial"/>
                <w:sz w:val="18"/>
                <w:rPrChange w:id="170" w:author="Martin Midtgaard" w:date="2011-11-02T13:03:00Z">
                  <w:rPr>
                    <w:rFonts w:ascii="Arial" w:hAnsi="Arial"/>
                    <w:sz w:val="18"/>
                    <w:lang w:val="en-US"/>
                  </w:rPr>
                </w:rPrChange>
              </w:rPr>
              <w:t>Beløb</w:t>
            </w:r>
          </w:p>
          <w:p w14:paraId="121A4DE7"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171" w:author="Martin Midtgaard" w:date="2011-11-02T13:03:00Z">
                  <w:rPr>
                    <w:rFonts w:ascii="Arial" w:hAnsi="Arial"/>
                    <w:sz w:val="18"/>
                    <w:lang w:val="en-US"/>
                  </w:rPr>
                </w:rPrChange>
              </w:rPr>
            </w:pPr>
            <w:r>
              <w:rPr>
                <w:rFonts w:ascii="Arial" w:hAnsi="Arial"/>
                <w:sz w:val="18"/>
                <w:rPrChange w:id="172" w:author="Martin Midtgaard" w:date="2011-11-02T13:03:00Z">
                  <w:rPr>
                    <w:rFonts w:ascii="Arial" w:hAnsi="Arial"/>
                    <w:sz w:val="18"/>
                    <w:lang w:val="en-US"/>
                  </w:rPr>
                </w:rPrChange>
              </w:rPr>
              <w:t>base: decimal</w:t>
            </w:r>
          </w:p>
          <w:p w14:paraId="162B4C92"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173" w:author="Martin Midtgaard" w:date="2011-11-02T13:03:00Z">
                  <w:rPr>
                    <w:rFonts w:ascii="Arial" w:hAnsi="Arial"/>
                    <w:sz w:val="18"/>
                    <w:lang w:val="en-US"/>
                  </w:rPr>
                </w:rPrChange>
              </w:rPr>
            </w:pPr>
            <w:r>
              <w:rPr>
                <w:rFonts w:ascii="Arial" w:hAnsi="Arial"/>
                <w:sz w:val="18"/>
                <w:rPrChange w:id="174" w:author="Martin Midtgaard" w:date="2011-11-02T13:03:00Z">
                  <w:rPr>
                    <w:rFonts w:ascii="Arial" w:hAnsi="Arial"/>
                    <w:sz w:val="18"/>
                    <w:lang w:val="en-US"/>
                  </w:rPr>
                </w:rPrChange>
              </w:rPr>
              <w:t>totalDigits: 13</w:t>
            </w:r>
          </w:p>
          <w:p w14:paraId="1625329E" w14:textId="77777777" w:rsidR="00043932" w:rsidRP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2C138601" w14:textId="77777777" w:rsidR="00043932" w:rsidRP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der afregnes på fordringen i danske kroner.</w:t>
            </w:r>
          </w:p>
        </w:tc>
      </w:tr>
      <w:tr w:rsidR="00043932" w14:paraId="32EF3926" w14:textId="77777777" w:rsidTr="00043932">
        <w:tc>
          <w:tcPr>
            <w:tcW w:w="3402" w:type="dxa"/>
          </w:tcPr>
          <w:p w14:paraId="5BF313DB" w14:textId="77777777" w:rsidR="00043932" w:rsidRP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FordringAfskrivningAfsBeløb</w:t>
            </w:r>
          </w:p>
        </w:tc>
        <w:tc>
          <w:tcPr>
            <w:tcW w:w="1701" w:type="dxa"/>
          </w:tcPr>
          <w:p w14:paraId="174D94CC"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175" w:author="Martin Midtgaard" w:date="2011-11-02T13:03:00Z">
                  <w:rPr>
                    <w:rFonts w:ascii="Arial" w:hAnsi="Arial"/>
                    <w:sz w:val="18"/>
                    <w:lang w:val="en-US"/>
                  </w:rPr>
                </w:rPrChange>
              </w:rPr>
            </w:pPr>
            <w:r>
              <w:rPr>
                <w:rFonts w:ascii="Arial" w:hAnsi="Arial"/>
                <w:sz w:val="18"/>
                <w:rPrChange w:id="176" w:author="Martin Midtgaard" w:date="2011-11-02T13:03:00Z">
                  <w:rPr>
                    <w:rFonts w:ascii="Arial" w:hAnsi="Arial"/>
                    <w:sz w:val="18"/>
                    <w:lang w:val="en-US"/>
                  </w:rPr>
                </w:rPrChange>
              </w:rPr>
              <w:t xml:space="preserve">Domain: </w:t>
            </w:r>
          </w:p>
          <w:p w14:paraId="16522097"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177" w:author="Martin Midtgaard" w:date="2011-11-02T13:03:00Z">
                  <w:rPr>
                    <w:rFonts w:ascii="Arial" w:hAnsi="Arial"/>
                    <w:sz w:val="18"/>
                    <w:lang w:val="en-US"/>
                  </w:rPr>
                </w:rPrChange>
              </w:rPr>
            </w:pPr>
            <w:r>
              <w:rPr>
                <w:rFonts w:ascii="Arial" w:hAnsi="Arial"/>
                <w:sz w:val="18"/>
                <w:rPrChange w:id="178" w:author="Martin Midtgaard" w:date="2011-11-02T13:03:00Z">
                  <w:rPr>
                    <w:rFonts w:ascii="Arial" w:hAnsi="Arial"/>
                    <w:sz w:val="18"/>
                    <w:lang w:val="en-US"/>
                  </w:rPr>
                </w:rPrChange>
              </w:rPr>
              <w:t>Beløb</w:t>
            </w:r>
          </w:p>
          <w:p w14:paraId="67B90975"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179" w:author="Martin Midtgaard" w:date="2011-11-02T13:03:00Z">
                  <w:rPr>
                    <w:rFonts w:ascii="Arial" w:hAnsi="Arial"/>
                    <w:sz w:val="18"/>
                    <w:lang w:val="en-US"/>
                  </w:rPr>
                </w:rPrChange>
              </w:rPr>
            </w:pPr>
            <w:r>
              <w:rPr>
                <w:rFonts w:ascii="Arial" w:hAnsi="Arial"/>
                <w:sz w:val="18"/>
                <w:rPrChange w:id="180" w:author="Martin Midtgaard" w:date="2011-11-02T13:03:00Z">
                  <w:rPr>
                    <w:rFonts w:ascii="Arial" w:hAnsi="Arial"/>
                    <w:sz w:val="18"/>
                    <w:lang w:val="en-US"/>
                  </w:rPr>
                </w:rPrChange>
              </w:rPr>
              <w:t>base: decimal</w:t>
            </w:r>
          </w:p>
          <w:p w14:paraId="40ACCE15"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181" w:author="Martin Midtgaard" w:date="2011-11-02T13:03:00Z">
                  <w:rPr>
                    <w:rFonts w:ascii="Arial" w:hAnsi="Arial"/>
                    <w:sz w:val="18"/>
                    <w:lang w:val="en-US"/>
                  </w:rPr>
                </w:rPrChange>
              </w:rPr>
            </w:pPr>
            <w:r>
              <w:rPr>
                <w:rFonts w:ascii="Arial" w:hAnsi="Arial"/>
                <w:sz w:val="18"/>
                <w:rPrChange w:id="182" w:author="Martin Midtgaard" w:date="2011-11-02T13:03:00Z">
                  <w:rPr>
                    <w:rFonts w:ascii="Arial" w:hAnsi="Arial"/>
                    <w:sz w:val="18"/>
                    <w:lang w:val="en-US"/>
                  </w:rPr>
                </w:rPrChange>
              </w:rPr>
              <w:t>totalDigits: 13</w:t>
            </w:r>
          </w:p>
          <w:p w14:paraId="406AC9C8" w14:textId="77777777" w:rsidR="00043932" w:rsidRP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5BCBC270" w14:textId="77777777" w:rsidR="00043932" w:rsidRP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en fordring er afskrevet  med i den indrapporterede valuta.</w:t>
            </w:r>
          </w:p>
        </w:tc>
      </w:tr>
      <w:tr w:rsidR="00043932" w14:paraId="550B8419" w14:textId="77777777" w:rsidTr="00043932">
        <w:tc>
          <w:tcPr>
            <w:tcW w:w="3402" w:type="dxa"/>
          </w:tcPr>
          <w:p w14:paraId="1E704751" w14:textId="77777777" w:rsidR="00043932" w:rsidRP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FordringAfskrivningAfsBeløbDKK</w:t>
            </w:r>
          </w:p>
        </w:tc>
        <w:tc>
          <w:tcPr>
            <w:tcW w:w="1701" w:type="dxa"/>
          </w:tcPr>
          <w:p w14:paraId="546CA01A"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183" w:author="Martin Midtgaard" w:date="2011-11-02T13:03:00Z">
                  <w:rPr>
                    <w:rFonts w:ascii="Arial" w:hAnsi="Arial"/>
                    <w:sz w:val="18"/>
                    <w:lang w:val="en-US"/>
                  </w:rPr>
                </w:rPrChange>
              </w:rPr>
            </w:pPr>
            <w:r>
              <w:rPr>
                <w:rFonts w:ascii="Arial" w:hAnsi="Arial"/>
                <w:sz w:val="18"/>
                <w:rPrChange w:id="184" w:author="Martin Midtgaard" w:date="2011-11-02T13:03:00Z">
                  <w:rPr>
                    <w:rFonts w:ascii="Arial" w:hAnsi="Arial"/>
                    <w:sz w:val="18"/>
                    <w:lang w:val="en-US"/>
                  </w:rPr>
                </w:rPrChange>
              </w:rPr>
              <w:t xml:space="preserve">Domain: </w:t>
            </w:r>
          </w:p>
          <w:p w14:paraId="6646EFB1"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185" w:author="Martin Midtgaard" w:date="2011-11-02T13:03:00Z">
                  <w:rPr>
                    <w:rFonts w:ascii="Arial" w:hAnsi="Arial"/>
                    <w:sz w:val="18"/>
                    <w:lang w:val="en-US"/>
                  </w:rPr>
                </w:rPrChange>
              </w:rPr>
            </w:pPr>
            <w:r>
              <w:rPr>
                <w:rFonts w:ascii="Arial" w:hAnsi="Arial"/>
                <w:sz w:val="18"/>
                <w:rPrChange w:id="186" w:author="Martin Midtgaard" w:date="2011-11-02T13:03:00Z">
                  <w:rPr>
                    <w:rFonts w:ascii="Arial" w:hAnsi="Arial"/>
                    <w:sz w:val="18"/>
                    <w:lang w:val="en-US"/>
                  </w:rPr>
                </w:rPrChange>
              </w:rPr>
              <w:t>Beløb</w:t>
            </w:r>
          </w:p>
          <w:p w14:paraId="4A6648DE"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187" w:author="Martin Midtgaard" w:date="2011-11-02T13:03:00Z">
                  <w:rPr>
                    <w:rFonts w:ascii="Arial" w:hAnsi="Arial"/>
                    <w:sz w:val="18"/>
                    <w:lang w:val="en-US"/>
                  </w:rPr>
                </w:rPrChange>
              </w:rPr>
            </w:pPr>
            <w:r>
              <w:rPr>
                <w:rFonts w:ascii="Arial" w:hAnsi="Arial"/>
                <w:sz w:val="18"/>
                <w:rPrChange w:id="188" w:author="Martin Midtgaard" w:date="2011-11-02T13:03:00Z">
                  <w:rPr>
                    <w:rFonts w:ascii="Arial" w:hAnsi="Arial"/>
                    <w:sz w:val="18"/>
                    <w:lang w:val="en-US"/>
                  </w:rPr>
                </w:rPrChange>
              </w:rPr>
              <w:t>base: decimal</w:t>
            </w:r>
          </w:p>
          <w:p w14:paraId="5106583F"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189" w:author="Martin Midtgaard" w:date="2011-11-02T13:03:00Z">
                  <w:rPr>
                    <w:rFonts w:ascii="Arial" w:hAnsi="Arial"/>
                    <w:sz w:val="18"/>
                    <w:lang w:val="en-US"/>
                  </w:rPr>
                </w:rPrChange>
              </w:rPr>
            </w:pPr>
            <w:r>
              <w:rPr>
                <w:rFonts w:ascii="Arial" w:hAnsi="Arial"/>
                <w:sz w:val="18"/>
                <w:rPrChange w:id="190" w:author="Martin Midtgaard" w:date="2011-11-02T13:03:00Z">
                  <w:rPr>
                    <w:rFonts w:ascii="Arial" w:hAnsi="Arial"/>
                    <w:sz w:val="18"/>
                    <w:lang w:val="en-US"/>
                  </w:rPr>
                </w:rPrChange>
              </w:rPr>
              <w:t>totalDigits: 13</w:t>
            </w:r>
          </w:p>
          <w:p w14:paraId="7B743C6E" w14:textId="77777777" w:rsidR="00043932" w:rsidRP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353F361B" w14:textId="77777777" w:rsidR="00043932" w:rsidRP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en fordring er afskrevet  omregnet til danske kroner.</w:t>
            </w:r>
          </w:p>
        </w:tc>
      </w:tr>
      <w:tr w:rsidR="00043932" w14:paraId="64A44462" w14:textId="77777777" w:rsidTr="00043932">
        <w:tc>
          <w:tcPr>
            <w:tcW w:w="3402" w:type="dxa"/>
          </w:tcPr>
          <w:p w14:paraId="35D78834" w14:textId="77777777" w:rsidR="00043932" w:rsidRP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FordringAfskrivningDato</w:t>
            </w:r>
          </w:p>
        </w:tc>
        <w:tc>
          <w:tcPr>
            <w:tcW w:w="1701" w:type="dxa"/>
          </w:tcPr>
          <w:p w14:paraId="2890F38E"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5BDC5F0F"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14:paraId="30379F70" w14:textId="77777777" w:rsidR="00043932" w:rsidRP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60EC4F1F" w14:textId="77777777" w:rsidR="00043932" w:rsidRP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Dags dato, ,  (samme som registreringsdato i DMI)</w:t>
            </w:r>
          </w:p>
        </w:tc>
      </w:tr>
      <w:tr w:rsidR="00043932" w14:paraId="02271F60" w14:textId="77777777" w:rsidTr="00043932">
        <w:tc>
          <w:tcPr>
            <w:tcW w:w="3402" w:type="dxa"/>
          </w:tcPr>
          <w:p w14:paraId="0CE04191" w14:textId="77777777" w:rsidR="00043932" w:rsidRP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FordringAfskrivningProcent</w:t>
            </w:r>
          </w:p>
        </w:tc>
        <w:tc>
          <w:tcPr>
            <w:tcW w:w="1701" w:type="dxa"/>
          </w:tcPr>
          <w:p w14:paraId="1240029D"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191" w:author="Martin Midtgaard" w:date="2011-11-02T13:03:00Z">
                  <w:rPr>
                    <w:rFonts w:ascii="Arial" w:hAnsi="Arial"/>
                    <w:sz w:val="18"/>
                    <w:lang w:val="en-US"/>
                  </w:rPr>
                </w:rPrChange>
              </w:rPr>
            </w:pPr>
            <w:r>
              <w:rPr>
                <w:rFonts w:ascii="Arial" w:hAnsi="Arial"/>
                <w:sz w:val="18"/>
                <w:rPrChange w:id="192" w:author="Martin Midtgaard" w:date="2011-11-02T13:03:00Z">
                  <w:rPr>
                    <w:rFonts w:ascii="Arial" w:hAnsi="Arial"/>
                    <w:sz w:val="18"/>
                    <w:lang w:val="en-US"/>
                  </w:rPr>
                </w:rPrChange>
              </w:rPr>
              <w:t xml:space="preserve">Domain: </w:t>
            </w:r>
          </w:p>
          <w:p w14:paraId="3CB0F795"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193" w:author="Martin Midtgaard" w:date="2011-11-02T13:03:00Z">
                  <w:rPr>
                    <w:rFonts w:ascii="Arial" w:hAnsi="Arial"/>
                    <w:sz w:val="18"/>
                    <w:lang w:val="en-US"/>
                  </w:rPr>
                </w:rPrChange>
              </w:rPr>
            </w:pPr>
            <w:r>
              <w:rPr>
                <w:rFonts w:ascii="Arial" w:hAnsi="Arial"/>
                <w:sz w:val="18"/>
                <w:rPrChange w:id="194" w:author="Martin Midtgaard" w:date="2011-11-02T13:03:00Z">
                  <w:rPr>
                    <w:rFonts w:ascii="Arial" w:hAnsi="Arial"/>
                    <w:sz w:val="18"/>
                    <w:lang w:val="en-US"/>
                  </w:rPr>
                </w:rPrChange>
              </w:rPr>
              <w:t>ProcentSatsPositiv</w:t>
            </w:r>
          </w:p>
          <w:p w14:paraId="6C16F1F5"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195" w:author="Martin Midtgaard" w:date="2011-11-02T13:03:00Z">
                  <w:rPr>
                    <w:rFonts w:ascii="Arial" w:hAnsi="Arial"/>
                    <w:sz w:val="18"/>
                    <w:lang w:val="en-US"/>
                  </w:rPr>
                </w:rPrChange>
              </w:rPr>
            </w:pPr>
            <w:r>
              <w:rPr>
                <w:rFonts w:ascii="Arial" w:hAnsi="Arial"/>
                <w:sz w:val="18"/>
                <w:rPrChange w:id="196" w:author="Martin Midtgaard" w:date="2011-11-02T13:03:00Z">
                  <w:rPr>
                    <w:rFonts w:ascii="Arial" w:hAnsi="Arial"/>
                    <w:sz w:val="18"/>
                    <w:lang w:val="en-US"/>
                  </w:rPr>
                </w:rPrChange>
              </w:rPr>
              <w:t>base: decimal</w:t>
            </w:r>
          </w:p>
          <w:p w14:paraId="474D343F"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197" w:author="Martin Midtgaard" w:date="2011-11-02T13:03:00Z">
                  <w:rPr>
                    <w:rFonts w:ascii="Arial" w:hAnsi="Arial"/>
                    <w:sz w:val="18"/>
                    <w:lang w:val="en-US"/>
                  </w:rPr>
                </w:rPrChange>
              </w:rPr>
            </w:pPr>
            <w:r>
              <w:rPr>
                <w:rFonts w:ascii="Arial" w:hAnsi="Arial"/>
                <w:sz w:val="18"/>
                <w:rPrChange w:id="198" w:author="Martin Midtgaard" w:date="2011-11-02T13:03:00Z">
                  <w:rPr>
                    <w:rFonts w:ascii="Arial" w:hAnsi="Arial"/>
                    <w:sz w:val="18"/>
                    <w:lang w:val="en-US"/>
                  </w:rPr>
                </w:rPrChange>
              </w:rPr>
              <w:t>minInclusive: 0</w:t>
            </w:r>
          </w:p>
          <w:p w14:paraId="77DA3278"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7</w:t>
            </w:r>
          </w:p>
          <w:p w14:paraId="08CF20C8" w14:textId="77777777" w:rsidR="00043932" w:rsidRP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tc>
        <w:tc>
          <w:tcPr>
            <w:tcW w:w="4671" w:type="dxa"/>
          </w:tcPr>
          <w:p w14:paraId="0D293D73" w14:textId="77777777" w:rsidR="00043932" w:rsidRP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 som fordringen skal er afskrevet med.</w:t>
            </w:r>
          </w:p>
        </w:tc>
      </w:tr>
      <w:tr w:rsidR="00043932" w14:paraId="2C55B384" w14:textId="77777777" w:rsidTr="00043932">
        <w:tc>
          <w:tcPr>
            <w:tcW w:w="3402" w:type="dxa"/>
          </w:tcPr>
          <w:p w14:paraId="31EB5B00" w14:textId="77777777" w:rsidR="00043932" w:rsidRP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FordringAfskrivningVirkningFra</w:t>
            </w:r>
          </w:p>
        </w:tc>
        <w:tc>
          <w:tcPr>
            <w:tcW w:w="1701" w:type="dxa"/>
          </w:tcPr>
          <w:p w14:paraId="2D0EE087"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2EC85723"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14:paraId="56C3A71D" w14:textId="77777777" w:rsidR="00043932" w:rsidRP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2AEEF5BA" w14:textId="77777777" w:rsidR="00043932" w:rsidRP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hvorfra afskrivningen skal træde i kraft. Løsningen skal automatisk indsætte dags dato, men sagsbehandleren skal have mulighed for at ændre den.</w:t>
            </w:r>
          </w:p>
        </w:tc>
      </w:tr>
      <w:tr w:rsidR="00043932" w14:paraId="4D693945" w14:textId="77777777" w:rsidTr="00043932">
        <w:tc>
          <w:tcPr>
            <w:tcW w:w="3402" w:type="dxa"/>
          </w:tcPr>
          <w:p w14:paraId="6ED4ABB6" w14:textId="77777777" w:rsidR="00043932" w:rsidRP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FordringAfskrivningÅrsagBegr</w:t>
            </w:r>
          </w:p>
        </w:tc>
        <w:tc>
          <w:tcPr>
            <w:tcW w:w="1701" w:type="dxa"/>
          </w:tcPr>
          <w:p w14:paraId="6FCC605F"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199" w:author="Martin Midtgaard" w:date="2011-11-02T13:03:00Z">
                  <w:rPr>
                    <w:rFonts w:ascii="Arial" w:hAnsi="Arial"/>
                    <w:sz w:val="18"/>
                    <w:lang w:val="en-US"/>
                  </w:rPr>
                </w:rPrChange>
              </w:rPr>
            </w:pPr>
            <w:r>
              <w:rPr>
                <w:rFonts w:ascii="Arial" w:hAnsi="Arial"/>
                <w:sz w:val="18"/>
                <w:rPrChange w:id="200" w:author="Martin Midtgaard" w:date="2011-11-02T13:03:00Z">
                  <w:rPr>
                    <w:rFonts w:ascii="Arial" w:hAnsi="Arial"/>
                    <w:sz w:val="18"/>
                    <w:lang w:val="en-US"/>
                  </w:rPr>
                </w:rPrChange>
              </w:rPr>
              <w:t xml:space="preserve">Domain: </w:t>
            </w:r>
          </w:p>
          <w:p w14:paraId="0E9A1513"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201" w:author="Martin Midtgaard" w:date="2011-11-02T13:03:00Z">
                  <w:rPr>
                    <w:rFonts w:ascii="Arial" w:hAnsi="Arial"/>
                    <w:sz w:val="18"/>
                    <w:lang w:val="en-US"/>
                  </w:rPr>
                </w:rPrChange>
              </w:rPr>
            </w:pPr>
            <w:r>
              <w:rPr>
                <w:rFonts w:ascii="Arial" w:hAnsi="Arial"/>
                <w:sz w:val="18"/>
                <w:rPrChange w:id="202" w:author="Martin Midtgaard" w:date="2011-11-02T13:03:00Z">
                  <w:rPr>
                    <w:rFonts w:ascii="Arial" w:hAnsi="Arial"/>
                    <w:sz w:val="18"/>
                    <w:lang w:val="en-US"/>
                  </w:rPr>
                </w:rPrChange>
              </w:rPr>
              <w:t>TekstKort</w:t>
            </w:r>
          </w:p>
          <w:p w14:paraId="4827376B"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203" w:author="Martin Midtgaard" w:date="2011-11-02T13:03:00Z">
                  <w:rPr>
                    <w:rFonts w:ascii="Arial" w:hAnsi="Arial"/>
                    <w:sz w:val="18"/>
                    <w:lang w:val="en-US"/>
                  </w:rPr>
                </w:rPrChange>
              </w:rPr>
            </w:pPr>
            <w:r>
              <w:rPr>
                <w:rFonts w:ascii="Arial" w:hAnsi="Arial"/>
                <w:sz w:val="18"/>
                <w:rPrChange w:id="204" w:author="Martin Midtgaard" w:date="2011-11-02T13:03:00Z">
                  <w:rPr>
                    <w:rFonts w:ascii="Arial" w:hAnsi="Arial"/>
                    <w:sz w:val="18"/>
                    <w:lang w:val="en-US"/>
                  </w:rPr>
                </w:rPrChange>
              </w:rPr>
              <w:t>base: string</w:t>
            </w:r>
          </w:p>
          <w:p w14:paraId="2385E295"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205" w:author="Martin Midtgaard" w:date="2011-11-02T13:03:00Z">
                  <w:rPr>
                    <w:rFonts w:ascii="Arial" w:hAnsi="Arial"/>
                    <w:sz w:val="18"/>
                    <w:lang w:val="en-US"/>
                  </w:rPr>
                </w:rPrChange>
              </w:rPr>
            </w:pPr>
            <w:r>
              <w:rPr>
                <w:rFonts w:ascii="Arial" w:hAnsi="Arial"/>
                <w:sz w:val="18"/>
                <w:rPrChange w:id="206" w:author="Martin Midtgaard" w:date="2011-11-02T13:03:00Z">
                  <w:rPr>
                    <w:rFonts w:ascii="Arial" w:hAnsi="Arial"/>
                    <w:sz w:val="18"/>
                    <w:lang w:val="en-US"/>
                  </w:rPr>
                </w:rPrChange>
              </w:rPr>
              <w:t>minLength: 0</w:t>
            </w:r>
          </w:p>
          <w:p w14:paraId="62523862"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14:paraId="0749E1AB" w14:textId="77777777" w:rsidR="00043932" w:rsidRP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14:paraId="38631D56" w14:textId="77777777" w:rsidR="00043932" w:rsidRP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Uddybende begrundelse for, hvorfor en afskrivning er foretaget og anvendes typisk til at bestemme om en afskrivning kræver en godkendelse.</w:t>
            </w:r>
          </w:p>
        </w:tc>
      </w:tr>
      <w:tr w:rsidR="00043932" w14:paraId="3134DC87" w14:textId="77777777" w:rsidTr="00043932">
        <w:tc>
          <w:tcPr>
            <w:tcW w:w="3402" w:type="dxa"/>
          </w:tcPr>
          <w:p w14:paraId="58C6DB6A" w14:textId="77777777" w:rsidR="00043932" w:rsidRP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FordringAfskrivningÅrsagKode</w:t>
            </w:r>
          </w:p>
        </w:tc>
        <w:tc>
          <w:tcPr>
            <w:tcW w:w="1701" w:type="dxa"/>
          </w:tcPr>
          <w:p w14:paraId="5FDC590F"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23516F57"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FordringAfskrivningÅrsagKode</w:t>
            </w:r>
          </w:p>
          <w:p w14:paraId="06291CBF"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72409171"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14:paraId="321895E3" w14:textId="77777777" w:rsidR="00043932" w:rsidRP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ANDN, AKRD, AUTO, BGTL, DØDB, EFTG, FEJL, FORÆ, GLDS, KONK</w:t>
            </w:r>
          </w:p>
        </w:tc>
        <w:tc>
          <w:tcPr>
            <w:tcW w:w="4671" w:type="dxa"/>
          </w:tcPr>
          <w:p w14:paraId="743AE646"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Sagsbehandlers mulighed for at vælge en årsag til afskrivning af fordring ud fra en fast liste. Ved valg af årsagskode anden skal felt Anden tekst udfyldes med forklaring af, hvorfor de øvrige årsager ikke er anvendelige</w:t>
            </w:r>
          </w:p>
          <w:p w14:paraId="12A11035"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7F76FA2"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14:paraId="7A828465"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 Akkordordning</w:t>
            </w:r>
          </w:p>
          <w:p w14:paraId="7C1E2221"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ANDN: Anden</w:t>
            </w:r>
          </w:p>
          <w:p w14:paraId="2B104D8A"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AUTO: Automatisk afskrivning på baggrund af manglende evne gennem en årrække.</w:t>
            </w:r>
          </w:p>
          <w:p w14:paraId="2B7B8339"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BGTL: Automatiske afskrivninger under x kr..</w:t>
            </w:r>
          </w:p>
          <w:p w14:paraId="3C65DE40"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DØDB: Død/dødsbo.</w:t>
            </w:r>
          </w:p>
          <w:p w14:paraId="2B0C0E19"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EFTG: Eftergivelse</w:t>
            </w:r>
          </w:p>
          <w:p w14:paraId="0885AE8D"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Fejlagtig pålignet</w:t>
            </w:r>
          </w:p>
          <w:p w14:paraId="0B86060E"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FORÆ: Forældelse</w:t>
            </w:r>
          </w:p>
          <w:p w14:paraId="2FA30EB8"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GLDS: Gældssanereing.</w:t>
            </w:r>
          </w:p>
          <w:p w14:paraId="1D787533" w14:textId="77777777" w:rsidR="00043932" w:rsidRP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KONK: Konkurs</w:t>
            </w:r>
          </w:p>
        </w:tc>
      </w:tr>
      <w:tr w:rsidR="00043932" w14:paraId="7B36BCB5" w14:textId="77777777" w:rsidTr="00043932">
        <w:tc>
          <w:tcPr>
            <w:tcW w:w="3402" w:type="dxa"/>
          </w:tcPr>
          <w:p w14:paraId="53FCE6F5" w14:textId="77777777" w:rsidR="00043932" w:rsidRP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FordringAfskrivningÅrsagTekst</w:t>
            </w:r>
          </w:p>
        </w:tc>
        <w:tc>
          <w:tcPr>
            <w:tcW w:w="1701" w:type="dxa"/>
          </w:tcPr>
          <w:p w14:paraId="28351C86"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207" w:author="Martin Midtgaard" w:date="2011-11-02T13:03:00Z">
                  <w:rPr>
                    <w:rFonts w:ascii="Arial" w:hAnsi="Arial"/>
                    <w:sz w:val="18"/>
                    <w:lang w:val="en-US"/>
                  </w:rPr>
                </w:rPrChange>
              </w:rPr>
            </w:pPr>
            <w:r>
              <w:rPr>
                <w:rFonts w:ascii="Arial" w:hAnsi="Arial"/>
                <w:sz w:val="18"/>
                <w:rPrChange w:id="208" w:author="Martin Midtgaard" w:date="2011-11-02T13:03:00Z">
                  <w:rPr>
                    <w:rFonts w:ascii="Arial" w:hAnsi="Arial"/>
                    <w:sz w:val="18"/>
                    <w:lang w:val="en-US"/>
                  </w:rPr>
                </w:rPrChange>
              </w:rPr>
              <w:t xml:space="preserve">Domain: </w:t>
            </w:r>
          </w:p>
          <w:p w14:paraId="1893FA27"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209" w:author="Martin Midtgaard" w:date="2011-11-02T13:03:00Z">
                  <w:rPr>
                    <w:rFonts w:ascii="Arial" w:hAnsi="Arial"/>
                    <w:sz w:val="18"/>
                    <w:lang w:val="en-US"/>
                  </w:rPr>
                </w:rPrChange>
              </w:rPr>
            </w:pPr>
            <w:r>
              <w:rPr>
                <w:rFonts w:ascii="Arial" w:hAnsi="Arial"/>
                <w:sz w:val="18"/>
                <w:rPrChange w:id="210" w:author="Martin Midtgaard" w:date="2011-11-02T13:03:00Z">
                  <w:rPr>
                    <w:rFonts w:ascii="Arial" w:hAnsi="Arial"/>
                    <w:sz w:val="18"/>
                    <w:lang w:val="en-US"/>
                  </w:rPr>
                </w:rPrChange>
              </w:rPr>
              <w:t>TekstKort</w:t>
            </w:r>
          </w:p>
          <w:p w14:paraId="7FF069DA"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211" w:author="Martin Midtgaard" w:date="2011-11-02T13:03:00Z">
                  <w:rPr>
                    <w:rFonts w:ascii="Arial" w:hAnsi="Arial"/>
                    <w:sz w:val="18"/>
                    <w:lang w:val="en-US"/>
                  </w:rPr>
                </w:rPrChange>
              </w:rPr>
            </w:pPr>
            <w:r>
              <w:rPr>
                <w:rFonts w:ascii="Arial" w:hAnsi="Arial"/>
                <w:sz w:val="18"/>
                <w:rPrChange w:id="212" w:author="Martin Midtgaard" w:date="2011-11-02T13:03:00Z">
                  <w:rPr>
                    <w:rFonts w:ascii="Arial" w:hAnsi="Arial"/>
                    <w:sz w:val="18"/>
                    <w:lang w:val="en-US"/>
                  </w:rPr>
                </w:rPrChange>
              </w:rPr>
              <w:t>base: string</w:t>
            </w:r>
          </w:p>
          <w:p w14:paraId="4519DF88"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213" w:author="Martin Midtgaard" w:date="2011-11-02T13:03:00Z">
                  <w:rPr>
                    <w:rFonts w:ascii="Arial" w:hAnsi="Arial"/>
                    <w:sz w:val="18"/>
                    <w:lang w:val="en-US"/>
                  </w:rPr>
                </w:rPrChange>
              </w:rPr>
            </w:pPr>
            <w:r>
              <w:rPr>
                <w:rFonts w:ascii="Arial" w:hAnsi="Arial"/>
                <w:sz w:val="18"/>
                <w:rPrChange w:id="214" w:author="Martin Midtgaard" w:date="2011-11-02T13:03:00Z">
                  <w:rPr>
                    <w:rFonts w:ascii="Arial" w:hAnsi="Arial"/>
                    <w:sz w:val="18"/>
                    <w:lang w:val="en-US"/>
                  </w:rPr>
                </w:rPrChange>
              </w:rPr>
              <w:t>minLength: 0</w:t>
            </w:r>
          </w:p>
          <w:p w14:paraId="0CA150AE"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14:paraId="23A0E8BF" w14:textId="77777777" w:rsidR="00043932" w:rsidRP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14:paraId="6F0DB070" w14:textId="77777777" w:rsidR="00043932" w:rsidRP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Forklaring til valg af Anden</w:t>
            </w:r>
          </w:p>
        </w:tc>
      </w:tr>
      <w:tr w:rsidR="00043932" w14:paraId="06FCA076" w14:textId="77777777" w:rsidTr="00043932">
        <w:tc>
          <w:tcPr>
            <w:tcW w:w="3402" w:type="dxa"/>
          </w:tcPr>
          <w:p w14:paraId="7DF26DE7" w14:textId="77777777" w:rsidR="00043932" w:rsidRP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FordringHaverAfregningBeløb</w:t>
            </w:r>
          </w:p>
        </w:tc>
        <w:tc>
          <w:tcPr>
            <w:tcW w:w="1701" w:type="dxa"/>
          </w:tcPr>
          <w:p w14:paraId="586F2463"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215" w:author="Martin Midtgaard" w:date="2011-11-02T13:03:00Z">
                  <w:rPr>
                    <w:rFonts w:ascii="Arial" w:hAnsi="Arial"/>
                    <w:sz w:val="18"/>
                    <w:lang w:val="en-US"/>
                  </w:rPr>
                </w:rPrChange>
              </w:rPr>
            </w:pPr>
            <w:r>
              <w:rPr>
                <w:rFonts w:ascii="Arial" w:hAnsi="Arial"/>
                <w:sz w:val="18"/>
                <w:rPrChange w:id="216" w:author="Martin Midtgaard" w:date="2011-11-02T13:03:00Z">
                  <w:rPr>
                    <w:rFonts w:ascii="Arial" w:hAnsi="Arial"/>
                    <w:sz w:val="18"/>
                    <w:lang w:val="en-US"/>
                  </w:rPr>
                </w:rPrChange>
              </w:rPr>
              <w:t xml:space="preserve">Domain: </w:t>
            </w:r>
          </w:p>
          <w:p w14:paraId="3AD3D257"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217" w:author="Martin Midtgaard" w:date="2011-11-02T13:03:00Z">
                  <w:rPr>
                    <w:rFonts w:ascii="Arial" w:hAnsi="Arial"/>
                    <w:sz w:val="18"/>
                    <w:lang w:val="en-US"/>
                  </w:rPr>
                </w:rPrChange>
              </w:rPr>
            </w:pPr>
            <w:r>
              <w:rPr>
                <w:rFonts w:ascii="Arial" w:hAnsi="Arial"/>
                <w:sz w:val="18"/>
                <w:rPrChange w:id="218" w:author="Martin Midtgaard" w:date="2011-11-02T13:03:00Z">
                  <w:rPr>
                    <w:rFonts w:ascii="Arial" w:hAnsi="Arial"/>
                    <w:sz w:val="18"/>
                    <w:lang w:val="en-US"/>
                  </w:rPr>
                </w:rPrChange>
              </w:rPr>
              <w:lastRenderedPageBreak/>
              <w:t>Beløb</w:t>
            </w:r>
          </w:p>
          <w:p w14:paraId="6B392E6B"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219" w:author="Martin Midtgaard" w:date="2011-11-02T13:03:00Z">
                  <w:rPr>
                    <w:rFonts w:ascii="Arial" w:hAnsi="Arial"/>
                    <w:sz w:val="18"/>
                    <w:lang w:val="en-US"/>
                  </w:rPr>
                </w:rPrChange>
              </w:rPr>
            </w:pPr>
            <w:r>
              <w:rPr>
                <w:rFonts w:ascii="Arial" w:hAnsi="Arial"/>
                <w:sz w:val="18"/>
                <w:rPrChange w:id="220" w:author="Martin Midtgaard" w:date="2011-11-02T13:03:00Z">
                  <w:rPr>
                    <w:rFonts w:ascii="Arial" w:hAnsi="Arial"/>
                    <w:sz w:val="18"/>
                    <w:lang w:val="en-US"/>
                  </w:rPr>
                </w:rPrChange>
              </w:rPr>
              <w:t>base: decimal</w:t>
            </w:r>
          </w:p>
          <w:p w14:paraId="0BB69E68"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221" w:author="Martin Midtgaard" w:date="2011-11-02T13:03:00Z">
                  <w:rPr>
                    <w:rFonts w:ascii="Arial" w:hAnsi="Arial"/>
                    <w:sz w:val="18"/>
                    <w:lang w:val="en-US"/>
                  </w:rPr>
                </w:rPrChange>
              </w:rPr>
            </w:pPr>
            <w:r>
              <w:rPr>
                <w:rFonts w:ascii="Arial" w:hAnsi="Arial"/>
                <w:sz w:val="18"/>
                <w:rPrChange w:id="222" w:author="Martin Midtgaard" w:date="2011-11-02T13:03:00Z">
                  <w:rPr>
                    <w:rFonts w:ascii="Arial" w:hAnsi="Arial"/>
                    <w:sz w:val="18"/>
                    <w:lang w:val="en-US"/>
                  </w:rPr>
                </w:rPrChange>
              </w:rPr>
              <w:t>totalDigits: 13</w:t>
            </w:r>
          </w:p>
          <w:p w14:paraId="77E7C608" w14:textId="77777777" w:rsidR="00043932" w:rsidRP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11A52156" w14:textId="77777777" w:rsidR="00043932" w:rsidRP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Det beløb der skal afregnes til fordringshaver i den </w:t>
            </w:r>
            <w:r>
              <w:rPr>
                <w:rFonts w:ascii="Arial" w:hAnsi="Arial" w:cs="Arial"/>
                <w:sz w:val="18"/>
              </w:rPr>
              <w:lastRenderedPageBreak/>
              <w:t>valgte valuta</w:t>
            </w:r>
          </w:p>
        </w:tc>
      </w:tr>
      <w:tr w:rsidR="00043932" w14:paraId="402F84C6" w14:textId="77777777" w:rsidTr="00043932">
        <w:tc>
          <w:tcPr>
            <w:tcW w:w="3402" w:type="dxa"/>
          </w:tcPr>
          <w:p w14:paraId="24A47588" w14:textId="77777777" w:rsidR="00043932" w:rsidRP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FordringHaverAfregningBeløbDKK</w:t>
            </w:r>
          </w:p>
        </w:tc>
        <w:tc>
          <w:tcPr>
            <w:tcW w:w="1701" w:type="dxa"/>
          </w:tcPr>
          <w:p w14:paraId="543DB1C1"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223" w:author="Martin Midtgaard" w:date="2011-11-02T13:03:00Z">
                  <w:rPr>
                    <w:rFonts w:ascii="Arial" w:hAnsi="Arial"/>
                    <w:sz w:val="18"/>
                    <w:lang w:val="en-US"/>
                  </w:rPr>
                </w:rPrChange>
              </w:rPr>
            </w:pPr>
            <w:r>
              <w:rPr>
                <w:rFonts w:ascii="Arial" w:hAnsi="Arial"/>
                <w:sz w:val="18"/>
                <w:rPrChange w:id="224" w:author="Martin Midtgaard" w:date="2011-11-02T13:03:00Z">
                  <w:rPr>
                    <w:rFonts w:ascii="Arial" w:hAnsi="Arial"/>
                    <w:sz w:val="18"/>
                    <w:lang w:val="en-US"/>
                  </w:rPr>
                </w:rPrChange>
              </w:rPr>
              <w:t xml:space="preserve">Domain: </w:t>
            </w:r>
          </w:p>
          <w:p w14:paraId="5DD920AA"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225" w:author="Martin Midtgaard" w:date="2011-11-02T13:03:00Z">
                  <w:rPr>
                    <w:rFonts w:ascii="Arial" w:hAnsi="Arial"/>
                    <w:sz w:val="18"/>
                    <w:lang w:val="en-US"/>
                  </w:rPr>
                </w:rPrChange>
              </w:rPr>
            </w:pPr>
            <w:r>
              <w:rPr>
                <w:rFonts w:ascii="Arial" w:hAnsi="Arial"/>
                <w:sz w:val="18"/>
                <w:rPrChange w:id="226" w:author="Martin Midtgaard" w:date="2011-11-02T13:03:00Z">
                  <w:rPr>
                    <w:rFonts w:ascii="Arial" w:hAnsi="Arial"/>
                    <w:sz w:val="18"/>
                    <w:lang w:val="en-US"/>
                  </w:rPr>
                </w:rPrChange>
              </w:rPr>
              <w:t>Beløb</w:t>
            </w:r>
          </w:p>
          <w:p w14:paraId="6DC6F4A5"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227" w:author="Martin Midtgaard" w:date="2011-11-02T13:03:00Z">
                  <w:rPr>
                    <w:rFonts w:ascii="Arial" w:hAnsi="Arial"/>
                    <w:sz w:val="18"/>
                    <w:lang w:val="en-US"/>
                  </w:rPr>
                </w:rPrChange>
              </w:rPr>
            </w:pPr>
            <w:r>
              <w:rPr>
                <w:rFonts w:ascii="Arial" w:hAnsi="Arial"/>
                <w:sz w:val="18"/>
                <w:rPrChange w:id="228" w:author="Martin Midtgaard" w:date="2011-11-02T13:03:00Z">
                  <w:rPr>
                    <w:rFonts w:ascii="Arial" w:hAnsi="Arial"/>
                    <w:sz w:val="18"/>
                    <w:lang w:val="en-US"/>
                  </w:rPr>
                </w:rPrChange>
              </w:rPr>
              <w:t>base: decimal</w:t>
            </w:r>
          </w:p>
          <w:p w14:paraId="04A44472"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229" w:author="Martin Midtgaard" w:date="2011-11-02T13:03:00Z">
                  <w:rPr>
                    <w:rFonts w:ascii="Arial" w:hAnsi="Arial"/>
                    <w:sz w:val="18"/>
                    <w:lang w:val="en-US"/>
                  </w:rPr>
                </w:rPrChange>
              </w:rPr>
            </w:pPr>
            <w:r>
              <w:rPr>
                <w:rFonts w:ascii="Arial" w:hAnsi="Arial"/>
                <w:sz w:val="18"/>
                <w:rPrChange w:id="230" w:author="Martin Midtgaard" w:date="2011-11-02T13:03:00Z">
                  <w:rPr>
                    <w:rFonts w:ascii="Arial" w:hAnsi="Arial"/>
                    <w:sz w:val="18"/>
                    <w:lang w:val="en-US"/>
                  </w:rPr>
                </w:rPrChange>
              </w:rPr>
              <w:t>totalDigits: 13</w:t>
            </w:r>
          </w:p>
          <w:p w14:paraId="2CE28F79" w14:textId="77777777" w:rsidR="00043932" w:rsidRP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0AA6E86E" w14:textId="77777777" w:rsidR="00043932" w:rsidRP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der skal afregnes til fordringshaver omregnet til danske kroner.</w:t>
            </w:r>
          </w:p>
        </w:tc>
      </w:tr>
      <w:tr w:rsidR="00043932" w14:paraId="666A9DE1" w14:textId="77777777" w:rsidTr="00043932">
        <w:tc>
          <w:tcPr>
            <w:tcW w:w="3402" w:type="dxa"/>
          </w:tcPr>
          <w:p w14:paraId="7A057E56" w14:textId="77777777" w:rsidR="00043932" w:rsidRP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FordringHaverAfregningDato</w:t>
            </w:r>
          </w:p>
        </w:tc>
        <w:tc>
          <w:tcPr>
            <w:tcW w:w="1701" w:type="dxa"/>
          </w:tcPr>
          <w:p w14:paraId="3FCCA45A"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28C9D4F5"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14:paraId="61FB80AF" w14:textId="77777777" w:rsidR="00043932" w:rsidRP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0884B6EF" w14:textId="77777777" w:rsidR="00043932" w:rsidRP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afregningen til fordringshaver er oprettet</w:t>
            </w:r>
          </w:p>
        </w:tc>
      </w:tr>
      <w:tr w:rsidR="00043932" w14:paraId="7267D8C7" w14:textId="77777777" w:rsidTr="00043932">
        <w:tc>
          <w:tcPr>
            <w:tcW w:w="3402" w:type="dxa"/>
          </w:tcPr>
          <w:p w14:paraId="23379D47" w14:textId="77777777" w:rsidR="00043932" w:rsidRP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FordringHaverAfregningID</w:t>
            </w:r>
          </w:p>
        </w:tc>
        <w:tc>
          <w:tcPr>
            <w:tcW w:w="1701" w:type="dxa"/>
          </w:tcPr>
          <w:p w14:paraId="27996CC9"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231" w:author="Martin Midtgaard" w:date="2011-11-02T13:03:00Z">
                  <w:rPr>
                    <w:rFonts w:ascii="Arial" w:hAnsi="Arial"/>
                    <w:sz w:val="18"/>
                    <w:lang w:val="en-US"/>
                  </w:rPr>
                </w:rPrChange>
              </w:rPr>
            </w:pPr>
            <w:r>
              <w:rPr>
                <w:rFonts w:ascii="Arial" w:hAnsi="Arial"/>
                <w:sz w:val="18"/>
                <w:rPrChange w:id="232" w:author="Martin Midtgaard" w:date="2011-11-02T13:03:00Z">
                  <w:rPr>
                    <w:rFonts w:ascii="Arial" w:hAnsi="Arial"/>
                    <w:sz w:val="18"/>
                    <w:lang w:val="en-US"/>
                  </w:rPr>
                </w:rPrChange>
              </w:rPr>
              <w:t xml:space="preserve">Domain: </w:t>
            </w:r>
          </w:p>
          <w:p w14:paraId="43EF1324"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233" w:author="Martin Midtgaard" w:date="2011-11-02T13:03:00Z">
                  <w:rPr>
                    <w:rFonts w:ascii="Arial" w:hAnsi="Arial"/>
                    <w:sz w:val="18"/>
                    <w:lang w:val="en-US"/>
                  </w:rPr>
                </w:rPrChange>
              </w:rPr>
            </w:pPr>
            <w:r>
              <w:rPr>
                <w:rFonts w:ascii="Arial" w:hAnsi="Arial"/>
                <w:sz w:val="18"/>
                <w:rPrChange w:id="234" w:author="Martin Midtgaard" w:date="2011-11-02T13:03:00Z">
                  <w:rPr>
                    <w:rFonts w:ascii="Arial" w:hAnsi="Arial"/>
                    <w:sz w:val="18"/>
                    <w:lang w:val="en-US"/>
                  </w:rPr>
                </w:rPrChange>
              </w:rPr>
              <w:t>ID18</w:t>
            </w:r>
          </w:p>
          <w:p w14:paraId="45BE27CA"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235" w:author="Martin Midtgaard" w:date="2011-11-02T13:03:00Z">
                  <w:rPr>
                    <w:rFonts w:ascii="Arial" w:hAnsi="Arial"/>
                    <w:sz w:val="18"/>
                    <w:lang w:val="en-US"/>
                  </w:rPr>
                </w:rPrChange>
              </w:rPr>
            </w:pPr>
            <w:r>
              <w:rPr>
                <w:rFonts w:ascii="Arial" w:hAnsi="Arial"/>
                <w:sz w:val="18"/>
                <w:rPrChange w:id="236" w:author="Martin Midtgaard" w:date="2011-11-02T13:03:00Z">
                  <w:rPr>
                    <w:rFonts w:ascii="Arial" w:hAnsi="Arial"/>
                    <w:sz w:val="18"/>
                    <w:lang w:val="en-US"/>
                  </w:rPr>
                </w:rPrChange>
              </w:rPr>
              <w:t>base: integer</w:t>
            </w:r>
          </w:p>
          <w:p w14:paraId="2B0956D0"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237" w:author="Martin Midtgaard" w:date="2011-11-02T13:03:00Z">
                  <w:rPr>
                    <w:rFonts w:ascii="Arial" w:hAnsi="Arial"/>
                    <w:sz w:val="18"/>
                    <w:lang w:val="en-US"/>
                  </w:rPr>
                </w:rPrChange>
              </w:rPr>
            </w:pPr>
            <w:r>
              <w:rPr>
                <w:rFonts w:ascii="Arial" w:hAnsi="Arial"/>
                <w:sz w:val="18"/>
                <w:rPrChange w:id="238" w:author="Martin Midtgaard" w:date="2011-11-02T13:03:00Z">
                  <w:rPr>
                    <w:rFonts w:ascii="Arial" w:hAnsi="Arial"/>
                    <w:sz w:val="18"/>
                    <w:lang w:val="en-US"/>
                  </w:rPr>
                </w:rPrChange>
              </w:rPr>
              <w:t>minInclusive: 1</w:t>
            </w:r>
          </w:p>
          <w:p w14:paraId="205428A8" w14:textId="77777777" w:rsidR="00043932" w:rsidRP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14:paraId="57A86642" w14:textId="77777777" w:rsidR="00043932" w:rsidRP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unikke identifikation af afregningen</w:t>
            </w:r>
          </w:p>
        </w:tc>
      </w:tr>
      <w:tr w:rsidR="00043932" w14:paraId="63811989" w14:textId="77777777" w:rsidTr="00043932">
        <w:tc>
          <w:tcPr>
            <w:tcW w:w="3402" w:type="dxa"/>
          </w:tcPr>
          <w:p w14:paraId="14F42C3A" w14:textId="77777777" w:rsidR="00043932" w:rsidRP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FordringHaverAfregningPerFra</w:t>
            </w:r>
          </w:p>
        </w:tc>
        <w:tc>
          <w:tcPr>
            <w:tcW w:w="1701" w:type="dxa"/>
          </w:tcPr>
          <w:p w14:paraId="76517021"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2D4791A2"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14:paraId="2DAAC00E" w14:textId="77777777" w:rsidR="00043932" w:rsidRP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0A96A883"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FordringHaverAfregningPeriodeFraDato er pr. definition altid én dag efter sidste FordringHaverAfregningDato.</w:t>
            </w:r>
          </w:p>
          <w:p w14:paraId="50CB71BF"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7D78328"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Note til elementnavn:</w:t>
            </w:r>
          </w:p>
          <w:p w14:paraId="11CF560C"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elementnavn er ikke blevet forkortet til de aftalte maks. 30 karakterer, da det ikke var muligt at finde en forkortelse der ikke var meningsforstyrrende i forhold til begrebet.</w:t>
            </w:r>
          </w:p>
          <w:p w14:paraId="5A24CCE5"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Elementet skal forkortes i databasen, og her er SKATs forslag til forkortelse:</w:t>
            </w:r>
          </w:p>
          <w:p w14:paraId="50D5526B"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FordringHaverAfrPeriodeFra</w:t>
            </w:r>
          </w:p>
          <w:p w14:paraId="22C7BBEC" w14:textId="77777777" w:rsidR="00043932" w:rsidRP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43932" w14:paraId="5C7E1A05" w14:textId="77777777" w:rsidTr="00043932">
        <w:tc>
          <w:tcPr>
            <w:tcW w:w="3402" w:type="dxa"/>
          </w:tcPr>
          <w:p w14:paraId="6ABD7D93" w14:textId="77777777" w:rsidR="00043932" w:rsidRP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FordringHaverAfregningPerTil</w:t>
            </w:r>
          </w:p>
        </w:tc>
        <w:tc>
          <w:tcPr>
            <w:tcW w:w="1701" w:type="dxa"/>
          </w:tcPr>
          <w:p w14:paraId="02876452"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1F205131"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14:paraId="35D78F82" w14:textId="77777777" w:rsidR="00043932" w:rsidRP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29A93C61" w14:textId="77777777" w:rsidR="00043932" w:rsidRP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PerTil er = med FordringHaverAfregningsdato . </w:t>
            </w:r>
          </w:p>
        </w:tc>
      </w:tr>
      <w:tr w:rsidR="00043932" w14:paraId="4783004E" w14:textId="77777777" w:rsidTr="00043932">
        <w:tc>
          <w:tcPr>
            <w:tcW w:w="3402" w:type="dxa"/>
          </w:tcPr>
          <w:p w14:paraId="6CB92847" w14:textId="77777777" w:rsidR="00043932" w:rsidRP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FordringHaverAfregningUnderret</w:t>
            </w:r>
          </w:p>
        </w:tc>
        <w:tc>
          <w:tcPr>
            <w:tcW w:w="1701" w:type="dxa"/>
          </w:tcPr>
          <w:p w14:paraId="164B0C4E"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5823BE03"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FordringHaverAfregningUnderretKodeDomæne</w:t>
            </w:r>
          </w:p>
          <w:p w14:paraId="6E3D6356"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4418C9CF"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14:paraId="0602F5E0" w14:textId="77777777" w:rsidR="00043932" w:rsidRP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UDL, AFR</w:t>
            </w:r>
          </w:p>
        </w:tc>
        <w:tc>
          <w:tcPr>
            <w:tcW w:w="4671" w:type="dxa"/>
          </w:tcPr>
          <w:p w14:paraId="3A9F4687"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oplyser om underretningen er en udligning eller en afregning.</w:t>
            </w:r>
          </w:p>
          <w:p w14:paraId="0B616CB5"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394100E"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Note til elementnavn:</w:t>
            </w:r>
          </w:p>
          <w:p w14:paraId="5238BAAF"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elementnavn er ikke blevet forkortet til de aftalte maks. 30 karakterer, da det ikke var muligt at finde en forkortelse der ikke var meningsforstyrrende i forhold til begrebet.</w:t>
            </w:r>
          </w:p>
          <w:p w14:paraId="655E9DFE"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Elementet skal forkortes i databasen, og her er SKATs forslag til forkortelse:</w:t>
            </w:r>
          </w:p>
          <w:p w14:paraId="79E011FB"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FordringHaverAfrUnderret</w:t>
            </w:r>
          </w:p>
          <w:p w14:paraId="241EBBED"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A1C4299"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14:paraId="3933B6B5"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 Udligning</w:t>
            </w:r>
          </w:p>
          <w:p w14:paraId="0FF51067" w14:textId="77777777" w:rsidR="00043932" w:rsidRP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AFR: Afregning</w:t>
            </w:r>
          </w:p>
        </w:tc>
      </w:tr>
      <w:tr w:rsidR="00043932" w14:paraId="37B89626" w14:textId="77777777" w:rsidTr="00043932">
        <w:tc>
          <w:tcPr>
            <w:tcW w:w="3402" w:type="dxa"/>
          </w:tcPr>
          <w:p w14:paraId="07AF95B8" w14:textId="77777777" w:rsidR="00043932" w:rsidRP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HovedFordringReturDato</w:t>
            </w:r>
          </w:p>
        </w:tc>
        <w:tc>
          <w:tcPr>
            <w:tcW w:w="1701" w:type="dxa"/>
          </w:tcPr>
          <w:p w14:paraId="760F5E1A"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4699F65E"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14:paraId="1B8D55C8" w14:textId="77777777" w:rsidR="00043932" w:rsidRP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1820A723" w14:textId="77777777" w:rsidR="00043932" w:rsidRP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hvor RIM returnerer en fordring</w:t>
            </w:r>
          </w:p>
        </w:tc>
      </w:tr>
      <w:tr w:rsidR="00043932" w14:paraId="64BE18E9" w14:textId="77777777" w:rsidTr="00043932">
        <w:tc>
          <w:tcPr>
            <w:tcW w:w="3402" w:type="dxa"/>
          </w:tcPr>
          <w:p w14:paraId="3F64FEA1" w14:textId="77777777" w:rsidR="00043932" w:rsidRP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HovedFordringReturÅrsagBegr</w:t>
            </w:r>
          </w:p>
        </w:tc>
        <w:tc>
          <w:tcPr>
            <w:tcW w:w="1701" w:type="dxa"/>
          </w:tcPr>
          <w:p w14:paraId="208943A0"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239" w:author="Martin Midtgaard" w:date="2011-11-02T13:03:00Z">
                  <w:rPr>
                    <w:rFonts w:ascii="Arial" w:hAnsi="Arial"/>
                    <w:sz w:val="18"/>
                    <w:lang w:val="en-US"/>
                  </w:rPr>
                </w:rPrChange>
              </w:rPr>
            </w:pPr>
            <w:r>
              <w:rPr>
                <w:rFonts w:ascii="Arial" w:hAnsi="Arial"/>
                <w:sz w:val="18"/>
                <w:rPrChange w:id="240" w:author="Martin Midtgaard" w:date="2011-11-02T13:03:00Z">
                  <w:rPr>
                    <w:rFonts w:ascii="Arial" w:hAnsi="Arial"/>
                    <w:sz w:val="18"/>
                    <w:lang w:val="en-US"/>
                  </w:rPr>
                </w:rPrChange>
              </w:rPr>
              <w:t xml:space="preserve">Domain: </w:t>
            </w:r>
          </w:p>
          <w:p w14:paraId="4CF4227F"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241" w:author="Martin Midtgaard" w:date="2011-11-02T13:03:00Z">
                  <w:rPr>
                    <w:rFonts w:ascii="Arial" w:hAnsi="Arial"/>
                    <w:sz w:val="18"/>
                    <w:lang w:val="en-US"/>
                  </w:rPr>
                </w:rPrChange>
              </w:rPr>
            </w:pPr>
            <w:r>
              <w:rPr>
                <w:rFonts w:ascii="Arial" w:hAnsi="Arial"/>
                <w:sz w:val="18"/>
                <w:rPrChange w:id="242" w:author="Martin Midtgaard" w:date="2011-11-02T13:03:00Z">
                  <w:rPr>
                    <w:rFonts w:ascii="Arial" w:hAnsi="Arial"/>
                    <w:sz w:val="18"/>
                    <w:lang w:val="en-US"/>
                  </w:rPr>
                </w:rPrChange>
              </w:rPr>
              <w:t>TekstKort</w:t>
            </w:r>
          </w:p>
          <w:p w14:paraId="4CDC4604"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243" w:author="Martin Midtgaard" w:date="2011-11-02T13:03:00Z">
                  <w:rPr>
                    <w:rFonts w:ascii="Arial" w:hAnsi="Arial"/>
                    <w:sz w:val="18"/>
                    <w:lang w:val="en-US"/>
                  </w:rPr>
                </w:rPrChange>
              </w:rPr>
            </w:pPr>
            <w:r>
              <w:rPr>
                <w:rFonts w:ascii="Arial" w:hAnsi="Arial"/>
                <w:sz w:val="18"/>
                <w:rPrChange w:id="244" w:author="Martin Midtgaard" w:date="2011-11-02T13:03:00Z">
                  <w:rPr>
                    <w:rFonts w:ascii="Arial" w:hAnsi="Arial"/>
                    <w:sz w:val="18"/>
                    <w:lang w:val="en-US"/>
                  </w:rPr>
                </w:rPrChange>
              </w:rPr>
              <w:t>base: string</w:t>
            </w:r>
          </w:p>
          <w:p w14:paraId="3976E62A"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245" w:author="Martin Midtgaard" w:date="2011-11-02T13:03:00Z">
                  <w:rPr>
                    <w:rFonts w:ascii="Arial" w:hAnsi="Arial"/>
                    <w:sz w:val="18"/>
                    <w:lang w:val="en-US"/>
                  </w:rPr>
                </w:rPrChange>
              </w:rPr>
            </w:pPr>
            <w:r>
              <w:rPr>
                <w:rFonts w:ascii="Arial" w:hAnsi="Arial"/>
                <w:sz w:val="18"/>
                <w:rPrChange w:id="246" w:author="Martin Midtgaard" w:date="2011-11-02T13:03:00Z">
                  <w:rPr>
                    <w:rFonts w:ascii="Arial" w:hAnsi="Arial"/>
                    <w:sz w:val="18"/>
                    <w:lang w:val="en-US"/>
                  </w:rPr>
                </w:rPrChange>
              </w:rPr>
              <w:t>minLength: 0</w:t>
            </w:r>
          </w:p>
          <w:p w14:paraId="2168A384"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14:paraId="4655B2A7" w14:textId="77777777" w:rsidR="00043932" w:rsidRP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14:paraId="60B3973E" w14:textId="77777777" w:rsidR="00043932" w:rsidRP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Uddybende begrundelse for returneringen</w:t>
            </w:r>
          </w:p>
        </w:tc>
      </w:tr>
      <w:tr w:rsidR="00043932" w14:paraId="3F8EDEFE" w14:textId="77777777" w:rsidTr="00043932">
        <w:tc>
          <w:tcPr>
            <w:tcW w:w="3402" w:type="dxa"/>
          </w:tcPr>
          <w:p w14:paraId="6BCE985B" w14:textId="77777777" w:rsidR="00043932" w:rsidRP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HovedFordringReturÅrsagKode</w:t>
            </w:r>
          </w:p>
        </w:tc>
        <w:tc>
          <w:tcPr>
            <w:tcW w:w="1701" w:type="dxa"/>
          </w:tcPr>
          <w:p w14:paraId="6FB7C29B"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77B1B58F"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HovedFordringReturnerÅrsagKode</w:t>
            </w:r>
          </w:p>
          <w:p w14:paraId="778F1586"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4739A925" w14:textId="77777777" w:rsidR="00043932" w:rsidRP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enumeration: KLAG, FEJL, AFTL, ANDN, TRAF, HÆFO, SOPH, GLDS, AKRD</w:t>
            </w:r>
          </w:p>
        </w:tc>
        <w:tc>
          <w:tcPr>
            <w:tcW w:w="4671" w:type="dxa"/>
          </w:tcPr>
          <w:p w14:paraId="0A1AC6D6"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Mulighed for at vælge en årsag til returnering af fordring ud fra en fast liste. </w:t>
            </w:r>
          </w:p>
          <w:p w14:paraId="404AC3C7"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Ved valg af årsagskode anden skal felt Anden tekst udfyldes med forklaring af, hvorfor de øvrige årsager </w:t>
            </w:r>
            <w:r>
              <w:rPr>
                <w:rFonts w:ascii="Arial" w:hAnsi="Arial" w:cs="Arial"/>
                <w:sz w:val="18"/>
              </w:rPr>
              <w:lastRenderedPageBreak/>
              <w:t>ikke er anvendelige</w:t>
            </w:r>
          </w:p>
          <w:p w14:paraId="0F458070"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85D05AD"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14:paraId="23AFB882"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KLAG: Ingen reaktion på videresendt klage.</w:t>
            </w:r>
          </w:p>
          <w:p w14:paraId="2746140B"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Fordring forkert</w:t>
            </w:r>
          </w:p>
          <w:p w14:paraId="467BA20B"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AFTL: Retur efter aftale</w:t>
            </w:r>
          </w:p>
          <w:p w14:paraId="100454BE"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TRAF: Transport Afvist</w:t>
            </w:r>
          </w:p>
          <w:p w14:paraId="1133C136"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ANDN: Anden</w:t>
            </w:r>
          </w:p>
          <w:p w14:paraId="0987F356" w14:textId="77777777" w:rsidR="00043932" w:rsidRP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43932" w14:paraId="35094B8C" w14:textId="77777777" w:rsidTr="00043932">
        <w:tc>
          <w:tcPr>
            <w:tcW w:w="3402" w:type="dxa"/>
          </w:tcPr>
          <w:p w14:paraId="670D8B51" w14:textId="77777777" w:rsidR="00043932" w:rsidRP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HovedFordringReturÅrsagTekst</w:t>
            </w:r>
          </w:p>
        </w:tc>
        <w:tc>
          <w:tcPr>
            <w:tcW w:w="1701" w:type="dxa"/>
          </w:tcPr>
          <w:p w14:paraId="0DA6827D"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247" w:author="Martin Midtgaard" w:date="2011-11-02T13:03:00Z">
                  <w:rPr>
                    <w:rFonts w:ascii="Arial" w:hAnsi="Arial"/>
                    <w:sz w:val="18"/>
                    <w:lang w:val="en-US"/>
                  </w:rPr>
                </w:rPrChange>
              </w:rPr>
            </w:pPr>
            <w:r>
              <w:rPr>
                <w:rFonts w:ascii="Arial" w:hAnsi="Arial"/>
                <w:sz w:val="18"/>
                <w:rPrChange w:id="248" w:author="Martin Midtgaard" w:date="2011-11-02T13:03:00Z">
                  <w:rPr>
                    <w:rFonts w:ascii="Arial" w:hAnsi="Arial"/>
                    <w:sz w:val="18"/>
                    <w:lang w:val="en-US"/>
                  </w:rPr>
                </w:rPrChange>
              </w:rPr>
              <w:t xml:space="preserve">Domain: </w:t>
            </w:r>
          </w:p>
          <w:p w14:paraId="47E8A3A4"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249" w:author="Martin Midtgaard" w:date="2011-11-02T13:03:00Z">
                  <w:rPr>
                    <w:rFonts w:ascii="Arial" w:hAnsi="Arial"/>
                    <w:sz w:val="18"/>
                    <w:lang w:val="en-US"/>
                  </w:rPr>
                </w:rPrChange>
              </w:rPr>
            </w:pPr>
            <w:r>
              <w:rPr>
                <w:rFonts w:ascii="Arial" w:hAnsi="Arial"/>
                <w:sz w:val="18"/>
                <w:rPrChange w:id="250" w:author="Martin Midtgaard" w:date="2011-11-02T13:03:00Z">
                  <w:rPr>
                    <w:rFonts w:ascii="Arial" w:hAnsi="Arial"/>
                    <w:sz w:val="18"/>
                    <w:lang w:val="en-US"/>
                  </w:rPr>
                </w:rPrChange>
              </w:rPr>
              <w:t>TekstKort</w:t>
            </w:r>
          </w:p>
          <w:p w14:paraId="42DAA731"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251" w:author="Martin Midtgaard" w:date="2011-11-02T13:03:00Z">
                  <w:rPr>
                    <w:rFonts w:ascii="Arial" w:hAnsi="Arial"/>
                    <w:sz w:val="18"/>
                    <w:lang w:val="en-US"/>
                  </w:rPr>
                </w:rPrChange>
              </w:rPr>
            </w:pPr>
            <w:r>
              <w:rPr>
                <w:rFonts w:ascii="Arial" w:hAnsi="Arial"/>
                <w:sz w:val="18"/>
                <w:rPrChange w:id="252" w:author="Martin Midtgaard" w:date="2011-11-02T13:03:00Z">
                  <w:rPr>
                    <w:rFonts w:ascii="Arial" w:hAnsi="Arial"/>
                    <w:sz w:val="18"/>
                    <w:lang w:val="en-US"/>
                  </w:rPr>
                </w:rPrChange>
              </w:rPr>
              <w:t>base: string</w:t>
            </w:r>
          </w:p>
          <w:p w14:paraId="594CC9C2"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253" w:author="Martin Midtgaard" w:date="2011-11-02T13:03:00Z">
                  <w:rPr>
                    <w:rFonts w:ascii="Arial" w:hAnsi="Arial"/>
                    <w:sz w:val="18"/>
                    <w:lang w:val="en-US"/>
                  </w:rPr>
                </w:rPrChange>
              </w:rPr>
            </w:pPr>
            <w:r>
              <w:rPr>
                <w:rFonts w:ascii="Arial" w:hAnsi="Arial"/>
                <w:sz w:val="18"/>
                <w:rPrChange w:id="254" w:author="Martin Midtgaard" w:date="2011-11-02T13:03:00Z">
                  <w:rPr>
                    <w:rFonts w:ascii="Arial" w:hAnsi="Arial"/>
                    <w:sz w:val="18"/>
                    <w:lang w:val="en-US"/>
                  </w:rPr>
                </w:rPrChange>
              </w:rPr>
              <w:t>minLength: 0</w:t>
            </w:r>
          </w:p>
          <w:p w14:paraId="71E4F1D6"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14:paraId="771EA130" w14:textId="77777777" w:rsidR="00043932" w:rsidRP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14:paraId="6D1AB7C7" w14:textId="77777777" w:rsidR="00043932" w:rsidRP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Forklaring til valg af Anden</w:t>
            </w:r>
          </w:p>
        </w:tc>
      </w:tr>
      <w:tr w:rsidR="00043932" w14:paraId="13144C1F" w14:textId="77777777" w:rsidTr="00043932">
        <w:tc>
          <w:tcPr>
            <w:tcW w:w="3402" w:type="dxa"/>
          </w:tcPr>
          <w:p w14:paraId="40A4163F" w14:textId="77777777" w:rsidR="00043932" w:rsidRP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HæftelseForm</w:t>
            </w:r>
          </w:p>
        </w:tc>
        <w:tc>
          <w:tcPr>
            <w:tcW w:w="1701" w:type="dxa"/>
          </w:tcPr>
          <w:p w14:paraId="71F6474D"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255" w:author="Martin Midtgaard" w:date="2011-11-02T13:03:00Z">
                  <w:rPr>
                    <w:rFonts w:ascii="Arial" w:hAnsi="Arial"/>
                    <w:sz w:val="18"/>
                    <w:lang w:val="en-US"/>
                  </w:rPr>
                </w:rPrChange>
              </w:rPr>
            </w:pPr>
            <w:r>
              <w:rPr>
                <w:rFonts w:ascii="Arial" w:hAnsi="Arial"/>
                <w:sz w:val="18"/>
                <w:rPrChange w:id="256" w:author="Martin Midtgaard" w:date="2011-11-02T13:03:00Z">
                  <w:rPr>
                    <w:rFonts w:ascii="Arial" w:hAnsi="Arial"/>
                    <w:sz w:val="18"/>
                    <w:lang w:val="en-US"/>
                  </w:rPr>
                </w:rPrChange>
              </w:rPr>
              <w:t xml:space="preserve">Domain: </w:t>
            </w:r>
          </w:p>
          <w:p w14:paraId="101A3BB4"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257" w:author="Martin Midtgaard" w:date="2011-11-02T13:03:00Z">
                  <w:rPr>
                    <w:rFonts w:ascii="Arial" w:hAnsi="Arial"/>
                    <w:sz w:val="18"/>
                    <w:lang w:val="en-US"/>
                  </w:rPr>
                </w:rPrChange>
              </w:rPr>
            </w:pPr>
            <w:r>
              <w:rPr>
                <w:rFonts w:ascii="Arial" w:hAnsi="Arial"/>
                <w:sz w:val="18"/>
                <w:rPrChange w:id="258" w:author="Martin Midtgaard" w:date="2011-11-02T13:03:00Z">
                  <w:rPr>
                    <w:rFonts w:ascii="Arial" w:hAnsi="Arial"/>
                    <w:sz w:val="18"/>
                    <w:lang w:val="en-US"/>
                  </w:rPr>
                </w:rPrChange>
              </w:rPr>
              <w:t>Hæftelsesform</w:t>
            </w:r>
          </w:p>
          <w:p w14:paraId="59711D10"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259" w:author="Martin Midtgaard" w:date="2011-11-02T13:03:00Z">
                  <w:rPr>
                    <w:rFonts w:ascii="Arial" w:hAnsi="Arial"/>
                    <w:sz w:val="18"/>
                    <w:lang w:val="en-US"/>
                  </w:rPr>
                </w:rPrChange>
              </w:rPr>
            </w:pPr>
            <w:r>
              <w:rPr>
                <w:rFonts w:ascii="Arial" w:hAnsi="Arial"/>
                <w:sz w:val="18"/>
                <w:rPrChange w:id="260" w:author="Martin Midtgaard" w:date="2011-11-02T13:03:00Z">
                  <w:rPr>
                    <w:rFonts w:ascii="Arial" w:hAnsi="Arial"/>
                    <w:sz w:val="18"/>
                    <w:lang w:val="en-US"/>
                  </w:rPr>
                </w:rPrChange>
              </w:rPr>
              <w:t>base: string</w:t>
            </w:r>
          </w:p>
          <w:p w14:paraId="6374E340"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261" w:author="Martin Midtgaard" w:date="2011-11-02T13:03:00Z">
                  <w:rPr>
                    <w:rFonts w:ascii="Arial" w:hAnsi="Arial"/>
                    <w:sz w:val="18"/>
                    <w:lang w:val="en-US"/>
                  </w:rPr>
                </w:rPrChange>
              </w:rPr>
            </w:pPr>
            <w:r>
              <w:rPr>
                <w:rFonts w:ascii="Arial" w:hAnsi="Arial"/>
                <w:sz w:val="18"/>
                <w:rPrChange w:id="262" w:author="Martin Midtgaard" w:date="2011-11-02T13:03:00Z">
                  <w:rPr>
                    <w:rFonts w:ascii="Arial" w:hAnsi="Arial"/>
                    <w:sz w:val="18"/>
                    <w:lang w:val="en-US"/>
                  </w:rPr>
                </w:rPrChange>
              </w:rPr>
              <w:t>maxLength: 3</w:t>
            </w:r>
          </w:p>
          <w:p w14:paraId="163EF26F" w14:textId="77777777" w:rsidR="00043932" w:rsidRP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263" w:author="Martin Midtgaard" w:date="2011-11-02T13:03:00Z">
                  <w:rPr>
                    <w:rFonts w:ascii="Arial" w:hAnsi="Arial"/>
                    <w:sz w:val="18"/>
                    <w:lang w:val="en-US"/>
                  </w:rPr>
                </w:rPrChange>
              </w:rPr>
            </w:pPr>
            <w:r>
              <w:rPr>
                <w:rFonts w:ascii="Arial" w:hAnsi="Arial"/>
                <w:sz w:val="18"/>
                <w:rPrChange w:id="264" w:author="Martin Midtgaard" w:date="2011-11-02T13:03:00Z">
                  <w:rPr>
                    <w:rFonts w:ascii="Arial" w:hAnsi="Arial"/>
                    <w:sz w:val="18"/>
                    <w:lang w:val="en-US"/>
                  </w:rPr>
                </w:rPrChange>
              </w:rPr>
              <w:t>enumeration: PRO, SOL, SUB, ALM, AND</w:t>
            </w:r>
          </w:p>
        </w:tc>
        <w:tc>
          <w:tcPr>
            <w:tcW w:w="4671" w:type="dxa"/>
          </w:tcPr>
          <w:p w14:paraId="07E73A2F"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Hæftelsesformen som indikerer på hvilken måde, at hæfteren hæfter for fordringen. Hæftelsesformer er et udtryk for hvem der skylder, andel af fordringen samt hvilket aktiver/formue kreditorerne kan søge sig fyldestgjort i, f.eks. i forbindelse med en udlægsforretning.Hæftelsesformen indikerer implicit hæftelsesprocenten (som findes på Hæftelse). Fx. betyder solidarisk hæftelse, at alle kunder hæfter 100% for fordringen.</w:t>
            </w:r>
          </w:p>
          <w:p w14:paraId="4CAFD6D8"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0D1F809"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2252365"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265" w:author="Martin Midtgaard" w:date="2011-11-02T13:03:00Z">
                  <w:rPr>
                    <w:rFonts w:ascii="Arial" w:hAnsi="Arial"/>
                    <w:sz w:val="18"/>
                    <w:lang w:val="en-US"/>
                  </w:rPr>
                </w:rPrChange>
              </w:rPr>
            </w:pPr>
            <w:r>
              <w:rPr>
                <w:rFonts w:ascii="Arial" w:hAnsi="Arial"/>
                <w:sz w:val="18"/>
                <w:rPrChange w:id="266" w:author="Martin Midtgaard" w:date="2011-11-02T13:03:00Z">
                  <w:rPr>
                    <w:rFonts w:ascii="Arial" w:hAnsi="Arial"/>
                    <w:sz w:val="18"/>
                    <w:lang w:val="en-US"/>
                  </w:rPr>
                </w:rPrChange>
              </w:rPr>
              <w:t>Værdiset:</w:t>
            </w:r>
          </w:p>
          <w:p w14:paraId="45CBC763"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267" w:author="Martin Midtgaard" w:date="2011-11-02T13:03:00Z">
                  <w:rPr>
                    <w:rFonts w:ascii="Arial" w:hAnsi="Arial"/>
                    <w:sz w:val="18"/>
                    <w:lang w:val="en-US"/>
                  </w:rPr>
                </w:rPrChange>
              </w:rPr>
            </w:pPr>
            <w:r>
              <w:rPr>
                <w:rFonts w:ascii="Arial" w:hAnsi="Arial"/>
                <w:sz w:val="18"/>
                <w:rPrChange w:id="268" w:author="Martin Midtgaard" w:date="2011-11-02T13:03:00Z">
                  <w:rPr>
                    <w:rFonts w:ascii="Arial" w:hAnsi="Arial"/>
                    <w:sz w:val="18"/>
                    <w:lang w:val="en-US"/>
                  </w:rPr>
                </w:rPrChange>
              </w:rPr>
              <w:t>PRO: Pro rata</w:t>
            </w:r>
          </w:p>
          <w:p w14:paraId="35ACF7CF"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269" w:author="Martin Midtgaard" w:date="2011-11-02T13:03:00Z">
                  <w:rPr>
                    <w:rFonts w:ascii="Arial" w:hAnsi="Arial"/>
                    <w:sz w:val="18"/>
                    <w:lang w:val="en-US"/>
                  </w:rPr>
                </w:rPrChange>
              </w:rPr>
            </w:pPr>
            <w:r>
              <w:rPr>
                <w:rFonts w:ascii="Arial" w:hAnsi="Arial"/>
                <w:sz w:val="18"/>
                <w:rPrChange w:id="270" w:author="Martin Midtgaard" w:date="2011-11-02T13:03:00Z">
                  <w:rPr>
                    <w:rFonts w:ascii="Arial" w:hAnsi="Arial"/>
                    <w:sz w:val="18"/>
                    <w:lang w:val="en-US"/>
                  </w:rPr>
                </w:rPrChange>
              </w:rPr>
              <w:t>SOL: Solidarisk</w:t>
            </w:r>
          </w:p>
          <w:p w14:paraId="47AB87AE"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271" w:author="Martin Midtgaard" w:date="2011-11-02T13:03:00Z">
                  <w:rPr>
                    <w:rFonts w:ascii="Arial" w:hAnsi="Arial"/>
                    <w:sz w:val="18"/>
                    <w:lang w:val="en-US"/>
                  </w:rPr>
                </w:rPrChange>
              </w:rPr>
            </w:pPr>
            <w:r>
              <w:rPr>
                <w:rFonts w:ascii="Arial" w:hAnsi="Arial"/>
                <w:sz w:val="18"/>
                <w:rPrChange w:id="272" w:author="Martin Midtgaard" w:date="2011-11-02T13:03:00Z">
                  <w:rPr>
                    <w:rFonts w:ascii="Arial" w:hAnsi="Arial"/>
                    <w:sz w:val="18"/>
                    <w:lang w:val="en-US"/>
                  </w:rPr>
                </w:rPrChange>
              </w:rPr>
              <w:t>SUB: Subsidiær</w:t>
            </w:r>
          </w:p>
          <w:p w14:paraId="1A8102FE"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273" w:author="Martin Midtgaard" w:date="2011-11-02T13:03:00Z">
                  <w:rPr>
                    <w:rFonts w:ascii="Arial" w:hAnsi="Arial"/>
                    <w:sz w:val="18"/>
                    <w:lang w:val="en-US"/>
                  </w:rPr>
                </w:rPrChange>
              </w:rPr>
            </w:pPr>
            <w:r>
              <w:rPr>
                <w:rFonts w:ascii="Arial" w:hAnsi="Arial"/>
                <w:sz w:val="18"/>
                <w:rPrChange w:id="274" w:author="Martin Midtgaard" w:date="2011-11-02T13:03:00Z">
                  <w:rPr>
                    <w:rFonts w:ascii="Arial" w:hAnsi="Arial"/>
                    <w:sz w:val="18"/>
                    <w:lang w:val="en-US"/>
                  </w:rPr>
                </w:rPrChange>
              </w:rPr>
              <w:t>ALM: Alm. Hæftelse</w:t>
            </w:r>
          </w:p>
          <w:p w14:paraId="625C8983" w14:textId="77777777" w:rsidR="00043932" w:rsidRP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275" w:author="Martin Midtgaard" w:date="2011-11-02T13:03:00Z">
                  <w:rPr>
                    <w:rFonts w:ascii="Arial" w:hAnsi="Arial"/>
                    <w:sz w:val="18"/>
                    <w:lang w:val="en-US"/>
                  </w:rPr>
                </w:rPrChange>
              </w:rPr>
            </w:pPr>
            <w:r>
              <w:rPr>
                <w:rFonts w:ascii="Arial" w:hAnsi="Arial"/>
                <w:sz w:val="18"/>
                <w:rPrChange w:id="276" w:author="Martin Midtgaard" w:date="2011-11-02T13:03:00Z">
                  <w:rPr>
                    <w:rFonts w:ascii="Arial" w:hAnsi="Arial"/>
                    <w:sz w:val="18"/>
                    <w:lang w:val="en-US"/>
                  </w:rPr>
                </w:rPrChange>
              </w:rPr>
              <w:t>AND: Anden</w:t>
            </w:r>
          </w:p>
        </w:tc>
      </w:tr>
      <w:tr w:rsidR="00043932" w14:paraId="746DB48C" w14:textId="77777777" w:rsidTr="00043932">
        <w:tc>
          <w:tcPr>
            <w:tcW w:w="3402" w:type="dxa"/>
          </w:tcPr>
          <w:p w14:paraId="0CB8F976" w14:textId="77777777" w:rsidR="00043932" w:rsidRP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HæftelseRestBeløb</w:t>
            </w:r>
          </w:p>
        </w:tc>
        <w:tc>
          <w:tcPr>
            <w:tcW w:w="1701" w:type="dxa"/>
          </w:tcPr>
          <w:p w14:paraId="2F46E030"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277" w:author="Martin Midtgaard" w:date="2011-11-02T13:03:00Z">
                  <w:rPr>
                    <w:rFonts w:ascii="Arial" w:hAnsi="Arial"/>
                    <w:sz w:val="18"/>
                    <w:lang w:val="en-US"/>
                  </w:rPr>
                </w:rPrChange>
              </w:rPr>
            </w:pPr>
            <w:r>
              <w:rPr>
                <w:rFonts w:ascii="Arial" w:hAnsi="Arial"/>
                <w:sz w:val="18"/>
                <w:rPrChange w:id="278" w:author="Martin Midtgaard" w:date="2011-11-02T13:03:00Z">
                  <w:rPr>
                    <w:rFonts w:ascii="Arial" w:hAnsi="Arial"/>
                    <w:sz w:val="18"/>
                    <w:lang w:val="en-US"/>
                  </w:rPr>
                </w:rPrChange>
              </w:rPr>
              <w:t xml:space="preserve">Domain: </w:t>
            </w:r>
          </w:p>
          <w:p w14:paraId="4D134D61"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279" w:author="Martin Midtgaard" w:date="2011-11-02T13:03:00Z">
                  <w:rPr>
                    <w:rFonts w:ascii="Arial" w:hAnsi="Arial"/>
                    <w:sz w:val="18"/>
                    <w:lang w:val="en-US"/>
                  </w:rPr>
                </w:rPrChange>
              </w:rPr>
            </w:pPr>
            <w:r>
              <w:rPr>
                <w:rFonts w:ascii="Arial" w:hAnsi="Arial"/>
                <w:sz w:val="18"/>
                <w:rPrChange w:id="280" w:author="Martin Midtgaard" w:date="2011-11-02T13:03:00Z">
                  <w:rPr>
                    <w:rFonts w:ascii="Arial" w:hAnsi="Arial"/>
                    <w:sz w:val="18"/>
                    <w:lang w:val="en-US"/>
                  </w:rPr>
                </w:rPrChange>
              </w:rPr>
              <w:t>Beløb</w:t>
            </w:r>
          </w:p>
          <w:p w14:paraId="788C6810"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281" w:author="Martin Midtgaard" w:date="2011-11-02T13:03:00Z">
                  <w:rPr>
                    <w:rFonts w:ascii="Arial" w:hAnsi="Arial"/>
                    <w:sz w:val="18"/>
                    <w:lang w:val="en-US"/>
                  </w:rPr>
                </w:rPrChange>
              </w:rPr>
            </w:pPr>
            <w:r>
              <w:rPr>
                <w:rFonts w:ascii="Arial" w:hAnsi="Arial"/>
                <w:sz w:val="18"/>
                <w:rPrChange w:id="282" w:author="Martin Midtgaard" w:date="2011-11-02T13:03:00Z">
                  <w:rPr>
                    <w:rFonts w:ascii="Arial" w:hAnsi="Arial"/>
                    <w:sz w:val="18"/>
                    <w:lang w:val="en-US"/>
                  </w:rPr>
                </w:rPrChange>
              </w:rPr>
              <w:t>base: decimal</w:t>
            </w:r>
          </w:p>
          <w:p w14:paraId="3D81283F"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283" w:author="Martin Midtgaard" w:date="2011-11-02T13:03:00Z">
                  <w:rPr>
                    <w:rFonts w:ascii="Arial" w:hAnsi="Arial"/>
                    <w:sz w:val="18"/>
                    <w:lang w:val="en-US"/>
                  </w:rPr>
                </w:rPrChange>
              </w:rPr>
            </w:pPr>
            <w:r>
              <w:rPr>
                <w:rFonts w:ascii="Arial" w:hAnsi="Arial"/>
                <w:sz w:val="18"/>
                <w:rPrChange w:id="284" w:author="Martin Midtgaard" w:date="2011-11-02T13:03:00Z">
                  <w:rPr>
                    <w:rFonts w:ascii="Arial" w:hAnsi="Arial"/>
                    <w:sz w:val="18"/>
                    <w:lang w:val="en-US"/>
                  </w:rPr>
                </w:rPrChange>
              </w:rPr>
              <w:t>totalDigits: 13</w:t>
            </w:r>
          </w:p>
          <w:p w14:paraId="1EF1CB16" w14:textId="77777777" w:rsidR="00043932" w:rsidRP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3D08C86F"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Hæftelsesrestbeløb i den indrapporterede valuta.</w:t>
            </w:r>
          </w:p>
          <w:p w14:paraId="14FE2211" w14:textId="77777777" w:rsidR="00043932" w:rsidRP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del af fordringens restbeløb som hæfteren hæfter for.</w:t>
            </w:r>
          </w:p>
        </w:tc>
      </w:tr>
      <w:tr w:rsidR="00043932" w14:paraId="3595EED1" w14:textId="77777777" w:rsidTr="00043932">
        <w:tc>
          <w:tcPr>
            <w:tcW w:w="3402" w:type="dxa"/>
          </w:tcPr>
          <w:p w14:paraId="2FB45EEA" w14:textId="77777777" w:rsidR="00043932" w:rsidRP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HæftelseRestBeløbDKK</w:t>
            </w:r>
          </w:p>
        </w:tc>
        <w:tc>
          <w:tcPr>
            <w:tcW w:w="1701" w:type="dxa"/>
          </w:tcPr>
          <w:p w14:paraId="35A9FAD2"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285" w:author="Martin Midtgaard" w:date="2011-11-02T13:03:00Z">
                  <w:rPr>
                    <w:rFonts w:ascii="Arial" w:hAnsi="Arial"/>
                    <w:sz w:val="18"/>
                    <w:lang w:val="en-US"/>
                  </w:rPr>
                </w:rPrChange>
              </w:rPr>
            </w:pPr>
            <w:r>
              <w:rPr>
                <w:rFonts w:ascii="Arial" w:hAnsi="Arial"/>
                <w:sz w:val="18"/>
                <w:rPrChange w:id="286" w:author="Martin Midtgaard" w:date="2011-11-02T13:03:00Z">
                  <w:rPr>
                    <w:rFonts w:ascii="Arial" w:hAnsi="Arial"/>
                    <w:sz w:val="18"/>
                    <w:lang w:val="en-US"/>
                  </w:rPr>
                </w:rPrChange>
              </w:rPr>
              <w:t xml:space="preserve">Domain: </w:t>
            </w:r>
          </w:p>
          <w:p w14:paraId="55080C86"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287" w:author="Martin Midtgaard" w:date="2011-11-02T13:03:00Z">
                  <w:rPr>
                    <w:rFonts w:ascii="Arial" w:hAnsi="Arial"/>
                    <w:sz w:val="18"/>
                    <w:lang w:val="en-US"/>
                  </w:rPr>
                </w:rPrChange>
              </w:rPr>
            </w:pPr>
            <w:r>
              <w:rPr>
                <w:rFonts w:ascii="Arial" w:hAnsi="Arial"/>
                <w:sz w:val="18"/>
                <w:rPrChange w:id="288" w:author="Martin Midtgaard" w:date="2011-11-02T13:03:00Z">
                  <w:rPr>
                    <w:rFonts w:ascii="Arial" w:hAnsi="Arial"/>
                    <w:sz w:val="18"/>
                    <w:lang w:val="en-US"/>
                  </w:rPr>
                </w:rPrChange>
              </w:rPr>
              <w:t>Beløb</w:t>
            </w:r>
          </w:p>
          <w:p w14:paraId="30D56066"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289" w:author="Martin Midtgaard" w:date="2011-11-02T13:03:00Z">
                  <w:rPr>
                    <w:rFonts w:ascii="Arial" w:hAnsi="Arial"/>
                    <w:sz w:val="18"/>
                    <w:lang w:val="en-US"/>
                  </w:rPr>
                </w:rPrChange>
              </w:rPr>
            </w:pPr>
            <w:r>
              <w:rPr>
                <w:rFonts w:ascii="Arial" w:hAnsi="Arial"/>
                <w:sz w:val="18"/>
                <w:rPrChange w:id="290" w:author="Martin Midtgaard" w:date="2011-11-02T13:03:00Z">
                  <w:rPr>
                    <w:rFonts w:ascii="Arial" w:hAnsi="Arial"/>
                    <w:sz w:val="18"/>
                    <w:lang w:val="en-US"/>
                  </w:rPr>
                </w:rPrChange>
              </w:rPr>
              <w:t>base: decimal</w:t>
            </w:r>
          </w:p>
          <w:p w14:paraId="04DFFC3B"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291" w:author="Martin Midtgaard" w:date="2011-11-02T13:03:00Z">
                  <w:rPr>
                    <w:rFonts w:ascii="Arial" w:hAnsi="Arial"/>
                    <w:sz w:val="18"/>
                    <w:lang w:val="en-US"/>
                  </w:rPr>
                </w:rPrChange>
              </w:rPr>
            </w:pPr>
            <w:r>
              <w:rPr>
                <w:rFonts w:ascii="Arial" w:hAnsi="Arial"/>
                <w:sz w:val="18"/>
                <w:rPrChange w:id="292" w:author="Martin Midtgaard" w:date="2011-11-02T13:03:00Z">
                  <w:rPr>
                    <w:rFonts w:ascii="Arial" w:hAnsi="Arial"/>
                    <w:sz w:val="18"/>
                    <w:lang w:val="en-US"/>
                  </w:rPr>
                </w:rPrChange>
              </w:rPr>
              <w:t>totalDigits: 13</w:t>
            </w:r>
          </w:p>
          <w:p w14:paraId="1FDC0860" w14:textId="77777777" w:rsidR="00043932" w:rsidRP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573A1368"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Hæftelsesrestbeløb omregnet til danske kroner.</w:t>
            </w:r>
          </w:p>
          <w:p w14:paraId="6A075006" w14:textId="77777777" w:rsidR="00043932" w:rsidRP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del af fordringens restbeløb som hæfteren hæfter for. Er ikke veldefineret for hæftelseform "andet" (den fjerde hæftel-sesform dvs. hverken solidarisk, subsidiær eller prorata</w:t>
            </w:r>
          </w:p>
        </w:tc>
      </w:tr>
      <w:tr w:rsidR="00043932" w14:paraId="4961E837" w14:textId="77777777" w:rsidTr="00043932">
        <w:tc>
          <w:tcPr>
            <w:tcW w:w="3402" w:type="dxa"/>
          </w:tcPr>
          <w:p w14:paraId="53F78C56" w14:textId="77777777" w:rsidR="00043932" w:rsidRP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HæftelseSlutDato</w:t>
            </w:r>
          </w:p>
        </w:tc>
        <w:tc>
          <w:tcPr>
            <w:tcW w:w="1701" w:type="dxa"/>
          </w:tcPr>
          <w:p w14:paraId="5ACF92DC"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6841F708"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14:paraId="45AEEA70" w14:textId="77777777" w:rsidR="00043932" w:rsidRP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6264A02E" w14:textId="77777777" w:rsidR="00043932" w:rsidRP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hæftelse for en fordring ophørte.</w:t>
            </w:r>
          </w:p>
        </w:tc>
      </w:tr>
      <w:tr w:rsidR="00043932" w14:paraId="5BEA27F0" w14:textId="77777777" w:rsidTr="00043932">
        <w:tc>
          <w:tcPr>
            <w:tcW w:w="3402" w:type="dxa"/>
          </w:tcPr>
          <w:p w14:paraId="4C166836" w14:textId="77777777" w:rsidR="00043932" w:rsidRP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HæftelseStartDato</w:t>
            </w:r>
          </w:p>
        </w:tc>
        <w:tc>
          <w:tcPr>
            <w:tcW w:w="1701" w:type="dxa"/>
          </w:tcPr>
          <w:p w14:paraId="12A8BE7B"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6EA02682"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14:paraId="10F2416A" w14:textId="77777777" w:rsidR="00043932" w:rsidRP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38C44079" w14:textId="77777777" w:rsidR="00043932" w:rsidRP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hæftelse for en fordring gælder fra.</w:t>
            </w:r>
          </w:p>
        </w:tc>
      </w:tr>
      <w:tr w:rsidR="00043932" w14:paraId="4EA93DE6" w14:textId="77777777" w:rsidTr="00043932">
        <w:tc>
          <w:tcPr>
            <w:tcW w:w="3402" w:type="dxa"/>
          </w:tcPr>
          <w:p w14:paraId="410B150E" w14:textId="77777777" w:rsidR="00043932" w:rsidRP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HæftelseSubsidiær</w:t>
            </w:r>
          </w:p>
        </w:tc>
        <w:tc>
          <w:tcPr>
            <w:tcW w:w="1701" w:type="dxa"/>
          </w:tcPr>
          <w:p w14:paraId="61337F05"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293" w:author="Martin Midtgaard" w:date="2011-11-02T13:03:00Z">
                  <w:rPr>
                    <w:rFonts w:ascii="Arial" w:hAnsi="Arial"/>
                    <w:sz w:val="18"/>
                    <w:lang w:val="en-US"/>
                  </w:rPr>
                </w:rPrChange>
              </w:rPr>
            </w:pPr>
            <w:r>
              <w:rPr>
                <w:rFonts w:ascii="Arial" w:hAnsi="Arial"/>
                <w:sz w:val="18"/>
                <w:rPrChange w:id="294" w:author="Martin Midtgaard" w:date="2011-11-02T13:03:00Z">
                  <w:rPr>
                    <w:rFonts w:ascii="Arial" w:hAnsi="Arial"/>
                    <w:sz w:val="18"/>
                    <w:lang w:val="en-US"/>
                  </w:rPr>
                </w:rPrChange>
              </w:rPr>
              <w:t xml:space="preserve">Domain: </w:t>
            </w:r>
          </w:p>
          <w:p w14:paraId="0F9CC0DB"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295" w:author="Martin Midtgaard" w:date="2011-11-02T13:03:00Z">
                  <w:rPr>
                    <w:rFonts w:ascii="Arial" w:hAnsi="Arial"/>
                    <w:sz w:val="18"/>
                    <w:lang w:val="en-US"/>
                  </w:rPr>
                </w:rPrChange>
              </w:rPr>
            </w:pPr>
            <w:r>
              <w:rPr>
                <w:rFonts w:ascii="Arial" w:hAnsi="Arial"/>
                <w:sz w:val="18"/>
                <w:rPrChange w:id="296" w:author="Martin Midtgaard" w:date="2011-11-02T13:03:00Z">
                  <w:rPr>
                    <w:rFonts w:ascii="Arial" w:hAnsi="Arial"/>
                    <w:sz w:val="18"/>
                    <w:lang w:val="en-US"/>
                  </w:rPr>
                </w:rPrChange>
              </w:rPr>
              <w:t>HæftelseSubsidiærDomæne</w:t>
            </w:r>
          </w:p>
          <w:p w14:paraId="0B9F4377"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297" w:author="Martin Midtgaard" w:date="2011-11-02T13:03:00Z">
                  <w:rPr>
                    <w:rFonts w:ascii="Arial" w:hAnsi="Arial"/>
                    <w:sz w:val="18"/>
                    <w:lang w:val="en-US"/>
                  </w:rPr>
                </w:rPrChange>
              </w:rPr>
            </w:pPr>
            <w:r>
              <w:rPr>
                <w:rFonts w:ascii="Arial" w:hAnsi="Arial"/>
                <w:sz w:val="18"/>
                <w:rPrChange w:id="298" w:author="Martin Midtgaard" w:date="2011-11-02T13:03:00Z">
                  <w:rPr>
                    <w:rFonts w:ascii="Arial" w:hAnsi="Arial"/>
                    <w:sz w:val="18"/>
                    <w:lang w:val="en-US"/>
                  </w:rPr>
                </w:rPrChange>
              </w:rPr>
              <w:t>base: string</w:t>
            </w:r>
          </w:p>
          <w:p w14:paraId="77EBDEA7"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299" w:author="Martin Midtgaard" w:date="2011-11-02T13:03:00Z">
                  <w:rPr>
                    <w:rFonts w:ascii="Arial" w:hAnsi="Arial"/>
                    <w:sz w:val="18"/>
                    <w:lang w:val="en-US"/>
                  </w:rPr>
                </w:rPrChange>
              </w:rPr>
            </w:pPr>
            <w:r>
              <w:rPr>
                <w:rFonts w:ascii="Arial" w:hAnsi="Arial"/>
                <w:sz w:val="18"/>
                <w:rPrChange w:id="300" w:author="Martin Midtgaard" w:date="2011-11-02T13:03:00Z">
                  <w:rPr>
                    <w:rFonts w:ascii="Arial" w:hAnsi="Arial"/>
                    <w:sz w:val="18"/>
                    <w:lang w:val="en-US"/>
                  </w:rPr>
                </w:rPrChange>
              </w:rPr>
              <w:t>maxLength: 4</w:t>
            </w:r>
          </w:p>
          <w:p w14:paraId="2EC9B63D" w14:textId="77777777" w:rsidR="00043932" w:rsidRP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301" w:author="Martin Midtgaard" w:date="2011-11-02T13:03:00Z">
                  <w:rPr>
                    <w:rFonts w:ascii="Arial" w:hAnsi="Arial"/>
                    <w:sz w:val="18"/>
                    <w:lang w:val="en-US"/>
                  </w:rPr>
                </w:rPrChange>
              </w:rPr>
            </w:pPr>
            <w:r>
              <w:rPr>
                <w:rFonts w:ascii="Arial" w:hAnsi="Arial"/>
                <w:sz w:val="18"/>
                <w:rPrChange w:id="302" w:author="Martin Midtgaard" w:date="2011-11-02T13:03:00Z">
                  <w:rPr>
                    <w:rFonts w:ascii="Arial" w:hAnsi="Arial"/>
                    <w:sz w:val="18"/>
                    <w:lang w:val="en-US"/>
                  </w:rPr>
                </w:rPrChange>
              </w:rPr>
              <w:t>enumeration: POT, POTS, REL, RELS, SSLO, SÆGS, SAND</w:t>
            </w:r>
          </w:p>
        </w:tc>
        <w:tc>
          <w:tcPr>
            <w:tcW w:w="4671" w:type="dxa"/>
          </w:tcPr>
          <w:p w14:paraId="0B610885"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element angives kun for HæftelseForm = SUB</w:t>
            </w:r>
          </w:p>
          <w:p w14:paraId="24909F4C"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B3BFD4D"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77152E2"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1856EC2"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6F6ED55"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9FB9C16"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49FD967"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363FCFE"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14:paraId="2DED5512"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POT: Potentiel</w:t>
            </w:r>
          </w:p>
          <w:p w14:paraId="04E5613E"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POTS: Potentiel med Sikkerhed</w:t>
            </w:r>
          </w:p>
          <w:p w14:paraId="6ED048DC"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 Reel</w:t>
            </w:r>
          </w:p>
          <w:p w14:paraId="478808BF"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RELS: Reel med Sikkerhed</w:t>
            </w:r>
          </w:p>
          <w:p w14:paraId="48C465B9"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SSLO: Sikkerhed - Samlivshophævelse </w:t>
            </w:r>
          </w:p>
          <w:p w14:paraId="317F37FC"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SÆGS: Sikkerhed - Ægtefælle gældssaneret </w:t>
            </w:r>
          </w:p>
          <w:p w14:paraId="789386D9" w14:textId="77777777" w:rsidR="00043932" w:rsidRP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SAND: Sikkerhed - Anden </w:t>
            </w:r>
          </w:p>
        </w:tc>
      </w:tr>
      <w:tr w:rsidR="00043932" w14:paraId="3A3E2A85" w14:textId="77777777" w:rsidTr="00043932">
        <w:tc>
          <w:tcPr>
            <w:tcW w:w="3402" w:type="dxa"/>
          </w:tcPr>
          <w:p w14:paraId="4DB87F30" w14:textId="77777777" w:rsidR="00043932" w:rsidRP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InddrivelseRenteDelPeriodeFra</w:t>
            </w:r>
          </w:p>
        </w:tc>
        <w:tc>
          <w:tcPr>
            <w:tcW w:w="1701" w:type="dxa"/>
          </w:tcPr>
          <w:p w14:paraId="39F43E16"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69FEB02D"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14:paraId="6AB9948C" w14:textId="77777777" w:rsidR="00043932" w:rsidRP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6C84B5C5" w14:textId="77777777" w:rsidR="00043932" w:rsidRP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hvorfra renten beregnes eller tilskrives</w:t>
            </w:r>
          </w:p>
        </w:tc>
      </w:tr>
      <w:tr w:rsidR="00043932" w14:paraId="74320740" w14:textId="77777777" w:rsidTr="00043932">
        <w:tc>
          <w:tcPr>
            <w:tcW w:w="3402" w:type="dxa"/>
          </w:tcPr>
          <w:p w14:paraId="7DF215FE" w14:textId="77777777" w:rsidR="00043932" w:rsidRP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InddrivelseRenteDelPeriodeTil</w:t>
            </w:r>
          </w:p>
        </w:tc>
        <w:tc>
          <w:tcPr>
            <w:tcW w:w="1701" w:type="dxa"/>
          </w:tcPr>
          <w:p w14:paraId="4B429DC5"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55AB6901"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14:paraId="2BE82E6C" w14:textId="77777777" w:rsidR="00043932" w:rsidRP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05499DA9" w14:textId="77777777" w:rsidR="00043932" w:rsidRP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hvortil renten beregnes eller tilskrives</w:t>
            </w:r>
          </w:p>
        </w:tc>
      </w:tr>
      <w:tr w:rsidR="00043932" w14:paraId="0BCCE074" w14:textId="77777777" w:rsidTr="00043932">
        <w:tc>
          <w:tcPr>
            <w:tcW w:w="3402" w:type="dxa"/>
          </w:tcPr>
          <w:p w14:paraId="3E4D1E8E" w14:textId="77777777" w:rsidR="00043932" w:rsidRP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KundeNavn</w:t>
            </w:r>
          </w:p>
        </w:tc>
        <w:tc>
          <w:tcPr>
            <w:tcW w:w="1701" w:type="dxa"/>
          </w:tcPr>
          <w:p w14:paraId="2F9A149D"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303" w:author="Martin Midtgaard" w:date="2011-11-02T13:03:00Z">
                  <w:rPr>
                    <w:rFonts w:ascii="Arial" w:hAnsi="Arial"/>
                    <w:sz w:val="18"/>
                    <w:lang w:val="en-US"/>
                  </w:rPr>
                </w:rPrChange>
              </w:rPr>
            </w:pPr>
            <w:r>
              <w:rPr>
                <w:rFonts w:ascii="Arial" w:hAnsi="Arial"/>
                <w:sz w:val="18"/>
                <w:rPrChange w:id="304" w:author="Martin Midtgaard" w:date="2011-11-02T13:03:00Z">
                  <w:rPr>
                    <w:rFonts w:ascii="Arial" w:hAnsi="Arial"/>
                    <w:sz w:val="18"/>
                    <w:lang w:val="en-US"/>
                  </w:rPr>
                </w:rPrChange>
              </w:rPr>
              <w:t xml:space="preserve">Domain: </w:t>
            </w:r>
          </w:p>
          <w:p w14:paraId="45159B82"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305" w:author="Martin Midtgaard" w:date="2011-11-02T13:03:00Z">
                  <w:rPr>
                    <w:rFonts w:ascii="Arial" w:hAnsi="Arial"/>
                    <w:sz w:val="18"/>
                    <w:lang w:val="en-US"/>
                  </w:rPr>
                </w:rPrChange>
              </w:rPr>
            </w:pPr>
            <w:r>
              <w:rPr>
                <w:rFonts w:ascii="Arial" w:hAnsi="Arial"/>
                <w:sz w:val="18"/>
                <w:rPrChange w:id="306" w:author="Martin Midtgaard" w:date="2011-11-02T13:03:00Z">
                  <w:rPr>
                    <w:rFonts w:ascii="Arial" w:hAnsi="Arial"/>
                    <w:sz w:val="18"/>
                    <w:lang w:val="en-US"/>
                  </w:rPr>
                </w:rPrChange>
              </w:rPr>
              <w:t>Navn</w:t>
            </w:r>
          </w:p>
          <w:p w14:paraId="68FBA736"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307" w:author="Martin Midtgaard" w:date="2011-11-02T13:03:00Z">
                  <w:rPr>
                    <w:rFonts w:ascii="Arial" w:hAnsi="Arial"/>
                    <w:sz w:val="18"/>
                    <w:lang w:val="en-US"/>
                  </w:rPr>
                </w:rPrChange>
              </w:rPr>
            </w:pPr>
            <w:r>
              <w:rPr>
                <w:rFonts w:ascii="Arial" w:hAnsi="Arial"/>
                <w:sz w:val="18"/>
                <w:rPrChange w:id="308" w:author="Martin Midtgaard" w:date="2011-11-02T13:03:00Z">
                  <w:rPr>
                    <w:rFonts w:ascii="Arial" w:hAnsi="Arial"/>
                    <w:sz w:val="18"/>
                    <w:lang w:val="en-US"/>
                  </w:rPr>
                </w:rPrChange>
              </w:rPr>
              <w:t>base: string</w:t>
            </w:r>
          </w:p>
          <w:p w14:paraId="194AAC6B" w14:textId="77777777" w:rsidR="00043932" w:rsidRP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309" w:author="Martin Midtgaard" w:date="2011-11-02T13:03:00Z">
                  <w:rPr>
                    <w:rFonts w:ascii="Arial" w:hAnsi="Arial"/>
                    <w:sz w:val="18"/>
                    <w:lang w:val="en-US"/>
                  </w:rPr>
                </w:rPrChange>
              </w:rPr>
            </w:pPr>
            <w:r>
              <w:rPr>
                <w:rFonts w:ascii="Arial" w:hAnsi="Arial"/>
                <w:sz w:val="18"/>
                <w:rPrChange w:id="310" w:author="Martin Midtgaard" w:date="2011-11-02T13:03:00Z">
                  <w:rPr>
                    <w:rFonts w:ascii="Arial" w:hAnsi="Arial"/>
                    <w:sz w:val="18"/>
                    <w:lang w:val="en-US"/>
                  </w:rPr>
                </w:rPrChange>
              </w:rPr>
              <w:t>maxLength: 300</w:t>
            </w:r>
          </w:p>
        </w:tc>
        <w:tc>
          <w:tcPr>
            <w:tcW w:w="4671" w:type="dxa"/>
          </w:tcPr>
          <w:p w14:paraId="60C54AA1" w14:textId="77777777" w:rsidR="00043932" w:rsidRP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kunde</w:t>
            </w:r>
          </w:p>
        </w:tc>
      </w:tr>
      <w:tr w:rsidR="00043932" w14:paraId="34F19422" w14:textId="77777777" w:rsidTr="00043932">
        <w:tc>
          <w:tcPr>
            <w:tcW w:w="3402" w:type="dxa"/>
          </w:tcPr>
          <w:p w14:paraId="4DCB6D13" w14:textId="77777777" w:rsidR="00043932" w:rsidRP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14:paraId="10244ED1"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311" w:author="Martin Midtgaard" w:date="2011-11-02T13:03:00Z">
                  <w:rPr>
                    <w:rFonts w:ascii="Arial" w:hAnsi="Arial"/>
                    <w:sz w:val="18"/>
                    <w:lang w:val="en-US"/>
                  </w:rPr>
                </w:rPrChange>
              </w:rPr>
            </w:pPr>
            <w:r>
              <w:rPr>
                <w:rFonts w:ascii="Arial" w:hAnsi="Arial"/>
                <w:sz w:val="18"/>
                <w:rPrChange w:id="312" w:author="Martin Midtgaard" w:date="2011-11-02T13:03:00Z">
                  <w:rPr>
                    <w:rFonts w:ascii="Arial" w:hAnsi="Arial"/>
                    <w:sz w:val="18"/>
                    <w:lang w:val="en-US"/>
                  </w:rPr>
                </w:rPrChange>
              </w:rPr>
              <w:t xml:space="preserve">Domain: </w:t>
            </w:r>
          </w:p>
          <w:p w14:paraId="5BF06464"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313" w:author="Martin Midtgaard" w:date="2011-11-02T13:03:00Z">
                  <w:rPr>
                    <w:rFonts w:ascii="Arial" w:hAnsi="Arial"/>
                    <w:sz w:val="18"/>
                    <w:lang w:val="en-US"/>
                  </w:rPr>
                </w:rPrChange>
              </w:rPr>
            </w:pPr>
            <w:r>
              <w:rPr>
                <w:rFonts w:ascii="Arial" w:hAnsi="Arial"/>
                <w:sz w:val="18"/>
                <w:rPrChange w:id="314" w:author="Martin Midtgaard" w:date="2011-11-02T13:03:00Z">
                  <w:rPr>
                    <w:rFonts w:ascii="Arial" w:hAnsi="Arial"/>
                    <w:sz w:val="18"/>
                    <w:lang w:val="en-US"/>
                  </w:rPr>
                </w:rPrChange>
              </w:rPr>
              <w:t>KundeNummer</w:t>
            </w:r>
          </w:p>
          <w:p w14:paraId="30484092"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315" w:author="Martin Midtgaard" w:date="2011-11-02T13:03:00Z">
                  <w:rPr>
                    <w:rFonts w:ascii="Arial" w:hAnsi="Arial"/>
                    <w:sz w:val="18"/>
                    <w:lang w:val="en-US"/>
                  </w:rPr>
                </w:rPrChange>
              </w:rPr>
            </w:pPr>
            <w:r>
              <w:rPr>
                <w:rFonts w:ascii="Arial" w:hAnsi="Arial"/>
                <w:sz w:val="18"/>
                <w:rPrChange w:id="316" w:author="Martin Midtgaard" w:date="2011-11-02T13:03:00Z">
                  <w:rPr>
                    <w:rFonts w:ascii="Arial" w:hAnsi="Arial"/>
                    <w:sz w:val="18"/>
                    <w:lang w:val="en-US"/>
                  </w:rPr>
                </w:rPrChange>
              </w:rPr>
              <w:t>base: string</w:t>
            </w:r>
          </w:p>
          <w:p w14:paraId="5EE1FE9F"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317" w:author="Martin Midtgaard" w:date="2011-11-02T13:03:00Z">
                  <w:rPr>
                    <w:rFonts w:ascii="Arial" w:hAnsi="Arial"/>
                    <w:sz w:val="18"/>
                    <w:lang w:val="en-US"/>
                  </w:rPr>
                </w:rPrChange>
              </w:rPr>
            </w:pPr>
            <w:r>
              <w:rPr>
                <w:rFonts w:ascii="Arial" w:hAnsi="Arial"/>
                <w:sz w:val="18"/>
                <w:rPrChange w:id="318" w:author="Martin Midtgaard" w:date="2011-11-02T13:03:00Z">
                  <w:rPr>
                    <w:rFonts w:ascii="Arial" w:hAnsi="Arial"/>
                    <w:sz w:val="18"/>
                    <w:lang w:val="en-US"/>
                  </w:rPr>
                </w:rPrChange>
              </w:rPr>
              <w:t>maxLength: 11</w:t>
            </w:r>
          </w:p>
          <w:p w14:paraId="1EF214F2" w14:textId="77777777" w:rsidR="00043932" w:rsidRP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319" w:author="Martin Midtgaard" w:date="2011-11-02T13:03:00Z">
                  <w:rPr>
                    <w:rFonts w:ascii="Arial" w:hAnsi="Arial"/>
                    <w:sz w:val="18"/>
                    <w:lang w:val="en-US"/>
                  </w:rPr>
                </w:rPrChange>
              </w:rPr>
            </w:pPr>
            <w:r>
              <w:rPr>
                <w:rFonts w:ascii="Arial" w:hAnsi="Arial"/>
                <w:sz w:val="18"/>
                <w:rPrChange w:id="320" w:author="Martin Midtgaard" w:date="2011-11-02T13:03:00Z">
                  <w:rPr>
                    <w:rFonts w:ascii="Arial" w:hAnsi="Arial"/>
                    <w:sz w:val="18"/>
                    <w:lang w:val="en-US"/>
                  </w:rPr>
                </w:rPrChange>
              </w:rPr>
              <w:t>pattern: [0-9]{8,11}</w:t>
            </w:r>
          </w:p>
        </w:tc>
        <w:tc>
          <w:tcPr>
            <w:tcW w:w="4671" w:type="dxa"/>
          </w:tcPr>
          <w:p w14:paraId="481A5311" w14:textId="77777777" w:rsidR="00043932" w:rsidRP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tc>
      </w:tr>
      <w:tr w:rsidR="00043932" w14:paraId="058FA637" w14:textId="77777777" w:rsidTr="00043932">
        <w:tc>
          <w:tcPr>
            <w:tcW w:w="3402" w:type="dxa"/>
          </w:tcPr>
          <w:p w14:paraId="32CCB7D7" w14:textId="77777777" w:rsidR="00043932" w:rsidRP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14:paraId="72B584A0"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321" w:author="Martin Midtgaard" w:date="2011-11-02T13:03:00Z">
                  <w:rPr>
                    <w:rFonts w:ascii="Arial" w:hAnsi="Arial"/>
                    <w:sz w:val="18"/>
                    <w:lang w:val="en-US"/>
                  </w:rPr>
                </w:rPrChange>
              </w:rPr>
            </w:pPr>
            <w:r>
              <w:rPr>
                <w:rFonts w:ascii="Arial" w:hAnsi="Arial"/>
                <w:sz w:val="18"/>
                <w:rPrChange w:id="322" w:author="Martin Midtgaard" w:date="2011-11-02T13:03:00Z">
                  <w:rPr>
                    <w:rFonts w:ascii="Arial" w:hAnsi="Arial"/>
                    <w:sz w:val="18"/>
                    <w:lang w:val="en-US"/>
                  </w:rPr>
                </w:rPrChange>
              </w:rPr>
              <w:t xml:space="preserve">Domain: </w:t>
            </w:r>
          </w:p>
          <w:p w14:paraId="38ADDFF1"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323" w:author="Martin Midtgaard" w:date="2011-11-02T13:03:00Z">
                  <w:rPr>
                    <w:rFonts w:ascii="Arial" w:hAnsi="Arial"/>
                    <w:sz w:val="18"/>
                    <w:lang w:val="en-US"/>
                  </w:rPr>
                </w:rPrChange>
              </w:rPr>
            </w:pPr>
            <w:r>
              <w:rPr>
                <w:rFonts w:ascii="Arial" w:hAnsi="Arial"/>
                <w:sz w:val="18"/>
                <w:rPrChange w:id="324" w:author="Martin Midtgaard" w:date="2011-11-02T13:03:00Z">
                  <w:rPr>
                    <w:rFonts w:ascii="Arial" w:hAnsi="Arial"/>
                    <w:sz w:val="18"/>
                    <w:lang w:val="en-US"/>
                  </w:rPr>
                </w:rPrChange>
              </w:rPr>
              <w:t>Tekst30</w:t>
            </w:r>
          </w:p>
          <w:p w14:paraId="0174F719"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325" w:author="Martin Midtgaard" w:date="2011-11-02T13:03:00Z">
                  <w:rPr>
                    <w:rFonts w:ascii="Arial" w:hAnsi="Arial"/>
                    <w:sz w:val="18"/>
                    <w:lang w:val="en-US"/>
                  </w:rPr>
                </w:rPrChange>
              </w:rPr>
            </w:pPr>
            <w:r>
              <w:rPr>
                <w:rFonts w:ascii="Arial" w:hAnsi="Arial"/>
                <w:sz w:val="18"/>
                <w:rPrChange w:id="326" w:author="Martin Midtgaard" w:date="2011-11-02T13:03:00Z">
                  <w:rPr>
                    <w:rFonts w:ascii="Arial" w:hAnsi="Arial"/>
                    <w:sz w:val="18"/>
                    <w:lang w:val="en-US"/>
                  </w:rPr>
                </w:rPrChange>
              </w:rPr>
              <w:t>base: string</w:t>
            </w:r>
          </w:p>
          <w:p w14:paraId="7F3825B0" w14:textId="77777777" w:rsidR="00043932" w:rsidRP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327" w:author="Martin Midtgaard" w:date="2011-11-02T13:03:00Z">
                  <w:rPr>
                    <w:rFonts w:ascii="Arial" w:hAnsi="Arial"/>
                    <w:sz w:val="18"/>
                    <w:lang w:val="en-US"/>
                  </w:rPr>
                </w:rPrChange>
              </w:rPr>
            </w:pPr>
            <w:r>
              <w:rPr>
                <w:rFonts w:ascii="Arial" w:hAnsi="Arial"/>
                <w:sz w:val="18"/>
                <w:rPrChange w:id="328" w:author="Martin Midtgaard" w:date="2011-11-02T13:03:00Z">
                  <w:rPr>
                    <w:rFonts w:ascii="Arial" w:hAnsi="Arial"/>
                    <w:sz w:val="18"/>
                    <w:lang w:val="en-US"/>
                  </w:rPr>
                </w:rPrChange>
              </w:rPr>
              <w:t>maxLength: 30</w:t>
            </w:r>
          </w:p>
        </w:tc>
        <w:tc>
          <w:tcPr>
            <w:tcW w:w="4671" w:type="dxa"/>
          </w:tcPr>
          <w:p w14:paraId="280AC634"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14:paraId="40628219"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E25BE51"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14:paraId="2902FCF9"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14:paraId="72AFA43C"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14:paraId="573C9273"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14:paraId="49CB1AF8"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14:paraId="0FD68A17"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14:paraId="347C60B5"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14:paraId="2296DD1E"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14:paraId="10AD87D1"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14:paraId="6C400E14"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14:paraId="7068F519" w14:textId="77777777" w:rsidR="00043932" w:rsidRP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tc>
      </w:tr>
      <w:tr w:rsidR="00043932" w14:paraId="7257294E" w14:textId="77777777" w:rsidTr="00043932">
        <w:tc>
          <w:tcPr>
            <w:tcW w:w="3402" w:type="dxa"/>
          </w:tcPr>
          <w:p w14:paraId="72E82F45" w14:textId="77777777" w:rsidR="00043932" w:rsidRP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MFUnderretningDatoTid</w:t>
            </w:r>
          </w:p>
        </w:tc>
        <w:tc>
          <w:tcPr>
            <w:tcW w:w="1701" w:type="dxa"/>
          </w:tcPr>
          <w:p w14:paraId="506A591C"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329" w:author="Martin Midtgaard" w:date="2011-11-02T13:03:00Z">
                  <w:rPr>
                    <w:rFonts w:ascii="Arial" w:hAnsi="Arial"/>
                    <w:sz w:val="18"/>
                    <w:lang w:val="en-US"/>
                  </w:rPr>
                </w:rPrChange>
              </w:rPr>
            </w:pPr>
            <w:r>
              <w:rPr>
                <w:rFonts w:ascii="Arial" w:hAnsi="Arial"/>
                <w:sz w:val="18"/>
                <w:rPrChange w:id="330" w:author="Martin Midtgaard" w:date="2011-11-02T13:03:00Z">
                  <w:rPr>
                    <w:rFonts w:ascii="Arial" w:hAnsi="Arial"/>
                    <w:sz w:val="18"/>
                    <w:lang w:val="en-US"/>
                  </w:rPr>
                </w:rPrChange>
              </w:rPr>
              <w:t xml:space="preserve">Domain: </w:t>
            </w:r>
          </w:p>
          <w:p w14:paraId="1AE9685B"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331" w:author="Martin Midtgaard" w:date="2011-11-02T13:03:00Z">
                  <w:rPr>
                    <w:rFonts w:ascii="Arial" w:hAnsi="Arial"/>
                    <w:sz w:val="18"/>
                    <w:lang w:val="en-US"/>
                  </w:rPr>
                </w:rPrChange>
              </w:rPr>
            </w:pPr>
            <w:r>
              <w:rPr>
                <w:rFonts w:ascii="Arial" w:hAnsi="Arial"/>
                <w:sz w:val="18"/>
                <w:rPrChange w:id="332" w:author="Martin Midtgaard" w:date="2011-11-02T13:03:00Z">
                  <w:rPr>
                    <w:rFonts w:ascii="Arial" w:hAnsi="Arial"/>
                    <w:sz w:val="18"/>
                    <w:lang w:val="en-US"/>
                  </w:rPr>
                </w:rPrChange>
              </w:rPr>
              <w:t>DatoTid</w:t>
            </w:r>
          </w:p>
          <w:p w14:paraId="07553517"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333" w:author="Martin Midtgaard" w:date="2011-11-02T13:03:00Z">
                  <w:rPr>
                    <w:rFonts w:ascii="Arial" w:hAnsi="Arial"/>
                    <w:sz w:val="18"/>
                    <w:lang w:val="en-US"/>
                  </w:rPr>
                </w:rPrChange>
              </w:rPr>
            </w:pPr>
            <w:r>
              <w:rPr>
                <w:rFonts w:ascii="Arial" w:hAnsi="Arial"/>
                <w:sz w:val="18"/>
                <w:rPrChange w:id="334" w:author="Martin Midtgaard" w:date="2011-11-02T13:03:00Z">
                  <w:rPr>
                    <w:rFonts w:ascii="Arial" w:hAnsi="Arial"/>
                    <w:sz w:val="18"/>
                    <w:lang w:val="en-US"/>
                  </w:rPr>
                </w:rPrChange>
              </w:rPr>
              <w:t>base: dateTime</w:t>
            </w:r>
          </w:p>
          <w:p w14:paraId="6AE27883" w14:textId="77777777" w:rsidR="00043932" w:rsidRP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335" w:author="Martin Midtgaard" w:date="2011-11-02T13:03:00Z">
                  <w:rPr>
                    <w:rFonts w:ascii="Arial" w:hAnsi="Arial"/>
                    <w:sz w:val="18"/>
                    <w:lang w:val="en-US"/>
                  </w:rPr>
                </w:rPrChange>
              </w:rPr>
            </w:pPr>
            <w:r>
              <w:rPr>
                <w:rFonts w:ascii="Arial" w:hAnsi="Arial"/>
                <w:sz w:val="18"/>
                <w:rPrChange w:id="336" w:author="Martin Midtgaard" w:date="2011-11-02T13:03:00Z">
                  <w:rPr>
                    <w:rFonts w:ascii="Arial" w:hAnsi="Arial"/>
                    <w:sz w:val="18"/>
                    <w:lang w:val="en-US"/>
                  </w:rPr>
                </w:rPrChange>
              </w:rPr>
              <w:t>whiteSpace: collapse</w:t>
            </w:r>
          </w:p>
        </w:tc>
        <w:tc>
          <w:tcPr>
            <w:tcW w:w="4671" w:type="dxa"/>
          </w:tcPr>
          <w:p w14:paraId="0D362C89" w14:textId="77777777" w:rsidR="00043932" w:rsidRP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datotid datatype, som samlet betegner en dato og tid. Svarer indholdsmæssigt til XML Schema-typen dateTime.</w:t>
            </w:r>
          </w:p>
        </w:tc>
      </w:tr>
      <w:tr w:rsidR="00043932" w14:paraId="0FE9B4A7" w14:textId="77777777" w:rsidTr="00043932">
        <w:tc>
          <w:tcPr>
            <w:tcW w:w="3402" w:type="dxa"/>
          </w:tcPr>
          <w:p w14:paraId="14D8959E" w14:textId="77777777" w:rsidR="00043932" w:rsidRP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MFUnderretningNummer</w:t>
            </w:r>
          </w:p>
        </w:tc>
        <w:tc>
          <w:tcPr>
            <w:tcW w:w="1701" w:type="dxa"/>
          </w:tcPr>
          <w:p w14:paraId="53F080AD"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337" w:author="Martin Midtgaard" w:date="2011-11-02T13:03:00Z">
                  <w:rPr>
                    <w:rFonts w:ascii="Arial" w:hAnsi="Arial"/>
                    <w:sz w:val="18"/>
                    <w:lang w:val="en-US"/>
                  </w:rPr>
                </w:rPrChange>
              </w:rPr>
            </w:pPr>
            <w:r>
              <w:rPr>
                <w:rFonts w:ascii="Arial" w:hAnsi="Arial"/>
                <w:sz w:val="18"/>
                <w:rPrChange w:id="338" w:author="Martin Midtgaard" w:date="2011-11-02T13:03:00Z">
                  <w:rPr>
                    <w:rFonts w:ascii="Arial" w:hAnsi="Arial"/>
                    <w:sz w:val="18"/>
                    <w:lang w:val="en-US"/>
                  </w:rPr>
                </w:rPrChange>
              </w:rPr>
              <w:t xml:space="preserve">Domain: </w:t>
            </w:r>
          </w:p>
          <w:p w14:paraId="4C85421E"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339" w:author="Martin Midtgaard" w:date="2011-11-02T13:03:00Z">
                  <w:rPr>
                    <w:rFonts w:ascii="Arial" w:hAnsi="Arial"/>
                    <w:sz w:val="18"/>
                    <w:lang w:val="en-US"/>
                  </w:rPr>
                </w:rPrChange>
              </w:rPr>
            </w:pPr>
            <w:r>
              <w:rPr>
                <w:rFonts w:ascii="Arial" w:hAnsi="Arial"/>
                <w:sz w:val="18"/>
                <w:rPrChange w:id="340" w:author="Martin Midtgaard" w:date="2011-11-02T13:03:00Z">
                  <w:rPr>
                    <w:rFonts w:ascii="Arial" w:hAnsi="Arial"/>
                    <w:sz w:val="18"/>
                    <w:lang w:val="en-US"/>
                  </w:rPr>
                </w:rPrChange>
              </w:rPr>
              <w:t>ID18</w:t>
            </w:r>
          </w:p>
          <w:p w14:paraId="2F464780"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341" w:author="Martin Midtgaard" w:date="2011-11-02T13:03:00Z">
                  <w:rPr>
                    <w:rFonts w:ascii="Arial" w:hAnsi="Arial"/>
                    <w:sz w:val="18"/>
                    <w:lang w:val="en-US"/>
                  </w:rPr>
                </w:rPrChange>
              </w:rPr>
            </w:pPr>
            <w:r>
              <w:rPr>
                <w:rFonts w:ascii="Arial" w:hAnsi="Arial"/>
                <w:sz w:val="18"/>
                <w:rPrChange w:id="342" w:author="Martin Midtgaard" w:date="2011-11-02T13:03:00Z">
                  <w:rPr>
                    <w:rFonts w:ascii="Arial" w:hAnsi="Arial"/>
                    <w:sz w:val="18"/>
                    <w:lang w:val="en-US"/>
                  </w:rPr>
                </w:rPrChange>
              </w:rPr>
              <w:t>base: integer</w:t>
            </w:r>
          </w:p>
          <w:p w14:paraId="3631C1BB"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343" w:author="Martin Midtgaard" w:date="2011-11-02T13:03:00Z">
                  <w:rPr>
                    <w:rFonts w:ascii="Arial" w:hAnsi="Arial"/>
                    <w:sz w:val="18"/>
                    <w:lang w:val="en-US"/>
                  </w:rPr>
                </w:rPrChange>
              </w:rPr>
            </w:pPr>
            <w:r>
              <w:rPr>
                <w:rFonts w:ascii="Arial" w:hAnsi="Arial"/>
                <w:sz w:val="18"/>
                <w:rPrChange w:id="344" w:author="Martin Midtgaard" w:date="2011-11-02T13:03:00Z">
                  <w:rPr>
                    <w:rFonts w:ascii="Arial" w:hAnsi="Arial"/>
                    <w:sz w:val="18"/>
                    <w:lang w:val="en-US"/>
                  </w:rPr>
                </w:rPrChange>
              </w:rPr>
              <w:t>minInclusive: 1</w:t>
            </w:r>
          </w:p>
          <w:p w14:paraId="2DE200AC" w14:textId="77777777" w:rsidR="00043932" w:rsidRP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14:paraId="524082E0" w14:textId="77777777" w:rsidR="00043932" w:rsidRP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Vilkårligt unikt identifikationsnummer.</w:t>
            </w:r>
          </w:p>
        </w:tc>
      </w:tr>
      <w:tr w:rsidR="00043932" w14:paraId="4741FE5E" w14:textId="77777777" w:rsidTr="00043932">
        <w:tc>
          <w:tcPr>
            <w:tcW w:w="3402" w:type="dxa"/>
          </w:tcPr>
          <w:p w14:paraId="13C42604" w14:textId="77777777" w:rsidR="00043932" w:rsidRP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MyndighedUdbetalingBeløb</w:t>
            </w:r>
          </w:p>
        </w:tc>
        <w:tc>
          <w:tcPr>
            <w:tcW w:w="1701" w:type="dxa"/>
          </w:tcPr>
          <w:p w14:paraId="66F31588"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345" w:author="Martin Midtgaard" w:date="2011-11-02T13:03:00Z">
                  <w:rPr>
                    <w:rFonts w:ascii="Arial" w:hAnsi="Arial"/>
                    <w:sz w:val="18"/>
                    <w:lang w:val="en-US"/>
                  </w:rPr>
                </w:rPrChange>
              </w:rPr>
            </w:pPr>
            <w:r>
              <w:rPr>
                <w:rFonts w:ascii="Arial" w:hAnsi="Arial"/>
                <w:sz w:val="18"/>
                <w:rPrChange w:id="346" w:author="Martin Midtgaard" w:date="2011-11-02T13:03:00Z">
                  <w:rPr>
                    <w:rFonts w:ascii="Arial" w:hAnsi="Arial"/>
                    <w:sz w:val="18"/>
                    <w:lang w:val="en-US"/>
                  </w:rPr>
                </w:rPrChange>
              </w:rPr>
              <w:t xml:space="preserve">Domain: </w:t>
            </w:r>
          </w:p>
          <w:p w14:paraId="168DF772"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347" w:author="Martin Midtgaard" w:date="2011-11-02T13:03:00Z">
                  <w:rPr>
                    <w:rFonts w:ascii="Arial" w:hAnsi="Arial"/>
                    <w:sz w:val="18"/>
                    <w:lang w:val="en-US"/>
                  </w:rPr>
                </w:rPrChange>
              </w:rPr>
            </w:pPr>
            <w:r>
              <w:rPr>
                <w:rFonts w:ascii="Arial" w:hAnsi="Arial"/>
                <w:sz w:val="18"/>
                <w:rPrChange w:id="348" w:author="Martin Midtgaard" w:date="2011-11-02T13:03:00Z">
                  <w:rPr>
                    <w:rFonts w:ascii="Arial" w:hAnsi="Arial"/>
                    <w:sz w:val="18"/>
                    <w:lang w:val="en-US"/>
                  </w:rPr>
                </w:rPrChange>
              </w:rPr>
              <w:t>Beløb</w:t>
            </w:r>
          </w:p>
          <w:p w14:paraId="5F5A9F9D"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349" w:author="Martin Midtgaard" w:date="2011-11-02T13:03:00Z">
                  <w:rPr>
                    <w:rFonts w:ascii="Arial" w:hAnsi="Arial"/>
                    <w:sz w:val="18"/>
                    <w:lang w:val="en-US"/>
                  </w:rPr>
                </w:rPrChange>
              </w:rPr>
            </w:pPr>
            <w:r>
              <w:rPr>
                <w:rFonts w:ascii="Arial" w:hAnsi="Arial"/>
                <w:sz w:val="18"/>
                <w:rPrChange w:id="350" w:author="Martin Midtgaard" w:date="2011-11-02T13:03:00Z">
                  <w:rPr>
                    <w:rFonts w:ascii="Arial" w:hAnsi="Arial"/>
                    <w:sz w:val="18"/>
                    <w:lang w:val="en-US"/>
                  </w:rPr>
                </w:rPrChange>
              </w:rPr>
              <w:t>base: decimal</w:t>
            </w:r>
          </w:p>
          <w:p w14:paraId="32AA23A7"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351" w:author="Martin Midtgaard" w:date="2011-11-02T13:03:00Z">
                  <w:rPr>
                    <w:rFonts w:ascii="Arial" w:hAnsi="Arial"/>
                    <w:sz w:val="18"/>
                    <w:lang w:val="en-US"/>
                  </w:rPr>
                </w:rPrChange>
              </w:rPr>
            </w:pPr>
            <w:r>
              <w:rPr>
                <w:rFonts w:ascii="Arial" w:hAnsi="Arial"/>
                <w:sz w:val="18"/>
                <w:rPrChange w:id="352" w:author="Martin Midtgaard" w:date="2011-11-02T13:03:00Z">
                  <w:rPr>
                    <w:rFonts w:ascii="Arial" w:hAnsi="Arial"/>
                    <w:sz w:val="18"/>
                    <w:lang w:val="en-US"/>
                  </w:rPr>
                </w:rPrChange>
              </w:rPr>
              <w:t>totalDigits: 13</w:t>
            </w:r>
          </w:p>
          <w:p w14:paraId="44267A6F" w14:textId="77777777" w:rsidR="00043932" w:rsidRP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1333DA14" w14:textId="77777777" w:rsidR="00043932" w:rsidRP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er til udbetaling fra myndigheden</w:t>
            </w:r>
          </w:p>
        </w:tc>
      </w:tr>
      <w:tr w:rsidR="00043932" w14:paraId="6BA4EEC6" w14:textId="77777777" w:rsidTr="00043932">
        <w:tc>
          <w:tcPr>
            <w:tcW w:w="3402" w:type="dxa"/>
          </w:tcPr>
          <w:p w14:paraId="49C83277" w14:textId="77777777" w:rsidR="00043932" w:rsidRP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MyndighedUdbetalingDato</w:t>
            </w:r>
          </w:p>
        </w:tc>
        <w:tc>
          <w:tcPr>
            <w:tcW w:w="1701" w:type="dxa"/>
          </w:tcPr>
          <w:p w14:paraId="2044E2AA"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0DB848A9"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14:paraId="71C83802" w14:textId="77777777" w:rsidR="00043932" w:rsidRP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2919A2E8"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dato myndighedens pengeinstitut foretager trækket på myndighedens konto. </w:t>
            </w:r>
          </w:p>
          <w:p w14:paraId="578B73A0"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er ikke kundens dispositionsdato). </w:t>
            </w:r>
          </w:p>
          <w:p w14:paraId="1BDF96B2" w14:textId="77777777" w:rsidR="00043932" w:rsidRP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43932" w14:paraId="781C9C0C" w14:textId="77777777" w:rsidTr="00043932">
        <w:tc>
          <w:tcPr>
            <w:tcW w:w="3402" w:type="dxa"/>
          </w:tcPr>
          <w:p w14:paraId="3169000A" w14:textId="77777777" w:rsidR="00043932" w:rsidRP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MyndighedUdbetalingPeriodeFra</w:t>
            </w:r>
          </w:p>
        </w:tc>
        <w:tc>
          <w:tcPr>
            <w:tcW w:w="1701" w:type="dxa"/>
          </w:tcPr>
          <w:p w14:paraId="24335EDE"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61CB3F51"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14:paraId="4D48EA01" w14:textId="77777777" w:rsidR="00043932" w:rsidRP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01461191" w14:textId="77777777" w:rsidR="00043932" w:rsidRP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PeriodeFra er startdatoen for perioden, som en myndighedsudbetalingen vedrører. </w:t>
            </w:r>
          </w:p>
        </w:tc>
      </w:tr>
      <w:tr w:rsidR="00043932" w14:paraId="073E29D5" w14:textId="77777777" w:rsidTr="00043932">
        <w:tc>
          <w:tcPr>
            <w:tcW w:w="3402" w:type="dxa"/>
          </w:tcPr>
          <w:p w14:paraId="7C9B7749" w14:textId="77777777" w:rsidR="00043932" w:rsidRP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MyndighedUdbetalingPeriodeTil</w:t>
            </w:r>
          </w:p>
        </w:tc>
        <w:tc>
          <w:tcPr>
            <w:tcW w:w="1701" w:type="dxa"/>
          </w:tcPr>
          <w:p w14:paraId="733C2BB8"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666629F4"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14:paraId="78645612" w14:textId="77777777" w:rsidR="00043932" w:rsidRP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3C46E7FA" w14:textId="77777777" w:rsidR="00043932" w:rsidRP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PeriodeTil er Slutdatoen for perioden, som en myndighedsudbetaling vedrører. </w:t>
            </w:r>
          </w:p>
        </w:tc>
      </w:tr>
      <w:tr w:rsidR="00043932" w14:paraId="4FEB3EF5" w14:textId="77777777" w:rsidTr="00043932">
        <w:tc>
          <w:tcPr>
            <w:tcW w:w="3402" w:type="dxa"/>
          </w:tcPr>
          <w:p w14:paraId="76D772D8" w14:textId="77777777" w:rsidR="00043932" w:rsidRP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MyndighedUdbetalingPeriodeType</w:t>
            </w:r>
          </w:p>
        </w:tc>
        <w:tc>
          <w:tcPr>
            <w:tcW w:w="1701" w:type="dxa"/>
          </w:tcPr>
          <w:p w14:paraId="425DB796"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353" w:author="Martin Midtgaard" w:date="2011-11-02T13:03:00Z">
                  <w:rPr>
                    <w:rFonts w:ascii="Arial" w:hAnsi="Arial"/>
                    <w:sz w:val="18"/>
                    <w:lang w:val="en-US"/>
                  </w:rPr>
                </w:rPrChange>
              </w:rPr>
            </w:pPr>
            <w:r>
              <w:rPr>
                <w:rFonts w:ascii="Arial" w:hAnsi="Arial"/>
                <w:sz w:val="18"/>
                <w:rPrChange w:id="354" w:author="Martin Midtgaard" w:date="2011-11-02T13:03:00Z">
                  <w:rPr>
                    <w:rFonts w:ascii="Arial" w:hAnsi="Arial"/>
                    <w:sz w:val="18"/>
                    <w:lang w:val="en-US"/>
                  </w:rPr>
                </w:rPrChange>
              </w:rPr>
              <w:t xml:space="preserve">Domain: </w:t>
            </w:r>
          </w:p>
          <w:p w14:paraId="2058DDB8"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355" w:author="Martin Midtgaard" w:date="2011-11-02T13:03:00Z">
                  <w:rPr>
                    <w:rFonts w:ascii="Arial" w:hAnsi="Arial"/>
                    <w:sz w:val="18"/>
                    <w:lang w:val="en-US"/>
                  </w:rPr>
                </w:rPrChange>
              </w:rPr>
            </w:pPr>
            <w:r>
              <w:rPr>
                <w:rFonts w:ascii="Arial" w:hAnsi="Arial"/>
                <w:sz w:val="18"/>
                <w:rPrChange w:id="356" w:author="Martin Midtgaard" w:date="2011-11-02T13:03:00Z">
                  <w:rPr>
                    <w:rFonts w:ascii="Arial" w:hAnsi="Arial"/>
                    <w:sz w:val="18"/>
                    <w:lang w:val="en-US"/>
                  </w:rPr>
                </w:rPrChange>
              </w:rPr>
              <w:t>Tekst30</w:t>
            </w:r>
          </w:p>
          <w:p w14:paraId="0C3EA8B9"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357" w:author="Martin Midtgaard" w:date="2011-11-02T13:03:00Z">
                  <w:rPr>
                    <w:rFonts w:ascii="Arial" w:hAnsi="Arial"/>
                    <w:sz w:val="18"/>
                    <w:lang w:val="en-US"/>
                  </w:rPr>
                </w:rPrChange>
              </w:rPr>
            </w:pPr>
            <w:r>
              <w:rPr>
                <w:rFonts w:ascii="Arial" w:hAnsi="Arial"/>
                <w:sz w:val="18"/>
                <w:rPrChange w:id="358" w:author="Martin Midtgaard" w:date="2011-11-02T13:03:00Z">
                  <w:rPr>
                    <w:rFonts w:ascii="Arial" w:hAnsi="Arial"/>
                    <w:sz w:val="18"/>
                    <w:lang w:val="en-US"/>
                  </w:rPr>
                </w:rPrChange>
              </w:rPr>
              <w:t>base: string</w:t>
            </w:r>
          </w:p>
          <w:p w14:paraId="5ADB829E" w14:textId="77777777" w:rsidR="00043932" w:rsidRP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359" w:author="Martin Midtgaard" w:date="2011-11-02T13:03:00Z">
                  <w:rPr>
                    <w:rFonts w:ascii="Arial" w:hAnsi="Arial"/>
                    <w:sz w:val="18"/>
                    <w:lang w:val="en-US"/>
                  </w:rPr>
                </w:rPrChange>
              </w:rPr>
            </w:pPr>
            <w:r>
              <w:rPr>
                <w:rFonts w:ascii="Arial" w:hAnsi="Arial"/>
                <w:sz w:val="18"/>
                <w:rPrChange w:id="360" w:author="Martin Midtgaard" w:date="2011-11-02T13:03:00Z">
                  <w:rPr>
                    <w:rFonts w:ascii="Arial" w:hAnsi="Arial"/>
                    <w:sz w:val="18"/>
                    <w:lang w:val="en-US"/>
                  </w:rPr>
                </w:rPrChange>
              </w:rPr>
              <w:t>maxLength: 30</w:t>
            </w:r>
          </w:p>
        </w:tc>
        <w:tc>
          <w:tcPr>
            <w:tcW w:w="4671" w:type="dxa"/>
          </w:tcPr>
          <w:p w14:paraId="322ED731"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Sagsbehandlers mulighed for i fri tekst at beskrive periode. F.eks</w:t>
            </w:r>
          </w:p>
          <w:p w14:paraId="4A024CF0"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54E80BB"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w:t>
            </w:r>
          </w:p>
          <w:p w14:paraId="3FAD7534"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Halvår</w:t>
            </w:r>
          </w:p>
          <w:p w14:paraId="7C761B9C"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Kvartal</w:t>
            </w:r>
          </w:p>
          <w:p w14:paraId="5A0E3A10"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Måned</w:t>
            </w:r>
          </w:p>
          <w:p w14:paraId="6ED66488"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Uge</w:t>
            </w:r>
          </w:p>
          <w:p w14:paraId="31DBA4C0"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Dag</w:t>
            </w:r>
          </w:p>
          <w:p w14:paraId="524C3071" w14:textId="77777777" w:rsidR="00043932" w:rsidRP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43932" w14:paraId="16C7B301" w14:textId="77777777" w:rsidTr="00043932">
        <w:tc>
          <w:tcPr>
            <w:tcW w:w="3402" w:type="dxa"/>
          </w:tcPr>
          <w:p w14:paraId="0EDB2A07" w14:textId="77777777" w:rsidR="00043932" w:rsidRP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MyndighedUdbetalingSpecKonto</w:t>
            </w:r>
          </w:p>
        </w:tc>
        <w:tc>
          <w:tcPr>
            <w:tcW w:w="1701" w:type="dxa"/>
          </w:tcPr>
          <w:p w14:paraId="08E80D09"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361" w:author="Martin Midtgaard" w:date="2011-11-02T13:03:00Z">
                  <w:rPr>
                    <w:rFonts w:ascii="Arial" w:hAnsi="Arial"/>
                    <w:sz w:val="18"/>
                    <w:lang w:val="en-US"/>
                  </w:rPr>
                </w:rPrChange>
              </w:rPr>
            </w:pPr>
            <w:r>
              <w:rPr>
                <w:rFonts w:ascii="Arial" w:hAnsi="Arial"/>
                <w:sz w:val="18"/>
                <w:rPrChange w:id="362" w:author="Martin Midtgaard" w:date="2011-11-02T13:03:00Z">
                  <w:rPr>
                    <w:rFonts w:ascii="Arial" w:hAnsi="Arial"/>
                    <w:sz w:val="18"/>
                    <w:lang w:val="en-US"/>
                  </w:rPr>
                </w:rPrChange>
              </w:rPr>
              <w:t xml:space="preserve">Domain: </w:t>
            </w:r>
          </w:p>
          <w:p w14:paraId="4948D87A"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363" w:author="Martin Midtgaard" w:date="2011-11-02T13:03:00Z">
                  <w:rPr>
                    <w:rFonts w:ascii="Arial" w:hAnsi="Arial"/>
                    <w:sz w:val="18"/>
                    <w:lang w:val="en-US"/>
                  </w:rPr>
                </w:rPrChange>
              </w:rPr>
            </w:pPr>
            <w:r>
              <w:rPr>
                <w:rFonts w:ascii="Arial" w:hAnsi="Arial"/>
                <w:sz w:val="18"/>
                <w:rPrChange w:id="364" w:author="Martin Midtgaard" w:date="2011-11-02T13:03:00Z">
                  <w:rPr>
                    <w:rFonts w:ascii="Arial" w:hAnsi="Arial"/>
                    <w:sz w:val="18"/>
                    <w:lang w:val="en-US"/>
                  </w:rPr>
                </w:rPrChange>
              </w:rPr>
              <w:t>TekstKort</w:t>
            </w:r>
          </w:p>
          <w:p w14:paraId="0AA5A1BB"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365" w:author="Martin Midtgaard" w:date="2011-11-02T13:03:00Z">
                  <w:rPr>
                    <w:rFonts w:ascii="Arial" w:hAnsi="Arial"/>
                    <w:sz w:val="18"/>
                    <w:lang w:val="en-US"/>
                  </w:rPr>
                </w:rPrChange>
              </w:rPr>
            </w:pPr>
            <w:r>
              <w:rPr>
                <w:rFonts w:ascii="Arial" w:hAnsi="Arial"/>
                <w:sz w:val="18"/>
                <w:rPrChange w:id="366" w:author="Martin Midtgaard" w:date="2011-11-02T13:03:00Z">
                  <w:rPr>
                    <w:rFonts w:ascii="Arial" w:hAnsi="Arial"/>
                    <w:sz w:val="18"/>
                    <w:lang w:val="en-US"/>
                  </w:rPr>
                </w:rPrChange>
              </w:rPr>
              <w:t>base: string</w:t>
            </w:r>
          </w:p>
          <w:p w14:paraId="0F3A3B82"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367" w:author="Martin Midtgaard" w:date="2011-11-02T13:03:00Z">
                  <w:rPr>
                    <w:rFonts w:ascii="Arial" w:hAnsi="Arial"/>
                    <w:sz w:val="18"/>
                    <w:lang w:val="en-US"/>
                  </w:rPr>
                </w:rPrChange>
              </w:rPr>
            </w:pPr>
            <w:r>
              <w:rPr>
                <w:rFonts w:ascii="Arial" w:hAnsi="Arial"/>
                <w:sz w:val="18"/>
                <w:rPrChange w:id="368" w:author="Martin Midtgaard" w:date="2011-11-02T13:03:00Z">
                  <w:rPr>
                    <w:rFonts w:ascii="Arial" w:hAnsi="Arial"/>
                    <w:sz w:val="18"/>
                    <w:lang w:val="en-US"/>
                  </w:rPr>
                </w:rPrChange>
              </w:rPr>
              <w:t>minLength: 0</w:t>
            </w:r>
          </w:p>
          <w:p w14:paraId="4809A306"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14:paraId="34BFEAE2" w14:textId="77777777" w:rsidR="00043932" w:rsidRP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14:paraId="41A2A170"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Feltet skal den indeholde reg.nr. og bankkontnr. som eventuelt anvendes for en specifik ydelsesart. Oplysningen modtages fra NemKonto i strukturen BankAccountStructure. </w:t>
            </w:r>
          </w:p>
          <w:p w14:paraId="17182E84"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Hvis BankAccountStructure er tom anvendes teksten 'NemKonto' i stedet. </w:t>
            </w:r>
          </w:p>
          <w:p w14:paraId="15BD35DA" w14:textId="77777777" w:rsidR="00043932" w:rsidRP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43932" w14:paraId="1F83E695" w14:textId="77777777" w:rsidTr="00043932">
        <w:tc>
          <w:tcPr>
            <w:tcW w:w="3402" w:type="dxa"/>
          </w:tcPr>
          <w:p w14:paraId="062AF9CB" w14:textId="77777777" w:rsidR="00043932" w:rsidRP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MyndighedUdbetalingTypeKode</w:t>
            </w:r>
          </w:p>
        </w:tc>
        <w:tc>
          <w:tcPr>
            <w:tcW w:w="1701" w:type="dxa"/>
          </w:tcPr>
          <w:p w14:paraId="39BD9EB6"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3A7E8E46"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MyndighedUdbetalingTypeKode</w:t>
            </w:r>
          </w:p>
          <w:p w14:paraId="2424EB53"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3764851A" w14:textId="77777777" w:rsidR="00043932" w:rsidRP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tc>
        <w:tc>
          <w:tcPr>
            <w:tcW w:w="4671" w:type="dxa"/>
          </w:tcPr>
          <w:p w14:paraId="265307E5"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for DMIs myndighedudbetalingstype.</w:t>
            </w:r>
          </w:p>
          <w:p w14:paraId="5A62A0AD"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4BAE770"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14:paraId="614D7E50"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LØN: Løn  </w:t>
            </w:r>
          </w:p>
          <w:p w14:paraId="74F3BFF7"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PENS: Pension </w:t>
            </w:r>
          </w:p>
          <w:p w14:paraId="46185F11"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KNTH: Kontanthjælp </w:t>
            </w:r>
          </w:p>
          <w:p w14:paraId="3003DE14"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SDGP: Sygedagpenge </w:t>
            </w:r>
          </w:p>
          <w:p w14:paraId="1F6B6302"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ADGP: Arbejdsløshedsdagpenge </w:t>
            </w:r>
          </w:p>
          <w:p w14:paraId="75C210FA"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KSLD: Kreditsaldo fra EKKO </w:t>
            </w:r>
          </w:p>
          <w:p w14:paraId="31122B13"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OVSK: Overskydende skat </w:t>
            </w:r>
          </w:p>
          <w:p w14:paraId="210B5318"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BOSI: Boligsikring</w:t>
            </w:r>
          </w:p>
          <w:p w14:paraId="4A7F755E"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BOST: Boligstøtte </w:t>
            </w:r>
          </w:p>
          <w:p w14:paraId="16C67317"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BFMY: Børnefamilieydelse</w:t>
            </w:r>
          </w:p>
          <w:p w14:paraId="5639E7F6"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BBID: Børnebidrag </w:t>
            </w:r>
          </w:p>
          <w:p w14:paraId="0684A176"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RNTG: Rentegodtgørelse</w:t>
            </w:r>
          </w:p>
          <w:p w14:paraId="2932DE39" w14:textId="77777777" w:rsidR="00043932" w:rsidRP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FERV: FødevareErhverv</w:t>
            </w:r>
          </w:p>
        </w:tc>
      </w:tr>
      <w:tr w:rsidR="00043932" w14:paraId="197B8763" w14:textId="77777777" w:rsidTr="00043932">
        <w:tc>
          <w:tcPr>
            <w:tcW w:w="3402" w:type="dxa"/>
          </w:tcPr>
          <w:p w14:paraId="2231AC9C" w14:textId="77777777" w:rsidR="00043932" w:rsidRP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PersonCPRNummer</w:t>
            </w:r>
          </w:p>
        </w:tc>
        <w:tc>
          <w:tcPr>
            <w:tcW w:w="1701" w:type="dxa"/>
          </w:tcPr>
          <w:p w14:paraId="66B7A546"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369" w:author="Martin Midtgaard" w:date="2011-11-02T13:03:00Z">
                  <w:rPr>
                    <w:rFonts w:ascii="Arial" w:hAnsi="Arial"/>
                    <w:sz w:val="18"/>
                    <w:lang w:val="en-US"/>
                  </w:rPr>
                </w:rPrChange>
              </w:rPr>
            </w:pPr>
            <w:r>
              <w:rPr>
                <w:rFonts w:ascii="Arial" w:hAnsi="Arial"/>
                <w:sz w:val="18"/>
                <w:rPrChange w:id="370" w:author="Martin Midtgaard" w:date="2011-11-02T13:03:00Z">
                  <w:rPr>
                    <w:rFonts w:ascii="Arial" w:hAnsi="Arial"/>
                    <w:sz w:val="18"/>
                    <w:lang w:val="en-US"/>
                  </w:rPr>
                </w:rPrChange>
              </w:rPr>
              <w:t xml:space="preserve">Domain: </w:t>
            </w:r>
          </w:p>
          <w:p w14:paraId="2E4C6F02"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371" w:author="Martin Midtgaard" w:date="2011-11-02T13:03:00Z">
                  <w:rPr>
                    <w:rFonts w:ascii="Arial" w:hAnsi="Arial"/>
                    <w:sz w:val="18"/>
                    <w:lang w:val="en-US"/>
                  </w:rPr>
                </w:rPrChange>
              </w:rPr>
            </w:pPr>
            <w:r>
              <w:rPr>
                <w:rFonts w:ascii="Arial" w:hAnsi="Arial"/>
                <w:sz w:val="18"/>
                <w:rPrChange w:id="372" w:author="Martin Midtgaard" w:date="2011-11-02T13:03:00Z">
                  <w:rPr>
                    <w:rFonts w:ascii="Arial" w:hAnsi="Arial"/>
                    <w:sz w:val="18"/>
                    <w:lang w:val="en-US"/>
                  </w:rPr>
                </w:rPrChange>
              </w:rPr>
              <w:t>CPRNummer</w:t>
            </w:r>
          </w:p>
          <w:p w14:paraId="454B6DE0"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373" w:author="Martin Midtgaard" w:date="2011-11-02T13:03:00Z">
                  <w:rPr>
                    <w:rFonts w:ascii="Arial" w:hAnsi="Arial"/>
                    <w:sz w:val="18"/>
                    <w:lang w:val="en-US"/>
                  </w:rPr>
                </w:rPrChange>
              </w:rPr>
            </w:pPr>
            <w:r>
              <w:rPr>
                <w:rFonts w:ascii="Arial" w:hAnsi="Arial"/>
                <w:sz w:val="18"/>
                <w:rPrChange w:id="374" w:author="Martin Midtgaard" w:date="2011-11-02T13:03:00Z">
                  <w:rPr>
                    <w:rFonts w:ascii="Arial" w:hAnsi="Arial"/>
                    <w:sz w:val="18"/>
                    <w:lang w:val="en-US"/>
                  </w:rPr>
                </w:rPrChange>
              </w:rPr>
              <w:t>base: string</w:t>
            </w:r>
          </w:p>
          <w:p w14:paraId="79C31585"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375" w:author="Martin Midtgaard" w:date="2011-11-02T13:03:00Z">
                  <w:rPr>
                    <w:rFonts w:ascii="Arial" w:hAnsi="Arial"/>
                    <w:sz w:val="18"/>
                    <w:lang w:val="en-US"/>
                  </w:rPr>
                </w:rPrChange>
              </w:rPr>
            </w:pPr>
            <w:r>
              <w:rPr>
                <w:rFonts w:ascii="Arial" w:hAnsi="Arial"/>
                <w:sz w:val="18"/>
                <w:rPrChange w:id="376" w:author="Martin Midtgaard" w:date="2011-11-02T13:03:00Z">
                  <w:rPr>
                    <w:rFonts w:ascii="Arial" w:hAnsi="Arial"/>
                    <w:sz w:val="18"/>
                    <w:lang w:val="en-US"/>
                  </w:rPr>
                </w:rPrChange>
              </w:rPr>
              <w:t>maxLength: 10</w:t>
            </w:r>
          </w:p>
          <w:p w14:paraId="4C1D85C7" w14:textId="77777777" w:rsidR="00043932" w:rsidRP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((((0[1-9]|1[0-9]|2[0-9]|3[0-1])(01|03|05|07|08|10|12))|((0[1-9]|1[0-9]|2[0-9]|30)(04|06|09|11))|((0[1-9]|1[0-9]|2[0-9])(02)))[0-9]{6})|0000000000</w:t>
            </w:r>
          </w:p>
        </w:tc>
        <w:tc>
          <w:tcPr>
            <w:tcW w:w="4671" w:type="dxa"/>
          </w:tcPr>
          <w:p w14:paraId="23A203E1" w14:textId="77777777" w:rsidR="00043932" w:rsidRP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er et 10 cifret personnummer der entydigt identificerer en dansk person.</w:t>
            </w:r>
          </w:p>
        </w:tc>
      </w:tr>
      <w:tr w:rsidR="00043932" w14:paraId="305FD86F" w14:textId="77777777" w:rsidTr="00043932">
        <w:tc>
          <w:tcPr>
            <w:tcW w:w="3402" w:type="dxa"/>
          </w:tcPr>
          <w:p w14:paraId="3305A0BB" w14:textId="77777777" w:rsidR="00043932" w:rsidRP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RentePeriodeBeløb</w:t>
            </w:r>
          </w:p>
        </w:tc>
        <w:tc>
          <w:tcPr>
            <w:tcW w:w="1701" w:type="dxa"/>
          </w:tcPr>
          <w:p w14:paraId="79F3EF83"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377" w:author="Martin Midtgaard" w:date="2011-11-02T13:03:00Z">
                  <w:rPr>
                    <w:rFonts w:ascii="Arial" w:hAnsi="Arial"/>
                    <w:sz w:val="18"/>
                    <w:lang w:val="en-US"/>
                  </w:rPr>
                </w:rPrChange>
              </w:rPr>
            </w:pPr>
            <w:r>
              <w:rPr>
                <w:rFonts w:ascii="Arial" w:hAnsi="Arial"/>
                <w:sz w:val="18"/>
                <w:rPrChange w:id="378" w:author="Martin Midtgaard" w:date="2011-11-02T13:03:00Z">
                  <w:rPr>
                    <w:rFonts w:ascii="Arial" w:hAnsi="Arial"/>
                    <w:sz w:val="18"/>
                    <w:lang w:val="en-US"/>
                  </w:rPr>
                </w:rPrChange>
              </w:rPr>
              <w:t xml:space="preserve">Domain: </w:t>
            </w:r>
          </w:p>
          <w:p w14:paraId="1E385CAB"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379" w:author="Martin Midtgaard" w:date="2011-11-02T13:03:00Z">
                  <w:rPr>
                    <w:rFonts w:ascii="Arial" w:hAnsi="Arial"/>
                    <w:sz w:val="18"/>
                    <w:lang w:val="en-US"/>
                  </w:rPr>
                </w:rPrChange>
              </w:rPr>
            </w:pPr>
            <w:r>
              <w:rPr>
                <w:rFonts w:ascii="Arial" w:hAnsi="Arial"/>
                <w:sz w:val="18"/>
                <w:rPrChange w:id="380" w:author="Martin Midtgaard" w:date="2011-11-02T13:03:00Z">
                  <w:rPr>
                    <w:rFonts w:ascii="Arial" w:hAnsi="Arial"/>
                    <w:sz w:val="18"/>
                    <w:lang w:val="en-US"/>
                  </w:rPr>
                </w:rPrChange>
              </w:rPr>
              <w:t>Beløb</w:t>
            </w:r>
          </w:p>
          <w:p w14:paraId="7347CB22"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381" w:author="Martin Midtgaard" w:date="2011-11-02T13:03:00Z">
                  <w:rPr>
                    <w:rFonts w:ascii="Arial" w:hAnsi="Arial"/>
                    <w:sz w:val="18"/>
                    <w:lang w:val="en-US"/>
                  </w:rPr>
                </w:rPrChange>
              </w:rPr>
            </w:pPr>
            <w:r>
              <w:rPr>
                <w:rFonts w:ascii="Arial" w:hAnsi="Arial"/>
                <w:sz w:val="18"/>
                <w:rPrChange w:id="382" w:author="Martin Midtgaard" w:date="2011-11-02T13:03:00Z">
                  <w:rPr>
                    <w:rFonts w:ascii="Arial" w:hAnsi="Arial"/>
                    <w:sz w:val="18"/>
                    <w:lang w:val="en-US"/>
                  </w:rPr>
                </w:rPrChange>
              </w:rPr>
              <w:t>base: decimal</w:t>
            </w:r>
          </w:p>
          <w:p w14:paraId="2448CE57"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383" w:author="Martin Midtgaard" w:date="2011-11-02T13:03:00Z">
                  <w:rPr>
                    <w:rFonts w:ascii="Arial" w:hAnsi="Arial"/>
                    <w:sz w:val="18"/>
                    <w:lang w:val="en-US"/>
                  </w:rPr>
                </w:rPrChange>
              </w:rPr>
            </w:pPr>
            <w:r>
              <w:rPr>
                <w:rFonts w:ascii="Arial" w:hAnsi="Arial"/>
                <w:sz w:val="18"/>
                <w:rPrChange w:id="384" w:author="Martin Midtgaard" w:date="2011-11-02T13:03:00Z">
                  <w:rPr>
                    <w:rFonts w:ascii="Arial" w:hAnsi="Arial"/>
                    <w:sz w:val="18"/>
                    <w:lang w:val="en-US"/>
                  </w:rPr>
                </w:rPrChange>
              </w:rPr>
              <w:t>totalDigits: 13</w:t>
            </w:r>
          </w:p>
          <w:p w14:paraId="1820A42B" w14:textId="77777777" w:rsidR="00043932" w:rsidRP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3746C0D1" w14:textId="77777777" w:rsidR="00043932" w:rsidRP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Rentebeløbet for den omhandlede periode i den angivne valuta.</w:t>
            </w:r>
          </w:p>
        </w:tc>
      </w:tr>
      <w:tr w:rsidR="00043932" w14:paraId="6ECFD2D9" w14:textId="77777777" w:rsidTr="00043932">
        <w:tc>
          <w:tcPr>
            <w:tcW w:w="3402" w:type="dxa"/>
          </w:tcPr>
          <w:p w14:paraId="67FEF13D" w14:textId="77777777" w:rsidR="00043932" w:rsidRP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RentePeriodeBeløbDKK</w:t>
            </w:r>
          </w:p>
        </w:tc>
        <w:tc>
          <w:tcPr>
            <w:tcW w:w="1701" w:type="dxa"/>
          </w:tcPr>
          <w:p w14:paraId="3A79A5F9"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385" w:author="Martin Midtgaard" w:date="2011-11-02T13:03:00Z">
                  <w:rPr>
                    <w:rFonts w:ascii="Arial" w:hAnsi="Arial"/>
                    <w:sz w:val="18"/>
                    <w:lang w:val="en-US"/>
                  </w:rPr>
                </w:rPrChange>
              </w:rPr>
            </w:pPr>
            <w:r>
              <w:rPr>
                <w:rFonts w:ascii="Arial" w:hAnsi="Arial"/>
                <w:sz w:val="18"/>
                <w:rPrChange w:id="386" w:author="Martin Midtgaard" w:date="2011-11-02T13:03:00Z">
                  <w:rPr>
                    <w:rFonts w:ascii="Arial" w:hAnsi="Arial"/>
                    <w:sz w:val="18"/>
                    <w:lang w:val="en-US"/>
                  </w:rPr>
                </w:rPrChange>
              </w:rPr>
              <w:t xml:space="preserve">Domain: </w:t>
            </w:r>
          </w:p>
          <w:p w14:paraId="67E1221D"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387" w:author="Martin Midtgaard" w:date="2011-11-02T13:03:00Z">
                  <w:rPr>
                    <w:rFonts w:ascii="Arial" w:hAnsi="Arial"/>
                    <w:sz w:val="18"/>
                    <w:lang w:val="en-US"/>
                  </w:rPr>
                </w:rPrChange>
              </w:rPr>
            </w:pPr>
            <w:r>
              <w:rPr>
                <w:rFonts w:ascii="Arial" w:hAnsi="Arial"/>
                <w:sz w:val="18"/>
                <w:rPrChange w:id="388" w:author="Martin Midtgaard" w:date="2011-11-02T13:03:00Z">
                  <w:rPr>
                    <w:rFonts w:ascii="Arial" w:hAnsi="Arial"/>
                    <w:sz w:val="18"/>
                    <w:lang w:val="en-US"/>
                  </w:rPr>
                </w:rPrChange>
              </w:rPr>
              <w:t>Beløb</w:t>
            </w:r>
          </w:p>
          <w:p w14:paraId="42E69883"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389" w:author="Martin Midtgaard" w:date="2011-11-02T13:03:00Z">
                  <w:rPr>
                    <w:rFonts w:ascii="Arial" w:hAnsi="Arial"/>
                    <w:sz w:val="18"/>
                    <w:lang w:val="en-US"/>
                  </w:rPr>
                </w:rPrChange>
              </w:rPr>
            </w:pPr>
            <w:r>
              <w:rPr>
                <w:rFonts w:ascii="Arial" w:hAnsi="Arial"/>
                <w:sz w:val="18"/>
                <w:rPrChange w:id="390" w:author="Martin Midtgaard" w:date="2011-11-02T13:03:00Z">
                  <w:rPr>
                    <w:rFonts w:ascii="Arial" w:hAnsi="Arial"/>
                    <w:sz w:val="18"/>
                    <w:lang w:val="en-US"/>
                  </w:rPr>
                </w:rPrChange>
              </w:rPr>
              <w:t>base: decimal</w:t>
            </w:r>
          </w:p>
          <w:p w14:paraId="2375BB99"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391" w:author="Martin Midtgaard" w:date="2011-11-02T13:03:00Z">
                  <w:rPr>
                    <w:rFonts w:ascii="Arial" w:hAnsi="Arial"/>
                    <w:sz w:val="18"/>
                    <w:lang w:val="en-US"/>
                  </w:rPr>
                </w:rPrChange>
              </w:rPr>
            </w:pPr>
            <w:r>
              <w:rPr>
                <w:rFonts w:ascii="Arial" w:hAnsi="Arial"/>
                <w:sz w:val="18"/>
                <w:rPrChange w:id="392" w:author="Martin Midtgaard" w:date="2011-11-02T13:03:00Z">
                  <w:rPr>
                    <w:rFonts w:ascii="Arial" w:hAnsi="Arial"/>
                    <w:sz w:val="18"/>
                    <w:lang w:val="en-US"/>
                  </w:rPr>
                </w:rPrChange>
              </w:rPr>
              <w:t>totalDigits: 13</w:t>
            </w:r>
          </w:p>
          <w:p w14:paraId="76AAA689" w14:textId="77777777" w:rsidR="00043932" w:rsidRP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0BC3BA54" w14:textId="77777777" w:rsidR="00043932" w:rsidRP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Rentebeløbet for den omhandlede periode i danske kroner</w:t>
            </w:r>
          </w:p>
        </w:tc>
      </w:tr>
      <w:tr w:rsidR="00043932" w14:paraId="6BF05134" w14:textId="77777777" w:rsidTr="00043932">
        <w:tc>
          <w:tcPr>
            <w:tcW w:w="3402" w:type="dxa"/>
          </w:tcPr>
          <w:p w14:paraId="35D8C0B9" w14:textId="77777777" w:rsidR="00043932" w:rsidRP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RentePeriodeFraDato</w:t>
            </w:r>
          </w:p>
        </w:tc>
        <w:tc>
          <w:tcPr>
            <w:tcW w:w="1701" w:type="dxa"/>
          </w:tcPr>
          <w:p w14:paraId="576656A4"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0C16BED4"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14:paraId="5FA3780C" w14:textId="77777777" w:rsidR="00043932" w:rsidRP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1D414492" w14:textId="77777777" w:rsidR="00043932" w:rsidRP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 datoen for den periode som renten vedrører.</w:t>
            </w:r>
          </w:p>
        </w:tc>
      </w:tr>
      <w:tr w:rsidR="00043932" w14:paraId="167CBF42" w14:textId="77777777" w:rsidTr="00043932">
        <w:tc>
          <w:tcPr>
            <w:tcW w:w="3402" w:type="dxa"/>
          </w:tcPr>
          <w:p w14:paraId="7D68329F" w14:textId="77777777" w:rsidR="00043932" w:rsidRP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RentePeriodeTilDato</w:t>
            </w:r>
          </w:p>
        </w:tc>
        <w:tc>
          <w:tcPr>
            <w:tcW w:w="1701" w:type="dxa"/>
          </w:tcPr>
          <w:p w14:paraId="216AEBD5"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1DE61DC7"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14:paraId="20111524" w14:textId="77777777" w:rsidR="00043932" w:rsidRP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4A64C23F" w14:textId="77777777" w:rsidR="00043932" w:rsidRP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 datoen for den periode som renten vedrører.</w:t>
            </w:r>
          </w:p>
        </w:tc>
      </w:tr>
      <w:tr w:rsidR="00043932" w14:paraId="3646AB12" w14:textId="77777777" w:rsidTr="00043932">
        <w:tc>
          <w:tcPr>
            <w:tcW w:w="3402" w:type="dxa"/>
          </w:tcPr>
          <w:p w14:paraId="4AC20EAF" w14:textId="77777777" w:rsidR="00043932" w:rsidRP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RentePeriodeType</w:t>
            </w:r>
          </w:p>
        </w:tc>
        <w:tc>
          <w:tcPr>
            <w:tcW w:w="1701" w:type="dxa"/>
          </w:tcPr>
          <w:p w14:paraId="11BA22E6"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393" w:author="Martin Midtgaard" w:date="2011-11-02T13:03:00Z">
                  <w:rPr>
                    <w:rFonts w:ascii="Arial" w:hAnsi="Arial"/>
                    <w:sz w:val="18"/>
                    <w:lang w:val="en-US"/>
                  </w:rPr>
                </w:rPrChange>
              </w:rPr>
            </w:pPr>
            <w:r>
              <w:rPr>
                <w:rFonts w:ascii="Arial" w:hAnsi="Arial"/>
                <w:sz w:val="18"/>
                <w:rPrChange w:id="394" w:author="Martin Midtgaard" w:date="2011-11-02T13:03:00Z">
                  <w:rPr>
                    <w:rFonts w:ascii="Arial" w:hAnsi="Arial"/>
                    <w:sz w:val="18"/>
                    <w:lang w:val="en-US"/>
                  </w:rPr>
                </w:rPrChange>
              </w:rPr>
              <w:t xml:space="preserve">Domain: </w:t>
            </w:r>
          </w:p>
          <w:p w14:paraId="2CD9846F"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395" w:author="Martin Midtgaard" w:date="2011-11-02T13:03:00Z">
                  <w:rPr>
                    <w:rFonts w:ascii="Arial" w:hAnsi="Arial"/>
                    <w:sz w:val="18"/>
                    <w:lang w:val="en-US"/>
                  </w:rPr>
                </w:rPrChange>
              </w:rPr>
            </w:pPr>
            <w:r>
              <w:rPr>
                <w:rFonts w:ascii="Arial" w:hAnsi="Arial"/>
                <w:sz w:val="18"/>
                <w:rPrChange w:id="396" w:author="Martin Midtgaard" w:date="2011-11-02T13:03:00Z">
                  <w:rPr>
                    <w:rFonts w:ascii="Arial" w:hAnsi="Arial"/>
                    <w:sz w:val="18"/>
                    <w:lang w:val="en-US"/>
                  </w:rPr>
                </w:rPrChange>
              </w:rPr>
              <w:t>Tekst30</w:t>
            </w:r>
          </w:p>
          <w:p w14:paraId="2FBA569D"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397" w:author="Martin Midtgaard" w:date="2011-11-02T13:03:00Z">
                  <w:rPr>
                    <w:rFonts w:ascii="Arial" w:hAnsi="Arial"/>
                    <w:sz w:val="18"/>
                    <w:lang w:val="en-US"/>
                  </w:rPr>
                </w:rPrChange>
              </w:rPr>
            </w:pPr>
            <w:r>
              <w:rPr>
                <w:rFonts w:ascii="Arial" w:hAnsi="Arial"/>
                <w:sz w:val="18"/>
                <w:rPrChange w:id="398" w:author="Martin Midtgaard" w:date="2011-11-02T13:03:00Z">
                  <w:rPr>
                    <w:rFonts w:ascii="Arial" w:hAnsi="Arial"/>
                    <w:sz w:val="18"/>
                    <w:lang w:val="en-US"/>
                  </w:rPr>
                </w:rPrChange>
              </w:rPr>
              <w:t>base: string</w:t>
            </w:r>
          </w:p>
          <w:p w14:paraId="1A999908" w14:textId="77777777" w:rsidR="00043932" w:rsidRP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399" w:author="Martin Midtgaard" w:date="2011-11-02T13:03:00Z">
                  <w:rPr>
                    <w:rFonts w:ascii="Arial" w:hAnsi="Arial"/>
                    <w:sz w:val="18"/>
                    <w:lang w:val="en-US"/>
                  </w:rPr>
                </w:rPrChange>
              </w:rPr>
            </w:pPr>
            <w:r>
              <w:rPr>
                <w:rFonts w:ascii="Arial" w:hAnsi="Arial"/>
                <w:sz w:val="18"/>
                <w:rPrChange w:id="400" w:author="Martin Midtgaard" w:date="2011-11-02T13:03:00Z">
                  <w:rPr>
                    <w:rFonts w:ascii="Arial" w:hAnsi="Arial"/>
                    <w:sz w:val="18"/>
                    <w:lang w:val="en-US"/>
                  </w:rPr>
                </w:rPrChange>
              </w:rPr>
              <w:t>maxLength: 30</w:t>
            </w:r>
          </w:p>
        </w:tc>
        <w:tc>
          <w:tcPr>
            <w:tcW w:w="4671" w:type="dxa"/>
          </w:tcPr>
          <w:p w14:paraId="11909323"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Sagsbehandlers mulighed for i fri tekst at beskrive periode. F.eks</w:t>
            </w:r>
          </w:p>
          <w:p w14:paraId="72696746"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0ABE629"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w:t>
            </w:r>
          </w:p>
          <w:p w14:paraId="6DA984CA"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Halvår</w:t>
            </w:r>
          </w:p>
          <w:p w14:paraId="1B5827AE"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Kvartal</w:t>
            </w:r>
          </w:p>
          <w:p w14:paraId="1FF70013"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Måned</w:t>
            </w:r>
          </w:p>
          <w:p w14:paraId="61CAA5C7" w14:textId="77777777" w:rsidR="00043932" w:rsidRP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43932" w14:paraId="175948B5" w14:textId="77777777" w:rsidTr="00043932">
        <w:tc>
          <w:tcPr>
            <w:tcW w:w="3402" w:type="dxa"/>
          </w:tcPr>
          <w:p w14:paraId="501D9AF8" w14:textId="77777777" w:rsidR="00043932" w:rsidRP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RenteÅrTilDatoBeløb</w:t>
            </w:r>
          </w:p>
        </w:tc>
        <w:tc>
          <w:tcPr>
            <w:tcW w:w="1701" w:type="dxa"/>
          </w:tcPr>
          <w:p w14:paraId="1ACEF63C"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401" w:author="Martin Midtgaard" w:date="2011-11-02T13:03:00Z">
                  <w:rPr>
                    <w:rFonts w:ascii="Arial" w:hAnsi="Arial"/>
                    <w:sz w:val="18"/>
                    <w:lang w:val="en-US"/>
                  </w:rPr>
                </w:rPrChange>
              </w:rPr>
            </w:pPr>
            <w:r>
              <w:rPr>
                <w:rFonts w:ascii="Arial" w:hAnsi="Arial"/>
                <w:sz w:val="18"/>
                <w:rPrChange w:id="402" w:author="Martin Midtgaard" w:date="2011-11-02T13:03:00Z">
                  <w:rPr>
                    <w:rFonts w:ascii="Arial" w:hAnsi="Arial"/>
                    <w:sz w:val="18"/>
                    <w:lang w:val="en-US"/>
                  </w:rPr>
                </w:rPrChange>
              </w:rPr>
              <w:t xml:space="preserve">Domain: </w:t>
            </w:r>
          </w:p>
          <w:p w14:paraId="10C922FB"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403" w:author="Martin Midtgaard" w:date="2011-11-02T13:03:00Z">
                  <w:rPr>
                    <w:rFonts w:ascii="Arial" w:hAnsi="Arial"/>
                    <w:sz w:val="18"/>
                    <w:lang w:val="en-US"/>
                  </w:rPr>
                </w:rPrChange>
              </w:rPr>
            </w:pPr>
            <w:r>
              <w:rPr>
                <w:rFonts w:ascii="Arial" w:hAnsi="Arial"/>
                <w:sz w:val="18"/>
                <w:rPrChange w:id="404" w:author="Martin Midtgaard" w:date="2011-11-02T13:03:00Z">
                  <w:rPr>
                    <w:rFonts w:ascii="Arial" w:hAnsi="Arial"/>
                    <w:sz w:val="18"/>
                    <w:lang w:val="en-US"/>
                  </w:rPr>
                </w:rPrChange>
              </w:rPr>
              <w:t>Beløb</w:t>
            </w:r>
          </w:p>
          <w:p w14:paraId="0F4FC018"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405" w:author="Martin Midtgaard" w:date="2011-11-02T13:03:00Z">
                  <w:rPr>
                    <w:rFonts w:ascii="Arial" w:hAnsi="Arial"/>
                    <w:sz w:val="18"/>
                    <w:lang w:val="en-US"/>
                  </w:rPr>
                </w:rPrChange>
              </w:rPr>
            </w:pPr>
            <w:r>
              <w:rPr>
                <w:rFonts w:ascii="Arial" w:hAnsi="Arial"/>
                <w:sz w:val="18"/>
                <w:rPrChange w:id="406" w:author="Martin Midtgaard" w:date="2011-11-02T13:03:00Z">
                  <w:rPr>
                    <w:rFonts w:ascii="Arial" w:hAnsi="Arial"/>
                    <w:sz w:val="18"/>
                    <w:lang w:val="en-US"/>
                  </w:rPr>
                </w:rPrChange>
              </w:rPr>
              <w:t>base: decimal</w:t>
            </w:r>
          </w:p>
          <w:p w14:paraId="01890215"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407" w:author="Martin Midtgaard" w:date="2011-11-02T13:03:00Z">
                  <w:rPr>
                    <w:rFonts w:ascii="Arial" w:hAnsi="Arial"/>
                    <w:sz w:val="18"/>
                    <w:lang w:val="en-US"/>
                  </w:rPr>
                </w:rPrChange>
              </w:rPr>
            </w:pPr>
            <w:r>
              <w:rPr>
                <w:rFonts w:ascii="Arial" w:hAnsi="Arial"/>
                <w:sz w:val="18"/>
                <w:rPrChange w:id="408" w:author="Martin Midtgaard" w:date="2011-11-02T13:03:00Z">
                  <w:rPr>
                    <w:rFonts w:ascii="Arial" w:hAnsi="Arial"/>
                    <w:sz w:val="18"/>
                    <w:lang w:val="en-US"/>
                  </w:rPr>
                </w:rPrChange>
              </w:rPr>
              <w:t>totalDigits: 13</w:t>
            </w:r>
          </w:p>
          <w:p w14:paraId="00219D4D" w14:textId="77777777" w:rsidR="00043932" w:rsidRP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249C32E5" w14:textId="77777777" w:rsidR="00043932" w:rsidRP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Rentebeløb år- til- dato i den angivne valuta.</w:t>
            </w:r>
          </w:p>
        </w:tc>
      </w:tr>
      <w:tr w:rsidR="00043932" w14:paraId="631D76DC" w14:textId="77777777" w:rsidTr="00043932">
        <w:tc>
          <w:tcPr>
            <w:tcW w:w="3402" w:type="dxa"/>
          </w:tcPr>
          <w:p w14:paraId="5746F6BC" w14:textId="77777777" w:rsidR="00043932" w:rsidRP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RenteÅrTilDatoBeløbDKK</w:t>
            </w:r>
          </w:p>
        </w:tc>
        <w:tc>
          <w:tcPr>
            <w:tcW w:w="1701" w:type="dxa"/>
          </w:tcPr>
          <w:p w14:paraId="58745FDD"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409" w:author="Martin Midtgaard" w:date="2011-11-02T13:03:00Z">
                  <w:rPr>
                    <w:rFonts w:ascii="Arial" w:hAnsi="Arial"/>
                    <w:sz w:val="18"/>
                    <w:lang w:val="en-US"/>
                  </w:rPr>
                </w:rPrChange>
              </w:rPr>
            </w:pPr>
            <w:r>
              <w:rPr>
                <w:rFonts w:ascii="Arial" w:hAnsi="Arial"/>
                <w:sz w:val="18"/>
                <w:rPrChange w:id="410" w:author="Martin Midtgaard" w:date="2011-11-02T13:03:00Z">
                  <w:rPr>
                    <w:rFonts w:ascii="Arial" w:hAnsi="Arial"/>
                    <w:sz w:val="18"/>
                    <w:lang w:val="en-US"/>
                  </w:rPr>
                </w:rPrChange>
              </w:rPr>
              <w:t xml:space="preserve">Domain: </w:t>
            </w:r>
          </w:p>
          <w:p w14:paraId="038E8BC3"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411" w:author="Martin Midtgaard" w:date="2011-11-02T13:03:00Z">
                  <w:rPr>
                    <w:rFonts w:ascii="Arial" w:hAnsi="Arial"/>
                    <w:sz w:val="18"/>
                    <w:lang w:val="en-US"/>
                  </w:rPr>
                </w:rPrChange>
              </w:rPr>
            </w:pPr>
            <w:r>
              <w:rPr>
                <w:rFonts w:ascii="Arial" w:hAnsi="Arial"/>
                <w:sz w:val="18"/>
                <w:rPrChange w:id="412" w:author="Martin Midtgaard" w:date="2011-11-02T13:03:00Z">
                  <w:rPr>
                    <w:rFonts w:ascii="Arial" w:hAnsi="Arial"/>
                    <w:sz w:val="18"/>
                    <w:lang w:val="en-US"/>
                  </w:rPr>
                </w:rPrChange>
              </w:rPr>
              <w:t>Beløb</w:t>
            </w:r>
          </w:p>
          <w:p w14:paraId="0E946F97"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413" w:author="Martin Midtgaard" w:date="2011-11-02T13:03:00Z">
                  <w:rPr>
                    <w:rFonts w:ascii="Arial" w:hAnsi="Arial"/>
                    <w:sz w:val="18"/>
                    <w:lang w:val="en-US"/>
                  </w:rPr>
                </w:rPrChange>
              </w:rPr>
            </w:pPr>
            <w:r>
              <w:rPr>
                <w:rFonts w:ascii="Arial" w:hAnsi="Arial"/>
                <w:sz w:val="18"/>
                <w:rPrChange w:id="414" w:author="Martin Midtgaard" w:date="2011-11-02T13:03:00Z">
                  <w:rPr>
                    <w:rFonts w:ascii="Arial" w:hAnsi="Arial"/>
                    <w:sz w:val="18"/>
                    <w:lang w:val="en-US"/>
                  </w:rPr>
                </w:rPrChange>
              </w:rPr>
              <w:t>base: decimal</w:t>
            </w:r>
          </w:p>
          <w:p w14:paraId="6F89ACB9"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415" w:author="Martin Midtgaard" w:date="2011-11-02T13:03:00Z">
                  <w:rPr>
                    <w:rFonts w:ascii="Arial" w:hAnsi="Arial"/>
                    <w:sz w:val="18"/>
                    <w:lang w:val="en-US"/>
                  </w:rPr>
                </w:rPrChange>
              </w:rPr>
            </w:pPr>
            <w:r>
              <w:rPr>
                <w:rFonts w:ascii="Arial" w:hAnsi="Arial"/>
                <w:sz w:val="18"/>
                <w:rPrChange w:id="416" w:author="Martin Midtgaard" w:date="2011-11-02T13:03:00Z">
                  <w:rPr>
                    <w:rFonts w:ascii="Arial" w:hAnsi="Arial"/>
                    <w:sz w:val="18"/>
                    <w:lang w:val="en-US"/>
                  </w:rPr>
                </w:rPrChange>
              </w:rPr>
              <w:t>totalDigits: 13</w:t>
            </w:r>
          </w:p>
          <w:p w14:paraId="0FB4303E" w14:textId="77777777" w:rsidR="00043932" w:rsidRP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0EAB77BE" w14:textId="77777777" w:rsidR="00043932" w:rsidRP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Rentebeløb år- til- dato i danske kroner</w:t>
            </w:r>
          </w:p>
        </w:tc>
      </w:tr>
      <w:tr w:rsidR="00043932" w14:paraId="10C0E07B" w14:textId="77777777" w:rsidTr="00043932">
        <w:tc>
          <w:tcPr>
            <w:tcW w:w="3402" w:type="dxa"/>
          </w:tcPr>
          <w:p w14:paraId="7C65B0A8" w14:textId="77777777" w:rsidR="00043932" w:rsidRP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ValutaKode</w:t>
            </w:r>
          </w:p>
        </w:tc>
        <w:tc>
          <w:tcPr>
            <w:tcW w:w="1701" w:type="dxa"/>
          </w:tcPr>
          <w:p w14:paraId="64371BF5"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417" w:author="Martin Midtgaard" w:date="2011-11-02T13:03:00Z">
                  <w:rPr>
                    <w:rFonts w:ascii="Arial" w:hAnsi="Arial"/>
                    <w:sz w:val="18"/>
                    <w:lang w:val="en-US"/>
                  </w:rPr>
                </w:rPrChange>
              </w:rPr>
            </w:pPr>
            <w:r>
              <w:rPr>
                <w:rFonts w:ascii="Arial" w:hAnsi="Arial"/>
                <w:sz w:val="18"/>
                <w:rPrChange w:id="418" w:author="Martin Midtgaard" w:date="2011-11-02T13:03:00Z">
                  <w:rPr>
                    <w:rFonts w:ascii="Arial" w:hAnsi="Arial"/>
                    <w:sz w:val="18"/>
                    <w:lang w:val="en-US"/>
                  </w:rPr>
                </w:rPrChange>
              </w:rPr>
              <w:t xml:space="preserve">Domain: </w:t>
            </w:r>
          </w:p>
          <w:p w14:paraId="31387AAB"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419" w:author="Martin Midtgaard" w:date="2011-11-02T13:03:00Z">
                  <w:rPr>
                    <w:rFonts w:ascii="Arial" w:hAnsi="Arial"/>
                    <w:sz w:val="18"/>
                    <w:lang w:val="en-US"/>
                  </w:rPr>
                </w:rPrChange>
              </w:rPr>
            </w:pPr>
            <w:r>
              <w:rPr>
                <w:rFonts w:ascii="Arial" w:hAnsi="Arial"/>
                <w:sz w:val="18"/>
                <w:rPrChange w:id="420" w:author="Martin Midtgaard" w:date="2011-11-02T13:03:00Z">
                  <w:rPr>
                    <w:rFonts w:ascii="Arial" w:hAnsi="Arial"/>
                    <w:sz w:val="18"/>
                    <w:lang w:val="en-US"/>
                  </w:rPr>
                </w:rPrChange>
              </w:rPr>
              <w:t>Valuta</w:t>
            </w:r>
          </w:p>
          <w:p w14:paraId="5EC6C4D7"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421" w:author="Martin Midtgaard" w:date="2011-11-02T13:03:00Z">
                  <w:rPr>
                    <w:rFonts w:ascii="Arial" w:hAnsi="Arial"/>
                    <w:sz w:val="18"/>
                    <w:lang w:val="en-US"/>
                  </w:rPr>
                </w:rPrChange>
              </w:rPr>
            </w:pPr>
            <w:r>
              <w:rPr>
                <w:rFonts w:ascii="Arial" w:hAnsi="Arial"/>
                <w:sz w:val="18"/>
                <w:rPrChange w:id="422" w:author="Martin Midtgaard" w:date="2011-11-02T13:03:00Z">
                  <w:rPr>
                    <w:rFonts w:ascii="Arial" w:hAnsi="Arial"/>
                    <w:sz w:val="18"/>
                    <w:lang w:val="en-US"/>
                  </w:rPr>
                </w:rPrChange>
              </w:rPr>
              <w:t>base: string</w:t>
            </w:r>
          </w:p>
          <w:p w14:paraId="0A7A5A54"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423" w:author="Martin Midtgaard" w:date="2011-11-02T13:03:00Z">
                  <w:rPr>
                    <w:rFonts w:ascii="Arial" w:hAnsi="Arial"/>
                    <w:sz w:val="18"/>
                    <w:lang w:val="en-US"/>
                  </w:rPr>
                </w:rPrChange>
              </w:rPr>
            </w:pPr>
            <w:r>
              <w:rPr>
                <w:rFonts w:ascii="Arial" w:hAnsi="Arial"/>
                <w:sz w:val="18"/>
                <w:rPrChange w:id="424" w:author="Martin Midtgaard" w:date="2011-11-02T13:03:00Z">
                  <w:rPr>
                    <w:rFonts w:ascii="Arial" w:hAnsi="Arial"/>
                    <w:sz w:val="18"/>
                    <w:lang w:val="en-US"/>
                  </w:rPr>
                </w:rPrChange>
              </w:rPr>
              <w:t>maxLength: 3</w:t>
            </w:r>
          </w:p>
          <w:p w14:paraId="12E8036A" w14:textId="77777777" w:rsidR="00043932" w:rsidRP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14:paraId="69D7A424" w14:textId="77777777" w:rsidR="00043932" w:rsidRP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valuta enheden (ISO-møntkoden) for et beløb.</w:t>
            </w:r>
          </w:p>
        </w:tc>
      </w:tr>
      <w:tr w:rsidR="00043932" w14:paraId="684611A5" w14:textId="77777777" w:rsidTr="00043932">
        <w:tc>
          <w:tcPr>
            <w:tcW w:w="3402" w:type="dxa"/>
          </w:tcPr>
          <w:p w14:paraId="52709BA2" w14:textId="77777777" w:rsidR="00043932" w:rsidRP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VirksomhedCVRNummer</w:t>
            </w:r>
          </w:p>
        </w:tc>
        <w:tc>
          <w:tcPr>
            <w:tcW w:w="1701" w:type="dxa"/>
          </w:tcPr>
          <w:p w14:paraId="450F8498"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425" w:author="Martin Midtgaard" w:date="2011-11-02T13:03:00Z">
                  <w:rPr>
                    <w:rFonts w:ascii="Arial" w:hAnsi="Arial"/>
                    <w:sz w:val="18"/>
                    <w:lang w:val="en-US"/>
                  </w:rPr>
                </w:rPrChange>
              </w:rPr>
            </w:pPr>
            <w:r>
              <w:rPr>
                <w:rFonts w:ascii="Arial" w:hAnsi="Arial"/>
                <w:sz w:val="18"/>
                <w:rPrChange w:id="426" w:author="Martin Midtgaard" w:date="2011-11-02T13:03:00Z">
                  <w:rPr>
                    <w:rFonts w:ascii="Arial" w:hAnsi="Arial"/>
                    <w:sz w:val="18"/>
                    <w:lang w:val="en-US"/>
                  </w:rPr>
                </w:rPrChange>
              </w:rPr>
              <w:t xml:space="preserve">Domain: </w:t>
            </w:r>
          </w:p>
          <w:p w14:paraId="7F5EA6E3"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427" w:author="Martin Midtgaard" w:date="2011-11-02T13:03:00Z">
                  <w:rPr>
                    <w:rFonts w:ascii="Arial" w:hAnsi="Arial"/>
                    <w:sz w:val="18"/>
                    <w:lang w:val="en-US"/>
                  </w:rPr>
                </w:rPrChange>
              </w:rPr>
            </w:pPr>
            <w:r>
              <w:rPr>
                <w:rFonts w:ascii="Arial" w:hAnsi="Arial"/>
                <w:sz w:val="18"/>
                <w:rPrChange w:id="428" w:author="Martin Midtgaard" w:date="2011-11-02T13:03:00Z">
                  <w:rPr>
                    <w:rFonts w:ascii="Arial" w:hAnsi="Arial"/>
                    <w:sz w:val="18"/>
                    <w:lang w:val="en-US"/>
                  </w:rPr>
                </w:rPrChange>
              </w:rPr>
              <w:t>CVRNummer</w:t>
            </w:r>
          </w:p>
          <w:p w14:paraId="6D355357"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429" w:author="Martin Midtgaard" w:date="2011-11-02T13:03:00Z">
                  <w:rPr>
                    <w:rFonts w:ascii="Arial" w:hAnsi="Arial"/>
                    <w:sz w:val="18"/>
                    <w:lang w:val="en-US"/>
                  </w:rPr>
                </w:rPrChange>
              </w:rPr>
            </w:pPr>
            <w:r>
              <w:rPr>
                <w:rFonts w:ascii="Arial" w:hAnsi="Arial"/>
                <w:sz w:val="18"/>
                <w:rPrChange w:id="430" w:author="Martin Midtgaard" w:date="2011-11-02T13:03:00Z">
                  <w:rPr>
                    <w:rFonts w:ascii="Arial" w:hAnsi="Arial"/>
                    <w:sz w:val="18"/>
                    <w:lang w:val="en-US"/>
                  </w:rPr>
                </w:rPrChange>
              </w:rPr>
              <w:t>base: string</w:t>
            </w:r>
          </w:p>
          <w:p w14:paraId="31CB1AA1"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431" w:author="Martin Midtgaard" w:date="2011-11-02T13:03:00Z">
                  <w:rPr>
                    <w:rFonts w:ascii="Arial" w:hAnsi="Arial"/>
                    <w:sz w:val="18"/>
                    <w:lang w:val="en-US"/>
                  </w:rPr>
                </w:rPrChange>
              </w:rPr>
            </w:pPr>
            <w:r>
              <w:rPr>
                <w:rFonts w:ascii="Arial" w:hAnsi="Arial"/>
                <w:sz w:val="18"/>
                <w:rPrChange w:id="432" w:author="Martin Midtgaard" w:date="2011-11-02T13:03:00Z">
                  <w:rPr>
                    <w:rFonts w:ascii="Arial" w:hAnsi="Arial"/>
                    <w:sz w:val="18"/>
                    <w:lang w:val="en-US"/>
                  </w:rPr>
                </w:rPrChange>
              </w:rPr>
              <w:t>maxLength: 8</w:t>
            </w:r>
          </w:p>
          <w:p w14:paraId="57C96D3A" w14:textId="77777777" w:rsidR="00043932" w:rsidRP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14:paraId="657022A2"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der tildeles juridiske enheder i et Centralt Virksomheds Register (CVR).</w:t>
            </w:r>
          </w:p>
          <w:p w14:paraId="19ED9584"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A8DBBAC"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14:paraId="3A65A3B4" w14:textId="77777777" w:rsidR="00043932" w:rsidRP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første 7 cifre i CVR_nummeret er et løbenummer, som vælges som det første ledige nummer i rækken. Ud fra de 7 cifre udregnes det 8. ciffer _ kontrolcifferet.</w:t>
            </w:r>
          </w:p>
        </w:tc>
      </w:tr>
      <w:tr w:rsidR="00043932" w14:paraId="286F4368" w14:textId="77777777" w:rsidTr="00043932">
        <w:tc>
          <w:tcPr>
            <w:tcW w:w="3402" w:type="dxa"/>
          </w:tcPr>
          <w:p w14:paraId="631FDE4D" w14:textId="77777777" w:rsidR="00043932" w:rsidRP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14:paraId="58A0175F"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10AD8AD4"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SENummer</w:t>
            </w:r>
          </w:p>
          <w:p w14:paraId="6CB3AF65"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14:paraId="445CA15D" w14:textId="77777777" w:rsid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p w14:paraId="30A74760" w14:textId="77777777" w:rsidR="00043932" w:rsidRP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tc>
        <w:tc>
          <w:tcPr>
            <w:tcW w:w="4671" w:type="dxa"/>
          </w:tcPr>
          <w:p w14:paraId="1C69F882" w14:textId="77777777" w:rsidR="00043932" w:rsidRP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tc>
      </w:tr>
    </w:tbl>
    <w:p w14:paraId="4F79BEC1" w14:textId="77777777" w:rsidR="00043932" w:rsidRPr="00043932" w:rsidRDefault="00043932" w:rsidP="000439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043932" w:rsidRPr="00043932" w:rsidSect="00043932">
      <w:headerReference w:type="default" r:id="rId16"/>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226B827" w14:textId="77777777" w:rsidR="001B2451" w:rsidRDefault="001B2451" w:rsidP="00043932">
      <w:pPr>
        <w:spacing w:line="240" w:lineRule="auto"/>
      </w:pPr>
      <w:r>
        <w:separator/>
      </w:r>
    </w:p>
  </w:endnote>
  <w:endnote w:type="continuationSeparator" w:id="0">
    <w:p w14:paraId="537FB78C" w14:textId="77777777" w:rsidR="001B2451" w:rsidRDefault="001B2451" w:rsidP="00043932">
      <w:pPr>
        <w:spacing w:line="240" w:lineRule="auto"/>
      </w:pPr>
      <w:r>
        <w:continuationSeparator/>
      </w:r>
    </w:p>
  </w:endnote>
  <w:endnote w:type="continuationNotice" w:id="1">
    <w:p w14:paraId="5F8D4937" w14:textId="77777777" w:rsidR="001B2451" w:rsidRDefault="001B2451">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30CD8E" w14:textId="77777777" w:rsidR="00043932" w:rsidRDefault="00043932">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6395A5" w14:textId="64A3CC84" w:rsidR="00043932" w:rsidRPr="00043932" w:rsidRDefault="00043932" w:rsidP="00043932">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del w:id="19" w:author="Martin Midtgaard" w:date="2011-11-02T13:03:00Z">
      <w:r w:rsidR="00570436">
        <w:rPr>
          <w:rFonts w:ascii="Arial" w:hAnsi="Arial" w:cs="Arial"/>
          <w:noProof/>
          <w:sz w:val="16"/>
        </w:rPr>
        <w:delText>25. oktober</w:delText>
      </w:r>
    </w:del>
    <w:ins w:id="20" w:author="Martin Midtgaard" w:date="2011-11-02T13:03:00Z">
      <w:r>
        <w:rPr>
          <w:rFonts w:ascii="Arial" w:hAnsi="Arial" w:cs="Arial"/>
          <w:noProof/>
          <w:sz w:val="16"/>
        </w:rPr>
        <w:t>2. november</w:t>
      </w:r>
    </w:ins>
    <w:r>
      <w:rPr>
        <w:rFonts w:ascii="Arial" w:hAnsi="Arial" w:cs="Arial"/>
        <w:noProof/>
        <w:sz w:val="16"/>
      </w:rPr>
      <w:t xml:space="preserve"> 2011</w:t>
    </w:r>
    <w:r>
      <w:rPr>
        <w:rFonts w:ascii="Arial" w:hAnsi="Arial" w:cs="Arial"/>
        <w:sz w:val="16"/>
      </w:rPr>
      <w:fldChar w:fldCharType="end"/>
    </w:r>
    <w:r>
      <w:rPr>
        <w:rFonts w:ascii="Arial" w:hAnsi="Arial" w:cs="Arial"/>
        <w:sz w:val="16"/>
      </w:rPr>
      <w:tab/>
    </w:r>
    <w:r>
      <w:rPr>
        <w:rFonts w:ascii="Arial" w:hAnsi="Arial" w:cs="Arial"/>
        <w:sz w:val="16"/>
      </w:rPr>
      <w:tab/>
      <w:t xml:space="preserve">MFUnderretSamlingHent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sidR="00C27B6A">
      <w:rPr>
        <w:rFonts w:ascii="Arial" w:hAnsi="Arial" w:cs="Arial"/>
        <w:noProof/>
        <w:sz w:val="16"/>
      </w:rPr>
      <w:t>18</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sidR="00C27B6A">
      <w:rPr>
        <w:rFonts w:ascii="Arial" w:hAnsi="Arial" w:cs="Arial"/>
        <w:noProof/>
        <w:sz w:val="16"/>
      </w:rPr>
      <w:t>18</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63930F" w14:textId="77777777" w:rsidR="00043932" w:rsidRDefault="00043932">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72CB5B4" w14:textId="77777777" w:rsidR="001B2451" w:rsidRDefault="001B2451" w:rsidP="00043932">
      <w:pPr>
        <w:spacing w:line="240" w:lineRule="auto"/>
      </w:pPr>
      <w:r>
        <w:separator/>
      </w:r>
    </w:p>
  </w:footnote>
  <w:footnote w:type="continuationSeparator" w:id="0">
    <w:p w14:paraId="74D8FC38" w14:textId="77777777" w:rsidR="001B2451" w:rsidRDefault="001B2451" w:rsidP="00043932">
      <w:pPr>
        <w:spacing w:line="240" w:lineRule="auto"/>
      </w:pPr>
      <w:r>
        <w:continuationSeparator/>
      </w:r>
    </w:p>
  </w:footnote>
  <w:footnote w:type="continuationNotice" w:id="1">
    <w:p w14:paraId="0F9CA57A" w14:textId="77777777" w:rsidR="001B2451" w:rsidRDefault="001B2451">
      <w:pPr>
        <w:spacing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97C104" w14:textId="77777777" w:rsidR="00043932" w:rsidRDefault="00043932">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7A6F6A" w14:textId="77777777" w:rsidR="00043932" w:rsidRPr="00043932" w:rsidRDefault="00043932" w:rsidP="00043932">
    <w:pPr>
      <w:pStyle w:val="Sidehoved"/>
      <w:jc w:val="center"/>
      <w:rPr>
        <w:rFonts w:ascii="Arial" w:hAnsi="Arial" w:cs="Arial"/>
      </w:rPr>
    </w:pPr>
    <w:r w:rsidRPr="00043932">
      <w:rPr>
        <w:rFonts w:ascii="Arial" w:hAnsi="Arial" w:cs="Arial"/>
      </w:rPr>
      <w:t>Servicebeskrivelse</w:t>
    </w:r>
  </w:p>
  <w:p w14:paraId="551119C3" w14:textId="77777777" w:rsidR="00043932" w:rsidRPr="00043932" w:rsidRDefault="00043932" w:rsidP="00043932">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772D7C" w14:textId="77777777" w:rsidR="00043932" w:rsidRDefault="00043932">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DA8CC5" w14:textId="77777777" w:rsidR="00043932" w:rsidRPr="00043932" w:rsidRDefault="00043932" w:rsidP="00043932">
    <w:pPr>
      <w:pStyle w:val="Sidehoved"/>
      <w:jc w:val="center"/>
      <w:rPr>
        <w:rFonts w:ascii="Arial" w:hAnsi="Arial" w:cs="Arial"/>
      </w:rPr>
    </w:pPr>
    <w:r w:rsidRPr="00043932">
      <w:rPr>
        <w:rFonts w:ascii="Arial" w:hAnsi="Arial" w:cs="Arial"/>
      </w:rPr>
      <w:t>Datastrukturer</w:t>
    </w:r>
  </w:p>
  <w:p w14:paraId="5B571797" w14:textId="77777777" w:rsidR="00043932" w:rsidRPr="00043932" w:rsidRDefault="00043932" w:rsidP="00043932">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4C4D41" w14:textId="77777777" w:rsidR="00043932" w:rsidRDefault="00043932" w:rsidP="00043932">
    <w:pPr>
      <w:pStyle w:val="Sidehoved"/>
      <w:jc w:val="center"/>
      <w:rPr>
        <w:rFonts w:ascii="Arial" w:hAnsi="Arial" w:cs="Arial"/>
      </w:rPr>
    </w:pPr>
    <w:r>
      <w:rPr>
        <w:rFonts w:ascii="Arial" w:hAnsi="Arial" w:cs="Arial"/>
      </w:rPr>
      <w:t>Data elementer</w:t>
    </w:r>
  </w:p>
  <w:p w14:paraId="753CAFEB" w14:textId="77777777" w:rsidR="00043932" w:rsidRPr="00043932" w:rsidRDefault="00043932" w:rsidP="00043932">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395176"/>
    <w:multiLevelType w:val="multilevel"/>
    <w:tmpl w:val="00449148"/>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abstractNum w:abstractNumId="1">
    <w:nsid w:val="37853808"/>
    <w:multiLevelType w:val="multilevel"/>
    <w:tmpl w:val="004A9790"/>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1304"/>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3932"/>
    <w:rsid w:val="00043932"/>
    <w:rsid w:val="001B2451"/>
    <w:rsid w:val="00263B3A"/>
    <w:rsid w:val="004C6407"/>
    <w:rsid w:val="00570436"/>
    <w:rsid w:val="006843F7"/>
    <w:rsid w:val="006A1C33"/>
    <w:rsid w:val="00892491"/>
    <w:rsid w:val="009C57E4"/>
    <w:rsid w:val="00BB263B"/>
    <w:rsid w:val="00C27B6A"/>
    <w:rsid w:val="00FA672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C27B6A"/>
    <w:pPr>
      <w:keepLines/>
      <w:numPr>
        <w:numId w:val="1"/>
      </w:numPr>
      <w:spacing w:after="360" w:line="240" w:lineRule="auto"/>
      <w:outlineLvl w:val="0"/>
      <w:pPrChange w:id="0" w:author="Martin Midtgaard" w:date="2011-11-02T13:03:00Z">
        <w:pPr>
          <w:keepLines/>
          <w:numPr>
            <w:numId w:val="2"/>
          </w:numPr>
          <w:tabs>
            <w:tab w:val="num" w:pos="567"/>
          </w:tabs>
          <w:spacing w:after="360"/>
          <w:outlineLvl w:val="0"/>
        </w:pPr>
      </w:pPrChange>
    </w:pPr>
    <w:rPr>
      <w:rFonts w:ascii="Arial" w:eastAsiaTheme="majorEastAsia" w:hAnsi="Arial" w:cs="Arial"/>
      <w:b/>
      <w:bCs/>
      <w:sz w:val="30"/>
      <w:szCs w:val="28"/>
      <w:rPrChange w:id="0" w:author="Martin Midtgaard" w:date="2011-11-02T13:03:00Z">
        <w:rPr>
          <w:rFonts w:ascii="Arial" w:eastAsiaTheme="majorEastAsia" w:hAnsi="Arial" w:cs="Arial"/>
          <w:b/>
          <w:bCs/>
          <w:sz w:val="30"/>
          <w:szCs w:val="28"/>
          <w:lang w:val="da-DK" w:eastAsia="en-US" w:bidi="ar-SA"/>
        </w:rPr>
      </w:rPrChange>
    </w:rPr>
  </w:style>
  <w:style w:type="paragraph" w:styleId="Overskrift2">
    <w:name w:val="heading 2"/>
    <w:basedOn w:val="Normal"/>
    <w:next w:val="Normal"/>
    <w:link w:val="Overskrift2Tegn"/>
    <w:uiPriority w:val="9"/>
    <w:semiHidden/>
    <w:unhideWhenUsed/>
    <w:qFormat/>
    <w:rsid w:val="00C27B6A"/>
    <w:pPr>
      <w:keepLines/>
      <w:numPr>
        <w:ilvl w:val="1"/>
        <w:numId w:val="1"/>
      </w:numPr>
      <w:suppressAutoHyphens/>
      <w:spacing w:line="240" w:lineRule="auto"/>
      <w:outlineLvl w:val="1"/>
      <w:pPrChange w:id="1" w:author="Martin Midtgaard" w:date="2011-11-02T13:03:00Z">
        <w:pPr>
          <w:keepLines/>
          <w:numPr>
            <w:ilvl w:val="1"/>
            <w:numId w:val="2"/>
          </w:numPr>
          <w:tabs>
            <w:tab w:val="num" w:pos="680"/>
          </w:tabs>
          <w:suppressAutoHyphens/>
          <w:ind w:left="794" w:hanging="794"/>
          <w:outlineLvl w:val="1"/>
        </w:pPr>
      </w:pPrChange>
    </w:pPr>
    <w:rPr>
      <w:rFonts w:ascii="Arial" w:eastAsiaTheme="majorEastAsia" w:hAnsi="Arial" w:cs="Arial"/>
      <w:b/>
      <w:bCs/>
      <w:sz w:val="24"/>
      <w:szCs w:val="26"/>
      <w:rPrChange w:id="1" w:author="Martin Midtgaard" w:date="2011-11-02T13:03:00Z">
        <w:rPr>
          <w:rFonts w:ascii="Arial" w:eastAsiaTheme="majorEastAsia" w:hAnsi="Arial" w:cs="Arial"/>
          <w:b/>
          <w:bCs/>
          <w:sz w:val="24"/>
          <w:szCs w:val="26"/>
          <w:lang w:val="da-DK" w:eastAsia="en-US" w:bidi="ar-SA"/>
        </w:rPr>
      </w:rPrChange>
    </w:rPr>
  </w:style>
  <w:style w:type="paragraph" w:styleId="Overskrift3">
    <w:name w:val="heading 3"/>
    <w:basedOn w:val="Normal"/>
    <w:next w:val="Normal"/>
    <w:link w:val="Overskrift3Tegn"/>
    <w:autoRedefine/>
    <w:uiPriority w:val="9"/>
    <w:semiHidden/>
    <w:unhideWhenUsed/>
    <w:qFormat/>
    <w:rsid w:val="00C27B6A"/>
    <w:pPr>
      <w:keepNext/>
      <w:keepLines/>
      <w:numPr>
        <w:ilvl w:val="2"/>
        <w:numId w:val="1"/>
      </w:numPr>
      <w:spacing w:before="200"/>
      <w:outlineLvl w:val="2"/>
      <w:pPrChange w:id="2" w:author="Martin Midtgaard" w:date="2011-11-02T13:03:00Z">
        <w:pPr>
          <w:keepNext/>
          <w:keepLines/>
          <w:numPr>
            <w:ilvl w:val="2"/>
            <w:numId w:val="2"/>
          </w:numPr>
          <w:tabs>
            <w:tab w:val="num" w:pos="680"/>
          </w:tabs>
          <w:spacing w:before="200" w:line="276" w:lineRule="auto"/>
          <w:ind w:left="794" w:hanging="794"/>
          <w:outlineLvl w:val="2"/>
        </w:pPr>
      </w:pPrChange>
    </w:pPr>
    <w:rPr>
      <w:rFonts w:ascii="Arial" w:eastAsiaTheme="majorEastAsia" w:hAnsi="Arial" w:cs="Arial"/>
      <w:b/>
      <w:bCs/>
      <w:sz w:val="20"/>
      <w:rPrChange w:id="2" w:author="Martin Midtgaard" w:date="2011-11-02T13:03:00Z">
        <w:rPr>
          <w:rFonts w:ascii="Arial" w:eastAsiaTheme="majorEastAsia" w:hAnsi="Arial" w:cs="Arial"/>
          <w:b/>
          <w:bCs/>
          <w:szCs w:val="22"/>
          <w:lang w:val="da-DK" w:eastAsia="en-US" w:bidi="ar-SA"/>
        </w:rPr>
      </w:rPrChange>
    </w:rPr>
  </w:style>
  <w:style w:type="paragraph" w:styleId="Overskrift4">
    <w:name w:val="heading 4"/>
    <w:basedOn w:val="Normal"/>
    <w:next w:val="Normal"/>
    <w:link w:val="Overskrift4Tegn"/>
    <w:uiPriority w:val="9"/>
    <w:semiHidden/>
    <w:unhideWhenUsed/>
    <w:qFormat/>
    <w:rsid w:val="00C27B6A"/>
    <w:pPr>
      <w:keepNext/>
      <w:keepLines/>
      <w:numPr>
        <w:ilvl w:val="3"/>
        <w:numId w:val="1"/>
      </w:numPr>
      <w:spacing w:before="200"/>
      <w:outlineLvl w:val="3"/>
      <w:pPrChange w:id="3" w:author="Martin Midtgaard" w:date="2011-11-02T13:03:00Z">
        <w:pPr>
          <w:keepNext/>
          <w:keepLines/>
          <w:numPr>
            <w:ilvl w:val="3"/>
            <w:numId w:val="2"/>
          </w:numPr>
          <w:tabs>
            <w:tab w:val="num" w:pos="862"/>
          </w:tabs>
          <w:spacing w:before="200" w:line="276" w:lineRule="auto"/>
          <w:ind w:left="862" w:hanging="862"/>
          <w:outlineLvl w:val="3"/>
        </w:pPr>
      </w:pPrChange>
    </w:pPr>
    <w:rPr>
      <w:rFonts w:asciiTheme="majorHAnsi" w:eastAsiaTheme="majorEastAsia" w:hAnsiTheme="majorHAnsi" w:cstheme="majorBidi"/>
      <w:b/>
      <w:bCs/>
      <w:i/>
      <w:iCs/>
      <w:color w:val="4F81BD" w:themeColor="accent1"/>
      <w:rPrChange w:id="3" w:author="Martin Midtgaard" w:date="2011-11-02T13:03:00Z">
        <w:rPr>
          <w:rFonts w:asciiTheme="majorHAnsi" w:eastAsiaTheme="majorEastAsia" w:hAnsiTheme="majorHAnsi" w:cstheme="majorBidi"/>
          <w:b/>
          <w:bCs/>
          <w:i/>
          <w:iCs/>
          <w:color w:val="4F81BD" w:themeColor="accent1"/>
          <w:sz w:val="22"/>
          <w:szCs w:val="22"/>
          <w:lang w:val="da-DK" w:eastAsia="en-US" w:bidi="ar-SA"/>
        </w:rPr>
      </w:rPrChange>
    </w:rPr>
  </w:style>
  <w:style w:type="paragraph" w:styleId="Overskrift5">
    <w:name w:val="heading 5"/>
    <w:basedOn w:val="Normal"/>
    <w:next w:val="Normal"/>
    <w:link w:val="Overskrift5Tegn"/>
    <w:uiPriority w:val="9"/>
    <w:semiHidden/>
    <w:unhideWhenUsed/>
    <w:qFormat/>
    <w:rsid w:val="00C27B6A"/>
    <w:pPr>
      <w:keepNext/>
      <w:keepLines/>
      <w:numPr>
        <w:ilvl w:val="4"/>
        <w:numId w:val="1"/>
      </w:numPr>
      <w:spacing w:before="200"/>
      <w:outlineLvl w:val="4"/>
      <w:pPrChange w:id="4" w:author="Martin Midtgaard" w:date="2011-11-02T13:03:00Z">
        <w:pPr>
          <w:keepNext/>
          <w:keepLines/>
          <w:numPr>
            <w:ilvl w:val="4"/>
            <w:numId w:val="2"/>
          </w:numPr>
          <w:tabs>
            <w:tab w:val="num" w:pos="1009"/>
          </w:tabs>
          <w:spacing w:before="200" w:line="276" w:lineRule="auto"/>
          <w:ind w:left="1009" w:hanging="1009"/>
          <w:outlineLvl w:val="4"/>
        </w:pPr>
      </w:pPrChange>
    </w:pPr>
    <w:rPr>
      <w:rFonts w:asciiTheme="majorHAnsi" w:eastAsiaTheme="majorEastAsia" w:hAnsiTheme="majorHAnsi" w:cstheme="majorBidi"/>
      <w:color w:val="243F60" w:themeColor="accent1" w:themeShade="7F"/>
      <w:rPrChange w:id="4" w:author="Martin Midtgaard" w:date="2011-11-02T13:03:00Z">
        <w:rPr>
          <w:rFonts w:asciiTheme="majorHAnsi" w:eastAsiaTheme="majorEastAsia" w:hAnsiTheme="majorHAnsi" w:cstheme="majorBidi"/>
          <w:color w:val="243F60" w:themeColor="accent1" w:themeShade="7F"/>
          <w:sz w:val="22"/>
          <w:szCs w:val="22"/>
          <w:lang w:val="da-DK" w:eastAsia="en-US" w:bidi="ar-SA"/>
        </w:rPr>
      </w:rPrChange>
    </w:rPr>
  </w:style>
  <w:style w:type="paragraph" w:styleId="Overskrift6">
    <w:name w:val="heading 6"/>
    <w:basedOn w:val="Normal"/>
    <w:next w:val="Normal"/>
    <w:link w:val="Overskrift6Tegn"/>
    <w:uiPriority w:val="9"/>
    <w:semiHidden/>
    <w:unhideWhenUsed/>
    <w:qFormat/>
    <w:rsid w:val="00C27B6A"/>
    <w:pPr>
      <w:keepNext/>
      <w:keepLines/>
      <w:numPr>
        <w:ilvl w:val="5"/>
        <w:numId w:val="1"/>
      </w:numPr>
      <w:spacing w:before="200"/>
      <w:outlineLvl w:val="5"/>
      <w:pPrChange w:id="5" w:author="Martin Midtgaard" w:date="2011-11-02T13:03:00Z">
        <w:pPr>
          <w:keepNext/>
          <w:keepLines/>
          <w:numPr>
            <w:ilvl w:val="5"/>
            <w:numId w:val="2"/>
          </w:numPr>
          <w:tabs>
            <w:tab w:val="num" w:pos="1151"/>
          </w:tabs>
          <w:spacing w:before="200" w:line="276" w:lineRule="auto"/>
          <w:ind w:left="1151" w:hanging="1151"/>
          <w:outlineLvl w:val="5"/>
        </w:pPr>
      </w:pPrChange>
    </w:pPr>
    <w:rPr>
      <w:rFonts w:asciiTheme="majorHAnsi" w:eastAsiaTheme="majorEastAsia" w:hAnsiTheme="majorHAnsi" w:cstheme="majorBidi"/>
      <w:i/>
      <w:iCs/>
      <w:color w:val="243F60" w:themeColor="accent1" w:themeShade="7F"/>
      <w:rPrChange w:id="5" w:author="Martin Midtgaard" w:date="2011-11-02T13:03:00Z">
        <w:rPr>
          <w:rFonts w:asciiTheme="majorHAnsi" w:eastAsiaTheme="majorEastAsia" w:hAnsiTheme="majorHAnsi" w:cstheme="majorBidi"/>
          <w:i/>
          <w:iCs/>
          <w:color w:val="243F60" w:themeColor="accent1" w:themeShade="7F"/>
          <w:sz w:val="22"/>
          <w:szCs w:val="22"/>
          <w:lang w:val="da-DK" w:eastAsia="en-US" w:bidi="ar-SA"/>
        </w:rPr>
      </w:rPrChange>
    </w:rPr>
  </w:style>
  <w:style w:type="paragraph" w:styleId="Overskrift7">
    <w:name w:val="heading 7"/>
    <w:basedOn w:val="Normal"/>
    <w:next w:val="Normal"/>
    <w:link w:val="Overskrift7Tegn"/>
    <w:uiPriority w:val="9"/>
    <w:semiHidden/>
    <w:unhideWhenUsed/>
    <w:qFormat/>
    <w:rsid w:val="00C27B6A"/>
    <w:pPr>
      <w:keepNext/>
      <w:keepLines/>
      <w:numPr>
        <w:ilvl w:val="6"/>
        <w:numId w:val="1"/>
      </w:numPr>
      <w:spacing w:before="200"/>
      <w:outlineLvl w:val="6"/>
      <w:pPrChange w:id="6" w:author="Martin Midtgaard" w:date="2011-11-02T13:03:00Z">
        <w:pPr>
          <w:keepNext/>
          <w:keepLines/>
          <w:numPr>
            <w:ilvl w:val="6"/>
            <w:numId w:val="2"/>
          </w:numPr>
          <w:tabs>
            <w:tab w:val="num" w:pos="1298"/>
          </w:tabs>
          <w:spacing w:before="200" w:line="276" w:lineRule="auto"/>
          <w:ind w:left="1298" w:hanging="1298"/>
          <w:outlineLvl w:val="6"/>
        </w:pPr>
      </w:pPrChange>
    </w:pPr>
    <w:rPr>
      <w:rFonts w:asciiTheme="majorHAnsi" w:eastAsiaTheme="majorEastAsia" w:hAnsiTheme="majorHAnsi" w:cstheme="majorBidi"/>
      <w:i/>
      <w:iCs/>
      <w:color w:val="404040" w:themeColor="text1" w:themeTint="BF"/>
      <w:rPrChange w:id="6" w:author="Martin Midtgaard" w:date="2011-11-02T13:03:00Z">
        <w:rPr>
          <w:rFonts w:asciiTheme="majorHAnsi" w:eastAsiaTheme="majorEastAsia" w:hAnsiTheme="majorHAnsi" w:cstheme="majorBidi"/>
          <w:i/>
          <w:iCs/>
          <w:color w:val="404040" w:themeColor="text1" w:themeTint="BF"/>
          <w:sz w:val="22"/>
          <w:szCs w:val="22"/>
          <w:lang w:val="da-DK" w:eastAsia="en-US" w:bidi="ar-SA"/>
        </w:rPr>
      </w:rPrChange>
    </w:rPr>
  </w:style>
  <w:style w:type="paragraph" w:styleId="Overskrift8">
    <w:name w:val="heading 8"/>
    <w:basedOn w:val="Normal"/>
    <w:next w:val="Normal"/>
    <w:link w:val="Overskrift8Tegn"/>
    <w:uiPriority w:val="9"/>
    <w:semiHidden/>
    <w:unhideWhenUsed/>
    <w:qFormat/>
    <w:rsid w:val="00C27B6A"/>
    <w:pPr>
      <w:keepNext/>
      <w:keepLines/>
      <w:numPr>
        <w:ilvl w:val="7"/>
        <w:numId w:val="1"/>
      </w:numPr>
      <w:spacing w:before="200"/>
      <w:outlineLvl w:val="7"/>
      <w:pPrChange w:id="7" w:author="Martin Midtgaard" w:date="2011-11-02T13:03:00Z">
        <w:pPr>
          <w:keepNext/>
          <w:keepLines/>
          <w:numPr>
            <w:ilvl w:val="7"/>
            <w:numId w:val="2"/>
          </w:numPr>
          <w:tabs>
            <w:tab w:val="num" w:pos="1440"/>
          </w:tabs>
          <w:spacing w:before="200" w:line="276" w:lineRule="auto"/>
          <w:ind w:left="1440" w:hanging="1440"/>
          <w:outlineLvl w:val="7"/>
        </w:pPr>
      </w:pPrChange>
    </w:pPr>
    <w:rPr>
      <w:rFonts w:asciiTheme="majorHAnsi" w:eastAsiaTheme="majorEastAsia" w:hAnsiTheme="majorHAnsi" w:cstheme="majorBidi"/>
      <w:color w:val="404040" w:themeColor="text1" w:themeTint="BF"/>
      <w:sz w:val="20"/>
      <w:szCs w:val="20"/>
      <w:rPrChange w:id="7" w:author="Martin Midtgaard" w:date="2011-11-02T13:03:00Z">
        <w:rPr>
          <w:rFonts w:asciiTheme="majorHAnsi" w:eastAsiaTheme="majorEastAsia" w:hAnsiTheme="majorHAnsi" w:cstheme="majorBidi"/>
          <w:color w:val="404040" w:themeColor="text1" w:themeTint="BF"/>
          <w:lang w:val="da-DK" w:eastAsia="en-US" w:bidi="ar-SA"/>
        </w:rPr>
      </w:rPrChange>
    </w:rPr>
  </w:style>
  <w:style w:type="paragraph" w:styleId="Overskrift9">
    <w:name w:val="heading 9"/>
    <w:basedOn w:val="Normal"/>
    <w:next w:val="Normal"/>
    <w:link w:val="Overskrift9Tegn"/>
    <w:uiPriority w:val="9"/>
    <w:semiHidden/>
    <w:unhideWhenUsed/>
    <w:qFormat/>
    <w:rsid w:val="00C27B6A"/>
    <w:pPr>
      <w:keepNext/>
      <w:keepLines/>
      <w:numPr>
        <w:ilvl w:val="8"/>
        <w:numId w:val="1"/>
      </w:numPr>
      <w:spacing w:before="200"/>
      <w:outlineLvl w:val="8"/>
      <w:pPrChange w:id="8" w:author="Martin Midtgaard" w:date="2011-11-02T13:03:00Z">
        <w:pPr>
          <w:keepNext/>
          <w:keepLines/>
          <w:numPr>
            <w:ilvl w:val="8"/>
            <w:numId w:val="2"/>
          </w:numPr>
          <w:tabs>
            <w:tab w:val="num" w:pos="1582"/>
          </w:tabs>
          <w:spacing w:before="200" w:line="276" w:lineRule="auto"/>
          <w:ind w:left="1582" w:hanging="1582"/>
          <w:outlineLvl w:val="8"/>
        </w:pPr>
      </w:pPrChange>
    </w:pPr>
    <w:rPr>
      <w:rFonts w:asciiTheme="majorHAnsi" w:eastAsiaTheme="majorEastAsia" w:hAnsiTheme="majorHAnsi" w:cstheme="majorBidi"/>
      <w:i/>
      <w:iCs/>
      <w:color w:val="404040" w:themeColor="text1" w:themeTint="BF"/>
      <w:sz w:val="20"/>
      <w:szCs w:val="20"/>
      <w:rPrChange w:id="8" w:author="Martin Midtgaard" w:date="2011-11-02T13:03:00Z">
        <w:rPr>
          <w:rFonts w:asciiTheme="majorHAnsi" w:eastAsiaTheme="majorEastAsia" w:hAnsiTheme="majorHAnsi" w:cstheme="majorBidi"/>
          <w:i/>
          <w:iCs/>
          <w:color w:val="404040" w:themeColor="text1" w:themeTint="BF"/>
          <w:lang w:val="da-DK" w:eastAsia="en-US" w:bidi="ar-SA"/>
        </w:rPr>
      </w:rPrChange>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043932"/>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043932"/>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043932"/>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043932"/>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043932"/>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043932"/>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043932"/>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043932"/>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043932"/>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043932"/>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043932"/>
    <w:rPr>
      <w:rFonts w:ascii="Arial" w:hAnsi="Arial" w:cs="Arial"/>
      <w:b/>
      <w:sz w:val="30"/>
    </w:rPr>
  </w:style>
  <w:style w:type="paragraph" w:customStyle="1" w:styleId="Overskrift211pkt">
    <w:name w:val="Overskrift 2 + 11 pkt"/>
    <w:basedOn w:val="Normal"/>
    <w:link w:val="Overskrift211pktTegn"/>
    <w:rsid w:val="00043932"/>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043932"/>
    <w:rPr>
      <w:rFonts w:ascii="Arial" w:hAnsi="Arial" w:cs="Arial"/>
      <w:b/>
    </w:rPr>
  </w:style>
  <w:style w:type="paragraph" w:customStyle="1" w:styleId="Normal11">
    <w:name w:val="Normal + 11"/>
    <w:basedOn w:val="Normal"/>
    <w:link w:val="Normal11Tegn"/>
    <w:rsid w:val="00043932"/>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043932"/>
    <w:rPr>
      <w:rFonts w:ascii="Times New Roman" w:hAnsi="Times New Roman" w:cs="Times New Roman"/>
    </w:rPr>
  </w:style>
  <w:style w:type="paragraph" w:styleId="Sidehoved">
    <w:name w:val="header"/>
    <w:basedOn w:val="Normal"/>
    <w:link w:val="SidehovedTegn"/>
    <w:uiPriority w:val="99"/>
    <w:unhideWhenUsed/>
    <w:rsid w:val="00043932"/>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043932"/>
  </w:style>
  <w:style w:type="paragraph" w:styleId="Sidefod">
    <w:name w:val="footer"/>
    <w:basedOn w:val="Normal"/>
    <w:link w:val="SidefodTegn"/>
    <w:uiPriority w:val="99"/>
    <w:unhideWhenUsed/>
    <w:rsid w:val="00043932"/>
    <w:pPr>
      <w:tabs>
        <w:tab w:val="center" w:pos="4819"/>
        <w:tab w:val="right" w:pos="9638"/>
      </w:tabs>
      <w:spacing w:line="240" w:lineRule="auto"/>
    </w:pPr>
  </w:style>
  <w:style w:type="character" w:customStyle="1" w:styleId="SidefodTegn">
    <w:name w:val="Sidefod Tegn"/>
    <w:basedOn w:val="Standardskrifttypeiafsnit"/>
    <w:link w:val="Sidefod"/>
    <w:uiPriority w:val="99"/>
    <w:rsid w:val="00043932"/>
  </w:style>
  <w:style w:type="paragraph" w:styleId="Markeringsbobletekst">
    <w:name w:val="Balloon Text"/>
    <w:basedOn w:val="Normal"/>
    <w:link w:val="MarkeringsbobletekstTegn"/>
    <w:uiPriority w:val="99"/>
    <w:semiHidden/>
    <w:unhideWhenUsed/>
    <w:rsid w:val="00C27B6A"/>
    <w:pPr>
      <w:spacing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C27B6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C27B6A"/>
    <w:pPr>
      <w:keepLines/>
      <w:numPr>
        <w:numId w:val="1"/>
      </w:numPr>
      <w:spacing w:after="360" w:line="240" w:lineRule="auto"/>
      <w:outlineLvl w:val="0"/>
      <w:pPrChange w:id="9" w:author="Martin Midtgaard" w:date="2011-11-02T13:03:00Z">
        <w:pPr>
          <w:keepLines/>
          <w:numPr>
            <w:numId w:val="2"/>
          </w:numPr>
          <w:tabs>
            <w:tab w:val="num" w:pos="567"/>
          </w:tabs>
          <w:spacing w:after="360"/>
          <w:outlineLvl w:val="0"/>
        </w:pPr>
      </w:pPrChange>
    </w:pPr>
    <w:rPr>
      <w:rFonts w:ascii="Arial" w:eastAsiaTheme="majorEastAsia" w:hAnsi="Arial" w:cs="Arial"/>
      <w:b/>
      <w:bCs/>
      <w:sz w:val="30"/>
      <w:szCs w:val="28"/>
      <w:rPrChange w:id="9" w:author="Martin Midtgaard" w:date="2011-11-02T13:03:00Z">
        <w:rPr>
          <w:rFonts w:ascii="Arial" w:eastAsiaTheme="majorEastAsia" w:hAnsi="Arial" w:cs="Arial"/>
          <w:b/>
          <w:bCs/>
          <w:sz w:val="30"/>
          <w:szCs w:val="28"/>
          <w:lang w:val="da-DK" w:eastAsia="en-US" w:bidi="ar-SA"/>
        </w:rPr>
      </w:rPrChange>
    </w:rPr>
  </w:style>
  <w:style w:type="paragraph" w:styleId="Overskrift2">
    <w:name w:val="heading 2"/>
    <w:basedOn w:val="Normal"/>
    <w:next w:val="Normal"/>
    <w:link w:val="Overskrift2Tegn"/>
    <w:uiPriority w:val="9"/>
    <w:semiHidden/>
    <w:unhideWhenUsed/>
    <w:qFormat/>
    <w:rsid w:val="00C27B6A"/>
    <w:pPr>
      <w:keepLines/>
      <w:numPr>
        <w:ilvl w:val="1"/>
        <w:numId w:val="1"/>
      </w:numPr>
      <w:suppressAutoHyphens/>
      <w:spacing w:line="240" w:lineRule="auto"/>
      <w:outlineLvl w:val="1"/>
      <w:pPrChange w:id="10" w:author="Martin Midtgaard" w:date="2011-11-02T13:03:00Z">
        <w:pPr>
          <w:keepLines/>
          <w:numPr>
            <w:ilvl w:val="1"/>
            <w:numId w:val="2"/>
          </w:numPr>
          <w:tabs>
            <w:tab w:val="num" w:pos="680"/>
          </w:tabs>
          <w:suppressAutoHyphens/>
          <w:ind w:left="794" w:hanging="794"/>
          <w:outlineLvl w:val="1"/>
        </w:pPr>
      </w:pPrChange>
    </w:pPr>
    <w:rPr>
      <w:rFonts w:ascii="Arial" w:eastAsiaTheme="majorEastAsia" w:hAnsi="Arial" w:cs="Arial"/>
      <w:b/>
      <w:bCs/>
      <w:sz w:val="24"/>
      <w:szCs w:val="26"/>
      <w:rPrChange w:id="10" w:author="Martin Midtgaard" w:date="2011-11-02T13:03:00Z">
        <w:rPr>
          <w:rFonts w:ascii="Arial" w:eastAsiaTheme="majorEastAsia" w:hAnsi="Arial" w:cs="Arial"/>
          <w:b/>
          <w:bCs/>
          <w:sz w:val="24"/>
          <w:szCs w:val="26"/>
          <w:lang w:val="da-DK" w:eastAsia="en-US" w:bidi="ar-SA"/>
        </w:rPr>
      </w:rPrChange>
    </w:rPr>
  </w:style>
  <w:style w:type="paragraph" w:styleId="Overskrift3">
    <w:name w:val="heading 3"/>
    <w:basedOn w:val="Normal"/>
    <w:next w:val="Normal"/>
    <w:link w:val="Overskrift3Tegn"/>
    <w:autoRedefine/>
    <w:uiPriority w:val="9"/>
    <w:semiHidden/>
    <w:unhideWhenUsed/>
    <w:qFormat/>
    <w:rsid w:val="00C27B6A"/>
    <w:pPr>
      <w:keepNext/>
      <w:keepLines/>
      <w:numPr>
        <w:ilvl w:val="2"/>
        <w:numId w:val="1"/>
      </w:numPr>
      <w:spacing w:before="200"/>
      <w:outlineLvl w:val="2"/>
      <w:pPrChange w:id="11" w:author="Martin Midtgaard" w:date="2011-11-02T13:03:00Z">
        <w:pPr>
          <w:keepNext/>
          <w:keepLines/>
          <w:numPr>
            <w:ilvl w:val="2"/>
            <w:numId w:val="2"/>
          </w:numPr>
          <w:tabs>
            <w:tab w:val="num" w:pos="680"/>
          </w:tabs>
          <w:spacing w:before="200" w:line="276" w:lineRule="auto"/>
          <w:ind w:left="794" w:hanging="794"/>
          <w:outlineLvl w:val="2"/>
        </w:pPr>
      </w:pPrChange>
    </w:pPr>
    <w:rPr>
      <w:rFonts w:ascii="Arial" w:eastAsiaTheme="majorEastAsia" w:hAnsi="Arial" w:cs="Arial"/>
      <w:b/>
      <w:bCs/>
      <w:sz w:val="20"/>
      <w:rPrChange w:id="11" w:author="Martin Midtgaard" w:date="2011-11-02T13:03:00Z">
        <w:rPr>
          <w:rFonts w:ascii="Arial" w:eastAsiaTheme="majorEastAsia" w:hAnsi="Arial" w:cs="Arial"/>
          <w:b/>
          <w:bCs/>
          <w:szCs w:val="22"/>
          <w:lang w:val="da-DK" w:eastAsia="en-US" w:bidi="ar-SA"/>
        </w:rPr>
      </w:rPrChange>
    </w:rPr>
  </w:style>
  <w:style w:type="paragraph" w:styleId="Overskrift4">
    <w:name w:val="heading 4"/>
    <w:basedOn w:val="Normal"/>
    <w:next w:val="Normal"/>
    <w:link w:val="Overskrift4Tegn"/>
    <w:uiPriority w:val="9"/>
    <w:semiHidden/>
    <w:unhideWhenUsed/>
    <w:qFormat/>
    <w:rsid w:val="00C27B6A"/>
    <w:pPr>
      <w:keepNext/>
      <w:keepLines/>
      <w:numPr>
        <w:ilvl w:val="3"/>
        <w:numId w:val="1"/>
      </w:numPr>
      <w:spacing w:before="200"/>
      <w:outlineLvl w:val="3"/>
      <w:pPrChange w:id="12" w:author="Martin Midtgaard" w:date="2011-11-02T13:03:00Z">
        <w:pPr>
          <w:keepNext/>
          <w:keepLines/>
          <w:numPr>
            <w:ilvl w:val="3"/>
            <w:numId w:val="2"/>
          </w:numPr>
          <w:tabs>
            <w:tab w:val="num" w:pos="862"/>
          </w:tabs>
          <w:spacing w:before="200" w:line="276" w:lineRule="auto"/>
          <w:ind w:left="862" w:hanging="862"/>
          <w:outlineLvl w:val="3"/>
        </w:pPr>
      </w:pPrChange>
    </w:pPr>
    <w:rPr>
      <w:rFonts w:asciiTheme="majorHAnsi" w:eastAsiaTheme="majorEastAsia" w:hAnsiTheme="majorHAnsi" w:cstheme="majorBidi"/>
      <w:b/>
      <w:bCs/>
      <w:i/>
      <w:iCs/>
      <w:color w:val="4F81BD" w:themeColor="accent1"/>
      <w:rPrChange w:id="12" w:author="Martin Midtgaard" w:date="2011-11-02T13:03:00Z">
        <w:rPr>
          <w:rFonts w:asciiTheme="majorHAnsi" w:eastAsiaTheme="majorEastAsia" w:hAnsiTheme="majorHAnsi" w:cstheme="majorBidi"/>
          <w:b/>
          <w:bCs/>
          <w:i/>
          <w:iCs/>
          <w:color w:val="4F81BD" w:themeColor="accent1"/>
          <w:sz w:val="22"/>
          <w:szCs w:val="22"/>
          <w:lang w:val="da-DK" w:eastAsia="en-US" w:bidi="ar-SA"/>
        </w:rPr>
      </w:rPrChange>
    </w:rPr>
  </w:style>
  <w:style w:type="paragraph" w:styleId="Overskrift5">
    <w:name w:val="heading 5"/>
    <w:basedOn w:val="Normal"/>
    <w:next w:val="Normal"/>
    <w:link w:val="Overskrift5Tegn"/>
    <w:uiPriority w:val="9"/>
    <w:semiHidden/>
    <w:unhideWhenUsed/>
    <w:qFormat/>
    <w:rsid w:val="00C27B6A"/>
    <w:pPr>
      <w:keepNext/>
      <w:keepLines/>
      <w:numPr>
        <w:ilvl w:val="4"/>
        <w:numId w:val="1"/>
      </w:numPr>
      <w:spacing w:before="200"/>
      <w:outlineLvl w:val="4"/>
      <w:pPrChange w:id="13" w:author="Martin Midtgaard" w:date="2011-11-02T13:03:00Z">
        <w:pPr>
          <w:keepNext/>
          <w:keepLines/>
          <w:numPr>
            <w:ilvl w:val="4"/>
            <w:numId w:val="2"/>
          </w:numPr>
          <w:tabs>
            <w:tab w:val="num" w:pos="1009"/>
          </w:tabs>
          <w:spacing w:before="200" w:line="276" w:lineRule="auto"/>
          <w:ind w:left="1009" w:hanging="1009"/>
          <w:outlineLvl w:val="4"/>
        </w:pPr>
      </w:pPrChange>
    </w:pPr>
    <w:rPr>
      <w:rFonts w:asciiTheme="majorHAnsi" w:eastAsiaTheme="majorEastAsia" w:hAnsiTheme="majorHAnsi" w:cstheme="majorBidi"/>
      <w:color w:val="243F60" w:themeColor="accent1" w:themeShade="7F"/>
      <w:rPrChange w:id="13" w:author="Martin Midtgaard" w:date="2011-11-02T13:03:00Z">
        <w:rPr>
          <w:rFonts w:asciiTheme="majorHAnsi" w:eastAsiaTheme="majorEastAsia" w:hAnsiTheme="majorHAnsi" w:cstheme="majorBidi"/>
          <w:color w:val="243F60" w:themeColor="accent1" w:themeShade="7F"/>
          <w:sz w:val="22"/>
          <w:szCs w:val="22"/>
          <w:lang w:val="da-DK" w:eastAsia="en-US" w:bidi="ar-SA"/>
        </w:rPr>
      </w:rPrChange>
    </w:rPr>
  </w:style>
  <w:style w:type="paragraph" w:styleId="Overskrift6">
    <w:name w:val="heading 6"/>
    <w:basedOn w:val="Normal"/>
    <w:next w:val="Normal"/>
    <w:link w:val="Overskrift6Tegn"/>
    <w:uiPriority w:val="9"/>
    <w:semiHidden/>
    <w:unhideWhenUsed/>
    <w:qFormat/>
    <w:rsid w:val="00C27B6A"/>
    <w:pPr>
      <w:keepNext/>
      <w:keepLines/>
      <w:numPr>
        <w:ilvl w:val="5"/>
        <w:numId w:val="1"/>
      </w:numPr>
      <w:spacing w:before="200"/>
      <w:outlineLvl w:val="5"/>
      <w:pPrChange w:id="14" w:author="Martin Midtgaard" w:date="2011-11-02T13:03:00Z">
        <w:pPr>
          <w:keepNext/>
          <w:keepLines/>
          <w:numPr>
            <w:ilvl w:val="5"/>
            <w:numId w:val="2"/>
          </w:numPr>
          <w:tabs>
            <w:tab w:val="num" w:pos="1151"/>
          </w:tabs>
          <w:spacing w:before="200" w:line="276" w:lineRule="auto"/>
          <w:ind w:left="1151" w:hanging="1151"/>
          <w:outlineLvl w:val="5"/>
        </w:pPr>
      </w:pPrChange>
    </w:pPr>
    <w:rPr>
      <w:rFonts w:asciiTheme="majorHAnsi" w:eastAsiaTheme="majorEastAsia" w:hAnsiTheme="majorHAnsi" w:cstheme="majorBidi"/>
      <w:i/>
      <w:iCs/>
      <w:color w:val="243F60" w:themeColor="accent1" w:themeShade="7F"/>
      <w:rPrChange w:id="14" w:author="Martin Midtgaard" w:date="2011-11-02T13:03:00Z">
        <w:rPr>
          <w:rFonts w:asciiTheme="majorHAnsi" w:eastAsiaTheme="majorEastAsia" w:hAnsiTheme="majorHAnsi" w:cstheme="majorBidi"/>
          <w:i/>
          <w:iCs/>
          <w:color w:val="243F60" w:themeColor="accent1" w:themeShade="7F"/>
          <w:sz w:val="22"/>
          <w:szCs w:val="22"/>
          <w:lang w:val="da-DK" w:eastAsia="en-US" w:bidi="ar-SA"/>
        </w:rPr>
      </w:rPrChange>
    </w:rPr>
  </w:style>
  <w:style w:type="paragraph" w:styleId="Overskrift7">
    <w:name w:val="heading 7"/>
    <w:basedOn w:val="Normal"/>
    <w:next w:val="Normal"/>
    <w:link w:val="Overskrift7Tegn"/>
    <w:uiPriority w:val="9"/>
    <w:semiHidden/>
    <w:unhideWhenUsed/>
    <w:qFormat/>
    <w:rsid w:val="00C27B6A"/>
    <w:pPr>
      <w:keepNext/>
      <w:keepLines/>
      <w:numPr>
        <w:ilvl w:val="6"/>
        <w:numId w:val="1"/>
      </w:numPr>
      <w:spacing w:before="200"/>
      <w:outlineLvl w:val="6"/>
      <w:pPrChange w:id="15" w:author="Martin Midtgaard" w:date="2011-11-02T13:03:00Z">
        <w:pPr>
          <w:keepNext/>
          <w:keepLines/>
          <w:numPr>
            <w:ilvl w:val="6"/>
            <w:numId w:val="2"/>
          </w:numPr>
          <w:tabs>
            <w:tab w:val="num" w:pos="1298"/>
          </w:tabs>
          <w:spacing w:before="200" w:line="276" w:lineRule="auto"/>
          <w:ind w:left="1298" w:hanging="1298"/>
          <w:outlineLvl w:val="6"/>
        </w:pPr>
      </w:pPrChange>
    </w:pPr>
    <w:rPr>
      <w:rFonts w:asciiTheme="majorHAnsi" w:eastAsiaTheme="majorEastAsia" w:hAnsiTheme="majorHAnsi" w:cstheme="majorBidi"/>
      <w:i/>
      <w:iCs/>
      <w:color w:val="404040" w:themeColor="text1" w:themeTint="BF"/>
      <w:rPrChange w:id="15" w:author="Martin Midtgaard" w:date="2011-11-02T13:03:00Z">
        <w:rPr>
          <w:rFonts w:asciiTheme="majorHAnsi" w:eastAsiaTheme="majorEastAsia" w:hAnsiTheme="majorHAnsi" w:cstheme="majorBidi"/>
          <w:i/>
          <w:iCs/>
          <w:color w:val="404040" w:themeColor="text1" w:themeTint="BF"/>
          <w:sz w:val="22"/>
          <w:szCs w:val="22"/>
          <w:lang w:val="da-DK" w:eastAsia="en-US" w:bidi="ar-SA"/>
        </w:rPr>
      </w:rPrChange>
    </w:rPr>
  </w:style>
  <w:style w:type="paragraph" w:styleId="Overskrift8">
    <w:name w:val="heading 8"/>
    <w:basedOn w:val="Normal"/>
    <w:next w:val="Normal"/>
    <w:link w:val="Overskrift8Tegn"/>
    <w:uiPriority w:val="9"/>
    <w:semiHidden/>
    <w:unhideWhenUsed/>
    <w:qFormat/>
    <w:rsid w:val="00C27B6A"/>
    <w:pPr>
      <w:keepNext/>
      <w:keepLines/>
      <w:numPr>
        <w:ilvl w:val="7"/>
        <w:numId w:val="1"/>
      </w:numPr>
      <w:spacing w:before="200"/>
      <w:outlineLvl w:val="7"/>
      <w:pPrChange w:id="16" w:author="Martin Midtgaard" w:date="2011-11-02T13:03:00Z">
        <w:pPr>
          <w:keepNext/>
          <w:keepLines/>
          <w:numPr>
            <w:ilvl w:val="7"/>
            <w:numId w:val="2"/>
          </w:numPr>
          <w:tabs>
            <w:tab w:val="num" w:pos="1440"/>
          </w:tabs>
          <w:spacing w:before="200" w:line="276" w:lineRule="auto"/>
          <w:ind w:left="1440" w:hanging="1440"/>
          <w:outlineLvl w:val="7"/>
        </w:pPr>
      </w:pPrChange>
    </w:pPr>
    <w:rPr>
      <w:rFonts w:asciiTheme="majorHAnsi" w:eastAsiaTheme="majorEastAsia" w:hAnsiTheme="majorHAnsi" w:cstheme="majorBidi"/>
      <w:color w:val="404040" w:themeColor="text1" w:themeTint="BF"/>
      <w:sz w:val="20"/>
      <w:szCs w:val="20"/>
      <w:rPrChange w:id="16" w:author="Martin Midtgaard" w:date="2011-11-02T13:03:00Z">
        <w:rPr>
          <w:rFonts w:asciiTheme="majorHAnsi" w:eastAsiaTheme="majorEastAsia" w:hAnsiTheme="majorHAnsi" w:cstheme="majorBidi"/>
          <w:color w:val="404040" w:themeColor="text1" w:themeTint="BF"/>
          <w:lang w:val="da-DK" w:eastAsia="en-US" w:bidi="ar-SA"/>
        </w:rPr>
      </w:rPrChange>
    </w:rPr>
  </w:style>
  <w:style w:type="paragraph" w:styleId="Overskrift9">
    <w:name w:val="heading 9"/>
    <w:basedOn w:val="Normal"/>
    <w:next w:val="Normal"/>
    <w:link w:val="Overskrift9Tegn"/>
    <w:uiPriority w:val="9"/>
    <w:semiHidden/>
    <w:unhideWhenUsed/>
    <w:qFormat/>
    <w:rsid w:val="00C27B6A"/>
    <w:pPr>
      <w:keepNext/>
      <w:keepLines/>
      <w:numPr>
        <w:ilvl w:val="8"/>
        <w:numId w:val="1"/>
      </w:numPr>
      <w:spacing w:before="200"/>
      <w:outlineLvl w:val="8"/>
      <w:pPrChange w:id="17" w:author="Martin Midtgaard" w:date="2011-11-02T13:03:00Z">
        <w:pPr>
          <w:keepNext/>
          <w:keepLines/>
          <w:numPr>
            <w:ilvl w:val="8"/>
            <w:numId w:val="2"/>
          </w:numPr>
          <w:tabs>
            <w:tab w:val="num" w:pos="1582"/>
          </w:tabs>
          <w:spacing w:before="200" w:line="276" w:lineRule="auto"/>
          <w:ind w:left="1582" w:hanging="1582"/>
          <w:outlineLvl w:val="8"/>
        </w:pPr>
      </w:pPrChange>
    </w:pPr>
    <w:rPr>
      <w:rFonts w:asciiTheme="majorHAnsi" w:eastAsiaTheme="majorEastAsia" w:hAnsiTheme="majorHAnsi" w:cstheme="majorBidi"/>
      <w:i/>
      <w:iCs/>
      <w:color w:val="404040" w:themeColor="text1" w:themeTint="BF"/>
      <w:sz w:val="20"/>
      <w:szCs w:val="20"/>
      <w:rPrChange w:id="17" w:author="Martin Midtgaard" w:date="2011-11-02T13:03:00Z">
        <w:rPr>
          <w:rFonts w:asciiTheme="majorHAnsi" w:eastAsiaTheme="majorEastAsia" w:hAnsiTheme="majorHAnsi" w:cstheme="majorBidi"/>
          <w:i/>
          <w:iCs/>
          <w:color w:val="404040" w:themeColor="text1" w:themeTint="BF"/>
          <w:lang w:val="da-DK" w:eastAsia="en-US" w:bidi="ar-SA"/>
        </w:rPr>
      </w:rPrChange>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043932"/>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043932"/>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043932"/>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043932"/>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043932"/>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043932"/>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043932"/>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043932"/>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043932"/>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043932"/>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043932"/>
    <w:rPr>
      <w:rFonts w:ascii="Arial" w:hAnsi="Arial" w:cs="Arial"/>
      <w:b/>
      <w:sz w:val="30"/>
    </w:rPr>
  </w:style>
  <w:style w:type="paragraph" w:customStyle="1" w:styleId="Overskrift211pkt">
    <w:name w:val="Overskrift 2 + 11 pkt"/>
    <w:basedOn w:val="Normal"/>
    <w:link w:val="Overskrift211pktTegn"/>
    <w:rsid w:val="00043932"/>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043932"/>
    <w:rPr>
      <w:rFonts w:ascii="Arial" w:hAnsi="Arial" w:cs="Arial"/>
      <w:b/>
    </w:rPr>
  </w:style>
  <w:style w:type="paragraph" w:customStyle="1" w:styleId="Normal11">
    <w:name w:val="Normal + 11"/>
    <w:basedOn w:val="Normal"/>
    <w:link w:val="Normal11Tegn"/>
    <w:rsid w:val="00043932"/>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043932"/>
    <w:rPr>
      <w:rFonts w:ascii="Times New Roman" w:hAnsi="Times New Roman" w:cs="Times New Roman"/>
    </w:rPr>
  </w:style>
  <w:style w:type="paragraph" w:styleId="Sidehoved">
    <w:name w:val="header"/>
    <w:basedOn w:val="Normal"/>
    <w:link w:val="SidehovedTegn"/>
    <w:uiPriority w:val="99"/>
    <w:unhideWhenUsed/>
    <w:rsid w:val="00043932"/>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043932"/>
  </w:style>
  <w:style w:type="paragraph" w:styleId="Sidefod">
    <w:name w:val="footer"/>
    <w:basedOn w:val="Normal"/>
    <w:link w:val="SidefodTegn"/>
    <w:uiPriority w:val="99"/>
    <w:unhideWhenUsed/>
    <w:rsid w:val="00043932"/>
    <w:pPr>
      <w:tabs>
        <w:tab w:val="center" w:pos="4819"/>
        <w:tab w:val="right" w:pos="9638"/>
      </w:tabs>
      <w:spacing w:line="240" w:lineRule="auto"/>
    </w:pPr>
  </w:style>
  <w:style w:type="character" w:customStyle="1" w:styleId="SidefodTegn">
    <w:name w:val="Sidefod Tegn"/>
    <w:basedOn w:val="Standardskrifttypeiafsnit"/>
    <w:link w:val="Sidefod"/>
    <w:uiPriority w:val="99"/>
    <w:rsid w:val="00043932"/>
  </w:style>
  <w:style w:type="paragraph" w:styleId="Markeringsbobletekst">
    <w:name w:val="Balloon Text"/>
    <w:basedOn w:val="Normal"/>
    <w:link w:val="MarkeringsbobletekstTegn"/>
    <w:uiPriority w:val="99"/>
    <w:semiHidden/>
    <w:unhideWhenUsed/>
    <w:rsid w:val="00C27B6A"/>
    <w:pPr>
      <w:spacing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C27B6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4.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3BE8CD-836E-4E59-8FEE-94D5A01837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3953</Words>
  <Characters>24116</Characters>
  <Application>Microsoft Office Word</Application>
  <DocSecurity>0</DocSecurity>
  <Lines>200</Lines>
  <Paragraphs>56</Paragraphs>
  <ScaleCrop>false</ScaleCrop>
  <Company>SKAT</Company>
  <LinksUpToDate>false</LinksUpToDate>
  <CharactersWithSpaces>28013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Midtgaard</dc:creator>
  <cp:lastModifiedBy>Martin Midtgaard</cp:lastModifiedBy>
  <cp:revision>1</cp:revision>
  <dcterms:created xsi:type="dcterms:W3CDTF">2011-11-02T11:50:00Z</dcterms:created>
  <dcterms:modified xsi:type="dcterms:W3CDTF">2011-11-02T12:03:00Z</dcterms:modified>
</cp:coreProperties>
</file>