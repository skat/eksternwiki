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6EA74" w14:textId="77777777" w:rsidR="00822726"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125F8" w14:paraId="298CBE23" w14:textId="77777777" w:rsidTr="009125F8">
        <w:trPr>
          <w:trHeight w:hRule="exact" w:val="113"/>
        </w:trPr>
        <w:tc>
          <w:tcPr>
            <w:tcW w:w="10345" w:type="dxa"/>
            <w:gridSpan w:val="6"/>
            <w:shd w:val="clear" w:color="auto" w:fill="B3B3B3"/>
          </w:tcPr>
          <w:p w14:paraId="701D27C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F8" w14:paraId="68CFCD7B" w14:textId="77777777" w:rsidTr="009125F8">
        <w:trPr>
          <w:trHeight w:val="283"/>
        </w:trPr>
        <w:tc>
          <w:tcPr>
            <w:tcW w:w="10345" w:type="dxa"/>
            <w:gridSpan w:val="6"/>
            <w:tcBorders>
              <w:bottom w:val="single" w:sz="6" w:space="0" w:color="auto"/>
            </w:tcBorders>
          </w:tcPr>
          <w:p w14:paraId="17671651"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25F8">
              <w:rPr>
                <w:rFonts w:ascii="Arial" w:hAnsi="Arial" w:cs="Arial"/>
                <w:b/>
                <w:sz w:val="30"/>
              </w:rPr>
              <w:t>MFKvitteringHent</w:t>
            </w:r>
          </w:p>
        </w:tc>
      </w:tr>
      <w:tr w:rsidR="009125F8" w14:paraId="0122EDD8" w14:textId="77777777" w:rsidTr="009125F8">
        <w:trPr>
          <w:trHeight w:val="283"/>
        </w:trPr>
        <w:tc>
          <w:tcPr>
            <w:tcW w:w="1134" w:type="dxa"/>
            <w:tcBorders>
              <w:top w:val="single" w:sz="6" w:space="0" w:color="auto"/>
              <w:bottom w:val="nil"/>
            </w:tcBorders>
            <w:shd w:val="clear" w:color="auto" w:fill="auto"/>
            <w:vAlign w:val="center"/>
          </w:tcPr>
          <w:p w14:paraId="070AE066"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474F4E1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872D80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78D6C6C1"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6293D31F"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5C173396"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125F8" w14:paraId="608C6186" w14:textId="77777777" w:rsidTr="009125F8">
        <w:trPr>
          <w:trHeight w:val="283"/>
        </w:trPr>
        <w:tc>
          <w:tcPr>
            <w:tcW w:w="1134" w:type="dxa"/>
            <w:tcBorders>
              <w:top w:val="nil"/>
            </w:tcBorders>
            <w:shd w:val="clear" w:color="auto" w:fill="auto"/>
            <w:vAlign w:val="center"/>
          </w:tcPr>
          <w:p w14:paraId="340B1D9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297BAE9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08E659D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14:paraId="08119A6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265C7ACE"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14:paraId="44E000D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9125F8" w14:paraId="2DC9D641" w14:textId="77777777" w:rsidTr="009125F8">
        <w:trPr>
          <w:trHeight w:val="283"/>
        </w:trPr>
        <w:tc>
          <w:tcPr>
            <w:tcW w:w="10345" w:type="dxa"/>
            <w:gridSpan w:val="6"/>
            <w:shd w:val="clear" w:color="auto" w:fill="B3B3B3"/>
            <w:vAlign w:val="center"/>
          </w:tcPr>
          <w:p w14:paraId="04864320"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25F8" w14:paraId="6851AD11" w14:textId="77777777" w:rsidTr="009125F8">
        <w:trPr>
          <w:trHeight w:val="283"/>
        </w:trPr>
        <w:tc>
          <w:tcPr>
            <w:tcW w:w="10345" w:type="dxa"/>
            <w:gridSpan w:val="6"/>
            <w:vAlign w:val="center"/>
          </w:tcPr>
          <w:p w14:paraId="332D34D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9125F8" w14:paraId="04C23EAB" w14:textId="77777777" w:rsidTr="009125F8">
        <w:trPr>
          <w:trHeight w:val="283"/>
        </w:trPr>
        <w:tc>
          <w:tcPr>
            <w:tcW w:w="10345" w:type="dxa"/>
            <w:gridSpan w:val="6"/>
            <w:shd w:val="clear" w:color="auto" w:fill="B3B3B3"/>
            <w:vAlign w:val="center"/>
          </w:tcPr>
          <w:p w14:paraId="20695A84"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25F8" w14:paraId="410D5E29" w14:textId="77777777" w:rsidTr="009125F8">
        <w:trPr>
          <w:trHeight w:val="283"/>
        </w:trPr>
        <w:tc>
          <w:tcPr>
            <w:tcW w:w="10345" w:type="dxa"/>
            <w:gridSpan w:val="6"/>
          </w:tcPr>
          <w:p w14:paraId="2AEAC8E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14:paraId="0C29911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B01D6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14:paraId="4C64265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20E85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14:paraId="3E7D7B8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F835B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14:paraId="43329C1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9B88C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FordringRestBeløbStruktur ***</w:t>
            </w:r>
          </w:p>
          <w:p w14:paraId="74DC2E3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fordringaktioner af typen MFAktionKode = NEDSKRIV, OPSKRIV når MFAktionStatusKode = UDFOERT. </w:t>
            </w:r>
          </w:p>
          <w:p w14:paraId="3DE6A71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A5CBF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14:paraId="778F9B8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14:paraId="5B4F469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14:paraId="0B54DF8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14:paraId="520F5C5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562E7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14:paraId="2F41D2F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14:paraId="0B48177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B9FF9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14:paraId="658FDE6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14:paraId="5B543AB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D266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14:paraId="1597A99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51F41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9125F8" w14:paraId="5554E13A" w14:textId="77777777" w:rsidTr="009125F8">
        <w:trPr>
          <w:trHeight w:val="283"/>
        </w:trPr>
        <w:tc>
          <w:tcPr>
            <w:tcW w:w="10345" w:type="dxa"/>
            <w:gridSpan w:val="6"/>
            <w:shd w:val="clear" w:color="auto" w:fill="B3B3B3"/>
            <w:vAlign w:val="center"/>
          </w:tcPr>
          <w:p w14:paraId="38E21BE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125F8" w14:paraId="6E573017" w14:textId="77777777" w:rsidTr="009125F8">
        <w:trPr>
          <w:trHeight w:val="283"/>
        </w:trPr>
        <w:tc>
          <w:tcPr>
            <w:tcW w:w="10345" w:type="dxa"/>
            <w:gridSpan w:val="6"/>
            <w:shd w:val="clear" w:color="auto" w:fill="FFFFFF"/>
          </w:tcPr>
          <w:p w14:paraId="3451616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14:paraId="3111DB5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18AAA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9125F8" w14:paraId="2E997FFA" w14:textId="77777777" w:rsidTr="009125F8">
        <w:trPr>
          <w:trHeight w:val="283"/>
        </w:trPr>
        <w:tc>
          <w:tcPr>
            <w:tcW w:w="10345" w:type="dxa"/>
            <w:gridSpan w:val="6"/>
            <w:shd w:val="clear" w:color="auto" w:fill="B3B3B3"/>
            <w:vAlign w:val="center"/>
          </w:tcPr>
          <w:p w14:paraId="21DCCC6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25F8" w14:paraId="1E640E44" w14:textId="77777777" w:rsidTr="009125F8">
        <w:trPr>
          <w:trHeight w:val="283"/>
        </w:trPr>
        <w:tc>
          <w:tcPr>
            <w:tcW w:w="10345" w:type="dxa"/>
            <w:gridSpan w:val="6"/>
            <w:shd w:val="clear" w:color="auto" w:fill="FFFFFF"/>
            <w:vAlign w:val="center"/>
          </w:tcPr>
          <w:p w14:paraId="51CF726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25F8" w14:paraId="09D03275" w14:textId="77777777" w:rsidTr="009125F8">
        <w:trPr>
          <w:trHeight w:val="283"/>
        </w:trPr>
        <w:tc>
          <w:tcPr>
            <w:tcW w:w="10345" w:type="dxa"/>
            <w:gridSpan w:val="6"/>
            <w:shd w:val="clear" w:color="auto" w:fill="FFFFFF"/>
          </w:tcPr>
          <w:p w14:paraId="7F84196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9125F8" w14:paraId="589150A2" w14:textId="77777777" w:rsidTr="009125F8">
        <w:trPr>
          <w:trHeight w:val="283"/>
        </w:trPr>
        <w:tc>
          <w:tcPr>
            <w:tcW w:w="10345" w:type="dxa"/>
            <w:gridSpan w:val="6"/>
            <w:shd w:val="clear" w:color="auto" w:fill="FFFFFF"/>
          </w:tcPr>
          <w:p w14:paraId="132C6D7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7092E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3BC14B0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0167A5C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004FAE8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E6D50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SøgeDatoFra *</w:t>
            </w:r>
          </w:p>
          <w:p w14:paraId="318708B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65B45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14:paraId="6CC4240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A60F4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CA4292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14:paraId="70CC60C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BA9FD1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14:paraId="7360831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F8" w14:paraId="7F6BA6DD" w14:textId="77777777" w:rsidTr="009125F8">
        <w:trPr>
          <w:trHeight w:val="283"/>
        </w:trPr>
        <w:tc>
          <w:tcPr>
            <w:tcW w:w="10345" w:type="dxa"/>
            <w:gridSpan w:val="6"/>
            <w:shd w:val="clear" w:color="auto" w:fill="FFFFFF"/>
            <w:vAlign w:val="center"/>
          </w:tcPr>
          <w:p w14:paraId="59CF43DF"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125F8" w14:paraId="2F76AB0B" w14:textId="77777777" w:rsidTr="009125F8">
        <w:trPr>
          <w:trHeight w:val="283"/>
        </w:trPr>
        <w:tc>
          <w:tcPr>
            <w:tcW w:w="10345" w:type="dxa"/>
            <w:gridSpan w:val="6"/>
            <w:shd w:val="clear" w:color="auto" w:fill="FFFFFF"/>
          </w:tcPr>
          <w:p w14:paraId="5FED58DB"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9125F8" w14:paraId="0EDECDFF" w14:textId="77777777" w:rsidTr="009125F8">
        <w:trPr>
          <w:trHeight w:val="283"/>
        </w:trPr>
        <w:tc>
          <w:tcPr>
            <w:tcW w:w="10345" w:type="dxa"/>
            <w:gridSpan w:val="6"/>
            <w:shd w:val="clear" w:color="auto" w:fill="FFFFFF"/>
          </w:tcPr>
          <w:p w14:paraId="768C848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556D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38A0115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6FC66E7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2A8934C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CBABD3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52FAAC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ABD3B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14:paraId="5BE7365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01C1C9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81B22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14:paraId="479C988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D9521E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14:paraId="3D427C1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9FBB7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14:paraId="1CE7FC7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14:paraId="0ACDC74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*KundeSamling*</w:t>
            </w:r>
          </w:p>
          <w:p w14:paraId="1362213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36A2217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14:paraId="04E99E5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16BD1C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5BDA9E"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F8" w14:paraId="29299A7C" w14:textId="77777777" w:rsidTr="009125F8">
        <w:trPr>
          <w:trHeight w:val="283"/>
        </w:trPr>
        <w:tc>
          <w:tcPr>
            <w:tcW w:w="10345" w:type="dxa"/>
            <w:gridSpan w:val="6"/>
            <w:shd w:val="clear" w:color="auto" w:fill="B3B3B3"/>
            <w:vAlign w:val="center"/>
          </w:tcPr>
          <w:p w14:paraId="1491670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125F8" w14:paraId="0ADA1DB7" w14:textId="77777777" w:rsidTr="009125F8">
        <w:trPr>
          <w:trHeight w:val="283"/>
        </w:trPr>
        <w:tc>
          <w:tcPr>
            <w:tcW w:w="10345" w:type="dxa"/>
            <w:gridSpan w:val="6"/>
            <w:shd w:val="clear" w:color="auto" w:fill="FFFFFF"/>
            <w:vAlign w:val="center"/>
          </w:tcPr>
          <w:p w14:paraId="3C1849F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125F8" w14:paraId="4860E7EA" w14:textId="77777777" w:rsidTr="009125F8">
        <w:trPr>
          <w:trHeight w:val="283"/>
        </w:trPr>
        <w:tc>
          <w:tcPr>
            <w:tcW w:w="10345" w:type="dxa"/>
            <w:gridSpan w:val="6"/>
            <w:shd w:val="clear" w:color="auto" w:fill="FFFFFF"/>
            <w:vAlign w:val="center"/>
          </w:tcPr>
          <w:p w14:paraId="6CB2A38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1C3999F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68D54E1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14:paraId="5A2261C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740E3F2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997A8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57FF8D0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01D3020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17021D1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21CA1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765234E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4AC3B73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51588F3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7B5A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103F030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5C631FF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61CE486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41BD8DE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F9F75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14:paraId="53929A5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14:paraId="3A37343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14:paraId="72DA5E6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14:paraId="3E6428A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79428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7DFADC8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1BEC42C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14:paraId="51CA844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
          <w:p w14:paraId="6140F27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A320F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14:paraId="74356E9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40E15BA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208698D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14:paraId="66A27B9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6D64D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39C2836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763773C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14:paraId="48ADE16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5F8" w:rsidSect="009125F8">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51AC639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5F8" w14:paraId="7A673010" w14:textId="77777777" w:rsidTr="009125F8">
        <w:trPr>
          <w:trHeight w:hRule="exact" w:val="113"/>
        </w:trPr>
        <w:tc>
          <w:tcPr>
            <w:tcW w:w="10345" w:type="dxa"/>
            <w:shd w:val="clear" w:color="auto" w:fill="B3B3B3"/>
          </w:tcPr>
          <w:p w14:paraId="5D755C6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F8" w14:paraId="4F588A91" w14:textId="77777777" w:rsidTr="009125F8">
        <w:tc>
          <w:tcPr>
            <w:tcW w:w="10345" w:type="dxa"/>
            <w:vAlign w:val="center"/>
          </w:tcPr>
          <w:p w14:paraId="63ABC2AE"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125F8" w14:paraId="230EC9B2" w14:textId="77777777" w:rsidTr="009125F8">
        <w:tc>
          <w:tcPr>
            <w:tcW w:w="10345" w:type="dxa"/>
            <w:vAlign w:val="center"/>
          </w:tcPr>
          <w:p w14:paraId="12C8B21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8651F4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1A6CE6F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14:paraId="5EE57037"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95C71B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5F8" w14:paraId="6E1D07C5" w14:textId="77777777" w:rsidTr="009125F8">
        <w:trPr>
          <w:trHeight w:hRule="exact" w:val="113"/>
        </w:trPr>
        <w:tc>
          <w:tcPr>
            <w:tcW w:w="10345" w:type="dxa"/>
            <w:shd w:val="clear" w:color="auto" w:fill="B3B3B3"/>
          </w:tcPr>
          <w:p w14:paraId="3A83D20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F8" w14:paraId="6181B314" w14:textId="77777777" w:rsidTr="009125F8">
        <w:tc>
          <w:tcPr>
            <w:tcW w:w="10345" w:type="dxa"/>
            <w:vAlign w:val="center"/>
          </w:tcPr>
          <w:p w14:paraId="6ABFF75E"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125F8" w14:paraId="295842B6" w14:textId="77777777" w:rsidTr="009125F8">
        <w:tc>
          <w:tcPr>
            <w:tcW w:w="10345" w:type="dxa"/>
            <w:vAlign w:val="center"/>
          </w:tcPr>
          <w:p w14:paraId="47BFEF9D"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125F8" w14:paraId="48F78E1A" w14:textId="77777777" w:rsidTr="009125F8">
        <w:tc>
          <w:tcPr>
            <w:tcW w:w="10345" w:type="dxa"/>
            <w:shd w:val="clear" w:color="auto" w:fill="B3B3B3"/>
            <w:vAlign w:val="center"/>
          </w:tcPr>
          <w:p w14:paraId="3A041071"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5F8" w14:paraId="6A9C5BA2" w14:textId="77777777" w:rsidTr="009125F8">
        <w:tc>
          <w:tcPr>
            <w:tcW w:w="10345" w:type="dxa"/>
            <w:shd w:val="clear" w:color="auto" w:fill="FFFFFF"/>
            <w:vAlign w:val="center"/>
          </w:tcPr>
          <w:p w14:paraId="5C13471F"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0B743AD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5F8" w14:paraId="544E4D8E" w14:textId="77777777" w:rsidTr="009125F8">
        <w:trPr>
          <w:trHeight w:hRule="exact" w:val="113"/>
        </w:trPr>
        <w:tc>
          <w:tcPr>
            <w:tcW w:w="10345" w:type="dxa"/>
            <w:shd w:val="clear" w:color="auto" w:fill="B3B3B3"/>
          </w:tcPr>
          <w:p w14:paraId="0502B7B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F8" w14:paraId="7B9CCF2E" w14:textId="77777777" w:rsidTr="009125F8">
        <w:tc>
          <w:tcPr>
            <w:tcW w:w="10345" w:type="dxa"/>
            <w:vAlign w:val="center"/>
          </w:tcPr>
          <w:p w14:paraId="5B02204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125F8" w14:paraId="6F0CD7B9" w14:textId="77777777" w:rsidTr="009125F8">
        <w:tc>
          <w:tcPr>
            <w:tcW w:w="10345" w:type="dxa"/>
            <w:vAlign w:val="center"/>
          </w:tcPr>
          <w:p w14:paraId="49C508E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6F4579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06D23B5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4A3B448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5EC0092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082B82B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42A21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7F52012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80263F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5EC118A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DB7B10"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F8" w14:paraId="149BA674" w14:textId="77777777" w:rsidTr="009125F8">
        <w:tc>
          <w:tcPr>
            <w:tcW w:w="10345" w:type="dxa"/>
            <w:shd w:val="clear" w:color="auto" w:fill="B3B3B3"/>
            <w:vAlign w:val="center"/>
          </w:tcPr>
          <w:p w14:paraId="5ABCB5E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5F8" w14:paraId="2C6B9368" w14:textId="77777777" w:rsidTr="009125F8">
        <w:tc>
          <w:tcPr>
            <w:tcW w:w="10345" w:type="dxa"/>
            <w:shd w:val="clear" w:color="auto" w:fill="FFFFFF"/>
            <w:vAlign w:val="center"/>
          </w:tcPr>
          <w:p w14:paraId="324D7ED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6206E72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DD903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77F3574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897A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408E155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25D49AB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14E7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3602B96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5F8" w14:paraId="12DE215C" w14:textId="77777777" w:rsidTr="009125F8">
        <w:trPr>
          <w:trHeight w:hRule="exact" w:val="113"/>
        </w:trPr>
        <w:tc>
          <w:tcPr>
            <w:tcW w:w="10345" w:type="dxa"/>
            <w:shd w:val="clear" w:color="auto" w:fill="B3B3B3"/>
          </w:tcPr>
          <w:p w14:paraId="218F55D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F8" w14:paraId="4F576599" w14:textId="77777777" w:rsidTr="009125F8">
        <w:tc>
          <w:tcPr>
            <w:tcW w:w="10345" w:type="dxa"/>
            <w:vAlign w:val="center"/>
          </w:tcPr>
          <w:p w14:paraId="6EB275A0"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125F8" w14:paraId="733DDC3F" w14:textId="77777777" w:rsidTr="009125F8">
        <w:tc>
          <w:tcPr>
            <w:tcW w:w="10345" w:type="dxa"/>
            <w:vAlign w:val="center"/>
          </w:tcPr>
          <w:p w14:paraId="66E17CC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14:paraId="737C516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034BD35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0EF7218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39CEBE2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4B616A7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F8" w14:paraId="12F521C7" w14:textId="77777777" w:rsidTr="009125F8">
        <w:tc>
          <w:tcPr>
            <w:tcW w:w="10345" w:type="dxa"/>
            <w:shd w:val="clear" w:color="auto" w:fill="B3B3B3"/>
            <w:vAlign w:val="center"/>
          </w:tcPr>
          <w:p w14:paraId="2737639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5F8" w14:paraId="30D8DD88" w14:textId="77777777" w:rsidTr="009125F8">
        <w:tc>
          <w:tcPr>
            <w:tcW w:w="10345" w:type="dxa"/>
            <w:shd w:val="clear" w:color="auto" w:fill="FFFFFF"/>
            <w:vAlign w:val="center"/>
          </w:tcPr>
          <w:p w14:paraId="611D9B6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47E046B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04C09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0B5CC42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DE1CF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6408C49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6AEC9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040428F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2EA35A3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14:paraId="4BC9312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6F3CA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467573F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22EF445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501CBE7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C3389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515FBC0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14:paraId="60BCF5B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C2A540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E66A6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388C034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6E666DD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14:paraId="6A8FDF8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7E96B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0F6869B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33AD0BD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14:paraId="10AB257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C85C0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7180768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684FF30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5E2B599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18CDF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12A2945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0220862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34C7256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F3238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48A708F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4B0F255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1F19983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F11C4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43D655F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10ABADF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253E4F3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1294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2A4942C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14:paraId="5794097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653CCC8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7F929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0127772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621229B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6DD8486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5F39D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693AC87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0F28810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1FE9B0B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2C726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3B2CEBA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4559152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058E18F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60AFB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1342069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6703225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7E498E3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E1C4A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7E42DB8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65EC396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32633E8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634CB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1081CEE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5EEA90D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67C4432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520DD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Ny FordringAktion indberettet før eksisterende fordringaktion er UDFØRT eller AFVIST</w:t>
            </w:r>
          </w:p>
          <w:p w14:paraId="39E9813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14:paraId="4E0EF6E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14:paraId="2F236A5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B364B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14:paraId="092AD96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4BE23A7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40EA24C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92951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14:paraId="1F6DFA7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592F0ED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14:paraId="7D58EC8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76C72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02C290A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7D34826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627B8F8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3ECE7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3982A41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63DCB99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25C82C5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5A140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14:paraId="19BFCF4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14:paraId="6E8086A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14:paraId="53B997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E92DC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398F01D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3E4766C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543FDFC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78A13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7BCCD51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7C1738E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21EEF1A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B85CC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49CBBCA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2810DFE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2A6B8D1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0FBCA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14:paraId="25C67AE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4A6627B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4C0E86F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CE31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5A809AA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12BA0CC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0689F24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209DE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7F55A5E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13C9FDE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71EA4A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9F0EF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5A0E802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795687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78C6F4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9533B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43EE775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2E64CF0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C66D6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332A4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05E9CCF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7569248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5DAA3D9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0A4DE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115C8F8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26FA453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A3E4AC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C6F76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14:paraId="560D043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4C68038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D5D3A4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925C0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65E1AAB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1D5F52C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CF842E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2BC69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296DDED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770A344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5D8513C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55E20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5ACE4EE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37B71FD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74D15A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43A6D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14:paraId="4565634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5D9E38F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9FD237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46791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6DA0B15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48C10B3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14:paraId="0AB770F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5F8" w14:paraId="6DDE9770" w14:textId="77777777" w:rsidTr="009125F8">
        <w:trPr>
          <w:trHeight w:hRule="exact" w:val="113"/>
        </w:trPr>
        <w:tc>
          <w:tcPr>
            <w:tcW w:w="10345" w:type="dxa"/>
            <w:shd w:val="clear" w:color="auto" w:fill="B3B3B3"/>
          </w:tcPr>
          <w:p w14:paraId="3A7677C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F8" w14:paraId="1E446960" w14:textId="77777777" w:rsidTr="009125F8">
        <w:tc>
          <w:tcPr>
            <w:tcW w:w="10345" w:type="dxa"/>
            <w:vAlign w:val="center"/>
          </w:tcPr>
          <w:p w14:paraId="0F6484B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125F8" w14:paraId="7416A1D4" w14:textId="77777777" w:rsidTr="009125F8">
        <w:tc>
          <w:tcPr>
            <w:tcW w:w="10345" w:type="dxa"/>
            <w:vAlign w:val="center"/>
          </w:tcPr>
          <w:p w14:paraId="418B5C3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1A5EA49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3BDD2E8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2F4F3D6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0DF24C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2360BB4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50FC77D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008E5B0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14:paraId="7047194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72A1645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14:paraId="3492BDE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C8C73E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3348349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F8" w14:paraId="168EEEAB" w14:textId="77777777" w:rsidTr="009125F8">
        <w:tc>
          <w:tcPr>
            <w:tcW w:w="10345" w:type="dxa"/>
            <w:shd w:val="clear" w:color="auto" w:fill="B3B3B3"/>
            <w:vAlign w:val="center"/>
          </w:tcPr>
          <w:p w14:paraId="234B3076"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5F8" w14:paraId="745E3737" w14:textId="77777777" w:rsidTr="009125F8">
        <w:tc>
          <w:tcPr>
            <w:tcW w:w="10345" w:type="dxa"/>
            <w:shd w:val="clear" w:color="auto" w:fill="FFFFFF"/>
            <w:vAlign w:val="center"/>
          </w:tcPr>
          <w:p w14:paraId="0466DAC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14:paraId="78E306A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8283F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14:paraId="020D720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DC1B1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14:paraId="0F08CD3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14:paraId="5FB6028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14:paraId="648D15A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8431C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14:paraId="5176B38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w:t>
            </w:r>
            <w:r>
              <w:rPr>
                <w:rFonts w:ascii="Arial" w:hAnsi="Arial" w:cs="Arial"/>
                <w:sz w:val="18"/>
              </w:rPr>
              <w:lastRenderedPageBreak/>
              <w:t xml:space="preserve">hæftelsesforhold. MFAktionStatusKode i en kvitttering kan antage alle værdierne MODTAGET, SAGSBEHAND, AFVIST og UDFOERT. </w:t>
            </w:r>
          </w:p>
          <w:p w14:paraId="51D11A4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E9FB6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14:paraId="5D793DE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0F48A99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5F8" w:rsidSect="009125F8">
          <w:headerReference w:type="default" r:id="rId15"/>
          <w:pgSz w:w="11906" w:h="16838"/>
          <w:pgMar w:top="567" w:right="567" w:bottom="567" w:left="1134" w:header="283" w:footer="708" w:gutter="0"/>
          <w:cols w:space="708"/>
          <w:docGrid w:linePitch="360"/>
        </w:sectPr>
      </w:pPr>
    </w:p>
    <w:p w14:paraId="719F34E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125F8" w14:paraId="2CEC8175" w14:textId="77777777" w:rsidTr="009125F8">
        <w:trPr>
          <w:tblHeader/>
        </w:trPr>
        <w:tc>
          <w:tcPr>
            <w:tcW w:w="3402" w:type="dxa"/>
            <w:shd w:val="clear" w:color="auto" w:fill="B3B3B3"/>
            <w:vAlign w:val="center"/>
          </w:tcPr>
          <w:p w14:paraId="03BCCE4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7D42E76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0AB3C07F"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125F8" w14:paraId="7F57D4A4" w14:textId="77777777" w:rsidTr="009125F8">
        <w:tc>
          <w:tcPr>
            <w:tcW w:w="3402" w:type="dxa"/>
          </w:tcPr>
          <w:p w14:paraId="082F3DA0"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175BC79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 w:author="Martin Midtgaard" w:date="2011-11-02T13:01:00Z">
                  <w:rPr>
                    <w:rFonts w:ascii="Arial" w:hAnsi="Arial"/>
                    <w:sz w:val="18"/>
                    <w:lang w:val="en-US"/>
                  </w:rPr>
                </w:rPrChange>
              </w:rPr>
            </w:pPr>
            <w:r>
              <w:rPr>
                <w:rFonts w:ascii="Arial" w:hAnsi="Arial"/>
                <w:sz w:val="18"/>
                <w:rPrChange w:id="22" w:author="Martin Midtgaard" w:date="2011-11-02T13:01:00Z">
                  <w:rPr>
                    <w:rFonts w:ascii="Arial" w:hAnsi="Arial"/>
                    <w:sz w:val="18"/>
                    <w:lang w:val="en-US"/>
                  </w:rPr>
                </w:rPrChange>
              </w:rPr>
              <w:t xml:space="preserve">Domain: </w:t>
            </w:r>
          </w:p>
          <w:p w14:paraId="3705BD7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 w:author="Martin Midtgaard" w:date="2011-11-02T13:01:00Z">
                  <w:rPr>
                    <w:rFonts w:ascii="Arial" w:hAnsi="Arial"/>
                    <w:sz w:val="18"/>
                    <w:lang w:val="en-US"/>
                  </w:rPr>
                </w:rPrChange>
              </w:rPr>
            </w:pPr>
            <w:r>
              <w:rPr>
                <w:rFonts w:ascii="Arial" w:hAnsi="Arial"/>
                <w:sz w:val="18"/>
                <w:rPrChange w:id="24" w:author="Martin Midtgaard" w:date="2011-11-02T13:01:00Z">
                  <w:rPr>
                    <w:rFonts w:ascii="Arial" w:hAnsi="Arial"/>
                    <w:sz w:val="18"/>
                    <w:lang w:val="en-US"/>
                  </w:rPr>
                </w:rPrChange>
              </w:rPr>
              <w:t>ID18</w:t>
            </w:r>
          </w:p>
          <w:p w14:paraId="724303A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 w:author="Martin Midtgaard" w:date="2011-11-02T13:01:00Z">
                  <w:rPr>
                    <w:rFonts w:ascii="Arial" w:hAnsi="Arial"/>
                    <w:sz w:val="18"/>
                    <w:lang w:val="en-US"/>
                  </w:rPr>
                </w:rPrChange>
              </w:rPr>
            </w:pPr>
            <w:r>
              <w:rPr>
                <w:rFonts w:ascii="Arial" w:hAnsi="Arial"/>
                <w:sz w:val="18"/>
                <w:rPrChange w:id="26" w:author="Martin Midtgaard" w:date="2011-11-02T13:01:00Z">
                  <w:rPr>
                    <w:rFonts w:ascii="Arial" w:hAnsi="Arial"/>
                    <w:sz w:val="18"/>
                    <w:lang w:val="en-US"/>
                  </w:rPr>
                </w:rPrChange>
              </w:rPr>
              <w:t>base: integer</w:t>
            </w:r>
          </w:p>
          <w:p w14:paraId="0FF0140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 w:author="Martin Midtgaard" w:date="2011-11-02T13:01:00Z">
                  <w:rPr>
                    <w:rFonts w:ascii="Arial" w:hAnsi="Arial"/>
                    <w:sz w:val="18"/>
                    <w:lang w:val="en-US"/>
                  </w:rPr>
                </w:rPrChange>
              </w:rPr>
            </w:pPr>
            <w:r>
              <w:rPr>
                <w:rFonts w:ascii="Arial" w:hAnsi="Arial"/>
                <w:sz w:val="18"/>
                <w:rPrChange w:id="28" w:author="Martin Midtgaard" w:date="2011-11-02T13:01:00Z">
                  <w:rPr>
                    <w:rFonts w:ascii="Arial" w:hAnsi="Arial"/>
                    <w:sz w:val="18"/>
                    <w:lang w:val="en-US"/>
                  </w:rPr>
                </w:rPrChange>
              </w:rPr>
              <w:t>minInclusive: 1</w:t>
            </w:r>
          </w:p>
          <w:p w14:paraId="083E36A1"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5C2744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1FF3FE6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6E73356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54D523B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0FC7CEDE"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5F8" w14:paraId="5787F935" w14:textId="77777777" w:rsidTr="009125F8">
        <w:tc>
          <w:tcPr>
            <w:tcW w:w="3402" w:type="dxa"/>
          </w:tcPr>
          <w:p w14:paraId="6785880B"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08C1009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 w:author="Martin Midtgaard" w:date="2011-11-02T13:01:00Z">
                  <w:rPr>
                    <w:rFonts w:ascii="Arial" w:hAnsi="Arial"/>
                    <w:sz w:val="18"/>
                    <w:lang w:val="en-US"/>
                  </w:rPr>
                </w:rPrChange>
              </w:rPr>
            </w:pPr>
            <w:r>
              <w:rPr>
                <w:rFonts w:ascii="Arial" w:hAnsi="Arial"/>
                <w:sz w:val="18"/>
                <w:rPrChange w:id="30" w:author="Martin Midtgaard" w:date="2011-11-02T13:01:00Z">
                  <w:rPr>
                    <w:rFonts w:ascii="Arial" w:hAnsi="Arial"/>
                    <w:sz w:val="18"/>
                    <w:lang w:val="en-US"/>
                  </w:rPr>
                </w:rPrChange>
              </w:rPr>
              <w:t xml:space="preserve">Domain: </w:t>
            </w:r>
          </w:p>
          <w:p w14:paraId="6F3F63B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 w:author="Martin Midtgaard" w:date="2011-11-02T13:01:00Z">
                  <w:rPr>
                    <w:rFonts w:ascii="Arial" w:hAnsi="Arial"/>
                    <w:sz w:val="18"/>
                    <w:lang w:val="en-US"/>
                  </w:rPr>
                </w:rPrChange>
              </w:rPr>
            </w:pPr>
            <w:r>
              <w:rPr>
                <w:rFonts w:ascii="Arial" w:hAnsi="Arial"/>
                <w:sz w:val="18"/>
                <w:rPrChange w:id="32" w:author="Martin Midtgaard" w:date="2011-11-02T13:01:00Z">
                  <w:rPr>
                    <w:rFonts w:ascii="Arial" w:hAnsi="Arial"/>
                    <w:sz w:val="18"/>
                    <w:lang w:val="en-US"/>
                  </w:rPr>
                </w:rPrChange>
              </w:rPr>
              <w:t>ID18</w:t>
            </w:r>
          </w:p>
          <w:p w14:paraId="6DE211D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 w:author="Martin Midtgaard" w:date="2011-11-02T13:01:00Z">
                  <w:rPr>
                    <w:rFonts w:ascii="Arial" w:hAnsi="Arial"/>
                    <w:sz w:val="18"/>
                    <w:lang w:val="en-US"/>
                  </w:rPr>
                </w:rPrChange>
              </w:rPr>
            </w:pPr>
            <w:r>
              <w:rPr>
                <w:rFonts w:ascii="Arial" w:hAnsi="Arial"/>
                <w:sz w:val="18"/>
                <w:rPrChange w:id="34" w:author="Martin Midtgaard" w:date="2011-11-02T13:01:00Z">
                  <w:rPr>
                    <w:rFonts w:ascii="Arial" w:hAnsi="Arial"/>
                    <w:sz w:val="18"/>
                    <w:lang w:val="en-US"/>
                  </w:rPr>
                </w:rPrChange>
              </w:rPr>
              <w:t>base: integer</w:t>
            </w:r>
          </w:p>
          <w:p w14:paraId="14D255C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 w:author="Martin Midtgaard" w:date="2011-11-02T13:01:00Z">
                  <w:rPr>
                    <w:rFonts w:ascii="Arial" w:hAnsi="Arial"/>
                    <w:sz w:val="18"/>
                    <w:lang w:val="en-US"/>
                  </w:rPr>
                </w:rPrChange>
              </w:rPr>
            </w:pPr>
            <w:r>
              <w:rPr>
                <w:rFonts w:ascii="Arial" w:hAnsi="Arial"/>
                <w:sz w:val="18"/>
                <w:rPrChange w:id="36" w:author="Martin Midtgaard" w:date="2011-11-02T13:01:00Z">
                  <w:rPr>
                    <w:rFonts w:ascii="Arial" w:hAnsi="Arial"/>
                    <w:sz w:val="18"/>
                    <w:lang w:val="en-US"/>
                  </w:rPr>
                </w:rPrChange>
              </w:rPr>
              <w:t>minInclusive: 1</w:t>
            </w:r>
          </w:p>
          <w:p w14:paraId="64312E1F"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4DC3470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9125F8" w14:paraId="53AAED38" w14:textId="77777777" w:rsidTr="009125F8">
        <w:tc>
          <w:tcPr>
            <w:tcW w:w="3402" w:type="dxa"/>
          </w:tcPr>
          <w:p w14:paraId="16704C2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6D26759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 w:author="Martin Midtgaard" w:date="2011-11-02T13:01:00Z">
                  <w:rPr>
                    <w:rFonts w:ascii="Arial" w:hAnsi="Arial"/>
                    <w:sz w:val="18"/>
                    <w:lang w:val="en-US"/>
                  </w:rPr>
                </w:rPrChange>
              </w:rPr>
            </w:pPr>
            <w:r>
              <w:rPr>
                <w:rFonts w:ascii="Arial" w:hAnsi="Arial"/>
                <w:sz w:val="18"/>
                <w:rPrChange w:id="38" w:author="Martin Midtgaard" w:date="2011-11-02T13:01:00Z">
                  <w:rPr>
                    <w:rFonts w:ascii="Arial" w:hAnsi="Arial"/>
                    <w:sz w:val="18"/>
                    <w:lang w:val="en-US"/>
                  </w:rPr>
                </w:rPrChange>
              </w:rPr>
              <w:t xml:space="preserve">Domain: </w:t>
            </w:r>
          </w:p>
          <w:p w14:paraId="7779301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 w:author="Martin Midtgaard" w:date="2011-11-02T13:01:00Z">
                  <w:rPr>
                    <w:rFonts w:ascii="Arial" w:hAnsi="Arial"/>
                    <w:sz w:val="18"/>
                    <w:lang w:val="en-US"/>
                  </w:rPr>
                </w:rPrChange>
              </w:rPr>
            </w:pPr>
            <w:r>
              <w:rPr>
                <w:rFonts w:ascii="Arial" w:hAnsi="Arial"/>
                <w:sz w:val="18"/>
                <w:rPrChange w:id="40" w:author="Martin Midtgaard" w:date="2011-11-02T13:01:00Z">
                  <w:rPr>
                    <w:rFonts w:ascii="Arial" w:hAnsi="Arial"/>
                    <w:sz w:val="18"/>
                    <w:lang w:val="en-US"/>
                  </w:rPr>
                </w:rPrChange>
              </w:rPr>
              <w:t>Tekst36</w:t>
            </w:r>
          </w:p>
          <w:p w14:paraId="7F37ACB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 w:author="Martin Midtgaard" w:date="2011-11-02T13:01:00Z">
                  <w:rPr>
                    <w:rFonts w:ascii="Arial" w:hAnsi="Arial"/>
                    <w:sz w:val="18"/>
                    <w:lang w:val="en-US"/>
                  </w:rPr>
                </w:rPrChange>
              </w:rPr>
            </w:pPr>
            <w:r>
              <w:rPr>
                <w:rFonts w:ascii="Arial" w:hAnsi="Arial"/>
                <w:sz w:val="18"/>
                <w:rPrChange w:id="42" w:author="Martin Midtgaard" w:date="2011-11-02T13:01:00Z">
                  <w:rPr>
                    <w:rFonts w:ascii="Arial" w:hAnsi="Arial"/>
                    <w:sz w:val="18"/>
                    <w:lang w:val="en-US"/>
                  </w:rPr>
                </w:rPrChange>
              </w:rPr>
              <w:t>base: string</w:t>
            </w:r>
          </w:p>
          <w:p w14:paraId="15E9BCC7"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 w:author="Martin Midtgaard" w:date="2011-11-02T13:01:00Z">
                  <w:rPr>
                    <w:rFonts w:ascii="Arial" w:hAnsi="Arial"/>
                    <w:sz w:val="18"/>
                    <w:lang w:val="en-US"/>
                  </w:rPr>
                </w:rPrChange>
              </w:rPr>
            </w:pPr>
            <w:r>
              <w:rPr>
                <w:rFonts w:ascii="Arial" w:hAnsi="Arial"/>
                <w:sz w:val="18"/>
                <w:rPrChange w:id="44" w:author="Martin Midtgaard" w:date="2011-11-02T13:01:00Z">
                  <w:rPr>
                    <w:rFonts w:ascii="Arial" w:hAnsi="Arial"/>
                    <w:sz w:val="18"/>
                    <w:lang w:val="en-US"/>
                  </w:rPr>
                </w:rPrChange>
              </w:rPr>
              <w:t>maxLength: 36</w:t>
            </w:r>
          </w:p>
        </w:tc>
        <w:tc>
          <w:tcPr>
            <w:tcW w:w="4671" w:type="dxa"/>
          </w:tcPr>
          <w:p w14:paraId="42FBDF1B"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125F8" w14:paraId="0AABE67E" w14:textId="77777777" w:rsidTr="009125F8">
        <w:tc>
          <w:tcPr>
            <w:tcW w:w="3402" w:type="dxa"/>
          </w:tcPr>
          <w:p w14:paraId="5F5B5216"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4D69008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 w:author="Martin Midtgaard" w:date="2011-11-02T13:01:00Z">
                  <w:rPr>
                    <w:rFonts w:ascii="Arial" w:hAnsi="Arial"/>
                    <w:sz w:val="18"/>
                    <w:lang w:val="en-US"/>
                  </w:rPr>
                </w:rPrChange>
              </w:rPr>
            </w:pPr>
            <w:r>
              <w:rPr>
                <w:rFonts w:ascii="Arial" w:hAnsi="Arial"/>
                <w:sz w:val="18"/>
                <w:rPrChange w:id="46" w:author="Martin Midtgaard" w:date="2011-11-02T13:01:00Z">
                  <w:rPr>
                    <w:rFonts w:ascii="Arial" w:hAnsi="Arial"/>
                    <w:sz w:val="18"/>
                    <w:lang w:val="en-US"/>
                  </w:rPr>
                </w:rPrChange>
              </w:rPr>
              <w:t xml:space="preserve">Domain: </w:t>
            </w:r>
          </w:p>
          <w:p w14:paraId="5046933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 w:author="Martin Midtgaard" w:date="2011-11-02T13:01:00Z">
                  <w:rPr>
                    <w:rFonts w:ascii="Arial" w:hAnsi="Arial"/>
                    <w:sz w:val="18"/>
                    <w:lang w:val="en-US"/>
                  </w:rPr>
                </w:rPrChange>
              </w:rPr>
            </w:pPr>
            <w:r>
              <w:rPr>
                <w:rFonts w:ascii="Arial" w:hAnsi="Arial"/>
                <w:sz w:val="18"/>
                <w:rPrChange w:id="48" w:author="Martin Midtgaard" w:date="2011-11-02T13:01:00Z">
                  <w:rPr>
                    <w:rFonts w:ascii="Arial" w:hAnsi="Arial"/>
                    <w:sz w:val="18"/>
                    <w:lang w:val="en-US"/>
                  </w:rPr>
                </w:rPrChange>
              </w:rPr>
              <w:t>ID18</w:t>
            </w:r>
          </w:p>
          <w:p w14:paraId="3E8A59B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 w:author="Martin Midtgaard" w:date="2011-11-02T13:01:00Z">
                  <w:rPr>
                    <w:rFonts w:ascii="Arial" w:hAnsi="Arial"/>
                    <w:sz w:val="18"/>
                    <w:lang w:val="en-US"/>
                  </w:rPr>
                </w:rPrChange>
              </w:rPr>
            </w:pPr>
            <w:r>
              <w:rPr>
                <w:rFonts w:ascii="Arial" w:hAnsi="Arial"/>
                <w:sz w:val="18"/>
                <w:rPrChange w:id="50" w:author="Martin Midtgaard" w:date="2011-11-02T13:01:00Z">
                  <w:rPr>
                    <w:rFonts w:ascii="Arial" w:hAnsi="Arial"/>
                    <w:sz w:val="18"/>
                    <w:lang w:val="en-US"/>
                  </w:rPr>
                </w:rPrChange>
              </w:rPr>
              <w:t>base: integer</w:t>
            </w:r>
          </w:p>
          <w:p w14:paraId="5CA12FF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 w:author="Martin Midtgaard" w:date="2011-11-02T13:01:00Z">
                  <w:rPr>
                    <w:rFonts w:ascii="Arial" w:hAnsi="Arial"/>
                    <w:sz w:val="18"/>
                    <w:lang w:val="en-US"/>
                  </w:rPr>
                </w:rPrChange>
              </w:rPr>
            </w:pPr>
            <w:r>
              <w:rPr>
                <w:rFonts w:ascii="Arial" w:hAnsi="Arial"/>
                <w:sz w:val="18"/>
                <w:rPrChange w:id="52" w:author="Martin Midtgaard" w:date="2011-11-02T13:01:00Z">
                  <w:rPr>
                    <w:rFonts w:ascii="Arial" w:hAnsi="Arial"/>
                    <w:sz w:val="18"/>
                    <w:lang w:val="en-US"/>
                  </w:rPr>
                </w:rPrChange>
              </w:rPr>
              <w:t>minInclusive: 1</w:t>
            </w:r>
          </w:p>
          <w:p w14:paraId="2EBA69E1"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407CB15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125F8" w14:paraId="4DF73688" w14:textId="77777777" w:rsidTr="009125F8">
        <w:tc>
          <w:tcPr>
            <w:tcW w:w="3402" w:type="dxa"/>
          </w:tcPr>
          <w:p w14:paraId="7FB636B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0C5E7E4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 w:author="Martin Midtgaard" w:date="2011-11-02T13:01:00Z">
                  <w:rPr>
                    <w:rFonts w:ascii="Arial" w:hAnsi="Arial"/>
                    <w:sz w:val="18"/>
                    <w:lang w:val="en-US"/>
                  </w:rPr>
                </w:rPrChange>
              </w:rPr>
            </w:pPr>
            <w:r>
              <w:rPr>
                <w:rFonts w:ascii="Arial" w:hAnsi="Arial"/>
                <w:sz w:val="18"/>
                <w:rPrChange w:id="54" w:author="Martin Midtgaard" w:date="2011-11-02T13:01:00Z">
                  <w:rPr>
                    <w:rFonts w:ascii="Arial" w:hAnsi="Arial"/>
                    <w:sz w:val="18"/>
                    <w:lang w:val="en-US"/>
                  </w:rPr>
                </w:rPrChange>
              </w:rPr>
              <w:t xml:space="preserve">Domain: </w:t>
            </w:r>
          </w:p>
          <w:p w14:paraId="202005B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 w:author="Martin Midtgaard" w:date="2011-11-02T13:01:00Z">
                  <w:rPr>
                    <w:rFonts w:ascii="Arial" w:hAnsi="Arial"/>
                    <w:sz w:val="18"/>
                    <w:lang w:val="en-US"/>
                  </w:rPr>
                </w:rPrChange>
              </w:rPr>
            </w:pPr>
            <w:r>
              <w:rPr>
                <w:rFonts w:ascii="Arial" w:hAnsi="Arial"/>
                <w:sz w:val="18"/>
                <w:rPrChange w:id="56" w:author="Martin Midtgaard" w:date="2011-11-02T13:01:00Z">
                  <w:rPr>
                    <w:rFonts w:ascii="Arial" w:hAnsi="Arial"/>
                    <w:sz w:val="18"/>
                    <w:lang w:val="en-US"/>
                  </w:rPr>
                </w:rPrChange>
              </w:rPr>
              <w:t>DatoTid</w:t>
            </w:r>
          </w:p>
          <w:p w14:paraId="0787609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 w:author="Martin Midtgaard" w:date="2011-11-02T13:01:00Z">
                  <w:rPr>
                    <w:rFonts w:ascii="Arial" w:hAnsi="Arial"/>
                    <w:sz w:val="18"/>
                    <w:lang w:val="en-US"/>
                  </w:rPr>
                </w:rPrChange>
              </w:rPr>
            </w:pPr>
            <w:r>
              <w:rPr>
                <w:rFonts w:ascii="Arial" w:hAnsi="Arial"/>
                <w:sz w:val="18"/>
                <w:rPrChange w:id="58" w:author="Martin Midtgaard" w:date="2011-11-02T13:01:00Z">
                  <w:rPr>
                    <w:rFonts w:ascii="Arial" w:hAnsi="Arial"/>
                    <w:sz w:val="18"/>
                    <w:lang w:val="en-US"/>
                  </w:rPr>
                </w:rPrChange>
              </w:rPr>
              <w:t>base: dateTime</w:t>
            </w:r>
          </w:p>
          <w:p w14:paraId="6F9091E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9" w:author="Martin Midtgaard" w:date="2011-11-02T13:01:00Z">
                  <w:rPr>
                    <w:rFonts w:ascii="Arial" w:hAnsi="Arial"/>
                    <w:sz w:val="18"/>
                    <w:lang w:val="en-US"/>
                  </w:rPr>
                </w:rPrChange>
              </w:rPr>
            </w:pPr>
            <w:r>
              <w:rPr>
                <w:rFonts w:ascii="Arial" w:hAnsi="Arial"/>
                <w:sz w:val="18"/>
                <w:rPrChange w:id="60" w:author="Martin Midtgaard" w:date="2011-11-02T13:01:00Z">
                  <w:rPr>
                    <w:rFonts w:ascii="Arial" w:hAnsi="Arial"/>
                    <w:sz w:val="18"/>
                    <w:lang w:val="en-US"/>
                  </w:rPr>
                </w:rPrChange>
              </w:rPr>
              <w:t>whiteSpace: collapse</w:t>
            </w:r>
          </w:p>
        </w:tc>
        <w:tc>
          <w:tcPr>
            <w:tcW w:w="4671" w:type="dxa"/>
          </w:tcPr>
          <w:p w14:paraId="18398AE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7293A1A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24AD71A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2CEE531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5F8" w14:paraId="1BA591D0" w14:textId="77777777" w:rsidTr="009125F8">
        <w:tc>
          <w:tcPr>
            <w:tcW w:w="3402" w:type="dxa"/>
          </w:tcPr>
          <w:p w14:paraId="1FF3E5B0"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6ABF421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1" w:author="Martin Midtgaard" w:date="2011-11-02T13:01:00Z">
                  <w:rPr>
                    <w:rFonts w:ascii="Arial" w:hAnsi="Arial"/>
                    <w:sz w:val="18"/>
                    <w:lang w:val="en-US"/>
                  </w:rPr>
                </w:rPrChange>
              </w:rPr>
            </w:pPr>
            <w:r>
              <w:rPr>
                <w:rFonts w:ascii="Arial" w:hAnsi="Arial"/>
                <w:sz w:val="18"/>
                <w:rPrChange w:id="62" w:author="Martin Midtgaard" w:date="2011-11-02T13:01:00Z">
                  <w:rPr>
                    <w:rFonts w:ascii="Arial" w:hAnsi="Arial"/>
                    <w:sz w:val="18"/>
                    <w:lang w:val="en-US"/>
                  </w:rPr>
                </w:rPrChange>
              </w:rPr>
              <w:t xml:space="preserve">Domain: </w:t>
            </w:r>
          </w:p>
          <w:p w14:paraId="46574C3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3" w:author="Martin Midtgaard" w:date="2011-11-02T13:01:00Z">
                  <w:rPr>
                    <w:rFonts w:ascii="Arial" w:hAnsi="Arial"/>
                    <w:sz w:val="18"/>
                    <w:lang w:val="en-US"/>
                  </w:rPr>
                </w:rPrChange>
              </w:rPr>
            </w:pPr>
            <w:r>
              <w:rPr>
                <w:rFonts w:ascii="Arial" w:hAnsi="Arial"/>
                <w:sz w:val="18"/>
                <w:rPrChange w:id="64" w:author="Martin Midtgaard" w:date="2011-11-02T13:01:00Z">
                  <w:rPr>
                    <w:rFonts w:ascii="Arial" w:hAnsi="Arial"/>
                    <w:sz w:val="18"/>
                    <w:lang w:val="en-US"/>
                  </w:rPr>
                </w:rPrChange>
              </w:rPr>
              <w:t>Beløb</w:t>
            </w:r>
          </w:p>
          <w:p w14:paraId="1E12B37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5" w:author="Martin Midtgaard" w:date="2011-11-02T13:01:00Z">
                  <w:rPr>
                    <w:rFonts w:ascii="Arial" w:hAnsi="Arial"/>
                    <w:sz w:val="18"/>
                    <w:lang w:val="en-US"/>
                  </w:rPr>
                </w:rPrChange>
              </w:rPr>
            </w:pPr>
            <w:r>
              <w:rPr>
                <w:rFonts w:ascii="Arial" w:hAnsi="Arial"/>
                <w:sz w:val="18"/>
                <w:rPrChange w:id="66" w:author="Martin Midtgaard" w:date="2011-11-02T13:01:00Z">
                  <w:rPr>
                    <w:rFonts w:ascii="Arial" w:hAnsi="Arial"/>
                    <w:sz w:val="18"/>
                    <w:lang w:val="en-US"/>
                  </w:rPr>
                </w:rPrChange>
              </w:rPr>
              <w:t>base: decimal</w:t>
            </w:r>
          </w:p>
          <w:p w14:paraId="4E7CAB6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7" w:author="Martin Midtgaard" w:date="2011-11-02T13:01:00Z">
                  <w:rPr>
                    <w:rFonts w:ascii="Arial" w:hAnsi="Arial"/>
                    <w:sz w:val="18"/>
                    <w:lang w:val="en-US"/>
                  </w:rPr>
                </w:rPrChange>
              </w:rPr>
            </w:pPr>
            <w:r>
              <w:rPr>
                <w:rFonts w:ascii="Arial" w:hAnsi="Arial"/>
                <w:sz w:val="18"/>
                <w:rPrChange w:id="68" w:author="Martin Midtgaard" w:date="2011-11-02T13:01:00Z">
                  <w:rPr>
                    <w:rFonts w:ascii="Arial" w:hAnsi="Arial"/>
                    <w:sz w:val="18"/>
                    <w:lang w:val="en-US"/>
                  </w:rPr>
                </w:rPrChange>
              </w:rPr>
              <w:t>totalDigits: 13</w:t>
            </w:r>
          </w:p>
          <w:p w14:paraId="1FC7BACD"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C56090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inddraporterede valuta. </w:t>
            </w:r>
          </w:p>
        </w:tc>
      </w:tr>
      <w:tr w:rsidR="009125F8" w14:paraId="38A6D2C4" w14:textId="77777777" w:rsidTr="009125F8">
        <w:tc>
          <w:tcPr>
            <w:tcW w:w="3402" w:type="dxa"/>
          </w:tcPr>
          <w:p w14:paraId="39D78F7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1DA8675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9" w:author="Martin Midtgaard" w:date="2011-11-02T13:01:00Z">
                  <w:rPr>
                    <w:rFonts w:ascii="Arial" w:hAnsi="Arial"/>
                    <w:sz w:val="18"/>
                    <w:lang w:val="en-US"/>
                  </w:rPr>
                </w:rPrChange>
              </w:rPr>
            </w:pPr>
            <w:r>
              <w:rPr>
                <w:rFonts w:ascii="Arial" w:hAnsi="Arial"/>
                <w:sz w:val="18"/>
                <w:rPrChange w:id="70" w:author="Martin Midtgaard" w:date="2011-11-02T13:01:00Z">
                  <w:rPr>
                    <w:rFonts w:ascii="Arial" w:hAnsi="Arial"/>
                    <w:sz w:val="18"/>
                    <w:lang w:val="en-US"/>
                  </w:rPr>
                </w:rPrChange>
              </w:rPr>
              <w:t xml:space="preserve">Domain: </w:t>
            </w:r>
          </w:p>
          <w:p w14:paraId="6091E9B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1" w:author="Martin Midtgaard" w:date="2011-11-02T13:01:00Z">
                  <w:rPr>
                    <w:rFonts w:ascii="Arial" w:hAnsi="Arial"/>
                    <w:sz w:val="18"/>
                    <w:lang w:val="en-US"/>
                  </w:rPr>
                </w:rPrChange>
              </w:rPr>
            </w:pPr>
            <w:r>
              <w:rPr>
                <w:rFonts w:ascii="Arial" w:hAnsi="Arial"/>
                <w:sz w:val="18"/>
                <w:rPrChange w:id="72" w:author="Martin Midtgaard" w:date="2011-11-02T13:01:00Z">
                  <w:rPr>
                    <w:rFonts w:ascii="Arial" w:hAnsi="Arial"/>
                    <w:sz w:val="18"/>
                    <w:lang w:val="en-US"/>
                  </w:rPr>
                </w:rPrChange>
              </w:rPr>
              <w:t>Beløb</w:t>
            </w:r>
          </w:p>
          <w:p w14:paraId="58BF311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3" w:author="Martin Midtgaard" w:date="2011-11-02T13:01:00Z">
                  <w:rPr>
                    <w:rFonts w:ascii="Arial" w:hAnsi="Arial"/>
                    <w:sz w:val="18"/>
                    <w:lang w:val="en-US"/>
                  </w:rPr>
                </w:rPrChange>
              </w:rPr>
            </w:pPr>
            <w:r>
              <w:rPr>
                <w:rFonts w:ascii="Arial" w:hAnsi="Arial"/>
                <w:sz w:val="18"/>
                <w:rPrChange w:id="74" w:author="Martin Midtgaard" w:date="2011-11-02T13:01:00Z">
                  <w:rPr>
                    <w:rFonts w:ascii="Arial" w:hAnsi="Arial"/>
                    <w:sz w:val="18"/>
                    <w:lang w:val="en-US"/>
                  </w:rPr>
                </w:rPrChange>
              </w:rPr>
              <w:t>base: decimal</w:t>
            </w:r>
          </w:p>
          <w:p w14:paraId="39CC5BD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5" w:author="Martin Midtgaard" w:date="2011-11-02T13:01:00Z">
                  <w:rPr>
                    <w:rFonts w:ascii="Arial" w:hAnsi="Arial"/>
                    <w:sz w:val="18"/>
                    <w:lang w:val="en-US"/>
                  </w:rPr>
                </w:rPrChange>
              </w:rPr>
            </w:pPr>
            <w:r>
              <w:rPr>
                <w:rFonts w:ascii="Arial" w:hAnsi="Arial"/>
                <w:sz w:val="18"/>
                <w:rPrChange w:id="76" w:author="Martin Midtgaard" w:date="2011-11-02T13:01:00Z">
                  <w:rPr>
                    <w:rFonts w:ascii="Arial" w:hAnsi="Arial"/>
                    <w:sz w:val="18"/>
                    <w:lang w:val="en-US"/>
                  </w:rPr>
                </w:rPrChange>
              </w:rPr>
              <w:t>totalDigits: 13</w:t>
            </w:r>
          </w:p>
          <w:p w14:paraId="6FEBF7F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945C54"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9125F8" w14:paraId="2B1A6910" w14:textId="77777777" w:rsidTr="009125F8">
        <w:tc>
          <w:tcPr>
            <w:tcW w:w="3402" w:type="dxa"/>
          </w:tcPr>
          <w:p w14:paraId="72F07148"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0D36CD5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7" w:author="Martin Midtgaard" w:date="2011-11-02T13:01:00Z">
                  <w:rPr>
                    <w:rFonts w:ascii="Arial" w:hAnsi="Arial"/>
                    <w:sz w:val="18"/>
                    <w:lang w:val="en-US"/>
                  </w:rPr>
                </w:rPrChange>
              </w:rPr>
            </w:pPr>
            <w:r>
              <w:rPr>
                <w:rFonts w:ascii="Arial" w:hAnsi="Arial"/>
                <w:sz w:val="18"/>
                <w:rPrChange w:id="78" w:author="Martin Midtgaard" w:date="2011-11-02T13:01:00Z">
                  <w:rPr>
                    <w:rFonts w:ascii="Arial" w:hAnsi="Arial"/>
                    <w:sz w:val="18"/>
                    <w:lang w:val="en-US"/>
                  </w:rPr>
                </w:rPrChange>
              </w:rPr>
              <w:t xml:space="preserve">Domain: </w:t>
            </w:r>
          </w:p>
          <w:p w14:paraId="0A6F878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9" w:author="Martin Midtgaard" w:date="2011-11-02T13:01:00Z">
                  <w:rPr>
                    <w:rFonts w:ascii="Arial" w:hAnsi="Arial"/>
                    <w:sz w:val="18"/>
                    <w:lang w:val="en-US"/>
                  </w:rPr>
                </w:rPrChange>
              </w:rPr>
            </w:pPr>
            <w:r>
              <w:rPr>
                <w:rFonts w:ascii="Arial" w:hAnsi="Arial"/>
                <w:sz w:val="18"/>
                <w:rPrChange w:id="80" w:author="Martin Midtgaard" w:date="2011-11-02T13:01:00Z">
                  <w:rPr>
                    <w:rFonts w:ascii="Arial" w:hAnsi="Arial"/>
                    <w:sz w:val="18"/>
                    <w:lang w:val="en-US"/>
                  </w:rPr>
                </w:rPrChange>
              </w:rPr>
              <w:t>Kode</w:t>
            </w:r>
          </w:p>
          <w:p w14:paraId="73AE02A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1" w:author="Martin Midtgaard" w:date="2011-11-02T13:01:00Z">
                  <w:rPr>
                    <w:rFonts w:ascii="Arial" w:hAnsi="Arial"/>
                    <w:sz w:val="18"/>
                    <w:lang w:val="en-US"/>
                  </w:rPr>
                </w:rPrChange>
              </w:rPr>
            </w:pPr>
            <w:r>
              <w:rPr>
                <w:rFonts w:ascii="Arial" w:hAnsi="Arial"/>
                <w:sz w:val="18"/>
                <w:rPrChange w:id="82" w:author="Martin Midtgaard" w:date="2011-11-02T13:01:00Z">
                  <w:rPr>
                    <w:rFonts w:ascii="Arial" w:hAnsi="Arial"/>
                    <w:sz w:val="18"/>
                    <w:lang w:val="en-US"/>
                  </w:rPr>
                </w:rPrChange>
              </w:rPr>
              <w:t>base: string</w:t>
            </w:r>
          </w:p>
          <w:p w14:paraId="75A7BF1D"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3" w:author="Martin Midtgaard" w:date="2011-11-02T13:01:00Z">
                  <w:rPr>
                    <w:rFonts w:ascii="Arial" w:hAnsi="Arial"/>
                    <w:sz w:val="18"/>
                    <w:lang w:val="en-US"/>
                  </w:rPr>
                </w:rPrChange>
              </w:rPr>
            </w:pPr>
            <w:r>
              <w:rPr>
                <w:rFonts w:ascii="Arial" w:hAnsi="Arial"/>
                <w:sz w:val="18"/>
                <w:rPrChange w:id="84" w:author="Martin Midtgaard" w:date="2011-11-02T13:01:00Z">
                  <w:rPr>
                    <w:rFonts w:ascii="Arial" w:hAnsi="Arial"/>
                    <w:sz w:val="18"/>
                    <w:lang w:val="en-US"/>
                  </w:rPr>
                </w:rPrChange>
              </w:rPr>
              <w:t>maxLength: 10</w:t>
            </w:r>
          </w:p>
        </w:tc>
        <w:tc>
          <w:tcPr>
            <w:tcW w:w="4671" w:type="dxa"/>
          </w:tcPr>
          <w:p w14:paraId="3F5BB9A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3CED970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C7C83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858328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1A9660E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0F2BF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5F16A49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02B4B9A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6A43071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7506B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14:paraId="2C9015F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14:paraId="2EA6888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14:paraId="45CFA16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14:paraId="4970569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14:paraId="75B5EA9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14:paraId="5EF49A1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14:paraId="68C9117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14:paraId="04B0E92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14:paraId="11ECBFC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14:paraId="4286FE6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14:paraId="4FD9A01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12 </w:t>
            </w:r>
            <w:r>
              <w:rPr>
                <w:rFonts w:ascii="Arial" w:hAnsi="Arial" w:cs="Arial"/>
                <w:sz w:val="18"/>
              </w:rPr>
              <w:tab/>
              <w:t xml:space="preserve">Filial af udenlandsk aktieselskab </w:t>
            </w:r>
            <w:r>
              <w:rPr>
                <w:rFonts w:ascii="Arial" w:hAnsi="Arial" w:cs="Arial"/>
                <w:sz w:val="18"/>
              </w:rPr>
              <w:tab/>
              <w:t>UAS</w:t>
            </w:r>
          </w:p>
          <w:p w14:paraId="6ADF457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14:paraId="12786EB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14:paraId="313B90B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14:paraId="552C4F9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14:paraId="1FF739A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14:paraId="6A6B08D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14:paraId="274000A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14:paraId="5D6585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14:paraId="1AB2AA8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14:paraId="5345943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14:paraId="2F5446F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14:paraId="4F33600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14:paraId="00F7AE6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14:paraId="38EA98A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14:paraId="1AEF4CD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14:paraId="6962761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14:paraId="015948D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14:paraId="594C3CF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14:paraId="5CCAC56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14:paraId="6A044CF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14:paraId="4209C1A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14:paraId="0B56EB4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14:paraId="208DB55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14:paraId="77720E8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14:paraId="6DA39DD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14:paraId="38EC253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14:paraId="565D7C0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14:paraId="5B6C4E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14:paraId="64FFACD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14:paraId="3F96E9E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14:paraId="1B974FE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14:paraId="16E131B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14:paraId="583D7A1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14:paraId="4982D10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14:paraId="3A99C43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14:paraId="380A826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14:paraId="063950E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14:paraId="5FE1A38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14:paraId="6E4C5F2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14:paraId="02EBD3A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14:paraId="2C22AD9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14:paraId="496B4FF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14:paraId="34E828E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14:paraId="4975DBC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14:paraId="497DC53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14:paraId="79040AA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9125F8" w14:paraId="08B782D9" w14:textId="77777777" w:rsidTr="009125F8">
        <w:tc>
          <w:tcPr>
            <w:tcW w:w="3402" w:type="dxa"/>
          </w:tcPr>
          <w:p w14:paraId="2F3D58F7"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14:paraId="5F8AC08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5" w:author="Martin Midtgaard" w:date="2011-11-02T13:01:00Z">
                  <w:rPr>
                    <w:rFonts w:ascii="Arial" w:hAnsi="Arial"/>
                    <w:sz w:val="18"/>
                    <w:lang w:val="en-US"/>
                  </w:rPr>
                </w:rPrChange>
              </w:rPr>
            </w:pPr>
            <w:r>
              <w:rPr>
                <w:rFonts w:ascii="Arial" w:hAnsi="Arial"/>
                <w:sz w:val="18"/>
                <w:rPrChange w:id="86" w:author="Martin Midtgaard" w:date="2011-11-02T13:01:00Z">
                  <w:rPr>
                    <w:rFonts w:ascii="Arial" w:hAnsi="Arial"/>
                    <w:sz w:val="18"/>
                    <w:lang w:val="en-US"/>
                  </w:rPr>
                </w:rPrChange>
              </w:rPr>
              <w:t xml:space="preserve">Domain: </w:t>
            </w:r>
          </w:p>
          <w:p w14:paraId="6908580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7" w:author="Martin Midtgaard" w:date="2011-11-02T13:01:00Z">
                  <w:rPr>
                    <w:rFonts w:ascii="Arial" w:hAnsi="Arial"/>
                    <w:sz w:val="18"/>
                    <w:lang w:val="en-US"/>
                  </w:rPr>
                </w:rPrChange>
              </w:rPr>
            </w:pPr>
            <w:r>
              <w:rPr>
                <w:rFonts w:ascii="Arial" w:hAnsi="Arial"/>
                <w:sz w:val="18"/>
                <w:rPrChange w:id="88" w:author="Martin Midtgaard" w:date="2011-11-02T13:01:00Z">
                  <w:rPr>
                    <w:rFonts w:ascii="Arial" w:hAnsi="Arial"/>
                    <w:sz w:val="18"/>
                    <w:lang w:val="en-US"/>
                  </w:rPr>
                </w:rPrChange>
              </w:rPr>
              <w:t>Navn</w:t>
            </w:r>
          </w:p>
          <w:p w14:paraId="0026CB3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9" w:author="Martin Midtgaard" w:date="2011-11-02T13:01:00Z">
                  <w:rPr>
                    <w:rFonts w:ascii="Arial" w:hAnsi="Arial"/>
                    <w:sz w:val="18"/>
                    <w:lang w:val="en-US"/>
                  </w:rPr>
                </w:rPrChange>
              </w:rPr>
            </w:pPr>
            <w:r>
              <w:rPr>
                <w:rFonts w:ascii="Arial" w:hAnsi="Arial"/>
                <w:sz w:val="18"/>
                <w:rPrChange w:id="90" w:author="Martin Midtgaard" w:date="2011-11-02T13:01:00Z">
                  <w:rPr>
                    <w:rFonts w:ascii="Arial" w:hAnsi="Arial"/>
                    <w:sz w:val="18"/>
                    <w:lang w:val="en-US"/>
                  </w:rPr>
                </w:rPrChange>
              </w:rPr>
              <w:t>base: string</w:t>
            </w:r>
          </w:p>
          <w:p w14:paraId="6B4F6E7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1" w:author="Martin Midtgaard" w:date="2011-11-02T13:01:00Z">
                  <w:rPr>
                    <w:rFonts w:ascii="Arial" w:hAnsi="Arial"/>
                    <w:sz w:val="18"/>
                    <w:lang w:val="en-US"/>
                  </w:rPr>
                </w:rPrChange>
              </w:rPr>
            </w:pPr>
            <w:r>
              <w:rPr>
                <w:rFonts w:ascii="Arial" w:hAnsi="Arial"/>
                <w:sz w:val="18"/>
                <w:rPrChange w:id="92" w:author="Martin Midtgaard" w:date="2011-11-02T13:01:00Z">
                  <w:rPr>
                    <w:rFonts w:ascii="Arial" w:hAnsi="Arial"/>
                    <w:sz w:val="18"/>
                    <w:lang w:val="en-US"/>
                  </w:rPr>
                </w:rPrChange>
              </w:rPr>
              <w:t>maxLength: 300</w:t>
            </w:r>
          </w:p>
        </w:tc>
        <w:tc>
          <w:tcPr>
            <w:tcW w:w="4671" w:type="dxa"/>
          </w:tcPr>
          <w:p w14:paraId="614E023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9125F8" w14:paraId="1E10B45E" w14:textId="77777777" w:rsidTr="009125F8">
        <w:tc>
          <w:tcPr>
            <w:tcW w:w="3402" w:type="dxa"/>
          </w:tcPr>
          <w:p w14:paraId="03237F46"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03D65C0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3" w:author="Martin Midtgaard" w:date="2011-11-02T13:01:00Z">
                  <w:rPr>
                    <w:rFonts w:ascii="Arial" w:hAnsi="Arial"/>
                    <w:sz w:val="18"/>
                    <w:lang w:val="en-US"/>
                  </w:rPr>
                </w:rPrChange>
              </w:rPr>
            </w:pPr>
            <w:r>
              <w:rPr>
                <w:rFonts w:ascii="Arial" w:hAnsi="Arial"/>
                <w:sz w:val="18"/>
                <w:rPrChange w:id="94" w:author="Martin Midtgaard" w:date="2011-11-02T13:01:00Z">
                  <w:rPr>
                    <w:rFonts w:ascii="Arial" w:hAnsi="Arial"/>
                    <w:sz w:val="18"/>
                    <w:lang w:val="en-US"/>
                  </w:rPr>
                </w:rPrChange>
              </w:rPr>
              <w:t xml:space="preserve">Domain: </w:t>
            </w:r>
          </w:p>
          <w:p w14:paraId="51942EF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5" w:author="Martin Midtgaard" w:date="2011-11-02T13:01:00Z">
                  <w:rPr>
                    <w:rFonts w:ascii="Arial" w:hAnsi="Arial"/>
                    <w:sz w:val="18"/>
                    <w:lang w:val="en-US"/>
                  </w:rPr>
                </w:rPrChange>
              </w:rPr>
            </w:pPr>
            <w:r>
              <w:rPr>
                <w:rFonts w:ascii="Arial" w:hAnsi="Arial"/>
                <w:sz w:val="18"/>
                <w:rPrChange w:id="96" w:author="Martin Midtgaard" w:date="2011-11-02T13:01:00Z">
                  <w:rPr>
                    <w:rFonts w:ascii="Arial" w:hAnsi="Arial"/>
                    <w:sz w:val="18"/>
                    <w:lang w:val="en-US"/>
                  </w:rPr>
                </w:rPrChange>
              </w:rPr>
              <w:t>KundeNummer</w:t>
            </w:r>
          </w:p>
          <w:p w14:paraId="3CDB793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7" w:author="Martin Midtgaard" w:date="2011-11-02T13:01:00Z">
                  <w:rPr>
                    <w:rFonts w:ascii="Arial" w:hAnsi="Arial"/>
                    <w:sz w:val="18"/>
                    <w:lang w:val="en-US"/>
                  </w:rPr>
                </w:rPrChange>
              </w:rPr>
            </w:pPr>
            <w:r>
              <w:rPr>
                <w:rFonts w:ascii="Arial" w:hAnsi="Arial"/>
                <w:sz w:val="18"/>
                <w:rPrChange w:id="98" w:author="Martin Midtgaard" w:date="2011-11-02T13:01:00Z">
                  <w:rPr>
                    <w:rFonts w:ascii="Arial" w:hAnsi="Arial"/>
                    <w:sz w:val="18"/>
                    <w:lang w:val="en-US"/>
                  </w:rPr>
                </w:rPrChange>
              </w:rPr>
              <w:t>base: string</w:t>
            </w:r>
          </w:p>
          <w:p w14:paraId="4AC63F5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9" w:author="Martin Midtgaard" w:date="2011-11-02T13:01:00Z">
                  <w:rPr>
                    <w:rFonts w:ascii="Arial" w:hAnsi="Arial"/>
                    <w:sz w:val="18"/>
                    <w:lang w:val="en-US"/>
                  </w:rPr>
                </w:rPrChange>
              </w:rPr>
            </w:pPr>
            <w:r>
              <w:rPr>
                <w:rFonts w:ascii="Arial" w:hAnsi="Arial"/>
                <w:sz w:val="18"/>
                <w:rPrChange w:id="100" w:author="Martin Midtgaard" w:date="2011-11-02T13:01:00Z">
                  <w:rPr>
                    <w:rFonts w:ascii="Arial" w:hAnsi="Arial"/>
                    <w:sz w:val="18"/>
                    <w:lang w:val="en-US"/>
                  </w:rPr>
                </w:rPrChange>
              </w:rPr>
              <w:t>maxLength: 11</w:t>
            </w:r>
          </w:p>
          <w:p w14:paraId="32780EC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1" w:author="Martin Midtgaard" w:date="2011-11-02T13:01:00Z">
                  <w:rPr>
                    <w:rFonts w:ascii="Arial" w:hAnsi="Arial"/>
                    <w:sz w:val="18"/>
                    <w:lang w:val="en-US"/>
                  </w:rPr>
                </w:rPrChange>
              </w:rPr>
            </w:pPr>
            <w:r>
              <w:rPr>
                <w:rFonts w:ascii="Arial" w:hAnsi="Arial"/>
                <w:sz w:val="18"/>
                <w:rPrChange w:id="102" w:author="Martin Midtgaard" w:date="2011-11-02T13:01:00Z">
                  <w:rPr>
                    <w:rFonts w:ascii="Arial" w:hAnsi="Arial"/>
                    <w:sz w:val="18"/>
                    <w:lang w:val="en-US"/>
                  </w:rPr>
                </w:rPrChange>
              </w:rPr>
              <w:t>pattern: [0-9]{8,11}</w:t>
            </w:r>
          </w:p>
        </w:tc>
        <w:tc>
          <w:tcPr>
            <w:tcW w:w="4671" w:type="dxa"/>
          </w:tcPr>
          <w:p w14:paraId="42DC7210"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125F8" w14:paraId="67C44D98" w14:textId="77777777" w:rsidTr="009125F8">
        <w:tc>
          <w:tcPr>
            <w:tcW w:w="3402" w:type="dxa"/>
          </w:tcPr>
          <w:p w14:paraId="01E44AD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2E18325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3" w:author="Martin Midtgaard" w:date="2011-11-02T13:01:00Z">
                  <w:rPr>
                    <w:rFonts w:ascii="Arial" w:hAnsi="Arial"/>
                    <w:sz w:val="18"/>
                    <w:lang w:val="en-US"/>
                  </w:rPr>
                </w:rPrChange>
              </w:rPr>
            </w:pPr>
            <w:r>
              <w:rPr>
                <w:rFonts w:ascii="Arial" w:hAnsi="Arial"/>
                <w:sz w:val="18"/>
                <w:rPrChange w:id="104" w:author="Martin Midtgaard" w:date="2011-11-02T13:01:00Z">
                  <w:rPr>
                    <w:rFonts w:ascii="Arial" w:hAnsi="Arial"/>
                    <w:sz w:val="18"/>
                    <w:lang w:val="en-US"/>
                  </w:rPr>
                </w:rPrChange>
              </w:rPr>
              <w:t xml:space="preserve">Domain: </w:t>
            </w:r>
          </w:p>
          <w:p w14:paraId="7150D0D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5" w:author="Martin Midtgaard" w:date="2011-11-02T13:01:00Z">
                  <w:rPr>
                    <w:rFonts w:ascii="Arial" w:hAnsi="Arial"/>
                    <w:sz w:val="18"/>
                    <w:lang w:val="en-US"/>
                  </w:rPr>
                </w:rPrChange>
              </w:rPr>
            </w:pPr>
            <w:r>
              <w:rPr>
                <w:rFonts w:ascii="Arial" w:hAnsi="Arial"/>
                <w:sz w:val="18"/>
                <w:rPrChange w:id="106" w:author="Martin Midtgaard" w:date="2011-11-02T13:01:00Z">
                  <w:rPr>
                    <w:rFonts w:ascii="Arial" w:hAnsi="Arial"/>
                    <w:sz w:val="18"/>
                    <w:lang w:val="en-US"/>
                  </w:rPr>
                </w:rPrChange>
              </w:rPr>
              <w:t>Tekst30</w:t>
            </w:r>
          </w:p>
          <w:p w14:paraId="446965C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7" w:author="Martin Midtgaard" w:date="2011-11-02T13:01:00Z">
                  <w:rPr>
                    <w:rFonts w:ascii="Arial" w:hAnsi="Arial"/>
                    <w:sz w:val="18"/>
                    <w:lang w:val="en-US"/>
                  </w:rPr>
                </w:rPrChange>
              </w:rPr>
            </w:pPr>
            <w:r>
              <w:rPr>
                <w:rFonts w:ascii="Arial" w:hAnsi="Arial"/>
                <w:sz w:val="18"/>
                <w:rPrChange w:id="108" w:author="Martin Midtgaard" w:date="2011-11-02T13:01:00Z">
                  <w:rPr>
                    <w:rFonts w:ascii="Arial" w:hAnsi="Arial"/>
                    <w:sz w:val="18"/>
                    <w:lang w:val="en-US"/>
                  </w:rPr>
                </w:rPrChange>
              </w:rPr>
              <w:t>base: string</w:t>
            </w:r>
          </w:p>
          <w:p w14:paraId="1A73809B"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9" w:author="Martin Midtgaard" w:date="2011-11-02T13:01:00Z">
                  <w:rPr>
                    <w:rFonts w:ascii="Arial" w:hAnsi="Arial"/>
                    <w:sz w:val="18"/>
                    <w:lang w:val="en-US"/>
                  </w:rPr>
                </w:rPrChange>
              </w:rPr>
            </w:pPr>
            <w:r>
              <w:rPr>
                <w:rFonts w:ascii="Arial" w:hAnsi="Arial"/>
                <w:sz w:val="18"/>
                <w:rPrChange w:id="110" w:author="Martin Midtgaard" w:date="2011-11-02T13:01:00Z">
                  <w:rPr>
                    <w:rFonts w:ascii="Arial" w:hAnsi="Arial"/>
                    <w:sz w:val="18"/>
                    <w:lang w:val="en-US"/>
                  </w:rPr>
                </w:rPrChange>
              </w:rPr>
              <w:t>maxLength: 30</w:t>
            </w:r>
          </w:p>
        </w:tc>
        <w:tc>
          <w:tcPr>
            <w:tcW w:w="4671" w:type="dxa"/>
          </w:tcPr>
          <w:p w14:paraId="5C197BF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58B4D13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CC520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8739ED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66A1CF8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68A3996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CPR-Person</w:t>
            </w:r>
          </w:p>
          <w:p w14:paraId="6740EE1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0F9E05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4D210FA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08613DA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587D37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16C7555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822BD47"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125F8" w14:paraId="731F9EC9" w14:textId="77777777" w:rsidTr="009125F8">
        <w:tc>
          <w:tcPr>
            <w:tcW w:w="3402" w:type="dxa"/>
          </w:tcPr>
          <w:p w14:paraId="70E1A35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14:paraId="1B44731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1" w:author="Martin Midtgaard" w:date="2011-11-02T13:01:00Z">
                  <w:rPr>
                    <w:rFonts w:ascii="Arial" w:hAnsi="Arial"/>
                    <w:sz w:val="18"/>
                    <w:lang w:val="en-US"/>
                  </w:rPr>
                </w:rPrChange>
              </w:rPr>
            </w:pPr>
            <w:r>
              <w:rPr>
                <w:rFonts w:ascii="Arial" w:hAnsi="Arial"/>
                <w:sz w:val="18"/>
                <w:rPrChange w:id="112" w:author="Martin Midtgaard" w:date="2011-11-02T13:01:00Z">
                  <w:rPr>
                    <w:rFonts w:ascii="Arial" w:hAnsi="Arial"/>
                    <w:sz w:val="18"/>
                    <w:lang w:val="en-US"/>
                  </w:rPr>
                </w:rPrChange>
              </w:rPr>
              <w:t xml:space="preserve">Domain: </w:t>
            </w:r>
          </w:p>
          <w:p w14:paraId="2BFFE01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3" w:author="Martin Midtgaard" w:date="2011-11-02T13:01:00Z">
                  <w:rPr>
                    <w:rFonts w:ascii="Arial" w:hAnsi="Arial"/>
                    <w:sz w:val="18"/>
                    <w:lang w:val="en-US"/>
                  </w:rPr>
                </w:rPrChange>
              </w:rPr>
            </w:pPr>
            <w:r>
              <w:rPr>
                <w:rFonts w:ascii="Arial" w:hAnsi="Arial"/>
                <w:sz w:val="18"/>
                <w:rPrChange w:id="114" w:author="Martin Midtgaard" w:date="2011-11-02T13:01:00Z">
                  <w:rPr>
                    <w:rFonts w:ascii="Arial" w:hAnsi="Arial"/>
                    <w:sz w:val="18"/>
                    <w:lang w:val="en-US"/>
                  </w:rPr>
                </w:rPrChange>
              </w:rPr>
              <w:t>TalHel5</w:t>
            </w:r>
          </w:p>
          <w:p w14:paraId="1244CF0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5" w:author="Martin Midtgaard" w:date="2011-11-02T13:01:00Z">
                  <w:rPr>
                    <w:rFonts w:ascii="Arial" w:hAnsi="Arial"/>
                    <w:sz w:val="18"/>
                    <w:lang w:val="en-US"/>
                  </w:rPr>
                </w:rPrChange>
              </w:rPr>
            </w:pPr>
            <w:r>
              <w:rPr>
                <w:rFonts w:ascii="Arial" w:hAnsi="Arial"/>
                <w:sz w:val="18"/>
                <w:rPrChange w:id="116" w:author="Martin Midtgaard" w:date="2011-11-02T13:01:00Z">
                  <w:rPr>
                    <w:rFonts w:ascii="Arial" w:hAnsi="Arial"/>
                    <w:sz w:val="18"/>
                    <w:lang w:val="en-US"/>
                  </w:rPr>
                </w:rPrChange>
              </w:rPr>
              <w:t>base: integer</w:t>
            </w:r>
          </w:p>
          <w:p w14:paraId="74C76FB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7" w:author="Martin Midtgaard" w:date="2011-11-02T13:01:00Z">
                  <w:rPr>
                    <w:rFonts w:ascii="Arial" w:hAnsi="Arial"/>
                    <w:sz w:val="18"/>
                    <w:lang w:val="en-US"/>
                  </w:rPr>
                </w:rPrChange>
              </w:rPr>
            </w:pPr>
            <w:r>
              <w:rPr>
                <w:rFonts w:ascii="Arial" w:hAnsi="Arial"/>
                <w:sz w:val="18"/>
                <w:rPrChange w:id="118" w:author="Martin Midtgaard" w:date="2011-11-02T13:01:00Z">
                  <w:rPr>
                    <w:rFonts w:ascii="Arial" w:hAnsi="Arial"/>
                    <w:sz w:val="18"/>
                    <w:lang w:val="en-US"/>
                  </w:rPr>
                </w:rPrChange>
              </w:rPr>
              <w:t>maxInclusive: 99999</w:t>
            </w:r>
          </w:p>
          <w:p w14:paraId="2215014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1ADF56DE"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0514341B"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9125F8" w14:paraId="4CBF9202" w14:textId="77777777" w:rsidTr="009125F8">
        <w:tc>
          <w:tcPr>
            <w:tcW w:w="3402" w:type="dxa"/>
          </w:tcPr>
          <w:p w14:paraId="1F1B80F4"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14:paraId="7D2ED4B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9" w:author="Martin Midtgaard" w:date="2011-11-02T13:01:00Z">
                  <w:rPr>
                    <w:rFonts w:ascii="Arial" w:hAnsi="Arial"/>
                    <w:sz w:val="18"/>
                    <w:lang w:val="en-US"/>
                  </w:rPr>
                </w:rPrChange>
              </w:rPr>
            </w:pPr>
            <w:r>
              <w:rPr>
                <w:rFonts w:ascii="Arial" w:hAnsi="Arial"/>
                <w:sz w:val="18"/>
                <w:rPrChange w:id="120" w:author="Martin Midtgaard" w:date="2011-11-02T13:01:00Z">
                  <w:rPr>
                    <w:rFonts w:ascii="Arial" w:hAnsi="Arial"/>
                    <w:sz w:val="18"/>
                    <w:lang w:val="en-US"/>
                  </w:rPr>
                </w:rPrChange>
              </w:rPr>
              <w:t xml:space="preserve">Domain: </w:t>
            </w:r>
          </w:p>
          <w:p w14:paraId="08A4A7D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1" w:author="Martin Midtgaard" w:date="2011-11-02T13:01:00Z">
                  <w:rPr>
                    <w:rFonts w:ascii="Arial" w:hAnsi="Arial"/>
                    <w:sz w:val="18"/>
                    <w:lang w:val="en-US"/>
                  </w:rPr>
                </w:rPrChange>
              </w:rPr>
            </w:pPr>
            <w:r>
              <w:rPr>
                <w:rFonts w:ascii="Arial" w:hAnsi="Arial"/>
                <w:sz w:val="18"/>
                <w:rPrChange w:id="122" w:author="Martin Midtgaard" w:date="2011-11-02T13:01:00Z">
                  <w:rPr>
                    <w:rFonts w:ascii="Arial" w:hAnsi="Arial"/>
                    <w:sz w:val="18"/>
                    <w:lang w:val="en-US"/>
                  </w:rPr>
                </w:rPrChange>
              </w:rPr>
              <w:t>Tekst36</w:t>
            </w:r>
          </w:p>
          <w:p w14:paraId="2FC8822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3" w:author="Martin Midtgaard" w:date="2011-11-02T13:01:00Z">
                  <w:rPr>
                    <w:rFonts w:ascii="Arial" w:hAnsi="Arial"/>
                    <w:sz w:val="18"/>
                    <w:lang w:val="en-US"/>
                  </w:rPr>
                </w:rPrChange>
              </w:rPr>
            </w:pPr>
            <w:r>
              <w:rPr>
                <w:rFonts w:ascii="Arial" w:hAnsi="Arial"/>
                <w:sz w:val="18"/>
                <w:rPrChange w:id="124" w:author="Martin Midtgaard" w:date="2011-11-02T13:01:00Z">
                  <w:rPr>
                    <w:rFonts w:ascii="Arial" w:hAnsi="Arial"/>
                    <w:sz w:val="18"/>
                    <w:lang w:val="en-US"/>
                  </w:rPr>
                </w:rPrChange>
              </w:rPr>
              <w:t>base: string</w:t>
            </w:r>
          </w:p>
          <w:p w14:paraId="3A360D3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5" w:author="Martin Midtgaard" w:date="2011-11-02T13:01:00Z">
                  <w:rPr>
                    <w:rFonts w:ascii="Arial" w:hAnsi="Arial"/>
                    <w:sz w:val="18"/>
                    <w:lang w:val="en-US"/>
                  </w:rPr>
                </w:rPrChange>
              </w:rPr>
            </w:pPr>
            <w:r>
              <w:rPr>
                <w:rFonts w:ascii="Arial" w:hAnsi="Arial"/>
                <w:sz w:val="18"/>
                <w:rPrChange w:id="126" w:author="Martin Midtgaard" w:date="2011-11-02T13:01:00Z">
                  <w:rPr>
                    <w:rFonts w:ascii="Arial" w:hAnsi="Arial"/>
                    <w:sz w:val="18"/>
                    <w:lang w:val="en-US"/>
                  </w:rPr>
                </w:rPrChange>
              </w:rPr>
              <w:t>maxLength: 36</w:t>
            </w:r>
          </w:p>
        </w:tc>
        <w:tc>
          <w:tcPr>
            <w:tcW w:w="4671" w:type="dxa"/>
          </w:tcPr>
          <w:p w14:paraId="46A5411B"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9125F8" w14:paraId="45591193" w14:textId="77777777" w:rsidTr="009125F8">
        <w:tc>
          <w:tcPr>
            <w:tcW w:w="3402" w:type="dxa"/>
          </w:tcPr>
          <w:p w14:paraId="6C513176"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14:paraId="01E37AC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7" w:author="Martin Midtgaard" w:date="2011-11-02T13:01:00Z">
                  <w:rPr>
                    <w:rFonts w:ascii="Arial" w:hAnsi="Arial"/>
                    <w:sz w:val="18"/>
                    <w:lang w:val="en-US"/>
                  </w:rPr>
                </w:rPrChange>
              </w:rPr>
            </w:pPr>
            <w:r>
              <w:rPr>
                <w:rFonts w:ascii="Arial" w:hAnsi="Arial"/>
                <w:sz w:val="18"/>
                <w:rPrChange w:id="128" w:author="Martin Midtgaard" w:date="2011-11-02T13:01:00Z">
                  <w:rPr>
                    <w:rFonts w:ascii="Arial" w:hAnsi="Arial"/>
                    <w:sz w:val="18"/>
                    <w:lang w:val="en-US"/>
                  </w:rPr>
                </w:rPrChange>
              </w:rPr>
              <w:t xml:space="preserve">Domain: </w:t>
            </w:r>
          </w:p>
          <w:p w14:paraId="0EEAB26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9" w:author="Martin Midtgaard" w:date="2011-11-02T13:01:00Z">
                  <w:rPr>
                    <w:rFonts w:ascii="Arial" w:hAnsi="Arial"/>
                    <w:sz w:val="18"/>
                    <w:lang w:val="en-US"/>
                  </w:rPr>
                </w:rPrChange>
              </w:rPr>
            </w:pPr>
            <w:r>
              <w:rPr>
                <w:rFonts w:ascii="Arial" w:hAnsi="Arial"/>
                <w:sz w:val="18"/>
                <w:rPrChange w:id="130" w:author="Martin Midtgaard" w:date="2011-11-02T13:01:00Z">
                  <w:rPr>
                    <w:rFonts w:ascii="Arial" w:hAnsi="Arial"/>
                    <w:sz w:val="18"/>
                    <w:lang w:val="en-US"/>
                  </w:rPr>
                </w:rPrChange>
              </w:rPr>
              <w:t>Tekst1000</w:t>
            </w:r>
          </w:p>
          <w:p w14:paraId="5CCB38D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1" w:author="Martin Midtgaard" w:date="2011-11-02T13:01:00Z">
                  <w:rPr>
                    <w:rFonts w:ascii="Arial" w:hAnsi="Arial"/>
                    <w:sz w:val="18"/>
                    <w:lang w:val="en-US"/>
                  </w:rPr>
                </w:rPrChange>
              </w:rPr>
            </w:pPr>
            <w:r>
              <w:rPr>
                <w:rFonts w:ascii="Arial" w:hAnsi="Arial"/>
                <w:sz w:val="18"/>
                <w:rPrChange w:id="132" w:author="Martin Midtgaard" w:date="2011-11-02T13:01:00Z">
                  <w:rPr>
                    <w:rFonts w:ascii="Arial" w:hAnsi="Arial"/>
                    <w:sz w:val="18"/>
                    <w:lang w:val="en-US"/>
                  </w:rPr>
                </w:rPrChange>
              </w:rPr>
              <w:t>base: string</w:t>
            </w:r>
          </w:p>
          <w:p w14:paraId="7B517B8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3" w:author="Martin Midtgaard" w:date="2011-11-02T13:01:00Z">
                  <w:rPr>
                    <w:rFonts w:ascii="Arial" w:hAnsi="Arial"/>
                    <w:sz w:val="18"/>
                    <w:lang w:val="en-US"/>
                  </w:rPr>
                </w:rPrChange>
              </w:rPr>
            </w:pPr>
            <w:r>
              <w:rPr>
                <w:rFonts w:ascii="Arial" w:hAnsi="Arial"/>
                <w:sz w:val="18"/>
                <w:rPrChange w:id="134" w:author="Martin Midtgaard" w:date="2011-11-02T13:01:00Z">
                  <w:rPr>
                    <w:rFonts w:ascii="Arial" w:hAnsi="Arial"/>
                    <w:sz w:val="18"/>
                    <w:lang w:val="en-US"/>
                  </w:rPr>
                </w:rPrChange>
              </w:rPr>
              <w:t>minLength: 1</w:t>
            </w:r>
          </w:p>
          <w:p w14:paraId="7FFC026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01F594C6"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9125F8" w14:paraId="1BA6945E" w14:textId="77777777" w:rsidTr="009125F8">
        <w:tc>
          <w:tcPr>
            <w:tcW w:w="3402" w:type="dxa"/>
          </w:tcPr>
          <w:p w14:paraId="0503FD3D"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0516C68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5" w:author="Martin Midtgaard" w:date="2011-11-02T13:01:00Z">
                  <w:rPr>
                    <w:rFonts w:ascii="Arial" w:hAnsi="Arial"/>
                    <w:sz w:val="18"/>
                    <w:lang w:val="en-US"/>
                  </w:rPr>
                </w:rPrChange>
              </w:rPr>
            </w:pPr>
            <w:r>
              <w:rPr>
                <w:rFonts w:ascii="Arial" w:hAnsi="Arial"/>
                <w:sz w:val="18"/>
                <w:rPrChange w:id="136" w:author="Martin Midtgaard" w:date="2011-11-02T13:01:00Z">
                  <w:rPr>
                    <w:rFonts w:ascii="Arial" w:hAnsi="Arial"/>
                    <w:sz w:val="18"/>
                    <w:lang w:val="en-US"/>
                  </w:rPr>
                </w:rPrChange>
              </w:rPr>
              <w:t xml:space="preserve">Domain: </w:t>
            </w:r>
          </w:p>
          <w:p w14:paraId="55CC14A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7" w:author="Martin Midtgaard" w:date="2011-11-02T13:01:00Z">
                  <w:rPr>
                    <w:rFonts w:ascii="Arial" w:hAnsi="Arial"/>
                    <w:sz w:val="18"/>
                    <w:lang w:val="en-US"/>
                  </w:rPr>
                </w:rPrChange>
              </w:rPr>
            </w:pPr>
            <w:r>
              <w:rPr>
                <w:rFonts w:ascii="Arial" w:hAnsi="Arial"/>
                <w:sz w:val="18"/>
                <w:rPrChange w:id="138" w:author="Martin Midtgaard" w:date="2011-11-02T13:01:00Z">
                  <w:rPr>
                    <w:rFonts w:ascii="Arial" w:hAnsi="Arial"/>
                    <w:sz w:val="18"/>
                    <w:lang w:val="en-US"/>
                  </w:rPr>
                </w:rPrChange>
              </w:rPr>
              <w:t>ID18</w:t>
            </w:r>
          </w:p>
          <w:p w14:paraId="1141D13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9" w:author="Martin Midtgaard" w:date="2011-11-02T13:01:00Z">
                  <w:rPr>
                    <w:rFonts w:ascii="Arial" w:hAnsi="Arial"/>
                    <w:sz w:val="18"/>
                    <w:lang w:val="en-US"/>
                  </w:rPr>
                </w:rPrChange>
              </w:rPr>
            </w:pPr>
            <w:r>
              <w:rPr>
                <w:rFonts w:ascii="Arial" w:hAnsi="Arial"/>
                <w:sz w:val="18"/>
                <w:rPrChange w:id="140" w:author="Martin Midtgaard" w:date="2011-11-02T13:01:00Z">
                  <w:rPr>
                    <w:rFonts w:ascii="Arial" w:hAnsi="Arial"/>
                    <w:sz w:val="18"/>
                    <w:lang w:val="en-US"/>
                  </w:rPr>
                </w:rPrChange>
              </w:rPr>
              <w:t>base: integer</w:t>
            </w:r>
          </w:p>
          <w:p w14:paraId="250416C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1" w:author="Martin Midtgaard" w:date="2011-11-02T13:01:00Z">
                  <w:rPr>
                    <w:rFonts w:ascii="Arial" w:hAnsi="Arial"/>
                    <w:sz w:val="18"/>
                    <w:lang w:val="en-US"/>
                  </w:rPr>
                </w:rPrChange>
              </w:rPr>
            </w:pPr>
            <w:r>
              <w:rPr>
                <w:rFonts w:ascii="Arial" w:hAnsi="Arial"/>
                <w:sz w:val="18"/>
                <w:rPrChange w:id="142" w:author="Martin Midtgaard" w:date="2011-11-02T13:01:00Z">
                  <w:rPr>
                    <w:rFonts w:ascii="Arial" w:hAnsi="Arial"/>
                    <w:sz w:val="18"/>
                    <w:lang w:val="en-US"/>
                  </w:rPr>
                </w:rPrChange>
              </w:rPr>
              <w:t>minInclusive: 1</w:t>
            </w:r>
          </w:p>
          <w:p w14:paraId="28EB9EED"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23CA58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9125F8" w14:paraId="709E7934" w14:textId="77777777" w:rsidTr="009125F8">
        <w:tc>
          <w:tcPr>
            <w:tcW w:w="3402" w:type="dxa"/>
          </w:tcPr>
          <w:p w14:paraId="6096A4B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0E395CF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9B045D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0A737E2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BC6BF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14:paraId="5687115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14:paraId="16B00C7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DA37D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14:paraId="209D4FC8"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14:paraId="4E0A7E4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14:paraId="039C373A"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14:paraId="1AFF6B1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14:paraId="53BBFB9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14:paraId="6DB0A0F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14:paraId="2C1BB89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14:paraId="3E8432D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5F8" w14:paraId="02B7EF9B" w14:textId="77777777" w:rsidTr="009125F8">
        <w:tc>
          <w:tcPr>
            <w:tcW w:w="3402" w:type="dxa"/>
          </w:tcPr>
          <w:p w14:paraId="0A9CB4B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14:paraId="38CD3E2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4D5183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6E0E8723"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E633A68"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7FC488C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31C1760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D96B3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60F30F2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6799DDEE"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14E3D03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9125F8" w14:paraId="22562240" w14:textId="77777777" w:rsidTr="009125F8">
        <w:tc>
          <w:tcPr>
            <w:tcW w:w="3402" w:type="dxa"/>
          </w:tcPr>
          <w:p w14:paraId="656FB911"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14:paraId="0A1B9E0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3" w:author="Martin Midtgaard" w:date="2011-11-02T13:01:00Z">
                  <w:rPr>
                    <w:rFonts w:ascii="Arial" w:hAnsi="Arial"/>
                    <w:sz w:val="18"/>
                    <w:lang w:val="en-US"/>
                  </w:rPr>
                </w:rPrChange>
              </w:rPr>
            </w:pPr>
            <w:r>
              <w:rPr>
                <w:rFonts w:ascii="Arial" w:hAnsi="Arial"/>
                <w:sz w:val="18"/>
                <w:rPrChange w:id="144" w:author="Martin Midtgaard" w:date="2011-11-02T13:01:00Z">
                  <w:rPr>
                    <w:rFonts w:ascii="Arial" w:hAnsi="Arial"/>
                    <w:sz w:val="18"/>
                    <w:lang w:val="en-US"/>
                  </w:rPr>
                </w:rPrChange>
              </w:rPr>
              <w:t xml:space="preserve">Domain: </w:t>
            </w:r>
          </w:p>
          <w:p w14:paraId="6089CBF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5" w:author="Martin Midtgaard" w:date="2011-11-02T13:01:00Z">
                  <w:rPr>
                    <w:rFonts w:ascii="Arial" w:hAnsi="Arial"/>
                    <w:sz w:val="18"/>
                    <w:lang w:val="en-US"/>
                  </w:rPr>
                </w:rPrChange>
              </w:rPr>
            </w:pPr>
            <w:r>
              <w:rPr>
                <w:rFonts w:ascii="Arial" w:hAnsi="Arial"/>
                <w:sz w:val="18"/>
                <w:rPrChange w:id="146" w:author="Martin Midtgaard" w:date="2011-11-02T13:01:00Z">
                  <w:rPr>
                    <w:rFonts w:ascii="Arial" w:hAnsi="Arial"/>
                    <w:sz w:val="18"/>
                    <w:lang w:val="en-US"/>
                  </w:rPr>
                </w:rPrChange>
              </w:rPr>
              <w:t>DatoTid</w:t>
            </w:r>
          </w:p>
          <w:p w14:paraId="21623AF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7" w:author="Martin Midtgaard" w:date="2011-11-02T13:01:00Z">
                  <w:rPr>
                    <w:rFonts w:ascii="Arial" w:hAnsi="Arial"/>
                    <w:sz w:val="18"/>
                    <w:lang w:val="en-US"/>
                  </w:rPr>
                </w:rPrChange>
              </w:rPr>
            </w:pPr>
            <w:r>
              <w:rPr>
                <w:rFonts w:ascii="Arial" w:hAnsi="Arial"/>
                <w:sz w:val="18"/>
                <w:rPrChange w:id="148" w:author="Martin Midtgaard" w:date="2011-11-02T13:01:00Z">
                  <w:rPr>
                    <w:rFonts w:ascii="Arial" w:hAnsi="Arial"/>
                    <w:sz w:val="18"/>
                    <w:lang w:val="en-US"/>
                  </w:rPr>
                </w:rPrChange>
              </w:rPr>
              <w:t>base: dateTime</w:t>
            </w:r>
          </w:p>
          <w:p w14:paraId="507BE73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9" w:author="Martin Midtgaard" w:date="2011-11-02T13:01:00Z">
                  <w:rPr>
                    <w:rFonts w:ascii="Arial" w:hAnsi="Arial"/>
                    <w:sz w:val="18"/>
                    <w:lang w:val="en-US"/>
                  </w:rPr>
                </w:rPrChange>
              </w:rPr>
            </w:pPr>
            <w:r>
              <w:rPr>
                <w:rFonts w:ascii="Arial" w:hAnsi="Arial"/>
                <w:sz w:val="18"/>
                <w:rPrChange w:id="150" w:author="Martin Midtgaard" w:date="2011-11-02T13:01:00Z">
                  <w:rPr>
                    <w:rFonts w:ascii="Arial" w:hAnsi="Arial"/>
                    <w:sz w:val="18"/>
                    <w:lang w:val="en-US"/>
                  </w:rPr>
                </w:rPrChange>
              </w:rPr>
              <w:t>whiteSpace: collapse</w:t>
            </w:r>
          </w:p>
        </w:tc>
        <w:tc>
          <w:tcPr>
            <w:tcW w:w="4671" w:type="dxa"/>
          </w:tcPr>
          <w:p w14:paraId="3C624DF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9125F8" w14:paraId="255848C9" w14:textId="77777777" w:rsidTr="009125F8">
        <w:tc>
          <w:tcPr>
            <w:tcW w:w="3402" w:type="dxa"/>
          </w:tcPr>
          <w:p w14:paraId="5D6CAE17"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14:paraId="2D5F951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1" w:author="Martin Midtgaard" w:date="2011-11-02T13:01:00Z">
                  <w:rPr>
                    <w:rFonts w:ascii="Arial" w:hAnsi="Arial"/>
                    <w:sz w:val="18"/>
                    <w:lang w:val="en-US"/>
                  </w:rPr>
                </w:rPrChange>
              </w:rPr>
            </w:pPr>
            <w:r>
              <w:rPr>
                <w:rFonts w:ascii="Arial" w:hAnsi="Arial"/>
                <w:sz w:val="18"/>
                <w:rPrChange w:id="152" w:author="Martin Midtgaard" w:date="2011-11-02T13:01:00Z">
                  <w:rPr>
                    <w:rFonts w:ascii="Arial" w:hAnsi="Arial"/>
                    <w:sz w:val="18"/>
                    <w:lang w:val="en-US"/>
                  </w:rPr>
                </w:rPrChange>
              </w:rPr>
              <w:t xml:space="preserve">Domain: </w:t>
            </w:r>
          </w:p>
          <w:p w14:paraId="46E6E93F"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3" w:author="Martin Midtgaard" w:date="2011-11-02T13:01:00Z">
                  <w:rPr>
                    <w:rFonts w:ascii="Arial" w:hAnsi="Arial"/>
                    <w:sz w:val="18"/>
                    <w:lang w:val="en-US"/>
                  </w:rPr>
                </w:rPrChange>
              </w:rPr>
            </w:pPr>
            <w:r>
              <w:rPr>
                <w:rFonts w:ascii="Arial" w:hAnsi="Arial"/>
                <w:sz w:val="18"/>
                <w:rPrChange w:id="154" w:author="Martin Midtgaard" w:date="2011-11-02T13:01:00Z">
                  <w:rPr>
                    <w:rFonts w:ascii="Arial" w:hAnsi="Arial"/>
                    <w:sz w:val="18"/>
                    <w:lang w:val="en-US"/>
                  </w:rPr>
                </w:rPrChange>
              </w:rPr>
              <w:t>ID18</w:t>
            </w:r>
          </w:p>
          <w:p w14:paraId="238EEC9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5" w:author="Martin Midtgaard" w:date="2011-11-02T13:01:00Z">
                  <w:rPr>
                    <w:rFonts w:ascii="Arial" w:hAnsi="Arial"/>
                    <w:sz w:val="18"/>
                    <w:lang w:val="en-US"/>
                  </w:rPr>
                </w:rPrChange>
              </w:rPr>
            </w:pPr>
            <w:r>
              <w:rPr>
                <w:rFonts w:ascii="Arial" w:hAnsi="Arial"/>
                <w:sz w:val="18"/>
                <w:rPrChange w:id="156" w:author="Martin Midtgaard" w:date="2011-11-02T13:01:00Z">
                  <w:rPr>
                    <w:rFonts w:ascii="Arial" w:hAnsi="Arial"/>
                    <w:sz w:val="18"/>
                    <w:lang w:val="en-US"/>
                  </w:rPr>
                </w:rPrChange>
              </w:rPr>
              <w:t>base: integer</w:t>
            </w:r>
          </w:p>
          <w:p w14:paraId="3D16C9A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7" w:author="Martin Midtgaard" w:date="2011-11-02T13:01:00Z">
                  <w:rPr>
                    <w:rFonts w:ascii="Arial" w:hAnsi="Arial"/>
                    <w:sz w:val="18"/>
                    <w:lang w:val="en-US"/>
                  </w:rPr>
                </w:rPrChange>
              </w:rPr>
            </w:pPr>
            <w:r>
              <w:rPr>
                <w:rFonts w:ascii="Arial" w:hAnsi="Arial"/>
                <w:sz w:val="18"/>
                <w:rPrChange w:id="158" w:author="Martin Midtgaard" w:date="2011-11-02T13:01:00Z">
                  <w:rPr>
                    <w:rFonts w:ascii="Arial" w:hAnsi="Arial"/>
                    <w:sz w:val="18"/>
                    <w:lang w:val="en-US"/>
                  </w:rPr>
                </w:rPrChange>
              </w:rPr>
              <w:t>minInclusive: 1</w:t>
            </w:r>
          </w:p>
          <w:p w14:paraId="2E43B882"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70A11B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5856860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14:paraId="0A61823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CCEACB"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w:t>
            </w:r>
            <w:r>
              <w:rPr>
                <w:rFonts w:ascii="Arial" w:hAnsi="Arial" w:cs="Arial"/>
                <w:sz w:val="18"/>
              </w:rPr>
              <w:lastRenderedPageBreak/>
              <w:t>, MFLeveranceID) er behandlet før.</w:t>
            </w:r>
          </w:p>
        </w:tc>
      </w:tr>
      <w:tr w:rsidR="009125F8" w14:paraId="79EAB686" w14:textId="77777777" w:rsidTr="009125F8">
        <w:tc>
          <w:tcPr>
            <w:tcW w:w="3402" w:type="dxa"/>
          </w:tcPr>
          <w:p w14:paraId="46ED1518"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14:paraId="104F1DE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9" w:author="Martin Midtgaard" w:date="2011-11-02T13:01:00Z">
                  <w:rPr>
                    <w:rFonts w:ascii="Arial" w:hAnsi="Arial"/>
                    <w:sz w:val="18"/>
                    <w:lang w:val="en-US"/>
                  </w:rPr>
                </w:rPrChange>
              </w:rPr>
            </w:pPr>
            <w:r>
              <w:rPr>
                <w:rFonts w:ascii="Arial" w:hAnsi="Arial"/>
                <w:sz w:val="18"/>
                <w:rPrChange w:id="160" w:author="Martin Midtgaard" w:date="2011-11-02T13:01:00Z">
                  <w:rPr>
                    <w:rFonts w:ascii="Arial" w:hAnsi="Arial"/>
                    <w:sz w:val="18"/>
                    <w:lang w:val="en-US"/>
                  </w:rPr>
                </w:rPrChange>
              </w:rPr>
              <w:t xml:space="preserve">Domain: </w:t>
            </w:r>
          </w:p>
          <w:p w14:paraId="463AD4C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1" w:author="Martin Midtgaard" w:date="2011-11-02T13:01:00Z">
                  <w:rPr>
                    <w:rFonts w:ascii="Arial" w:hAnsi="Arial"/>
                    <w:sz w:val="18"/>
                    <w:lang w:val="en-US"/>
                  </w:rPr>
                </w:rPrChange>
              </w:rPr>
            </w:pPr>
            <w:r>
              <w:rPr>
                <w:rFonts w:ascii="Arial" w:hAnsi="Arial"/>
                <w:sz w:val="18"/>
                <w:rPrChange w:id="162" w:author="Martin Midtgaard" w:date="2011-11-02T13:01:00Z">
                  <w:rPr>
                    <w:rFonts w:ascii="Arial" w:hAnsi="Arial"/>
                    <w:sz w:val="18"/>
                    <w:lang w:val="en-US"/>
                  </w:rPr>
                </w:rPrChange>
              </w:rPr>
              <w:t>CPRNummer</w:t>
            </w:r>
          </w:p>
          <w:p w14:paraId="5A01901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3" w:author="Martin Midtgaard" w:date="2011-11-02T13:01:00Z">
                  <w:rPr>
                    <w:rFonts w:ascii="Arial" w:hAnsi="Arial"/>
                    <w:sz w:val="18"/>
                    <w:lang w:val="en-US"/>
                  </w:rPr>
                </w:rPrChange>
              </w:rPr>
            </w:pPr>
            <w:r>
              <w:rPr>
                <w:rFonts w:ascii="Arial" w:hAnsi="Arial"/>
                <w:sz w:val="18"/>
                <w:rPrChange w:id="164" w:author="Martin Midtgaard" w:date="2011-11-02T13:01:00Z">
                  <w:rPr>
                    <w:rFonts w:ascii="Arial" w:hAnsi="Arial"/>
                    <w:sz w:val="18"/>
                    <w:lang w:val="en-US"/>
                  </w:rPr>
                </w:rPrChange>
              </w:rPr>
              <w:t>base: string</w:t>
            </w:r>
          </w:p>
          <w:p w14:paraId="0900916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5" w:author="Martin Midtgaard" w:date="2011-11-02T13:01:00Z">
                  <w:rPr>
                    <w:rFonts w:ascii="Arial" w:hAnsi="Arial"/>
                    <w:sz w:val="18"/>
                    <w:lang w:val="en-US"/>
                  </w:rPr>
                </w:rPrChange>
              </w:rPr>
            </w:pPr>
            <w:r>
              <w:rPr>
                <w:rFonts w:ascii="Arial" w:hAnsi="Arial"/>
                <w:sz w:val="18"/>
                <w:rPrChange w:id="166" w:author="Martin Midtgaard" w:date="2011-11-02T13:01:00Z">
                  <w:rPr>
                    <w:rFonts w:ascii="Arial" w:hAnsi="Arial"/>
                    <w:sz w:val="18"/>
                    <w:lang w:val="en-US"/>
                  </w:rPr>
                </w:rPrChange>
              </w:rPr>
              <w:t>maxLength: 10</w:t>
            </w:r>
          </w:p>
          <w:p w14:paraId="75D5E85D"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2A40257B"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125F8" w14:paraId="124779A9" w14:textId="77777777" w:rsidTr="009125F8">
        <w:tc>
          <w:tcPr>
            <w:tcW w:w="3402" w:type="dxa"/>
          </w:tcPr>
          <w:p w14:paraId="3C692086"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28119976"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7" w:author="Martin Midtgaard" w:date="2011-11-02T13:01:00Z">
                  <w:rPr>
                    <w:rFonts w:ascii="Arial" w:hAnsi="Arial"/>
                    <w:sz w:val="18"/>
                    <w:lang w:val="en-US"/>
                  </w:rPr>
                </w:rPrChange>
              </w:rPr>
            </w:pPr>
            <w:r>
              <w:rPr>
                <w:rFonts w:ascii="Arial" w:hAnsi="Arial"/>
                <w:sz w:val="18"/>
                <w:rPrChange w:id="168" w:author="Martin Midtgaard" w:date="2011-11-02T13:01:00Z">
                  <w:rPr>
                    <w:rFonts w:ascii="Arial" w:hAnsi="Arial"/>
                    <w:sz w:val="18"/>
                    <w:lang w:val="en-US"/>
                  </w:rPr>
                </w:rPrChange>
              </w:rPr>
              <w:t xml:space="preserve">Domain: </w:t>
            </w:r>
          </w:p>
          <w:p w14:paraId="4639031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9" w:author="Martin Midtgaard" w:date="2011-11-02T13:01:00Z">
                  <w:rPr>
                    <w:rFonts w:ascii="Arial" w:hAnsi="Arial"/>
                    <w:sz w:val="18"/>
                    <w:lang w:val="en-US"/>
                  </w:rPr>
                </w:rPrChange>
              </w:rPr>
            </w:pPr>
            <w:r>
              <w:rPr>
                <w:rFonts w:ascii="Arial" w:hAnsi="Arial"/>
                <w:sz w:val="18"/>
                <w:rPrChange w:id="170" w:author="Martin Midtgaard" w:date="2011-11-02T13:01:00Z">
                  <w:rPr>
                    <w:rFonts w:ascii="Arial" w:hAnsi="Arial"/>
                    <w:sz w:val="18"/>
                    <w:lang w:val="en-US"/>
                  </w:rPr>
                </w:rPrChange>
              </w:rPr>
              <w:t>Valuta</w:t>
            </w:r>
          </w:p>
          <w:p w14:paraId="1439085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1" w:author="Martin Midtgaard" w:date="2011-11-02T13:01:00Z">
                  <w:rPr>
                    <w:rFonts w:ascii="Arial" w:hAnsi="Arial"/>
                    <w:sz w:val="18"/>
                    <w:lang w:val="en-US"/>
                  </w:rPr>
                </w:rPrChange>
              </w:rPr>
            </w:pPr>
            <w:r>
              <w:rPr>
                <w:rFonts w:ascii="Arial" w:hAnsi="Arial"/>
                <w:sz w:val="18"/>
                <w:rPrChange w:id="172" w:author="Martin Midtgaard" w:date="2011-11-02T13:01:00Z">
                  <w:rPr>
                    <w:rFonts w:ascii="Arial" w:hAnsi="Arial"/>
                    <w:sz w:val="18"/>
                    <w:lang w:val="en-US"/>
                  </w:rPr>
                </w:rPrChange>
              </w:rPr>
              <w:t>base: string</w:t>
            </w:r>
          </w:p>
          <w:p w14:paraId="6B01A9CD"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3" w:author="Martin Midtgaard" w:date="2011-11-02T13:01:00Z">
                  <w:rPr>
                    <w:rFonts w:ascii="Arial" w:hAnsi="Arial"/>
                    <w:sz w:val="18"/>
                    <w:lang w:val="en-US"/>
                  </w:rPr>
                </w:rPrChange>
              </w:rPr>
            </w:pPr>
            <w:r>
              <w:rPr>
                <w:rFonts w:ascii="Arial" w:hAnsi="Arial"/>
                <w:sz w:val="18"/>
                <w:rPrChange w:id="174" w:author="Martin Midtgaard" w:date="2011-11-02T13:01:00Z">
                  <w:rPr>
                    <w:rFonts w:ascii="Arial" w:hAnsi="Arial"/>
                    <w:sz w:val="18"/>
                    <w:lang w:val="en-US"/>
                  </w:rPr>
                </w:rPrChange>
              </w:rPr>
              <w:t>maxLength: 3</w:t>
            </w:r>
          </w:p>
          <w:p w14:paraId="39DC0027"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47FEBA8C"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125F8" w14:paraId="791CA303" w14:textId="77777777" w:rsidTr="009125F8">
        <w:tc>
          <w:tcPr>
            <w:tcW w:w="3402" w:type="dxa"/>
          </w:tcPr>
          <w:p w14:paraId="5B12F1FA"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00D9FCC2"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5" w:author="Martin Midtgaard" w:date="2011-11-02T13:01:00Z">
                  <w:rPr>
                    <w:rFonts w:ascii="Arial" w:hAnsi="Arial"/>
                    <w:sz w:val="18"/>
                    <w:lang w:val="en-US"/>
                  </w:rPr>
                </w:rPrChange>
              </w:rPr>
            </w:pPr>
            <w:r>
              <w:rPr>
                <w:rFonts w:ascii="Arial" w:hAnsi="Arial"/>
                <w:sz w:val="18"/>
                <w:rPrChange w:id="176" w:author="Martin Midtgaard" w:date="2011-11-02T13:01:00Z">
                  <w:rPr>
                    <w:rFonts w:ascii="Arial" w:hAnsi="Arial"/>
                    <w:sz w:val="18"/>
                    <w:lang w:val="en-US"/>
                  </w:rPr>
                </w:rPrChange>
              </w:rPr>
              <w:t xml:space="preserve">Domain: </w:t>
            </w:r>
          </w:p>
          <w:p w14:paraId="45C25865"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7" w:author="Martin Midtgaard" w:date="2011-11-02T13:01:00Z">
                  <w:rPr>
                    <w:rFonts w:ascii="Arial" w:hAnsi="Arial"/>
                    <w:sz w:val="18"/>
                    <w:lang w:val="en-US"/>
                  </w:rPr>
                </w:rPrChange>
              </w:rPr>
            </w:pPr>
            <w:r>
              <w:rPr>
                <w:rFonts w:ascii="Arial" w:hAnsi="Arial"/>
                <w:sz w:val="18"/>
                <w:rPrChange w:id="178" w:author="Martin Midtgaard" w:date="2011-11-02T13:01:00Z">
                  <w:rPr>
                    <w:rFonts w:ascii="Arial" w:hAnsi="Arial"/>
                    <w:sz w:val="18"/>
                    <w:lang w:val="en-US"/>
                  </w:rPr>
                </w:rPrChange>
              </w:rPr>
              <w:t>CVRNummer</w:t>
            </w:r>
          </w:p>
          <w:p w14:paraId="4BC6043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9" w:author="Martin Midtgaard" w:date="2011-11-02T13:01:00Z">
                  <w:rPr>
                    <w:rFonts w:ascii="Arial" w:hAnsi="Arial"/>
                    <w:sz w:val="18"/>
                    <w:lang w:val="en-US"/>
                  </w:rPr>
                </w:rPrChange>
              </w:rPr>
            </w:pPr>
            <w:r>
              <w:rPr>
                <w:rFonts w:ascii="Arial" w:hAnsi="Arial"/>
                <w:sz w:val="18"/>
                <w:rPrChange w:id="180" w:author="Martin Midtgaard" w:date="2011-11-02T13:01:00Z">
                  <w:rPr>
                    <w:rFonts w:ascii="Arial" w:hAnsi="Arial"/>
                    <w:sz w:val="18"/>
                    <w:lang w:val="en-US"/>
                  </w:rPr>
                </w:rPrChange>
              </w:rPr>
              <w:t>base: string</w:t>
            </w:r>
          </w:p>
          <w:p w14:paraId="069BA78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1" w:author="Martin Midtgaard" w:date="2011-11-02T13:01:00Z">
                  <w:rPr>
                    <w:rFonts w:ascii="Arial" w:hAnsi="Arial"/>
                    <w:sz w:val="18"/>
                    <w:lang w:val="en-US"/>
                  </w:rPr>
                </w:rPrChange>
              </w:rPr>
            </w:pPr>
            <w:r>
              <w:rPr>
                <w:rFonts w:ascii="Arial" w:hAnsi="Arial"/>
                <w:sz w:val="18"/>
                <w:rPrChange w:id="182" w:author="Martin Midtgaard" w:date="2011-11-02T13:01:00Z">
                  <w:rPr>
                    <w:rFonts w:ascii="Arial" w:hAnsi="Arial"/>
                    <w:sz w:val="18"/>
                    <w:lang w:val="en-US"/>
                  </w:rPr>
                </w:rPrChange>
              </w:rPr>
              <w:t>maxLength: 8</w:t>
            </w:r>
          </w:p>
          <w:p w14:paraId="1C763305"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D9005E7"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193F6CE0"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408DE4"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1490265E"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125F8" w14:paraId="4A09E186" w14:textId="77777777" w:rsidTr="009125F8">
        <w:tc>
          <w:tcPr>
            <w:tcW w:w="3402" w:type="dxa"/>
          </w:tcPr>
          <w:p w14:paraId="5AA69323"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436798E1"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60D08B"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352D5869"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7A58DFC" w14:textId="77777777" w:rsid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1544CE39"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0BA813BD"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781D9D6E" w14:textId="77777777" w:rsidR="009125F8" w:rsidRPr="009125F8" w:rsidRDefault="009125F8" w:rsidP="009125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25F8" w:rsidRPr="009125F8" w:rsidSect="009125F8">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8578C" w14:textId="77777777" w:rsidR="00833D62" w:rsidRDefault="00833D62" w:rsidP="009125F8">
      <w:pPr>
        <w:spacing w:line="240" w:lineRule="auto"/>
      </w:pPr>
      <w:r>
        <w:separator/>
      </w:r>
    </w:p>
  </w:endnote>
  <w:endnote w:type="continuationSeparator" w:id="0">
    <w:p w14:paraId="25DD297A" w14:textId="77777777" w:rsidR="00833D62" w:rsidRDefault="00833D62" w:rsidP="009125F8">
      <w:pPr>
        <w:spacing w:line="240" w:lineRule="auto"/>
      </w:pPr>
      <w:r>
        <w:continuationSeparator/>
      </w:r>
    </w:p>
  </w:endnote>
  <w:endnote w:type="continuationNotice" w:id="1">
    <w:p w14:paraId="2895B867" w14:textId="77777777" w:rsidR="00833D62" w:rsidRDefault="00833D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BB32" w14:textId="77777777" w:rsidR="009125F8" w:rsidRDefault="009125F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01913" w14:textId="00685DEB" w:rsidR="009125F8" w:rsidRPr="009125F8" w:rsidRDefault="009125F8" w:rsidP="009125F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9" w:author="Martin Midtgaard" w:date="2011-11-02T13:01:00Z">
      <w:r w:rsidR="000C55D7">
        <w:rPr>
          <w:rFonts w:ascii="Arial" w:hAnsi="Arial" w:cs="Arial"/>
          <w:noProof/>
          <w:sz w:val="16"/>
        </w:rPr>
        <w:delText>25. oktober</w:delText>
      </w:r>
    </w:del>
    <w:ins w:id="20" w:author="Martin Midtgaard" w:date="2011-11-02T13:01:00Z">
      <w:r>
        <w:rPr>
          <w:rFonts w:ascii="Arial" w:hAnsi="Arial" w:cs="Arial"/>
          <w:noProof/>
          <w:sz w:val="16"/>
        </w:rPr>
        <w:t>2. november</w:t>
      </w:r>
    </w:ins>
    <w:r>
      <w:rPr>
        <w:rFonts w:ascii="Arial" w:hAnsi="Arial" w:cs="Arial"/>
        <w:noProof/>
        <w:sz w:val="16"/>
      </w:rPr>
      <w:t xml:space="preserve"> 2011</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81F54">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E81F54">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48CBA" w14:textId="77777777" w:rsidR="009125F8" w:rsidRDefault="009125F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2AAE1" w14:textId="77777777" w:rsidR="00833D62" w:rsidRDefault="00833D62" w:rsidP="009125F8">
      <w:pPr>
        <w:spacing w:line="240" w:lineRule="auto"/>
      </w:pPr>
      <w:r>
        <w:separator/>
      </w:r>
    </w:p>
  </w:footnote>
  <w:footnote w:type="continuationSeparator" w:id="0">
    <w:p w14:paraId="7EC5456A" w14:textId="77777777" w:rsidR="00833D62" w:rsidRDefault="00833D62" w:rsidP="009125F8">
      <w:pPr>
        <w:spacing w:line="240" w:lineRule="auto"/>
      </w:pPr>
      <w:r>
        <w:continuationSeparator/>
      </w:r>
    </w:p>
  </w:footnote>
  <w:footnote w:type="continuationNotice" w:id="1">
    <w:p w14:paraId="67C6CAB0" w14:textId="77777777" w:rsidR="00833D62" w:rsidRDefault="00833D6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D774E" w14:textId="77777777" w:rsidR="009125F8" w:rsidRDefault="009125F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9715" w14:textId="77777777" w:rsidR="009125F8" w:rsidRPr="009125F8" w:rsidRDefault="009125F8" w:rsidP="009125F8">
    <w:pPr>
      <w:pStyle w:val="Sidehoved"/>
      <w:jc w:val="center"/>
      <w:rPr>
        <w:rFonts w:ascii="Arial" w:hAnsi="Arial" w:cs="Arial"/>
      </w:rPr>
    </w:pPr>
    <w:r w:rsidRPr="009125F8">
      <w:rPr>
        <w:rFonts w:ascii="Arial" w:hAnsi="Arial" w:cs="Arial"/>
      </w:rPr>
      <w:t>Servicebeskrivelse</w:t>
    </w:r>
  </w:p>
  <w:p w14:paraId="6D91AFE8" w14:textId="77777777" w:rsidR="009125F8" w:rsidRPr="009125F8" w:rsidRDefault="009125F8" w:rsidP="009125F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0863B" w14:textId="77777777" w:rsidR="009125F8" w:rsidRDefault="009125F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85291" w14:textId="77777777" w:rsidR="009125F8" w:rsidRPr="009125F8" w:rsidRDefault="009125F8" w:rsidP="009125F8">
    <w:pPr>
      <w:pStyle w:val="Sidehoved"/>
      <w:jc w:val="center"/>
      <w:rPr>
        <w:rFonts w:ascii="Arial" w:hAnsi="Arial" w:cs="Arial"/>
      </w:rPr>
    </w:pPr>
    <w:r w:rsidRPr="009125F8">
      <w:rPr>
        <w:rFonts w:ascii="Arial" w:hAnsi="Arial" w:cs="Arial"/>
      </w:rPr>
      <w:t>Datastrukturer</w:t>
    </w:r>
  </w:p>
  <w:p w14:paraId="36F4627D" w14:textId="77777777" w:rsidR="009125F8" w:rsidRPr="009125F8" w:rsidRDefault="009125F8" w:rsidP="009125F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A22B8" w14:textId="77777777" w:rsidR="009125F8" w:rsidRDefault="009125F8" w:rsidP="009125F8">
    <w:pPr>
      <w:pStyle w:val="Sidehoved"/>
      <w:jc w:val="center"/>
      <w:rPr>
        <w:rFonts w:ascii="Arial" w:hAnsi="Arial" w:cs="Arial"/>
      </w:rPr>
    </w:pPr>
    <w:r>
      <w:rPr>
        <w:rFonts w:ascii="Arial" w:hAnsi="Arial" w:cs="Arial"/>
      </w:rPr>
      <w:t>Data elementer</w:t>
    </w:r>
  </w:p>
  <w:p w14:paraId="1862CEED" w14:textId="77777777" w:rsidR="009125F8" w:rsidRPr="009125F8" w:rsidRDefault="009125F8" w:rsidP="009125F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5B7A"/>
    <w:multiLevelType w:val="multilevel"/>
    <w:tmpl w:val="C69264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667013D1"/>
    <w:multiLevelType w:val="multilevel"/>
    <w:tmpl w:val="4D926C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5F8"/>
    <w:rsid w:val="000C55D7"/>
    <w:rsid w:val="00213D8F"/>
    <w:rsid w:val="00653371"/>
    <w:rsid w:val="006843F7"/>
    <w:rsid w:val="00833D62"/>
    <w:rsid w:val="00892491"/>
    <w:rsid w:val="009125F8"/>
    <w:rsid w:val="009E6E9A"/>
    <w:rsid w:val="00B53118"/>
    <w:rsid w:val="00BB7495"/>
    <w:rsid w:val="00E17991"/>
    <w:rsid w:val="00E81F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81F54"/>
    <w:pPr>
      <w:keepLines/>
      <w:numPr>
        <w:numId w:val="1"/>
      </w:numPr>
      <w:spacing w:after="360" w:line="240" w:lineRule="auto"/>
      <w:outlineLvl w:val="0"/>
      <w:pPrChange w:id="0" w:author="Martin Midtgaard" w:date="2011-11-02T13:01: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1-11-02T13:01: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81F54"/>
    <w:pPr>
      <w:keepLines/>
      <w:numPr>
        <w:ilvl w:val="1"/>
        <w:numId w:val="1"/>
      </w:numPr>
      <w:suppressAutoHyphens/>
      <w:spacing w:line="240" w:lineRule="auto"/>
      <w:outlineLvl w:val="1"/>
      <w:pPrChange w:id="1" w:author="Martin Midtgaard" w:date="2011-11-02T13:01: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1-11-02T13:01: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81F54"/>
    <w:pPr>
      <w:keepNext/>
      <w:keepLines/>
      <w:numPr>
        <w:ilvl w:val="2"/>
        <w:numId w:val="1"/>
      </w:numPr>
      <w:spacing w:before="200"/>
      <w:outlineLvl w:val="2"/>
      <w:pPrChange w:id="2" w:author="Martin Midtgaard" w:date="2011-11-02T13:01: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1-11-02T13:01: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81F54"/>
    <w:pPr>
      <w:keepNext/>
      <w:keepLines/>
      <w:numPr>
        <w:ilvl w:val="3"/>
        <w:numId w:val="1"/>
      </w:numPr>
      <w:spacing w:before="200"/>
      <w:outlineLvl w:val="3"/>
      <w:pPrChange w:id="3" w:author="Martin Midtgaard" w:date="2011-11-02T13:01: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1-11-02T13:01: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81F54"/>
    <w:pPr>
      <w:keepNext/>
      <w:keepLines/>
      <w:numPr>
        <w:ilvl w:val="4"/>
        <w:numId w:val="1"/>
      </w:numPr>
      <w:spacing w:before="200"/>
      <w:outlineLvl w:val="4"/>
      <w:pPrChange w:id="4" w:author="Martin Midtgaard" w:date="2011-11-02T13:01: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1-11-02T13:01: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81F54"/>
    <w:pPr>
      <w:keepNext/>
      <w:keepLines/>
      <w:numPr>
        <w:ilvl w:val="5"/>
        <w:numId w:val="1"/>
      </w:numPr>
      <w:spacing w:before="200"/>
      <w:outlineLvl w:val="5"/>
      <w:pPrChange w:id="5" w:author="Martin Midtgaard" w:date="2011-11-02T13:01: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1-11-02T13:01: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81F54"/>
    <w:pPr>
      <w:keepNext/>
      <w:keepLines/>
      <w:numPr>
        <w:ilvl w:val="6"/>
        <w:numId w:val="1"/>
      </w:numPr>
      <w:spacing w:before="200"/>
      <w:outlineLvl w:val="6"/>
      <w:pPrChange w:id="6" w:author="Martin Midtgaard" w:date="2011-11-02T13:01: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1-11-02T13:01: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81F54"/>
    <w:pPr>
      <w:keepNext/>
      <w:keepLines/>
      <w:numPr>
        <w:ilvl w:val="7"/>
        <w:numId w:val="1"/>
      </w:numPr>
      <w:spacing w:before="200"/>
      <w:outlineLvl w:val="7"/>
      <w:pPrChange w:id="7" w:author="Martin Midtgaard" w:date="2011-11-02T13:01: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1-11-02T13:01: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81F54"/>
    <w:pPr>
      <w:keepNext/>
      <w:keepLines/>
      <w:numPr>
        <w:ilvl w:val="8"/>
        <w:numId w:val="1"/>
      </w:numPr>
      <w:spacing w:before="200"/>
      <w:outlineLvl w:val="8"/>
      <w:pPrChange w:id="8" w:author="Martin Midtgaard" w:date="2011-11-02T13:01: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1-11-02T13:01: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25F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125F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125F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125F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125F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125F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125F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125F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125F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125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25F8"/>
    <w:rPr>
      <w:rFonts w:ascii="Arial" w:hAnsi="Arial" w:cs="Arial"/>
      <w:b/>
      <w:sz w:val="30"/>
    </w:rPr>
  </w:style>
  <w:style w:type="paragraph" w:customStyle="1" w:styleId="Overskrift211pkt">
    <w:name w:val="Overskrift 2 + 11 pkt"/>
    <w:basedOn w:val="Normal"/>
    <w:link w:val="Overskrift211pktTegn"/>
    <w:rsid w:val="009125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25F8"/>
    <w:rPr>
      <w:rFonts w:ascii="Arial" w:hAnsi="Arial" w:cs="Arial"/>
      <w:b/>
    </w:rPr>
  </w:style>
  <w:style w:type="paragraph" w:customStyle="1" w:styleId="Normal11">
    <w:name w:val="Normal + 11"/>
    <w:basedOn w:val="Normal"/>
    <w:link w:val="Normal11Tegn"/>
    <w:rsid w:val="009125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25F8"/>
    <w:rPr>
      <w:rFonts w:ascii="Times New Roman" w:hAnsi="Times New Roman" w:cs="Times New Roman"/>
    </w:rPr>
  </w:style>
  <w:style w:type="paragraph" w:styleId="Sidehoved">
    <w:name w:val="header"/>
    <w:basedOn w:val="Normal"/>
    <w:link w:val="SidehovedTegn"/>
    <w:uiPriority w:val="99"/>
    <w:unhideWhenUsed/>
    <w:rsid w:val="009125F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25F8"/>
  </w:style>
  <w:style w:type="paragraph" w:styleId="Sidefod">
    <w:name w:val="footer"/>
    <w:basedOn w:val="Normal"/>
    <w:link w:val="SidefodTegn"/>
    <w:uiPriority w:val="99"/>
    <w:unhideWhenUsed/>
    <w:rsid w:val="009125F8"/>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25F8"/>
  </w:style>
  <w:style w:type="paragraph" w:styleId="Markeringsbobletekst">
    <w:name w:val="Balloon Text"/>
    <w:basedOn w:val="Normal"/>
    <w:link w:val="MarkeringsbobletekstTegn"/>
    <w:uiPriority w:val="99"/>
    <w:semiHidden/>
    <w:unhideWhenUsed/>
    <w:rsid w:val="00E81F5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81F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81F54"/>
    <w:pPr>
      <w:keepLines/>
      <w:numPr>
        <w:numId w:val="1"/>
      </w:numPr>
      <w:spacing w:after="360" w:line="240" w:lineRule="auto"/>
      <w:outlineLvl w:val="0"/>
      <w:pPrChange w:id="9" w:author="Martin Midtgaard" w:date="2011-11-02T13:01:00Z">
        <w:pPr>
          <w:keepLines/>
          <w:numPr>
            <w:numId w:val="2"/>
          </w:numPr>
          <w:tabs>
            <w:tab w:val="num" w:pos="567"/>
          </w:tabs>
          <w:spacing w:after="360"/>
          <w:outlineLvl w:val="0"/>
        </w:pPr>
      </w:pPrChange>
    </w:pPr>
    <w:rPr>
      <w:rFonts w:ascii="Arial" w:eastAsiaTheme="majorEastAsia" w:hAnsi="Arial" w:cs="Arial"/>
      <w:b/>
      <w:bCs/>
      <w:sz w:val="30"/>
      <w:szCs w:val="28"/>
      <w:rPrChange w:id="9" w:author="Martin Midtgaard" w:date="2011-11-02T13:01: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81F54"/>
    <w:pPr>
      <w:keepLines/>
      <w:numPr>
        <w:ilvl w:val="1"/>
        <w:numId w:val="1"/>
      </w:numPr>
      <w:suppressAutoHyphens/>
      <w:spacing w:line="240" w:lineRule="auto"/>
      <w:outlineLvl w:val="1"/>
      <w:pPrChange w:id="10" w:author="Martin Midtgaard" w:date="2011-11-02T13:01: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Martin Midtgaard" w:date="2011-11-02T13:01: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81F54"/>
    <w:pPr>
      <w:keepNext/>
      <w:keepLines/>
      <w:numPr>
        <w:ilvl w:val="2"/>
        <w:numId w:val="1"/>
      </w:numPr>
      <w:spacing w:before="200"/>
      <w:outlineLvl w:val="2"/>
      <w:pPrChange w:id="11" w:author="Martin Midtgaard" w:date="2011-11-02T13:01: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Martin Midtgaard" w:date="2011-11-02T13:01: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81F54"/>
    <w:pPr>
      <w:keepNext/>
      <w:keepLines/>
      <w:numPr>
        <w:ilvl w:val="3"/>
        <w:numId w:val="1"/>
      </w:numPr>
      <w:spacing w:before="200"/>
      <w:outlineLvl w:val="3"/>
      <w:pPrChange w:id="12" w:author="Martin Midtgaard" w:date="2011-11-02T13:01: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Martin Midtgaard" w:date="2011-11-02T13:01: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81F54"/>
    <w:pPr>
      <w:keepNext/>
      <w:keepLines/>
      <w:numPr>
        <w:ilvl w:val="4"/>
        <w:numId w:val="1"/>
      </w:numPr>
      <w:spacing w:before="200"/>
      <w:outlineLvl w:val="4"/>
      <w:pPrChange w:id="13" w:author="Martin Midtgaard" w:date="2011-11-02T13:01: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Martin Midtgaard" w:date="2011-11-02T13:01: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81F54"/>
    <w:pPr>
      <w:keepNext/>
      <w:keepLines/>
      <w:numPr>
        <w:ilvl w:val="5"/>
        <w:numId w:val="1"/>
      </w:numPr>
      <w:spacing w:before="200"/>
      <w:outlineLvl w:val="5"/>
      <w:pPrChange w:id="14" w:author="Martin Midtgaard" w:date="2011-11-02T13:01: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Martin Midtgaard" w:date="2011-11-02T13:01: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81F54"/>
    <w:pPr>
      <w:keepNext/>
      <w:keepLines/>
      <w:numPr>
        <w:ilvl w:val="6"/>
        <w:numId w:val="1"/>
      </w:numPr>
      <w:spacing w:before="200"/>
      <w:outlineLvl w:val="6"/>
      <w:pPrChange w:id="15" w:author="Martin Midtgaard" w:date="2011-11-02T13:01: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Martin Midtgaard" w:date="2011-11-02T13:01: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81F54"/>
    <w:pPr>
      <w:keepNext/>
      <w:keepLines/>
      <w:numPr>
        <w:ilvl w:val="7"/>
        <w:numId w:val="1"/>
      </w:numPr>
      <w:spacing w:before="200"/>
      <w:outlineLvl w:val="7"/>
      <w:pPrChange w:id="16" w:author="Martin Midtgaard" w:date="2011-11-02T13:01: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Martin Midtgaard" w:date="2011-11-02T13:01: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81F54"/>
    <w:pPr>
      <w:keepNext/>
      <w:keepLines/>
      <w:numPr>
        <w:ilvl w:val="8"/>
        <w:numId w:val="1"/>
      </w:numPr>
      <w:spacing w:before="200"/>
      <w:outlineLvl w:val="8"/>
      <w:pPrChange w:id="17" w:author="Martin Midtgaard" w:date="2011-11-02T13:01: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Martin Midtgaard" w:date="2011-11-02T13:01: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25F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125F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125F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125F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125F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125F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125F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125F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125F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125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25F8"/>
    <w:rPr>
      <w:rFonts w:ascii="Arial" w:hAnsi="Arial" w:cs="Arial"/>
      <w:b/>
      <w:sz w:val="30"/>
    </w:rPr>
  </w:style>
  <w:style w:type="paragraph" w:customStyle="1" w:styleId="Overskrift211pkt">
    <w:name w:val="Overskrift 2 + 11 pkt"/>
    <w:basedOn w:val="Normal"/>
    <w:link w:val="Overskrift211pktTegn"/>
    <w:rsid w:val="009125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25F8"/>
    <w:rPr>
      <w:rFonts w:ascii="Arial" w:hAnsi="Arial" w:cs="Arial"/>
      <w:b/>
    </w:rPr>
  </w:style>
  <w:style w:type="paragraph" w:customStyle="1" w:styleId="Normal11">
    <w:name w:val="Normal + 11"/>
    <w:basedOn w:val="Normal"/>
    <w:link w:val="Normal11Tegn"/>
    <w:rsid w:val="009125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25F8"/>
    <w:rPr>
      <w:rFonts w:ascii="Times New Roman" w:hAnsi="Times New Roman" w:cs="Times New Roman"/>
    </w:rPr>
  </w:style>
  <w:style w:type="paragraph" w:styleId="Sidehoved">
    <w:name w:val="header"/>
    <w:basedOn w:val="Normal"/>
    <w:link w:val="SidehovedTegn"/>
    <w:uiPriority w:val="99"/>
    <w:unhideWhenUsed/>
    <w:rsid w:val="009125F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25F8"/>
  </w:style>
  <w:style w:type="paragraph" w:styleId="Sidefod">
    <w:name w:val="footer"/>
    <w:basedOn w:val="Normal"/>
    <w:link w:val="SidefodTegn"/>
    <w:uiPriority w:val="99"/>
    <w:unhideWhenUsed/>
    <w:rsid w:val="009125F8"/>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25F8"/>
  </w:style>
  <w:style w:type="paragraph" w:styleId="Markeringsbobletekst">
    <w:name w:val="Balloon Text"/>
    <w:basedOn w:val="Normal"/>
    <w:link w:val="MarkeringsbobletekstTegn"/>
    <w:uiPriority w:val="99"/>
    <w:semiHidden/>
    <w:unhideWhenUsed/>
    <w:rsid w:val="00E81F5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81F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D0D1A-093F-4090-A4C7-3572189B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3039</Words>
  <Characters>18539</Characters>
  <Application>Microsoft Office Word</Application>
  <DocSecurity>0</DocSecurity>
  <Lines>154</Lines>
  <Paragraphs>43</Paragraphs>
  <ScaleCrop>false</ScaleCrop>
  <Company>SKAT</Company>
  <LinksUpToDate>false</LinksUpToDate>
  <CharactersWithSpaces>21535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2011-11-02T11:49:00Z</dcterms:created>
  <dcterms:modified xsi:type="dcterms:W3CDTF">2011-11-02T12:02:00Z</dcterms:modified>
</cp:coreProperties>
</file>